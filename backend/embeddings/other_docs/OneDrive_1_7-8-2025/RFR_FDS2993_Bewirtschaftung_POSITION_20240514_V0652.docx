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D2F97" w14:textId="77777777" w:rsidR="000D2E96" w:rsidRPr="00CF547E" w:rsidRDefault="00117D6C" w:rsidP="00FD7F89">
      <w:pPr>
        <w:pStyle w:val="TS-Dokart"/>
        <w:rPr>
          <w:b w:val="0"/>
          <w:lang w:val="en-GB"/>
        </w:rPr>
      </w:pPr>
      <w:r>
        <w:rPr>
          <w:b w:val="0"/>
        </w:rPr>
        <w:fldChar w:fldCharType="begin"/>
      </w:r>
      <w:r w:rsidRPr="00CF547E">
        <w:rPr>
          <w:b w:val="0"/>
          <w:lang w:val="en-GB"/>
        </w:rPr>
        <w:instrText xml:space="preserve"> DOCPROPERTY  Projektnummer  \* MERGEFORMAT </w:instrText>
      </w:r>
      <w:r>
        <w:rPr>
          <w:b w:val="0"/>
        </w:rPr>
        <w:fldChar w:fldCharType="separate"/>
      </w:r>
      <w:r w:rsidR="00003DFB">
        <w:rPr>
          <w:b w:val="0"/>
          <w:lang w:val="en-GB"/>
        </w:rPr>
        <w:t>I-10438-01-01-01</w:t>
      </w:r>
      <w:r>
        <w:rPr>
          <w:b w:val="0"/>
        </w:rPr>
        <w:fldChar w:fldCharType="end"/>
      </w:r>
    </w:p>
    <w:p w14:paraId="6007720B" w14:textId="77777777" w:rsidR="00FD7F89" w:rsidRPr="00CF547E" w:rsidRDefault="00117D6C" w:rsidP="00FD7F89">
      <w:pPr>
        <w:pStyle w:val="TS-Dokart"/>
        <w:rPr>
          <w:b w:val="0"/>
          <w:lang w:val="en-GB"/>
        </w:rPr>
      </w:pPr>
      <w:r>
        <w:rPr>
          <w:b w:val="0"/>
        </w:rPr>
        <w:fldChar w:fldCharType="begin"/>
      </w:r>
      <w:r w:rsidRPr="00CF547E">
        <w:rPr>
          <w:b w:val="0"/>
          <w:lang w:val="en-GB"/>
        </w:rPr>
        <w:instrText xml:space="preserve"> DOCPROPERTY  Kurzbezeichnung  \* MERGEFORMAT </w:instrText>
      </w:r>
      <w:r>
        <w:rPr>
          <w:b w:val="0"/>
        </w:rPr>
        <w:fldChar w:fldCharType="separate"/>
      </w:r>
      <w:r w:rsidR="00003DFB">
        <w:rPr>
          <w:b w:val="0"/>
          <w:lang w:val="en-GB"/>
        </w:rPr>
        <w:t>RFR</w:t>
      </w:r>
      <w:r>
        <w:rPr>
          <w:b w:val="0"/>
        </w:rPr>
        <w:fldChar w:fldCharType="end"/>
      </w:r>
    </w:p>
    <w:p w14:paraId="18AF070F" w14:textId="77777777" w:rsidR="00FD7F89" w:rsidRPr="00CF547E" w:rsidRDefault="00FD7F89" w:rsidP="00FD7F89">
      <w:pPr>
        <w:pStyle w:val="TS-Dokart"/>
        <w:rPr>
          <w:lang w:val="en-GB"/>
        </w:rPr>
      </w:pPr>
    </w:p>
    <w:p w14:paraId="0DAE95FB" w14:textId="77777777" w:rsidR="00FD7F89" w:rsidRPr="00CF547E" w:rsidRDefault="00FD7F89" w:rsidP="00FD7F89">
      <w:pPr>
        <w:pStyle w:val="TS-Dokart"/>
        <w:rPr>
          <w:lang w:val="en-GB"/>
        </w:rPr>
      </w:pPr>
    </w:p>
    <w:p w14:paraId="7DBC7541" w14:textId="77777777" w:rsidR="003D7030" w:rsidRPr="00CF547E" w:rsidRDefault="003D7030" w:rsidP="004B1449">
      <w:pPr>
        <w:pStyle w:val="TS-Titel"/>
        <w:pBdr>
          <w:top w:val="single" w:sz="18" w:space="2" w:color="FFCC00"/>
          <w:left w:val="single" w:sz="18" w:space="2" w:color="FFCC00"/>
          <w:bottom w:val="single" w:sz="18" w:space="2" w:color="FFCC00"/>
          <w:right w:val="single" w:sz="18" w:space="2" w:color="FFCC00"/>
        </w:pBdr>
        <w:rPr>
          <w:lang w:val="en-GB"/>
        </w:rPr>
      </w:pPr>
    </w:p>
    <w:p w14:paraId="41EB2BDC" w14:textId="77777777" w:rsidR="003D7030" w:rsidRPr="00CF547E" w:rsidRDefault="003D7030" w:rsidP="004B1449">
      <w:pPr>
        <w:pStyle w:val="TS-Titel"/>
        <w:pBdr>
          <w:top w:val="single" w:sz="18" w:space="2" w:color="FFCC00"/>
          <w:left w:val="single" w:sz="18" w:space="2" w:color="FFCC00"/>
          <w:bottom w:val="single" w:sz="18" w:space="2" w:color="FFCC00"/>
          <w:right w:val="single" w:sz="18" w:space="2" w:color="FFCC00"/>
        </w:pBdr>
        <w:rPr>
          <w:smallCaps/>
          <w:szCs w:val="60"/>
          <w:lang w:val="en-GB"/>
        </w:rPr>
      </w:pPr>
      <w:r w:rsidRPr="00CF547E">
        <w:rPr>
          <w:smallCaps/>
          <w:szCs w:val="60"/>
          <w:lang w:val="en-GB"/>
        </w:rPr>
        <w:t>FUNCTIONAL DETAILED SPECIFICATION</w:t>
      </w:r>
    </w:p>
    <w:p w14:paraId="75FE6A77" w14:textId="77777777" w:rsidR="00F94C0C" w:rsidRPr="00F249B9" w:rsidRDefault="00F94C0C" w:rsidP="00F94C0C">
      <w:pPr>
        <w:pStyle w:val="TS-Titel"/>
        <w:pBdr>
          <w:top w:val="single" w:sz="18" w:space="2" w:color="FFCC00"/>
          <w:left w:val="single" w:sz="18" w:space="2" w:color="FFCC00"/>
          <w:bottom w:val="single" w:sz="18" w:space="2" w:color="FFCC00"/>
          <w:right w:val="single" w:sz="18" w:space="2" w:color="FFCC00"/>
        </w:pBdr>
        <w:rPr>
          <w:smallCaps/>
          <w:szCs w:val="60"/>
          <w:lang w:val="en-GB"/>
        </w:rPr>
      </w:pPr>
    </w:p>
    <w:p w14:paraId="3C474560" w14:textId="77777777" w:rsidR="00F94C0C" w:rsidRPr="00F249B9" w:rsidRDefault="00F94C0C" w:rsidP="00F94C0C">
      <w:pPr>
        <w:pStyle w:val="TS-Titel"/>
        <w:pBdr>
          <w:top w:val="single" w:sz="18" w:space="2" w:color="FFCC00"/>
          <w:left w:val="single" w:sz="18" w:space="2" w:color="FFCC00"/>
          <w:bottom w:val="single" w:sz="18" w:space="2" w:color="FFCC00"/>
          <w:right w:val="single" w:sz="18" w:space="2" w:color="FFCC00"/>
        </w:pBdr>
        <w:rPr>
          <w:smallCaps/>
          <w:szCs w:val="60"/>
          <w:lang w:val="en-GB"/>
        </w:rPr>
      </w:pPr>
    </w:p>
    <w:p w14:paraId="153D4E51" w14:textId="77777777" w:rsidR="00F94C0C" w:rsidRPr="00767BE8" w:rsidRDefault="00A93B78" w:rsidP="00F94C0C">
      <w:pPr>
        <w:pStyle w:val="TS-Titel"/>
        <w:pBdr>
          <w:top w:val="single" w:sz="18" w:space="2" w:color="FFCC00"/>
          <w:left w:val="single" w:sz="18" w:space="2" w:color="FFCC00"/>
          <w:bottom w:val="single" w:sz="18" w:space="2" w:color="FFCC00"/>
          <w:right w:val="single" w:sz="18" w:space="2" w:color="FFCC00"/>
        </w:pBdr>
        <w:rPr>
          <w:lang w:val="en-US"/>
        </w:rPr>
      </w:pPr>
      <w:r>
        <w:fldChar w:fldCharType="begin"/>
      </w:r>
      <w:r w:rsidRPr="00767BE8">
        <w:rPr>
          <w:lang w:val="en-US"/>
        </w:rPr>
        <w:instrText xml:space="preserve"> TITLE   \* MERGEFORMAT </w:instrText>
      </w:r>
      <w:r>
        <w:fldChar w:fldCharType="separate"/>
      </w:r>
      <w:r w:rsidR="00003DFB" w:rsidRPr="00767BE8">
        <w:rPr>
          <w:lang w:val="en-US"/>
          <w:rPrChange w:id="0" w:author="Huke, Juan Eduardo" w:date="2025-07-02T10:32:00Z">
            <w:rPr/>
          </w:rPrChange>
        </w:rPr>
        <w:t>CORD-A360 POSITION Geschäfte KG inkl. ABS</w:t>
      </w:r>
      <w:r>
        <w:fldChar w:fldCharType="end"/>
      </w:r>
      <w:commentRangeStart w:id="1"/>
      <w:commentRangeEnd w:id="1"/>
      <w:r w:rsidR="00F94C0C">
        <w:rPr>
          <w:rStyle w:val="CommentReference"/>
          <w:b w:val="0"/>
          <w:color w:val="auto"/>
        </w:rPr>
        <w:commentReference w:id="1"/>
      </w:r>
      <w:ins w:id="2" w:author="Huke, Juan (extern)" w:date="2024-05-22T19:26:00Z">
        <w:r w:rsidR="00AA394B" w:rsidRPr="00767BE8">
          <w:rPr>
            <w:lang w:val="en-US"/>
            <w:rPrChange w:id="3" w:author="Huke, Juan Eduardo" w:date="2025-07-02T10:32:00Z">
              <w:rPr/>
            </w:rPrChange>
          </w:rPr>
          <w:t>Test</w:t>
        </w:r>
      </w:ins>
    </w:p>
    <w:p w14:paraId="6BF2361E" w14:textId="77777777" w:rsidR="00F94C0C" w:rsidRPr="00767BE8" w:rsidRDefault="00F94C0C" w:rsidP="00780325">
      <w:pPr>
        <w:pStyle w:val="TS-Titel"/>
        <w:pBdr>
          <w:top w:val="single" w:sz="18" w:space="2" w:color="FFCC00"/>
          <w:left w:val="single" w:sz="18" w:space="2" w:color="FFCC00"/>
          <w:bottom w:val="single" w:sz="18" w:space="2" w:color="FFCC00"/>
          <w:right w:val="single" w:sz="18" w:space="2" w:color="FFCC00"/>
        </w:pBdr>
        <w:jc w:val="center"/>
        <w:rPr>
          <w:lang w:val="en-US"/>
        </w:rPr>
      </w:pPr>
    </w:p>
    <w:p w14:paraId="4612FBAF" w14:textId="77777777" w:rsidR="00F94C0C" w:rsidRPr="00F249B9" w:rsidRDefault="00F94C0C" w:rsidP="00F94C0C">
      <w:pPr>
        <w:pStyle w:val="TS-Dokinfo"/>
        <w:pBdr>
          <w:top w:val="single" w:sz="18" w:space="2" w:color="FFCC00"/>
          <w:left w:val="single" w:sz="18" w:space="2" w:color="FFCC00"/>
          <w:bottom w:val="single" w:sz="18" w:space="2" w:color="FFCC00"/>
          <w:right w:val="single" w:sz="18" w:space="2" w:color="FFCC00"/>
        </w:pBdr>
      </w:pPr>
      <w:r w:rsidRPr="00F249B9">
        <w:t xml:space="preserve">Status: </w:t>
      </w:r>
      <w:commentRangeStart w:id="4"/>
      <w:r w:rsidRPr="00F35709">
        <w:fldChar w:fldCharType="begin"/>
      </w:r>
      <w:r w:rsidRPr="00F249B9">
        <w:instrText xml:space="preserve"> DOCPROPERTY "Status"  \* MERGEFORMAT </w:instrText>
      </w:r>
      <w:r w:rsidRPr="00F35709">
        <w:fldChar w:fldCharType="separate"/>
      </w:r>
      <w:r w:rsidR="00003DFB">
        <w:t>Draft</w:t>
      </w:r>
      <w:r w:rsidRPr="00F35709">
        <w:fldChar w:fldCharType="end"/>
      </w:r>
      <w:commentRangeEnd w:id="4"/>
      <w:r>
        <w:rPr>
          <w:rStyle w:val="CommentReference"/>
        </w:rPr>
        <w:commentReference w:id="4"/>
      </w:r>
      <w:r>
        <w:t xml:space="preserve"> </w:t>
      </w:r>
    </w:p>
    <w:p w14:paraId="614E39DF" w14:textId="77777777" w:rsidR="00F94C0C" w:rsidRPr="00F249B9" w:rsidRDefault="00F94C0C" w:rsidP="00F94C0C">
      <w:pPr>
        <w:pStyle w:val="TS-Dokinfo"/>
        <w:pBdr>
          <w:top w:val="single" w:sz="18" w:space="2" w:color="FFCC00"/>
          <w:left w:val="single" w:sz="18" w:space="2" w:color="FFCC00"/>
          <w:bottom w:val="single" w:sz="18" w:space="2" w:color="FFCC00"/>
          <w:right w:val="single" w:sz="18" w:space="2" w:color="FFCC00"/>
        </w:pBdr>
      </w:pPr>
    </w:p>
    <w:p w14:paraId="110EFCED" w14:textId="77777777" w:rsidR="00F94C0C" w:rsidRPr="00F35709" w:rsidRDefault="00F94C0C" w:rsidP="00F94C0C">
      <w:pPr>
        <w:pStyle w:val="TS-Dokinfo"/>
        <w:pBdr>
          <w:top w:val="single" w:sz="18" w:space="2" w:color="FFCC00"/>
          <w:left w:val="single" w:sz="18" w:space="2" w:color="FFCC00"/>
          <w:bottom w:val="single" w:sz="18" w:space="2" w:color="FFCC00"/>
          <w:right w:val="single" w:sz="18" w:space="2" w:color="FFCC00"/>
        </w:pBdr>
      </w:pPr>
      <w:r w:rsidRPr="00706B2E">
        <w:t>Version</w:t>
      </w:r>
      <w:r w:rsidRPr="00F35709">
        <w:t xml:space="preserve">: </w:t>
      </w:r>
      <w:commentRangeStart w:id="5"/>
      <w:r>
        <w:fldChar w:fldCharType="begin"/>
      </w:r>
      <w:r>
        <w:instrText xml:space="preserve"> DOCPROPERTY  Version  \* MERGEFORMAT </w:instrText>
      </w:r>
      <w:r>
        <w:fldChar w:fldCharType="separate"/>
      </w:r>
      <w:r w:rsidR="00003DFB">
        <w:t>06.52</w:t>
      </w:r>
      <w:r>
        <w:fldChar w:fldCharType="end"/>
      </w:r>
      <w:commentRangeEnd w:id="5"/>
      <w:r>
        <w:rPr>
          <w:rStyle w:val="CommentReference"/>
        </w:rPr>
        <w:commentReference w:id="5"/>
      </w:r>
      <w:r w:rsidRPr="00F35709">
        <w:t xml:space="preserve">- Stand: </w:t>
      </w:r>
      <w:commentRangeStart w:id="6"/>
      <w:r w:rsidRPr="00F35709">
        <w:fldChar w:fldCharType="begin"/>
      </w:r>
      <w:r w:rsidRPr="00F35709">
        <w:instrText xml:space="preserve"> DOCPROPERTY "Stand(tt.mm.jjjj)"  \* MERGEFORMAT </w:instrText>
      </w:r>
      <w:r w:rsidRPr="00F35709">
        <w:fldChar w:fldCharType="separate"/>
      </w:r>
      <w:r w:rsidR="00003DFB">
        <w:t>14.05.2024</w:t>
      </w:r>
      <w:r w:rsidRPr="00F35709">
        <w:fldChar w:fldCharType="end"/>
      </w:r>
      <w:commentRangeEnd w:id="6"/>
      <w:r>
        <w:rPr>
          <w:rStyle w:val="CommentReference"/>
        </w:rPr>
        <w:commentReference w:id="6"/>
      </w:r>
      <w:r w:rsidRPr="00F35709">
        <w:tab/>
        <w:t>- Nur für den internen Gebrauch -</w:t>
      </w:r>
    </w:p>
    <w:p w14:paraId="0709CC92" w14:textId="77777777" w:rsidR="00FD7F89" w:rsidRPr="00F35709" w:rsidRDefault="00FD7F89" w:rsidP="00FD7F89">
      <w:pPr>
        <w:pStyle w:val="TS-Dokart"/>
      </w:pPr>
    </w:p>
    <w:p w14:paraId="1DF9A08F" w14:textId="77777777" w:rsidR="00FD7F89" w:rsidRPr="00F35709" w:rsidRDefault="00FD7F89" w:rsidP="00FD7F89">
      <w:pPr>
        <w:pStyle w:val="TS-Dokart"/>
      </w:pPr>
    </w:p>
    <w:p w14:paraId="0C91452D" w14:textId="77777777" w:rsidR="00FD7F89" w:rsidRPr="00F35709" w:rsidRDefault="00FD7F89" w:rsidP="00FD7F89">
      <w:pPr>
        <w:pStyle w:val="TS-Dokart"/>
      </w:pPr>
    </w:p>
    <w:p w14:paraId="3C177DCE" w14:textId="77777777" w:rsidR="00FD7F89" w:rsidRPr="00D27826" w:rsidRDefault="00564906" w:rsidP="00333480">
      <w:pPr>
        <w:jc w:val="left"/>
        <w:rPr>
          <w:rStyle w:val="TS-DokartZchn"/>
          <w:lang w:val="en-US"/>
        </w:rPr>
      </w:pPr>
      <w:r>
        <w:rPr>
          <w:noProof/>
        </w:rPr>
        <w:tab/>
      </w:r>
      <w:r w:rsidR="00333480" w:rsidRPr="00D27826">
        <w:rPr>
          <w:lang w:val="en-US"/>
        </w:rPr>
        <w:t xml:space="preserve">Migration Abacus360 </w:t>
      </w:r>
      <w:r w:rsidR="00333480" w:rsidRPr="00333480">
        <w:rPr>
          <w:rFonts w:ascii="Segoe UI Emoji" w:hAnsi="Segoe UI Emoji" w:cs="Segoe UI Emoji"/>
        </w:rPr>
        <w:t>🎯</w:t>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00000000">
        <w:rPr>
          <w:rStyle w:val="TS-DokartZchn"/>
        </w:rPr>
        <w:pict w14:anchorId="15525F69">
          <v:shape id="_x0000_i1028" type="#_x0000_t75" style="width:162.4pt;height:21.75pt;mso-position-horizontal-relative:char;mso-position-vertical-relative:line" o:userdrawn="t"/>
        </w:pict>
      </w:r>
    </w:p>
    <w:p w14:paraId="6C4212FD" w14:textId="77777777" w:rsidR="006E6FEA" w:rsidRPr="00D27826" w:rsidRDefault="006E6FEA" w:rsidP="006E6FEA">
      <w:pPr>
        <w:pStyle w:val="TS-Dokart"/>
        <w:rPr>
          <w:lang w:val="en-US"/>
        </w:rPr>
      </w:pPr>
    </w:p>
    <w:p w14:paraId="3DDF54DE" w14:textId="77777777" w:rsidR="006E6FEA" w:rsidRPr="00D27826" w:rsidRDefault="006E6FEA" w:rsidP="006E6FEA">
      <w:pPr>
        <w:rPr>
          <w:lang w:val="en-US"/>
        </w:rPr>
        <w:sectPr w:rsidR="006E6FEA" w:rsidRPr="00D27826" w:rsidSect="009239EA">
          <w:type w:val="continuous"/>
          <w:pgSz w:w="16840" w:h="11907" w:orient="landscape" w:code="9"/>
          <w:pgMar w:top="1418" w:right="1134" w:bottom="1134" w:left="1134" w:header="720" w:footer="720" w:gutter="0"/>
          <w:pgNumType w:start="1"/>
          <w:cols w:space="720"/>
        </w:sectPr>
      </w:pPr>
    </w:p>
    <w:p w14:paraId="3BC7A449" w14:textId="77777777" w:rsidR="003D7030" w:rsidRPr="00D27826" w:rsidRDefault="003D7030" w:rsidP="00CF547E">
      <w:pPr>
        <w:pStyle w:val="BodyText"/>
        <w:rPr>
          <w:lang w:val="en-US"/>
        </w:rPr>
      </w:pPr>
    </w:p>
    <w:p w14:paraId="74F663FA" w14:textId="77777777" w:rsidR="003D7030" w:rsidRPr="00D27826" w:rsidRDefault="003D7030" w:rsidP="003D7030">
      <w:pPr>
        <w:pStyle w:val="BodyText"/>
        <w:rPr>
          <w:lang w:val="en-US"/>
        </w:rPr>
      </w:pPr>
    </w:p>
    <w:p w14:paraId="2B665765" w14:textId="77777777" w:rsidR="00FD7F89" w:rsidRPr="00460A9A" w:rsidRDefault="00B516FF" w:rsidP="00FD7F89">
      <w:pPr>
        <w:pStyle w:val="Zwischenberschrift"/>
        <w:rPr>
          <w:rPrChange w:id="7" w:author="Huke, Juan Eduardo" w:date="2025-07-02T13:30:00Z">
            <w:rPr>
              <w:lang w:val="en-US"/>
            </w:rPr>
          </w:rPrChange>
        </w:rPr>
      </w:pPr>
      <w:r w:rsidRPr="00460A9A">
        <w:rPr>
          <w:rPrChange w:id="8" w:author="Huke, Juan Eduardo" w:date="2025-07-02T13:30:00Z">
            <w:rPr>
              <w:lang w:val="en-US"/>
            </w:rPr>
          </w:rPrChange>
        </w:rPr>
        <w:t>Cluster Lead</w:t>
      </w:r>
      <w:r w:rsidR="00FD7F89" w:rsidRPr="00460A9A">
        <w:rPr>
          <w:rPrChange w:id="9" w:author="Huke, Juan Eduardo" w:date="2025-07-02T13:30:00Z">
            <w:rPr>
              <w:lang w:val="en-US"/>
            </w:rPr>
          </w:rPrChange>
        </w:rPr>
        <w:t xml:space="preserve">: </w:t>
      </w:r>
      <w:r w:rsidR="00320BF2">
        <w:rPr>
          <w:b w:val="0"/>
        </w:rPr>
        <w:fldChar w:fldCharType="begin"/>
      </w:r>
      <w:r w:rsidR="00320BF2" w:rsidRPr="00460A9A">
        <w:rPr>
          <w:b w:val="0"/>
          <w:rPrChange w:id="10" w:author="Huke, Juan Eduardo" w:date="2025-07-02T13:30:00Z">
            <w:rPr>
              <w:b w:val="0"/>
              <w:lang w:val="en-US"/>
            </w:rPr>
          </w:rPrChange>
        </w:rPr>
        <w:instrText xml:space="preserve"> DOCPROPERTY  Bereichsvorstand  \* MERGEFORMAT </w:instrText>
      </w:r>
      <w:r w:rsidR="00320BF2">
        <w:rPr>
          <w:b w:val="0"/>
        </w:rPr>
        <w:fldChar w:fldCharType="separate"/>
      </w:r>
      <w:r w:rsidR="00003DFB" w:rsidRPr="00460A9A">
        <w:rPr>
          <w:b w:val="0"/>
          <w:rPrChange w:id="11" w:author="Huke, Juan Eduardo" w:date="2025-07-02T13:30:00Z">
            <w:rPr>
              <w:b w:val="0"/>
              <w:lang w:val="en-US"/>
            </w:rPr>
          </w:rPrChange>
        </w:rPr>
        <w:t>Susanne Endler</w:t>
      </w:r>
      <w:r w:rsidR="00320BF2">
        <w:rPr>
          <w:b w:val="0"/>
        </w:rPr>
        <w:fldChar w:fldCharType="end"/>
      </w:r>
    </w:p>
    <w:p w14:paraId="103394FC" w14:textId="77777777" w:rsidR="00FD7F89" w:rsidRPr="00312C5E" w:rsidRDefault="00FD7F89" w:rsidP="00FD7F89">
      <w:r w:rsidRPr="00F35709">
        <w:fldChar w:fldCharType="begin"/>
      </w:r>
      <w:r w:rsidRPr="00312C5E">
        <w:instrText>SYMBOL 227 \f "Symbol"</w:instrText>
      </w:r>
      <w:r w:rsidRPr="00F35709">
        <w:fldChar w:fldCharType="end"/>
      </w:r>
      <w:r w:rsidRPr="00312C5E">
        <w:t xml:space="preserve"> Copyright Commerzbank Aktiengesellschaft </w:t>
      </w:r>
      <w:r w:rsidRPr="00F35709">
        <w:fldChar w:fldCharType="begin"/>
      </w:r>
      <w:r w:rsidRPr="00F35709">
        <w:instrText xml:space="preserve"> DATE \@ "yyyy" \* MERGEFORMAT </w:instrText>
      </w:r>
      <w:r w:rsidRPr="00F35709">
        <w:fldChar w:fldCharType="separate"/>
      </w:r>
      <w:ins w:id="12" w:author="Huke, Juan Eduardo" w:date="2025-07-02T10:25:00Z">
        <w:r w:rsidR="00460A9A">
          <w:rPr>
            <w:noProof/>
          </w:rPr>
          <w:t>2025</w:t>
        </w:r>
      </w:ins>
      <w:del w:id="13" w:author="Huke, Juan Eduardo" w:date="2025-06-26T14:27:00Z">
        <w:r w:rsidR="00AA394B" w:rsidDel="00775FFA">
          <w:rPr>
            <w:noProof/>
          </w:rPr>
          <w:delText>2024</w:delText>
        </w:r>
      </w:del>
      <w:r w:rsidRPr="00F35709">
        <w:fldChar w:fldCharType="end"/>
      </w:r>
    </w:p>
    <w:p w14:paraId="25E7527A" w14:textId="77777777" w:rsidR="00FD7F89" w:rsidRPr="00F35709" w:rsidRDefault="00FD7F89" w:rsidP="00FD7F89">
      <w:pPr>
        <w:pStyle w:val="Zwischenberschrift"/>
      </w:pPr>
      <w:r w:rsidRPr="00F35709">
        <w:t>Herausgeber:</w:t>
      </w:r>
    </w:p>
    <w:p w14:paraId="3653DE60" w14:textId="77777777" w:rsidR="00FD7F89" w:rsidRPr="00F35709" w:rsidRDefault="00FD7F89" w:rsidP="00FD7F89">
      <w:r w:rsidRPr="00F35709">
        <w:t>Commerzbank Aktiengesellschaft</w:t>
      </w:r>
    </w:p>
    <w:p w14:paraId="4A86CA5D" w14:textId="77777777" w:rsidR="00FD7F89" w:rsidRPr="00D27826" w:rsidRDefault="00312C5E" w:rsidP="00FD7F89">
      <w:r w:rsidRPr="00D27826">
        <w:t>Group Finance Architecture</w:t>
      </w:r>
    </w:p>
    <w:p w14:paraId="300E222F" w14:textId="77777777" w:rsidR="00FD7F89" w:rsidRPr="00D27826" w:rsidRDefault="00FD7F89" w:rsidP="00FD7F89">
      <w:r w:rsidRPr="00D27826">
        <w:t>60261 Frankfurt am Main</w:t>
      </w:r>
    </w:p>
    <w:p w14:paraId="29423B18" w14:textId="77777777" w:rsidR="00AD4C58" w:rsidRPr="00767BE8" w:rsidRDefault="00FD7F89" w:rsidP="00AD4C58">
      <w:pPr>
        <w:pStyle w:val="Zwischenberschrift"/>
        <w:tabs>
          <w:tab w:val="left" w:pos="1500"/>
        </w:tabs>
        <w:ind w:left="1500" w:hanging="1500"/>
        <w:jc w:val="left"/>
        <w:rPr>
          <w:b w:val="0"/>
          <w:lang w:val="en-US"/>
          <w:rPrChange w:id="14" w:author="Huke, Juan Eduardo" w:date="2025-07-02T10:33:00Z">
            <w:rPr>
              <w:b w:val="0"/>
            </w:rPr>
          </w:rPrChange>
        </w:rPr>
      </w:pPr>
      <w:r w:rsidRPr="00E54997">
        <w:t xml:space="preserve">Ablagepfad: </w:t>
      </w:r>
      <w:r w:rsidRPr="00E54997">
        <w:tab/>
      </w:r>
      <w:r w:rsidR="00AD4C58">
        <w:rPr>
          <w:b w:val="0"/>
        </w:rPr>
        <w:t>GFA Sharepoint, Zugriff über MapMe!</w:t>
      </w:r>
      <w:ins w:id="15" w:author="Huke, Juan (extern)" w:date="2024-05-22T19:26:00Z">
        <w:r w:rsidR="00AA394B">
          <w:rPr>
            <w:b w:val="0"/>
          </w:rPr>
          <w:t xml:space="preserve"> </w:t>
        </w:r>
        <w:r w:rsidR="00AA394B" w:rsidRPr="00767BE8">
          <w:rPr>
            <w:b w:val="0"/>
            <w:lang w:val="en-US"/>
            <w:rPrChange w:id="16" w:author="Huke, Juan Eduardo" w:date="2025-07-02T10:33:00Z">
              <w:rPr>
                <w:b w:val="0"/>
              </w:rPr>
            </w:rPrChange>
          </w:rPr>
          <w:t>XX_Approach_IND = 'AIRB'</w:t>
        </w:r>
      </w:ins>
    </w:p>
    <w:p w14:paraId="6CE1CF46" w14:textId="77777777" w:rsidR="006E6FEA" w:rsidRPr="00767BE8" w:rsidRDefault="006E6FEA" w:rsidP="00AD4C58">
      <w:pPr>
        <w:pStyle w:val="Zwischenberschrift"/>
        <w:tabs>
          <w:tab w:val="left" w:pos="1500"/>
        </w:tabs>
        <w:ind w:left="1500" w:hanging="1500"/>
        <w:jc w:val="left"/>
        <w:rPr>
          <w:lang w:val="en-US"/>
          <w:rPrChange w:id="17" w:author="Huke, Juan Eduardo" w:date="2025-07-02T10:33:00Z">
            <w:rPr/>
          </w:rPrChange>
        </w:rPr>
      </w:pPr>
    </w:p>
    <w:p w14:paraId="2DD99C2E" w14:textId="77777777" w:rsidR="006E6FEA" w:rsidRPr="00767BE8" w:rsidRDefault="006E6FEA" w:rsidP="00873C0F">
      <w:pPr>
        <w:pStyle w:val="berschrift1Vorspann"/>
        <w:numPr>
          <w:ilvl w:val="0"/>
          <w:numId w:val="0"/>
        </w:numPr>
        <w:rPr>
          <w:lang w:val="en-US"/>
          <w:rPrChange w:id="18" w:author="Huke, Juan Eduardo" w:date="2025-07-02T10:33:00Z">
            <w:rPr/>
          </w:rPrChange>
        </w:rPr>
        <w:sectPr w:rsidR="006E6FEA" w:rsidRPr="00767BE8" w:rsidSect="009239EA">
          <w:headerReference w:type="default" r:id="rId14"/>
          <w:footerReference w:type="default" r:id="rId15"/>
          <w:pgSz w:w="16840" w:h="11907" w:orient="landscape" w:code="9"/>
          <w:pgMar w:top="1418" w:right="1134" w:bottom="1134" w:left="1134" w:header="720" w:footer="720" w:gutter="0"/>
          <w:pgNumType w:fmt="lowerRoman"/>
          <w:cols w:space="720"/>
        </w:sectPr>
      </w:pPr>
    </w:p>
    <w:p w14:paraId="10494BFC" w14:textId="77777777" w:rsidR="00FD7F89" w:rsidRPr="00767BE8" w:rsidRDefault="00FD7F89" w:rsidP="00873C0F">
      <w:pPr>
        <w:pStyle w:val="berschrift1Vorspann"/>
        <w:numPr>
          <w:ilvl w:val="0"/>
          <w:numId w:val="0"/>
        </w:numPr>
        <w:rPr>
          <w:lang w:val="en-US"/>
          <w:rPrChange w:id="25" w:author="Huke, Juan Eduardo" w:date="2025-07-02T10:33:00Z">
            <w:rPr/>
          </w:rPrChange>
        </w:rPr>
      </w:pPr>
      <w:r w:rsidRPr="00767BE8">
        <w:rPr>
          <w:lang w:val="en-US"/>
          <w:rPrChange w:id="26" w:author="Huke, Juan Eduardo" w:date="2025-07-02T10:33:00Z">
            <w:rPr/>
          </w:rPrChange>
        </w:rPr>
        <w:lastRenderedPageBreak/>
        <w:t>Deliverable Information</w:t>
      </w:r>
    </w:p>
    <w:tbl>
      <w:tblPr>
        <w:tblW w:w="145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980"/>
        <w:gridCol w:w="12616"/>
      </w:tblGrid>
      <w:tr w:rsidR="00FD7F89" w:rsidRPr="00F35709" w14:paraId="2F71A5A0" w14:textId="77777777" w:rsidTr="000B3B9A">
        <w:trPr>
          <w:cantSplit/>
          <w:tblHeader/>
        </w:trPr>
        <w:tc>
          <w:tcPr>
            <w:tcW w:w="1980" w:type="dxa"/>
            <w:shd w:val="clear" w:color="auto" w:fill="E6E6E6"/>
          </w:tcPr>
          <w:p w14:paraId="66F4A9A8" w14:textId="77777777" w:rsidR="00FD7F89" w:rsidRPr="000B3B9A" w:rsidRDefault="005A0F4A" w:rsidP="000B3B9A">
            <w:pPr>
              <w:jc w:val="center"/>
              <w:rPr>
                <w:b/>
                <w:bCs/>
              </w:rPr>
            </w:pPr>
            <w:r w:rsidRPr="000B3B9A">
              <w:rPr>
                <w:b/>
                <w:bCs/>
              </w:rPr>
              <w:t>Autor</w:t>
            </w:r>
          </w:p>
        </w:tc>
        <w:tc>
          <w:tcPr>
            <w:tcW w:w="12616" w:type="dxa"/>
            <w:shd w:val="clear" w:color="auto" w:fill="auto"/>
          </w:tcPr>
          <w:p w14:paraId="531D8B31" w14:textId="77777777" w:rsidR="00FD7F89" w:rsidRPr="00780325" w:rsidRDefault="002911C9" w:rsidP="008F1F3D">
            <w:pPr>
              <w:rPr>
                <w:b/>
                <w:bCs/>
              </w:rPr>
            </w:pPr>
            <w:r w:rsidRPr="00780325">
              <w:rPr>
                <w:b/>
                <w:bCs/>
              </w:rPr>
              <w:t>Georgiana Ban</w:t>
            </w:r>
          </w:p>
        </w:tc>
      </w:tr>
      <w:tr w:rsidR="00FD7F89" w:rsidRPr="000B3B9A" w14:paraId="77BFC0FE" w14:textId="77777777" w:rsidTr="000B3B9A">
        <w:trPr>
          <w:cantSplit/>
        </w:trPr>
        <w:tc>
          <w:tcPr>
            <w:tcW w:w="1980" w:type="dxa"/>
            <w:shd w:val="clear" w:color="auto" w:fill="E6E6E6"/>
          </w:tcPr>
          <w:p w14:paraId="35EBC843" w14:textId="77777777" w:rsidR="00FD7F89" w:rsidRPr="000B3B9A" w:rsidRDefault="00FD7F89" w:rsidP="000B3B9A">
            <w:pPr>
              <w:jc w:val="center"/>
              <w:rPr>
                <w:b/>
              </w:rPr>
            </w:pPr>
            <w:r w:rsidRPr="000B3B9A">
              <w:rPr>
                <w:b/>
              </w:rPr>
              <w:t>Status</w:t>
            </w:r>
          </w:p>
        </w:tc>
        <w:commentRangeStart w:id="27"/>
        <w:tc>
          <w:tcPr>
            <w:tcW w:w="12616" w:type="dxa"/>
            <w:shd w:val="clear" w:color="auto" w:fill="auto"/>
          </w:tcPr>
          <w:p w14:paraId="316E83B7" w14:textId="77777777" w:rsidR="00FD7F89" w:rsidRPr="000B3B9A" w:rsidRDefault="00795066" w:rsidP="008F1F3D">
            <w:pPr>
              <w:rPr>
                <w:lang w:val="en-GB"/>
              </w:rPr>
            </w:pPr>
            <w:r w:rsidRPr="00F35709">
              <w:fldChar w:fldCharType="begin"/>
            </w:r>
            <w:r w:rsidRPr="00F249B9">
              <w:instrText xml:space="preserve"> DOCPROPERTY "Status"  \* MERGEFORMAT </w:instrText>
            </w:r>
            <w:r w:rsidRPr="00F35709">
              <w:fldChar w:fldCharType="separate"/>
            </w:r>
            <w:r w:rsidR="00003DFB">
              <w:t>Draft</w:t>
            </w:r>
            <w:r w:rsidRPr="00F35709">
              <w:fldChar w:fldCharType="end"/>
            </w:r>
            <w:commentRangeEnd w:id="27"/>
            <w:r>
              <w:rPr>
                <w:rStyle w:val="CommentReference"/>
              </w:rPr>
              <w:commentReference w:id="27"/>
            </w:r>
          </w:p>
        </w:tc>
      </w:tr>
      <w:tr w:rsidR="00FD7F89" w:rsidRPr="00F35709" w14:paraId="75BC318E" w14:textId="77777777" w:rsidTr="000B3B9A">
        <w:trPr>
          <w:cantSplit/>
        </w:trPr>
        <w:tc>
          <w:tcPr>
            <w:tcW w:w="1980" w:type="dxa"/>
            <w:shd w:val="clear" w:color="auto" w:fill="E6E6E6"/>
          </w:tcPr>
          <w:p w14:paraId="125BD559" w14:textId="77777777" w:rsidR="00FD7F89" w:rsidRPr="000B3B9A" w:rsidRDefault="00FD7F89" w:rsidP="000B3B9A">
            <w:pPr>
              <w:jc w:val="center"/>
              <w:rPr>
                <w:b/>
              </w:rPr>
            </w:pPr>
            <w:r w:rsidRPr="000B3B9A">
              <w:rPr>
                <w:b/>
              </w:rPr>
              <w:t>Ablageort</w:t>
            </w:r>
          </w:p>
        </w:tc>
        <w:tc>
          <w:tcPr>
            <w:tcW w:w="12616" w:type="dxa"/>
            <w:shd w:val="clear" w:color="auto" w:fill="auto"/>
          </w:tcPr>
          <w:p w14:paraId="68148195" w14:textId="77777777" w:rsidR="00FD7F89" w:rsidRPr="00AD4C58" w:rsidRDefault="00AD4C58" w:rsidP="00AD4C58">
            <w:pPr>
              <w:pStyle w:val="Zwischenberschrift"/>
              <w:tabs>
                <w:tab w:val="left" w:pos="1500"/>
              </w:tabs>
              <w:ind w:left="1500" w:hanging="1500"/>
              <w:jc w:val="left"/>
              <w:rPr>
                <w:b w:val="0"/>
              </w:rPr>
            </w:pPr>
            <w:r>
              <w:rPr>
                <w:b w:val="0"/>
              </w:rPr>
              <w:t>GFA Sharepoint, Zugriff über MapMe!</w:t>
            </w:r>
          </w:p>
        </w:tc>
      </w:tr>
    </w:tbl>
    <w:p w14:paraId="4FC5FB2A" w14:textId="77777777" w:rsidR="00FD7F89" w:rsidRDefault="00FD7F89" w:rsidP="00FD7F89">
      <w:pPr>
        <w:pStyle w:val="Caption"/>
      </w:pPr>
      <w:bookmarkStart w:id="28" w:name="_Toc132965571"/>
      <w:r w:rsidRPr="00F35709">
        <w:t xml:space="preserve">Tabelle </w:t>
      </w:r>
      <w:r w:rsidR="00751F50">
        <w:fldChar w:fldCharType="begin"/>
      </w:r>
      <w:r w:rsidR="00751F50">
        <w:instrText xml:space="preserve"> SEQ Tabelle \* ARABIC </w:instrText>
      </w:r>
      <w:r w:rsidR="00751F50">
        <w:fldChar w:fldCharType="separate"/>
      </w:r>
      <w:r w:rsidR="00003DFB">
        <w:rPr>
          <w:noProof/>
        </w:rPr>
        <w:t>1</w:t>
      </w:r>
      <w:r w:rsidR="00751F50">
        <w:fldChar w:fldCharType="end"/>
      </w:r>
      <w:r w:rsidRPr="00F35709">
        <w:t xml:space="preserve">: </w:t>
      </w:r>
      <w:r>
        <w:t>Deliverable Information</w:t>
      </w:r>
      <w:bookmarkEnd w:id="28"/>
    </w:p>
    <w:p w14:paraId="7941475B" w14:textId="77777777" w:rsidR="00F94C0C" w:rsidRPr="00BD5810" w:rsidRDefault="00FD7F89" w:rsidP="00F94C0C">
      <w:pPr>
        <w:pStyle w:val="berschrift1Vorspann"/>
        <w:numPr>
          <w:ilvl w:val="0"/>
          <w:numId w:val="0"/>
        </w:numPr>
      </w:pPr>
      <w:r w:rsidRPr="00873C0F">
        <w:t>Änderungsnachweis</w:t>
      </w:r>
    </w:p>
    <w:tbl>
      <w:tblPr>
        <w:tblW w:w="145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271"/>
        <w:gridCol w:w="2268"/>
        <w:gridCol w:w="1559"/>
        <w:gridCol w:w="2977"/>
        <w:gridCol w:w="6521"/>
      </w:tblGrid>
      <w:tr w:rsidR="00F94C0C" w:rsidRPr="000B3B9A" w14:paraId="78BDF46D" w14:textId="77777777" w:rsidTr="000B3B9A">
        <w:trPr>
          <w:cantSplit/>
          <w:tblHeader/>
        </w:trPr>
        <w:tc>
          <w:tcPr>
            <w:tcW w:w="1271" w:type="dxa"/>
            <w:shd w:val="clear" w:color="auto" w:fill="E6E6E6"/>
          </w:tcPr>
          <w:p w14:paraId="585B6ABD" w14:textId="77777777" w:rsidR="00F94C0C" w:rsidRPr="000B3B9A" w:rsidRDefault="00F94C0C" w:rsidP="000B3B9A">
            <w:pPr>
              <w:jc w:val="center"/>
              <w:rPr>
                <w:b/>
              </w:rPr>
            </w:pPr>
            <w:commentRangeStart w:id="29"/>
            <w:r w:rsidRPr="000B3B9A">
              <w:rPr>
                <w:b/>
              </w:rPr>
              <w:t>Version</w:t>
            </w:r>
          </w:p>
        </w:tc>
        <w:tc>
          <w:tcPr>
            <w:tcW w:w="2268" w:type="dxa"/>
            <w:shd w:val="clear" w:color="auto" w:fill="E6E6E6"/>
          </w:tcPr>
          <w:p w14:paraId="461AB817" w14:textId="77777777" w:rsidR="00F94C0C" w:rsidRPr="000B3B9A" w:rsidRDefault="00F94C0C" w:rsidP="000B3B9A">
            <w:pPr>
              <w:jc w:val="center"/>
              <w:rPr>
                <w:b/>
              </w:rPr>
            </w:pPr>
            <w:r w:rsidRPr="000B3B9A">
              <w:rPr>
                <w:b/>
              </w:rPr>
              <w:t>Status</w:t>
            </w:r>
          </w:p>
        </w:tc>
        <w:tc>
          <w:tcPr>
            <w:tcW w:w="1559" w:type="dxa"/>
            <w:shd w:val="clear" w:color="auto" w:fill="E6E6E6"/>
          </w:tcPr>
          <w:p w14:paraId="0A15259F" w14:textId="77777777" w:rsidR="00F94C0C" w:rsidRPr="000B3B9A" w:rsidRDefault="00F94C0C" w:rsidP="000B3B9A">
            <w:pPr>
              <w:jc w:val="center"/>
              <w:rPr>
                <w:b/>
              </w:rPr>
            </w:pPr>
            <w:r w:rsidRPr="000B3B9A">
              <w:rPr>
                <w:b/>
              </w:rPr>
              <w:t>Datum</w:t>
            </w:r>
          </w:p>
        </w:tc>
        <w:tc>
          <w:tcPr>
            <w:tcW w:w="2977" w:type="dxa"/>
            <w:shd w:val="clear" w:color="auto" w:fill="E6E6E6"/>
          </w:tcPr>
          <w:p w14:paraId="68510160" w14:textId="77777777" w:rsidR="00F94C0C" w:rsidRPr="000B3B9A" w:rsidRDefault="00F94C0C" w:rsidP="000B3B9A">
            <w:pPr>
              <w:jc w:val="center"/>
              <w:rPr>
                <w:b/>
              </w:rPr>
            </w:pPr>
            <w:r w:rsidRPr="000B3B9A">
              <w:rPr>
                <w:b/>
              </w:rPr>
              <w:t>Autor</w:t>
            </w:r>
          </w:p>
        </w:tc>
        <w:tc>
          <w:tcPr>
            <w:tcW w:w="6521" w:type="dxa"/>
            <w:shd w:val="clear" w:color="auto" w:fill="E6E6E6"/>
          </w:tcPr>
          <w:p w14:paraId="06AEBE0F" w14:textId="77777777" w:rsidR="00F94C0C" w:rsidRPr="000B3B9A" w:rsidRDefault="00F94C0C" w:rsidP="001314D1">
            <w:pPr>
              <w:rPr>
                <w:b/>
              </w:rPr>
            </w:pPr>
            <w:r w:rsidRPr="000B3B9A">
              <w:rPr>
                <w:b/>
              </w:rPr>
              <w:t>Beschreibung der Änderung</w:t>
            </w:r>
            <w:commentRangeEnd w:id="29"/>
            <w:r>
              <w:rPr>
                <w:rStyle w:val="CommentReference"/>
                <w:b/>
              </w:rPr>
              <w:commentReference w:id="29"/>
            </w:r>
          </w:p>
        </w:tc>
      </w:tr>
      <w:tr w:rsidR="003A45EA" w:rsidRPr="000B3B9A" w:rsidDel="002E67A3" w14:paraId="45F6BA46" w14:textId="77777777" w:rsidTr="000B3B9A">
        <w:trPr>
          <w:cantSplit/>
          <w:tblHeader/>
        </w:trPr>
        <w:tc>
          <w:tcPr>
            <w:tcW w:w="1271" w:type="dxa"/>
            <w:shd w:val="clear" w:color="auto" w:fill="E6E6E6"/>
          </w:tcPr>
          <w:p w14:paraId="2A56F588" w14:textId="77777777" w:rsidR="003A45EA" w:rsidRDefault="003A45EA" w:rsidP="003A45EA">
            <w:pPr>
              <w:pStyle w:val="Caption"/>
              <w:rPr>
                <w:b/>
              </w:rPr>
            </w:pPr>
            <w:r>
              <w:rPr>
                <w:b/>
              </w:rPr>
              <w:t>00.01</w:t>
            </w:r>
          </w:p>
        </w:tc>
        <w:tc>
          <w:tcPr>
            <w:tcW w:w="2268" w:type="dxa"/>
            <w:shd w:val="clear" w:color="auto" w:fill="E6E6E6"/>
          </w:tcPr>
          <w:p w14:paraId="651626AA" w14:textId="77777777" w:rsidR="003A45EA" w:rsidRDefault="003A45EA" w:rsidP="003A45EA">
            <w:pPr>
              <w:pStyle w:val="Caption"/>
              <w:rPr>
                <w:b/>
              </w:rPr>
            </w:pPr>
            <w:r>
              <w:rPr>
                <w:b/>
              </w:rPr>
              <w:t>Draft</w:t>
            </w:r>
          </w:p>
        </w:tc>
        <w:tc>
          <w:tcPr>
            <w:tcW w:w="1559" w:type="dxa"/>
            <w:shd w:val="clear" w:color="auto" w:fill="E6E6E6"/>
          </w:tcPr>
          <w:p w14:paraId="1DD633CF" w14:textId="77777777" w:rsidR="003A45EA" w:rsidRDefault="003A45EA" w:rsidP="003A45EA">
            <w:pPr>
              <w:pStyle w:val="Caption"/>
              <w:rPr>
                <w:b/>
              </w:rPr>
            </w:pPr>
            <w:r>
              <w:rPr>
                <w:b/>
              </w:rPr>
              <w:t>23.03.2022</w:t>
            </w:r>
          </w:p>
        </w:tc>
        <w:tc>
          <w:tcPr>
            <w:tcW w:w="2977" w:type="dxa"/>
            <w:shd w:val="clear" w:color="auto" w:fill="E6E6E6"/>
          </w:tcPr>
          <w:p w14:paraId="3D8E3CD4" w14:textId="77777777" w:rsidR="003A45EA" w:rsidRDefault="003A45EA" w:rsidP="003A45EA">
            <w:pPr>
              <w:pStyle w:val="Caption"/>
              <w:rPr>
                <w:b/>
              </w:rPr>
            </w:pPr>
            <w:r>
              <w:rPr>
                <w:b/>
              </w:rPr>
              <w:t>Ban, Georgiana (eh2baz7)</w:t>
            </w:r>
          </w:p>
        </w:tc>
        <w:tc>
          <w:tcPr>
            <w:tcW w:w="6521" w:type="dxa"/>
            <w:shd w:val="clear" w:color="auto" w:fill="E6E6E6"/>
          </w:tcPr>
          <w:p w14:paraId="14C06670" w14:textId="77777777" w:rsidR="003A45EA" w:rsidRDefault="003A45EA" w:rsidP="003A45EA">
            <w:pPr>
              <w:rPr>
                <w:b/>
              </w:rPr>
            </w:pPr>
            <w:r>
              <w:rPr>
                <w:b/>
              </w:rPr>
              <w:t xml:space="preserve">ReqID:00000. </w:t>
            </w:r>
          </w:p>
          <w:p w14:paraId="34268CDD" w14:textId="77777777" w:rsidR="003A45EA" w:rsidRDefault="003A45EA" w:rsidP="003A45EA">
            <w:pPr>
              <w:pStyle w:val="Caption"/>
              <w:rPr>
                <w:b/>
              </w:rPr>
            </w:pPr>
            <w:r>
              <w:rPr>
                <w:b/>
              </w:rPr>
              <w:t>Ersterstellung</w:t>
            </w:r>
          </w:p>
        </w:tc>
      </w:tr>
      <w:tr w:rsidR="003A45EA" w:rsidRPr="000B3B9A" w:rsidDel="002E67A3" w14:paraId="27123D58" w14:textId="77777777" w:rsidTr="000B3B9A">
        <w:trPr>
          <w:cantSplit/>
          <w:tblHeader/>
        </w:trPr>
        <w:tc>
          <w:tcPr>
            <w:tcW w:w="1271" w:type="dxa"/>
            <w:shd w:val="clear" w:color="auto" w:fill="E6E6E6"/>
          </w:tcPr>
          <w:p w14:paraId="2554EDEB" w14:textId="77777777" w:rsidR="003A45EA" w:rsidDel="002E67A3" w:rsidRDefault="003A45EA" w:rsidP="003A45EA">
            <w:pPr>
              <w:pStyle w:val="Caption"/>
              <w:rPr>
                <w:b/>
              </w:rPr>
            </w:pPr>
            <w:r>
              <w:rPr>
                <w:b/>
              </w:rPr>
              <w:t>00.02</w:t>
            </w:r>
          </w:p>
        </w:tc>
        <w:tc>
          <w:tcPr>
            <w:tcW w:w="2268" w:type="dxa"/>
            <w:shd w:val="clear" w:color="auto" w:fill="E6E6E6"/>
          </w:tcPr>
          <w:p w14:paraId="463805B8" w14:textId="77777777" w:rsidR="003A45EA" w:rsidDel="002E67A3" w:rsidRDefault="003A45EA" w:rsidP="003A45EA">
            <w:pPr>
              <w:pStyle w:val="Caption"/>
              <w:rPr>
                <w:b/>
              </w:rPr>
            </w:pPr>
            <w:r>
              <w:rPr>
                <w:b/>
              </w:rPr>
              <w:t>Draft</w:t>
            </w:r>
          </w:p>
        </w:tc>
        <w:tc>
          <w:tcPr>
            <w:tcW w:w="1559" w:type="dxa"/>
            <w:shd w:val="clear" w:color="auto" w:fill="E6E6E6"/>
          </w:tcPr>
          <w:p w14:paraId="6E404A45" w14:textId="77777777" w:rsidR="003A45EA" w:rsidDel="002E67A3" w:rsidRDefault="003A45EA" w:rsidP="003A45EA">
            <w:pPr>
              <w:pStyle w:val="Caption"/>
              <w:rPr>
                <w:b/>
              </w:rPr>
            </w:pPr>
            <w:r>
              <w:rPr>
                <w:b/>
              </w:rPr>
              <w:t>25.03.2022</w:t>
            </w:r>
          </w:p>
        </w:tc>
        <w:tc>
          <w:tcPr>
            <w:tcW w:w="2977" w:type="dxa"/>
            <w:shd w:val="clear" w:color="auto" w:fill="E6E6E6"/>
          </w:tcPr>
          <w:p w14:paraId="336E1E85" w14:textId="77777777" w:rsidR="003A45EA" w:rsidDel="002E67A3" w:rsidRDefault="003A45EA" w:rsidP="003A45EA">
            <w:pPr>
              <w:pStyle w:val="Caption"/>
              <w:rPr>
                <w:b/>
              </w:rPr>
            </w:pPr>
            <w:r>
              <w:rPr>
                <w:b/>
              </w:rPr>
              <w:t>Ban, Georgiana (eh2baz7)</w:t>
            </w:r>
          </w:p>
        </w:tc>
        <w:tc>
          <w:tcPr>
            <w:tcW w:w="6521" w:type="dxa"/>
            <w:shd w:val="clear" w:color="auto" w:fill="E6E6E6"/>
          </w:tcPr>
          <w:p w14:paraId="2295AC0F" w14:textId="77777777" w:rsidR="003A45EA" w:rsidRDefault="003A45EA" w:rsidP="003A45EA">
            <w:pPr>
              <w:pStyle w:val="Caption"/>
              <w:rPr>
                <w:b/>
              </w:rPr>
            </w:pPr>
            <w:r>
              <w:rPr>
                <w:b/>
              </w:rPr>
              <w:t xml:space="preserve">ReqID:000000. </w:t>
            </w:r>
          </w:p>
          <w:p w14:paraId="62F689D3" w14:textId="77777777" w:rsidR="003A45EA" w:rsidDel="002E67A3" w:rsidRDefault="003A45EA" w:rsidP="003A45EA">
            <w:pPr>
              <w:pStyle w:val="Caption"/>
              <w:rPr>
                <w:b/>
              </w:rPr>
            </w:pPr>
            <w:r>
              <w:rPr>
                <w:b/>
              </w:rPr>
              <w:t>Anpassung fehlende DF.</w:t>
            </w:r>
          </w:p>
        </w:tc>
      </w:tr>
      <w:tr w:rsidR="000944FA" w:rsidRPr="000B3B9A" w:rsidDel="002E67A3" w14:paraId="7E1A3F58" w14:textId="77777777" w:rsidTr="000B3B9A">
        <w:trPr>
          <w:cantSplit/>
          <w:tblHeader/>
        </w:trPr>
        <w:tc>
          <w:tcPr>
            <w:tcW w:w="1271" w:type="dxa"/>
            <w:shd w:val="clear" w:color="auto" w:fill="E6E6E6"/>
          </w:tcPr>
          <w:p w14:paraId="01C81CB5" w14:textId="77777777" w:rsidR="000944FA" w:rsidRDefault="000944FA" w:rsidP="003A45EA">
            <w:pPr>
              <w:pStyle w:val="Caption"/>
              <w:rPr>
                <w:b/>
              </w:rPr>
            </w:pPr>
            <w:r>
              <w:rPr>
                <w:b/>
              </w:rPr>
              <w:t>00.03</w:t>
            </w:r>
          </w:p>
        </w:tc>
        <w:tc>
          <w:tcPr>
            <w:tcW w:w="2268" w:type="dxa"/>
            <w:shd w:val="clear" w:color="auto" w:fill="E6E6E6"/>
          </w:tcPr>
          <w:p w14:paraId="75020705" w14:textId="77777777" w:rsidR="000944FA" w:rsidRDefault="000944FA" w:rsidP="003A45EA">
            <w:pPr>
              <w:pStyle w:val="Caption"/>
              <w:rPr>
                <w:b/>
              </w:rPr>
            </w:pPr>
            <w:r>
              <w:rPr>
                <w:b/>
              </w:rPr>
              <w:t>Draft</w:t>
            </w:r>
          </w:p>
        </w:tc>
        <w:tc>
          <w:tcPr>
            <w:tcW w:w="1559" w:type="dxa"/>
            <w:shd w:val="clear" w:color="auto" w:fill="E6E6E6"/>
          </w:tcPr>
          <w:p w14:paraId="69D43EA8" w14:textId="77777777" w:rsidR="000944FA" w:rsidRDefault="000944FA" w:rsidP="003A45EA">
            <w:pPr>
              <w:pStyle w:val="Caption"/>
              <w:rPr>
                <w:b/>
              </w:rPr>
            </w:pPr>
            <w:r>
              <w:rPr>
                <w:b/>
              </w:rPr>
              <w:t>06.04.2022</w:t>
            </w:r>
          </w:p>
        </w:tc>
        <w:tc>
          <w:tcPr>
            <w:tcW w:w="2977" w:type="dxa"/>
            <w:shd w:val="clear" w:color="auto" w:fill="E6E6E6"/>
          </w:tcPr>
          <w:p w14:paraId="0E749CE9" w14:textId="77777777" w:rsidR="000944FA" w:rsidRDefault="000944FA" w:rsidP="003A45EA">
            <w:pPr>
              <w:pStyle w:val="Caption"/>
              <w:rPr>
                <w:b/>
              </w:rPr>
            </w:pPr>
            <w:r>
              <w:rPr>
                <w:b/>
              </w:rPr>
              <w:t>Ban, Georgiana (eh2baz7)</w:t>
            </w:r>
          </w:p>
        </w:tc>
        <w:tc>
          <w:tcPr>
            <w:tcW w:w="6521" w:type="dxa"/>
            <w:shd w:val="clear" w:color="auto" w:fill="E6E6E6"/>
          </w:tcPr>
          <w:p w14:paraId="2AB43D02" w14:textId="77777777" w:rsidR="000944FA" w:rsidRDefault="000944FA" w:rsidP="003A45EA">
            <w:pPr>
              <w:pStyle w:val="Caption"/>
              <w:rPr>
                <w:b/>
              </w:rPr>
            </w:pPr>
            <w:r>
              <w:rPr>
                <w:b/>
              </w:rPr>
              <w:t xml:space="preserve">ReqID:000000. </w:t>
            </w:r>
          </w:p>
          <w:p w14:paraId="5F954F90" w14:textId="77777777" w:rsidR="000944FA" w:rsidRDefault="000944FA" w:rsidP="003A45EA">
            <w:pPr>
              <w:pStyle w:val="Caption"/>
              <w:rPr>
                <w:b/>
              </w:rPr>
            </w:pPr>
            <w:r>
              <w:rPr>
                <w:b/>
              </w:rPr>
              <w:t>Korrektur Schlüsselmapping sowie redaktionelle Änderungen</w:t>
            </w:r>
          </w:p>
        </w:tc>
      </w:tr>
      <w:tr w:rsidR="00C5347E" w:rsidRPr="000B3B9A" w:rsidDel="002E67A3" w14:paraId="06E36987" w14:textId="77777777" w:rsidTr="000B3B9A">
        <w:trPr>
          <w:cantSplit/>
          <w:tblHeader/>
        </w:trPr>
        <w:tc>
          <w:tcPr>
            <w:tcW w:w="1271" w:type="dxa"/>
            <w:shd w:val="clear" w:color="auto" w:fill="E6E6E6"/>
          </w:tcPr>
          <w:p w14:paraId="4FFD12B9" w14:textId="77777777" w:rsidR="00C5347E" w:rsidRDefault="00C5347E" w:rsidP="003A45EA">
            <w:pPr>
              <w:pStyle w:val="Caption"/>
              <w:rPr>
                <w:b/>
              </w:rPr>
            </w:pPr>
            <w:r>
              <w:rPr>
                <w:b/>
              </w:rPr>
              <w:lastRenderedPageBreak/>
              <w:t>00.04</w:t>
            </w:r>
          </w:p>
        </w:tc>
        <w:tc>
          <w:tcPr>
            <w:tcW w:w="2268" w:type="dxa"/>
            <w:shd w:val="clear" w:color="auto" w:fill="E6E6E6"/>
          </w:tcPr>
          <w:p w14:paraId="3AC41182" w14:textId="77777777" w:rsidR="00C5347E" w:rsidRDefault="00C5347E" w:rsidP="003A45EA">
            <w:pPr>
              <w:pStyle w:val="Caption"/>
              <w:rPr>
                <w:b/>
              </w:rPr>
            </w:pPr>
            <w:r>
              <w:rPr>
                <w:b/>
              </w:rPr>
              <w:t>Draft</w:t>
            </w:r>
          </w:p>
        </w:tc>
        <w:tc>
          <w:tcPr>
            <w:tcW w:w="1559" w:type="dxa"/>
            <w:shd w:val="clear" w:color="auto" w:fill="E6E6E6"/>
          </w:tcPr>
          <w:p w14:paraId="0EE07AF3" w14:textId="77777777" w:rsidR="00C5347E" w:rsidRDefault="00C5347E" w:rsidP="003A45EA">
            <w:pPr>
              <w:pStyle w:val="Caption"/>
              <w:rPr>
                <w:b/>
              </w:rPr>
            </w:pPr>
            <w:r>
              <w:rPr>
                <w:b/>
              </w:rPr>
              <w:t>06.04.2022</w:t>
            </w:r>
          </w:p>
        </w:tc>
        <w:tc>
          <w:tcPr>
            <w:tcW w:w="2977" w:type="dxa"/>
            <w:shd w:val="clear" w:color="auto" w:fill="E6E6E6"/>
          </w:tcPr>
          <w:p w14:paraId="54D98422" w14:textId="77777777" w:rsidR="00C5347E" w:rsidRDefault="00C5347E" w:rsidP="003A45EA">
            <w:pPr>
              <w:pStyle w:val="Caption"/>
              <w:rPr>
                <w:b/>
              </w:rPr>
            </w:pPr>
            <w:r>
              <w:rPr>
                <w:b/>
              </w:rPr>
              <w:t>Ban, Georgiana (eh2baz7)</w:t>
            </w:r>
          </w:p>
        </w:tc>
        <w:tc>
          <w:tcPr>
            <w:tcW w:w="6521" w:type="dxa"/>
            <w:shd w:val="clear" w:color="auto" w:fill="E6E6E6"/>
          </w:tcPr>
          <w:p w14:paraId="37AEED9C" w14:textId="77777777" w:rsidR="00C5347E" w:rsidRDefault="00C5347E" w:rsidP="003A45EA">
            <w:pPr>
              <w:pStyle w:val="Caption"/>
              <w:rPr>
                <w:b/>
              </w:rPr>
            </w:pPr>
            <w:r>
              <w:rPr>
                <w:b/>
              </w:rPr>
              <w:t xml:space="preserve">ReqID:000000. </w:t>
            </w:r>
          </w:p>
          <w:p w14:paraId="4CDE4AAB" w14:textId="77777777" w:rsidR="00C5347E" w:rsidRDefault="00C5347E" w:rsidP="003A45EA">
            <w:pPr>
              <w:pStyle w:val="Caption"/>
              <w:rPr>
                <w:b/>
              </w:rPr>
            </w:pPr>
            <w:r>
              <w:rPr>
                <w:b/>
              </w:rPr>
              <w:t>Korrektur Schlüsselmapping in V00.03 nicht übernommen, neuen Versuch.</w:t>
            </w:r>
          </w:p>
        </w:tc>
      </w:tr>
      <w:tr w:rsidR="00660BB6" w:rsidRPr="000B3B9A" w:rsidDel="002E67A3" w14:paraId="0A5935E0" w14:textId="77777777" w:rsidTr="000B3B9A">
        <w:trPr>
          <w:cantSplit/>
          <w:tblHeader/>
        </w:trPr>
        <w:tc>
          <w:tcPr>
            <w:tcW w:w="1271" w:type="dxa"/>
            <w:shd w:val="clear" w:color="auto" w:fill="E6E6E6"/>
          </w:tcPr>
          <w:p w14:paraId="5D5406A1" w14:textId="77777777" w:rsidR="00660BB6" w:rsidRDefault="00660BB6" w:rsidP="003A45EA">
            <w:pPr>
              <w:pStyle w:val="Caption"/>
              <w:rPr>
                <w:b/>
              </w:rPr>
            </w:pPr>
            <w:r>
              <w:rPr>
                <w:b/>
              </w:rPr>
              <w:t>00.05</w:t>
            </w:r>
          </w:p>
        </w:tc>
        <w:tc>
          <w:tcPr>
            <w:tcW w:w="2268" w:type="dxa"/>
            <w:shd w:val="clear" w:color="auto" w:fill="E6E6E6"/>
          </w:tcPr>
          <w:p w14:paraId="7B8F3D3B" w14:textId="77777777" w:rsidR="00660BB6" w:rsidRDefault="00660BB6" w:rsidP="003A45EA">
            <w:pPr>
              <w:pStyle w:val="Caption"/>
              <w:rPr>
                <w:b/>
              </w:rPr>
            </w:pPr>
            <w:r>
              <w:rPr>
                <w:b/>
              </w:rPr>
              <w:t>Draft</w:t>
            </w:r>
          </w:p>
        </w:tc>
        <w:tc>
          <w:tcPr>
            <w:tcW w:w="1559" w:type="dxa"/>
            <w:shd w:val="clear" w:color="auto" w:fill="E6E6E6"/>
          </w:tcPr>
          <w:p w14:paraId="412CEC1B" w14:textId="77777777" w:rsidR="00660BB6" w:rsidRDefault="00660BB6" w:rsidP="003A45EA">
            <w:pPr>
              <w:pStyle w:val="Caption"/>
              <w:rPr>
                <w:b/>
              </w:rPr>
            </w:pPr>
            <w:r>
              <w:rPr>
                <w:b/>
              </w:rPr>
              <w:t>06.04.2022</w:t>
            </w:r>
          </w:p>
        </w:tc>
        <w:tc>
          <w:tcPr>
            <w:tcW w:w="2977" w:type="dxa"/>
            <w:shd w:val="clear" w:color="auto" w:fill="E6E6E6"/>
          </w:tcPr>
          <w:p w14:paraId="736AA265" w14:textId="77777777" w:rsidR="00660BB6" w:rsidRDefault="00660BB6" w:rsidP="003A45EA">
            <w:pPr>
              <w:pStyle w:val="Caption"/>
              <w:rPr>
                <w:b/>
              </w:rPr>
            </w:pPr>
            <w:r>
              <w:rPr>
                <w:b/>
              </w:rPr>
              <w:t>Ban, Georgiana (eh2baz7)</w:t>
            </w:r>
          </w:p>
        </w:tc>
        <w:tc>
          <w:tcPr>
            <w:tcW w:w="6521" w:type="dxa"/>
            <w:shd w:val="clear" w:color="auto" w:fill="E6E6E6"/>
          </w:tcPr>
          <w:p w14:paraId="5CE4EDAF" w14:textId="77777777" w:rsidR="00660BB6" w:rsidRDefault="00660BB6" w:rsidP="003A45EA">
            <w:pPr>
              <w:pStyle w:val="Caption"/>
              <w:rPr>
                <w:b/>
              </w:rPr>
            </w:pPr>
            <w:r>
              <w:rPr>
                <w:b/>
              </w:rPr>
              <w:t xml:space="preserve">ReqID:000000. </w:t>
            </w:r>
          </w:p>
          <w:p w14:paraId="557F291E" w14:textId="77777777" w:rsidR="00660BB6" w:rsidRDefault="00660BB6" w:rsidP="003A45EA">
            <w:pPr>
              <w:pStyle w:val="Caption"/>
              <w:rPr>
                <w:b/>
              </w:rPr>
            </w:pPr>
            <w:r>
              <w:rPr>
                <w:b/>
              </w:rPr>
              <w:t>Korrektur ABS_CR_REL_F</w:t>
            </w:r>
          </w:p>
        </w:tc>
      </w:tr>
      <w:tr w:rsidR="00A803FC" w:rsidRPr="000B3B9A" w:rsidDel="002E67A3" w14:paraId="1761A3FD" w14:textId="77777777" w:rsidTr="000B3B9A">
        <w:trPr>
          <w:cantSplit/>
          <w:tblHeader/>
        </w:trPr>
        <w:tc>
          <w:tcPr>
            <w:tcW w:w="1271" w:type="dxa"/>
            <w:shd w:val="clear" w:color="auto" w:fill="E6E6E6"/>
          </w:tcPr>
          <w:p w14:paraId="1B747AEA" w14:textId="77777777" w:rsidR="00A803FC" w:rsidRDefault="00A803FC" w:rsidP="003A45EA">
            <w:pPr>
              <w:pStyle w:val="Caption"/>
              <w:rPr>
                <w:b/>
              </w:rPr>
            </w:pPr>
            <w:r>
              <w:rPr>
                <w:b/>
              </w:rPr>
              <w:t>00.06</w:t>
            </w:r>
          </w:p>
        </w:tc>
        <w:tc>
          <w:tcPr>
            <w:tcW w:w="2268" w:type="dxa"/>
            <w:shd w:val="clear" w:color="auto" w:fill="E6E6E6"/>
          </w:tcPr>
          <w:p w14:paraId="5E9C20BF" w14:textId="77777777" w:rsidR="00A803FC" w:rsidRDefault="00A803FC" w:rsidP="003A45EA">
            <w:pPr>
              <w:pStyle w:val="Caption"/>
              <w:rPr>
                <w:b/>
              </w:rPr>
            </w:pPr>
            <w:r>
              <w:rPr>
                <w:b/>
              </w:rPr>
              <w:t>Draft</w:t>
            </w:r>
          </w:p>
        </w:tc>
        <w:tc>
          <w:tcPr>
            <w:tcW w:w="1559" w:type="dxa"/>
            <w:shd w:val="clear" w:color="auto" w:fill="E6E6E6"/>
          </w:tcPr>
          <w:p w14:paraId="26A13301" w14:textId="77777777" w:rsidR="00A803FC" w:rsidRDefault="00A803FC" w:rsidP="003A45EA">
            <w:pPr>
              <w:pStyle w:val="Caption"/>
              <w:rPr>
                <w:b/>
              </w:rPr>
            </w:pPr>
            <w:r>
              <w:rPr>
                <w:b/>
              </w:rPr>
              <w:t>12.04.2022</w:t>
            </w:r>
          </w:p>
        </w:tc>
        <w:tc>
          <w:tcPr>
            <w:tcW w:w="2977" w:type="dxa"/>
            <w:shd w:val="clear" w:color="auto" w:fill="E6E6E6"/>
          </w:tcPr>
          <w:p w14:paraId="112E6B42" w14:textId="77777777" w:rsidR="00A803FC" w:rsidRDefault="00A803FC" w:rsidP="003A45EA">
            <w:pPr>
              <w:pStyle w:val="Caption"/>
              <w:rPr>
                <w:b/>
              </w:rPr>
            </w:pPr>
            <w:r>
              <w:rPr>
                <w:b/>
              </w:rPr>
              <w:t>Ban, Georgiana (eh2baz7)</w:t>
            </w:r>
          </w:p>
        </w:tc>
        <w:tc>
          <w:tcPr>
            <w:tcW w:w="6521" w:type="dxa"/>
            <w:shd w:val="clear" w:color="auto" w:fill="E6E6E6"/>
          </w:tcPr>
          <w:p w14:paraId="3CD577CD" w14:textId="77777777" w:rsidR="00A803FC" w:rsidRDefault="00A803FC" w:rsidP="003A45EA">
            <w:pPr>
              <w:pStyle w:val="Caption"/>
              <w:rPr>
                <w:b/>
              </w:rPr>
            </w:pPr>
            <w:r>
              <w:rPr>
                <w:b/>
              </w:rPr>
              <w:t xml:space="preserve">ReqID:000000. </w:t>
            </w:r>
          </w:p>
          <w:p w14:paraId="6461CF7C" w14:textId="77777777" w:rsidR="00A803FC" w:rsidRDefault="00A803FC" w:rsidP="003A45EA">
            <w:pPr>
              <w:pStyle w:val="Caption"/>
              <w:rPr>
                <w:b/>
              </w:rPr>
            </w:pPr>
            <w:r>
              <w:rPr>
                <w:b/>
              </w:rPr>
              <w:t>Inhaltsverzeichnis - Aktualisierung</w:t>
            </w:r>
          </w:p>
        </w:tc>
      </w:tr>
      <w:tr w:rsidR="00F726D7" w:rsidRPr="000B3B9A" w:rsidDel="002E67A3" w14:paraId="6A2F5413" w14:textId="77777777" w:rsidTr="000B3B9A">
        <w:trPr>
          <w:cantSplit/>
          <w:tblHeader/>
        </w:trPr>
        <w:tc>
          <w:tcPr>
            <w:tcW w:w="1271" w:type="dxa"/>
            <w:shd w:val="clear" w:color="auto" w:fill="E6E6E6"/>
          </w:tcPr>
          <w:p w14:paraId="17DCCF85" w14:textId="77777777" w:rsidR="00F726D7" w:rsidRDefault="00F726D7" w:rsidP="003A45EA">
            <w:pPr>
              <w:pStyle w:val="Caption"/>
              <w:rPr>
                <w:b/>
              </w:rPr>
            </w:pPr>
            <w:r>
              <w:rPr>
                <w:b/>
              </w:rPr>
              <w:t>00.07</w:t>
            </w:r>
          </w:p>
        </w:tc>
        <w:tc>
          <w:tcPr>
            <w:tcW w:w="2268" w:type="dxa"/>
            <w:shd w:val="clear" w:color="auto" w:fill="E6E6E6"/>
          </w:tcPr>
          <w:p w14:paraId="0D11D40C" w14:textId="77777777" w:rsidR="00F726D7" w:rsidRDefault="00F726D7" w:rsidP="003A45EA">
            <w:pPr>
              <w:pStyle w:val="Caption"/>
              <w:rPr>
                <w:b/>
              </w:rPr>
            </w:pPr>
            <w:r>
              <w:rPr>
                <w:b/>
              </w:rPr>
              <w:t>Draft</w:t>
            </w:r>
          </w:p>
        </w:tc>
        <w:tc>
          <w:tcPr>
            <w:tcW w:w="1559" w:type="dxa"/>
            <w:shd w:val="clear" w:color="auto" w:fill="E6E6E6"/>
          </w:tcPr>
          <w:p w14:paraId="000082B7" w14:textId="77777777" w:rsidR="00F726D7" w:rsidRDefault="00F726D7" w:rsidP="003A45EA">
            <w:pPr>
              <w:pStyle w:val="Caption"/>
              <w:rPr>
                <w:b/>
              </w:rPr>
            </w:pPr>
            <w:r>
              <w:rPr>
                <w:b/>
              </w:rPr>
              <w:t>21.04.2022</w:t>
            </w:r>
          </w:p>
        </w:tc>
        <w:tc>
          <w:tcPr>
            <w:tcW w:w="2977" w:type="dxa"/>
            <w:shd w:val="clear" w:color="auto" w:fill="E6E6E6"/>
          </w:tcPr>
          <w:p w14:paraId="2EA35C5B" w14:textId="77777777" w:rsidR="00F726D7" w:rsidRDefault="00F726D7" w:rsidP="003A45EA">
            <w:pPr>
              <w:pStyle w:val="Caption"/>
              <w:rPr>
                <w:b/>
              </w:rPr>
            </w:pPr>
            <w:r>
              <w:rPr>
                <w:b/>
              </w:rPr>
              <w:t>Ban, Georgiana (eh2baz7)</w:t>
            </w:r>
          </w:p>
        </w:tc>
        <w:tc>
          <w:tcPr>
            <w:tcW w:w="6521" w:type="dxa"/>
            <w:shd w:val="clear" w:color="auto" w:fill="E6E6E6"/>
          </w:tcPr>
          <w:p w14:paraId="4C1AD98A" w14:textId="77777777" w:rsidR="00F726D7" w:rsidRDefault="00F726D7" w:rsidP="003A45EA">
            <w:pPr>
              <w:pStyle w:val="Caption"/>
              <w:rPr>
                <w:b/>
              </w:rPr>
            </w:pPr>
            <w:r>
              <w:rPr>
                <w:b/>
              </w:rPr>
              <w:t xml:space="preserve">ReqID:000000. </w:t>
            </w:r>
          </w:p>
          <w:p w14:paraId="3D185987" w14:textId="77777777" w:rsidR="00F726D7" w:rsidRDefault="00F726D7" w:rsidP="003A45EA">
            <w:pPr>
              <w:pStyle w:val="Caption"/>
              <w:rPr>
                <w:b/>
              </w:rPr>
            </w:pPr>
            <w:r>
              <w:rPr>
                <w:b/>
              </w:rPr>
              <w:t>Anderungen in der Alias</w:t>
            </w:r>
            <w:r w:rsidR="00C33FD1">
              <w:rPr>
                <w:b/>
              </w:rPr>
              <w:t>s</w:t>
            </w:r>
            <w:r>
              <w:rPr>
                <w:b/>
              </w:rPr>
              <w:t>e, PTY001 Mapping und Einfugen von andere relevante Informationen.</w:t>
            </w:r>
          </w:p>
        </w:tc>
      </w:tr>
      <w:tr w:rsidR="00E87A7B" w:rsidRPr="000B3B9A" w:rsidDel="002E67A3" w14:paraId="01AF0A53" w14:textId="77777777" w:rsidTr="000B3B9A">
        <w:trPr>
          <w:cantSplit/>
          <w:tblHeader/>
        </w:trPr>
        <w:tc>
          <w:tcPr>
            <w:tcW w:w="1271" w:type="dxa"/>
            <w:shd w:val="clear" w:color="auto" w:fill="E6E6E6"/>
          </w:tcPr>
          <w:p w14:paraId="34B95A69" w14:textId="77777777" w:rsidR="00E87A7B" w:rsidRDefault="00E87A7B" w:rsidP="003A45EA">
            <w:pPr>
              <w:pStyle w:val="Caption"/>
              <w:rPr>
                <w:b/>
              </w:rPr>
            </w:pPr>
            <w:r>
              <w:rPr>
                <w:b/>
              </w:rPr>
              <w:t>00.80</w:t>
            </w:r>
          </w:p>
        </w:tc>
        <w:tc>
          <w:tcPr>
            <w:tcW w:w="2268" w:type="dxa"/>
            <w:shd w:val="clear" w:color="auto" w:fill="E6E6E6"/>
          </w:tcPr>
          <w:p w14:paraId="45CE2B23" w14:textId="77777777" w:rsidR="00E87A7B" w:rsidRDefault="00E87A7B" w:rsidP="003A45EA">
            <w:pPr>
              <w:pStyle w:val="Caption"/>
              <w:rPr>
                <w:b/>
              </w:rPr>
            </w:pPr>
            <w:r>
              <w:rPr>
                <w:b/>
              </w:rPr>
              <w:t>Draft for Review</w:t>
            </w:r>
          </w:p>
        </w:tc>
        <w:tc>
          <w:tcPr>
            <w:tcW w:w="1559" w:type="dxa"/>
            <w:shd w:val="clear" w:color="auto" w:fill="E6E6E6"/>
          </w:tcPr>
          <w:p w14:paraId="1159B203" w14:textId="77777777" w:rsidR="00E87A7B" w:rsidRDefault="00E87A7B" w:rsidP="003A45EA">
            <w:pPr>
              <w:pStyle w:val="Caption"/>
              <w:rPr>
                <w:b/>
              </w:rPr>
            </w:pPr>
            <w:r>
              <w:rPr>
                <w:b/>
              </w:rPr>
              <w:t>27.04.2022</w:t>
            </w:r>
          </w:p>
        </w:tc>
        <w:tc>
          <w:tcPr>
            <w:tcW w:w="2977" w:type="dxa"/>
            <w:shd w:val="clear" w:color="auto" w:fill="E6E6E6"/>
          </w:tcPr>
          <w:p w14:paraId="390EDDD4" w14:textId="77777777" w:rsidR="00E87A7B" w:rsidRDefault="00E87A7B" w:rsidP="003A45EA">
            <w:pPr>
              <w:pStyle w:val="Caption"/>
              <w:rPr>
                <w:b/>
              </w:rPr>
            </w:pPr>
            <w:r>
              <w:rPr>
                <w:b/>
              </w:rPr>
              <w:t>Ban, Georgiana (eh2baz7)</w:t>
            </w:r>
          </w:p>
        </w:tc>
        <w:tc>
          <w:tcPr>
            <w:tcW w:w="6521" w:type="dxa"/>
            <w:shd w:val="clear" w:color="auto" w:fill="E6E6E6"/>
          </w:tcPr>
          <w:p w14:paraId="0A60E576" w14:textId="77777777" w:rsidR="00E87A7B" w:rsidRDefault="00E87A7B" w:rsidP="003A45EA">
            <w:pPr>
              <w:pStyle w:val="Caption"/>
              <w:rPr>
                <w:b/>
              </w:rPr>
            </w:pPr>
            <w:r>
              <w:rPr>
                <w:b/>
              </w:rPr>
              <w:t xml:space="preserve">ReqID:000000. </w:t>
            </w:r>
          </w:p>
          <w:p w14:paraId="424F925E" w14:textId="77777777" w:rsidR="00E87A7B" w:rsidRDefault="00E87A7B" w:rsidP="003A45EA">
            <w:pPr>
              <w:pStyle w:val="Caption"/>
              <w:rPr>
                <w:b/>
              </w:rPr>
            </w:pPr>
            <w:r>
              <w:rPr>
                <w:b/>
              </w:rPr>
              <w:t>Anpassung Schlüsselmapping</w:t>
            </w:r>
          </w:p>
        </w:tc>
      </w:tr>
      <w:tr w:rsidR="00025825" w:rsidRPr="000B3B9A" w:rsidDel="002E67A3" w14:paraId="5E2B49D4" w14:textId="77777777" w:rsidTr="000B3B9A">
        <w:trPr>
          <w:cantSplit/>
          <w:tblHeader/>
        </w:trPr>
        <w:tc>
          <w:tcPr>
            <w:tcW w:w="1271" w:type="dxa"/>
            <w:shd w:val="clear" w:color="auto" w:fill="E6E6E6"/>
          </w:tcPr>
          <w:p w14:paraId="332BD464" w14:textId="77777777" w:rsidR="00025825" w:rsidRDefault="00025825" w:rsidP="003A45EA">
            <w:pPr>
              <w:pStyle w:val="Caption"/>
              <w:rPr>
                <w:b/>
              </w:rPr>
            </w:pPr>
            <w:r>
              <w:rPr>
                <w:b/>
              </w:rPr>
              <w:t>01.00</w:t>
            </w:r>
          </w:p>
        </w:tc>
        <w:tc>
          <w:tcPr>
            <w:tcW w:w="2268" w:type="dxa"/>
            <w:shd w:val="clear" w:color="auto" w:fill="E6E6E6"/>
          </w:tcPr>
          <w:p w14:paraId="337FC9B0" w14:textId="77777777" w:rsidR="00025825" w:rsidRDefault="00025825" w:rsidP="003A45EA">
            <w:pPr>
              <w:pStyle w:val="Caption"/>
              <w:rPr>
                <w:b/>
              </w:rPr>
            </w:pPr>
            <w:r>
              <w:rPr>
                <w:b/>
              </w:rPr>
              <w:t>Final</w:t>
            </w:r>
          </w:p>
        </w:tc>
        <w:tc>
          <w:tcPr>
            <w:tcW w:w="1559" w:type="dxa"/>
            <w:shd w:val="clear" w:color="auto" w:fill="E6E6E6"/>
          </w:tcPr>
          <w:p w14:paraId="486928BF" w14:textId="77777777" w:rsidR="00025825" w:rsidRDefault="00025825" w:rsidP="003A45EA">
            <w:pPr>
              <w:pStyle w:val="Caption"/>
              <w:rPr>
                <w:b/>
              </w:rPr>
            </w:pPr>
            <w:r>
              <w:rPr>
                <w:b/>
              </w:rPr>
              <w:t>17.05.2022</w:t>
            </w:r>
          </w:p>
        </w:tc>
        <w:tc>
          <w:tcPr>
            <w:tcW w:w="2977" w:type="dxa"/>
            <w:shd w:val="clear" w:color="auto" w:fill="E6E6E6"/>
          </w:tcPr>
          <w:p w14:paraId="054D0FFE" w14:textId="77777777" w:rsidR="00025825" w:rsidRDefault="00025825" w:rsidP="003A45EA">
            <w:pPr>
              <w:pStyle w:val="Caption"/>
              <w:rPr>
                <w:b/>
              </w:rPr>
            </w:pPr>
            <w:r>
              <w:rPr>
                <w:b/>
              </w:rPr>
              <w:t>Hendrichs, Roland (cb2heaz)</w:t>
            </w:r>
          </w:p>
        </w:tc>
        <w:tc>
          <w:tcPr>
            <w:tcW w:w="6521" w:type="dxa"/>
            <w:shd w:val="clear" w:color="auto" w:fill="E6E6E6"/>
          </w:tcPr>
          <w:p w14:paraId="786B2643" w14:textId="77777777" w:rsidR="00025825" w:rsidRDefault="00025825" w:rsidP="003A45EA">
            <w:pPr>
              <w:pStyle w:val="Caption"/>
              <w:rPr>
                <w:b/>
              </w:rPr>
            </w:pPr>
          </w:p>
          <w:p w14:paraId="41A7D1E0" w14:textId="77777777" w:rsidR="00025825" w:rsidRDefault="00025825" w:rsidP="003A45EA">
            <w:pPr>
              <w:pStyle w:val="Caption"/>
              <w:rPr>
                <w:b/>
              </w:rPr>
            </w:pPr>
            <w:r>
              <w:rPr>
                <w:b/>
              </w:rPr>
              <w:t>Versionierung auf Final</w:t>
            </w:r>
          </w:p>
        </w:tc>
      </w:tr>
      <w:tr w:rsidR="00C10CE5" w:rsidRPr="000B3B9A" w:rsidDel="002E67A3" w14:paraId="1275B1C2" w14:textId="77777777" w:rsidTr="000B3B9A">
        <w:trPr>
          <w:cantSplit/>
          <w:tblHeader/>
        </w:trPr>
        <w:tc>
          <w:tcPr>
            <w:tcW w:w="1271" w:type="dxa"/>
            <w:shd w:val="clear" w:color="auto" w:fill="E6E6E6"/>
          </w:tcPr>
          <w:p w14:paraId="3DBC207C" w14:textId="77777777" w:rsidR="00C10CE5" w:rsidRDefault="00C10CE5" w:rsidP="003A45EA">
            <w:pPr>
              <w:pStyle w:val="Caption"/>
              <w:rPr>
                <w:b/>
              </w:rPr>
            </w:pPr>
            <w:r>
              <w:rPr>
                <w:b/>
              </w:rPr>
              <w:lastRenderedPageBreak/>
              <w:t>01.01</w:t>
            </w:r>
          </w:p>
        </w:tc>
        <w:tc>
          <w:tcPr>
            <w:tcW w:w="2268" w:type="dxa"/>
            <w:shd w:val="clear" w:color="auto" w:fill="E6E6E6"/>
          </w:tcPr>
          <w:p w14:paraId="7537000C" w14:textId="77777777" w:rsidR="00C10CE5" w:rsidRDefault="00C10CE5" w:rsidP="003A45EA">
            <w:pPr>
              <w:pStyle w:val="Caption"/>
              <w:rPr>
                <w:b/>
              </w:rPr>
            </w:pPr>
            <w:r>
              <w:rPr>
                <w:b/>
              </w:rPr>
              <w:t>Draft</w:t>
            </w:r>
          </w:p>
        </w:tc>
        <w:tc>
          <w:tcPr>
            <w:tcW w:w="1559" w:type="dxa"/>
            <w:shd w:val="clear" w:color="auto" w:fill="E6E6E6"/>
          </w:tcPr>
          <w:p w14:paraId="5A09C5BE" w14:textId="77777777" w:rsidR="00C10CE5" w:rsidRDefault="00C10CE5" w:rsidP="003A45EA">
            <w:pPr>
              <w:pStyle w:val="Caption"/>
              <w:rPr>
                <w:b/>
              </w:rPr>
            </w:pPr>
            <w:r>
              <w:rPr>
                <w:b/>
              </w:rPr>
              <w:t>02.08.2022</w:t>
            </w:r>
          </w:p>
        </w:tc>
        <w:tc>
          <w:tcPr>
            <w:tcW w:w="2977" w:type="dxa"/>
            <w:shd w:val="clear" w:color="auto" w:fill="E6E6E6"/>
          </w:tcPr>
          <w:p w14:paraId="43F3EDC1" w14:textId="77777777" w:rsidR="00C10CE5" w:rsidRDefault="00C10CE5" w:rsidP="003A45EA">
            <w:pPr>
              <w:pStyle w:val="Caption"/>
              <w:rPr>
                <w:b/>
              </w:rPr>
            </w:pPr>
            <w:r>
              <w:rPr>
                <w:b/>
              </w:rPr>
              <w:t>Ban, Georgiana (extern) (eh2baz7)</w:t>
            </w:r>
          </w:p>
        </w:tc>
        <w:tc>
          <w:tcPr>
            <w:tcW w:w="6521" w:type="dxa"/>
            <w:shd w:val="clear" w:color="auto" w:fill="E6E6E6"/>
          </w:tcPr>
          <w:p w14:paraId="7FF4D5E2" w14:textId="77777777" w:rsidR="00C10CE5" w:rsidRDefault="00C10CE5" w:rsidP="003A45EA">
            <w:pPr>
              <w:pStyle w:val="Caption"/>
              <w:rPr>
                <w:b/>
              </w:rPr>
            </w:pPr>
            <w:r>
              <w:rPr>
                <w:b/>
              </w:rPr>
              <w:t xml:space="preserve">ReqID:000000. </w:t>
            </w:r>
          </w:p>
          <w:p w14:paraId="6EBE37F5" w14:textId="77777777" w:rsidR="00C10CE5" w:rsidRDefault="00C10CE5" w:rsidP="003A45EA">
            <w:pPr>
              <w:pStyle w:val="Caption"/>
              <w:rPr>
                <w:b/>
              </w:rPr>
            </w:pPr>
            <w:r>
              <w:rPr>
                <w:b/>
              </w:rPr>
              <w:t>Bearbeitung Änderungen im Mapping</w:t>
            </w:r>
          </w:p>
        </w:tc>
      </w:tr>
      <w:tr w:rsidR="00C85920" w:rsidRPr="000B3B9A" w:rsidDel="002E67A3" w14:paraId="7FCCD95E" w14:textId="77777777" w:rsidTr="000B3B9A">
        <w:trPr>
          <w:cantSplit/>
          <w:tblHeader/>
        </w:trPr>
        <w:tc>
          <w:tcPr>
            <w:tcW w:w="1271" w:type="dxa"/>
            <w:shd w:val="clear" w:color="auto" w:fill="E6E6E6"/>
          </w:tcPr>
          <w:p w14:paraId="48312DC7" w14:textId="77777777" w:rsidR="00C85920" w:rsidRDefault="00C85920" w:rsidP="003A45EA">
            <w:pPr>
              <w:pStyle w:val="Caption"/>
              <w:rPr>
                <w:b/>
              </w:rPr>
            </w:pPr>
            <w:r>
              <w:rPr>
                <w:b/>
              </w:rPr>
              <w:t>01.02</w:t>
            </w:r>
          </w:p>
        </w:tc>
        <w:tc>
          <w:tcPr>
            <w:tcW w:w="2268" w:type="dxa"/>
            <w:shd w:val="clear" w:color="auto" w:fill="E6E6E6"/>
          </w:tcPr>
          <w:p w14:paraId="21B5FE04" w14:textId="77777777" w:rsidR="00C85920" w:rsidRDefault="00C85920" w:rsidP="003A45EA">
            <w:pPr>
              <w:pStyle w:val="Caption"/>
              <w:rPr>
                <w:b/>
              </w:rPr>
            </w:pPr>
            <w:r>
              <w:rPr>
                <w:b/>
              </w:rPr>
              <w:t>Draft</w:t>
            </w:r>
          </w:p>
        </w:tc>
        <w:tc>
          <w:tcPr>
            <w:tcW w:w="1559" w:type="dxa"/>
            <w:shd w:val="clear" w:color="auto" w:fill="E6E6E6"/>
          </w:tcPr>
          <w:p w14:paraId="5DDEA74F" w14:textId="77777777" w:rsidR="00C85920" w:rsidRDefault="00C85920" w:rsidP="003A45EA">
            <w:pPr>
              <w:pStyle w:val="Caption"/>
              <w:rPr>
                <w:b/>
              </w:rPr>
            </w:pPr>
            <w:r>
              <w:rPr>
                <w:b/>
              </w:rPr>
              <w:t>02.08.2022</w:t>
            </w:r>
          </w:p>
        </w:tc>
        <w:tc>
          <w:tcPr>
            <w:tcW w:w="2977" w:type="dxa"/>
            <w:shd w:val="clear" w:color="auto" w:fill="E6E6E6"/>
          </w:tcPr>
          <w:p w14:paraId="41C562F5" w14:textId="77777777" w:rsidR="00C85920" w:rsidRDefault="00C85920" w:rsidP="003A45EA">
            <w:pPr>
              <w:pStyle w:val="Caption"/>
              <w:rPr>
                <w:b/>
              </w:rPr>
            </w:pPr>
            <w:r>
              <w:rPr>
                <w:b/>
              </w:rPr>
              <w:t>Ban, Georgiana (extern) (eh2baz7)</w:t>
            </w:r>
          </w:p>
        </w:tc>
        <w:tc>
          <w:tcPr>
            <w:tcW w:w="6521" w:type="dxa"/>
            <w:shd w:val="clear" w:color="auto" w:fill="E6E6E6"/>
          </w:tcPr>
          <w:p w14:paraId="4C722200" w14:textId="77777777" w:rsidR="00C85920" w:rsidRDefault="00C85920" w:rsidP="003A45EA">
            <w:pPr>
              <w:pStyle w:val="Caption"/>
              <w:rPr>
                <w:b/>
              </w:rPr>
            </w:pPr>
            <w:r>
              <w:rPr>
                <w:b/>
              </w:rPr>
              <w:t xml:space="preserve">ReqID:000000. </w:t>
            </w:r>
          </w:p>
          <w:p w14:paraId="518F4166" w14:textId="77777777" w:rsidR="00C85920" w:rsidRDefault="00C85920" w:rsidP="003A45EA">
            <w:pPr>
              <w:pStyle w:val="Caption"/>
              <w:rPr>
                <w:b/>
              </w:rPr>
            </w:pPr>
            <w:r>
              <w:rPr>
                <w:b/>
              </w:rPr>
              <w:t>Anpassung Format Tabelle Aliase</w:t>
            </w:r>
          </w:p>
        </w:tc>
      </w:tr>
      <w:tr w:rsidR="000245B0" w:rsidRPr="000B3B9A" w:rsidDel="002E67A3" w14:paraId="6FFEED6E" w14:textId="77777777" w:rsidTr="000B3B9A">
        <w:trPr>
          <w:cantSplit/>
          <w:tblHeader/>
        </w:trPr>
        <w:tc>
          <w:tcPr>
            <w:tcW w:w="1271" w:type="dxa"/>
            <w:shd w:val="clear" w:color="auto" w:fill="E6E6E6"/>
          </w:tcPr>
          <w:p w14:paraId="70BBD9E4" w14:textId="77777777" w:rsidR="000245B0" w:rsidRDefault="000245B0" w:rsidP="003A45EA">
            <w:pPr>
              <w:pStyle w:val="Caption"/>
              <w:rPr>
                <w:b/>
              </w:rPr>
            </w:pPr>
            <w:r>
              <w:rPr>
                <w:b/>
              </w:rPr>
              <w:t>01.03</w:t>
            </w:r>
          </w:p>
        </w:tc>
        <w:tc>
          <w:tcPr>
            <w:tcW w:w="2268" w:type="dxa"/>
            <w:shd w:val="clear" w:color="auto" w:fill="E6E6E6"/>
          </w:tcPr>
          <w:p w14:paraId="71A2EBA6" w14:textId="77777777" w:rsidR="000245B0" w:rsidRDefault="000245B0" w:rsidP="003A45EA">
            <w:pPr>
              <w:pStyle w:val="Caption"/>
              <w:rPr>
                <w:b/>
              </w:rPr>
            </w:pPr>
            <w:r>
              <w:rPr>
                <w:b/>
              </w:rPr>
              <w:t>Draft</w:t>
            </w:r>
          </w:p>
        </w:tc>
        <w:tc>
          <w:tcPr>
            <w:tcW w:w="1559" w:type="dxa"/>
            <w:shd w:val="clear" w:color="auto" w:fill="E6E6E6"/>
          </w:tcPr>
          <w:p w14:paraId="123727D5" w14:textId="77777777" w:rsidR="000245B0" w:rsidRDefault="000245B0" w:rsidP="003A45EA">
            <w:pPr>
              <w:pStyle w:val="Caption"/>
              <w:rPr>
                <w:b/>
              </w:rPr>
            </w:pPr>
            <w:r>
              <w:rPr>
                <w:b/>
              </w:rPr>
              <w:t>02.08.2022</w:t>
            </w:r>
          </w:p>
        </w:tc>
        <w:tc>
          <w:tcPr>
            <w:tcW w:w="2977" w:type="dxa"/>
            <w:shd w:val="clear" w:color="auto" w:fill="E6E6E6"/>
          </w:tcPr>
          <w:p w14:paraId="68FFD8D7" w14:textId="77777777" w:rsidR="000245B0" w:rsidRDefault="000245B0" w:rsidP="003A45EA">
            <w:pPr>
              <w:pStyle w:val="Caption"/>
              <w:rPr>
                <w:b/>
              </w:rPr>
            </w:pPr>
            <w:r>
              <w:rPr>
                <w:b/>
              </w:rPr>
              <w:t>Ban, Georgiana (extern) (eh2baz7)</w:t>
            </w:r>
          </w:p>
        </w:tc>
        <w:tc>
          <w:tcPr>
            <w:tcW w:w="6521" w:type="dxa"/>
            <w:shd w:val="clear" w:color="auto" w:fill="E6E6E6"/>
          </w:tcPr>
          <w:p w14:paraId="3A2E8E5E" w14:textId="77777777" w:rsidR="000245B0" w:rsidRDefault="000245B0" w:rsidP="003A45EA">
            <w:pPr>
              <w:pStyle w:val="Caption"/>
              <w:rPr>
                <w:b/>
              </w:rPr>
            </w:pPr>
            <w:r>
              <w:rPr>
                <w:b/>
              </w:rPr>
              <w:t xml:space="preserve">ReqID:000000. </w:t>
            </w:r>
          </w:p>
          <w:p w14:paraId="271872F5" w14:textId="77777777" w:rsidR="000245B0" w:rsidRDefault="000245B0" w:rsidP="003A45EA">
            <w:pPr>
              <w:pStyle w:val="Caption"/>
              <w:rPr>
                <w:b/>
              </w:rPr>
            </w:pPr>
            <w:r>
              <w:rPr>
                <w:b/>
              </w:rPr>
              <w:t>Korrekturen Inhaltverzeichniss und Abbildungsverzeichniss, Mapping von VAD227, C223 und C224</w:t>
            </w:r>
          </w:p>
        </w:tc>
      </w:tr>
      <w:tr w:rsidR="00C478EF" w:rsidRPr="000B3B9A" w:rsidDel="002E67A3" w14:paraId="09B3C2CD" w14:textId="77777777" w:rsidTr="000B3B9A">
        <w:trPr>
          <w:cantSplit/>
          <w:tblHeader/>
        </w:trPr>
        <w:tc>
          <w:tcPr>
            <w:tcW w:w="1271" w:type="dxa"/>
            <w:shd w:val="clear" w:color="auto" w:fill="E6E6E6"/>
          </w:tcPr>
          <w:p w14:paraId="21E7794B" w14:textId="77777777" w:rsidR="00C478EF" w:rsidRDefault="00C478EF" w:rsidP="003A45EA">
            <w:pPr>
              <w:pStyle w:val="Caption"/>
              <w:rPr>
                <w:b/>
              </w:rPr>
            </w:pPr>
            <w:r>
              <w:rPr>
                <w:b/>
              </w:rPr>
              <w:t>01.80</w:t>
            </w:r>
          </w:p>
        </w:tc>
        <w:tc>
          <w:tcPr>
            <w:tcW w:w="2268" w:type="dxa"/>
            <w:shd w:val="clear" w:color="auto" w:fill="E6E6E6"/>
          </w:tcPr>
          <w:p w14:paraId="4824EE1D" w14:textId="77777777" w:rsidR="00C478EF" w:rsidRDefault="00C478EF" w:rsidP="003A45EA">
            <w:pPr>
              <w:pStyle w:val="Caption"/>
              <w:rPr>
                <w:b/>
              </w:rPr>
            </w:pPr>
            <w:r>
              <w:rPr>
                <w:b/>
              </w:rPr>
              <w:t>Draft for Review</w:t>
            </w:r>
          </w:p>
        </w:tc>
        <w:tc>
          <w:tcPr>
            <w:tcW w:w="1559" w:type="dxa"/>
            <w:shd w:val="clear" w:color="auto" w:fill="E6E6E6"/>
          </w:tcPr>
          <w:p w14:paraId="4BCFAD65" w14:textId="77777777" w:rsidR="00C478EF" w:rsidRDefault="00C478EF" w:rsidP="003A45EA">
            <w:pPr>
              <w:pStyle w:val="Caption"/>
              <w:rPr>
                <w:b/>
              </w:rPr>
            </w:pPr>
            <w:r>
              <w:rPr>
                <w:b/>
              </w:rPr>
              <w:t>03.08.2022</w:t>
            </w:r>
          </w:p>
        </w:tc>
        <w:tc>
          <w:tcPr>
            <w:tcW w:w="2977" w:type="dxa"/>
            <w:shd w:val="clear" w:color="auto" w:fill="E6E6E6"/>
          </w:tcPr>
          <w:p w14:paraId="793BD3E1" w14:textId="77777777" w:rsidR="00C478EF" w:rsidRDefault="00C478EF" w:rsidP="003A45EA">
            <w:pPr>
              <w:pStyle w:val="Caption"/>
              <w:rPr>
                <w:b/>
              </w:rPr>
            </w:pPr>
            <w:r>
              <w:rPr>
                <w:b/>
              </w:rPr>
              <w:t>Ban, Georgiana (extern) (eh2baz7)</w:t>
            </w:r>
          </w:p>
        </w:tc>
        <w:tc>
          <w:tcPr>
            <w:tcW w:w="6521" w:type="dxa"/>
            <w:shd w:val="clear" w:color="auto" w:fill="E6E6E6"/>
          </w:tcPr>
          <w:p w14:paraId="073C56ED" w14:textId="77777777" w:rsidR="00C478EF" w:rsidRDefault="00C478EF" w:rsidP="003A45EA">
            <w:pPr>
              <w:pStyle w:val="Caption"/>
              <w:rPr>
                <w:b/>
              </w:rPr>
            </w:pPr>
            <w:r>
              <w:rPr>
                <w:b/>
              </w:rPr>
              <w:t xml:space="preserve">ReqID:000000. </w:t>
            </w:r>
          </w:p>
          <w:p w14:paraId="30DF8310" w14:textId="77777777" w:rsidR="00C478EF" w:rsidRDefault="00C478EF" w:rsidP="003A45EA">
            <w:pPr>
              <w:pStyle w:val="Caption"/>
              <w:rPr>
                <w:b/>
              </w:rPr>
            </w:pPr>
            <w:r>
              <w:rPr>
                <w:b/>
              </w:rPr>
              <w:t>Anpassungen Details</w:t>
            </w:r>
          </w:p>
        </w:tc>
      </w:tr>
      <w:tr w:rsidR="00377BD2" w:rsidRPr="000B3B9A" w:rsidDel="00035319" w14:paraId="0780A1B0" w14:textId="77777777" w:rsidTr="000B3B9A">
        <w:trPr>
          <w:cantSplit/>
          <w:tblHeader/>
        </w:trPr>
        <w:tc>
          <w:tcPr>
            <w:tcW w:w="1271" w:type="dxa"/>
            <w:shd w:val="clear" w:color="auto" w:fill="E6E6E6"/>
          </w:tcPr>
          <w:p w14:paraId="5044D89C" w14:textId="77777777" w:rsidR="00377BD2" w:rsidDel="00035319" w:rsidRDefault="00377BD2" w:rsidP="00F94C0C">
            <w:pPr>
              <w:pStyle w:val="Caption"/>
              <w:rPr>
                <w:b/>
              </w:rPr>
            </w:pPr>
            <w:r>
              <w:rPr>
                <w:b/>
              </w:rPr>
              <w:t>01.81</w:t>
            </w:r>
          </w:p>
        </w:tc>
        <w:tc>
          <w:tcPr>
            <w:tcW w:w="2268" w:type="dxa"/>
            <w:shd w:val="clear" w:color="auto" w:fill="E6E6E6"/>
          </w:tcPr>
          <w:p w14:paraId="7C36C3F7" w14:textId="77777777" w:rsidR="00377BD2" w:rsidDel="00035319" w:rsidRDefault="00377BD2" w:rsidP="00F94C0C">
            <w:pPr>
              <w:pStyle w:val="Caption"/>
              <w:rPr>
                <w:b/>
              </w:rPr>
            </w:pPr>
            <w:r>
              <w:rPr>
                <w:b/>
              </w:rPr>
              <w:t>Draft for Review</w:t>
            </w:r>
          </w:p>
        </w:tc>
        <w:tc>
          <w:tcPr>
            <w:tcW w:w="1559" w:type="dxa"/>
            <w:shd w:val="clear" w:color="auto" w:fill="E6E6E6"/>
          </w:tcPr>
          <w:p w14:paraId="5C08DF21" w14:textId="77777777" w:rsidR="00377BD2" w:rsidDel="00035319" w:rsidRDefault="00377BD2" w:rsidP="00F94C0C">
            <w:pPr>
              <w:pStyle w:val="Caption"/>
              <w:rPr>
                <w:b/>
              </w:rPr>
            </w:pPr>
            <w:r>
              <w:rPr>
                <w:b/>
              </w:rPr>
              <w:t>12.08.2022</w:t>
            </w:r>
          </w:p>
        </w:tc>
        <w:tc>
          <w:tcPr>
            <w:tcW w:w="2977" w:type="dxa"/>
            <w:shd w:val="clear" w:color="auto" w:fill="E6E6E6"/>
          </w:tcPr>
          <w:p w14:paraId="5B64CD54" w14:textId="77777777" w:rsidR="00377BD2" w:rsidDel="00035319" w:rsidRDefault="00377BD2" w:rsidP="00F94C0C">
            <w:pPr>
              <w:pStyle w:val="Caption"/>
              <w:rPr>
                <w:b/>
              </w:rPr>
            </w:pPr>
            <w:r>
              <w:rPr>
                <w:b/>
              </w:rPr>
              <w:t>Hendrichs, Roland (cb2heaz)</w:t>
            </w:r>
          </w:p>
        </w:tc>
        <w:tc>
          <w:tcPr>
            <w:tcW w:w="6521" w:type="dxa"/>
            <w:shd w:val="clear" w:color="auto" w:fill="E6E6E6"/>
          </w:tcPr>
          <w:p w14:paraId="4525EF46" w14:textId="77777777" w:rsidR="00377BD2" w:rsidRDefault="00377BD2" w:rsidP="00F94C0C">
            <w:pPr>
              <w:pStyle w:val="Caption"/>
              <w:rPr>
                <w:b/>
              </w:rPr>
            </w:pPr>
            <w:r>
              <w:rPr>
                <w:b/>
              </w:rPr>
              <w:t xml:space="preserve">ReqID:00000. </w:t>
            </w:r>
          </w:p>
          <w:p w14:paraId="5B592F83" w14:textId="77777777" w:rsidR="00377BD2" w:rsidDel="00035319" w:rsidRDefault="00377BD2" w:rsidP="00F94C0C">
            <w:pPr>
              <w:pStyle w:val="Caption"/>
              <w:rPr>
                <w:b/>
              </w:rPr>
            </w:pPr>
            <w:r>
              <w:rPr>
                <w:b/>
              </w:rPr>
              <w:t>Einarbeitung Reviewanmerkungen: Löschung Alias XX_C_CONTRACT_LGDS_CR_MIO, Bewirtschaftung B928 entfällt, Wegfall XX_MAP_C215, Anpassung B640 und C215, Neuaufnahme Alias X_C_ABS_TRANS_2_CONTR_AGG_TV</w:t>
            </w:r>
          </w:p>
        </w:tc>
      </w:tr>
      <w:tr w:rsidR="008157C6" w:rsidRPr="000B3B9A" w:rsidDel="00035319" w14:paraId="6070F659" w14:textId="77777777" w:rsidTr="000B3B9A">
        <w:trPr>
          <w:cantSplit/>
          <w:tblHeader/>
        </w:trPr>
        <w:tc>
          <w:tcPr>
            <w:tcW w:w="1271" w:type="dxa"/>
            <w:shd w:val="clear" w:color="auto" w:fill="E6E6E6"/>
          </w:tcPr>
          <w:p w14:paraId="6CC7A265" w14:textId="77777777" w:rsidR="008157C6" w:rsidRDefault="008157C6" w:rsidP="00F94C0C">
            <w:pPr>
              <w:pStyle w:val="Caption"/>
              <w:rPr>
                <w:b/>
              </w:rPr>
            </w:pPr>
            <w:r>
              <w:rPr>
                <w:b/>
              </w:rPr>
              <w:lastRenderedPageBreak/>
              <w:t>01.82</w:t>
            </w:r>
          </w:p>
        </w:tc>
        <w:tc>
          <w:tcPr>
            <w:tcW w:w="2268" w:type="dxa"/>
            <w:shd w:val="clear" w:color="auto" w:fill="E6E6E6"/>
          </w:tcPr>
          <w:p w14:paraId="41ADE524" w14:textId="77777777" w:rsidR="008157C6" w:rsidRDefault="008157C6" w:rsidP="00F94C0C">
            <w:pPr>
              <w:pStyle w:val="Caption"/>
              <w:rPr>
                <w:b/>
              </w:rPr>
            </w:pPr>
            <w:r>
              <w:rPr>
                <w:b/>
              </w:rPr>
              <w:t>Draft</w:t>
            </w:r>
          </w:p>
        </w:tc>
        <w:tc>
          <w:tcPr>
            <w:tcW w:w="1559" w:type="dxa"/>
            <w:shd w:val="clear" w:color="auto" w:fill="E6E6E6"/>
          </w:tcPr>
          <w:p w14:paraId="473C7802" w14:textId="77777777" w:rsidR="008157C6" w:rsidRDefault="008157C6" w:rsidP="00F94C0C">
            <w:pPr>
              <w:pStyle w:val="Caption"/>
              <w:rPr>
                <w:b/>
              </w:rPr>
            </w:pPr>
            <w:r>
              <w:rPr>
                <w:b/>
              </w:rPr>
              <w:t>05.10.2022</w:t>
            </w:r>
          </w:p>
        </w:tc>
        <w:tc>
          <w:tcPr>
            <w:tcW w:w="2977" w:type="dxa"/>
            <w:shd w:val="clear" w:color="auto" w:fill="E6E6E6"/>
          </w:tcPr>
          <w:p w14:paraId="75D4CE13" w14:textId="77777777" w:rsidR="008157C6" w:rsidRDefault="008157C6" w:rsidP="00F94C0C">
            <w:pPr>
              <w:pStyle w:val="Caption"/>
              <w:rPr>
                <w:b/>
              </w:rPr>
            </w:pPr>
            <w:r>
              <w:rPr>
                <w:b/>
              </w:rPr>
              <w:t>Ban, Georgiana (extern) (eh2baz7)</w:t>
            </w:r>
          </w:p>
        </w:tc>
        <w:tc>
          <w:tcPr>
            <w:tcW w:w="6521" w:type="dxa"/>
            <w:shd w:val="clear" w:color="auto" w:fill="E6E6E6"/>
          </w:tcPr>
          <w:p w14:paraId="7FF29793" w14:textId="77777777" w:rsidR="008157C6" w:rsidRDefault="008157C6" w:rsidP="00F94C0C">
            <w:pPr>
              <w:pStyle w:val="Caption"/>
              <w:rPr>
                <w:b/>
              </w:rPr>
            </w:pPr>
            <w:r>
              <w:rPr>
                <w:b/>
              </w:rPr>
              <w:t xml:space="preserve">ReqID:000000. </w:t>
            </w:r>
          </w:p>
          <w:p w14:paraId="18ADD92B" w14:textId="77777777" w:rsidR="008157C6" w:rsidRDefault="008157C6" w:rsidP="00F94C0C">
            <w:pPr>
              <w:pStyle w:val="Caption"/>
              <w:rPr>
                <w:b/>
              </w:rPr>
            </w:pPr>
            <w:r>
              <w:rPr>
                <w:b/>
              </w:rPr>
              <w:t>Erweiterung Mapping</w:t>
            </w:r>
          </w:p>
        </w:tc>
      </w:tr>
      <w:tr w:rsidR="003D0B5C" w:rsidRPr="000B3B9A" w:rsidDel="00035319" w14:paraId="43439EBC" w14:textId="77777777" w:rsidTr="000B3B9A">
        <w:trPr>
          <w:cantSplit/>
          <w:tblHeader/>
        </w:trPr>
        <w:tc>
          <w:tcPr>
            <w:tcW w:w="1271" w:type="dxa"/>
            <w:shd w:val="clear" w:color="auto" w:fill="E6E6E6"/>
          </w:tcPr>
          <w:p w14:paraId="68A7A938" w14:textId="77777777" w:rsidR="003D0B5C" w:rsidRDefault="003D0B5C" w:rsidP="00F94C0C">
            <w:pPr>
              <w:pStyle w:val="Caption"/>
              <w:rPr>
                <w:b/>
              </w:rPr>
            </w:pPr>
            <w:r>
              <w:rPr>
                <w:b/>
              </w:rPr>
              <w:t>01.83</w:t>
            </w:r>
          </w:p>
        </w:tc>
        <w:tc>
          <w:tcPr>
            <w:tcW w:w="2268" w:type="dxa"/>
            <w:shd w:val="clear" w:color="auto" w:fill="E6E6E6"/>
          </w:tcPr>
          <w:p w14:paraId="0313B0F9" w14:textId="77777777" w:rsidR="003D0B5C" w:rsidRDefault="003D0B5C" w:rsidP="00F94C0C">
            <w:pPr>
              <w:pStyle w:val="Caption"/>
              <w:rPr>
                <w:b/>
              </w:rPr>
            </w:pPr>
            <w:r>
              <w:rPr>
                <w:b/>
              </w:rPr>
              <w:t>Draft</w:t>
            </w:r>
          </w:p>
        </w:tc>
        <w:tc>
          <w:tcPr>
            <w:tcW w:w="1559" w:type="dxa"/>
            <w:shd w:val="clear" w:color="auto" w:fill="E6E6E6"/>
          </w:tcPr>
          <w:p w14:paraId="2578FBF4" w14:textId="77777777" w:rsidR="003D0B5C" w:rsidRDefault="003D0B5C" w:rsidP="00F94C0C">
            <w:pPr>
              <w:pStyle w:val="Caption"/>
              <w:rPr>
                <w:b/>
              </w:rPr>
            </w:pPr>
            <w:r>
              <w:rPr>
                <w:b/>
              </w:rPr>
              <w:t>11.10.2022</w:t>
            </w:r>
          </w:p>
        </w:tc>
        <w:tc>
          <w:tcPr>
            <w:tcW w:w="2977" w:type="dxa"/>
            <w:shd w:val="clear" w:color="auto" w:fill="E6E6E6"/>
          </w:tcPr>
          <w:p w14:paraId="2D667BA9" w14:textId="77777777" w:rsidR="003D0B5C" w:rsidRDefault="003D0B5C" w:rsidP="00F94C0C">
            <w:pPr>
              <w:pStyle w:val="Caption"/>
              <w:rPr>
                <w:b/>
              </w:rPr>
            </w:pPr>
            <w:r>
              <w:rPr>
                <w:b/>
              </w:rPr>
              <w:t>Ban, Georgiana (extern) (eh2baz7)</w:t>
            </w:r>
          </w:p>
        </w:tc>
        <w:tc>
          <w:tcPr>
            <w:tcW w:w="6521" w:type="dxa"/>
            <w:shd w:val="clear" w:color="auto" w:fill="E6E6E6"/>
          </w:tcPr>
          <w:p w14:paraId="4FA2DFD4" w14:textId="77777777" w:rsidR="003D0B5C" w:rsidRDefault="003D0B5C" w:rsidP="00F94C0C">
            <w:pPr>
              <w:pStyle w:val="Caption"/>
              <w:rPr>
                <w:b/>
              </w:rPr>
            </w:pPr>
            <w:r>
              <w:rPr>
                <w:b/>
              </w:rPr>
              <w:t xml:space="preserve">ReqID:000000. </w:t>
            </w:r>
          </w:p>
          <w:p w14:paraId="3671B543" w14:textId="77777777" w:rsidR="003D0B5C" w:rsidRDefault="003D0B5C" w:rsidP="00F94C0C">
            <w:pPr>
              <w:pStyle w:val="Caption"/>
              <w:rPr>
                <w:b/>
              </w:rPr>
            </w:pPr>
            <w:r>
              <w:rPr>
                <w:b/>
              </w:rPr>
              <w:t>Erweiterung Mappings, Anpassung Aliasse</w:t>
            </w:r>
          </w:p>
        </w:tc>
      </w:tr>
      <w:tr w:rsidR="00260EEA" w:rsidRPr="000B3B9A" w:rsidDel="00035319" w14:paraId="7C31D4DD" w14:textId="77777777" w:rsidTr="000B3B9A">
        <w:trPr>
          <w:cantSplit/>
          <w:tblHeader/>
        </w:trPr>
        <w:tc>
          <w:tcPr>
            <w:tcW w:w="1271" w:type="dxa"/>
            <w:shd w:val="clear" w:color="auto" w:fill="E6E6E6"/>
          </w:tcPr>
          <w:p w14:paraId="142D7282" w14:textId="77777777" w:rsidR="00260EEA" w:rsidRDefault="00260EEA" w:rsidP="00F94C0C">
            <w:pPr>
              <w:pStyle w:val="Caption"/>
              <w:rPr>
                <w:b/>
              </w:rPr>
            </w:pPr>
            <w:r>
              <w:rPr>
                <w:b/>
              </w:rPr>
              <w:t>01.84</w:t>
            </w:r>
          </w:p>
        </w:tc>
        <w:tc>
          <w:tcPr>
            <w:tcW w:w="2268" w:type="dxa"/>
            <w:shd w:val="clear" w:color="auto" w:fill="E6E6E6"/>
          </w:tcPr>
          <w:p w14:paraId="2E8EA165" w14:textId="77777777" w:rsidR="00260EEA" w:rsidRDefault="00260EEA" w:rsidP="00F94C0C">
            <w:pPr>
              <w:pStyle w:val="Caption"/>
              <w:rPr>
                <w:b/>
              </w:rPr>
            </w:pPr>
            <w:r>
              <w:rPr>
                <w:b/>
              </w:rPr>
              <w:t>Draft for Review</w:t>
            </w:r>
          </w:p>
        </w:tc>
        <w:tc>
          <w:tcPr>
            <w:tcW w:w="1559" w:type="dxa"/>
            <w:shd w:val="clear" w:color="auto" w:fill="E6E6E6"/>
          </w:tcPr>
          <w:p w14:paraId="30D27410" w14:textId="77777777" w:rsidR="00260EEA" w:rsidRDefault="00260EEA" w:rsidP="00F94C0C">
            <w:pPr>
              <w:pStyle w:val="Caption"/>
              <w:rPr>
                <w:b/>
              </w:rPr>
            </w:pPr>
            <w:r>
              <w:rPr>
                <w:b/>
              </w:rPr>
              <w:t>13.10.2022</w:t>
            </w:r>
          </w:p>
        </w:tc>
        <w:tc>
          <w:tcPr>
            <w:tcW w:w="2977" w:type="dxa"/>
            <w:shd w:val="clear" w:color="auto" w:fill="E6E6E6"/>
          </w:tcPr>
          <w:p w14:paraId="14BB5186" w14:textId="77777777" w:rsidR="00260EEA" w:rsidRDefault="00260EEA" w:rsidP="00F94C0C">
            <w:pPr>
              <w:pStyle w:val="Caption"/>
              <w:rPr>
                <w:b/>
              </w:rPr>
            </w:pPr>
            <w:r>
              <w:rPr>
                <w:b/>
              </w:rPr>
              <w:t>Hendrichs, Roland (cb2heaz)</w:t>
            </w:r>
          </w:p>
        </w:tc>
        <w:tc>
          <w:tcPr>
            <w:tcW w:w="6521" w:type="dxa"/>
            <w:shd w:val="clear" w:color="auto" w:fill="E6E6E6"/>
          </w:tcPr>
          <w:p w14:paraId="71332EA2" w14:textId="77777777" w:rsidR="00260EEA" w:rsidRDefault="00260EEA" w:rsidP="00F94C0C">
            <w:pPr>
              <w:pStyle w:val="Caption"/>
              <w:rPr>
                <w:b/>
              </w:rPr>
            </w:pPr>
            <w:r>
              <w:rPr>
                <w:b/>
              </w:rPr>
              <w:t xml:space="preserve">ReqID:00000. </w:t>
            </w:r>
          </w:p>
          <w:p w14:paraId="5390FC74" w14:textId="77777777" w:rsidR="00260EEA" w:rsidRDefault="00260EEA" w:rsidP="00F94C0C">
            <w:pPr>
              <w:pStyle w:val="Caption"/>
              <w:rPr>
                <w:b/>
              </w:rPr>
            </w:pPr>
            <w:r>
              <w:rPr>
                <w:b/>
              </w:rPr>
              <w:t>Anpassung Mapping C215 und PTY001</w:t>
            </w:r>
          </w:p>
        </w:tc>
      </w:tr>
      <w:tr w:rsidR="00BA4D43" w:rsidRPr="000B3B9A" w:rsidDel="00035319" w14:paraId="04D7287A" w14:textId="77777777" w:rsidTr="000B3B9A">
        <w:trPr>
          <w:cantSplit/>
          <w:tblHeader/>
        </w:trPr>
        <w:tc>
          <w:tcPr>
            <w:tcW w:w="1271" w:type="dxa"/>
            <w:shd w:val="clear" w:color="auto" w:fill="E6E6E6"/>
          </w:tcPr>
          <w:p w14:paraId="1EC0239D" w14:textId="77777777" w:rsidR="00BA4D43" w:rsidRDefault="00BA4D43" w:rsidP="00F94C0C">
            <w:pPr>
              <w:pStyle w:val="Caption"/>
              <w:rPr>
                <w:b/>
              </w:rPr>
            </w:pPr>
            <w:r>
              <w:rPr>
                <w:b/>
              </w:rPr>
              <w:t>01.85</w:t>
            </w:r>
          </w:p>
        </w:tc>
        <w:tc>
          <w:tcPr>
            <w:tcW w:w="2268" w:type="dxa"/>
            <w:shd w:val="clear" w:color="auto" w:fill="E6E6E6"/>
          </w:tcPr>
          <w:p w14:paraId="4C23054B" w14:textId="77777777" w:rsidR="00BA4D43" w:rsidRDefault="00BA4D43" w:rsidP="00F94C0C">
            <w:pPr>
              <w:pStyle w:val="Caption"/>
              <w:rPr>
                <w:b/>
              </w:rPr>
            </w:pPr>
            <w:r>
              <w:rPr>
                <w:b/>
              </w:rPr>
              <w:t>Draft</w:t>
            </w:r>
          </w:p>
        </w:tc>
        <w:tc>
          <w:tcPr>
            <w:tcW w:w="1559" w:type="dxa"/>
            <w:shd w:val="clear" w:color="auto" w:fill="E6E6E6"/>
          </w:tcPr>
          <w:p w14:paraId="768EDE1E" w14:textId="77777777" w:rsidR="00BA4D43" w:rsidRDefault="00BA4D43" w:rsidP="00F94C0C">
            <w:pPr>
              <w:pStyle w:val="Caption"/>
              <w:rPr>
                <w:b/>
              </w:rPr>
            </w:pPr>
            <w:r>
              <w:rPr>
                <w:b/>
              </w:rPr>
              <w:t>20.10.2022</w:t>
            </w:r>
          </w:p>
        </w:tc>
        <w:tc>
          <w:tcPr>
            <w:tcW w:w="2977" w:type="dxa"/>
            <w:shd w:val="clear" w:color="auto" w:fill="E6E6E6"/>
          </w:tcPr>
          <w:p w14:paraId="61EC16DD" w14:textId="77777777" w:rsidR="00BA4D43" w:rsidRDefault="00BA4D43" w:rsidP="00F94C0C">
            <w:pPr>
              <w:pStyle w:val="Caption"/>
              <w:rPr>
                <w:b/>
              </w:rPr>
            </w:pPr>
            <w:r>
              <w:rPr>
                <w:b/>
              </w:rPr>
              <w:t>Ban, Georgiana (extern) (eh2baz7)</w:t>
            </w:r>
          </w:p>
        </w:tc>
        <w:tc>
          <w:tcPr>
            <w:tcW w:w="6521" w:type="dxa"/>
            <w:shd w:val="clear" w:color="auto" w:fill="E6E6E6"/>
          </w:tcPr>
          <w:p w14:paraId="393600C4" w14:textId="77777777" w:rsidR="00BA4D43" w:rsidRDefault="00BA4D43" w:rsidP="00F94C0C">
            <w:pPr>
              <w:pStyle w:val="Caption"/>
              <w:rPr>
                <w:b/>
              </w:rPr>
            </w:pPr>
            <w:r>
              <w:rPr>
                <w:b/>
              </w:rPr>
              <w:t xml:space="preserve">ReqID:000000. </w:t>
            </w:r>
          </w:p>
          <w:p w14:paraId="67C828EE" w14:textId="77777777" w:rsidR="00BA4D43" w:rsidRDefault="00BA4D43" w:rsidP="00F94C0C">
            <w:pPr>
              <w:pStyle w:val="Caption"/>
              <w:rPr>
                <w:b/>
              </w:rPr>
            </w:pPr>
            <w:r>
              <w:rPr>
                <w:b/>
              </w:rPr>
              <w:t>Einfügen von Aliase XX_C_COUNTRY und XX_C_CUSTOMER_T, Aktualisierungen in den Feldern B005, EXC201, C215 und RLV202-RLV209.</w:t>
            </w:r>
          </w:p>
        </w:tc>
      </w:tr>
      <w:tr w:rsidR="00AB33B4" w:rsidRPr="000B3B9A" w:rsidDel="00035319" w14:paraId="56E5EDCF" w14:textId="77777777" w:rsidTr="000B3B9A">
        <w:trPr>
          <w:cantSplit/>
          <w:tblHeader/>
        </w:trPr>
        <w:tc>
          <w:tcPr>
            <w:tcW w:w="1271" w:type="dxa"/>
            <w:shd w:val="clear" w:color="auto" w:fill="E6E6E6"/>
          </w:tcPr>
          <w:p w14:paraId="4D388704" w14:textId="77777777" w:rsidR="00AB33B4" w:rsidRDefault="00AB33B4" w:rsidP="00F94C0C">
            <w:pPr>
              <w:pStyle w:val="Caption"/>
              <w:rPr>
                <w:b/>
              </w:rPr>
            </w:pPr>
            <w:r>
              <w:rPr>
                <w:b/>
              </w:rPr>
              <w:t>01.86</w:t>
            </w:r>
          </w:p>
        </w:tc>
        <w:tc>
          <w:tcPr>
            <w:tcW w:w="2268" w:type="dxa"/>
            <w:shd w:val="clear" w:color="auto" w:fill="E6E6E6"/>
          </w:tcPr>
          <w:p w14:paraId="0CA09539" w14:textId="77777777" w:rsidR="00AB33B4" w:rsidRDefault="00AB33B4" w:rsidP="00F94C0C">
            <w:pPr>
              <w:pStyle w:val="Caption"/>
              <w:rPr>
                <w:b/>
              </w:rPr>
            </w:pPr>
            <w:r>
              <w:rPr>
                <w:b/>
              </w:rPr>
              <w:t>Draft</w:t>
            </w:r>
          </w:p>
        </w:tc>
        <w:tc>
          <w:tcPr>
            <w:tcW w:w="1559" w:type="dxa"/>
            <w:shd w:val="clear" w:color="auto" w:fill="E6E6E6"/>
          </w:tcPr>
          <w:p w14:paraId="07896D59" w14:textId="77777777" w:rsidR="00AB33B4" w:rsidRDefault="00AB33B4" w:rsidP="00F94C0C">
            <w:pPr>
              <w:pStyle w:val="Caption"/>
              <w:rPr>
                <w:b/>
              </w:rPr>
            </w:pPr>
            <w:r>
              <w:rPr>
                <w:b/>
              </w:rPr>
              <w:t>21.10.2022</w:t>
            </w:r>
          </w:p>
        </w:tc>
        <w:tc>
          <w:tcPr>
            <w:tcW w:w="2977" w:type="dxa"/>
            <w:shd w:val="clear" w:color="auto" w:fill="E6E6E6"/>
          </w:tcPr>
          <w:p w14:paraId="3E34A74E" w14:textId="77777777" w:rsidR="00AB33B4" w:rsidRDefault="00AB33B4" w:rsidP="00F94C0C">
            <w:pPr>
              <w:pStyle w:val="Caption"/>
              <w:rPr>
                <w:b/>
              </w:rPr>
            </w:pPr>
            <w:r>
              <w:rPr>
                <w:b/>
              </w:rPr>
              <w:t>Ban, Georgiana (extern) (eh2baz7)</w:t>
            </w:r>
          </w:p>
        </w:tc>
        <w:tc>
          <w:tcPr>
            <w:tcW w:w="6521" w:type="dxa"/>
            <w:shd w:val="clear" w:color="auto" w:fill="E6E6E6"/>
          </w:tcPr>
          <w:p w14:paraId="0503291E" w14:textId="77777777" w:rsidR="00AB33B4" w:rsidRDefault="00AB33B4" w:rsidP="00F94C0C">
            <w:pPr>
              <w:pStyle w:val="Caption"/>
              <w:rPr>
                <w:b/>
              </w:rPr>
            </w:pPr>
            <w:r>
              <w:rPr>
                <w:b/>
              </w:rPr>
              <w:t xml:space="preserve">ReqID:000000. </w:t>
            </w:r>
          </w:p>
          <w:p w14:paraId="654D05D7" w14:textId="77777777" w:rsidR="00AB33B4" w:rsidRDefault="00AB33B4" w:rsidP="00F94C0C">
            <w:pPr>
              <w:pStyle w:val="Caption"/>
              <w:rPr>
                <w:b/>
              </w:rPr>
            </w:pPr>
            <w:r>
              <w:rPr>
                <w:b/>
              </w:rPr>
              <w:t>Anpassung Schluesselmapping und C220</w:t>
            </w:r>
          </w:p>
        </w:tc>
      </w:tr>
      <w:tr w:rsidR="00EC1D90" w:rsidRPr="000B3B9A" w:rsidDel="00035319" w14:paraId="2AB56B1C" w14:textId="77777777" w:rsidTr="000B3B9A">
        <w:trPr>
          <w:cantSplit/>
          <w:tblHeader/>
        </w:trPr>
        <w:tc>
          <w:tcPr>
            <w:tcW w:w="1271" w:type="dxa"/>
            <w:shd w:val="clear" w:color="auto" w:fill="E6E6E6"/>
          </w:tcPr>
          <w:p w14:paraId="4DE0FCD5" w14:textId="77777777" w:rsidR="00EC1D90" w:rsidRDefault="00EC1D90" w:rsidP="00F94C0C">
            <w:pPr>
              <w:pStyle w:val="Caption"/>
              <w:rPr>
                <w:b/>
              </w:rPr>
            </w:pPr>
            <w:r>
              <w:rPr>
                <w:b/>
              </w:rPr>
              <w:lastRenderedPageBreak/>
              <w:t>01.87</w:t>
            </w:r>
          </w:p>
        </w:tc>
        <w:tc>
          <w:tcPr>
            <w:tcW w:w="2268" w:type="dxa"/>
            <w:shd w:val="clear" w:color="auto" w:fill="E6E6E6"/>
          </w:tcPr>
          <w:p w14:paraId="4B506107" w14:textId="77777777" w:rsidR="00EC1D90" w:rsidRDefault="00EC1D90" w:rsidP="00F94C0C">
            <w:pPr>
              <w:pStyle w:val="Caption"/>
              <w:rPr>
                <w:b/>
              </w:rPr>
            </w:pPr>
            <w:r>
              <w:rPr>
                <w:b/>
              </w:rPr>
              <w:t>Draft</w:t>
            </w:r>
          </w:p>
        </w:tc>
        <w:tc>
          <w:tcPr>
            <w:tcW w:w="1559" w:type="dxa"/>
            <w:shd w:val="clear" w:color="auto" w:fill="E6E6E6"/>
          </w:tcPr>
          <w:p w14:paraId="65A727BA" w14:textId="77777777" w:rsidR="00EC1D90" w:rsidRDefault="00EC1D90" w:rsidP="00F94C0C">
            <w:pPr>
              <w:pStyle w:val="Caption"/>
              <w:rPr>
                <w:b/>
              </w:rPr>
            </w:pPr>
            <w:r>
              <w:rPr>
                <w:b/>
              </w:rPr>
              <w:t>02.11.2022</w:t>
            </w:r>
          </w:p>
        </w:tc>
        <w:tc>
          <w:tcPr>
            <w:tcW w:w="2977" w:type="dxa"/>
            <w:shd w:val="clear" w:color="auto" w:fill="E6E6E6"/>
          </w:tcPr>
          <w:p w14:paraId="58ABF0C5" w14:textId="77777777" w:rsidR="00EC1D90" w:rsidRDefault="00EC1D90" w:rsidP="00F94C0C">
            <w:pPr>
              <w:pStyle w:val="Caption"/>
              <w:rPr>
                <w:b/>
              </w:rPr>
            </w:pPr>
            <w:r>
              <w:rPr>
                <w:b/>
              </w:rPr>
              <w:t>Ban, Georgiana (extern) (eh2baz7)</w:t>
            </w:r>
          </w:p>
        </w:tc>
        <w:tc>
          <w:tcPr>
            <w:tcW w:w="6521" w:type="dxa"/>
            <w:shd w:val="clear" w:color="auto" w:fill="E6E6E6"/>
          </w:tcPr>
          <w:p w14:paraId="5740AC7A" w14:textId="77777777" w:rsidR="00EC1D90" w:rsidRDefault="00EC1D90" w:rsidP="00F94C0C">
            <w:pPr>
              <w:pStyle w:val="Caption"/>
              <w:rPr>
                <w:b/>
              </w:rPr>
            </w:pPr>
            <w:r>
              <w:rPr>
                <w:b/>
              </w:rPr>
              <w:t xml:space="preserve">ReqID:000000. </w:t>
            </w:r>
          </w:p>
          <w:p w14:paraId="6725A846" w14:textId="77777777" w:rsidR="00EC1D90" w:rsidRDefault="00EC1D90" w:rsidP="00F94C0C">
            <w:pPr>
              <w:pStyle w:val="Caption"/>
              <w:rPr>
                <w:b/>
              </w:rPr>
            </w:pPr>
            <w:r>
              <w:rPr>
                <w:b/>
              </w:rPr>
              <w:t>Anpassung Aliase und bei den folgenden Feldern: B005,B013,B014,B017,B036,B037,B194,B211,B416,B429,B430,B431,B432,B480,B481,B500,B562,B564,B565,B618,B825,B856,B873,B880,B891,B892,C215,C226,C265,CRI502,J305,J306,SEC191,SEC502,SEC905,VAD920,B028,B029,B641,CRE125,CRE126, CRE128 und CRE129.</w:t>
            </w:r>
          </w:p>
        </w:tc>
      </w:tr>
      <w:tr w:rsidR="00A336FB" w:rsidRPr="000B3B9A" w:rsidDel="00035319" w14:paraId="566402EA" w14:textId="77777777" w:rsidTr="000B3B9A">
        <w:trPr>
          <w:cantSplit/>
          <w:tblHeader/>
        </w:trPr>
        <w:tc>
          <w:tcPr>
            <w:tcW w:w="1271" w:type="dxa"/>
            <w:shd w:val="clear" w:color="auto" w:fill="E6E6E6"/>
          </w:tcPr>
          <w:p w14:paraId="0CDAD74F" w14:textId="77777777" w:rsidR="00A336FB" w:rsidRDefault="00A336FB" w:rsidP="00F94C0C">
            <w:pPr>
              <w:pStyle w:val="Caption"/>
              <w:rPr>
                <w:b/>
              </w:rPr>
            </w:pPr>
            <w:r>
              <w:rPr>
                <w:b/>
              </w:rPr>
              <w:t>01.88</w:t>
            </w:r>
          </w:p>
        </w:tc>
        <w:tc>
          <w:tcPr>
            <w:tcW w:w="2268" w:type="dxa"/>
            <w:shd w:val="clear" w:color="auto" w:fill="E6E6E6"/>
          </w:tcPr>
          <w:p w14:paraId="4282A5C6" w14:textId="77777777" w:rsidR="00A336FB" w:rsidRDefault="00A336FB" w:rsidP="00F94C0C">
            <w:pPr>
              <w:pStyle w:val="Caption"/>
              <w:rPr>
                <w:b/>
              </w:rPr>
            </w:pPr>
            <w:r>
              <w:rPr>
                <w:b/>
              </w:rPr>
              <w:t>Draft for Review</w:t>
            </w:r>
          </w:p>
        </w:tc>
        <w:tc>
          <w:tcPr>
            <w:tcW w:w="1559" w:type="dxa"/>
            <w:shd w:val="clear" w:color="auto" w:fill="E6E6E6"/>
          </w:tcPr>
          <w:p w14:paraId="291E7FFD" w14:textId="77777777" w:rsidR="00A336FB" w:rsidRDefault="00A336FB" w:rsidP="00F94C0C">
            <w:pPr>
              <w:pStyle w:val="Caption"/>
              <w:rPr>
                <w:b/>
              </w:rPr>
            </w:pPr>
            <w:r>
              <w:rPr>
                <w:b/>
              </w:rPr>
              <w:t>07.11.2022</w:t>
            </w:r>
          </w:p>
        </w:tc>
        <w:tc>
          <w:tcPr>
            <w:tcW w:w="2977" w:type="dxa"/>
            <w:shd w:val="clear" w:color="auto" w:fill="E6E6E6"/>
          </w:tcPr>
          <w:p w14:paraId="1220C556" w14:textId="77777777" w:rsidR="00A336FB" w:rsidRDefault="00A336FB" w:rsidP="00F94C0C">
            <w:pPr>
              <w:pStyle w:val="Caption"/>
              <w:rPr>
                <w:b/>
              </w:rPr>
            </w:pPr>
            <w:r>
              <w:rPr>
                <w:b/>
              </w:rPr>
              <w:t>Ban, Georgiana (extern) (eh2baz7)</w:t>
            </w:r>
          </w:p>
        </w:tc>
        <w:tc>
          <w:tcPr>
            <w:tcW w:w="6521" w:type="dxa"/>
            <w:shd w:val="clear" w:color="auto" w:fill="E6E6E6"/>
          </w:tcPr>
          <w:p w14:paraId="0E3F1F1B" w14:textId="77777777" w:rsidR="00A336FB" w:rsidRDefault="00A336FB" w:rsidP="00F94C0C">
            <w:pPr>
              <w:pStyle w:val="Caption"/>
              <w:rPr>
                <w:b/>
              </w:rPr>
            </w:pPr>
            <w:r>
              <w:rPr>
                <w:b/>
              </w:rPr>
              <w:t xml:space="preserve">ReqID:000000. </w:t>
            </w:r>
          </w:p>
          <w:p w14:paraId="2698FE64" w14:textId="77777777" w:rsidR="00A336FB" w:rsidRDefault="00A336FB" w:rsidP="00F94C0C">
            <w:pPr>
              <w:pStyle w:val="Caption"/>
              <w:rPr>
                <w:b/>
              </w:rPr>
            </w:pPr>
            <w:r>
              <w:rPr>
                <w:b/>
              </w:rPr>
              <w:t>Anpassung feldbeschreibungen und im Feld B024</w:t>
            </w:r>
          </w:p>
        </w:tc>
      </w:tr>
      <w:tr w:rsidR="00BE0CAC" w:rsidRPr="000B3B9A" w:rsidDel="00035319" w14:paraId="7DB51ED8" w14:textId="77777777" w:rsidTr="000B3B9A">
        <w:trPr>
          <w:cantSplit/>
          <w:tblHeader/>
        </w:trPr>
        <w:tc>
          <w:tcPr>
            <w:tcW w:w="1271" w:type="dxa"/>
            <w:shd w:val="clear" w:color="auto" w:fill="E6E6E6"/>
          </w:tcPr>
          <w:p w14:paraId="55D0BAE0" w14:textId="77777777" w:rsidR="00BE0CAC" w:rsidRDefault="00BE0CAC" w:rsidP="00F94C0C">
            <w:pPr>
              <w:pStyle w:val="Caption"/>
              <w:rPr>
                <w:b/>
              </w:rPr>
            </w:pPr>
            <w:r>
              <w:rPr>
                <w:b/>
              </w:rPr>
              <w:t>01.89</w:t>
            </w:r>
          </w:p>
        </w:tc>
        <w:tc>
          <w:tcPr>
            <w:tcW w:w="2268" w:type="dxa"/>
            <w:shd w:val="clear" w:color="auto" w:fill="E6E6E6"/>
          </w:tcPr>
          <w:p w14:paraId="439E047B" w14:textId="77777777" w:rsidR="00BE0CAC" w:rsidRDefault="00BE0CAC" w:rsidP="00F94C0C">
            <w:pPr>
              <w:pStyle w:val="Caption"/>
              <w:rPr>
                <w:b/>
              </w:rPr>
            </w:pPr>
            <w:r>
              <w:rPr>
                <w:b/>
              </w:rPr>
              <w:t>Draft</w:t>
            </w:r>
          </w:p>
        </w:tc>
        <w:tc>
          <w:tcPr>
            <w:tcW w:w="1559" w:type="dxa"/>
            <w:shd w:val="clear" w:color="auto" w:fill="E6E6E6"/>
          </w:tcPr>
          <w:p w14:paraId="201ECC1C" w14:textId="77777777" w:rsidR="00BE0CAC" w:rsidRDefault="00BE0CAC" w:rsidP="00F94C0C">
            <w:pPr>
              <w:pStyle w:val="Caption"/>
              <w:rPr>
                <w:b/>
              </w:rPr>
            </w:pPr>
            <w:r>
              <w:rPr>
                <w:b/>
              </w:rPr>
              <w:t>14.11.2022</w:t>
            </w:r>
          </w:p>
        </w:tc>
        <w:tc>
          <w:tcPr>
            <w:tcW w:w="2977" w:type="dxa"/>
            <w:shd w:val="clear" w:color="auto" w:fill="E6E6E6"/>
          </w:tcPr>
          <w:p w14:paraId="58891773" w14:textId="77777777" w:rsidR="00BE0CAC" w:rsidRDefault="00BE0CAC" w:rsidP="00F94C0C">
            <w:pPr>
              <w:pStyle w:val="Caption"/>
              <w:rPr>
                <w:b/>
              </w:rPr>
            </w:pPr>
            <w:r>
              <w:rPr>
                <w:b/>
              </w:rPr>
              <w:t>Ban, Georgiana (extern) (eh2baz7)</w:t>
            </w:r>
          </w:p>
        </w:tc>
        <w:tc>
          <w:tcPr>
            <w:tcW w:w="6521" w:type="dxa"/>
            <w:shd w:val="clear" w:color="auto" w:fill="E6E6E6"/>
          </w:tcPr>
          <w:p w14:paraId="1E558958" w14:textId="77777777" w:rsidR="00BE0CAC" w:rsidRDefault="00BE0CAC" w:rsidP="00F94C0C">
            <w:pPr>
              <w:pStyle w:val="Caption"/>
              <w:rPr>
                <w:b/>
              </w:rPr>
            </w:pPr>
            <w:r>
              <w:rPr>
                <w:b/>
              </w:rPr>
              <w:t xml:space="preserve">ReqID:000000. </w:t>
            </w:r>
          </w:p>
          <w:p w14:paraId="5282C464" w14:textId="77777777" w:rsidR="00BE0CAC" w:rsidRDefault="00BE0CAC" w:rsidP="00F94C0C">
            <w:pPr>
              <w:pStyle w:val="Caption"/>
              <w:rPr>
                <w:b/>
              </w:rPr>
            </w:pPr>
            <w:r>
              <w:rPr>
                <w:b/>
              </w:rPr>
              <w:t>Anpassung Review/Anmerkungen in den Feldern B036, B037, B194, B211, B416, B429, B430, B431, B432, B480, B481, B562, B565, B618, B825, B564, B856, B873, B880, B891, B892, SEC191, SEC502, SEC905, B005, C226, C265, CRI502 und C215.</w:t>
            </w:r>
          </w:p>
        </w:tc>
      </w:tr>
      <w:tr w:rsidR="00763441" w:rsidRPr="000B3B9A" w:rsidDel="00035319" w14:paraId="586C1C69" w14:textId="77777777" w:rsidTr="000B3B9A">
        <w:trPr>
          <w:cantSplit/>
          <w:tblHeader/>
        </w:trPr>
        <w:tc>
          <w:tcPr>
            <w:tcW w:w="1271" w:type="dxa"/>
            <w:shd w:val="clear" w:color="auto" w:fill="E6E6E6"/>
          </w:tcPr>
          <w:p w14:paraId="286D419A" w14:textId="77777777" w:rsidR="00763441" w:rsidRDefault="00763441" w:rsidP="00F94C0C">
            <w:pPr>
              <w:pStyle w:val="Caption"/>
              <w:rPr>
                <w:b/>
              </w:rPr>
            </w:pPr>
            <w:r>
              <w:rPr>
                <w:b/>
              </w:rPr>
              <w:lastRenderedPageBreak/>
              <w:t>01.90</w:t>
            </w:r>
          </w:p>
        </w:tc>
        <w:tc>
          <w:tcPr>
            <w:tcW w:w="2268" w:type="dxa"/>
            <w:shd w:val="clear" w:color="auto" w:fill="E6E6E6"/>
          </w:tcPr>
          <w:p w14:paraId="027A719D" w14:textId="77777777" w:rsidR="00763441" w:rsidRDefault="00763441" w:rsidP="00F94C0C">
            <w:pPr>
              <w:pStyle w:val="Caption"/>
              <w:rPr>
                <w:b/>
              </w:rPr>
            </w:pPr>
            <w:r>
              <w:rPr>
                <w:b/>
              </w:rPr>
              <w:t>Draft for Review</w:t>
            </w:r>
          </w:p>
        </w:tc>
        <w:tc>
          <w:tcPr>
            <w:tcW w:w="1559" w:type="dxa"/>
            <w:shd w:val="clear" w:color="auto" w:fill="E6E6E6"/>
          </w:tcPr>
          <w:p w14:paraId="2E653E25" w14:textId="77777777" w:rsidR="00763441" w:rsidRDefault="00763441" w:rsidP="00F94C0C">
            <w:pPr>
              <w:pStyle w:val="Caption"/>
              <w:rPr>
                <w:b/>
              </w:rPr>
            </w:pPr>
            <w:r>
              <w:rPr>
                <w:b/>
              </w:rPr>
              <w:t>27.02.2023</w:t>
            </w:r>
          </w:p>
        </w:tc>
        <w:tc>
          <w:tcPr>
            <w:tcW w:w="2977" w:type="dxa"/>
            <w:shd w:val="clear" w:color="auto" w:fill="E6E6E6"/>
          </w:tcPr>
          <w:p w14:paraId="7D0DEE6D" w14:textId="77777777" w:rsidR="00763441" w:rsidRDefault="00763441" w:rsidP="00F94C0C">
            <w:pPr>
              <w:pStyle w:val="Caption"/>
              <w:rPr>
                <w:b/>
              </w:rPr>
            </w:pPr>
            <w:r>
              <w:rPr>
                <w:b/>
              </w:rPr>
              <w:t>Mall, Lisa (cb2mas6)</w:t>
            </w:r>
          </w:p>
        </w:tc>
        <w:tc>
          <w:tcPr>
            <w:tcW w:w="6521" w:type="dxa"/>
            <w:shd w:val="clear" w:color="auto" w:fill="E6E6E6"/>
          </w:tcPr>
          <w:p w14:paraId="1A80CC67" w14:textId="77777777" w:rsidR="00763441" w:rsidRDefault="00763441" w:rsidP="00F94C0C">
            <w:pPr>
              <w:pStyle w:val="Caption"/>
              <w:rPr>
                <w:b/>
              </w:rPr>
            </w:pPr>
            <w:r>
              <w:rPr>
                <w:b/>
              </w:rPr>
              <w:t xml:space="preserve">ReqID:000000. </w:t>
            </w:r>
          </w:p>
          <w:p w14:paraId="5A2E482F" w14:textId="77777777" w:rsidR="00763441" w:rsidRDefault="00763441" w:rsidP="00F94C0C">
            <w:pPr>
              <w:pStyle w:val="Caption"/>
              <w:rPr>
                <w:b/>
              </w:rPr>
            </w:pPr>
            <w:r>
              <w:rPr>
                <w:b/>
              </w:rPr>
              <w:t>Folgende Kapitel/ Tabellen bzw. Felder wurden angepasst:</w:t>
            </w:r>
          </w:p>
          <w:p w14:paraId="3C9418D4" w14:textId="77777777" w:rsidR="00763441" w:rsidRPr="009347E6" w:rsidRDefault="00763441" w:rsidP="00F94C0C">
            <w:pPr>
              <w:pStyle w:val="Caption"/>
              <w:rPr>
                <w:b/>
                <w:lang w:val="fr-FR"/>
              </w:rPr>
            </w:pPr>
            <w:r w:rsidRPr="009347E6">
              <w:rPr>
                <w:b/>
                <w:lang w:val="fr-FR"/>
              </w:rPr>
              <w:t>- Kap. 3.3/ 3.4: Aufnahme XX_LUT_COMP_REL</w:t>
            </w:r>
          </w:p>
          <w:p w14:paraId="18894A1F" w14:textId="77777777" w:rsidR="00763441" w:rsidRDefault="00763441" w:rsidP="00F94C0C">
            <w:pPr>
              <w:pStyle w:val="Caption"/>
              <w:rPr>
                <w:b/>
              </w:rPr>
            </w:pPr>
            <w:r>
              <w:rPr>
                <w:b/>
              </w:rPr>
              <w:t>- Kap. 4: Aufnahme B035 (Übergangslösung) – finale Anpassung erfolgt mit DP9.2</w:t>
            </w:r>
          </w:p>
          <w:p w14:paraId="65ED3737" w14:textId="77777777" w:rsidR="00763441" w:rsidRDefault="00763441" w:rsidP="00F94C0C">
            <w:pPr>
              <w:pStyle w:val="Caption"/>
              <w:rPr>
                <w:b/>
              </w:rPr>
            </w:pPr>
            <w:r>
              <w:rPr>
                <w:b/>
              </w:rPr>
              <w:t>- Kap. 4/5: Mappinganpassung für B007, B436, B603, B780, C215, CRE025, CRE026, CRI010, J301, RLV209, EXC033, PTY002, B640, B641</w:t>
            </w:r>
          </w:p>
        </w:tc>
      </w:tr>
      <w:tr w:rsidR="00D75094" w:rsidRPr="000B3B9A" w:rsidDel="00035319" w14:paraId="099A2C04" w14:textId="77777777" w:rsidTr="000B3B9A">
        <w:trPr>
          <w:cantSplit/>
          <w:tblHeader/>
        </w:trPr>
        <w:tc>
          <w:tcPr>
            <w:tcW w:w="1271" w:type="dxa"/>
            <w:shd w:val="clear" w:color="auto" w:fill="E6E6E6"/>
          </w:tcPr>
          <w:p w14:paraId="468AC368" w14:textId="77777777" w:rsidR="00D75094" w:rsidRDefault="00D75094" w:rsidP="00F94C0C">
            <w:pPr>
              <w:pStyle w:val="Caption"/>
              <w:rPr>
                <w:b/>
              </w:rPr>
            </w:pPr>
            <w:r>
              <w:rPr>
                <w:b/>
              </w:rPr>
              <w:t>01.91</w:t>
            </w:r>
          </w:p>
        </w:tc>
        <w:tc>
          <w:tcPr>
            <w:tcW w:w="2268" w:type="dxa"/>
            <w:shd w:val="clear" w:color="auto" w:fill="E6E6E6"/>
          </w:tcPr>
          <w:p w14:paraId="54774FC3" w14:textId="77777777" w:rsidR="00D75094" w:rsidRDefault="00D75094" w:rsidP="00F94C0C">
            <w:pPr>
              <w:pStyle w:val="Caption"/>
              <w:rPr>
                <w:b/>
              </w:rPr>
            </w:pPr>
            <w:r>
              <w:rPr>
                <w:b/>
              </w:rPr>
              <w:t>Draft</w:t>
            </w:r>
          </w:p>
        </w:tc>
        <w:tc>
          <w:tcPr>
            <w:tcW w:w="1559" w:type="dxa"/>
            <w:shd w:val="clear" w:color="auto" w:fill="E6E6E6"/>
          </w:tcPr>
          <w:p w14:paraId="003BC3A9" w14:textId="77777777" w:rsidR="00D75094" w:rsidRDefault="00D75094" w:rsidP="00F94C0C">
            <w:pPr>
              <w:pStyle w:val="Caption"/>
              <w:rPr>
                <w:b/>
              </w:rPr>
            </w:pPr>
            <w:r>
              <w:rPr>
                <w:b/>
              </w:rPr>
              <w:t>03.03.2023</w:t>
            </w:r>
          </w:p>
        </w:tc>
        <w:tc>
          <w:tcPr>
            <w:tcW w:w="2977" w:type="dxa"/>
            <w:shd w:val="clear" w:color="auto" w:fill="E6E6E6"/>
          </w:tcPr>
          <w:p w14:paraId="0FCDD961" w14:textId="77777777" w:rsidR="00D75094" w:rsidRDefault="00D75094" w:rsidP="00F94C0C">
            <w:pPr>
              <w:pStyle w:val="Caption"/>
              <w:rPr>
                <w:b/>
              </w:rPr>
            </w:pPr>
            <w:r>
              <w:rPr>
                <w:b/>
              </w:rPr>
              <w:t>Mall, Lisa (cb2mas6)</w:t>
            </w:r>
          </w:p>
        </w:tc>
        <w:tc>
          <w:tcPr>
            <w:tcW w:w="6521" w:type="dxa"/>
            <w:shd w:val="clear" w:color="auto" w:fill="E6E6E6"/>
          </w:tcPr>
          <w:p w14:paraId="67190D71" w14:textId="77777777" w:rsidR="00D75094" w:rsidRDefault="00D75094" w:rsidP="00F94C0C">
            <w:pPr>
              <w:pStyle w:val="Caption"/>
              <w:rPr>
                <w:b/>
              </w:rPr>
            </w:pPr>
            <w:r>
              <w:rPr>
                <w:b/>
              </w:rPr>
              <w:t xml:space="preserve">ReqID:000000. </w:t>
            </w:r>
          </w:p>
          <w:p w14:paraId="4725A0E4" w14:textId="77777777" w:rsidR="00D75094" w:rsidRDefault="00D75094" w:rsidP="00F94C0C">
            <w:pPr>
              <w:pStyle w:val="Caption"/>
              <w:rPr>
                <w:b/>
              </w:rPr>
            </w:pPr>
            <w:r>
              <w:rPr>
                <w:b/>
              </w:rPr>
              <w:t>Anpassung Mapping SEC191</w:t>
            </w:r>
          </w:p>
        </w:tc>
      </w:tr>
      <w:tr w:rsidR="001E42A7" w:rsidRPr="000B3B9A" w:rsidDel="00035319" w14:paraId="2D40B647" w14:textId="77777777" w:rsidTr="000B3B9A">
        <w:trPr>
          <w:cantSplit/>
          <w:tblHeader/>
        </w:trPr>
        <w:tc>
          <w:tcPr>
            <w:tcW w:w="1271" w:type="dxa"/>
            <w:shd w:val="clear" w:color="auto" w:fill="E6E6E6"/>
          </w:tcPr>
          <w:p w14:paraId="7A97391E" w14:textId="77777777" w:rsidR="001E42A7" w:rsidRDefault="001E42A7" w:rsidP="00F94C0C">
            <w:pPr>
              <w:pStyle w:val="Caption"/>
              <w:rPr>
                <w:b/>
              </w:rPr>
            </w:pPr>
            <w:r>
              <w:rPr>
                <w:b/>
              </w:rPr>
              <w:lastRenderedPageBreak/>
              <w:t>01.92</w:t>
            </w:r>
          </w:p>
        </w:tc>
        <w:tc>
          <w:tcPr>
            <w:tcW w:w="2268" w:type="dxa"/>
            <w:shd w:val="clear" w:color="auto" w:fill="E6E6E6"/>
          </w:tcPr>
          <w:p w14:paraId="16771F6C" w14:textId="77777777" w:rsidR="001E42A7" w:rsidRDefault="001E42A7" w:rsidP="00F94C0C">
            <w:pPr>
              <w:pStyle w:val="Caption"/>
              <w:rPr>
                <w:b/>
              </w:rPr>
            </w:pPr>
            <w:r>
              <w:rPr>
                <w:b/>
              </w:rPr>
              <w:t>Draft for Review</w:t>
            </w:r>
          </w:p>
        </w:tc>
        <w:tc>
          <w:tcPr>
            <w:tcW w:w="1559" w:type="dxa"/>
            <w:shd w:val="clear" w:color="auto" w:fill="E6E6E6"/>
          </w:tcPr>
          <w:p w14:paraId="72FD3EE2" w14:textId="77777777" w:rsidR="001E42A7" w:rsidRDefault="001E42A7" w:rsidP="00F94C0C">
            <w:pPr>
              <w:pStyle w:val="Caption"/>
              <w:rPr>
                <w:b/>
              </w:rPr>
            </w:pPr>
            <w:r>
              <w:rPr>
                <w:b/>
              </w:rPr>
              <w:t>10.03.2023</w:t>
            </w:r>
          </w:p>
        </w:tc>
        <w:tc>
          <w:tcPr>
            <w:tcW w:w="2977" w:type="dxa"/>
            <w:shd w:val="clear" w:color="auto" w:fill="E6E6E6"/>
          </w:tcPr>
          <w:p w14:paraId="78625D55" w14:textId="77777777" w:rsidR="001E42A7" w:rsidRDefault="001E42A7" w:rsidP="00F94C0C">
            <w:pPr>
              <w:pStyle w:val="Caption"/>
              <w:rPr>
                <w:b/>
              </w:rPr>
            </w:pPr>
            <w:r>
              <w:rPr>
                <w:b/>
              </w:rPr>
              <w:t>Mall, Lisa (cb2mas6)</w:t>
            </w:r>
          </w:p>
        </w:tc>
        <w:tc>
          <w:tcPr>
            <w:tcW w:w="6521" w:type="dxa"/>
            <w:shd w:val="clear" w:color="auto" w:fill="E6E6E6"/>
          </w:tcPr>
          <w:p w14:paraId="70A3822F" w14:textId="77777777" w:rsidR="001E42A7" w:rsidRDefault="001E42A7" w:rsidP="00F94C0C">
            <w:pPr>
              <w:pStyle w:val="Caption"/>
              <w:rPr>
                <w:b/>
              </w:rPr>
            </w:pPr>
            <w:r>
              <w:rPr>
                <w:b/>
              </w:rPr>
              <w:t xml:space="preserve">ReqID:000000. </w:t>
            </w:r>
          </w:p>
          <w:p w14:paraId="4BC62C1A" w14:textId="77777777" w:rsidR="001E42A7" w:rsidRDefault="001E42A7" w:rsidP="00F94C0C">
            <w:pPr>
              <w:pStyle w:val="Caption"/>
              <w:rPr>
                <w:b/>
              </w:rPr>
            </w:pPr>
            <w:r>
              <w:rPr>
                <w:b/>
              </w:rPr>
              <w:t>Kap. 2:</w:t>
            </w:r>
          </w:p>
          <w:p w14:paraId="0C96B1FF" w14:textId="77777777" w:rsidR="001E42A7" w:rsidRDefault="001E42A7" w:rsidP="00F94C0C">
            <w:pPr>
              <w:pStyle w:val="Caption"/>
              <w:rPr>
                <w:b/>
              </w:rPr>
            </w:pPr>
            <w:r>
              <w:rPr>
                <w:b/>
              </w:rPr>
              <w:t>Schlüsselmapping erweitert: XX_C_CONTR_LLP_LTD_IFRS</w:t>
            </w:r>
          </w:p>
          <w:p w14:paraId="0C37413B" w14:textId="77777777" w:rsidR="001E42A7" w:rsidRPr="00D27826" w:rsidRDefault="001E42A7" w:rsidP="00F94C0C">
            <w:pPr>
              <w:pStyle w:val="Caption"/>
              <w:rPr>
                <w:b/>
                <w:lang w:val="en-US"/>
              </w:rPr>
            </w:pPr>
            <w:r w:rsidRPr="00D27826">
              <w:rPr>
                <w:b/>
                <w:lang w:val="en-US"/>
              </w:rPr>
              <w:t xml:space="preserve">Kap.3: </w:t>
            </w:r>
          </w:p>
          <w:p w14:paraId="3ECE33C0" w14:textId="77777777" w:rsidR="001E42A7" w:rsidRPr="00D27826" w:rsidRDefault="001E42A7" w:rsidP="00F94C0C">
            <w:pPr>
              <w:pStyle w:val="Caption"/>
              <w:rPr>
                <w:b/>
                <w:lang w:val="en-US"/>
              </w:rPr>
            </w:pPr>
            <w:r w:rsidRPr="00D27826">
              <w:rPr>
                <w:b/>
                <w:lang w:val="en-US"/>
              </w:rPr>
              <w:t>- Aufnahme XX_C_CONTR_LLP_LTD_IFRS</w:t>
            </w:r>
          </w:p>
          <w:p w14:paraId="07A412E3" w14:textId="77777777" w:rsidR="001E42A7" w:rsidRDefault="001E42A7" w:rsidP="00F94C0C">
            <w:pPr>
              <w:pStyle w:val="Caption"/>
              <w:rPr>
                <w:b/>
              </w:rPr>
            </w:pPr>
            <w:r>
              <w:rPr>
                <w:b/>
              </w:rPr>
              <w:t>- Anpassung der Filterbedingungen XX_C_CONTRACT_KG wg. CommerzReal (Delisyst 208), Bista (100, 101, 102, 107/ Passiv), Delisyst 218 für VS_MOTRANS, Ausschluss REWE</w:t>
            </w:r>
          </w:p>
          <w:p w14:paraId="3C75428A" w14:textId="77777777" w:rsidR="001E42A7" w:rsidRPr="009347E6" w:rsidRDefault="001E42A7" w:rsidP="00F94C0C">
            <w:pPr>
              <w:pStyle w:val="Caption"/>
              <w:rPr>
                <w:b/>
                <w:lang w:val="sv-SE"/>
              </w:rPr>
            </w:pPr>
            <w:r w:rsidRPr="009347E6">
              <w:rPr>
                <w:b/>
                <w:lang w:val="sv-SE"/>
              </w:rPr>
              <w:t xml:space="preserve">Kap.4/5: </w:t>
            </w:r>
          </w:p>
          <w:p w14:paraId="79868B2F" w14:textId="77777777" w:rsidR="001E42A7" w:rsidRPr="009347E6" w:rsidRDefault="001E42A7" w:rsidP="00F94C0C">
            <w:pPr>
              <w:pStyle w:val="Caption"/>
              <w:rPr>
                <w:b/>
                <w:lang w:val="sv-SE"/>
              </w:rPr>
            </w:pPr>
            <w:r w:rsidRPr="009347E6">
              <w:rPr>
                <w:b/>
                <w:lang w:val="sv-SE"/>
              </w:rPr>
              <w:t>- Aufnahme Mapping NPE: RLV370, CRI167, VAD280, VAL370, VAL375</w:t>
            </w:r>
          </w:p>
          <w:p w14:paraId="39968F39" w14:textId="77777777" w:rsidR="001E42A7" w:rsidRPr="009347E6" w:rsidRDefault="001E42A7" w:rsidP="00F94C0C">
            <w:pPr>
              <w:pStyle w:val="Caption"/>
              <w:rPr>
                <w:b/>
                <w:lang w:val="sv-SE"/>
              </w:rPr>
            </w:pPr>
            <w:r w:rsidRPr="009347E6">
              <w:rPr>
                <w:b/>
                <w:lang w:val="sv-SE"/>
              </w:rPr>
              <w:t>- Anpassung Relevanzflag wg. CommerzReal: C254, C700, EXC120, Z001, EXC033</w:t>
            </w:r>
          </w:p>
          <w:p w14:paraId="60014F01" w14:textId="77777777" w:rsidR="001E42A7" w:rsidRDefault="001E42A7" w:rsidP="00F94C0C">
            <w:pPr>
              <w:pStyle w:val="Caption"/>
              <w:rPr>
                <w:b/>
              </w:rPr>
            </w:pPr>
            <w:r>
              <w:rPr>
                <w:b/>
              </w:rPr>
              <w:t>- Anpassung EXC201, C22</w:t>
            </w:r>
          </w:p>
        </w:tc>
      </w:tr>
      <w:tr w:rsidR="00530FF5" w:rsidRPr="009347E6" w:rsidDel="00035319" w14:paraId="39AF517E" w14:textId="77777777" w:rsidTr="000B3B9A">
        <w:trPr>
          <w:cantSplit/>
          <w:tblHeader/>
        </w:trPr>
        <w:tc>
          <w:tcPr>
            <w:tcW w:w="1271" w:type="dxa"/>
            <w:shd w:val="clear" w:color="auto" w:fill="E6E6E6"/>
          </w:tcPr>
          <w:p w14:paraId="269D7E43" w14:textId="77777777" w:rsidR="00530FF5" w:rsidRDefault="00530FF5" w:rsidP="00F94C0C">
            <w:pPr>
              <w:pStyle w:val="Caption"/>
              <w:rPr>
                <w:b/>
              </w:rPr>
            </w:pPr>
            <w:r>
              <w:rPr>
                <w:b/>
              </w:rPr>
              <w:lastRenderedPageBreak/>
              <w:t>01.93</w:t>
            </w:r>
          </w:p>
        </w:tc>
        <w:tc>
          <w:tcPr>
            <w:tcW w:w="2268" w:type="dxa"/>
            <w:shd w:val="clear" w:color="auto" w:fill="E6E6E6"/>
          </w:tcPr>
          <w:p w14:paraId="03019A39" w14:textId="77777777" w:rsidR="00530FF5" w:rsidRDefault="00530FF5" w:rsidP="00F94C0C">
            <w:pPr>
              <w:pStyle w:val="Caption"/>
              <w:rPr>
                <w:b/>
              </w:rPr>
            </w:pPr>
            <w:r>
              <w:rPr>
                <w:b/>
              </w:rPr>
              <w:t>Draft</w:t>
            </w:r>
          </w:p>
        </w:tc>
        <w:tc>
          <w:tcPr>
            <w:tcW w:w="1559" w:type="dxa"/>
            <w:shd w:val="clear" w:color="auto" w:fill="E6E6E6"/>
          </w:tcPr>
          <w:p w14:paraId="6F8633ED" w14:textId="77777777" w:rsidR="00530FF5" w:rsidRDefault="00530FF5" w:rsidP="00F94C0C">
            <w:pPr>
              <w:pStyle w:val="Caption"/>
              <w:rPr>
                <w:b/>
              </w:rPr>
            </w:pPr>
            <w:r>
              <w:rPr>
                <w:b/>
              </w:rPr>
              <w:t>10.03.2023</w:t>
            </w:r>
          </w:p>
        </w:tc>
        <w:tc>
          <w:tcPr>
            <w:tcW w:w="2977" w:type="dxa"/>
            <w:shd w:val="clear" w:color="auto" w:fill="E6E6E6"/>
          </w:tcPr>
          <w:p w14:paraId="0A830649" w14:textId="77777777" w:rsidR="00530FF5" w:rsidRDefault="00530FF5" w:rsidP="00F94C0C">
            <w:pPr>
              <w:pStyle w:val="Caption"/>
              <w:rPr>
                <w:b/>
              </w:rPr>
            </w:pPr>
            <w:r>
              <w:rPr>
                <w:b/>
              </w:rPr>
              <w:t>Mall, Lisa (cb2mas6)</w:t>
            </w:r>
          </w:p>
        </w:tc>
        <w:tc>
          <w:tcPr>
            <w:tcW w:w="6521" w:type="dxa"/>
            <w:shd w:val="clear" w:color="auto" w:fill="E6E6E6"/>
          </w:tcPr>
          <w:p w14:paraId="5F94DA63" w14:textId="77777777" w:rsidR="00530FF5" w:rsidRDefault="00530FF5" w:rsidP="00F94C0C">
            <w:pPr>
              <w:pStyle w:val="Caption"/>
              <w:rPr>
                <w:b/>
              </w:rPr>
            </w:pPr>
            <w:r>
              <w:rPr>
                <w:b/>
              </w:rPr>
              <w:t xml:space="preserve">ReqID:000000. </w:t>
            </w:r>
          </w:p>
          <w:p w14:paraId="6C8AE6D2" w14:textId="77777777" w:rsidR="00530FF5" w:rsidRDefault="00530FF5" w:rsidP="00F94C0C">
            <w:pPr>
              <w:pStyle w:val="Caption"/>
              <w:rPr>
                <w:b/>
              </w:rPr>
            </w:pPr>
            <w:r>
              <w:rPr>
                <w:b/>
              </w:rPr>
              <w:t>Reviewanmerkungen</w:t>
            </w:r>
          </w:p>
          <w:p w14:paraId="27C604D8" w14:textId="77777777" w:rsidR="00530FF5" w:rsidRDefault="00530FF5" w:rsidP="00F94C0C">
            <w:pPr>
              <w:pStyle w:val="Caption"/>
              <w:rPr>
                <w:b/>
              </w:rPr>
            </w:pPr>
            <w:r>
              <w:rPr>
                <w:b/>
              </w:rPr>
              <w:t xml:space="preserve">Kap.4/5: </w:t>
            </w:r>
          </w:p>
          <w:p w14:paraId="72B4A45D" w14:textId="77777777" w:rsidR="00530FF5" w:rsidRDefault="00530FF5" w:rsidP="00F94C0C">
            <w:pPr>
              <w:pStyle w:val="Caption"/>
              <w:rPr>
                <w:b/>
              </w:rPr>
            </w:pPr>
            <w:r>
              <w:rPr>
                <w:b/>
              </w:rPr>
              <w:t>- Anpassung Quellfelder C226</w:t>
            </w:r>
          </w:p>
          <w:p w14:paraId="17127215" w14:textId="77777777" w:rsidR="00530FF5" w:rsidRPr="009347E6" w:rsidRDefault="00530FF5" w:rsidP="00F94C0C">
            <w:pPr>
              <w:pStyle w:val="Caption"/>
              <w:rPr>
                <w:b/>
                <w:lang w:val="sv-SE"/>
              </w:rPr>
            </w:pPr>
            <w:r w:rsidRPr="009347E6">
              <w:rPr>
                <w:b/>
                <w:lang w:val="sv-SE"/>
              </w:rPr>
              <w:t>- Anpassung Mapping RLV202-RLV209, B200</w:t>
            </w:r>
          </w:p>
        </w:tc>
      </w:tr>
      <w:tr w:rsidR="00C02289" w:rsidRPr="000B3B9A" w:rsidDel="00035319" w14:paraId="0D6D5383" w14:textId="77777777" w:rsidTr="000B3B9A">
        <w:trPr>
          <w:cantSplit/>
          <w:tblHeader/>
        </w:trPr>
        <w:tc>
          <w:tcPr>
            <w:tcW w:w="1271" w:type="dxa"/>
            <w:shd w:val="clear" w:color="auto" w:fill="E6E6E6"/>
          </w:tcPr>
          <w:p w14:paraId="15D61BA7" w14:textId="77777777" w:rsidR="00C02289" w:rsidRDefault="00C02289" w:rsidP="00F94C0C">
            <w:pPr>
              <w:pStyle w:val="Caption"/>
              <w:rPr>
                <w:b/>
              </w:rPr>
            </w:pPr>
            <w:r>
              <w:rPr>
                <w:b/>
              </w:rPr>
              <w:t>01.94</w:t>
            </w:r>
          </w:p>
        </w:tc>
        <w:tc>
          <w:tcPr>
            <w:tcW w:w="2268" w:type="dxa"/>
            <w:shd w:val="clear" w:color="auto" w:fill="E6E6E6"/>
          </w:tcPr>
          <w:p w14:paraId="51EF9714" w14:textId="77777777" w:rsidR="00C02289" w:rsidRDefault="00C02289" w:rsidP="00F94C0C">
            <w:pPr>
              <w:pStyle w:val="Caption"/>
              <w:rPr>
                <w:b/>
              </w:rPr>
            </w:pPr>
            <w:r>
              <w:rPr>
                <w:b/>
              </w:rPr>
              <w:t>Draft</w:t>
            </w:r>
          </w:p>
        </w:tc>
        <w:tc>
          <w:tcPr>
            <w:tcW w:w="1559" w:type="dxa"/>
            <w:shd w:val="clear" w:color="auto" w:fill="E6E6E6"/>
          </w:tcPr>
          <w:p w14:paraId="6F83CA0E" w14:textId="77777777" w:rsidR="00C02289" w:rsidRDefault="00C02289" w:rsidP="00F94C0C">
            <w:pPr>
              <w:pStyle w:val="Caption"/>
              <w:rPr>
                <w:b/>
              </w:rPr>
            </w:pPr>
            <w:r>
              <w:rPr>
                <w:b/>
              </w:rPr>
              <w:t>13.03.2023</w:t>
            </w:r>
          </w:p>
        </w:tc>
        <w:tc>
          <w:tcPr>
            <w:tcW w:w="2977" w:type="dxa"/>
            <w:shd w:val="clear" w:color="auto" w:fill="E6E6E6"/>
          </w:tcPr>
          <w:p w14:paraId="2DEB7B97" w14:textId="77777777" w:rsidR="00C02289" w:rsidRDefault="00C02289" w:rsidP="00F94C0C">
            <w:pPr>
              <w:pStyle w:val="Caption"/>
              <w:rPr>
                <w:b/>
              </w:rPr>
            </w:pPr>
            <w:r>
              <w:rPr>
                <w:b/>
              </w:rPr>
              <w:t>Mall, Lisa (cb2mas6)</w:t>
            </w:r>
          </w:p>
        </w:tc>
        <w:tc>
          <w:tcPr>
            <w:tcW w:w="6521" w:type="dxa"/>
            <w:shd w:val="clear" w:color="auto" w:fill="E6E6E6"/>
          </w:tcPr>
          <w:p w14:paraId="3DF1171D" w14:textId="77777777" w:rsidR="00C02289" w:rsidRDefault="00C02289" w:rsidP="00F94C0C">
            <w:pPr>
              <w:pStyle w:val="Caption"/>
              <w:rPr>
                <w:b/>
              </w:rPr>
            </w:pPr>
            <w:r>
              <w:rPr>
                <w:b/>
              </w:rPr>
              <w:t xml:space="preserve">ReqID:000000. </w:t>
            </w:r>
          </w:p>
          <w:p w14:paraId="65108368" w14:textId="77777777" w:rsidR="00C02289" w:rsidRDefault="00C02289" w:rsidP="00F94C0C">
            <w:pPr>
              <w:pStyle w:val="Caption"/>
              <w:rPr>
                <w:b/>
              </w:rPr>
            </w:pPr>
            <w:r>
              <w:rPr>
                <w:b/>
              </w:rPr>
              <w:t>Einarbeitung von Reviewanmerkungen:</w:t>
            </w:r>
          </w:p>
          <w:p w14:paraId="458E1EBF" w14:textId="77777777" w:rsidR="00C02289" w:rsidRDefault="00C02289" w:rsidP="00F94C0C">
            <w:pPr>
              <w:pStyle w:val="Caption"/>
              <w:rPr>
                <w:b/>
              </w:rPr>
            </w:pPr>
            <w:r>
              <w:rPr>
                <w:b/>
              </w:rPr>
              <w:t>Kap.4:</w:t>
            </w:r>
          </w:p>
          <w:p w14:paraId="783E69CA" w14:textId="77777777" w:rsidR="00C02289" w:rsidRDefault="00C02289" w:rsidP="00F94C0C">
            <w:pPr>
              <w:pStyle w:val="Caption"/>
              <w:rPr>
                <w:b/>
              </w:rPr>
            </w:pPr>
            <w:r>
              <w:rPr>
                <w:b/>
              </w:rPr>
              <w:t>Kommentierung von Abhängigkeiten bei der Bewirtschaftun</w:t>
            </w:r>
          </w:p>
        </w:tc>
      </w:tr>
      <w:tr w:rsidR="00632A30" w:rsidRPr="000B3B9A" w:rsidDel="00035319" w14:paraId="2699A3A5" w14:textId="77777777" w:rsidTr="000B3B9A">
        <w:trPr>
          <w:cantSplit/>
          <w:tblHeader/>
        </w:trPr>
        <w:tc>
          <w:tcPr>
            <w:tcW w:w="1271" w:type="dxa"/>
            <w:shd w:val="clear" w:color="auto" w:fill="E6E6E6"/>
          </w:tcPr>
          <w:p w14:paraId="36297612" w14:textId="77777777" w:rsidR="00632A30" w:rsidRDefault="00632A30" w:rsidP="00F94C0C">
            <w:pPr>
              <w:pStyle w:val="Caption"/>
              <w:rPr>
                <w:b/>
              </w:rPr>
            </w:pPr>
            <w:r>
              <w:rPr>
                <w:b/>
              </w:rPr>
              <w:t>01.95</w:t>
            </w:r>
          </w:p>
        </w:tc>
        <w:tc>
          <w:tcPr>
            <w:tcW w:w="2268" w:type="dxa"/>
            <w:shd w:val="clear" w:color="auto" w:fill="E6E6E6"/>
          </w:tcPr>
          <w:p w14:paraId="6FA37431" w14:textId="77777777" w:rsidR="00632A30" w:rsidRDefault="00632A30" w:rsidP="00F94C0C">
            <w:pPr>
              <w:pStyle w:val="Caption"/>
              <w:rPr>
                <w:b/>
              </w:rPr>
            </w:pPr>
            <w:r>
              <w:rPr>
                <w:b/>
              </w:rPr>
              <w:t>Draft</w:t>
            </w:r>
          </w:p>
        </w:tc>
        <w:tc>
          <w:tcPr>
            <w:tcW w:w="1559" w:type="dxa"/>
            <w:shd w:val="clear" w:color="auto" w:fill="E6E6E6"/>
          </w:tcPr>
          <w:p w14:paraId="6CAD6BF7" w14:textId="77777777" w:rsidR="00632A30" w:rsidRDefault="00632A30" w:rsidP="00F94C0C">
            <w:pPr>
              <w:pStyle w:val="Caption"/>
              <w:rPr>
                <w:b/>
              </w:rPr>
            </w:pPr>
            <w:r>
              <w:rPr>
                <w:b/>
              </w:rPr>
              <w:t>15.03.2023</w:t>
            </w:r>
          </w:p>
        </w:tc>
        <w:tc>
          <w:tcPr>
            <w:tcW w:w="2977" w:type="dxa"/>
            <w:shd w:val="clear" w:color="auto" w:fill="E6E6E6"/>
          </w:tcPr>
          <w:p w14:paraId="5413DFC9" w14:textId="77777777" w:rsidR="00632A30" w:rsidRDefault="00632A30" w:rsidP="00F94C0C">
            <w:pPr>
              <w:pStyle w:val="Caption"/>
              <w:rPr>
                <w:b/>
              </w:rPr>
            </w:pPr>
            <w:r>
              <w:rPr>
                <w:b/>
              </w:rPr>
              <w:t>Zauner, Timo (extern) (eh2zauo)</w:t>
            </w:r>
          </w:p>
        </w:tc>
        <w:tc>
          <w:tcPr>
            <w:tcW w:w="6521" w:type="dxa"/>
            <w:shd w:val="clear" w:color="auto" w:fill="E6E6E6"/>
          </w:tcPr>
          <w:p w14:paraId="197D0201" w14:textId="77777777" w:rsidR="00632A30" w:rsidRDefault="00632A30" w:rsidP="00F94C0C">
            <w:pPr>
              <w:pStyle w:val="Caption"/>
              <w:rPr>
                <w:b/>
              </w:rPr>
            </w:pPr>
            <w:r>
              <w:rPr>
                <w:b/>
              </w:rPr>
              <w:t xml:space="preserve">ReqID:000000. </w:t>
            </w:r>
          </w:p>
          <w:p w14:paraId="6BC2ADFD" w14:textId="77777777" w:rsidR="00632A30" w:rsidRDefault="00632A30" w:rsidP="00F94C0C">
            <w:pPr>
              <w:pStyle w:val="Caption"/>
              <w:rPr>
                <w:b/>
              </w:rPr>
            </w:pPr>
            <w:r>
              <w:rPr>
                <w:b/>
              </w:rPr>
              <w:t>Kap. 4: Aufnahme von VAD620, Anpassung von B013</w:t>
            </w:r>
          </w:p>
        </w:tc>
      </w:tr>
      <w:tr w:rsidR="00D9192E" w:rsidRPr="000B3B9A" w:rsidDel="00035319" w14:paraId="0DE1DCFA" w14:textId="77777777" w:rsidTr="000B3B9A">
        <w:trPr>
          <w:cantSplit/>
          <w:tblHeader/>
        </w:trPr>
        <w:tc>
          <w:tcPr>
            <w:tcW w:w="1271" w:type="dxa"/>
            <w:shd w:val="clear" w:color="auto" w:fill="E6E6E6"/>
          </w:tcPr>
          <w:p w14:paraId="6F27B799" w14:textId="77777777" w:rsidR="00D9192E" w:rsidRDefault="00D9192E" w:rsidP="00F94C0C">
            <w:pPr>
              <w:pStyle w:val="Caption"/>
              <w:rPr>
                <w:b/>
              </w:rPr>
            </w:pPr>
            <w:r>
              <w:rPr>
                <w:b/>
              </w:rPr>
              <w:t>01.96</w:t>
            </w:r>
          </w:p>
        </w:tc>
        <w:tc>
          <w:tcPr>
            <w:tcW w:w="2268" w:type="dxa"/>
            <w:shd w:val="clear" w:color="auto" w:fill="E6E6E6"/>
          </w:tcPr>
          <w:p w14:paraId="61BB4D6F" w14:textId="77777777" w:rsidR="00D9192E" w:rsidRDefault="00D9192E" w:rsidP="00F94C0C">
            <w:pPr>
              <w:pStyle w:val="Caption"/>
              <w:rPr>
                <w:b/>
              </w:rPr>
            </w:pPr>
            <w:r>
              <w:rPr>
                <w:b/>
              </w:rPr>
              <w:t>Draft</w:t>
            </w:r>
          </w:p>
        </w:tc>
        <w:tc>
          <w:tcPr>
            <w:tcW w:w="1559" w:type="dxa"/>
            <w:shd w:val="clear" w:color="auto" w:fill="E6E6E6"/>
          </w:tcPr>
          <w:p w14:paraId="6996880B" w14:textId="77777777" w:rsidR="00D9192E" w:rsidRDefault="00D9192E" w:rsidP="00F94C0C">
            <w:pPr>
              <w:pStyle w:val="Caption"/>
              <w:rPr>
                <w:b/>
              </w:rPr>
            </w:pPr>
            <w:r>
              <w:rPr>
                <w:b/>
              </w:rPr>
              <w:t>17.03.2023</w:t>
            </w:r>
          </w:p>
        </w:tc>
        <w:tc>
          <w:tcPr>
            <w:tcW w:w="2977" w:type="dxa"/>
            <w:shd w:val="clear" w:color="auto" w:fill="E6E6E6"/>
          </w:tcPr>
          <w:p w14:paraId="4EEDFD57" w14:textId="77777777" w:rsidR="00D9192E" w:rsidRDefault="00D9192E" w:rsidP="00F94C0C">
            <w:pPr>
              <w:pStyle w:val="Caption"/>
              <w:rPr>
                <w:b/>
              </w:rPr>
            </w:pPr>
            <w:r>
              <w:rPr>
                <w:b/>
              </w:rPr>
              <w:t>Zauner, Timo (extern) (eh2zauo)</w:t>
            </w:r>
          </w:p>
        </w:tc>
        <w:tc>
          <w:tcPr>
            <w:tcW w:w="6521" w:type="dxa"/>
            <w:shd w:val="clear" w:color="auto" w:fill="E6E6E6"/>
          </w:tcPr>
          <w:p w14:paraId="1B1CC94D" w14:textId="77777777" w:rsidR="00D9192E" w:rsidRDefault="00D9192E" w:rsidP="00F94C0C">
            <w:pPr>
              <w:pStyle w:val="Caption"/>
              <w:rPr>
                <w:b/>
              </w:rPr>
            </w:pPr>
            <w:r>
              <w:rPr>
                <w:b/>
              </w:rPr>
              <w:t xml:space="preserve">ReqID:000000. </w:t>
            </w:r>
          </w:p>
          <w:p w14:paraId="3A634885" w14:textId="77777777" w:rsidR="00D9192E" w:rsidRDefault="00D9192E" w:rsidP="00F94C0C">
            <w:pPr>
              <w:pStyle w:val="Caption"/>
              <w:rPr>
                <w:b/>
              </w:rPr>
            </w:pPr>
            <w:r>
              <w:rPr>
                <w:b/>
              </w:rPr>
              <w:t>Kap. 4: Anpassung von B194</w:t>
            </w:r>
          </w:p>
        </w:tc>
      </w:tr>
      <w:tr w:rsidR="000311D6" w:rsidRPr="000B3B9A" w:rsidDel="00035319" w14:paraId="17F3DE81" w14:textId="77777777" w:rsidTr="000B3B9A">
        <w:trPr>
          <w:cantSplit/>
          <w:tblHeader/>
        </w:trPr>
        <w:tc>
          <w:tcPr>
            <w:tcW w:w="1271" w:type="dxa"/>
            <w:shd w:val="clear" w:color="auto" w:fill="E6E6E6"/>
          </w:tcPr>
          <w:p w14:paraId="2CE72150" w14:textId="77777777" w:rsidR="000311D6" w:rsidRDefault="000311D6" w:rsidP="00F94C0C">
            <w:pPr>
              <w:pStyle w:val="Caption"/>
              <w:rPr>
                <w:b/>
              </w:rPr>
            </w:pPr>
            <w:r>
              <w:rPr>
                <w:b/>
              </w:rPr>
              <w:lastRenderedPageBreak/>
              <w:t>01.97</w:t>
            </w:r>
          </w:p>
        </w:tc>
        <w:tc>
          <w:tcPr>
            <w:tcW w:w="2268" w:type="dxa"/>
            <w:shd w:val="clear" w:color="auto" w:fill="E6E6E6"/>
          </w:tcPr>
          <w:p w14:paraId="39F5C045" w14:textId="77777777" w:rsidR="000311D6" w:rsidRDefault="000311D6" w:rsidP="00F94C0C">
            <w:pPr>
              <w:pStyle w:val="Caption"/>
              <w:rPr>
                <w:b/>
              </w:rPr>
            </w:pPr>
            <w:r>
              <w:rPr>
                <w:b/>
              </w:rPr>
              <w:t>Draft</w:t>
            </w:r>
          </w:p>
        </w:tc>
        <w:tc>
          <w:tcPr>
            <w:tcW w:w="1559" w:type="dxa"/>
            <w:shd w:val="clear" w:color="auto" w:fill="E6E6E6"/>
          </w:tcPr>
          <w:p w14:paraId="23DDF87A" w14:textId="77777777" w:rsidR="000311D6" w:rsidRDefault="000311D6" w:rsidP="00F94C0C">
            <w:pPr>
              <w:pStyle w:val="Caption"/>
              <w:rPr>
                <w:b/>
              </w:rPr>
            </w:pPr>
            <w:r>
              <w:rPr>
                <w:b/>
              </w:rPr>
              <w:t>23.03.2023</w:t>
            </w:r>
          </w:p>
        </w:tc>
        <w:tc>
          <w:tcPr>
            <w:tcW w:w="2977" w:type="dxa"/>
            <w:shd w:val="clear" w:color="auto" w:fill="E6E6E6"/>
          </w:tcPr>
          <w:p w14:paraId="159218E5" w14:textId="77777777" w:rsidR="000311D6" w:rsidRDefault="000311D6" w:rsidP="00F94C0C">
            <w:pPr>
              <w:pStyle w:val="Caption"/>
              <w:rPr>
                <w:b/>
              </w:rPr>
            </w:pPr>
            <w:r>
              <w:rPr>
                <w:b/>
              </w:rPr>
              <w:t>Mall, Lisa (cb2mas6)</w:t>
            </w:r>
          </w:p>
        </w:tc>
        <w:tc>
          <w:tcPr>
            <w:tcW w:w="6521" w:type="dxa"/>
            <w:shd w:val="clear" w:color="auto" w:fill="E6E6E6"/>
          </w:tcPr>
          <w:p w14:paraId="20D1C1FD" w14:textId="77777777" w:rsidR="000311D6" w:rsidRDefault="000311D6" w:rsidP="00F94C0C">
            <w:pPr>
              <w:pStyle w:val="Caption"/>
              <w:rPr>
                <w:b/>
              </w:rPr>
            </w:pPr>
            <w:r>
              <w:rPr>
                <w:b/>
              </w:rPr>
              <w:t xml:space="preserve">ReqID:000000. </w:t>
            </w:r>
          </w:p>
          <w:p w14:paraId="2A0BD49D" w14:textId="77777777" w:rsidR="000311D6" w:rsidRDefault="000311D6" w:rsidP="00F94C0C">
            <w:pPr>
              <w:pStyle w:val="Caption"/>
              <w:rPr>
                <w:b/>
              </w:rPr>
            </w:pPr>
            <w:r>
              <w:rPr>
                <w:b/>
              </w:rPr>
              <w:t>Anpassungen</w:t>
            </w:r>
          </w:p>
          <w:p w14:paraId="22E84C60" w14:textId="77777777" w:rsidR="000311D6" w:rsidRDefault="000311D6" w:rsidP="00F94C0C">
            <w:pPr>
              <w:pStyle w:val="Caption"/>
              <w:rPr>
                <w:b/>
              </w:rPr>
            </w:pPr>
            <w:r>
              <w:rPr>
                <w:b/>
              </w:rPr>
              <w:t>Kap. 4./5.</w:t>
            </w:r>
          </w:p>
          <w:p w14:paraId="44C6C156" w14:textId="77777777" w:rsidR="000311D6" w:rsidRDefault="000311D6" w:rsidP="00F94C0C">
            <w:pPr>
              <w:pStyle w:val="Caption"/>
              <w:rPr>
                <w:b/>
              </w:rPr>
            </w:pPr>
            <w:r>
              <w:rPr>
                <w:b/>
              </w:rPr>
              <w:t>C226</w:t>
            </w:r>
          </w:p>
        </w:tc>
      </w:tr>
      <w:tr w:rsidR="002F771E" w:rsidRPr="000B3B9A" w:rsidDel="00035319" w14:paraId="0C42C383" w14:textId="77777777" w:rsidTr="000B3B9A">
        <w:trPr>
          <w:cantSplit/>
          <w:tblHeader/>
        </w:trPr>
        <w:tc>
          <w:tcPr>
            <w:tcW w:w="1271" w:type="dxa"/>
            <w:shd w:val="clear" w:color="auto" w:fill="E6E6E6"/>
          </w:tcPr>
          <w:p w14:paraId="01ABC1AD" w14:textId="77777777" w:rsidR="002F771E" w:rsidRDefault="002F771E" w:rsidP="00F94C0C">
            <w:pPr>
              <w:pStyle w:val="Caption"/>
              <w:rPr>
                <w:b/>
              </w:rPr>
            </w:pPr>
            <w:r>
              <w:rPr>
                <w:b/>
              </w:rPr>
              <w:t>01.98</w:t>
            </w:r>
          </w:p>
        </w:tc>
        <w:tc>
          <w:tcPr>
            <w:tcW w:w="2268" w:type="dxa"/>
            <w:shd w:val="clear" w:color="auto" w:fill="E6E6E6"/>
          </w:tcPr>
          <w:p w14:paraId="3531AFEA" w14:textId="77777777" w:rsidR="002F771E" w:rsidRDefault="002F771E" w:rsidP="00F94C0C">
            <w:pPr>
              <w:pStyle w:val="Caption"/>
              <w:rPr>
                <w:b/>
              </w:rPr>
            </w:pPr>
            <w:r>
              <w:rPr>
                <w:b/>
              </w:rPr>
              <w:t>Draft</w:t>
            </w:r>
          </w:p>
        </w:tc>
        <w:tc>
          <w:tcPr>
            <w:tcW w:w="1559" w:type="dxa"/>
            <w:shd w:val="clear" w:color="auto" w:fill="E6E6E6"/>
          </w:tcPr>
          <w:p w14:paraId="4E3661FA" w14:textId="77777777" w:rsidR="002F771E" w:rsidRDefault="002F771E" w:rsidP="00F94C0C">
            <w:pPr>
              <w:pStyle w:val="Caption"/>
              <w:rPr>
                <w:b/>
              </w:rPr>
            </w:pPr>
            <w:r>
              <w:rPr>
                <w:b/>
              </w:rPr>
              <w:t>29.03.2023</w:t>
            </w:r>
          </w:p>
        </w:tc>
        <w:tc>
          <w:tcPr>
            <w:tcW w:w="2977" w:type="dxa"/>
            <w:shd w:val="clear" w:color="auto" w:fill="E6E6E6"/>
          </w:tcPr>
          <w:p w14:paraId="1759869E" w14:textId="77777777" w:rsidR="002F771E" w:rsidRDefault="002F771E" w:rsidP="00F94C0C">
            <w:pPr>
              <w:pStyle w:val="Caption"/>
              <w:rPr>
                <w:b/>
              </w:rPr>
            </w:pPr>
            <w:r>
              <w:rPr>
                <w:b/>
              </w:rPr>
              <w:t>Mall, Lisa (cb2mas6)</w:t>
            </w:r>
          </w:p>
        </w:tc>
        <w:tc>
          <w:tcPr>
            <w:tcW w:w="6521" w:type="dxa"/>
            <w:shd w:val="clear" w:color="auto" w:fill="E6E6E6"/>
          </w:tcPr>
          <w:p w14:paraId="608E2A39" w14:textId="77777777" w:rsidR="002F771E" w:rsidRDefault="002F771E" w:rsidP="00F94C0C">
            <w:pPr>
              <w:pStyle w:val="Caption"/>
              <w:rPr>
                <w:b/>
              </w:rPr>
            </w:pPr>
            <w:r>
              <w:rPr>
                <w:b/>
              </w:rPr>
              <w:t xml:space="preserve">ReqID:000000. </w:t>
            </w:r>
          </w:p>
          <w:p w14:paraId="48F6A9D8" w14:textId="77777777" w:rsidR="002F771E" w:rsidRDefault="002F771E" w:rsidP="00F94C0C">
            <w:pPr>
              <w:pStyle w:val="Caption"/>
              <w:rPr>
                <w:b/>
              </w:rPr>
            </w:pPr>
            <w:r>
              <w:rPr>
                <w:b/>
              </w:rPr>
              <w:t>Anpassungen</w:t>
            </w:r>
          </w:p>
          <w:p w14:paraId="39DE94D7" w14:textId="77777777" w:rsidR="002F771E" w:rsidRDefault="002F771E" w:rsidP="00F94C0C">
            <w:pPr>
              <w:pStyle w:val="Caption"/>
              <w:rPr>
                <w:b/>
              </w:rPr>
            </w:pPr>
            <w:r>
              <w:rPr>
                <w:b/>
              </w:rPr>
              <w:t>Kap.3:</w:t>
            </w:r>
          </w:p>
          <w:p w14:paraId="2B00DFFD" w14:textId="77777777" w:rsidR="002F771E" w:rsidRDefault="002F771E" w:rsidP="00F94C0C">
            <w:pPr>
              <w:pStyle w:val="Caption"/>
              <w:rPr>
                <w:b/>
              </w:rPr>
            </w:pPr>
            <w:r>
              <w:rPr>
                <w:b/>
              </w:rPr>
              <w:t>- Aufnahme globaler Kontextparameter zur Steuerung interner Geschäfte</w:t>
            </w:r>
          </w:p>
          <w:p w14:paraId="5B9DA541" w14:textId="77777777" w:rsidR="002F771E" w:rsidRDefault="002F771E" w:rsidP="00F94C0C">
            <w:pPr>
              <w:pStyle w:val="Caption"/>
              <w:rPr>
                <w:b/>
              </w:rPr>
            </w:pPr>
            <w:r>
              <w:rPr>
                <w:b/>
              </w:rPr>
              <w:t>- Filterbedingung XX_C_CONTRACT, Auslagerung des Filter für interne Geschäfte wg. neuem Aufrufparameter (siehe vorherigen Punkt)</w:t>
            </w:r>
          </w:p>
          <w:p w14:paraId="49D99F3B" w14:textId="77777777" w:rsidR="002F771E" w:rsidRDefault="002F771E" w:rsidP="00F94C0C">
            <w:pPr>
              <w:pStyle w:val="Caption"/>
              <w:rPr>
                <w:b/>
              </w:rPr>
            </w:pPr>
            <w:r>
              <w:rPr>
                <w:b/>
              </w:rPr>
              <w:t>Kap. 4/5:</w:t>
            </w:r>
          </w:p>
          <w:p w14:paraId="3CBE747F" w14:textId="77777777" w:rsidR="002F771E" w:rsidRDefault="002F771E" w:rsidP="00F94C0C">
            <w:pPr>
              <w:pStyle w:val="Caption"/>
              <w:rPr>
                <w:b/>
              </w:rPr>
            </w:pPr>
            <w:r>
              <w:rPr>
                <w:b/>
              </w:rPr>
              <w:t>- B035 (DP9.2)</w:t>
            </w:r>
          </w:p>
          <w:p w14:paraId="718812B6" w14:textId="77777777" w:rsidR="002F771E" w:rsidRDefault="002F771E" w:rsidP="00F94C0C">
            <w:pPr>
              <w:pStyle w:val="Caption"/>
              <w:rPr>
                <w:b/>
              </w:rPr>
            </w:pPr>
            <w:r>
              <w:rPr>
                <w:b/>
              </w:rPr>
              <w:t>- B028, B029 Klammersetzung</w:t>
            </w:r>
          </w:p>
        </w:tc>
      </w:tr>
      <w:tr w:rsidR="00300419" w:rsidRPr="000B3B9A" w:rsidDel="00035319" w14:paraId="2E809EE4" w14:textId="77777777" w:rsidTr="000B3B9A">
        <w:trPr>
          <w:cantSplit/>
          <w:tblHeader/>
        </w:trPr>
        <w:tc>
          <w:tcPr>
            <w:tcW w:w="1271" w:type="dxa"/>
            <w:shd w:val="clear" w:color="auto" w:fill="E6E6E6"/>
          </w:tcPr>
          <w:p w14:paraId="78532193" w14:textId="77777777" w:rsidR="00300419" w:rsidRDefault="00300419" w:rsidP="00F94C0C">
            <w:pPr>
              <w:pStyle w:val="Caption"/>
              <w:rPr>
                <w:b/>
              </w:rPr>
            </w:pPr>
            <w:r>
              <w:rPr>
                <w:b/>
              </w:rPr>
              <w:lastRenderedPageBreak/>
              <w:t>01.99</w:t>
            </w:r>
          </w:p>
        </w:tc>
        <w:tc>
          <w:tcPr>
            <w:tcW w:w="2268" w:type="dxa"/>
            <w:shd w:val="clear" w:color="auto" w:fill="E6E6E6"/>
          </w:tcPr>
          <w:p w14:paraId="283BEBF4" w14:textId="77777777" w:rsidR="00300419" w:rsidRDefault="00300419" w:rsidP="00F94C0C">
            <w:pPr>
              <w:pStyle w:val="Caption"/>
              <w:rPr>
                <w:b/>
              </w:rPr>
            </w:pPr>
            <w:r>
              <w:rPr>
                <w:b/>
              </w:rPr>
              <w:t>Draft</w:t>
            </w:r>
          </w:p>
        </w:tc>
        <w:tc>
          <w:tcPr>
            <w:tcW w:w="1559" w:type="dxa"/>
            <w:shd w:val="clear" w:color="auto" w:fill="E6E6E6"/>
          </w:tcPr>
          <w:p w14:paraId="1DD7CAAE" w14:textId="77777777" w:rsidR="00300419" w:rsidRDefault="00300419" w:rsidP="00F94C0C">
            <w:pPr>
              <w:pStyle w:val="Caption"/>
              <w:rPr>
                <w:b/>
              </w:rPr>
            </w:pPr>
            <w:r>
              <w:rPr>
                <w:b/>
              </w:rPr>
              <w:t>03.04.2023</w:t>
            </w:r>
          </w:p>
        </w:tc>
        <w:tc>
          <w:tcPr>
            <w:tcW w:w="2977" w:type="dxa"/>
            <w:shd w:val="clear" w:color="auto" w:fill="E6E6E6"/>
          </w:tcPr>
          <w:p w14:paraId="7A874348" w14:textId="77777777" w:rsidR="00300419" w:rsidRDefault="00300419" w:rsidP="00F94C0C">
            <w:pPr>
              <w:pStyle w:val="Caption"/>
              <w:rPr>
                <w:b/>
              </w:rPr>
            </w:pPr>
            <w:r>
              <w:rPr>
                <w:b/>
              </w:rPr>
              <w:t>Mall, Lisa (cb2mas6)</w:t>
            </w:r>
          </w:p>
        </w:tc>
        <w:tc>
          <w:tcPr>
            <w:tcW w:w="6521" w:type="dxa"/>
            <w:shd w:val="clear" w:color="auto" w:fill="E6E6E6"/>
          </w:tcPr>
          <w:p w14:paraId="322D2BB3" w14:textId="77777777" w:rsidR="00300419" w:rsidRDefault="00300419" w:rsidP="00F94C0C">
            <w:pPr>
              <w:pStyle w:val="Caption"/>
              <w:rPr>
                <w:b/>
              </w:rPr>
            </w:pPr>
            <w:r>
              <w:rPr>
                <w:b/>
              </w:rPr>
              <w:t xml:space="preserve">ReqID:000000. </w:t>
            </w:r>
          </w:p>
          <w:p w14:paraId="09F24653" w14:textId="77777777" w:rsidR="00300419" w:rsidRDefault="00300419" w:rsidP="00F94C0C">
            <w:pPr>
              <w:pStyle w:val="Caption"/>
              <w:rPr>
                <w:b/>
              </w:rPr>
            </w:pPr>
            <w:r>
              <w:rPr>
                <w:b/>
              </w:rPr>
              <w:t>Reviewanmerkungen bzw. redaktionelle Änderungen</w:t>
            </w:r>
          </w:p>
        </w:tc>
      </w:tr>
      <w:tr w:rsidR="001B3525" w:rsidRPr="000B3B9A" w:rsidDel="00035319" w14:paraId="56C35E00" w14:textId="77777777" w:rsidTr="000B3B9A">
        <w:trPr>
          <w:cantSplit/>
          <w:tblHeader/>
        </w:trPr>
        <w:tc>
          <w:tcPr>
            <w:tcW w:w="1271" w:type="dxa"/>
            <w:shd w:val="clear" w:color="auto" w:fill="E6E6E6"/>
          </w:tcPr>
          <w:p w14:paraId="175C6846" w14:textId="77777777" w:rsidR="001B3525" w:rsidRDefault="001B3525" w:rsidP="00F94C0C">
            <w:pPr>
              <w:pStyle w:val="Caption"/>
              <w:rPr>
                <w:b/>
              </w:rPr>
            </w:pPr>
            <w:r>
              <w:rPr>
                <w:b/>
              </w:rPr>
              <w:t>02.80</w:t>
            </w:r>
          </w:p>
        </w:tc>
        <w:tc>
          <w:tcPr>
            <w:tcW w:w="2268" w:type="dxa"/>
            <w:shd w:val="clear" w:color="auto" w:fill="E6E6E6"/>
          </w:tcPr>
          <w:p w14:paraId="4F18F7EE" w14:textId="77777777" w:rsidR="001B3525" w:rsidRDefault="001B3525" w:rsidP="00F94C0C">
            <w:pPr>
              <w:pStyle w:val="Caption"/>
              <w:rPr>
                <w:b/>
              </w:rPr>
            </w:pPr>
            <w:r>
              <w:rPr>
                <w:b/>
              </w:rPr>
              <w:t>Draft for Review</w:t>
            </w:r>
          </w:p>
        </w:tc>
        <w:tc>
          <w:tcPr>
            <w:tcW w:w="1559" w:type="dxa"/>
            <w:shd w:val="clear" w:color="auto" w:fill="E6E6E6"/>
          </w:tcPr>
          <w:p w14:paraId="0BEC4FA3" w14:textId="77777777" w:rsidR="001B3525" w:rsidRDefault="001B3525" w:rsidP="00F94C0C">
            <w:pPr>
              <w:pStyle w:val="Caption"/>
              <w:rPr>
                <w:b/>
              </w:rPr>
            </w:pPr>
            <w:r>
              <w:rPr>
                <w:b/>
              </w:rPr>
              <w:t>05.04.2023</w:t>
            </w:r>
          </w:p>
        </w:tc>
        <w:tc>
          <w:tcPr>
            <w:tcW w:w="2977" w:type="dxa"/>
            <w:shd w:val="clear" w:color="auto" w:fill="E6E6E6"/>
          </w:tcPr>
          <w:p w14:paraId="03B7E275" w14:textId="77777777" w:rsidR="001B3525" w:rsidRDefault="001B3525" w:rsidP="00F94C0C">
            <w:pPr>
              <w:pStyle w:val="Caption"/>
              <w:rPr>
                <w:b/>
              </w:rPr>
            </w:pPr>
            <w:r>
              <w:rPr>
                <w:b/>
              </w:rPr>
              <w:t>Zauner, Timo (extern) (eh2zauo)</w:t>
            </w:r>
          </w:p>
        </w:tc>
        <w:tc>
          <w:tcPr>
            <w:tcW w:w="6521" w:type="dxa"/>
            <w:shd w:val="clear" w:color="auto" w:fill="E6E6E6"/>
          </w:tcPr>
          <w:p w14:paraId="4077457F" w14:textId="77777777" w:rsidR="001B3525" w:rsidRDefault="001B3525" w:rsidP="00F94C0C">
            <w:pPr>
              <w:pStyle w:val="Caption"/>
              <w:rPr>
                <w:b/>
              </w:rPr>
            </w:pPr>
            <w:r>
              <w:rPr>
                <w:b/>
              </w:rPr>
              <w:t xml:space="preserve">ReqID:000000. </w:t>
            </w:r>
          </w:p>
          <w:p w14:paraId="3AB1EC4F" w14:textId="77777777" w:rsidR="001B3525" w:rsidRDefault="001B3525" w:rsidP="00F94C0C">
            <w:pPr>
              <w:pStyle w:val="Caption"/>
              <w:rPr>
                <w:b/>
              </w:rPr>
            </w:pPr>
            <w:r>
              <w:rPr>
                <w:b/>
              </w:rPr>
              <w:t>Aufnahme B262</w:t>
            </w:r>
          </w:p>
        </w:tc>
      </w:tr>
      <w:tr w:rsidR="002C40BC" w:rsidRPr="00717D90" w:rsidDel="00035319" w14:paraId="5E1A526F" w14:textId="77777777" w:rsidTr="000B3B9A">
        <w:trPr>
          <w:cantSplit/>
          <w:tblHeader/>
        </w:trPr>
        <w:tc>
          <w:tcPr>
            <w:tcW w:w="1271" w:type="dxa"/>
            <w:shd w:val="clear" w:color="auto" w:fill="E6E6E6"/>
          </w:tcPr>
          <w:p w14:paraId="1FFA14E5" w14:textId="77777777" w:rsidR="002C40BC" w:rsidRDefault="002C40BC" w:rsidP="00F94C0C">
            <w:pPr>
              <w:pStyle w:val="Caption"/>
              <w:rPr>
                <w:b/>
              </w:rPr>
            </w:pPr>
            <w:r>
              <w:rPr>
                <w:b/>
              </w:rPr>
              <w:t>02.81</w:t>
            </w:r>
          </w:p>
        </w:tc>
        <w:tc>
          <w:tcPr>
            <w:tcW w:w="2268" w:type="dxa"/>
            <w:shd w:val="clear" w:color="auto" w:fill="E6E6E6"/>
          </w:tcPr>
          <w:p w14:paraId="58006870" w14:textId="77777777" w:rsidR="002C40BC" w:rsidRDefault="002C40BC" w:rsidP="00F94C0C">
            <w:pPr>
              <w:pStyle w:val="Caption"/>
              <w:rPr>
                <w:b/>
              </w:rPr>
            </w:pPr>
            <w:r>
              <w:rPr>
                <w:b/>
              </w:rPr>
              <w:t>Draft for Review</w:t>
            </w:r>
          </w:p>
        </w:tc>
        <w:tc>
          <w:tcPr>
            <w:tcW w:w="1559" w:type="dxa"/>
            <w:shd w:val="clear" w:color="auto" w:fill="E6E6E6"/>
          </w:tcPr>
          <w:p w14:paraId="22B362F6" w14:textId="77777777" w:rsidR="002C40BC" w:rsidRDefault="002C40BC" w:rsidP="00F94C0C">
            <w:pPr>
              <w:pStyle w:val="Caption"/>
              <w:rPr>
                <w:b/>
              </w:rPr>
            </w:pPr>
            <w:r>
              <w:rPr>
                <w:b/>
              </w:rPr>
              <w:t>20.04.2023</w:t>
            </w:r>
          </w:p>
        </w:tc>
        <w:tc>
          <w:tcPr>
            <w:tcW w:w="2977" w:type="dxa"/>
            <w:shd w:val="clear" w:color="auto" w:fill="E6E6E6"/>
          </w:tcPr>
          <w:p w14:paraId="56E83BC7" w14:textId="77777777" w:rsidR="002C40BC" w:rsidRDefault="002C40BC" w:rsidP="00F94C0C">
            <w:pPr>
              <w:pStyle w:val="Caption"/>
              <w:rPr>
                <w:b/>
              </w:rPr>
            </w:pPr>
            <w:r>
              <w:rPr>
                <w:b/>
              </w:rPr>
              <w:t>Zauner, Timo (extern) (eh2zauo)</w:t>
            </w:r>
          </w:p>
        </w:tc>
        <w:tc>
          <w:tcPr>
            <w:tcW w:w="6521" w:type="dxa"/>
            <w:shd w:val="clear" w:color="auto" w:fill="E6E6E6"/>
          </w:tcPr>
          <w:p w14:paraId="264A14EA" w14:textId="77777777" w:rsidR="002C40BC" w:rsidRDefault="002C40BC" w:rsidP="00F94C0C">
            <w:pPr>
              <w:pStyle w:val="Caption"/>
              <w:rPr>
                <w:b/>
              </w:rPr>
            </w:pPr>
            <w:r>
              <w:rPr>
                <w:b/>
              </w:rPr>
              <w:t xml:space="preserve">ReqID:000000. </w:t>
            </w:r>
          </w:p>
          <w:p w14:paraId="031123C3" w14:textId="77777777" w:rsidR="002C40BC" w:rsidRDefault="002C40BC" w:rsidP="00F94C0C">
            <w:pPr>
              <w:pStyle w:val="Caption"/>
              <w:rPr>
                <w:b/>
              </w:rPr>
            </w:pPr>
            <w:r>
              <w:rPr>
                <w:b/>
              </w:rPr>
              <w:t>Kap. 2: Einbetten des Schlüsselmappings als Excel</w:t>
            </w:r>
          </w:p>
          <w:p w14:paraId="43959FA5" w14:textId="77777777" w:rsidR="002C40BC" w:rsidRPr="009347E6" w:rsidRDefault="002C40BC" w:rsidP="00F94C0C">
            <w:pPr>
              <w:pStyle w:val="Caption"/>
              <w:rPr>
                <w:b/>
                <w:lang w:val="en-US"/>
              </w:rPr>
            </w:pPr>
            <w:r w:rsidRPr="009347E6">
              <w:rPr>
                <w:b/>
                <w:lang w:val="en-US"/>
              </w:rPr>
              <w:t>Kap. 4: Anpassung an CRE125 / CRE126</w:t>
            </w:r>
          </w:p>
        </w:tc>
      </w:tr>
      <w:tr w:rsidR="00B451E3" w:rsidRPr="000B3B9A" w:rsidDel="00035319" w14:paraId="37392590" w14:textId="77777777" w:rsidTr="000B3B9A">
        <w:trPr>
          <w:cantSplit/>
          <w:tblHeader/>
        </w:trPr>
        <w:tc>
          <w:tcPr>
            <w:tcW w:w="1271" w:type="dxa"/>
            <w:shd w:val="clear" w:color="auto" w:fill="E6E6E6"/>
          </w:tcPr>
          <w:p w14:paraId="32D966D5" w14:textId="77777777" w:rsidR="00B451E3" w:rsidRDefault="00B451E3" w:rsidP="00F94C0C">
            <w:pPr>
              <w:pStyle w:val="Caption"/>
              <w:rPr>
                <w:b/>
              </w:rPr>
            </w:pPr>
            <w:r>
              <w:rPr>
                <w:b/>
              </w:rPr>
              <w:t>02.82</w:t>
            </w:r>
          </w:p>
        </w:tc>
        <w:tc>
          <w:tcPr>
            <w:tcW w:w="2268" w:type="dxa"/>
            <w:shd w:val="clear" w:color="auto" w:fill="E6E6E6"/>
          </w:tcPr>
          <w:p w14:paraId="594AD28B" w14:textId="77777777" w:rsidR="00B451E3" w:rsidRDefault="00B451E3" w:rsidP="00F94C0C">
            <w:pPr>
              <w:pStyle w:val="Caption"/>
              <w:rPr>
                <w:b/>
              </w:rPr>
            </w:pPr>
            <w:r>
              <w:rPr>
                <w:b/>
              </w:rPr>
              <w:t>Draft for Review</w:t>
            </w:r>
          </w:p>
        </w:tc>
        <w:tc>
          <w:tcPr>
            <w:tcW w:w="1559" w:type="dxa"/>
            <w:shd w:val="clear" w:color="auto" w:fill="E6E6E6"/>
          </w:tcPr>
          <w:p w14:paraId="267BFE2E" w14:textId="77777777" w:rsidR="00B451E3" w:rsidRDefault="00B451E3" w:rsidP="00F94C0C">
            <w:pPr>
              <w:pStyle w:val="Caption"/>
              <w:rPr>
                <w:b/>
              </w:rPr>
            </w:pPr>
            <w:r>
              <w:rPr>
                <w:b/>
              </w:rPr>
              <w:t>21.04.2023</w:t>
            </w:r>
          </w:p>
        </w:tc>
        <w:tc>
          <w:tcPr>
            <w:tcW w:w="2977" w:type="dxa"/>
            <w:shd w:val="clear" w:color="auto" w:fill="E6E6E6"/>
          </w:tcPr>
          <w:p w14:paraId="7DD302D3" w14:textId="77777777" w:rsidR="00B451E3" w:rsidRDefault="00B451E3" w:rsidP="00F94C0C">
            <w:pPr>
              <w:pStyle w:val="Caption"/>
              <w:rPr>
                <w:b/>
              </w:rPr>
            </w:pPr>
            <w:r>
              <w:rPr>
                <w:b/>
              </w:rPr>
              <w:t>Zauner, Timo (extern) (eh2zauo)</w:t>
            </w:r>
          </w:p>
        </w:tc>
        <w:tc>
          <w:tcPr>
            <w:tcW w:w="6521" w:type="dxa"/>
            <w:shd w:val="clear" w:color="auto" w:fill="E6E6E6"/>
          </w:tcPr>
          <w:p w14:paraId="232049DF" w14:textId="77777777" w:rsidR="00B451E3" w:rsidRDefault="00B451E3" w:rsidP="00F94C0C">
            <w:pPr>
              <w:pStyle w:val="Caption"/>
              <w:rPr>
                <w:b/>
              </w:rPr>
            </w:pPr>
            <w:r>
              <w:rPr>
                <w:b/>
              </w:rPr>
              <w:t xml:space="preserve">ReqID:000000. </w:t>
            </w:r>
          </w:p>
          <w:p w14:paraId="28BEB52C" w14:textId="77777777" w:rsidR="00B451E3" w:rsidRDefault="00B451E3" w:rsidP="00F94C0C">
            <w:pPr>
              <w:pStyle w:val="Caption"/>
              <w:rPr>
                <w:b/>
              </w:rPr>
            </w:pPr>
            <w:r>
              <w:rPr>
                <w:b/>
              </w:rPr>
              <w:t>Kap.4 /5: Anpassung Mapping B640 und B641</w:t>
            </w:r>
          </w:p>
        </w:tc>
      </w:tr>
      <w:tr w:rsidR="0025532C" w:rsidRPr="000B3B9A" w:rsidDel="00035319" w14:paraId="56F9E653" w14:textId="77777777" w:rsidTr="000B3B9A">
        <w:trPr>
          <w:cantSplit/>
          <w:tblHeader/>
        </w:trPr>
        <w:tc>
          <w:tcPr>
            <w:tcW w:w="1271" w:type="dxa"/>
            <w:shd w:val="clear" w:color="auto" w:fill="E6E6E6"/>
          </w:tcPr>
          <w:p w14:paraId="2662D137" w14:textId="77777777" w:rsidR="0025532C" w:rsidRDefault="0025532C" w:rsidP="00F94C0C">
            <w:pPr>
              <w:pStyle w:val="Caption"/>
              <w:rPr>
                <w:b/>
              </w:rPr>
            </w:pPr>
            <w:r>
              <w:rPr>
                <w:b/>
              </w:rPr>
              <w:t>02.83</w:t>
            </w:r>
          </w:p>
        </w:tc>
        <w:tc>
          <w:tcPr>
            <w:tcW w:w="2268" w:type="dxa"/>
            <w:shd w:val="clear" w:color="auto" w:fill="E6E6E6"/>
          </w:tcPr>
          <w:p w14:paraId="380104E5" w14:textId="77777777" w:rsidR="0025532C" w:rsidRDefault="0025532C" w:rsidP="00F94C0C">
            <w:pPr>
              <w:pStyle w:val="Caption"/>
              <w:rPr>
                <w:b/>
              </w:rPr>
            </w:pPr>
            <w:r>
              <w:rPr>
                <w:b/>
              </w:rPr>
              <w:t>Draft for Review</w:t>
            </w:r>
          </w:p>
        </w:tc>
        <w:tc>
          <w:tcPr>
            <w:tcW w:w="1559" w:type="dxa"/>
            <w:shd w:val="clear" w:color="auto" w:fill="E6E6E6"/>
          </w:tcPr>
          <w:p w14:paraId="1A259DD6" w14:textId="77777777" w:rsidR="0025532C" w:rsidRDefault="0025532C" w:rsidP="00F94C0C">
            <w:pPr>
              <w:pStyle w:val="Caption"/>
              <w:rPr>
                <w:b/>
              </w:rPr>
            </w:pPr>
            <w:r>
              <w:rPr>
                <w:b/>
              </w:rPr>
              <w:t>27.04.2023</w:t>
            </w:r>
          </w:p>
        </w:tc>
        <w:tc>
          <w:tcPr>
            <w:tcW w:w="2977" w:type="dxa"/>
            <w:shd w:val="clear" w:color="auto" w:fill="E6E6E6"/>
          </w:tcPr>
          <w:p w14:paraId="3024C9A6" w14:textId="77777777" w:rsidR="0025532C" w:rsidRDefault="0025532C" w:rsidP="00F94C0C">
            <w:pPr>
              <w:pStyle w:val="Caption"/>
              <w:rPr>
                <w:b/>
              </w:rPr>
            </w:pPr>
            <w:r>
              <w:rPr>
                <w:b/>
              </w:rPr>
              <w:t>Hendrichs, Roland (cb2heaz)</w:t>
            </w:r>
          </w:p>
        </w:tc>
        <w:tc>
          <w:tcPr>
            <w:tcW w:w="6521" w:type="dxa"/>
            <w:shd w:val="clear" w:color="auto" w:fill="E6E6E6"/>
          </w:tcPr>
          <w:p w14:paraId="0E58B3E8" w14:textId="77777777" w:rsidR="0025532C" w:rsidRDefault="0025532C" w:rsidP="00F94C0C">
            <w:pPr>
              <w:pStyle w:val="Caption"/>
              <w:rPr>
                <w:b/>
              </w:rPr>
            </w:pPr>
            <w:r>
              <w:rPr>
                <w:b/>
              </w:rPr>
              <w:t xml:space="preserve">ReqID:00000. </w:t>
            </w:r>
          </w:p>
          <w:p w14:paraId="7BFA9382" w14:textId="77777777" w:rsidR="0025532C" w:rsidRDefault="0025532C" w:rsidP="00F94C0C">
            <w:pPr>
              <w:pStyle w:val="Caption"/>
              <w:rPr>
                <w:b/>
              </w:rPr>
            </w:pPr>
            <w:r>
              <w:rPr>
                <w:b/>
              </w:rPr>
              <w:t>Erweiterung Filter XX_C_CONTRACT_KG um Delisyst 308 und 316; Neuaufnahme XX_CON_ 2_CODT_LGDS_CR_SOLVV in Schlüsselmapping; Anpassung Mapping für CRE025 und CRE026</w:t>
            </w:r>
          </w:p>
        </w:tc>
      </w:tr>
      <w:tr w:rsidR="00875B8F" w:rsidRPr="000B3B9A" w:rsidDel="00035319" w14:paraId="289392BD" w14:textId="77777777" w:rsidTr="000B3B9A">
        <w:trPr>
          <w:cantSplit/>
          <w:tblHeader/>
        </w:trPr>
        <w:tc>
          <w:tcPr>
            <w:tcW w:w="1271" w:type="dxa"/>
            <w:shd w:val="clear" w:color="auto" w:fill="E6E6E6"/>
          </w:tcPr>
          <w:p w14:paraId="4C05E0FB" w14:textId="77777777" w:rsidR="00875B8F" w:rsidRDefault="00875B8F" w:rsidP="00F94C0C">
            <w:pPr>
              <w:pStyle w:val="Caption"/>
              <w:rPr>
                <w:b/>
              </w:rPr>
            </w:pPr>
            <w:r>
              <w:rPr>
                <w:b/>
              </w:rPr>
              <w:lastRenderedPageBreak/>
              <w:t>02.84</w:t>
            </w:r>
          </w:p>
        </w:tc>
        <w:tc>
          <w:tcPr>
            <w:tcW w:w="2268" w:type="dxa"/>
            <w:shd w:val="clear" w:color="auto" w:fill="E6E6E6"/>
          </w:tcPr>
          <w:p w14:paraId="1894ED6E" w14:textId="77777777" w:rsidR="00875B8F" w:rsidRDefault="00875B8F" w:rsidP="00F94C0C">
            <w:pPr>
              <w:pStyle w:val="Caption"/>
              <w:rPr>
                <w:b/>
              </w:rPr>
            </w:pPr>
            <w:r>
              <w:rPr>
                <w:b/>
              </w:rPr>
              <w:t>Draft</w:t>
            </w:r>
          </w:p>
        </w:tc>
        <w:tc>
          <w:tcPr>
            <w:tcW w:w="1559" w:type="dxa"/>
            <w:shd w:val="clear" w:color="auto" w:fill="E6E6E6"/>
          </w:tcPr>
          <w:p w14:paraId="24654C2F" w14:textId="77777777" w:rsidR="00875B8F" w:rsidRDefault="00875B8F" w:rsidP="00F94C0C">
            <w:pPr>
              <w:pStyle w:val="Caption"/>
              <w:rPr>
                <w:b/>
              </w:rPr>
            </w:pPr>
            <w:r>
              <w:rPr>
                <w:b/>
              </w:rPr>
              <w:t>28.04.2023</w:t>
            </w:r>
          </w:p>
        </w:tc>
        <w:tc>
          <w:tcPr>
            <w:tcW w:w="2977" w:type="dxa"/>
            <w:shd w:val="clear" w:color="auto" w:fill="E6E6E6"/>
          </w:tcPr>
          <w:p w14:paraId="5D287BE4" w14:textId="77777777" w:rsidR="00875B8F" w:rsidRDefault="00875B8F" w:rsidP="00F94C0C">
            <w:pPr>
              <w:pStyle w:val="Caption"/>
              <w:rPr>
                <w:b/>
              </w:rPr>
            </w:pPr>
            <w:r>
              <w:rPr>
                <w:b/>
              </w:rPr>
              <w:t>Mall, Lisa (cb2mas6)</w:t>
            </w:r>
          </w:p>
        </w:tc>
        <w:tc>
          <w:tcPr>
            <w:tcW w:w="6521" w:type="dxa"/>
            <w:shd w:val="clear" w:color="auto" w:fill="E6E6E6"/>
          </w:tcPr>
          <w:p w14:paraId="7525CB57" w14:textId="77777777" w:rsidR="00875B8F" w:rsidRDefault="00875B8F" w:rsidP="00F94C0C">
            <w:pPr>
              <w:pStyle w:val="Caption"/>
              <w:rPr>
                <w:b/>
              </w:rPr>
            </w:pPr>
            <w:r>
              <w:rPr>
                <w:b/>
              </w:rPr>
              <w:t xml:space="preserve">ReqID:000000. </w:t>
            </w:r>
          </w:p>
          <w:p w14:paraId="45F6CFED" w14:textId="77777777" w:rsidR="00875B8F" w:rsidRDefault="00875B8F" w:rsidP="00F94C0C">
            <w:pPr>
              <w:pStyle w:val="Caption"/>
              <w:rPr>
                <w:b/>
              </w:rPr>
            </w:pPr>
            <w:r>
              <w:rPr>
                <w:b/>
              </w:rPr>
              <w:t>Anpassung SEC191</w:t>
            </w:r>
          </w:p>
        </w:tc>
      </w:tr>
      <w:tr w:rsidR="00203534" w:rsidRPr="000B3B9A" w:rsidDel="00035319" w14:paraId="1783C124" w14:textId="77777777" w:rsidTr="000B3B9A">
        <w:trPr>
          <w:cantSplit/>
          <w:tblHeader/>
        </w:trPr>
        <w:tc>
          <w:tcPr>
            <w:tcW w:w="1271" w:type="dxa"/>
            <w:shd w:val="clear" w:color="auto" w:fill="E6E6E6"/>
          </w:tcPr>
          <w:p w14:paraId="407115C1" w14:textId="77777777" w:rsidR="00203534" w:rsidRDefault="00203534" w:rsidP="00F94C0C">
            <w:pPr>
              <w:pStyle w:val="Caption"/>
              <w:rPr>
                <w:b/>
              </w:rPr>
            </w:pPr>
            <w:r>
              <w:rPr>
                <w:b/>
              </w:rPr>
              <w:t>02.85</w:t>
            </w:r>
          </w:p>
        </w:tc>
        <w:tc>
          <w:tcPr>
            <w:tcW w:w="2268" w:type="dxa"/>
            <w:shd w:val="clear" w:color="auto" w:fill="E6E6E6"/>
          </w:tcPr>
          <w:p w14:paraId="4D5C76B0" w14:textId="77777777" w:rsidR="00203534" w:rsidRDefault="00203534" w:rsidP="00F94C0C">
            <w:pPr>
              <w:pStyle w:val="Caption"/>
              <w:rPr>
                <w:b/>
              </w:rPr>
            </w:pPr>
            <w:r>
              <w:rPr>
                <w:b/>
              </w:rPr>
              <w:t>Draft</w:t>
            </w:r>
          </w:p>
        </w:tc>
        <w:tc>
          <w:tcPr>
            <w:tcW w:w="1559" w:type="dxa"/>
            <w:shd w:val="clear" w:color="auto" w:fill="E6E6E6"/>
          </w:tcPr>
          <w:p w14:paraId="6F421527" w14:textId="77777777" w:rsidR="00203534" w:rsidRDefault="00203534" w:rsidP="00F94C0C">
            <w:pPr>
              <w:pStyle w:val="Caption"/>
              <w:rPr>
                <w:b/>
              </w:rPr>
            </w:pPr>
            <w:r>
              <w:rPr>
                <w:b/>
              </w:rPr>
              <w:t>16.05.2023</w:t>
            </w:r>
          </w:p>
        </w:tc>
        <w:tc>
          <w:tcPr>
            <w:tcW w:w="2977" w:type="dxa"/>
            <w:shd w:val="clear" w:color="auto" w:fill="E6E6E6"/>
          </w:tcPr>
          <w:p w14:paraId="5532637E" w14:textId="77777777" w:rsidR="00203534" w:rsidRDefault="00203534" w:rsidP="00F94C0C">
            <w:pPr>
              <w:pStyle w:val="Caption"/>
              <w:rPr>
                <w:b/>
              </w:rPr>
            </w:pPr>
            <w:r>
              <w:rPr>
                <w:b/>
              </w:rPr>
              <w:t>Mall, Lisa (cb2mas6)</w:t>
            </w:r>
          </w:p>
        </w:tc>
        <w:tc>
          <w:tcPr>
            <w:tcW w:w="6521" w:type="dxa"/>
            <w:shd w:val="clear" w:color="auto" w:fill="E6E6E6"/>
          </w:tcPr>
          <w:p w14:paraId="091FA906" w14:textId="77777777" w:rsidR="00203534" w:rsidRDefault="00203534" w:rsidP="00F94C0C">
            <w:pPr>
              <w:pStyle w:val="Caption"/>
              <w:rPr>
                <w:b/>
              </w:rPr>
            </w:pPr>
            <w:r>
              <w:rPr>
                <w:b/>
              </w:rPr>
              <w:t xml:space="preserve">ReqID:000000. </w:t>
            </w:r>
          </w:p>
          <w:p w14:paraId="1EA41343" w14:textId="77777777" w:rsidR="00203534" w:rsidRDefault="00203534" w:rsidP="00F94C0C">
            <w:pPr>
              <w:pStyle w:val="Caption"/>
              <w:rPr>
                <w:b/>
              </w:rPr>
            </w:pPr>
            <w:r>
              <w:rPr>
                <w:b/>
              </w:rPr>
              <w:t>Erweiterung LR004</w:t>
            </w:r>
          </w:p>
        </w:tc>
      </w:tr>
      <w:tr w:rsidR="0046141D" w:rsidRPr="000B3B9A" w:rsidDel="00035319" w14:paraId="6EEAAA7C" w14:textId="77777777" w:rsidTr="000B3B9A">
        <w:trPr>
          <w:cantSplit/>
          <w:tblHeader/>
        </w:trPr>
        <w:tc>
          <w:tcPr>
            <w:tcW w:w="1271" w:type="dxa"/>
            <w:shd w:val="clear" w:color="auto" w:fill="E6E6E6"/>
          </w:tcPr>
          <w:p w14:paraId="349546B7" w14:textId="77777777" w:rsidR="0046141D" w:rsidRDefault="0046141D" w:rsidP="00F94C0C">
            <w:pPr>
              <w:pStyle w:val="Caption"/>
              <w:rPr>
                <w:b/>
              </w:rPr>
            </w:pPr>
            <w:r>
              <w:rPr>
                <w:b/>
              </w:rPr>
              <w:t>02.86</w:t>
            </w:r>
          </w:p>
        </w:tc>
        <w:tc>
          <w:tcPr>
            <w:tcW w:w="2268" w:type="dxa"/>
            <w:shd w:val="clear" w:color="auto" w:fill="E6E6E6"/>
          </w:tcPr>
          <w:p w14:paraId="5DC69CA4" w14:textId="77777777" w:rsidR="0046141D" w:rsidRDefault="0046141D" w:rsidP="00F94C0C">
            <w:pPr>
              <w:pStyle w:val="Caption"/>
              <w:rPr>
                <w:b/>
              </w:rPr>
            </w:pPr>
            <w:r>
              <w:rPr>
                <w:b/>
              </w:rPr>
              <w:t>Draft</w:t>
            </w:r>
          </w:p>
        </w:tc>
        <w:tc>
          <w:tcPr>
            <w:tcW w:w="1559" w:type="dxa"/>
            <w:shd w:val="clear" w:color="auto" w:fill="E6E6E6"/>
          </w:tcPr>
          <w:p w14:paraId="27742854" w14:textId="77777777" w:rsidR="0046141D" w:rsidRDefault="0046141D" w:rsidP="00F94C0C">
            <w:pPr>
              <w:pStyle w:val="Caption"/>
              <w:rPr>
                <w:b/>
              </w:rPr>
            </w:pPr>
            <w:r>
              <w:rPr>
                <w:b/>
              </w:rPr>
              <w:t>30.05.2023</w:t>
            </w:r>
          </w:p>
        </w:tc>
        <w:tc>
          <w:tcPr>
            <w:tcW w:w="2977" w:type="dxa"/>
            <w:shd w:val="clear" w:color="auto" w:fill="E6E6E6"/>
          </w:tcPr>
          <w:p w14:paraId="2E3BF5CF" w14:textId="77777777" w:rsidR="0046141D" w:rsidRDefault="0046141D" w:rsidP="00F94C0C">
            <w:pPr>
              <w:pStyle w:val="Caption"/>
              <w:rPr>
                <w:b/>
              </w:rPr>
            </w:pPr>
            <w:r>
              <w:rPr>
                <w:b/>
              </w:rPr>
              <w:t>Saßmannshausen, Henri (extern) (eh2sayp)</w:t>
            </w:r>
          </w:p>
        </w:tc>
        <w:tc>
          <w:tcPr>
            <w:tcW w:w="6521" w:type="dxa"/>
            <w:shd w:val="clear" w:color="auto" w:fill="E6E6E6"/>
          </w:tcPr>
          <w:p w14:paraId="4D51D121" w14:textId="77777777" w:rsidR="0046141D" w:rsidRDefault="0046141D" w:rsidP="00F94C0C">
            <w:pPr>
              <w:pStyle w:val="Caption"/>
              <w:rPr>
                <w:b/>
              </w:rPr>
            </w:pPr>
            <w:r>
              <w:rPr>
                <w:b/>
              </w:rPr>
              <w:t xml:space="preserve">ReqID:000000. </w:t>
            </w:r>
          </w:p>
          <w:p w14:paraId="56D0AB0A" w14:textId="77777777" w:rsidR="0046141D" w:rsidRDefault="0046141D" w:rsidP="00F94C0C">
            <w:pPr>
              <w:pStyle w:val="Caption"/>
              <w:rPr>
                <w:b/>
              </w:rPr>
            </w:pPr>
            <w:r>
              <w:rPr>
                <w:b/>
              </w:rPr>
              <w:t>Kap.2/3: Aufnahme FX_RATE &amp; XX_C_COLL_DET_LGDS_CR_FULLSTA &amp; XX_C_CON_2_CODT_LGDS_CR_FULLSTA im Schlüsselmapping</w:t>
            </w:r>
          </w:p>
          <w:p w14:paraId="1E3E867C" w14:textId="77777777" w:rsidR="0046141D" w:rsidRDefault="0046141D" w:rsidP="00F94C0C">
            <w:pPr>
              <w:pStyle w:val="Caption"/>
              <w:rPr>
                <w:b/>
              </w:rPr>
            </w:pPr>
          </w:p>
          <w:p w14:paraId="5FBA1371" w14:textId="77777777" w:rsidR="0046141D" w:rsidRPr="00D27826" w:rsidRDefault="0046141D" w:rsidP="00F94C0C">
            <w:pPr>
              <w:pStyle w:val="Caption"/>
              <w:rPr>
                <w:b/>
                <w:lang w:val="en-US"/>
              </w:rPr>
            </w:pPr>
            <w:r w:rsidRPr="00D27826">
              <w:rPr>
                <w:b/>
                <w:lang w:val="en-US"/>
              </w:rPr>
              <w:t>Kap.4: Aufnahme von CRE100,CRE101,CRE102,CRE103,D551,D552,D916,PTY004,VAL507,VAL550,Y009,VAD224 &amp; Anpassung von C213, C223, C224, Z001, B023, B024, B040, B173, VAD227, VTY215</w:t>
            </w:r>
          </w:p>
          <w:p w14:paraId="0088D270" w14:textId="77777777" w:rsidR="0046141D" w:rsidRPr="00D27826" w:rsidRDefault="0046141D" w:rsidP="00F94C0C">
            <w:pPr>
              <w:pStyle w:val="Caption"/>
              <w:rPr>
                <w:b/>
                <w:lang w:val="en-US"/>
              </w:rPr>
            </w:pPr>
          </w:p>
          <w:p w14:paraId="1BFDB3E2" w14:textId="77777777" w:rsidR="0046141D" w:rsidRDefault="0046141D" w:rsidP="00F94C0C">
            <w:pPr>
              <w:pStyle w:val="Caption"/>
              <w:rPr>
                <w:b/>
              </w:rPr>
            </w:pPr>
            <w:r>
              <w:rPr>
                <w:b/>
              </w:rPr>
              <w:t>Kap.5: Neue Transformation für C213, CRE101, CRE102, CRE103 &amp; Anpassung der Transformation für C215/PTY001</w:t>
            </w:r>
          </w:p>
        </w:tc>
      </w:tr>
      <w:tr w:rsidR="00357D46" w:rsidRPr="000B3B9A" w:rsidDel="00035319" w14:paraId="23716A50" w14:textId="77777777" w:rsidTr="000B3B9A">
        <w:trPr>
          <w:cantSplit/>
          <w:tblHeader/>
        </w:trPr>
        <w:tc>
          <w:tcPr>
            <w:tcW w:w="1271" w:type="dxa"/>
            <w:shd w:val="clear" w:color="auto" w:fill="E6E6E6"/>
          </w:tcPr>
          <w:p w14:paraId="3B9B4408" w14:textId="77777777" w:rsidR="00357D46" w:rsidRDefault="00357D46" w:rsidP="00F94C0C">
            <w:pPr>
              <w:pStyle w:val="Caption"/>
              <w:rPr>
                <w:b/>
              </w:rPr>
            </w:pPr>
            <w:r>
              <w:rPr>
                <w:b/>
              </w:rPr>
              <w:t>02.87</w:t>
            </w:r>
          </w:p>
        </w:tc>
        <w:tc>
          <w:tcPr>
            <w:tcW w:w="2268" w:type="dxa"/>
            <w:shd w:val="clear" w:color="auto" w:fill="E6E6E6"/>
          </w:tcPr>
          <w:p w14:paraId="4E8DB535" w14:textId="77777777" w:rsidR="00357D46" w:rsidRDefault="00357D46" w:rsidP="00F94C0C">
            <w:pPr>
              <w:pStyle w:val="Caption"/>
              <w:rPr>
                <w:b/>
              </w:rPr>
            </w:pPr>
            <w:r>
              <w:rPr>
                <w:b/>
              </w:rPr>
              <w:t>Draft</w:t>
            </w:r>
          </w:p>
        </w:tc>
        <w:tc>
          <w:tcPr>
            <w:tcW w:w="1559" w:type="dxa"/>
            <w:shd w:val="clear" w:color="auto" w:fill="E6E6E6"/>
          </w:tcPr>
          <w:p w14:paraId="2D6D84FA" w14:textId="77777777" w:rsidR="00357D46" w:rsidRDefault="00357D46" w:rsidP="00F94C0C">
            <w:pPr>
              <w:pStyle w:val="Caption"/>
              <w:rPr>
                <w:b/>
              </w:rPr>
            </w:pPr>
            <w:r>
              <w:rPr>
                <w:b/>
              </w:rPr>
              <w:t>05.06.2023</w:t>
            </w:r>
          </w:p>
        </w:tc>
        <w:tc>
          <w:tcPr>
            <w:tcW w:w="2977" w:type="dxa"/>
            <w:shd w:val="clear" w:color="auto" w:fill="E6E6E6"/>
          </w:tcPr>
          <w:p w14:paraId="5D9332AD" w14:textId="77777777" w:rsidR="00357D46" w:rsidRDefault="00357D46" w:rsidP="00F94C0C">
            <w:pPr>
              <w:pStyle w:val="Caption"/>
              <w:rPr>
                <w:b/>
              </w:rPr>
            </w:pPr>
            <w:r>
              <w:rPr>
                <w:b/>
              </w:rPr>
              <w:t>Mall, Lisa (cb2mas6)</w:t>
            </w:r>
          </w:p>
        </w:tc>
        <w:tc>
          <w:tcPr>
            <w:tcW w:w="6521" w:type="dxa"/>
            <w:shd w:val="clear" w:color="auto" w:fill="E6E6E6"/>
          </w:tcPr>
          <w:p w14:paraId="730BF81A" w14:textId="77777777" w:rsidR="00357D46" w:rsidRDefault="00357D46" w:rsidP="00F94C0C">
            <w:pPr>
              <w:pStyle w:val="Caption"/>
              <w:rPr>
                <w:b/>
              </w:rPr>
            </w:pPr>
            <w:r>
              <w:rPr>
                <w:b/>
              </w:rPr>
              <w:t xml:space="preserve">ReqID:000000. </w:t>
            </w:r>
          </w:p>
          <w:p w14:paraId="2D39F4CF" w14:textId="77777777" w:rsidR="00357D46" w:rsidRDefault="00357D46" w:rsidP="00F94C0C">
            <w:pPr>
              <w:pStyle w:val="Caption"/>
              <w:rPr>
                <w:b/>
              </w:rPr>
            </w:pPr>
            <w:r>
              <w:rPr>
                <w:b/>
              </w:rPr>
              <w:t>Anpassung B007, C072, C215, C223</w:t>
            </w:r>
          </w:p>
        </w:tc>
      </w:tr>
      <w:tr w:rsidR="00A90E38" w:rsidRPr="000B3B9A" w:rsidDel="00D31D8B" w14:paraId="14C1847F" w14:textId="77777777" w:rsidTr="000B3B9A">
        <w:trPr>
          <w:cantSplit/>
          <w:tblHeader/>
        </w:trPr>
        <w:tc>
          <w:tcPr>
            <w:tcW w:w="1271" w:type="dxa"/>
            <w:shd w:val="clear" w:color="auto" w:fill="E6E6E6"/>
          </w:tcPr>
          <w:p w14:paraId="510852FB" w14:textId="77777777" w:rsidR="00A90E38" w:rsidDel="00D31D8B" w:rsidRDefault="00A90E38" w:rsidP="00F94C0C">
            <w:pPr>
              <w:pStyle w:val="Caption"/>
              <w:rPr>
                <w:b/>
              </w:rPr>
            </w:pPr>
            <w:r>
              <w:rPr>
                <w:b/>
              </w:rPr>
              <w:lastRenderedPageBreak/>
              <w:t>02.88</w:t>
            </w:r>
          </w:p>
        </w:tc>
        <w:tc>
          <w:tcPr>
            <w:tcW w:w="2268" w:type="dxa"/>
            <w:shd w:val="clear" w:color="auto" w:fill="E6E6E6"/>
          </w:tcPr>
          <w:p w14:paraId="476451CE" w14:textId="77777777" w:rsidR="00A90E38" w:rsidDel="00D31D8B" w:rsidRDefault="00A90E38" w:rsidP="00F94C0C">
            <w:pPr>
              <w:pStyle w:val="Caption"/>
              <w:rPr>
                <w:b/>
              </w:rPr>
            </w:pPr>
            <w:r>
              <w:rPr>
                <w:b/>
              </w:rPr>
              <w:t>Draft for Review</w:t>
            </w:r>
          </w:p>
        </w:tc>
        <w:tc>
          <w:tcPr>
            <w:tcW w:w="1559" w:type="dxa"/>
            <w:shd w:val="clear" w:color="auto" w:fill="E6E6E6"/>
          </w:tcPr>
          <w:p w14:paraId="6EA337E1" w14:textId="77777777" w:rsidR="00A90E38" w:rsidDel="00D31D8B" w:rsidRDefault="00A90E38" w:rsidP="00F94C0C">
            <w:pPr>
              <w:pStyle w:val="Caption"/>
              <w:rPr>
                <w:b/>
              </w:rPr>
            </w:pPr>
            <w:r>
              <w:rPr>
                <w:b/>
              </w:rPr>
              <w:t>14.06.2023</w:t>
            </w:r>
          </w:p>
        </w:tc>
        <w:tc>
          <w:tcPr>
            <w:tcW w:w="2977" w:type="dxa"/>
            <w:shd w:val="clear" w:color="auto" w:fill="E6E6E6"/>
          </w:tcPr>
          <w:p w14:paraId="06A3B019" w14:textId="77777777" w:rsidR="00A90E38" w:rsidDel="00D31D8B" w:rsidRDefault="00A90E38" w:rsidP="00F94C0C">
            <w:pPr>
              <w:pStyle w:val="Caption"/>
              <w:rPr>
                <w:b/>
              </w:rPr>
            </w:pPr>
            <w:r>
              <w:rPr>
                <w:b/>
              </w:rPr>
              <w:t>Hendrichs, Roland (cb2heaz)</w:t>
            </w:r>
          </w:p>
        </w:tc>
        <w:tc>
          <w:tcPr>
            <w:tcW w:w="6521" w:type="dxa"/>
            <w:shd w:val="clear" w:color="auto" w:fill="E6E6E6"/>
          </w:tcPr>
          <w:p w14:paraId="50A75E36" w14:textId="77777777" w:rsidR="00A90E38" w:rsidRDefault="00A90E38" w:rsidP="00F94C0C">
            <w:pPr>
              <w:pStyle w:val="Caption"/>
              <w:rPr>
                <w:b/>
              </w:rPr>
            </w:pPr>
            <w:r>
              <w:rPr>
                <w:b/>
              </w:rPr>
              <w:t xml:space="preserve">ReqID:00000. </w:t>
            </w:r>
          </w:p>
          <w:p w14:paraId="3FD6211F" w14:textId="77777777" w:rsidR="00A90E38" w:rsidDel="00D31D8B" w:rsidRDefault="00A90E38" w:rsidP="00F94C0C">
            <w:pPr>
              <w:pStyle w:val="Caption"/>
              <w:rPr>
                <w:b/>
              </w:rPr>
            </w:pPr>
            <w:r>
              <w:rPr>
                <w:b/>
              </w:rPr>
              <w:t>Kapitel 4: Mappinganpassung EXC201 und VAD670, Kapitel 5.5.1: redaktionelle Korrekturen in Rang 14 und 15, Kapitel 5.5.2 Korrekturen der zugeordneten Folgeränge</w:t>
            </w:r>
          </w:p>
        </w:tc>
      </w:tr>
      <w:tr w:rsidR="00502CE2" w:rsidRPr="000B3B9A" w:rsidDel="00D31D8B" w14:paraId="583AFA23" w14:textId="77777777" w:rsidTr="000B3B9A">
        <w:trPr>
          <w:cantSplit/>
          <w:tblHeader/>
        </w:trPr>
        <w:tc>
          <w:tcPr>
            <w:tcW w:w="1271" w:type="dxa"/>
            <w:shd w:val="clear" w:color="auto" w:fill="E6E6E6"/>
          </w:tcPr>
          <w:p w14:paraId="5F04B4A2" w14:textId="77777777" w:rsidR="00502CE2" w:rsidRDefault="00502CE2" w:rsidP="00F94C0C">
            <w:pPr>
              <w:pStyle w:val="Caption"/>
              <w:rPr>
                <w:b/>
              </w:rPr>
            </w:pPr>
            <w:r>
              <w:rPr>
                <w:b/>
              </w:rPr>
              <w:lastRenderedPageBreak/>
              <w:t>02.89</w:t>
            </w:r>
          </w:p>
        </w:tc>
        <w:tc>
          <w:tcPr>
            <w:tcW w:w="2268" w:type="dxa"/>
            <w:shd w:val="clear" w:color="auto" w:fill="E6E6E6"/>
          </w:tcPr>
          <w:p w14:paraId="5292830B" w14:textId="77777777" w:rsidR="00502CE2" w:rsidRDefault="00502CE2" w:rsidP="00F94C0C">
            <w:pPr>
              <w:pStyle w:val="Caption"/>
              <w:rPr>
                <w:b/>
              </w:rPr>
            </w:pPr>
            <w:r>
              <w:rPr>
                <w:b/>
              </w:rPr>
              <w:t>Draft</w:t>
            </w:r>
          </w:p>
        </w:tc>
        <w:tc>
          <w:tcPr>
            <w:tcW w:w="1559" w:type="dxa"/>
            <w:shd w:val="clear" w:color="auto" w:fill="E6E6E6"/>
          </w:tcPr>
          <w:p w14:paraId="59BA0ED1" w14:textId="77777777" w:rsidR="00502CE2" w:rsidRDefault="00502CE2" w:rsidP="00F94C0C">
            <w:pPr>
              <w:pStyle w:val="Caption"/>
              <w:rPr>
                <w:b/>
              </w:rPr>
            </w:pPr>
            <w:r>
              <w:rPr>
                <w:b/>
              </w:rPr>
              <w:t>23.06.2023</w:t>
            </w:r>
          </w:p>
        </w:tc>
        <w:tc>
          <w:tcPr>
            <w:tcW w:w="2977" w:type="dxa"/>
            <w:shd w:val="clear" w:color="auto" w:fill="E6E6E6"/>
          </w:tcPr>
          <w:p w14:paraId="51D74F40" w14:textId="77777777" w:rsidR="00502CE2" w:rsidRDefault="00502CE2" w:rsidP="00F94C0C">
            <w:pPr>
              <w:pStyle w:val="Caption"/>
              <w:rPr>
                <w:b/>
              </w:rPr>
            </w:pPr>
            <w:r>
              <w:rPr>
                <w:b/>
              </w:rPr>
              <w:t>Mall, Lisa (cb2mas6)</w:t>
            </w:r>
          </w:p>
        </w:tc>
        <w:tc>
          <w:tcPr>
            <w:tcW w:w="6521" w:type="dxa"/>
            <w:shd w:val="clear" w:color="auto" w:fill="E6E6E6"/>
          </w:tcPr>
          <w:p w14:paraId="4C083699" w14:textId="77777777" w:rsidR="00502CE2" w:rsidRDefault="00502CE2" w:rsidP="00F94C0C">
            <w:pPr>
              <w:pStyle w:val="Caption"/>
              <w:rPr>
                <w:b/>
              </w:rPr>
            </w:pPr>
            <w:r>
              <w:rPr>
                <w:b/>
              </w:rPr>
              <w:t xml:space="preserve">ReqID:000000. </w:t>
            </w:r>
          </w:p>
          <w:p w14:paraId="72235815" w14:textId="77777777" w:rsidR="00502CE2" w:rsidRDefault="00502CE2" w:rsidP="00F94C0C">
            <w:pPr>
              <w:pStyle w:val="Caption"/>
              <w:rPr>
                <w:b/>
              </w:rPr>
            </w:pPr>
            <w:r>
              <w:rPr>
                <w:b/>
              </w:rPr>
              <w:t>Anpassung</w:t>
            </w:r>
          </w:p>
          <w:p w14:paraId="50F708ED" w14:textId="77777777" w:rsidR="00502CE2" w:rsidRDefault="00502CE2" w:rsidP="00F94C0C">
            <w:pPr>
              <w:pStyle w:val="Caption"/>
              <w:rPr>
                <w:b/>
              </w:rPr>
            </w:pPr>
            <w:r>
              <w:rPr>
                <w:b/>
              </w:rPr>
              <w:t xml:space="preserve">Kap. 2/3: </w:t>
            </w:r>
          </w:p>
          <w:p w14:paraId="301E4A22" w14:textId="77777777" w:rsidR="00502CE2" w:rsidRDefault="00502CE2" w:rsidP="00F94C0C">
            <w:pPr>
              <w:pStyle w:val="Caption"/>
              <w:rPr>
                <w:b/>
              </w:rPr>
            </w:pPr>
            <w:r>
              <w:rPr>
                <w:b/>
              </w:rPr>
              <w:t>- Erweiterung Schlüsselmapping XX_C_GLOBAL_PARTY</w:t>
            </w:r>
          </w:p>
          <w:p w14:paraId="150ED29F" w14:textId="77777777" w:rsidR="00502CE2" w:rsidRPr="00D27826" w:rsidRDefault="00502CE2" w:rsidP="00F94C0C">
            <w:pPr>
              <w:pStyle w:val="Caption"/>
              <w:rPr>
                <w:b/>
                <w:lang w:val="en-US"/>
              </w:rPr>
            </w:pPr>
            <w:r w:rsidRPr="00D27826">
              <w:rPr>
                <w:b/>
                <w:lang w:val="en-US"/>
              </w:rPr>
              <w:t>- Wegfall Schlüsselmapping XX_C_CON_2_CODT_LGDS_CR_SOLVV (CRE025/CRE026)</w:t>
            </w:r>
          </w:p>
          <w:p w14:paraId="74B2D030" w14:textId="77777777" w:rsidR="00502CE2" w:rsidRDefault="00502CE2" w:rsidP="00F94C0C">
            <w:pPr>
              <w:pStyle w:val="Caption"/>
              <w:rPr>
                <w:b/>
              </w:rPr>
            </w:pPr>
            <w:r>
              <w:rPr>
                <w:b/>
              </w:rPr>
              <w:t>- Bereinigung Schlüsselmapping wg. fehlerhafter Darstellung in Word/ Excel</w:t>
            </w:r>
          </w:p>
          <w:p w14:paraId="0AE9A4A5" w14:textId="77777777" w:rsidR="00502CE2" w:rsidRDefault="00502CE2" w:rsidP="00F94C0C">
            <w:pPr>
              <w:pStyle w:val="Caption"/>
              <w:rPr>
                <w:b/>
              </w:rPr>
            </w:pPr>
            <w:r>
              <w:rPr>
                <w:b/>
              </w:rPr>
              <w:t>- Ergänzung der Vorverarbeitung in Kap. 2.1 (Erweiterung BISTA &amp; Liqui)</w:t>
            </w:r>
          </w:p>
          <w:p w14:paraId="405E144D" w14:textId="77777777" w:rsidR="00502CE2" w:rsidRDefault="00502CE2" w:rsidP="00F94C0C">
            <w:pPr>
              <w:pStyle w:val="Caption"/>
              <w:rPr>
                <w:b/>
              </w:rPr>
            </w:pPr>
            <w:r>
              <w:rPr>
                <w:b/>
              </w:rPr>
              <w:t>- Aufnahme &amp; Aktualisierung der Quelltabellen XX_C_GLOBAL_PARTY,  XX_C_COLL_DET_LGDS_CR_FULLSTA, XX_C_CON_2_CODT_LGDS_CR_FULLSTA,XX_C_CON_2_CODT_LGDS_CR_AGG</w:t>
            </w:r>
          </w:p>
          <w:p w14:paraId="743D96F3" w14:textId="77777777" w:rsidR="00502CE2" w:rsidRDefault="00502CE2" w:rsidP="00F94C0C">
            <w:pPr>
              <w:pStyle w:val="Caption"/>
              <w:rPr>
                <w:b/>
              </w:rPr>
            </w:pPr>
          </w:p>
          <w:p w14:paraId="79D4E554" w14:textId="77777777" w:rsidR="00502CE2" w:rsidRDefault="00502CE2" w:rsidP="00F94C0C">
            <w:pPr>
              <w:pStyle w:val="Caption"/>
              <w:rPr>
                <w:b/>
              </w:rPr>
            </w:pPr>
            <w:r>
              <w:rPr>
                <w:b/>
              </w:rPr>
              <w:t>Kap.4:</w:t>
            </w:r>
          </w:p>
          <w:p w14:paraId="776ECDDC" w14:textId="77777777" w:rsidR="00502CE2" w:rsidRDefault="00502CE2" w:rsidP="00F94C0C">
            <w:pPr>
              <w:pStyle w:val="Caption"/>
              <w:rPr>
                <w:b/>
              </w:rPr>
            </w:pPr>
            <w:r>
              <w:rPr>
                <w:b/>
              </w:rPr>
              <w:t>- CRI010</w:t>
            </w:r>
          </w:p>
          <w:p w14:paraId="70DC64FC" w14:textId="77777777" w:rsidR="00502CE2" w:rsidRDefault="00502CE2" w:rsidP="00F94C0C">
            <w:pPr>
              <w:pStyle w:val="Caption"/>
              <w:rPr>
                <w:b/>
              </w:rPr>
            </w:pPr>
            <w:r>
              <w:rPr>
                <w:b/>
              </w:rPr>
              <w:t>- B007 (Aufnahme in CORD mit DP9.3.1.0)</w:t>
            </w:r>
          </w:p>
          <w:p w14:paraId="521AFF52" w14:textId="77777777" w:rsidR="00502CE2" w:rsidRDefault="00502CE2" w:rsidP="00F94C0C">
            <w:pPr>
              <w:pStyle w:val="Caption"/>
              <w:rPr>
                <w:b/>
              </w:rPr>
            </w:pPr>
            <w:r>
              <w:rPr>
                <w:b/>
              </w:rPr>
              <w:t>- CRE025/CRE026 (Aufnahme in CORD mit DP9.3.0.0)</w:t>
            </w:r>
          </w:p>
          <w:p w14:paraId="70C1DCA8" w14:textId="77777777" w:rsidR="00502CE2" w:rsidRDefault="00502CE2" w:rsidP="00F94C0C">
            <w:pPr>
              <w:pStyle w:val="Caption"/>
              <w:rPr>
                <w:b/>
              </w:rPr>
            </w:pPr>
            <w:r>
              <w:rPr>
                <w:b/>
              </w:rPr>
              <w:t>- D551, D552 Anpassung Quelltabellen</w:t>
            </w:r>
          </w:p>
        </w:tc>
      </w:tr>
      <w:tr w:rsidR="004F3DFB" w:rsidRPr="000B3B9A" w:rsidDel="00D31D8B" w14:paraId="663FE7F3" w14:textId="77777777" w:rsidTr="000B3B9A">
        <w:trPr>
          <w:cantSplit/>
          <w:tblHeader/>
        </w:trPr>
        <w:tc>
          <w:tcPr>
            <w:tcW w:w="1271" w:type="dxa"/>
            <w:shd w:val="clear" w:color="auto" w:fill="E6E6E6"/>
          </w:tcPr>
          <w:p w14:paraId="699AFA23" w14:textId="77777777" w:rsidR="004F3DFB" w:rsidRDefault="004F3DFB" w:rsidP="00F94C0C">
            <w:pPr>
              <w:pStyle w:val="Caption"/>
              <w:rPr>
                <w:b/>
              </w:rPr>
            </w:pPr>
            <w:r>
              <w:rPr>
                <w:b/>
              </w:rPr>
              <w:lastRenderedPageBreak/>
              <w:t>02.90</w:t>
            </w:r>
          </w:p>
        </w:tc>
        <w:tc>
          <w:tcPr>
            <w:tcW w:w="2268" w:type="dxa"/>
            <w:shd w:val="clear" w:color="auto" w:fill="E6E6E6"/>
          </w:tcPr>
          <w:p w14:paraId="797B005B" w14:textId="77777777" w:rsidR="004F3DFB" w:rsidRDefault="004F3DFB" w:rsidP="00F94C0C">
            <w:pPr>
              <w:pStyle w:val="Caption"/>
              <w:rPr>
                <w:b/>
              </w:rPr>
            </w:pPr>
            <w:r>
              <w:rPr>
                <w:b/>
              </w:rPr>
              <w:t>Draft for Review</w:t>
            </w:r>
          </w:p>
        </w:tc>
        <w:tc>
          <w:tcPr>
            <w:tcW w:w="1559" w:type="dxa"/>
            <w:shd w:val="clear" w:color="auto" w:fill="E6E6E6"/>
          </w:tcPr>
          <w:p w14:paraId="7EC9959F" w14:textId="77777777" w:rsidR="004F3DFB" w:rsidRDefault="004F3DFB" w:rsidP="00F94C0C">
            <w:pPr>
              <w:pStyle w:val="Caption"/>
              <w:rPr>
                <w:b/>
              </w:rPr>
            </w:pPr>
            <w:r>
              <w:rPr>
                <w:b/>
              </w:rPr>
              <w:t>28.06.2023</w:t>
            </w:r>
          </w:p>
        </w:tc>
        <w:tc>
          <w:tcPr>
            <w:tcW w:w="2977" w:type="dxa"/>
            <w:shd w:val="clear" w:color="auto" w:fill="E6E6E6"/>
          </w:tcPr>
          <w:p w14:paraId="167DEAA0" w14:textId="77777777" w:rsidR="004F3DFB" w:rsidRDefault="004F3DFB" w:rsidP="00F94C0C">
            <w:pPr>
              <w:pStyle w:val="Caption"/>
              <w:rPr>
                <w:b/>
              </w:rPr>
            </w:pPr>
            <w:r>
              <w:rPr>
                <w:b/>
              </w:rPr>
              <w:t>Obrist, Johannes (extern) (eh2obri)</w:t>
            </w:r>
          </w:p>
        </w:tc>
        <w:tc>
          <w:tcPr>
            <w:tcW w:w="6521" w:type="dxa"/>
            <w:shd w:val="clear" w:color="auto" w:fill="E6E6E6"/>
          </w:tcPr>
          <w:p w14:paraId="779ECB52" w14:textId="77777777" w:rsidR="004F3DFB" w:rsidRDefault="004F3DFB" w:rsidP="00F94C0C">
            <w:pPr>
              <w:pStyle w:val="Caption"/>
              <w:rPr>
                <w:b/>
              </w:rPr>
            </w:pPr>
            <w:r>
              <w:rPr>
                <w:b/>
              </w:rPr>
              <w:t xml:space="preserve">ReqID:000000. </w:t>
            </w:r>
          </w:p>
          <w:p w14:paraId="21EB08C5" w14:textId="77777777" w:rsidR="004F3DFB" w:rsidRDefault="004F3DFB" w:rsidP="00F94C0C">
            <w:pPr>
              <w:pStyle w:val="Caption"/>
              <w:rPr>
                <w:b/>
              </w:rPr>
            </w:pPr>
            <w:r>
              <w:rPr>
                <w:b/>
              </w:rPr>
              <w:t>Kap. 2: Schlüsselmapping XX_C_GLOBAL_PARTY: Anpassung Join-Felder                                                                                     Kap.4:</w:t>
            </w:r>
          </w:p>
          <w:p w14:paraId="50BC2A55" w14:textId="77777777" w:rsidR="004F3DFB" w:rsidRDefault="004F3DFB" w:rsidP="00F94C0C">
            <w:pPr>
              <w:pStyle w:val="Caption"/>
              <w:rPr>
                <w:b/>
              </w:rPr>
            </w:pPr>
            <w:r>
              <w:rPr>
                <w:b/>
              </w:rPr>
              <w:t>- C215 Abgrenzung Eventualverbindlichkeiten (Kippkonten)</w:t>
            </w:r>
          </w:p>
          <w:p w14:paraId="5DB0E4A1" w14:textId="77777777" w:rsidR="004F3DFB" w:rsidRDefault="004F3DFB" w:rsidP="00F94C0C">
            <w:pPr>
              <w:pStyle w:val="Caption"/>
              <w:rPr>
                <w:b/>
              </w:rPr>
            </w:pPr>
            <w:r>
              <w:rPr>
                <w:b/>
              </w:rPr>
              <w:t>- C226 Kappung</w:t>
            </w:r>
          </w:p>
        </w:tc>
      </w:tr>
      <w:tr w:rsidR="00482D0A" w:rsidRPr="000B3B9A" w:rsidDel="00D31D8B" w14:paraId="52C909FF" w14:textId="77777777" w:rsidTr="000B3B9A">
        <w:trPr>
          <w:cantSplit/>
          <w:tblHeader/>
        </w:trPr>
        <w:tc>
          <w:tcPr>
            <w:tcW w:w="1271" w:type="dxa"/>
            <w:shd w:val="clear" w:color="auto" w:fill="E6E6E6"/>
          </w:tcPr>
          <w:p w14:paraId="3CB251F5" w14:textId="77777777" w:rsidR="00482D0A" w:rsidRDefault="00482D0A" w:rsidP="00F94C0C">
            <w:pPr>
              <w:pStyle w:val="Caption"/>
              <w:rPr>
                <w:b/>
              </w:rPr>
            </w:pPr>
            <w:r>
              <w:rPr>
                <w:b/>
              </w:rPr>
              <w:t>02.91</w:t>
            </w:r>
          </w:p>
        </w:tc>
        <w:tc>
          <w:tcPr>
            <w:tcW w:w="2268" w:type="dxa"/>
            <w:shd w:val="clear" w:color="auto" w:fill="E6E6E6"/>
          </w:tcPr>
          <w:p w14:paraId="1FFF0770" w14:textId="77777777" w:rsidR="00482D0A" w:rsidRDefault="00482D0A" w:rsidP="00F94C0C">
            <w:pPr>
              <w:pStyle w:val="Caption"/>
              <w:rPr>
                <w:b/>
              </w:rPr>
            </w:pPr>
            <w:r>
              <w:rPr>
                <w:b/>
              </w:rPr>
              <w:t>Draft for Review</w:t>
            </w:r>
          </w:p>
        </w:tc>
        <w:tc>
          <w:tcPr>
            <w:tcW w:w="1559" w:type="dxa"/>
            <w:shd w:val="clear" w:color="auto" w:fill="E6E6E6"/>
          </w:tcPr>
          <w:p w14:paraId="15CD0897" w14:textId="77777777" w:rsidR="00482D0A" w:rsidRDefault="00482D0A" w:rsidP="00F94C0C">
            <w:pPr>
              <w:pStyle w:val="Caption"/>
              <w:rPr>
                <w:b/>
              </w:rPr>
            </w:pPr>
            <w:r>
              <w:rPr>
                <w:b/>
              </w:rPr>
              <w:t>03.07.2023</w:t>
            </w:r>
          </w:p>
        </w:tc>
        <w:tc>
          <w:tcPr>
            <w:tcW w:w="2977" w:type="dxa"/>
            <w:shd w:val="clear" w:color="auto" w:fill="E6E6E6"/>
          </w:tcPr>
          <w:p w14:paraId="75CF4578" w14:textId="77777777" w:rsidR="00482D0A" w:rsidRDefault="00482D0A" w:rsidP="00F94C0C">
            <w:pPr>
              <w:pStyle w:val="Caption"/>
              <w:rPr>
                <w:b/>
              </w:rPr>
            </w:pPr>
            <w:r>
              <w:rPr>
                <w:b/>
              </w:rPr>
              <w:t>Obrist, Johannes (extern) (eh2obri)</w:t>
            </w:r>
          </w:p>
        </w:tc>
        <w:tc>
          <w:tcPr>
            <w:tcW w:w="6521" w:type="dxa"/>
            <w:shd w:val="clear" w:color="auto" w:fill="E6E6E6"/>
          </w:tcPr>
          <w:p w14:paraId="2BA90AC6" w14:textId="77777777" w:rsidR="00482D0A" w:rsidRDefault="00482D0A" w:rsidP="00F94C0C">
            <w:pPr>
              <w:pStyle w:val="Caption"/>
              <w:rPr>
                <w:b/>
              </w:rPr>
            </w:pPr>
            <w:r>
              <w:rPr>
                <w:b/>
              </w:rPr>
              <w:t xml:space="preserve">ReqID:000000. </w:t>
            </w:r>
          </w:p>
          <w:p w14:paraId="0F0F2347" w14:textId="77777777" w:rsidR="00482D0A" w:rsidRDefault="00482D0A" w:rsidP="00F94C0C">
            <w:pPr>
              <w:pStyle w:val="Caption"/>
              <w:rPr>
                <w:b/>
              </w:rPr>
            </w:pPr>
            <w:r>
              <w:rPr>
                <w:b/>
              </w:rPr>
              <w:t>Anpassung Kap.2/Kap.3/Kap.4: Aufnahme von XX_C_CON_2_CODT_LGDS_CR_SOLVV in das Schlüsselmapping                                                                             Erstellung Alias XX_C_CON_2_CODT_LGDS_CR_SOLVV                                                                                                                                     Anpassung der Quellfelder und Transformationanweisung von B007, Cre025 und Cre026</w:t>
            </w:r>
          </w:p>
        </w:tc>
      </w:tr>
      <w:tr w:rsidR="003D1753" w:rsidRPr="00717D90" w:rsidDel="00D31D8B" w14:paraId="06D4CB59" w14:textId="77777777" w:rsidTr="000B3B9A">
        <w:trPr>
          <w:cantSplit/>
          <w:tblHeader/>
        </w:trPr>
        <w:tc>
          <w:tcPr>
            <w:tcW w:w="1271" w:type="dxa"/>
            <w:shd w:val="clear" w:color="auto" w:fill="E6E6E6"/>
          </w:tcPr>
          <w:p w14:paraId="0591661D" w14:textId="77777777" w:rsidR="003D1753" w:rsidRDefault="003D1753" w:rsidP="00F94C0C">
            <w:pPr>
              <w:pStyle w:val="Caption"/>
              <w:rPr>
                <w:b/>
              </w:rPr>
            </w:pPr>
            <w:r>
              <w:rPr>
                <w:b/>
              </w:rPr>
              <w:t>02.92</w:t>
            </w:r>
          </w:p>
        </w:tc>
        <w:tc>
          <w:tcPr>
            <w:tcW w:w="2268" w:type="dxa"/>
            <w:shd w:val="clear" w:color="auto" w:fill="E6E6E6"/>
          </w:tcPr>
          <w:p w14:paraId="36071E48" w14:textId="77777777" w:rsidR="003D1753" w:rsidRDefault="003D1753" w:rsidP="00F94C0C">
            <w:pPr>
              <w:pStyle w:val="Caption"/>
              <w:rPr>
                <w:b/>
              </w:rPr>
            </w:pPr>
            <w:r>
              <w:rPr>
                <w:b/>
              </w:rPr>
              <w:t>Draft</w:t>
            </w:r>
          </w:p>
        </w:tc>
        <w:tc>
          <w:tcPr>
            <w:tcW w:w="1559" w:type="dxa"/>
            <w:shd w:val="clear" w:color="auto" w:fill="E6E6E6"/>
          </w:tcPr>
          <w:p w14:paraId="4A218F64" w14:textId="77777777" w:rsidR="003D1753" w:rsidRDefault="003D1753" w:rsidP="00F94C0C">
            <w:pPr>
              <w:pStyle w:val="Caption"/>
              <w:rPr>
                <w:b/>
              </w:rPr>
            </w:pPr>
            <w:r>
              <w:rPr>
                <w:b/>
              </w:rPr>
              <w:t>06.07.2023</w:t>
            </w:r>
          </w:p>
        </w:tc>
        <w:tc>
          <w:tcPr>
            <w:tcW w:w="2977" w:type="dxa"/>
            <w:shd w:val="clear" w:color="auto" w:fill="E6E6E6"/>
          </w:tcPr>
          <w:p w14:paraId="0486C400" w14:textId="77777777" w:rsidR="003D1753" w:rsidRDefault="003D1753" w:rsidP="00F94C0C">
            <w:pPr>
              <w:pStyle w:val="Caption"/>
              <w:rPr>
                <w:b/>
              </w:rPr>
            </w:pPr>
            <w:r>
              <w:rPr>
                <w:b/>
              </w:rPr>
              <w:t>Zauner, Timo (extern) (eh2zauo)</w:t>
            </w:r>
          </w:p>
        </w:tc>
        <w:tc>
          <w:tcPr>
            <w:tcW w:w="6521" w:type="dxa"/>
            <w:shd w:val="clear" w:color="auto" w:fill="E6E6E6"/>
          </w:tcPr>
          <w:p w14:paraId="4119F137" w14:textId="77777777" w:rsidR="003D1753" w:rsidRPr="00267425" w:rsidRDefault="003D1753" w:rsidP="00F94C0C">
            <w:pPr>
              <w:pStyle w:val="Caption"/>
              <w:rPr>
                <w:b/>
                <w:lang w:val="en-US"/>
              </w:rPr>
            </w:pPr>
            <w:r w:rsidRPr="00267425">
              <w:rPr>
                <w:b/>
                <w:lang w:val="en-US"/>
              </w:rPr>
              <w:t xml:space="preserve">ReqID:000000. </w:t>
            </w:r>
          </w:p>
          <w:p w14:paraId="1B47B42F" w14:textId="77777777" w:rsidR="003D1753" w:rsidRPr="00267425" w:rsidRDefault="003D1753" w:rsidP="00F94C0C">
            <w:pPr>
              <w:pStyle w:val="Caption"/>
              <w:rPr>
                <w:b/>
                <w:lang w:val="en-US"/>
              </w:rPr>
            </w:pPr>
            <w:r w:rsidRPr="00267425">
              <w:rPr>
                <w:b/>
                <w:lang w:val="en-US"/>
              </w:rPr>
              <w:t>Kap.3: Anpassung Alias XX_C_CON_2_CODT_LGDS_CR_SOLVV</w:t>
            </w:r>
          </w:p>
          <w:p w14:paraId="28D82373" w14:textId="77777777" w:rsidR="003D1753" w:rsidRPr="00267425" w:rsidRDefault="003D1753" w:rsidP="00F94C0C">
            <w:pPr>
              <w:pStyle w:val="Caption"/>
              <w:rPr>
                <w:b/>
                <w:lang w:val="en-US"/>
              </w:rPr>
            </w:pPr>
            <w:r w:rsidRPr="00267425">
              <w:rPr>
                <w:b/>
                <w:lang w:val="en-US"/>
              </w:rPr>
              <w:t>Kap.4: Aufnahme CRE123, CRE124</w:t>
            </w:r>
          </w:p>
        </w:tc>
      </w:tr>
      <w:tr w:rsidR="00763A50" w:rsidRPr="00717D90" w:rsidDel="00D31D8B" w14:paraId="6D47813A" w14:textId="77777777" w:rsidTr="000B3B9A">
        <w:trPr>
          <w:cantSplit/>
          <w:tblHeader/>
        </w:trPr>
        <w:tc>
          <w:tcPr>
            <w:tcW w:w="1271" w:type="dxa"/>
            <w:shd w:val="clear" w:color="auto" w:fill="E6E6E6"/>
          </w:tcPr>
          <w:p w14:paraId="2C89BD45" w14:textId="77777777" w:rsidR="00763A50" w:rsidRDefault="00763A50" w:rsidP="00F94C0C">
            <w:pPr>
              <w:pStyle w:val="Caption"/>
              <w:rPr>
                <w:b/>
              </w:rPr>
            </w:pPr>
            <w:r>
              <w:rPr>
                <w:b/>
              </w:rPr>
              <w:lastRenderedPageBreak/>
              <w:t>02.93</w:t>
            </w:r>
          </w:p>
        </w:tc>
        <w:tc>
          <w:tcPr>
            <w:tcW w:w="2268" w:type="dxa"/>
            <w:shd w:val="clear" w:color="auto" w:fill="E6E6E6"/>
          </w:tcPr>
          <w:p w14:paraId="3B2ED2CA" w14:textId="77777777" w:rsidR="00763A50" w:rsidRDefault="00763A50" w:rsidP="00F94C0C">
            <w:pPr>
              <w:pStyle w:val="Caption"/>
              <w:rPr>
                <w:b/>
              </w:rPr>
            </w:pPr>
            <w:r>
              <w:rPr>
                <w:b/>
              </w:rPr>
              <w:t>Draft</w:t>
            </w:r>
          </w:p>
        </w:tc>
        <w:tc>
          <w:tcPr>
            <w:tcW w:w="1559" w:type="dxa"/>
            <w:shd w:val="clear" w:color="auto" w:fill="E6E6E6"/>
          </w:tcPr>
          <w:p w14:paraId="0E59573E" w14:textId="77777777" w:rsidR="00763A50" w:rsidRDefault="00763A50" w:rsidP="00F94C0C">
            <w:pPr>
              <w:pStyle w:val="Caption"/>
              <w:rPr>
                <w:b/>
              </w:rPr>
            </w:pPr>
            <w:r>
              <w:rPr>
                <w:b/>
              </w:rPr>
              <w:t>07.07.2023</w:t>
            </w:r>
          </w:p>
        </w:tc>
        <w:tc>
          <w:tcPr>
            <w:tcW w:w="2977" w:type="dxa"/>
            <w:shd w:val="clear" w:color="auto" w:fill="E6E6E6"/>
          </w:tcPr>
          <w:p w14:paraId="1474A06C" w14:textId="77777777" w:rsidR="00763A50" w:rsidRDefault="00763A50" w:rsidP="00F94C0C">
            <w:pPr>
              <w:pStyle w:val="Caption"/>
              <w:rPr>
                <w:b/>
              </w:rPr>
            </w:pPr>
            <w:r>
              <w:rPr>
                <w:b/>
              </w:rPr>
              <w:t>Zauner, Timo (extern) (eh2zauo)</w:t>
            </w:r>
          </w:p>
        </w:tc>
        <w:tc>
          <w:tcPr>
            <w:tcW w:w="6521" w:type="dxa"/>
            <w:shd w:val="clear" w:color="auto" w:fill="E6E6E6"/>
          </w:tcPr>
          <w:p w14:paraId="593AF9DE" w14:textId="77777777" w:rsidR="00763A50" w:rsidRPr="00267425" w:rsidRDefault="00763A50" w:rsidP="00F94C0C">
            <w:pPr>
              <w:pStyle w:val="Caption"/>
              <w:rPr>
                <w:b/>
                <w:lang w:val="en-US"/>
              </w:rPr>
            </w:pPr>
            <w:r w:rsidRPr="00267425">
              <w:rPr>
                <w:b/>
                <w:lang w:val="en-US"/>
              </w:rPr>
              <w:t xml:space="preserve">ReqID:000000. </w:t>
            </w:r>
          </w:p>
          <w:p w14:paraId="4690A10D" w14:textId="77777777" w:rsidR="00763A50" w:rsidRPr="00267425" w:rsidRDefault="00763A50" w:rsidP="00F94C0C">
            <w:pPr>
              <w:pStyle w:val="Caption"/>
              <w:rPr>
                <w:b/>
                <w:lang w:val="en-US"/>
              </w:rPr>
            </w:pPr>
            <w:r w:rsidRPr="00267425">
              <w:rPr>
                <w:b/>
                <w:lang w:val="en-US"/>
              </w:rPr>
              <w:t>Kap.3: Anpassung Alias XX_C_CONTRACT_LGDS_CR_SOLVV und XX_C_CONTRACT_LGDS_CR_FULLSTA für Commerz Real</w:t>
            </w:r>
          </w:p>
          <w:p w14:paraId="357F3CAD" w14:textId="77777777" w:rsidR="00763A50" w:rsidRPr="00267425" w:rsidRDefault="00763A50" w:rsidP="00F94C0C">
            <w:pPr>
              <w:pStyle w:val="Caption"/>
              <w:rPr>
                <w:b/>
                <w:lang w:val="en-US"/>
              </w:rPr>
            </w:pPr>
            <w:r w:rsidRPr="00267425">
              <w:rPr>
                <w:b/>
                <w:lang w:val="en-US"/>
              </w:rPr>
              <w:t>Kap.4: Anpassung Mapping CRE123, CRE124</w:t>
            </w:r>
          </w:p>
        </w:tc>
      </w:tr>
      <w:tr w:rsidR="00DB1D26" w:rsidRPr="000B3B9A" w:rsidDel="00D31D8B" w14:paraId="70228D3C" w14:textId="77777777" w:rsidTr="000B3B9A">
        <w:trPr>
          <w:cantSplit/>
          <w:tblHeader/>
        </w:trPr>
        <w:tc>
          <w:tcPr>
            <w:tcW w:w="1271" w:type="dxa"/>
            <w:shd w:val="clear" w:color="auto" w:fill="E6E6E6"/>
          </w:tcPr>
          <w:p w14:paraId="6B3579BD" w14:textId="77777777" w:rsidR="00DB1D26" w:rsidRDefault="00DB1D26" w:rsidP="00F94C0C">
            <w:pPr>
              <w:pStyle w:val="Caption"/>
              <w:rPr>
                <w:b/>
              </w:rPr>
            </w:pPr>
            <w:r>
              <w:rPr>
                <w:b/>
              </w:rPr>
              <w:t>02.94</w:t>
            </w:r>
          </w:p>
        </w:tc>
        <w:tc>
          <w:tcPr>
            <w:tcW w:w="2268" w:type="dxa"/>
            <w:shd w:val="clear" w:color="auto" w:fill="E6E6E6"/>
          </w:tcPr>
          <w:p w14:paraId="7D8C489C" w14:textId="77777777" w:rsidR="00DB1D26" w:rsidRDefault="00DB1D26" w:rsidP="00F94C0C">
            <w:pPr>
              <w:pStyle w:val="Caption"/>
              <w:rPr>
                <w:b/>
              </w:rPr>
            </w:pPr>
            <w:r>
              <w:rPr>
                <w:b/>
              </w:rPr>
              <w:t>Draft</w:t>
            </w:r>
          </w:p>
        </w:tc>
        <w:tc>
          <w:tcPr>
            <w:tcW w:w="1559" w:type="dxa"/>
            <w:shd w:val="clear" w:color="auto" w:fill="E6E6E6"/>
          </w:tcPr>
          <w:p w14:paraId="09CA79BE" w14:textId="77777777" w:rsidR="00DB1D26" w:rsidRDefault="00DB1D26" w:rsidP="00F94C0C">
            <w:pPr>
              <w:pStyle w:val="Caption"/>
              <w:rPr>
                <w:b/>
              </w:rPr>
            </w:pPr>
            <w:r>
              <w:rPr>
                <w:b/>
              </w:rPr>
              <w:t>07.07.2023</w:t>
            </w:r>
          </w:p>
        </w:tc>
        <w:tc>
          <w:tcPr>
            <w:tcW w:w="2977" w:type="dxa"/>
            <w:shd w:val="clear" w:color="auto" w:fill="E6E6E6"/>
          </w:tcPr>
          <w:p w14:paraId="37AD253F" w14:textId="77777777" w:rsidR="00DB1D26" w:rsidRDefault="00DB1D26" w:rsidP="00F94C0C">
            <w:pPr>
              <w:pStyle w:val="Caption"/>
              <w:rPr>
                <w:b/>
              </w:rPr>
            </w:pPr>
            <w:r>
              <w:rPr>
                <w:b/>
              </w:rPr>
              <w:t>Zauner, Timo (extern) (eh2zauo)</w:t>
            </w:r>
          </w:p>
        </w:tc>
        <w:tc>
          <w:tcPr>
            <w:tcW w:w="6521" w:type="dxa"/>
            <w:shd w:val="clear" w:color="auto" w:fill="E6E6E6"/>
          </w:tcPr>
          <w:p w14:paraId="087AB6B6" w14:textId="77777777" w:rsidR="00DB1D26" w:rsidRDefault="00DB1D26" w:rsidP="00F94C0C">
            <w:pPr>
              <w:pStyle w:val="Caption"/>
              <w:rPr>
                <w:b/>
              </w:rPr>
            </w:pPr>
            <w:r>
              <w:rPr>
                <w:b/>
              </w:rPr>
              <w:t xml:space="preserve">ReqID:000000. </w:t>
            </w:r>
          </w:p>
          <w:p w14:paraId="66C008E8" w14:textId="77777777" w:rsidR="00DB1D26" w:rsidRDefault="00DB1D26" w:rsidP="00F94C0C">
            <w:pPr>
              <w:pStyle w:val="Caption"/>
              <w:rPr>
                <w:b/>
              </w:rPr>
            </w:pPr>
            <w:r>
              <w:rPr>
                <w:b/>
              </w:rPr>
              <w:t>Kap.4: Anpassung RLV375</w:t>
            </w:r>
          </w:p>
        </w:tc>
      </w:tr>
      <w:tr w:rsidR="00DB03D3" w:rsidRPr="000B3B9A" w:rsidDel="00D31D8B" w14:paraId="67CD551F" w14:textId="77777777" w:rsidTr="000B3B9A">
        <w:trPr>
          <w:cantSplit/>
          <w:tblHeader/>
        </w:trPr>
        <w:tc>
          <w:tcPr>
            <w:tcW w:w="1271" w:type="dxa"/>
            <w:shd w:val="clear" w:color="auto" w:fill="E6E6E6"/>
          </w:tcPr>
          <w:p w14:paraId="789138A5" w14:textId="77777777" w:rsidR="00DB03D3" w:rsidRDefault="00DB03D3" w:rsidP="00F94C0C">
            <w:pPr>
              <w:pStyle w:val="Caption"/>
              <w:rPr>
                <w:b/>
              </w:rPr>
            </w:pPr>
            <w:r>
              <w:rPr>
                <w:b/>
              </w:rPr>
              <w:t>02.95</w:t>
            </w:r>
          </w:p>
        </w:tc>
        <w:tc>
          <w:tcPr>
            <w:tcW w:w="2268" w:type="dxa"/>
            <w:shd w:val="clear" w:color="auto" w:fill="E6E6E6"/>
          </w:tcPr>
          <w:p w14:paraId="763709E6" w14:textId="77777777" w:rsidR="00DB03D3" w:rsidRDefault="00DB03D3" w:rsidP="00F94C0C">
            <w:pPr>
              <w:pStyle w:val="Caption"/>
              <w:rPr>
                <w:b/>
              </w:rPr>
            </w:pPr>
            <w:r>
              <w:rPr>
                <w:b/>
              </w:rPr>
              <w:t>Draft</w:t>
            </w:r>
          </w:p>
        </w:tc>
        <w:tc>
          <w:tcPr>
            <w:tcW w:w="1559" w:type="dxa"/>
            <w:shd w:val="clear" w:color="auto" w:fill="E6E6E6"/>
          </w:tcPr>
          <w:p w14:paraId="3883B56A" w14:textId="77777777" w:rsidR="00DB03D3" w:rsidRDefault="00DB03D3" w:rsidP="00F94C0C">
            <w:pPr>
              <w:pStyle w:val="Caption"/>
              <w:rPr>
                <w:b/>
              </w:rPr>
            </w:pPr>
            <w:r>
              <w:rPr>
                <w:b/>
              </w:rPr>
              <w:t>10.07.2023</w:t>
            </w:r>
          </w:p>
        </w:tc>
        <w:tc>
          <w:tcPr>
            <w:tcW w:w="2977" w:type="dxa"/>
            <w:shd w:val="clear" w:color="auto" w:fill="E6E6E6"/>
          </w:tcPr>
          <w:p w14:paraId="2FD37CE6" w14:textId="77777777" w:rsidR="00DB03D3" w:rsidRDefault="00DB03D3" w:rsidP="00F94C0C">
            <w:pPr>
              <w:pStyle w:val="Caption"/>
              <w:rPr>
                <w:b/>
              </w:rPr>
            </w:pPr>
            <w:r>
              <w:rPr>
                <w:b/>
              </w:rPr>
              <w:t>Zauner, Timo (extern) (eh2zauo)</w:t>
            </w:r>
          </w:p>
        </w:tc>
        <w:tc>
          <w:tcPr>
            <w:tcW w:w="6521" w:type="dxa"/>
            <w:shd w:val="clear" w:color="auto" w:fill="E6E6E6"/>
          </w:tcPr>
          <w:p w14:paraId="5F6B51C7" w14:textId="77777777" w:rsidR="00DB03D3" w:rsidRDefault="00DB03D3" w:rsidP="00F94C0C">
            <w:pPr>
              <w:pStyle w:val="Caption"/>
              <w:rPr>
                <w:b/>
              </w:rPr>
            </w:pPr>
            <w:r>
              <w:rPr>
                <w:b/>
              </w:rPr>
              <w:t xml:space="preserve">ReqID:000000. </w:t>
            </w:r>
          </w:p>
          <w:p w14:paraId="332D3169" w14:textId="77777777" w:rsidR="00DB03D3" w:rsidRDefault="00DB03D3" w:rsidP="00F94C0C">
            <w:pPr>
              <w:pStyle w:val="Caption"/>
              <w:rPr>
                <w:b/>
              </w:rPr>
            </w:pPr>
            <w:r>
              <w:rPr>
                <w:b/>
              </w:rPr>
              <w:t>Kap.4: Anpassungen an RLV370 , VAD670</w:t>
            </w:r>
          </w:p>
        </w:tc>
      </w:tr>
      <w:tr w:rsidR="005346EE" w:rsidRPr="000B3B9A" w:rsidDel="00D31D8B" w14:paraId="54349462" w14:textId="77777777" w:rsidTr="000B3B9A">
        <w:trPr>
          <w:cantSplit/>
          <w:tblHeader/>
        </w:trPr>
        <w:tc>
          <w:tcPr>
            <w:tcW w:w="1271" w:type="dxa"/>
            <w:shd w:val="clear" w:color="auto" w:fill="E6E6E6"/>
          </w:tcPr>
          <w:p w14:paraId="4B476725" w14:textId="77777777" w:rsidR="005346EE" w:rsidRDefault="005346EE" w:rsidP="00F94C0C">
            <w:pPr>
              <w:pStyle w:val="Caption"/>
              <w:rPr>
                <w:b/>
              </w:rPr>
            </w:pPr>
            <w:r>
              <w:rPr>
                <w:b/>
              </w:rPr>
              <w:t>02.96</w:t>
            </w:r>
          </w:p>
        </w:tc>
        <w:tc>
          <w:tcPr>
            <w:tcW w:w="2268" w:type="dxa"/>
            <w:shd w:val="clear" w:color="auto" w:fill="E6E6E6"/>
          </w:tcPr>
          <w:p w14:paraId="0D4CCAF7" w14:textId="77777777" w:rsidR="005346EE" w:rsidRDefault="005346EE" w:rsidP="00F94C0C">
            <w:pPr>
              <w:pStyle w:val="Caption"/>
              <w:rPr>
                <w:b/>
              </w:rPr>
            </w:pPr>
            <w:r>
              <w:rPr>
                <w:b/>
              </w:rPr>
              <w:t>Draft</w:t>
            </w:r>
          </w:p>
        </w:tc>
        <w:tc>
          <w:tcPr>
            <w:tcW w:w="1559" w:type="dxa"/>
            <w:shd w:val="clear" w:color="auto" w:fill="E6E6E6"/>
          </w:tcPr>
          <w:p w14:paraId="56131502" w14:textId="77777777" w:rsidR="005346EE" w:rsidRDefault="005346EE" w:rsidP="00F94C0C">
            <w:pPr>
              <w:pStyle w:val="Caption"/>
              <w:rPr>
                <w:b/>
              </w:rPr>
            </w:pPr>
            <w:r>
              <w:rPr>
                <w:b/>
              </w:rPr>
              <w:t>11.07.2023</w:t>
            </w:r>
          </w:p>
        </w:tc>
        <w:tc>
          <w:tcPr>
            <w:tcW w:w="2977" w:type="dxa"/>
            <w:shd w:val="clear" w:color="auto" w:fill="E6E6E6"/>
          </w:tcPr>
          <w:p w14:paraId="3519DF2B" w14:textId="77777777" w:rsidR="005346EE" w:rsidRDefault="005346EE" w:rsidP="00F94C0C">
            <w:pPr>
              <w:pStyle w:val="Caption"/>
              <w:rPr>
                <w:b/>
              </w:rPr>
            </w:pPr>
            <w:r>
              <w:rPr>
                <w:b/>
              </w:rPr>
              <w:t>Zauner, Timo (extern) (eh2zauo)</w:t>
            </w:r>
          </w:p>
        </w:tc>
        <w:tc>
          <w:tcPr>
            <w:tcW w:w="6521" w:type="dxa"/>
            <w:shd w:val="clear" w:color="auto" w:fill="E6E6E6"/>
          </w:tcPr>
          <w:p w14:paraId="3C934E9C" w14:textId="77777777" w:rsidR="005346EE" w:rsidRPr="00267425" w:rsidRDefault="005346EE" w:rsidP="00F94C0C">
            <w:pPr>
              <w:pStyle w:val="Caption"/>
              <w:rPr>
                <w:b/>
                <w:lang w:val="en-US"/>
              </w:rPr>
            </w:pPr>
            <w:r w:rsidRPr="00267425">
              <w:rPr>
                <w:b/>
                <w:lang w:val="en-US"/>
              </w:rPr>
              <w:t xml:space="preserve">ReqID:000000. </w:t>
            </w:r>
          </w:p>
          <w:p w14:paraId="7A3B9647" w14:textId="77777777" w:rsidR="005346EE" w:rsidRPr="00267425" w:rsidRDefault="005346EE" w:rsidP="00F94C0C">
            <w:pPr>
              <w:pStyle w:val="Caption"/>
              <w:rPr>
                <w:b/>
                <w:lang w:val="en-US"/>
              </w:rPr>
            </w:pPr>
            <w:r w:rsidRPr="00267425">
              <w:rPr>
                <w:b/>
                <w:lang w:val="en-US"/>
              </w:rPr>
              <w:t>Kap.3: Anpassung Alias XX_C_CONTRACT_KG</w:t>
            </w:r>
          </w:p>
          <w:p w14:paraId="5B01194D" w14:textId="77777777" w:rsidR="005346EE" w:rsidRDefault="005346EE" w:rsidP="00F94C0C">
            <w:pPr>
              <w:pStyle w:val="Caption"/>
              <w:rPr>
                <w:b/>
              </w:rPr>
            </w:pPr>
            <w:r>
              <w:rPr>
                <w:b/>
              </w:rPr>
              <w:t>Kap.4: Anpassung CRI159</w:t>
            </w:r>
          </w:p>
        </w:tc>
      </w:tr>
      <w:tr w:rsidR="00E07B93" w:rsidRPr="000B3B9A" w:rsidDel="00D31D8B" w14:paraId="5DBC0A58" w14:textId="77777777" w:rsidTr="000B3B9A">
        <w:trPr>
          <w:cantSplit/>
          <w:tblHeader/>
        </w:trPr>
        <w:tc>
          <w:tcPr>
            <w:tcW w:w="1271" w:type="dxa"/>
            <w:shd w:val="clear" w:color="auto" w:fill="E6E6E6"/>
          </w:tcPr>
          <w:p w14:paraId="002D65A6" w14:textId="77777777" w:rsidR="00E07B93" w:rsidRDefault="00E07B93" w:rsidP="00F94C0C">
            <w:pPr>
              <w:pStyle w:val="Caption"/>
              <w:rPr>
                <w:b/>
              </w:rPr>
            </w:pPr>
            <w:r>
              <w:rPr>
                <w:b/>
              </w:rPr>
              <w:lastRenderedPageBreak/>
              <w:t>02.97</w:t>
            </w:r>
          </w:p>
        </w:tc>
        <w:tc>
          <w:tcPr>
            <w:tcW w:w="2268" w:type="dxa"/>
            <w:shd w:val="clear" w:color="auto" w:fill="E6E6E6"/>
          </w:tcPr>
          <w:p w14:paraId="68A12FF3" w14:textId="77777777" w:rsidR="00E07B93" w:rsidRDefault="00E07B93" w:rsidP="00F94C0C">
            <w:pPr>
              <w:pStyle w:val="Caption"/>
              <w:rPr>
                <w:b/>
              </w:rPr>
            </w:pPr>
            <w:r>
              <w:rPr>
                <w:b/>
              </w:rPr>
              <w:t>Draft</w:t>
            </w:r>
          </w:p>
        </w:tc>
        <w:tc>
          <w:tcPr>
            <w:tcW w:w="1559" w:type="dxa"/>
            <w:shd w:val="clear" w:color="auto" w:fill="E6E6E6"/>
          </w:tcPr>
          <w:p w14:paraId="0AB96249" w14:textId="77777777" w:rsidR="00E07B93" w:rsidRDefault="00E07B93" w:rsidP="00F94C0C">
            <w:pPr>
              <w:pStyle w:val="Caption"/>
              <w:rPr>
                <w:b/>
              </w:rPr>
            </w:pPr>
            <w:r>
              <w:rPr>
                <w:b/>
              </w:rPr>
              <w:t>12.07.2023</w:t>
            </w:r>
          </w:p>
        </w:tc>
        <w:tc>
          <w:tcPr>
            <w:tcW w:w="2977" w:type="dxa"/>
            <w:shd w:val="clear" w:color="auto" w:fill="E6E6E6"/>
          </w:tcPr>
          <w:p w14:paraId="04FC46B1" w14:textId="77777777" w:rsidR="00E07B93" w:rsidRDefault="00E07B93" w:rsidP="00F94C0C">
            <w:pPr>
              <w:pStyle w:val="Caption"/>
              <w:rPr>
                <w:b/>
              </w:rPr>
            </w:pPr>
            <w:r>
              <w:rPr>
                <w:b/>
              </w:rPr>
              <w:t>Mall, Lisa (cb2mas6)</w:t>
            </w:r>
          </w:p>
        </w:tc>
        <w:tc>
          <w:tcPr>
            <w:tcW w:w="6521" w:type="dxa"/>
            <w:shd w:val="clear" w:color="auto" w:fill="E6E6E6"/>
          </w:tcPr>
          <w:p w14:paraId="5D30A24E" w14:textId="77777777" w:rsidR="00E07B93" w:rsidRPr="00267425" w:rsidRDefault="00E07B93" w:rsidP="00F94C0C">
            <w:pPr>
              <w:pStyle w:val="Caption"/>
              <w:rPr>
                <w:b/>
              </w:rPr>
            </w:pPr>
            <w:r w:rsidRPr="00267425">
              <w:rPr>
                <w:b/>
              </w:rPr>
              <w:t xml:space="preserve">ReqID:000000. </w:t>
            </w:r>
          </w:p>
          <w:p w14:paraId="2DCF7868" w14:textId="77777777" w:rsidR="00E07B93" w:rsidRPr="00267425" w:rsidRDefault="00E07B93" w:rsidP="00F94C0C">
            <w:pPr>
              <w:pStyle w:val="Caption"/>
              <w:rPr>
                <w:b/>
              </w:rPr>
            </w:pPr>
            <w:r w:rsidRPr="00267425">
              <w:rPr>
                <w:b/>
              </w:rPr>
              <w:t>Anpassungen</w:t>
            </w:r>
          </w:p>
          <w:p w14:paraId="0B4B011B" w14:textId="77777777" w:rsidR="00E07B93" w:rsidRPr="00267425" w:rsidRDefault="00E07B93" w:rsidP="00F94C0C">
            <w:pPr>
              <w:pStyle w:val="Caption"/>
              <w:rPr>
                <w:b/>
              </w:rPr>
            </w:pPr>
            <w:r w:rsidRPr="00267425">
              <w:rPr>
                <w:b/>
              </w:rPr>
              <w:t xml:space="preserve">Kap. 3.5 </w:t>
            </w:r>
          </w:p>
          <w:p w14:paraId="57761BAF" w14:textId="77777777" w:rsidR="00E07B93" w:rsidRPr="00267425" w:rsidRDefault="00E07B93" w:rsidP="00F94C0C">
            <w:pPr>
              <w:pStyle w:val="Caption"/>
              <w:rPr>
                <w:b/>
              </w:rPr>
            </w:pPr>
            <w:r w:rsidRPr="00267425">
              <w:rPr>
                <w:b/>
              </w:rPr>
              <w:t>- Filterbedingungen Cluster HGB/IFRS: Erläuterung zu C223 wg. unterschiedlicher Bewirtschaftung für OWF/LR bzw. LE,</w:t>
            </w:r>
          </w:p>
          <w:p w14:paraId="6910EF39" w14:textId="77777777" w:rsidR="00E07B93" w:rsidRPr="00267425" w:rsidRDefault="00E07B93" w:rsidP="00F94C0C">
            <w:pPr>
              <w:pStyle w:val="Caption"/>
              <w:rPr>
                <w:b/>
              </w:rPr>
            </w:pPr>
            <w:r w:rsidRPr="00267425">
              <w:rPr>
                <w:b/>
              </w:rPr>
              <w:t>Kap. 4</w:t>
            </w:r>
          </w:p>
          <w:p w14:paraId="49B65811" w14:textId="77777777" w:rsidR="00E07B93" w:rsidRPr="00267425" w:rsidRDefault="00E07B93" w:rsidP="00F94C0C">
            <w:pPr>
              <w:pStyle w:val="Caption"/>
              <w:rPr>
                <w:b/>
              </w:rPr>
            </w:pPr>
            <w:r w:rsidRPr="00267425">
              <w:rPr>
                <w:b/>
              </w:rPr>
              <w:t>- C223</w:t>
            </w:r>
          </w:p>
          <w:p w14:paraId="735D4F67" w14:textId="77777777" w:rsidR="00E07B93" w:rsidRPr="00E07B93" w:rsidRDefault="00E07B93" w:rsidP="00F94C0C">
            <w:pPr>
              <w:pStyle w:val="Caption"/>
              <w:rPr>
                <w:b/>
                <w:lang w:val="en-US"/>
              </w:rPr>
            </w:pPr>
            <w:r w:rsidRPr="00267425">
              <w:rPr>
                <w:b/>
              </w:rPr>
              <w:t xml:space="preserve">- Präzisierung der Ableitung für VAL370, LR004, C226 wg. </w:t>
            </w:r>
            <w:r>
              <w:rPr>
                <w:b/>
                <w:lang w:val="en-US"/>
              </w:rPr>
              <w:t>Anpassung C223</w:t>
            </w:r>
          </w:p>
        </w:tc>
      </w:tr>
      <w:tr w:rsidR="0051243D" w:rsidRPr="000B3B9A" w:rsidDel="00D31D8B" w14:paraId="5ACBFA84" w14:textId="77777777" w:rsidTr="000B3B9A">
        <w:trPr>
          <w:cantSplit/>
          <w:tblHeader/>
        </w:trPr>
        <w:tc>
          <w:tcPr>
            <w:tcW w:w="1271" w:type="dxa"/>
            <w:shd w:val="clear" w:color="auto" w:fill="E6E6E6"/>
          </w:tcPr>
          <w:p w14:paraId="11E5A96A" w14:textId="77777777" w:rsidR="0051243D" w:rsidRDefault="0051243D" w:rsidP="00F94C0C">
            <w:pPr>
              <w:pStyle w:val="Caption"/>
              <w:rPr>
                <w:b/>
              </w:rPr>
            </w:pPr>
            <w:r>
              <w:rPr>
                <w:b/>
              </w:rPr>
              <w:t>02.98</w:t>
            </w:r>
          </w:p>
        </w:tc>
        <w:tc>
          <w:tcPr>
            <w:tcW w:w="2268" w:type="dxa"/>
            <w:shd w:val="clear" w:color="auto" w:fill="E6E6E6"/>
          </w:tcPr>
          <w:p w14:paraId="32A0FA03" w14:textId="77777777" w:rsidR="0051243D" w:rsidRDefault="0051243D" w:rsidP="00F94C0C">
            <w:pPr>
              <w:pStyle w:val="Caption"/>
              <w:rPr>
                <w:b/>
              </w:rPr>
            </w:pPr>
            <w:r>
              <w:rPr>
                <w:b/>
              </w:rPr>
              <w:t>Draft</w:t>
            </w:r>
          </w:p>
        </w:tc>
        <w:tc>
          <w:tcPr>
            <w:tcW w:w="1559" w:type="dxa"/>
            <w:shd w:val="clear" w:color="auto" w:fill="E6E6E6"/>
          </w:tcPr>
          <w:p w14:paraId="64A408E6" w14:textId="77777777" w:rsidR="0051243D" w:rsidRDefault="0051243D" w:rsidP="00F94C0C">
            <w:pPr>
              <w:pStyle w:val="Caption"/>
              <w:rPr>
                <w:b/>
              </w:rPr>
            </w:pPr>
            <w:r>
              <w:rPr>
                <w:b/>
              </w:rPr>
              <w:t>24.07.2023</w:t>
            </w:r>
          </w:p>
        </w:tc>
        <w:tc>
          <w:tcPr>
            <w:tcW w:w="2977" w:type="dxa"/>
            <w:shd w:val="clear" w:color="auto" w:fill="E6E6E6"/>
          </w:tcPr>
          <w:p w14:paraId="03F64829" w14:textId="77777777" w:rsidR="0051243D" w:rsidRDefault="0051243D" w:rsidP="00F94C0C">
            <w:pPr>
              <w:pStyle w:val="Caption"/>
              <w:rPr>
                <w:b/>
              </w:rPr>
            </w:pPr>
            <w:r>
              <w:rPr>
                <w:b/>
              </w:rPr>
              <w:t>Mall, Lisa (cb2mas6)</w:t>
            </w:r>
          </w:p>
        </w:tc>
        <w:tc>
          <w:tcPr>
            <w:tcW w:w="6521" w:type="dxa"/>
            <w:shd w:val="clear" w:color="auto" w:fill="E6E6E6"/>
          </w:tcPr>
          <w:p w14:paraId="1A3AEFE4" w14:textId="77777777" w:rsidR="0051243D" w:rsidRDefault="0051243D" w:rsidP="00F94C0C">
            <w:pPr>
              <w:pStyle w:val="Caption"/>
              <w:rPr>
                <w:b/>
                <w:lang w:val="en-US"/>
              </w:rPr>
            </w:pPr>
            <w:r>
              <w:rPr>
                <w:b/>
                <w:lang w:val="en-US"/>
              </w:rPr>
              <w:t xml:space="preserve">ReqID:000000. </w:t>
            </w:r>
          </w:p>
          <w:p w14:paraId="6211AAA2" w14:textId="77777777" w:rsidR="0051243D" w:rsidRDefault="0051243D" w:rsidP="00F94C0C">
            <w:pPr>
              <w:pStyle w:val="Caption"/>
              <w:rPr>
                <w:b/>
                <w:lang w:val="en-US"/>
              </w:rPr>
            </w:pPr>
            <w:r>
              <w:rPr>
                <w:b/>
                <w:lang w:val="en-US"/>
              </w:rPr>
              <w:t>Kap. 3: Filteraufnahme XX_B2_REL_F in XX_C_CONTRACT_KG</w:t>
            </w:r>
          </w:p>
        </w:tc>
      </w:tr>
      <w:tr w:rsidR="00C019D5" w:rsidRPr="000B3B9A" w:rsidDel="00D31D8B" w14:paraId="26973279" w14:textId="77777777" w:rsidTr="000B3B9A">
        <w:trPr>
          <w:cantSplit/>
          <w:tblHeader/>
        </w:trPr>
        <w:tc>
          <w:tcPr>
            <w:tcW w:w="1271" w:type="dxa"/>
            <w:shd w:val="clear" w:color="auto" w:fill="E6E6E6"/>
          </w:tcPr>
          <w:p w14:paraId="5E5688D8" w14:textId="77777777" w:rsidR="00C019D5" w:rsidRDefault="00C019D5" w:rsidP="00F94C0C">
            <w:pPr>
              <w:pStyle w:val="Caption"/>
              <w:rPr>
                <w:b/>
              </w:rPr>
            </w:pPr>
            <w:r>
              <w:rPr>
                <w:b/>
              </w:rPr>
              <w:t>02.99</w:t>
            </w:r>
          </w:p>
        </w:tc>
        <w:tc>
          <w:tcPr>
            <w:tcW w:w="2268" w:type="dxa"/>
            <w:shd w:val="clear" w:color="auto" w:fill="E6E6E6"/>
          </w:tcPr>
          <w:p w14:paraId="38CCC014" w14:textId="77777777" w:rsidR="00C019D5" w:rsidRDefault="00C019D5" w:rsidP="00F94C0C">
            <w:pPr>
              <w:pStyle w:val="Caption"/>
              <w:rPr>
                <w:b/>
              </w:rPr>
            </w:pPr>
            <w:r>
              <w:rPr>
                <w:b/>
              </w:rPr>
              <w:t>Draft</w:t>
            </w:r>
          </w:p>
        </w:tc>
        <w:tc>
          <w:tcPr>
            <w:tcW w:w="1559" w:type="dxa"/>
            <w:shd w:val="clear" w:color="auto" w:fill="E6E6E6"/>
          </w:tcPr>
          <w:p w14:paraId="21F1918A" w14:textId="77777777" w:rsidR="00C019D5" w:rsidRDefault="00C019D5" w:rsidP="00F94C0C">
            <w:pPr>
              <w:pStyle w:val="Caption"/>
              <w:rPr>
                <w:b/>
              </w:rPr>
            </w:pPr>
            <w:r>
              <w:rPr>
                <w:b/>
              </w:rPr>
              <w:t>27.07.2023</w:t>
            </w:r>
          </w:p>
        </w:tc>
        <w:tc>
          <w:tcPr>
            <w:tcW w:w="2977" w:type="dxa"/>
            <w:shd w:val="clear" w:color="auto" w:fill="E6E6E6"/>
          </w:tcPr>
          <w:p w14:paraId="4B691F8B" w14:textId="77777777" w:rsidR="00C019D5" w:rsidRDefault="00C019D5" w:rsidP="00F94C0C">
            <w:pPr>
              <w:pStyle w:val="Caption"/>
              <w:rPr>
                <w:b/>
              </w:rPr>
            </w:pPr>
            <w:r>
              <w:rPr>
                <w:b/>
              </w:rPr>
              <w:t>Zauner, Timo (extern) (eh2zauo)</w:t>
            </w:r>
          </w:p>
        </w:tc>
        <w:tc>
          <w:tcPr>
            <w:tcW w:w="6521" w:type="dxa"/>
            <w:shd w:val="clear" w:color="auto" w:fill="E6E6E6"/>
          </w:tcPr>
          <w:p w14:paraId="1AEBEB1E" w14:textId="77777777" w:rsidR="00C019D5" w:rsidRDefault="00C019D5" w:rsidP="00F94C0C">
            <w:pPr>
              <w:pStyle w:val="Caption"/>
              <w:rPr>
                <w:b/>
                <w:lang w:val="en-US"/>
              </w:rPr>
            </w:pPr>
            <w:r>
              <w:rPr>
                <w:b/>
                <w:lang w:val="en-US"/>
              </w:rPr>
              <w:t xml:space="preserve">ReqID:000000. </w:t>
            </w:r>
          </w:p>
          <w:p w14:paraId="67A7ACA5" w14:textId="77777777" w:rsidR="00C019D5" w:rsidRDefault="00C019D5" w:rsidP="00F94C0C">
            <w:pPr>
              <w:pStyle w:val="Caption"/>
              <w:rPr>
                <w:b/>
                <w:lang w:val="en-US"/>
              </w:rPr>
            </w:pPr>
            <w:r>
              <w:rPr>
                <w:b/>
                <w:lang w:val="en-US"/>
              </w:rPr>
              <w:t>Kap. 4/5: Anpassung C215</w:t>
            </w:r>
          </w:p>
        </w:tc>
      </w:tr>
      <w:tr w:rsidR="007D752C" w:rsidRPr="000B3B9A" w:rsidDel="00D31D8B" w14:paraId="76F6062C" w14:textId="77777777" w:rsidTr="000B3B9A">
        <w:trPr>
          <w:cantSplit/>
          <w:tblHeader/>
        </w:trPr>
        <w:tc>
          <w:tcPr>
            <w:tcW w:w="1271" w:type="dxa"/>
            <w:shd w:val="clear" w:color="auto" w:fill="E6E6E6"/>
          </w:tcPr>
          <w:p w14:paraId="11782174" w14:textId="77777777" w:rsidR="007D752C" w:rsidRDefault="007D752C" w:rsidP="00F94C0C">
            <w:pPr>
              <w:pStyle w:val="Caption"/>
              <w:rPr>
                <w:b/>
              </w:rPr>
            </w:pPr>
            <w:r>
              <w:rPr>
                <w:b/>
              </w:rPr>
              <w:lastRenderedPageBreak/>
              <w:t>03.80</w:t>
            </w:r>
          </w:p>
        </w:tc>
        <w:tc>
          <w:tcPr>
            <w:tcW w:w="2268" w:type="dxa"/>
            <w:shd w:val="clear" w:color="auto" w:fill="E6E6E6"/>
          </w:tcPr>
          <w:p w14:paraId="48A81C48" w14:textId="77777777" w:rsidR="007D752C" w:rsidRDefault="007D752C" w:rsidP="00F94C0C">
            <w:pPr>
              <w:pStyle w:val="Caption"/>
              <w:rPr>
                <w:b/>
              </w:rPr>
            </w:pPr>
            <w:r>
              <w:rPr>
                <w:b/>
              </w:rPr>
              <w:t>Draft</w:t>
            </w:r>
          </w:p>
        </w:tc>
        <w:tc>
          <w:tcPr>
            <w:tcW w:w="1559" w:type="dxa"/>
            <w:shd w:val="clear" w:color="auto" w:fill="E6E6E6"/>
          </w:tcPr>
          <w:p w14:paraId="7451D862" w14:textId="77777777" w:rsidR="007D752C" w:rsidRDefault="007D752C" w:rsidP="00F94C0C">
            <w:pPr>
              <w:pStyle w:val="Caption"/>
              <w:rPr>
                <w:b/>
              </w:rPr>
            </w:pPr>
            <w:r>
              <w:rPr>
                <w:b/>
              </w:rPr>
              <w:t>25.08.2023</w:t>
            </w:r>
          </w:p>
        </w:tc>
        <w:tc>
          <w:tcPr>
            <w:tcW w:w="2977" w:type="dxa"/>
            <w:shd w:val="clear" w:color="auto" w:fill="E6E6E6"/>
          </w:tcPr>
          <w:p w14:paraId="02E72CD4" w14:textId="77777777" w:rsidR="007D752C" w:rsidRDefault="007D752C" w:rsidP="00F94C0C">
            <w:pPr>
              <w:pStyle w:val="Caption"/>
              <w:rPr>
                <w:b/>
              </w:rPr>
            </w:pPr>
            <w:r>
              <w:rPr>
                <w:b/>
              </w:rPr>
              <w:t>Zauner, Timo (extern) (eh2zauo)</w:t>
            </w:r>
          </w:p>
        </w:tc>
        <w:tc>
          <w:tcPr>
            <w:tcW w:w="6521" w:type="dxa"/>
            <w:shd w:val="clear" w:color="auto" w:fill="E6E6E6"/>
          </w:tcPr>
          <w:p w14:paraId="79AF72FD" w14:textId="77777777" w:rsidR="007D752C" w:rsidRPr="00267425" w:rsidRDefault="007D752C" w:rsidP="00F94C0C">
            <w:pPr>
              <w:pStyle w:val="Caption"/>
              <w:rPr>
                <w:b/>
              </w:rPr>
            </w:pPr>
            <w:r w:rsidRPr="00267425">
              <w:rPr>
                <w:b/>
              </w:rPr>
              <w:t xml:space="preserve">ReqID:000000. </w:t>
            </w:r>
          </w:p>
          <w:p w14:paraId="5ADB5A08" w14:textId="77777777" w:rsidR="007D752C" w:rsidRPr="00267425" w:rsidRDefault="007D752C" w:rsidP="00F94C0C">
            <w:pPr>
              <w:pStyle w:val="Caption"/>
              <w:rPr>
                <w:b/>
              </w:rPr>
            </w:pPr>
            <w:r w:rsidRPr="00267425">
              <w:rPr>
                <w:b/>
              </w:rPr>
              <w:t>Kap.4: Anpassung C213 - Hinweis auf HGB</w:t>
            </w:r>
          </w:p>
          <w:p w14:paraId="2C19DB12" w14:textId="77777777" w:rsidR="007D752C" w:rsidRPr="00267425" w:rsidRDefault="007D752C" w:rsidP="00F94C0C">
            <w:pPr>
              <w:pStyle w:val="Caption"/>
              <w:rPr>
                <w:b/>
              </w:rPr>
            </w:pPr>
            <w:r w:rsidRPr="00267425">
              <w:rPr>
                <w:b/>
              </w:rPr>
              <w:t>Kap.5: Anpassung C215 - Schritt 10c</w:t>
            </w:r>
          </w:p>
        </w:tc>
      </w:tr>
      <w:tr w:rsidR="0017404B" w:rsidRPr="000B3B9A" w:rsidDel="00D31D8B" w14:paraId="1625751C" w14:textId="77777777" w:rsidTr="000B3B9A">
        <w:trPr>
          <w:cantSplit/>
          <w:tblHeader/>
        </w:trPr>
        <w:tc>
          <w:tcPr>
            <w:tcW w:w="1271" w:type="dxa"/>
            <w:shd w:val="clear" w:color="auto" w:fill="E6E6E6"/>
          </w:tcPr>
          <w:p w14:paraId="5757AE82" w14:textId="77777777" w:rsidR="0017404B" w:rsidRDefault="0017404B" w:rsidP="00F94C0C">
            <w:pPr>
              <w:pStyle w:val="Caption"/>
              <w:rPr>
                <w:b/>
              </w:rPr>
            </w:pPr>
            <w:r>
              <w:rPr>
                <w:b/>
              </w:rPr>
              <w:t>03.81</w:t>
            </w:r>
          </w:p>
        </w:tc>
        <w:tc>
          <w:tcPr>
            <w:tcW w:w="2268" w:type="dxa"/>
            <w:shd w:val="clear" w:color="auto" w:fill="E6E6E6"/>
          </w:tcPr>
          <w:p w14:paraId="59CE9A0D" w14:textId="77777777" w:rsidR="0017404B" w:rsidRDefault="0017404B" w:rsidP="00F94C0C">
            <w:pPr>
              <w:pStyle w:val="Caption"/>
              <w:rPr>
                <w:b/>
              </w:rPr>
            </w:pPr>
            <w:r>
              <w:rPr>
                <w:b/>
              </w:rPr>
              <w:t>Draft</w:t>
            </w:r>
          </w:p>
        </w:tc>
        <w:tc>
          <w:tcPr>
            <w:tcW w:w="1559" w:type="dxa"/>
            <w:shd w:val="clear" w:color="auto" w:fill="E6E6E6"/>
          </w:tcPr>
          <w:p w14:paraId="65F8C2FB" w14:textId="77777777" w:rsidR="0017404B" w:rsidRDefault="0017404B" w:rsidP="00F94C0C">
            <w:pPr>
              <w:pStyle w:val="Caption"/>
              <w:rPr>
                <w:b/>
              </w:rPr>
            </w:pPr>
            <w:r>
              <w:rPr>
                <w:b/>
              </w:rPr>
              <w:t>30.08.2023</w:t>
            </w:r>
          </w:p>
        </w:tc>
        <w:tc>
          <w:tcPr>
            <w:tcW w:w="2977" w:type="dxa"/>
            <w:shd w:val="clear" w:color="auto" w:fill="E6E6E6"/>
          </w:tcPr>
          <w:p w14:paraId="135D045B" w14:textId="77777777" w:rsidR="0017404B" w:rsidRDefault="0017404B" w:rsidP="00F94C0C">
            <w:pPr>
              <w:pStyle w:val="Caption"/>
              <w:rPr>
                <w:b/>
              </w:rPr>
            </w:pPr>
            <w:r>
              <w:rPr>
                <w:b/>
              </w:rPr>
              <w:t>Zauner, Timo (extern) (eh2zauo)</w:t>
            </w:r>
          </w:p>
        </w:tc>
        <w:tc>
          <w:tcPr>
            <w:tcW w:w="6521" w:type="dxa"/>
            <w:shd w:val="clear" w:color="auto" w:fill="E6E6E6"/>
          </w:tcPr>
          <w:p w14:paraId="727CE37C" w14:textId="77777777" w:rsidR="0017404B" w:rsidRDefault="0017404B" w:rsidP="00F94C0C">
            <w:pPr>
              <w:pStyle w:val="Caption"/>
              <w:rPr>
                <w:b/>
              </w:rPr>
            </w:pPr>
            <w:r>
              <w:rPr>
                <w:b/>
              </w:rPr>
              <w:t xml:space="preserve">ReqID:000000. </w:t>
            </w:r>
          </w:p>
          <w:p w14:paraId="3C2FF060" w14:textId="77777777" w:rsidR="0017404B" w:rsidRPr="0017404B" w:rsidRDefault="0017404B" w:rsidP="00F94C0C">
            <w:pPr>
              <w:pStyle w:val="Caption"/>
              <w:rPr>
                <w:b/>
              </w:rPr>
            </w:pPr>
            <w:r>
              <w:rPr>
                <w:b/>
              </w:rPr>
              <w:t>Kap.5: Anpassung C215 - Schritt 18</w:t>
            </w:r>
          </w:p>
        </w:tc>
      </w:tr>
      <w:tr w:rsidR="00D02743" w:rsidRPr="000B3B9A" w:rsidDel="00D31D8B" w14:paraId="38EA38CE" w14:textId="77777777" w:rsidTr="000B3B9A">
        <w:trPr>
          <w:cantSplit/>
          <w:tblHeader/>
        </w:trPr>
        <w:tc>
          <w:tcPr>
            <w:tcW w:w="1271" w:type="dxa"/>
            <w:shd w:val="clear" w:color="auto" w:fill="E6E6E6"/>
          </w:tcPr>
          <w:p w14:paraId="360A6BAB" w14:textId="77777777" w:rsidR="00D02743" w:rsidRDefault="00D02743" w:rsidP="00F94C0C">
            <w:pPr>
              <w:pStyle w:val="Caption"/>
              <w:rPr>
                <w:b/>
              </w:rPr>
            </w:pPr>
            <w:r>
              <w:rPr>
                <w:b/>
              </w:rPr>
              <w:t>03.82</w:t>
            </w:r>
          </w:p>
        </w:tc>
        <w:tc>
          <w:tcPr>
            <w:tcW w:w="2268" w:type="dxa"/>
            <w:shd w:val="clear" w:color="auto" w:fill="E6E6E6"/>
          </w:tcPr>
          <w:p w14:paraId="48D15750" w14:textId="77777777" w:rsidR="00D02743" w:rsidRDefault="00D02743" w:rsidP="00F94C0C">
            <w:pPr>
              <w:pStyle w:val="Caption"/>
              <w:rPr>
                <w:b/>
              </w:rPr>
            </w:pPr>
            <w:r>
              <w:rPr>
                <w:b/>
              </w:rPr>
              <w:t>Draft</w:t>
            </w:r>
          </w:p>
        </w:tc>
        <w:tc>
          <w:tcPr>
            <w:tcW w:w="1559" w:type="dxa"/>
            <w:shd w:val="clear" w:color="auto" w:fill="E6E6E6"/>
          </w:tcPr>
          <w:p w14:paraId="220F69E3" w14:textId="77777777" w:rsidR="00D02743" w:rsidRDefault="00D02743" w:rsidP="00F94C0C">
            <w:pPr>
              <w:pStyle w:val="Caption"/>
              <w:rPr>
                <w:b/>
              </w:rPr>
            </w:pPr>
            <w:r>
              <w:rPr>
                <w:b/>
              </w:rPr>
              <w:t>31.08.2023</w:t>
            </w:r>
          </w:p>
        </w:tc>
        <w:tc>
          <w:tcPr>
            <w:tcW w:w="2977" w:type="dxa"/>
            <w:shd w:val="clear" w:color="auto" w:fill="E6E6E6"/>
          </w:tcPr>
          <w:p w14:paraId="445DEA6E" w14:textId="77777777" w:rsidR="00D02743" w:rsidRDefault="00D02743" w:rsidP="00F94C0C">
            <w:pPr>
              <w:pStyle w:val="Caption"/>
              <w:rPr>
                <w:b/>
              </w:rPr>
            </w:pPr>
            <w:r>
              <w:rPr>
                <w:b/>
              </w:rPr>
              <w:t>Zauner, Timo (extern) (eh2zauo)</w:t>
            </w:r>
          </w:p>
        </w:tc>
        <w:tc>
          <w:tcPr>
            <w:tcW w:w="6521" w:type="dxa"/>
            <w:shd w:val="clear" w:color="auto" w:fill="E6E6E6"/>
          </w:tcPr>
          <w:p w14:paraId="61F743F1" w14:textId="77777777" w:rsidR="00D02743" w:rsidRDefault="00D02743" w:rsidP="00F94C0C">
            <w:pPr>
              <w:pStyle w:val="Caption"/>
              <w:rPr>
                <w:b/>
              </w:rPr>
            </w:pPr>
            <w:r>
              <w:rPr>
                <w:b/>
              </w:rPr>
              <w:t xml:space="preserve">ReqID:000000. </w:t>
            </w:r>
          </w:p>
          <w:p w14:paraId="65F6676A" w14:textId="77777777" w:rsidR="00D02743" w:rsidRDefault="00D02743" w:rsidP="00F94C0C">
            <w:pPr>
              <w:pStyle w:val="Caption"/>
              <w:rPr>
                <w:b/>
              </w:rPr>
            </w:pPr>
            <w:r>
              <w:rPr>
                <w:b/>
              </w:rPr>
              <w:t>Kap. 4: Anpassung CRI010</w:t>
            </w:r>
          </w:p>
        </w:tc>
      </w:tr>
      <w:tr w:rsidR="000412BC" w:rsidRPr="000B3B9A" w:rsidDel="00D31D8B" w14:paraId="060E41CB" w14:textId="77777777" w:rsidTr="000B3B9A">
        <w:trPr>
          <w:cantSplit/>
          <w:tblHeader/>
        </w:trPr>
        <w:tc>
          <w:tcPr>
            <w:tcW w:w="1271" w:type="dxa"/>
            <w:shd w:val="clear" w:color="auto" w:fill="E6E6E6"/>
          </w:tcPr>
          <w:p w14:paraId="0C9214E0" w14:textId="77777777" w:rsidR="000412BC" w:rsidRDefault="000412BC" w:rsidP="00F94C0C">
            <w:pPr>
              <w:pStyle w:val="Caption"/>
              <w:rPr>
                <w:b/>
              </w:rPr>
            </w:pPr>
            <w:r>
              <w:rPr>
                <w:b/>
              </w:rPr>
              <w:t>03.83</w:t>
            </w:r>
          </w:p>
        </w:tc>
        <w:tc>
          <w:tcPr>
            <w:tcW w:w="2268" w:type="dxa"/>
            <w:shd w:val="clear" w:color="auto" w:fill="E6E6E6"/>
          </w:tcPr>
          <w:p w14:paraId="5B378747" w14:textId="77777777" w:rsidR="000412BC" w:rsidRDefault="000412BC" w:rsidP="00F94C0C">
            <w:pPr>
              <w:pStyle w:val="Caption"/>
              <w:rPr>
                <w:b/>
              </w:rPr>
            </w:pPr>
            <w:r>
              <w:rPr>
                <w:b/>
              </w:rPr>
              <w:t>Draft</w:t>
            </w:r>
          </w:p>
        </w:tc>
        <w:tc>
          <w:tcPr>
            <w:tcW w:w="1559" w:type="dxa"/>
            <w:shd w:val="clear" w:color="auto" w:fill="E6E6E6"/>
          </w:tcPr>
          <w:p w14:paraId="7C4D8794" w14:textId="77777777" w:rsidR="000412BC" w:rsidRDefault="000412BC" w:rsidP="00F94C0C">
            <w:pPr>
              <w:pStyle w:val="Caption"/>
              <w:rPr>
                <w:b/>
              </w:rPr>
            </w:pPr>
            <w:r>
              <w:rPr>
                <w:b/>
              </w:rPr>
              <w:t>31.08.2023</w:t>
            </w:r>
          </w:p>
        </w:tc>
        <w:tc>
          <w:tcPr>
            <w:tcW w:w="2977" w:type="dxa"/>
            <w:shd w:val="clear" w:color="auto" w:fill="E6E6E6"/>
          </w:tcPr>
          <w:p w14:paraId="45574255" w14:textId="77777777" w:rsidR="000412BC" w:rsidRDefault="000412BC" w:rsidP="00F94C0C">
            <w:pPr>
              <w:pStyle w:val="Caption"/>
              <w:rPr>
                <w:b/>
              </w:rPr>
            </w:pPr>
            <w:r>
              <w:rPr>
                <w:b/>
              </w:rPr>
              <w:t>Zauner, Timo (extern) (eh2zauo)</w:t>
            </w:r>
          </w:p>
        </w:tc>
        <w:tc>
          <w:tcPr>
            <w:tcW w:w="6521" w:type="dxa"/>
            <w:shd w:val="clear" w:color="auto" w:fill="E6E6E6"/>
          </w:tcPr>
          <w:p w14:paraId="3F98A39A" w14:textId="77777777" w:rsidR="000412BC" w:rsidRDefault="000412BC" w:rsidP="00F94C0C">
            <w:pPr>
              <w:pStyle w:val="Caption"/>
              <w:rPr>
                <w:b/>
              </w:rPr>
            </w:pPr>
            <w:r>
              <w:rPr>
                <w:b/>
              </w:rPr>
              <w:t xml:space="preserve">ReqID:000000. </w:t>
            </w:r>
          </w:p>
          <w:p w14:paraId="5DC913ED" w14:textId="77777777" w:rsidR="000412BC" w:rsidRDefault="000412BC" w:rsidP="00F94C0C">
            <w:pPr>
              <w:pStyle w:val="Caption"/>
              <w:rPr>
                <w:b/>
              </w:rPr>
            </w:pPr>
            <w:r>
              <w:rPr>
                <w:b/>
              </w:rPr>
              <w:t>Kap. 4/ 5: Entfernen Mapping LR004</w:t>
            </w:r>
          </w:p>
        </w:tc>
      </w:tr>
      <w:tr w:rsidR="00CE7488" w:rsidRPr="000B3B9A" w:rsidDel="00D31D8B" w14:paraId="5E705DB1" w14:textId="77777777" w:rsidTr="000B3B9A">
        <w:trPr>
          <w:cantSplit/>
          <w:tblHeader/>
        </w:trPr>
        <w:tc>
          <w:tcPr>
            <w:tcW w:w="1271" w:type="dxa"/>
            <w:shd w:val="clear" w:color="auto" w:fill="E6E6E6"/>
          </w:tcPr>
          <w:p w14:paraId="6BFEC24A" w14:textId="77777777" w:rsidR="00CE7488" w:rsidRDefault="00CE7488" w:rsidP="00F94C0C">
            <w:pPr>
              <w:pStyle w:val="Caption"/>
              <w:rPr>
                <w:b/>
              </w:rPr>
            </w:pPr>
            <w:r>
              <w:rPr>
                <w:b/>
              </w:rPr>
              <w:t>03.84</w:t>
            </w:r>
          </w:p>
        </w:tc>
        <w:tc>
          <w:tcPr>
            <w:tcW w:w="2268" w:type="dxa"/>
            <w:shd w:val="clear" w:color="auto" w:fill="E6E6E6"/>
          </w:tcPr>
          <w:p w14:paraId="27707DE8" w14:textId="77777777" w:rsidR="00CE7488" w:rsidRDefault="00CE7488" w:rsidP="00F94C0C">
            <w:pPr>
              <w:pStyle w:val="Caption"/>
              <w:rPr>
                <w:b/>
              </w:rPr>
            </w:pPr>
            <w:r>
              <w:rPr>
                <w:b/>
              </w:rPr>
              <w:t>Draft</w:t>
            </w:r>
          </w:p>
        </w:tc>
        <w:tc>
          <w:tcPr>
            <w:tcW w:w="1559" w:type="dxa"/>
            <w:shd w:val="clear" w:color="auto" w:fill="E6E6E6"/>
          </w:tcPr>
          <w:p w14:paraId="219AEBD9" w14:textId="77777777" w:rsidR="00CE7488" w:rsidRDefault="00CE7488" w:rsidP="00F94C0C">
            <w:pPr>
              <w:pStyle w:val="Caption"/>
              <w:rPr>
                <w:b/>
              </w:rPr>
            </w:pPr>
            <w:r>
              <w:rPr>
                <w:b/>
              </w:rPr>
              <w:t>07.09.2023</w:t>
            </w:r>
          </w:p>
        </w:tc>
        <w:tc>
          <w:tcPr>
            <w:tcW w:w="2977" w:type="dxa"/>
            <w:shd w:val="clear" w:color="auto" w:fill="E6E6E6"/>
          </w:tcPr>
          <w:p w14:paraId="4F56B102" w14:textId="77777777" w:rsidR="00CE7488" w:rsidRDefault="00CE7488" w:rsidP="00F94C0C">
            <w:pPr>
              <w:pStyle w:val="Caption"/>
              <w:rPr>
                <w:b/>
              </w:rPr>
            </w:pPr>
            <w:r>
              <w:rPr>
                <w:b/>
              </w:rPr>
              <w:t>Zauner, Timo (extern) (eh2zauo)</w:t>
            </w:r>
          </w:p>
        </w:tc>
        <w:tc>
          <w:tcPr>
            <w:tcW w:w="6521" w:type="dxa"/>
            <w:shd w:val="clear" w:color="auto" w:fill="E6E6E6"/>
          </w:tcPr>
          <w:p w14:paraId="4BD17703" w14:textId="77777777" w:rsidR="00CE7488" w:rsidRDefault="00CE7488" w:rsidP="00F94C0C">
            <w:pPr>
              <w:pStyle w:val="Caption"/>
              <w:rPr>
                <w:b/>
              </w:rPr>
            </w:pPr>
            <w:r>
              <w:rPr>
                <w:b/>
              </w:rPr>
              <w:t xml:space="preserve">ReqID:000000. </w:t>
            </w:r>
          </w:p>
          <w:p w14:paraId="3DCF8D66" w14:textId="77777777" w:rsidR="00CE7488" w:rsidRDefault="00CE7488" w:rsidP="00F94C0C">
            <w:pPr>
              <w:pStyle w:val="Caption"/>
              <w:rPr>
                <w:b/>
              </w:rPr>
            </w:pPr>
            <w:r>
              <w:rPr>
                <w:b/>
              </w:rPr>
              <w:t>Kap.4: Anpassung LR001, Aufnahme C214 / EXC205 für Handelsbuchpositionen</w:t>
            </w:r>
          </w:p>
        </w:tc>
      </w:tr>
      <w:tr w:rsidR="003B43B0" w:rsidRPr="000B3B9A" w:rsidDel="00D31D8B" w14:paraId="6E815816" w14:textId="77777777" w:rsidTr="000B3B9A">
        <w:trPr>
          <w:cantSplit/>
          <w:tblHeader/>
        </w:trPr>
        <w:tc>
          <w:tcPr>
            <w:tcW w:w="1271" w:type="dxa"/>
            <w:shd w:val="clear" w:color="auto" w:fill="E6E6E6"/>
          </w:tcPr>
          <w:p w14:paraId="17C72EC3" w14:textId="77777777" w:rsidR="003B43B0" w:rsidRDefault="003B43B0" w:rsidP="00F94C0C">
            <w:pPr>
              <w:pStyle w:val="Caption"/>
              <w:rPr>
                <w:b/>
              </w:rPr>
            </w:pPr>
            <w:r>
              <w:rPr>
                <w:b/>
              </w:rPr>
              <w:t>03.85</w:t>
            </w:r>
          </w:p>
        </w:tc>
        <w:tc>
          <w:tcPr>
            <w:tcW w:w="2268" w:type="dxa"/>
            <w:shd w:val="clear" w:color="auto" w:fill="E6E6E6"/>
          </w:tcPr>
          <w:p w14:paraId="4F59B20D" w14:textId="77777777" w:rsidR="003B43B0" w:rsidRDefault="003B43B0" w:rsidP="00F94C0C">
            <w:pPr>
              <w:pStyle w:val="Caption"/>
              <w:rPr>
                <w:b/>
              </w:rPr>
            </w:pPr>
            <w:r>
              <w:rPr>
                <w:b/>
              </w:rPr>
              <w:t>Draft</w:t>
            </w:r>
          </w:p>
        </w:tc>
        <w:tc>
          <w:tcPr>
            <w:tcW w:w="1559" w:type="dxa"/>
            <w:shd w:val="clear" w:color="auto" w:fill="E6E6E6"/>
          </w:tcPr>
          <w:p w14:paraId="3F1073F1" w14:textId="77777777" w:rsidR="003B43B0" w:rsidRDefault="003B43B0" w:rsidP="00F94C0C">
            <w:pPr>
              <w:pStyle w:val="Caption"/>
              <w:rPr>
                <w:b/>
              </w:rPr>
            </w:pPr>
            <w:r>
              <w:rPr>
                <w:b/>
              </w:rPr>
              <w:t>07.09.2023</w:t>
            </w:r>
          </w:p>
        </w:tc>
        <w:tc>
          <w:tcPr>
            <w:tcW w:w="2977" w:type="dxa"/>
            <w:shd w:val="clear" w:color="auto" w:fill="E6E6E6"/>
          </w:tcPr>
          <w:p w14:paraId="753CA882" w14:textId="77777777" w:rsidR="003B43B0" w:rsidRDefault="003B43B0" w:rsidP="00F94C0C">
            <w:pPr>
              <w:pStyle w:val="Caption"/>
              <w:rPr>
                <w:b/>
              </w:rPr>
            </w:pPr>
            <w:r>
              <w:rPr>
                <w:b/>
              </w:rPr>
              <w:t>Zauner, Timo (extern) (eh2zauo)</w:t>
            </w:r>
          </w:p>
        </w:tc>
        <w:tc>
          <w:tcPr>
            <w:tcW w:w="6521" w:type="dxa"/>
            <w:shd w:val="clear" w:color="auto" w:fill="E6E6E6"/>
          </w:tcPr>
          <w:p w14:paraId="331979C4" w14:textId="77777777" w:rsidR="003B43B0" w:rsidRDefault="003B43B0" w:rsidP="00F94C0C">
            <w:pPr>
              <w:pStyle w:val="Caption"/>
              <w:rPr>
                <w:b/>
              </w:rPr>
            </w:pPr>
            <w:r>
              <w:rPr>
                <w:b/>
              </w:rPr>
              <w:t xml:space="preserve">ReqID:000000. </w:t>
            </w:r>
          </w:p>
          <w:p w14:paraId="73611576" w14:textId="77777777" w:rsidR="003B43B0" w:rsidRDefault="003B43B0" w:rsidP="00F94C0C">
            <w:pPr>
              <w:pStyle w:val="Caption"/>
              <w:rPr>
                <w:b/>
              </w:rPr>
            </w:pPr>
            <w:r>
              <w:rPr>
                <w:b/>
              </w:rPr>
              <w:t>Kap.4: Anpassung VAL370</w:t>
            </w:r>
          </w:p>
        </w:tc>
      </w:tr>
      <w:tr w:rsidR="00DD692B" w:rsidRPr="000B3B9A" w:rsidDel="00D31D8B" w14:paraId="61FF2E3D" w14:textId="77777777" w:rsidTr="000B3B9A">
        <w:trPr>
          <w:cantSplit/>
          <w:tblHeader/>
        </w:trPr>
        <w:tc>
          <w:tcPr>
            <w:tcW w:w="1271" w:type="dxa"/>
            <w:shd w:val="clear" w:color="auto" w:fill="E6E6E6"/>
          </w:tcPr>
          <w:p w14:paraId="731D2685" w14:textId="77777777" w:rsidR="00DD692B" w:rsidRDefault="00DD692B" w:rsidP="00F94C0C">
            <w:pPr>
              <w:pStyle w:val="Caption"/>
              <w:rPr>
                <w:b/>
              </w:rPr>
            </w:pPr>
            <w:r>
              <w:rPr>
                <w:b/>
              </w:rPr>
              <w:lastRenderedPageBreak/>
              <w:t>03.86</w:t>
            </w:r>
          </w:p>
        </w:tc>
        <w:tc>
          <w:tcPr>
            <w:tcW w:w="2268" w:type="dxa"/>
            <w:shd w:val="clear" w:color="auto" w:fill="E6E6E6"/>
          </w:tcPr>
          <w:p w14:paraId="405BB720" w14:textId="77777777" w:rsidR="00DD692B" w:rsidRDefault="00DD692B" w:rsidP="00F94C0C">
            <w:pPr>
              <w:pStyle w:val="Caption"/>
              <w:rPr>
                <w:b/>
              </w:rPr>
            </w:pPr>
            <w:r>
              <w:rPr>
                <w:b/>
              </w:rPr>
              <w:t>Draft</w:t>
            </w:r>
          </w:p>
        </w:tc>
        <w:tc>
          <w:tcPr>
            <w:tcW w:w="1559" w:type="dxa"/>
            <w:shd w:val="clear" w:color="auto" w:fill="E6E6E6"/>
          </w:tcPr>
          <w:p w14:paraId="198D1561" w14:textId="77777777" w:rsidR="00DD692B" w:rsidRDefault="00DD692B" w:rsidP="00F94C0C">
            <w:pPr>
              <w:pStyle w:val="Caption"/>
              <w:rPr>
                <w:b/>
              </w:rPr>
            </w:pPr>
            <w:r>
              <w:rPr>
                <w:b/>
              </w:rPr>
              <w:t>07.09.2023</w:t>
            </w:r>
          </w:p>
        </w:tc>
        <w:tc>
          <w:tcPr>
            <w:tcW w:w="2977" w:type="dxa"/>
            <w:shd w:val="clear" w:color="auto" w:fill="E6E6E6"/>
          </w:tcPr>
          <w:p w14:paraId="5479DA0B" w14:textId="77777777" w:rsidR="00DD692B" w:rsidRDefault="00DD692B" w:rsidP="00F94C0C">
            <w:pPr>
              <w:pStyle w:val="Caption"/>
              <w:rPr>
                <w:b/>
              </w:rPr>
            </w:pPr>
            <w:r>
              <w:rPr>
                <w:b/>
              </w:rPr>
              <w:t>Zauner, Timo (extern) (eh2zauo)</w:t>
            </w:r>
          </w:p>
        </w:tc>
        <w:tc>
          <w:tcPr>
            <w:tcW w:w="6521" w:type="dxa"/>
            <w:shd w:val="clear" w:color="auto" w:fill="E6E6E6"/>
          </w:tcPr>
          <w:p w14:paraId="61AEAD7D" w14:textId="77777777" w:rsidR="00DD692B" w:rsidRDefault="00DD692B" w:rsidP="00F94C0C">
            <w:pPr>
              <w:pStyle w:val="Caption"/>
              <w:rPr>
                <w:b/>
              </w:rPr>
            </w:pPr>
            <w:r>
              <w:rPr>
                <w:b/>
              </w:rPr>
              <w:t xml:space="preserve">ReqID:000000. </w:t>
            </w:r>
          </w:p>
          <w:p w14:paraId="054277EB" w14:textId="77777777" w:rsidR="00DD692B" w:rsidRDefault="00DD692B" w:rsidP="00F94C0C">
            <w:pPr>
              <w:pStyle w:val="Caption"/>
              <w:rPr>
                <w:b/>
              </w:rPr>
            </w:pPr>
            <w:r>
              <w:rPr>
                <w:b/>
              </w:rPr>
              <w:t>Kap.4: Anpassung RLV375</w:t>
            </w:r>
          </w:p>
        </w:tc>
      </w:tr>
      <w:tr w:rsidR="00D36E79" w:rsidRPr="000B3B9A" w:rsidDel="00D31D8B" w14:paraId="24E7E6AC" w14:textId="77777777" w:rsidTr="000B3B9A">
        <w:trPr>
          <w:cantSplit/>
          <w:tblHeader/>
        </w:trPr>
        <w:tc>
          <w:tcPr>
            <w:tcW w:w="1271" w:type="dxa"/>
            <w:shd w:val="clear" w:color="auto" w:fill="E6E6E6"/>
          </w:tcPr>
          <w:p w14:paraId="159DB906" w14:textId="77777777" w:rsidR="00D36E79" w:rsidRDefault="00D36E79" w:rsidP="00F94C0C">
            <w:pPr>
              <w:pStyle w:val="Caption"/>
              <w:rPr>
                <w:b/>
              </w:rPr>
            </w:pPr>
            <w:r>
              <w:rPr>
                <w:b/>
              </w:rPr>
              <w:t>03.87</w:t>
            </w:r>
          </w:p>
        </w:tc>
        <w:tc>
          <w:tcPr>
            <w:tcW w:w="2268" w:type="dxa"/>
            <w:shd w:val="clear" w:color="auto" w:fill="E6E6E6"/>
          </w:tcPr>
          <w:p w14:paraId="5ECFCD01" w14:textId="77777777" w:rsidR="00D36E79" w:rsidRDefault="00D36E79" w:rsidP="00F94C0C">
            <w:pPr>
              <w:pStyle w:val="Caption"/>
              <w:rPr>
                <w:b/>
              </w:rPr>
            </w:pPr>
            <w:r>
              <w:rPr>
                <w:b/>
              </w:rPr>
              <w:t>Draft</w:t>
            </w:r>
          </w:p>
        </w:tc>
        <w:tc>
          <w:tcPr>
            <w:tcW w:w="1559" w:type="dxa"/>
            <w:shd w:val="clear" w:color="auto" w:fill="E6E6E6"/>
          </w:tcPr>
          <w:p w14:paraId="64F8978C" w14:textId="77777777" w:rsidR="00D36E79" w:rsidRDefault="00D36E79" w:rsidP="00F94C0C">
            <w:pPr>
              <w:pStyle w:val="Caption"/>
              <w:rPr>
                <w:b/>
              </w:rPr>
            </w:pPr>
            <w:r>
              <w:rPr>
                <w:b/>
              </w:rPr>
              <w:t>26.09.2023</w:t>
            </w:r>
          </w:p>
        </w:tc>
        <w:tc>
          <w:tcPr>
            <w:tcW w:w="2977" w:type="dxa"/>
            <w:shd w:val="clear" w:color="auto" w:fill="E6E6E6"/>
          </w:tcPr>
          <w:p w14:paraId="2FDABD30" w14:textId="77777777" w:rsidR="00D36E79" w:rsidRDefault="00D36E79" w:rsidP="00F94C0C">
            <w:pPr>
              <w:pStyle w:val="Caption"/>
              <w:rPr>
                <w:b/>
              </w:rPr>
            </w:pPr>
            <w:r>
              <w:rPr>
                <w:b/>
              </w:rPr>
              <w:t>Zauner, Timo (extern) (eh2zauo)</w:t>
            </w:r>
          </w:p>
        </w:tc>
        <w:tc>
          <w:tcPr>
            <w:tcW w:w="6521" w:type="dxa"/>
            <w:shd w:val="clear" w:color="auto" w:fill="E6E6E6"/>
          </w:tcPr>
          <w:p w14:paraId="7598A06B" w14:textId="77777777" w:rsidR="00D36E79" w:rsidRDefault="00D36E79" w:rsidP="00F94C0C">
            <w:pPr>
              <w:pStyle w:val="Caption"/>
              <w:rPr>
                <w:b/>
              </w:rPr>
            </w:pPr>
            <w:r>
              <w:rPr>
                <w:b/>
              </w:rPr>
              <w:t xml:space="preserve">ReqID:000000. </w:t>
            </w:r>
          </w:p>
          <w:p w14:paraId="7B4F1BBC" w14:textId="77777777" w:rsidR="00D36E79" w:rsidRDefault="00D36E79" w:rsidP="00F94C0C">
            <w:pPr>
              <w:pStyle w:val="Caption"/>
              <w:rPr>
                <w:b/>
              </w:rPr>
            </w:pPr>
            <w:r>
              <w:rPr>
                <w:b/>
              </w:rPr>
              <w:t>Kap.4: Anpassung B565</w:t>
            </w:r>
          </w:p>
        </w:tc>
      </w:tr>
      <w:tr w:rsidR="008B4CF8" w:rsidRPr="000B3B9A" w:rsidDel="00D31D8B" w14:paraId="21360089" w14:textId="77777777" w:rsidTr="000B3B9A">
        <w:trPr>
          <w:cantSplit/>
          <w:tblHeader/>
        </w:trPr>
        <w:tc>
          <w:tcPr>
            <w:tcW w:w="1271" w:type="dxa"/>
            <w:shd w:val="clear" w:color="auto" w:fill="E6E6E6"/>
          </w:tcPr>
          <w:p w14:paraId="6F891332" w14:textId="77777777" w:rsidR="008B4CF8" w:rsidRDefault="008B4CF8" w:rsidP="00F94C0C">
            <w:pPr>
              <w:pStyle w:val="Caption"/>
              <w:rPr>
                <w:b/>
              </w:rPr>
            </w:pPr>
            <w:r>
              <w:rPr>
                <w:b/>
              </w:rPr>
              <w:t>03.88</w:t>
            </w:r>
          </w:p>
        </w:tc>
        <w:tc>
          <w:tcPr>
            <w:tcW w:w="2268" w:type="dxa"/>
            <w:shd w:val="clear" w:color="auto" w:fill="E6E6E6"/>
          </w:tcPr>
          <w:p w14:paraId="78B266A3" w14:textId="77777777" w:rsidR="008B4CF8" w:rsidRDefault="008B4CF8" w:rsidP="00F94C0C">
            <w:pPr>
              <w:pStyle w:val="Caption"/>
              <w:rPr>
                <w:b/>
              </w:rPr>
            </w:pPr>
            <w:r>
              <w:rPr>
                <w:b/>
              </w:rPr>
              <w:t>Draft</w:t>
            </w:r>
          </w:p>
        </w:tc>
        <w:tc>
          <w:tcPr>
            <w:tcW w:w="1559" w:type="dxa"/>
            <w:shd w:val="clear" w:color="auto" w:fill="E6E6E6"/>
          </w:tcPr>
          <w:p w14:paraId="6F18769F" w14:textId="77777777" w:rsidR="008B4CF8" w:rsidRDefault="008B4CF8" w:rsidP="00F94C0C">
            <w:pPr>
              <w:pStyle w:val="Caption"/>
              <w:rPr>
                <w:b/>
              </w:rPr>
            </w:pPr>
            <w:r>
              <w:rPr>
                <w:b/>
              </w:rPr>
              <w:t>06.10.2023</w:t>
            </w:r>
          </w:p>
        </w:tc>
        <w:tc>
          <w:tcPr>
            <w:tcW w:w="2977" w:type="dxa"/>
            <w:shd w:val="clear" w:color="auto" w:fill="E6E6E6"/>
          </w:tcPr>
          <w:p w14:paraId="188B91E6" w14:textId="77777777" w:rsidR="008B4CF8" w:rsidRDefault="008B4CF8" w:rsidP="00F94C0C">
            <w:pPr>
              <w:pStyle w:val="Caption"/>
              <w:rPr>
                <w:b/>
              </w:rPr>
            </w:pPr>
            <w:r>
              <w:rPr>
                <w:b/>
              </w:rPr>
              <w:t>Gabriel, Melinda (extern) (eh2gada)</w:t>
            </w:r>
          </w:p>
        </w:tc>
        <w:tc>
          <w:tcPr>
            <w:tcW w:w="6521" w:type="dxa"/>
            <w:shd w:val="clear" w:color="auto" w:fill="E6E6E6"/>
          </w:tcPr>
          <w:p w14:paraId="3D68D9D4" w14:textId="77777777" w:rsidR="008B4CF8" w:rsidRDefault="008B4CF8" w:rsidP="00F94C0C">
            <w:pPr>
              <w:pStyle w:val="Caption"/>
              <w:rPr>
                <w:b/>
              </w:rPr>
            </w:pPr>
            <w:r>
              <w:rPr>
                <w:b/>
              </w:rPr>
              <w:t xml:space="preserve">ReqID:000000. </w:t>
            </w:r>
          </w:p>
          <w:p w14:paraId="7A797979" w14:textId="77777777" w:rsidR="008B4CF8" w:rsidRDefault="008B4CF8" w:rsidP="00F94C0C">
            <w:pPr>
              <w:pStyle w:val="Caption"/>
              <w:rPr>
                <w:b/>
              </w:rPr>
            </w:pPr>
            <w:r>
              <w:rPr>
                <w:b/>
              </w:rPr>
              <w:t>Anpassungen im Feld SEC191 (Kap. 2,3,4)</w:t>
            </w:r>
          </w:p>
        </w:tc>
      </w:tr>
      <w:tr w:rsidR="00E1757E" w:rsidRPr="000B3B9A" w:rsidDel="00D31D8B" w14:paraId="589C7C25" w14:textId="77777777" w:rsidTr="000B3B9A">
        <w:trPr>
          <w:cantSplit/>
          <w:tblHeader/>
        </w:trPr>
        <w:tc>
          <w:tcPr>
            <w:tcW w:w="1271" w:type="dxa"/>
            <w:shd w:val="clear" w:color="auto" w:fill="E6E6E6"/>
          </w:tcPr>
          <w:p w14:paraId="2FBF38B3" w14:textId="77777777" w:rsidR="00E1757E" w:rsidRDefault="00E1757E" w:rsidP="00F94C0C">
            <w:pPr>
              <w:pStyle w:val="Caption"/>
              <w:rPr>
                <w:b/>
              </w:rPr>
            </w:pPr>
            <w:r>
              <w:rPr>
                <w:b/>
              </w:rPr>
              <w:t>03.89</w:t>
            </w:r>
          </w:p>
        </w:tc>
        <w:tc>
          <w:tcPr>
            <w:tcW w:w="2268" w:type="dxa"/>
            <w:shd w:val="clear" w:color="auto" w:fill="E6E6E6"/>
          </w:tcPr>
          <w:p w14:paraId="55EEF5F4" w14:textId="77777777" w:rsidR="00E1757E" w:rsidRDefault="00E1757E" w:rsidP="00F94C0C">
            <w:pPr>
              <w:pStyle w:val="Caption"/>
              <w:rPr>
                <w:b/>
              </w:rPr>
            </w:pPr>
            <w:r>
              <w:rPr>
                <w:b/>
              </w:rPr>
              <w:t>Draft</w:t>
            </w:r>
          </w:p>
        </w:tc>
        <w:tc>
          <w:tcPr>
            <w:tcW w:w="1559" w:type="dxa"/>
            <w:shd w:val="clear" w:color="auto" w:fill="E6E6E6"/>
          </w:tcPr>
          <w:p w14:paraId="4B5E840E" w14:textId="77777777" w:rsidR="00E1757E" w:rsidRDefault="00E1757E" w:rsidP="00F94C0C">
            <w:pPr>
              <w:pStyle w:val="Caption"/>
              <w:rPr>
                <w:b/>
              </w:rPr>
            </w:pPr>
            <w:r>
              <w:rPr>
                <w:b/>
              </w:rPr>
              <w:t>10.10.2023</w:t>
            </w:r>
          </w:p>
        </w:tc>
        <w:tc>
          <w:tcPr>
            <w:tcW w:w="2977" w:type="dxa"/>
            <w:shd w:val="clear" w:color="auto" w:fill="E6E6E6"/>
          </w:tcPr>
          <w:p w14:paraId="03FCF4F1" w14:textId="77777777" w:rsidR="00E1757E" w:rsidRDefault="00E1757E" w:rsidP="00F94C0C">
            <w:pPr>
              <w:pStyle w:val="Caption"/>
              <w:rPr>
                <w:b/>
              </w:rPr>
            </w:pPr>
            <w:r>
              <w:rPr>
                <w:b/>
              </w:rPr>
              <w:t>Zauner, Timo (extern) (eh2zauo)</w:t>
            </w:r>
          </w:p>
        </w:tc>
        <w:tc>
          <w:tcPr>
            <w:tcW w:w="6521" w:type="dxa"/>
            <w:shd w:val="clear" w:color="auto" w:fill="E6E6E6"/>
          </w:tcPr>
          <w:p w14:paraId="1A4D6B97" w14:textId="77777777" w:rsidR="00E1757E" w:rsidRDefault="00E1757E" w:rsidP="00F94C0C">
            <w:pPr>
              <w:pStyle w:val="Caption"/>
              <w:rPr>
                <w:b/>
              </w:rPr>
            </w:pPr>
            <w:r>
              <w:rPr>
                <w:b/>
              </w:rPr>
              <w:t xml:space="preserve">ReqID:000000. </w:t>
            </w:r>
          </w:p>
          <w:p w14:paraId="27252F83" w14:textId="77777777" w:rsidR="00E1757E" w:rsidRDefault="00E1757E" w:rsidP="00F94C0C">
            <w:pPr>
              <w:pStyle w:val="Caption"/>
              <w:rPr>
                <w:b/>
              </w:rPr>
            </w:pPr>
            <w:r>
              <w:rPr>
                <w:b/>
              </w:rPr>
              <w:t>Kap.4: Anpassung VAL370, VAD670</w:t>
            </w:r>
          </w:p>
        </w:tc>
      </w:tr>
      <w:tr w:rsidR="00392A3A" w:rsidRPr="00767BE8" w:rsidDel="00D31D8B" w14:paraId="38D0BCEF" w14:textId="77777777" w:rsidTr="000B3B9A">
        <w:trPr>
          <w:cantSplit/>
          <w:tblHeader/>
        </w:trPr>
        <w:tc>
          <w:tcPr>
            <w:tcW w:w="1271" w:type="dxa"/>
            <w:shd w:val="clear" w:color="auto" w:fill="E6E6E6"/>
          </w:tcPr>
          <w:p w14:paraId="06538331" w14:textId="77777777" w:rsidR="00392A3A" w:rsidRDefault="00392A3A" w:rsidP="00F94C0C">
            <w:pPr>
              <w:pStyle w:val="Caption"/>
              <w:rPr>
                <w:b/>
              </w:rPr>
            </w:pPr>
            <w:r>
              <w:rPr>
                <w:b/>
              </w:rPr>
              <w:t>03.90</w:t>
            </w:r>
          </w:p>
        </w:tc>
        <w:tc>
          <w:tcPr>
            <w:tcW w:w="2268" w:type="dxa"/>
            <w:shd w:val="clear" w:color="auto" w:fill="E6E6E6"/>
          </w:tcPr>
          <w:p w14:paraId="4CDCA9EB" w14:textId="77777777" w:rsidR="00392A3A" w:rsidRDefault="00392A3A" w:rsidP="00F94C0C">
            <w:pPr>
              <w:pStyle w:val="Caption"/>
              <w:rPr>
                <w:b/>
              </w:rPr>
            </w:pPr>
            <w:r>
              <w:rPr>
                <w:b/>
              </w:rPr>
              <w:t>Draft</w:t>
            </w:r>
          </w:p>
        </w:tc>
        <w:tc>
          <w:tcPr>
            <w:tcW w:w="1559" w:type="dxa"/>
            <w:shd w:val="clear" w:color="auto" w:fill="E6E6E6"/>
          </w:tcPr>
          <w:p w14:paraId="486F8246" w14:textId="77777777" w:rsidR="00392A3A" w:rsidRDefault="00392A3A" w:rsidP="00F94C0C">
            <w:pPr>
              <w:pStyle w:val="Caption"/>
              <w:rPr>
                <w:b/>
              </w:rPr>
            </w:pPr>
            <w:r>
              <w:rPr>
                <w:b/>
              </w:rPr>
              <w:t>13.10.2023</w:t>
            </w:r>
          </w:p>
        </w:tc>
        <w:tc>
          <w:tcPr>
            <w:tcW w:w="2977" w:type="dxa"/>
            <w:shd w:val="clear" w:color="auto" w:fill="E6E6E6"/>
          </w:tcPr>
          <w:p w14:paraId="78E59277" w14:textId="77777777" w:rsidR="00392A3A" w:rsidRDefault="00392A3A" w:rsidP="00F94C0C">
            <w:pPr>
              <w:pStyle w:val="Caption"/>
              <w:rPr>
                <w:b/>
              </w:rPr>
            </w:pPr>
            <w:r>
              <w:rPr>
                <w:b/>
              </w:rPr>
              <w:t>Zauner, Timo (extern) (eh2zauo)</w:t>
            </w:r>
          </w:p>
        </w:tc>
        <w:tc>
          <w:tcPr>
            <w:tcW w:w="6521" w:type="dxa"/>
            <w:shd w:val="clear" w:color="auto" w:fill="E6E6E6"/>
          </w:tcPr>
          <w:p w14:paraId="1A30D3AC" w14:textId="77777777" w:rsidR="00392A3A" w:rsidRPr="00931171" w:rsidRDefault="00392A3A" w:rsidP="00F94C0C">
            <w:pPr>
              <w:pStyle w:val="Caption"/>
              <w:rPr>
                <w:b/>
                <w:lang w:val="en-US"/>
              </w:rPr>
            </w:pPr>
            <w:r w:rsidRPr="00931171">
              <w:rPr>
                <w:b/>
                <w:lang w:val="en-US"/>
              </w:rPr>
              <w:t xml:space="preserve">ReqID:000000. </w:t>
            </w:r>
          </w:p>
          <w:p w14:paraId="5E352B73" w14:textId="77777777" w:rsidR="00392A3A" w:rsidRPr="00931171" w:rsidRDefault="00392A3A" w:rsidP="00F94C0C">
            <w:pPr>
              <w:pStyle w:val="Caption"/>
              <w:rPr>
                <w:b/>
                <w:lang w:val="en-US"/>
              </w:rPr>
            </w:pPr>
            <w:r w:rsidRPr="00931171">
              <w:rPr>
                <w:b/>
                <w:lang w:val="en-US"/>
              </w:rPr>
              <w:t>Kap.4 / 5.: Anpassung B023, B024, CRE015, CRE016, CRE123, CRE124</w:t>
            </w:r>
          </w:p>
        </w:tc>
      </w:tr>
      <w:tr w:rsidR="00252392" w:rsidRPr="000B3B9A" w:rsidDel="00D31D8B" w14:paraId="3EE75AD1" w14:textId="77777777" w:rsidTr="000B3B9A">
        <w:trPr>
          <w:cantSplit/>
          <w:tblHeader/>
        </w:trPr>
        <w:tc>
          <w:tcPr>
            <w:tcW w:w="1271" w:type="dxa"/>
            <w:shd w:val="clear" w:color="auto" w:fill="E6E6E6"/>
          </w:tcPr>
          <w:p w14:paraId="3AECF4B7" w14:textId="77777777" w:rsidR="00252392" w:rsidRDefault="00252392" w:rsidP="00F94C0C">
            <w:pPr>
              <w:pStyle w:val="Caption"/>
              <w:rPr>
                <w:b/>
              </w:rPr>
            </w:pPr>
            <w:r>
              <w:rPr>
                <w:b/>
              </w:rPr>
              <w:t>03.91</w:t>
            </w:r>
          </w:p>
        </w:tc>
        <w:tc>
          <w:tcPr>
            <w:tcW w:w="2268" w:type="dxa"/>
            <w:shd w:val="clear" w:color="auto" w:fill="E6E6E6"/>
          </w:tcPr>
          <w:p w14:paraId="2F74ECCB" w14:textId="77777777" w:rsidR="00252392" w:rsidRDefault="00252392" w:rsidP="00F94C0C">
            <w:pPr>
              <w:pStyle w:val="Caption"/>
              <w:rPr>
                <w:b/>
              </w:rPr>
            </w:pPr>
            <w:r>
              <w:rPr>
                <w:b/>
              </w:rPr>
              <w:t>Draft</w:t>
            </w:r>
          </w:p>
        </w:tc>
        <w:tc>
          <w:tcPr>
            <w:tcW w:w="1559" w:type="dxa"/>
            <w:shd w:val="clear" w:color="auto" w:fill="E6E6E6"/>
          </w:tcPr>
          <w:p w14:paraId="33ACF932" w14:textId="77777777" w:rsidR="00252392" w:rsidRDefault="00252392" w:rsidP="00F94C0C">
            <w:pPr>
              <w:pStyle w:val="Caption"/>
              <w:rPr>
                <w:b/>
              </w:rPr>
            </w:pPr>
            <w:r>
              <w:rPr>
                <w:b/>
              </w:rPr>
              <w:t>16.10.2023</w:t>
            </w:r>
          </w:p>
        </w:tc>
        <w:tc>
          <w:tcPr>
            <w:tcW w:w="2977" w:type="dxa"/>
            <w:shd w:val="clear" w:color="auto" w:fill="E6E6E6"/>
          </w:tcPr>
          <w:p w14:paraId="0DE0B7A7" w14:textId="77777777" w:rsidR="00252392" w:rsidRDefault="00252392" w:rsidP="00F94C0C">
            <w:pPr>
              <w:pStyle w:val="Caption"/>
              <w:rPr>
                <w:b/>
              </w:rPr>
            </w:pPr>
            <w:r>
              <w:rPr>
                <w:b/>
              </w:rPr>
              <w:t>Zauner, Timo (extern) (eh2zauo)</w:t>
            </w:r>
          </w:p>
        </w:tc>
        <w:tc>
          <w:tcPr>
            <w:tcW w:w="6521" w:type="dxa"/>
            <w:shd w:val="clear" w:color="auto" w:fill="E6E6E6"/>
          </w:tcPr>
          <w:p w14:paraId="00F235E6" w14:textId="77777777" w:rsidR="00252392" w:rsidRDefault="00252392" w:rsidP="00F94C0C">
            <w:pPr>
              <w:pStyle w:val="Caption"/>
              <w:rPr>
                <w:b/>
              </w:rPr>
            </w:pPr>
            <w:r>
              <w:rPr>
                <w:b/>
              </w:rPr>
              <w:t xml:space="preserve">ReqID:000000. </w:t>
            </w:r>
          </w:p>
          <w:p w14:paraId="670A5CD1" w14:textId="77777777" w:rsidR="00252392" w:rsidRDefault="00252392" w:rsidP="00F94C0C">
            <w:pPr>
              <w:pStyle w:val="Caption"/>
              <w:rPr>
                <w:b/>
              </w:rPr>
            </w:pPr>
            <w:r>
              <w:rPr>
                <w:b/>
              </w:rPr>
              <w:t>Kap. 2 / 3: Aufnahme Quelltabelle XX_SST_E_IKIK</w:t>
            </w:r>
          </w:p>
          <w:p w14:paraId="1397BAD6" w14:textId="77777777" w:rsidR="00252392" w:rsidRDefault="00252392" w:rsidP="00F94C0C">
            <w:pPr>
              <w:pStyle w:val="Caption"/>
              <w:rPr>
                <w:b/>
              </w:rPr>
            </w:pPr>
            <w:r>
              <w:rPr>
                <w:b/>
              </w:rPr>
              <w:t>Kap. 4: Anpassung EXC033</w:t>
            </w:r>
          </w:p>
        </w:tc>
      </w:tr>
      <w:tr w:rsidR="00A74684" w:rsidRPr="000B3B9A" w:rsidDel="00D31D8B" w14:paraId="7C0B7332" w14:textId="77777777" w:rsidTr="000B3B9A">
        <w:trPr>
          <w:cantSplit/>
          <w:tblHeader/>
        </w:trPr>
        <w:tc>
          <w:tcPr>
            <w:tcW w:w="1271" w:type="dxa"/>
            <w:shd w:val="clear" w:color="auto" w:fill="E6E6E6"/>
          </w:tcPr>
          <w:p w14:paraId="4C93CACF" w14:textId="77777777" w:rsidR="00A74684" w:rsidRDefault="00A74684" w:rsidP="00F94C0C">
            <w:pPr>
              <w:pStyle w:val="Caption"/>
              <w:rPr>
                <w:b/>
              </w:rPr>
            </w:pPr>
            <w:r>
              <w:rPr>
                <w:b/>
              </w:rPr>
              <w:lastRenderedPageBreak/>
              <w:t>03.92</w:t>
            </w:r>
          </w:p>
        </w:tc>
        <w:tc>
          <w:tcPr>
            <w:tcW w:w="2268" w:type="dxa"/>
            <w:shd w:val="clear" w:color="auto" w:fill="E6E6E6"/>
          </w:tcPr>
          <w:p w14:paraId="5CD83A98" w14:textId="77777777" w:rsidR="00A74684" w:rsidRDefault="00A74684" w:rsidP="00F94C0C">
            <w:pPr>
              <w:pStyle w:val="Caption"/>
              <w:rPr>
                <w:b/>
              </w:rPr>
            </w:pPr>
            <w:r>
              <w:rPr>
                <w:b/>
              </w:rPr>
              <w:t>Draft</w:t>
            </w:r>
          </w:p>
        </w:tc>
        <w:tc>
          <w:tcPr>
            <w:tcW w:w="1559" w:type="dxa"/>
            <w:shd w:val="clear" w:color="auto" w:fill="E6E6E6"/>
          </w:tcPr>
          <w:p w14:paraId="6E4CB96D" w14:textId="77777777" w:rsidR="00A74684" w:rsidRDefault="00A74684" w:rsidP="00F94C0C">
            <w:pPr>
              <w:pStyle w:val="Caption"/>
              <w:rPr>
                <w:b/>
              </w:rPr>
            </w:pPr>
            <w:r>
              <w:rPr>
                <w:b/>
              </w:rPr>
              <w:t>19.10.2023</w:t>
            </w:r>
          </w:p>
        </w:tc>
        <w:tc>
          <w:tcPr>
            <w:tcW w:w="2977" w:type="dxa"/>
            <w:shd w:val="clear" w:color="auto" w:fill="E6E6E6"/>
          </w:tcPr>
          <w:p w14:paraId="10726D22" w14:textId="77777777" w:rsidR="00A74684" w:rsidRDefault="00A74684" w:rsidP="00F94C0C">
            <w:pPr>
              <w:pStyle w:val="Caption"/>
              <w:rPr>
                <w:b/>
              </w:rPr>
            </w:pPr>
            <w:r>
              <w:rPr>
                <w:b/>
              </w:rPr>
              <w:t>Zauner, Timo (extern) (eh2zauo)</w:t>
            </w:r>
          </w:p>
        </w:tc>
        <w:tc>
          <w:tcPr>
            <w:tcW w:w="6521" w:type="dxa"/>
            <w:shd w:val="clear" w:color="auto" w:fill="E6E6E6"/>
          </w:tcPr>
          <w:p w14:paraId="10D15F70" w14:textId="77777777" w:rsidR="00A74684" w:rsidRDefault="00A74684" w:rsidP="00F94C0C">
            <w:pPr>
              <w:pStyle w:val="Caption"/>
              <w:rPr>
                <w:b/>
              </w:rPr>
            </w:pPr>
            <w:r>
              <w:rPr>
                <w:b/>
              </w:rPr>
              <w:t xml:space="preserve">ReqID:000000. </w:t>
            </w:r>
          </w:p>
          <w:p w14:paraId="4B46F400" w14:textId="77777777" w:rsidR="00A74684" w:rsidRDefault="00A74684" w:rsidP="00F94C0C">
            <w:pPr>
              <w:pStyle w:val="Caption"/>
              <w:rPr>
                <w:b/>
              </w:rPr>
            </w:pPr>
            <w:r>
              <w:rPr>
                <w:b/>
              </w:rPr>
              <w:t>Kap.4: Anpassung J306</w:t>
            </w:r>
          </w:p>
        </w:tc>
      </w:tr>
      <w:tr w:rsidR="004312FD" w:rsidRPr="000B3B9A" w:rsidDel="00D31D8B" w14:paraId="4A84EDF6" w14:textId="77777777" w:rsidTr="000B3B9A">
        <w:trPr>
          <w:cantSplit/>
          <w:tblHeader/>
        </w:trPr>
        <w:tc>
          <w:tcPr>
            <w:tcW w:w="1271" w:type="dxa"/>
            <w:shd w:val="clear" w:color="auto" w:fill="E6E6E6"/>
          </w:tcPr>
          <w:p w14:paraId="5E4F4524" w14:textId="77777777" w:rsidR="004312FD" w:rsidRDefault="004312FD" w:rsidP="00F94C0C">
            <w:pPr>
              <w:pStyle w:val="Caption"/>
              <w:rPr>
                <w:b/>
              </w:rPr>
            </w:pPr>
            <w:r>
              <w:rPr>
                <w:b/>
              </w:rPr>
              <w:t>03.93</w:t>
            </w:r>
          </w:p>
        </w:tc>
        <w:tc>
          <w:tcPr>
            <w:tcW w:w="2268" w:type="dxa"/>
            <w:shd w:val="clear" w:color="auto" w:fill="E6E6E6"/>
          </w:tcPr>
          <w:p w14:paraId="221C5936" w14:textId="77777777" w:rsidR="004312FD" w:rsidRDefault="004312FD" w:rsidP="00F94C0C">
            <w:pPr>
              <w:pStyle w:val="Caption"/>
              <w:rPr>
                <w:b/>
              </w:rPr>
            </w:pPr>
            <w:r>
              <w:rPr>
                <w:b/>
              </w:rPr>
              <w:t>Draft</w:t>
            </w:r>
          </w:p>
        </w:tc>
        <w:tc>
          <w:tcPr>
            <w:tcW w:w="1559" w:type="dxa"/>
            <w:shd w:val="clear" w:color="auto" w:fill="E6E6E6"/>
          </w:tcPr>
          <w:p w14:paraId="34972C02" w14:textId="77777777" w:rsidR="004312FD" w:rsidRDefault="004312FD" w:rsidP="00F94C0C">
            <w:pPr>
              <w:pStyle w:val="Caption"/>
              <w:rPr>
                <w:b/>
              </w:rPr>
            </w:pPr>
            <w:r>
              <w:rPr>
                <w:b/>
              </w:rPr>
              <w:t>20.10.2023</w:t>
            </w:r>
          </w:p>
        </w:tc>
        <w:tc>
          <w:tcPr>
            <w:tcW w:w="2977" w:type="dxa"/>
            <w:shd w:val="clear" w:color="auto" w:fill="E6E6E6"/>
          </w:tcPr>
          <w:p w14:paraId="268015D4" w14:textId="77777777" w:rsidR="004312FD" w:rsidRDefault="004312FD" w:rsidP="00F94C0C">
            <w:pPr>
              <w:pStyle w:val="Caption"/>
              <w:rPr>
                <w:b/>
              </w:rPr>
            </w:pPr>
            <w:r>
              <w:rPr>
                <w:b/>
              </w:rPr>
              <w:t>Zauner, Timo (extern) (eh2zauo)</w:t>
            </w:r>
          </w:p>
        </w:tc>
        <w:tc>
          <w:tcPr>
            <w:tcW w:w="6521" w:type="dxa"/>
            <w:shd w:val="clear" w:color="auto" w:fill="E6E6E6"/>
          </w:tcPr>
          <w:p w14:paraId="1AD23C56" w14:textId="77777777" w:rsidR="004312FD" w:rsidRDefault="004312FD" w:rsidP="00F94C0C">
            <w:pPr>
              <w:pStyle w:val="Caption"/>
              <w:rPr>
                <w:b/>
              </w:rPr>
            </w:pPr>
            <w:r>
              <w:rPr>
                <w:b/>
              </w:rPr>
              <w:t xml:space="preserve">ReqID:000000. </w:t>
            </w:r>
          </w:p>
          <w:p w14:paraId="0E616C50" w14:textId="77777777" w:rsidR="004312FD" w:rsidRDefault="004312FD" w:rsidP="00F94C0C">
            <w:pPr>
              <w:pStyle w:val="Caption"/>
              <w:rPr>
                <w:b/>
              </w:rPr>
            </w:pPr>
            <w:r>
              <w:rPr>
                <w:b/>
              </w:rPr>
              <w:t>Kap.4: Anpassung RLV370</w:t>
            </w:r>
          </w:p>
        </w:tc>
      </w:tr>
      <w:tr w:rsidR="00ED3ADF" w:rsidRPr="000B3B9A" w:rsidDel="00D31D8B" w14:paraId="6D000043" w14:textId="77777777" w:rsidTr="000B3B9A">
        <w:trPr>
          <w:cantSplit/>
          <w:tblHeader/>
        </w:trPr>
        <w:tc>
          <w:tcPr>
            <w:tcW w:w="1271" w:type="dxa"/>
            <w:shd w:val="clear" w:color="auto" w:fill="E6E6E6"/>
          </w:tcPr>
          <w:p w14:paraId="68A9D958" w14:textId="77777777" w:rsidR="00ED3ADF" w:rsidRDefault="00ED3ADF" w:rsidP="00F94C0C">
            <w:pPr>
              <w:pStyle w:val="Caption"/>
              <w:rPr>
                <w:b/>
              </w:rPr>
            </w:pPr>
            <w:r>
              <w:rPr>
                <w:b/>
              </w:rPr>
              <w:t>03.94</w:t>
            </w:r>
          </w:p>
        </w:tc>
        <w:tc>
          <w:tcPr>
            <w:tcW w:w="2268" w:type="dxa"/>
            <w:shd w:val="clear" w:color="auto" w:fill="E6E6E6"/>
          </w:tcPr>
          <w:p w14:paraId="57040326" w14:textId="77777777" w:rsidR="00ED3ADF" w:rsidRDefault="00ED3ADF" w:rsidP="00F94C0C">
            <w:pPr>
              <w:pStyle w:val="Caption"/>
              <w:rPr>
                <w:b/>
              </w:rPr>
            </w:pPr>
            <w:r>
              <w:rPr>
                <w:b/>
              </w:rPr>
              <w:t>Draft</w:t>
            </w:r>
          </w:p>
        </w:tc>
        <w:tc>
          <w:tcPr>
            <w:tcW w:w="1559" w:type="dxa"/>
            <w:shd w:val="clear" w:color="auto" w:fill="E6E6E6"/>
          </w:tcPr>
          <w:p w14:paraId="4FF99E26" w14:textId="77777777" w:rsidR="00ED3ADF" w:rsidRDefault="00ED3ADF" w:rsidP="00F94C0C">
            <w:pPr>
              <w:pStyle w:val="Caption"/>
              <w:rPr>
                <w:b/>
              </w:rPr>
            </w:pPr>
            <w:r>
              <w:rPr>
                <w:b/>
              </w:rPr>
              <w:t>31.10.2023</w:t>
            </w:r>
          </w:p>
        </w:tc>
        <w:tc>
          <w:tcPr>
            <w:tcW w:w="2977" w:type="dxa"/>
            <w:shd w:val="clear" w:color="auto" w:fill="E6E6E6"/>
          </w:tcPr>
          <w:p w14:paraId="3634ED60" w14:textId="77777777" w:rsidR="00ED3ADF" w:rsidRDefault="00ED3ADF" w:rsidP="00F94C0C">
            <w:pPr>
              <w:pStyle w:val="Caption"/>
              <w:rPr>
                <w:b/>
              </w:rPr>
            </w:pPr>
            <w:r>
              <w:rPr>
                <w:b/>
              </w:rPr>
              <w:t>Obrist, Johannes (extern) (eh2obri)</w:t>
            </w:r>
          </w:p>
        </w:tc>
        <w:tc>
          <w:tcPr>
            <w:tcW w:w="6521" w:type="dxa"/>
            <w:shd w:val="clear" w:color="auto" w:fill="E6E6E6"/>
          </w:tcPr>
          <w:p w14:paraId="27833FFD" w14:textId="77777777" w:rsidR="00ED3ADF" w:rsidRDefault="00ED3ADF" w:rsidP="00F94C0C">
            <w:pPr>
              <w:pStyle w:val="Caption"/>
              <w:rPr>
                <w:b/>
              </w:rPr>
            </w:pPr>
            <w:r>
              <w:rPr>
                <w:b/>
              </w:rPr>
              <w:t xml:space="preserve">ReqID:000000. </w:t>
            </w:r>
          </w:p>
          <w:p w14:paraId="713A84A7" w14:textId="77777777" w:rsidR="00ED3ADF" w:rsidRDefault="00ED3ADF" w:rsidP="00F94C0C">
            <w:pPr>
              <w:pStyle w:val="Caption"/>
              <w:rPr>
                <w:b/>
              </w:rPr>
            </w:pPr>
            <w:r>
              <w:rPr>
                <w:b/>
              </w:rPr>
              <w:t>Kap. 4: Mappinganpassung für B217</w:t>
            </w:r>
          </w:p>
        </w:tc>
      </w:tr>
      <w:tr w:rsidR="002D7A80" w:rsidRPr="000B3B9A" w:rsidDel="00D31D8B" w14:paraId="5656D8A1" w14:textId="77777777" w:rsidTr="000B3B9A">
        <w:trPr>
          <w:cantSplit/>
          <w:tblHeader/>
        </w:trPr>
        <w:tc>
          <w:tcPr>
            <w:tcW w:w="1271" w:type="dxa"/>
            <w:shd w:val="clear" w:color="auto" w:fill="E6E6E6"/>
          </w:tcPr>
          <w:p w14:paraId="34170573" w14:textId="77777777" w:rsidR="002D7A80" w:rsidRDefault="002D7A80" w:rsidP="00F94C0C">
            <w:pPr>
              <w:pStyle w:val="Caption"/>
              <w:rPr>
                <w:b/>
              </w:rPr>
            </w:pPr>
            <w:r>
              <w:rPr>
                <w:b/>
              </w:rPr>
              <w:t>03.95</w:t>
            </w:r>
          </w:p>
        </w:tc>
        <w:tc>
          <w:tcPr>
            <w:tcW w:w="2268" w:type="dxa"/>
            <w:shd w:val="clear" w:color="auto" w:fill="E6E6E6"/>
          </w:tcPr>
          <w:p w14:paraId="7238D109" w14:textId="77777777" w:rsidR="002D7A80" w:rsidRDefault="002D7A80" w:rsidP="00F94C0C">
            <w:pPr>
              <w:pStyle w:val="Caption"/>
              <w:rPr>
                <w:b/>
              </w:rPr>
            </w:pPr>
            <w:r>
              <w:rPr>
                <w:b/>
              </w:rPr>
              <w:t>Draft</w:t>
            </w:r>
          </w:p>
        </w:tc>
        <w:tc>
          <w:tcPr>
            <w:tcW w:w="1559" w:type="dxa"/>
            <w:shd w:val="clear" w:color="auto" w:fill="E6E6E6"/>
          </w:tcPr>
          <w:p w14:paraId="08B83252" w14:textId="77777777" w:rsidR="002D7A80" w:rsidRDefault="002D7A80" w:rsidP="00F94C0C">
            <w:pPr>
              <w:pStyle w:val="Caption"/>
              <w:rPr>
                <w:b/>
              </w:rPr>
            </w:pPr>
            <w:r>
              <w:rPr>
                <w:b/>
              </w:rPr>
              <w:t>14.11.2023</w:t>
            </w:r>
          </w:p>
        </w:tc>
        <w:tc>
          <w:tcPr>
            <w:tcW w:w="2977" w:type="dxa"/>
            <w:shd w:val="clear" w:color="auto" w:fill="E6E6E6"/>
          </w:tcPr>
          <w:p w14:paraId="1D6F2492" w14:textId="77777777" w:rsidR="002D7A80" w:rsidRDefault="002D7A80" w:rsidP="00F94C0C">
            <w:pPr>
              <w:pStyle w:val="Caption"/>
              <w:rPr>
                <w:b/>
              </w:rPr>
            </w:pPr>
            <w:r>
              <w:rPr>
                <w:b/>
              </w:rPr>
              <w:t>Saßmannshausen, Henri (extern) (eh2sayp)</w:t>
            </w:r>
          </w:p>
        </w:tc>
        <w:tc>
          <w:tcPr>
            <w:tcW w:w="6521" w:type="dxa"/>
            <w:shd w:val="clear" w:color="auto" w:fill="E6E6E6"/>
          </w:tcPr>
          <w:p w14:paraId="4BDAB208" w14:textId="77777777" w:rsidR="002D7A80" w:rsidRDefault="002D7A80" w:rsidP="00F94C0C">
            <w:pPr>
              <w:pStyle w:val="Caption"/>
              <w:rPr>
                <w:b/>
              </w:rPr>
            </w:pPr>
            <w:r>
              <w:rPr>
                <w:b/>
              </w:rPr>
              <w:t xml:space="preserve">ReqID:000000. </w:t>
            </w:r>
          </w:p>
          <w:p w14:paraId="1FECB134" w14:textId="77777777" w:rsidR="002D7A80" w:rsidRDefault="002D7A80" w:rsidP="00F94C0C">
            <w:pPr>
              <w:pStyle w:val="Caption"/>
              <w:rPr>
                <w:b/>
              </w:rPr>
            </w:pPr>
            <w:r>
              <w:rPr>
                <w:b/>
              </w:rPr>
              <w:t>Kap.4: Anpassung SEC191</w:t>
            </w:r>
          </w:p>
        </w:tc>
      </w:tr>
      <w:tr w:rsidR="002B0EEE" w:rsidRPr="000B3B9A" w:rsidDel="00D31D8B" w14:paraId="5AA76D81" w14:textId="77777777" w:rsidTr="000B3B9A">
        <w:trPr>
          <w:cantSplit/>
          <w:tblHeader/>
        </w:trPr>
        <w:tc>
          <w:tcPr>
            <w:tcW w:w="1271" w:type="dxa"/>
            <w:shd w:val="clear" w:color="auto" w:fill="E6E6E6"/>
          </w:tcPr>
          <w:p w14:paraId="5CC16FEE" w14:textId="77777777" w:rsidR="002B0EEE" w:rsidRDefault="002B0EEE" w:rsidP="00F94C0C">
            <w:pPr>
              <w:pStyle w:val="Caption"/>
              <w:rPr>
                <w:b/>
              </w:rPr>
            </w:pPr>
            <w:r>
              <w:rPr>
                <w:b/>
              </w:rPr>
              <w:t>03.96</w:t>
            </w:r>
          </w:p>
        </w:tc>
        <w:tc>
          <w:tcPr>
            <w:tcW w:w="2268" w:type="dxa"/>
            <w:shd w:val="clear" w:color="auto" w:fill="E6E6E6"/>
          </w:tcPr>
          <w:p w14:paraId="03EFD654" w14:textId="77777777" w:rsidR="002B0EEE" w:rsidRDefault="002B0EEE" w:rsidP="00F94C0C">
            <w:pPr>
              <w:pStyle w:val="Caption"/>
              <w:rPr>
                <w:b/>
              </w:rPr>
            </w:pPr>
            <w:r>
              <w:rPr>
                <w:b/>
              </w:rPr>
              <w:t>Draft</w:t>
            </w:r>
          </w:p>
        </w:tc>
        <w:tc>
          <w:tcPr>
            <w:tcW w:w="1559" w:type="dxa"/>
            <w:shd w:val="clear" w:color="auto" w:fill="E6E6E6"/>
          </w:tcPr>
          <w:p w14:paraId="22FE1854" w14:textId="77777777" w:rsidR="002B0EEE" w:rsidRDefault="002B0EEE" w:rsidP="00F94C0C">
            <w:pPr>
              <w:pStyle w:val="Caption"/>
              <w:rPr>
                <w:b/>
              </w:rPr>
            </w:pPr>
            <w:r>
              <w:rPr>
                <w:b/>
              </w:rPr>
              <w:t>15.11.2023</w:t>
            </w:r>
          </w:p>
        </w:tc>
        <w:tc>
          <w:tcPr>
            <w:tcW w:w="2977" w:type="dxa"/>
            <w:shd w:val="clear" w:color="auto" w:fill="E6E6E6"/>
          </w:tcPr>
          <w:p w14:paraId="08F810C2" w14:textId="77777777" w:rsidR="002B0EEE" w:rsidRDefault="002B0EEE" w:rsidP="00F94C0C">
            <w:pPr>
              <w:pStyle w:val="Caption"/>
              <w:rPr>
                <w:b/>
              </w:rPr>
            </w:pPr>
            <w:r>
              <w:rPr>
                <w:b/>
              </w:rPr>
              <w:t>Obrist, Johannes (extern) (eh2obri)</w:t>
            </w:r>
          </w:p>
        </w:tc>
        <w:tc>
          <w:tcPr>
            <w:tcW w:w="6521" w:type="dxa"/>
            <w:shd w:val="clear" w:color="auto" w:fill="E6E6E6"/>
          </w:tcPr>
          <w:p w14:paraId="2FA78578" w14:textId="77777777" w:rsidR="002B0EEE" w:rsidRDefault="002B0EEE" w:rsidP="00F94C0C">
            <w:pPr>
              <w:pStyle w:val="Caption"/>
              <w:rPr>
                <w:b/>
              </w:rPr>
            </w:pPr>
            <w:r>
              <w:rPr>
                <w:b/>
              </w:rPr>
              <w:t xml:space="preserve">ReqID:000000. </w:t>
            </w:r>
          </w:p>
          <w:p w14:paraId="48B81FC4" w14:textId="77777777" w:rsidR="002B0EEE" w:rsidRDefault="002B0EEE" w:rsidP="00F94C0C">
            <w:pPr>
              <w:pStyle w:val="Caption"/>
              <w:rPr>
                <w:b/>
              </w:rPr>
            </w:pPr>
            <w:r>
              <w:rPr>
                <w:b/>
              </w:rPr>
              <w:t>Kap. 4: Mapping von B035 angepasst</w:t>
            </w:r>
          </w:p>
        </w:tc>
      </w:tr>
      <w:tr w:rsidR="00EF297E" w:rsidRPr="00767BE8" w:rsidDel="00D31D8B" w14:paraId="5F93B439" w14:textId="77777777" w:rsidTr="000B3B9A">
        <w:trPr>
          <w:cantSplit/>
          <w:tblHeader/>
        </w:trPr>
        <w:tc>
          <w:tcPr>
            <w:tcW w:w="1271" w:type="dxa"/>
            <w:shd w:val="clear" w:color="auto" w:fill="E6E6E6"/>
          </w:tcPr>
          <w:p w14:paraId="6420DCC1" w14:textId="77777777" w:rsidR="00EF297E" w:rsidRDefault="00EF297E" w:rsidP="00F94C0C">
            <w:pPr>
              <w:pStyle w:val="Caption"/>
              <w:rPr>
                <w:b/>
              </w:rPr>
            </w:pPr>
            <w:r>
              <w:rPr>
                <w:b/>
              </w:rPr>
              <w:t>03.97</w:t>
            </w:r>
          </w:p>
        </w:tc>
        <w:tc>
          <w:tcPr>
            <w:tcW w:w="2268" w:type="dxa"/>
            <w:shd w:val="clear" w:color="auto" w:fill="E6E6E6"/>
          </w:tcPr>
          <w:p w14:paraId="5BC1D1B8" w14:textId="77777777" w:rsidR="00EF297E" w:rsidRDefault="00EF297E" w:rsidP="00F94C0C">
            <w:pPr>
              <w:pStyle w:val="Caption"/>
              <w:rPr>
                <w:b/>
              </w:rPr>
            </w:pPr>
            <w:r>
              <w:rPr>
                <w:b/>
              </w:rPr>
              <w:t>Draft</w:t>
            </w:r>
          </w:p>
        </w:tc>
        <w:tc>
          <w:tcPr>
            <w:tcW w:w="1559" w:type="dxa"/>
            <w:shd w:val="clear" w:color="auto" w:fill="E6E6E6"/>
          </w:tcPr>
          <w:p w14:paraId="3597787B" w14:textId="77777777" w:rsidR="00EF297E" w:rsidRDefault="00EF297E" w:rsidP="00F94C0C">
            <w:pPr>
              <w:pStyle w:val="Caption"/>
              <w:rPr>
                <w:b/>
              </w:rPr>
            </w:pPr>
            <w:r>
              <w:rPr>
                <w:b/>
              </w:rPr>
              <w:t>04.01.2024</w:t>
            </w:r>
          </w:p>
        </w:tc>
        <w:tc>
          <w:tcPr>
            <w:tcW w:w="2977" w:type="dxa"/>
            <w:shd w:val="clear" w:color="auto" w:fill="E6E6E6"/>
          </w:tcPr>
          <w:p w14:paraId="0EF5CB19" w14:textId="77777777" w:rsidR="00EF297E" w:rsidRDefault="00EF297E" w:rsidP="00F94C0C">
            <w:pPr>
              <w:pStyle w:val="Caption"/>
              <w:rPr>
                <w:b/>
              </w:rPr>
            </w:pPr>
            <w:r>
              <w:rPr>
                <w:b/>
              </w:rPr>
              <w:t>Obrist, Johannes (extern) (eh2obri)</w:t>
            </w:r>
          </w:p>
        </w:tc>
        <w:tc>
          <w:tcPr>
            <w:tcW w:w="6521" w:type="dxa"/>
            <w:shd w:val="clear" w:color="auto" w:fill="E6E6E6"/>
          </w:tcPr>
          <w:p w14:paraId="067D2B58" w14:textId="77777777" w:rsidR="00EF297E" w:rsidRPr="00931171" w:rsidRDefault="00EF297E" w:rsidP="00F94C0C">
            <w:pPr>
              <w:pStyle w:val="Caption"/>
              <w:rPr>
                <w:b/>
                <w:lang w:val="en-US"/>
              </w:rPr>
            </w:pPr>
            <w:r w:rsidRPr="00931171">
              <w:rPr>
                <w:b/>
                <w:lang w:val="en-US"/>
              </w:rPr>
              <w:t xml:space="preserve">ReqID:000000. </w:t>
            </w:r>
          </w:p>
          <w:p w14:paraId="0AF4775C" w14:textId="77777777" w:rsidR="00EF297E" w:rsidRPr="00931171" w:rsidRDefault="00EF297E" w:rsidP="00F94C0C">
            <w:pPr>
              <w:pStyle w:val="Caption"/>
              <w:rPr>
                <w:b/>
                <w:lang w:val="en-US"/>
              </w:rPr>
            </w:pPr>
            <w:r w:rsidRPr="00931171">
              <w:rPr>
                <w:b/>
                <w:lang w:val="en-US"/>
              </w:rPr>
              <w:t>Kap4.: Anpassung CRE123/CRE124 Mapping</w:t>
            </w:r>
          </w:p>
        </w:tc>
      </w:tr>
      <w:tr w:rsidR="004A1967" w:rsidRPr="000B3B9A" w:rsidDel="00D31D8B" w14:paraId="4C497FFB" w14:textId="77777777" w:rsidTr="000B3B9A">
        <w:trPr>
          <w:cantSplit/>
          <w:tblHeader/>
        </w:trPr>
        <w:tc>
          <w:tcPr>
            <w:tcW w:w="1271" w:type="dxa"/>
            <w:shd w:val="clear" w:color="auto" w:fill="E6E6E6"/>
          </w:tcPr>
          <w:p w14:paraId="4075EA90" w14:textId="77777777" w:rsidR="004A1967" w:rsidRDefault="004A1967" w:rsidP="00F94C0C">
            <w:pPr>
              <w:pStyle w:val="Caption"/>
              <w:rPr>
                <w:b/>
              </w:rPr>
            </w:pPr>
            <w:r>
              <w:rPr>
                <w:b/>
              </w:rPr>
              <w:lastRenderedPageBreak/>
              <w:t>04.80</w:t>
            </w:r>
          </w:p>
        </w:tc>
        <w:tc>
          <w:tcPr>
            <w:tcW w:w="2268" w:type="dxa"/>
            <w:shd w:val="clear" w:color="auto" w:fill="E6E6E6"/>
          </w:tcPr>
          <w:p w14:paraId="06B479D2" w14:textId="77777777" w:rsidR="004A1967" w:rsidRDefault="004A1967" w:rsidP="00F94C0C">
            <w:pPr>
              <w:pStyle w:val="Caption"/>
              <w:rPr>
                <w:b/>
              </w:rPr>
            </w:pPr>
            <w:r>
              <w:rPr>
                <w:b/>
              </w:rPr>
              <w:t>Draft</w:t>
            </w:r>
          </w:p>
        </w:tc>
        <w:tc>
          <w:tcPr>
            <w:tcW w:w="1559" w:type="dxa"/>
            <w:shd w:val="clear" w:color="auto" w:fill="E6E6E6"/>
          </w:tcPr>
          <w:p w14:paraId="54B22928" w14:textId="77777777" w:rsidR="004A1967" w:rsidRDefault="004A1967" w:rsidP="00F94C0C">
            <w:pPr>
              <w:pStyle w:val="Caption"/>
              <w:rPr>
                <w:b/>
              </w:rPr>
            </w:pPr>
            <w:r>
              <w:rPr>
                <w:b/>
              </w:rPr>
              <w:t>12.01.2024</w:t>
            </w:r>
          </w:p>
        </w:tc>
        <w:tc>
          <w:tcPr>
            <w:tcW w:w="2977" w:type="dxa"/>
            <w:shd w:val="clear" w:color="auto" w:fill="E6E6E6"/>
          </w:tcPr>
          <w:p w14:paraId="51E1C264" w14:textId="77777777" w:rsidR="004A1967" w:rsidRDefault="004A1967" w:rsidP="00F94C0C">
            <w:pPr>
              <w:pStyle w:val="Caption"/>
              <w:rPr>
                <w:b/>
              </w:rPr>
            </w:pPr>
            <w:r>
              <w:rPr>
                <w:b/>
              </w:rPr>
              <w:t>Mall, Lisa (cb2mas6)</w:t>
            </w:r>
          </w:p>
        </w:tc>
        <w:tc>
          <w:tcPr>
            <w:tcW w:w="6521" w:type="dxa"/>
            <w:shd w:val="clear" w:color="auto" w:fill="E6E6E6"/>
          </w:tcPr>
          <w:p w14:paraId="5CEB4E84" w14:textId="77777777" w:rsidR="004A1967" w:rsidRDefault="004A1967" w:rsidP="00F94C0C">
            <w:pPr>
              <w:pStyle w:val="Caption"/>
              <w:rPr>
                <w:b/>
              </w:rPr>
            </w:pPr>
            <w:r>
              <w:rPr>
                <w:b/>
              </w:rPr>
              <w:t xml:space="preserve">ReqID:000000. </w:t>
            </w:r>
          </w:p>
          <w:p w14:paraId="4A301623" w14:textId="77777777" w:rsidR="004A1967" w:rsidRDefault="004A1967" w:rsidP="00F94C0C">
            <w:pPr>
              <w:pStyle w:val="Caption"/>
              <w:rPr>
                <w:b/>
              </w:rPr>
            </w:pPr>
            <w:r>
              <w:rPr>
                <w:b/>
              </w:rPr>
              <w:t>Aufnahme des neuen Quellsystem 337 wg. Migration des Liefersystem 307 zu 337.</w:t>
            </w:r>
            <w:r>
              <w:rPr>
                <w:b/>
              </w:rPr>
              <w:tab/>
            </w:r>
            <w:r>
              <w:rPr>
                <w:b/>
              </w:rPr>
              <w:tab/>
              <w:t xml:space="preserve"> Die Anpassung betrifft folgende Aliasse in Kap. 3.3:</w:t>
            </w:r>
            <w:r>
              <w:rPr>
                <w:b/>
              </w:rPr>
              <w:tab/>
            </w:r>
            <w:r>
              <w:rPr>
                <w:b/>
              </w:rPr>
              <w:tab/>
            </w:r>
          </w:p>
          <w:p w14:paraId="31CE240B" w14:textId="77777777" w:rsidR="004A1967" w:rsidRDefault="004A1967" w:rsidP="00F94C0C">
            <w:pPr>
              <w:pStyle w:val="Caption"/>
              <w:rPr>
                <w:b/>
              </w:rPr>
            </w:pPr>
            <w:r>
              <w:rPr>
                <w:b/>
              </w:rPr>
              <w:t>XX_C_CONTRACT_KG</w:t>
            </w:r>
          </w:p>
        </w:tc>
      </w:tr>
      <w:tr w:rsidR="004E11A4" w:rsidRPr="000B3B9A" w:rsidDel="00D31D8B" w14:paraId="4E5E5756" w14:textId="77777777" w:rsidTr="000B3B9A">
        <w:trPr>
          <w:cantSplit/>
          <w:tblHeader/>
        </w:trPr>
        <w:tc>
          <w:tcPr>
            <w:tcW w:w="1271" w:type="dxa"/>
            <w:shd w:val="clear" w:color="auto" w:fill="E6E6E6"/>
          </w:tcPr>
          <w:p w14:paraId="3ABF8CB0" w14:textId="77777777" w:rsidR="004E11A4" w:rsidRDefault="004E11A4" w:rsidP="00F94C0C">
            <w:pPr>
              <w:pStyle w:val="Caption"/>
              <w:rPr>
                <w:b/>
              </w:rPr>
            </w:pPr>
            <w:r>
              <w:rPr>
                <w:b/>
              </w:rPr>
              <w:t>04.81</w:t>
            </w:r>
          </w:p>
        </w:tc>
        <w:tc>
          <w:tcPr>
            <w:tcW w:w="2268" w:type="dxa"/>
            <w:shd w:val="clear" w:color="auto" w:fill="E6E6E6"/>
          </w:tcPr>
          <w:p w14:paraId="618500DF" w14:textId="77777777" w:rsidR="004E11A4" w:rsidRDefault="004E11A4" w:rsidP="00F94C0C">
            <w:pPr>
              <w:pStyle w:val="Caption"/>
              <w:rPr>
                <w:b/>
              </w:rPr>
            </w:pPr>
            <w:r>
              <w:rPr>
                <w:b/>
              </w:rPr>
              <w:t>Draft</w:t>
            </w:r>
          </w:p>
        </w:tc>
        <w:tc>
          <w:tcPr>
            <w:tcW w:w="1559" w:type="dxa"/>
            <w:shd w:val="clear" w:color="auto" w:fill="E6E6E6"/>
          </w:tcPr>
          <w:p w14:paraId="467F490C" w14:textId="77777777" w:rsidR="004E11A4" w:rsidRDefault="004E11A4" w:rsidP="00F94C0C">
            <w:pPr>
              <w:pStyle w:val="Caption"/>
              <w:rPr>
                <w:b/>
              </w:rPr>
            </w:pPr>
            <w:r>
              <w:rPr>
                <w:b/>
              </w:rPr>
              <w:t>29.01.2024</w:t>
            </w:r>
          </w:p>
        </w:tc>
        <w:tc>
          <w:tcPr>
            <w:tcW w:w="2977" w:type="dxa"/>
            <w:shd w:val="clear" w:color="auto" w:fill="E6E6E6"/>
          </w:tcPr>
          <w:p w14:paraId="1C2229A1" w14:textId="77777777" w:rsidR="004E11A4" w:rsidRDefault="004E11A4" w:rsidP="00F94C0C">
            <w:pPr>
              <w:pStyle w:val="Caption"/>
              <w:rPr>
                <w:b/>
              </w:rPr>
            </w:pPr>
            <w:r>
              <w:rPr>
                <w:b/>
              </w:rPr>
              <w:t>Faulhaber, Jenny (extern) (eh2fauy)</w:t>
            </w:r>
          </w:p>
        </w:tc>
        <w:tc>
          <w:tcPr>
            <w:tcW w:w="6521" w:type="dxa"/>
            <w:shd w:val="clear" w:color="auto" w:fill="E6E6E6"/>
          </w:tcPr>
          <w:p w14:paraId="65A3B7EA" w14:textId="77777777" w:rsidR="004E11A4" w:rsidRDefault="004E11A4" w:rsidP="00F94C0C">
            <w:pPr>
              <w:pStyle w:val="Caption"/>
              <w:rPr>
                <w:b/>
              </w:rPr>
            </w:pPr>
            <w:r>
              <w:rPr>
                <w:b/>
              </w:rPr>
              <w:t xml:space="preserve">ReqID:000000. </w:t>
            </w:r>
          </w:p>
          <w:p w14:paraId="54D36F36" w14:textId="77777777" w:rsidR="004E11A4" w:rsidRDefault="004E11A4" w:rsidP="00F94C0C">
            <w:pPr>
              <w:pStyle w:val="Caption"/>
              <w:rPr>
                <w:b/>
              </w:rPr>
            </w:pPr>
            <w:r>
              <w:rPr>
                <w:b/>
              </w:rPr>
              <w:t>Anpassung in Kapitel 4: VTY215=0; C254=0 für NL London und CFCB, Anpassung in Kapitel 5.11: Bewirtschaftung CRE101 für abgelaufene Geschäfte</w:t>
            </w:r>
          </w:p>
        </w:tc>
      </w:tr>
      <w:tr w:rsidR="009159D9" w:rsidRPr="000B3B9A" w:rsidDel="00D31D8B" w14:paraId="031CB772" w14:textId="77777777" w:rsidTr="000B3B9A">
        <w:trPr>
          <w:cantSplit/>
          <w:tblHeader/>
        </w:trPr>
        <w:tc>
          <w:tcPr>
            <w:tcW w:w="1271" w:type="dxa"/>
            <w:shd w:val="clear" w:color="auto" w:fill="E6E6E6"/>
          </w:tcPr>
          <w:p w14:paraId="14496D97" w14:textId="77777777" w:rsidR="009159D9" w:rsidRDefault="009159D9" w:rsidP="00F94C0C">
            <w:pPr>
              <w:pStyle w:val="Caption"/>
              <w:rPr>
                <w:b/>
              </w:rPr>
            </w:pPr>
            <w:r>
              <w:rPr>
                <w:b/>
              </w:rPr>
              <w:t>04.82</w:t>
            </w:r>
          </w:p>
        </w:tc>
        <w:tc>
          <w:tcPr>
            <w:tcW w:w="2268" w:type="dxa"/>
            <w:shd w:val="clear" w:color="auto" w:fill="E6E6E6"/>
          </w:tcPr>
          <w:p w14:paraId="5FFDEA2F" w14:textId="77777777" w:rsidR="009159D9" w:rsidRDefault="009159D9" w:rsidP="00F94C0C">
            <w:pPr>
              <w:pStyle w:val="Caption"/>
              <w:rPr>
                <w:b/>
              </w:rPr>
            </w:pPr>
            <w:r>
              <w:rPr>
                <w:b/>
              </w:rPr>
              <w:t>Draft</w:t>
            </w:r>
          </w:p>
        </w:tc>
        <w:tc>
          <w:tcPr>
            <w:tcW w:w="1559" w:type="dxa"/>
            <w:shd w:val="clear" w:color="auto" w:fill="E6E6E6"/>
          </w:tcPr>
          <w:p w14:paraId="2B0DECFC" w14:textId="77777777" w:rsidR="009159D9" w:rsidRDefault="009159D9" w:rsidP="00F94C0C">
            <w:pPr>
              <w:pStyle w:val="Caption"/>
              <w:rPr>
                <w:b/>
              </w:rPr>
            </w:pPr>
            <w:r>
              <w:rPr>
                <w:b/>
              </w:rPr>
              <w:t>01.02.2024</w:t>
            </w:r>
          </w:p>
        </w:tc>
        <w:tc>
          <w:tcPr>
            <w:tcW w:w="2977" w:type="dxa"/>
            <w:shd w:val="clear" w:color="auto" w:fill="E6E6E6"/>
          </w:tcPr>
          <w:p w14:paraId="50494634" w14:textId="77777777" w:rsidR="009159D9" w:rsidRDefault="009159D9" w:rsidP="00F94C0C">
            <w:pPr>
              <w:pStyle w:val="Caption"/>
              <w:rPr>
                <w:b/>
              </w:rPr>
            </w:pPr>
            <w:r>
              <w:rPr>
                <w:b/>
              </w:rPr>
              <w:t>Obrist, Johannes (extern) (eh2obri)</w:t>
            </w:r>
          </w:p>
        </w:tc>
        <w:tc>
          <w:tcPr>
            <w:tcW w:w="6521" w:type="dxa"/>
            <w:shd w:val="clear" w:color="auto" w:fill="E6E6E6"/>
          </w:tcPr>
          <w:p w14:paraId="26171DBF" w14:textId="77777777" w:rsidR="009159D9" w:rsidRPr="00931171" w:rsidRDefault="009159D9" w:rsidP="00F94C0C">
            <w:pPr>
              <w:pStyle w:val="Caption"/>
              <w:rPr>
                <w:b/>
                <w:lang w:val="en-US"/>
              </w:rPr>
            </w:pPr>
            <w:r w:rsidRPr="00931171">
              <w:rPr>
                <w:b/>
                <w:lang w:val="en-US"/>
              </w:rPr>
              <w:t xml:space="preserve">ReqID:000000. </w:t>
            </w:r>
          </w:p>
          <w:p w14:paraId="5FDCEE98" w14:textId="77777777" w:rsidR="009159D9" w:rsidRPr="00931171" w:rsidRDefault="009159D9" w:rsidP="00F94C0C">
            <w:pPr>
              <w:pStyle w:val="Caption"/>
              <w:rPr>
                <w:b/>
                <w:lang w:val="en-US"/>
              </w:rPr>
            </w:pPr>
            <w:r w:rsidRPr="00931171">
              <w:rPr>
                <w:b/>
                <w:lang w:val="en-US"/>
              </w:rPr>
              <w:t>Kap. 4: Anpassung CRI159,CRE015,CRE016,CRE101,CRE102,CRE103</w:t>
            </w:r>
          </w:p>
          <w:p w14:paraId="39BA1EA0" w14:textId="77777777" w:rsidR="009159D9" w:rsidRPr="00931171" w:rsidRDefault="009159D9" w:rsidP="00F94C0C">
            <w:pPr>
              <w:pStyle w:val="Caption"/>
              <w:rPr>
                <w:b/>
                <w:lang w:val="en-US"/>
              </w:rPr>
            </w:pPr>
            <w:r w:rsidRPr="00931171">
              <w:rPr>
                <w:b/>
                <w:lang w:val="en-US"/>
              </w:rPr>
              <w:t xml:space="preserve"> </w:t>
            </w:r>
          </w:p>
          <w:p w14:paraId="3435BF0F" w14:textId="77777777" w:rsidR="009159D9" w:rsidRDefault="009159D9" w:rsidP="00F94C0C">
            <w:pPr>
              <w:pStyle w:val="Caption"/>
              <w:rPr>
                <w:b/>
              </w:rPr>
            </w:pPr>
            <w:r>
              <w:rPr>
                <w:b/>
              </w:rPr>
              <w:t>Kap. 5: 5.16 Bewirtschaftung CRE015</w:t>
            </w:r>
          </w:p>
          <w:p w14:paraId="0CEF819D" w14:textId="77777777" w:rsidR="009159D9" w:rsidRDefault="009159D9" w:rsidP="00F94C0C">
            <w:pPr>
              <w:pStyle w:val="Caption"/>
              <w:rPr>
                <w:b/>
              </w:rPr>
            </w:pPr>
          </w:p>
          <w:p w14:paraId="5B4C0B5F" w14:textId="77777777" w:rsidR="009159D9" w:rsidRDefault="009159D9" w:rsidP="00F94C0C">
            <w:pPr>
              <w:pStyle w:val="Caption"/>
              <w:rPr>
                <w:b/>
              </w:rPr>
            </w:pPr>
            <w:r>
              <w:rPr>
                <w:b/>
              </w:rPr>
              <w:t xml:space="preserve"> </w:t>
            </w:r>
          </w:p>
          <w:p w14:paraId="0F5D2337" w14:textId="77777777" w:rsidR="009159D9" w:rsidRDefault="009159D9" w:rsidP="00F94C0C">
            <w:pPr>
              <w:pStyle w:val="Caption"/>
              <w:rPr>
                <w:b/>
              </w:rPr>
            </w:pPr>
            <w:r>
              <w:rPr>
                <w:b/>
              </w:rPr>
              <w:t>Kap. 3: Anpassung Filterbedingung für Alias XX_C_CONTRACT_KG</w:t>
            </w:r>
          </w:p>
        </w:tc>
      </w:tr>
      <w:tr w:rsidR="00824F31" w:rsidRPr="000B3B9A" w:rsidDel="00D31D8B" w14:paraId="01E778E9" w14:textId="77777777" w:rsidTr="000B3B9A">
        <w:trPr>
          <w:cantSplit/>
          <w:tblHeader/>
        </w:trPr>
        <w:tc>
          <w:tcPr>
            <w:tcW w:w="1271" w:type="dxa"/>
            <w:shd w:val="clear" w:color="auto" w:fill="E6E6E6"/>
          </w:tcPr>
          <w:p w14:paraId="7FB6484F" w14:textId="77777777" w:rsidR="00824F31" w:rsidRDefault="00824F31" w:rsidP="00F94C0C">
            <w:pPr>
              <w:pStyle w:val="Caption"/>
              <w:rPr>
                <w:b/>
              </w:rPr>
            </w:pPr>
            <w:r>
              <w:rPr>
                <w:b/>
              </w:rPr>
              <w:lastRenderedPageBreak/>
              <w:t>04.83</w:t>
            </w:r>
          </w:p>
        </w:tc>
        <w:tc>
          <w:tcPr>
            <w:tcW w:w="2268" w:type="dxa"/>
            <w:shd w:val="clear" w:color="auto" w:fill="E6E6E6"/>
          </w:tcPr>
          <w:p w14:paraId="0F00EBE0" w14:textId="77777777" w:rsidR="00824F31" w:rsidRDefault="00824F31" w:rsidP="00F94C0C">
            <w:pPr>
              <w:pStyle w:val="Caption"/>
              <w:rPr>
                <w:b/>
              </w:rPr>
            </w:pPr>
            <w:r>
              <w:rPr>
                <w:b/>
              </w:rPr>
              <w:t>Draft</w:t>
            </w:r>
          </w:p>
        </w:tc>
        <w:tc>
          <w:tcPr>
            <w:tcW w:w="1559" w:type="dxa"/>
            <w:shd w:val="clear" w:color="auto" w:fill="E6E6E6"/>
          </w:tcPr>
          <w:p w14:paraId="3165AD71" w14:textId="77777777" w:rsidR="00824F31" w:rsidRDefault="00824F31" w:rsidP="00F94C0C">
            <w:pPr>
              <w:pStyle w:val="Caption"/>
              <w:rPr>
                <w:b/>
              </w:rPr>
            </w:pPr>
            <w:r>
              <w:rPr>
                <w:b/>
              </w:rPr>
              <w:t>01.02.2024</w:t>
            </w:r>
          </w:p>
        </w:tc>
        <w:tc>
          <w:tcPr>
            <w:tcW w:w="2977" w:type="dxa"/>
            <w:shd w:val="clear" w:color="auto" w:fill="E6E6E6"/>
          </w:tcPr>
          <w:p w14:paraId="24BBA351" w14:textId="77777777" w:rsidR="00824F31" w:rsidRDefault="00824F31" w:rsidP="00F94C0C">
            <w:pPr>
              <w:pStyle w:val="Caption"/>
              <w:rPr>
                <w:b/>
              </w:rPr>
            </w:pPr>
            <w:r>
              <w:rPr>
                <w:b/>
              </w:rPr>
              <w:t>Obrist, Johannes (extern) (eh2obri)</w:t>
            </w:r>
          </w:p>
        </w:tc>
        <w:tc>
          <w:tcPr>
            <w:tcW w:w="6521" w:type="dxa"/>
            <w:shd w:val="clear" w:color="auto" w:fill="E6E6E6"/>
          </w:tcPr>
          <w:p w14:paraId="4D75170B" w14:textId="77777777" w:rsidR="00824F31" w:rsidRDefault="00824F31" w:rsidP="00F94C0C">
            <w:pPr>
              <w:pStyle w:val="Caption"/>
              <w:rPr>
                <w:b/>
              </w:rPr>
            </w:pPr>
            <w:r>
              <w:rPr>
                <w:b/>
              </w:rPr>
              <w:t xml:space="preserve">ReqID:000000. </w:t>
            </w:r>
          </w:p>
          <w:p w14:paraId="2001D8D0" w14:textId="77777777" w:rsidR="00824F31" w:rsidRDefault="00824F31" w:rsidP="00F94C0C">
            <w:pPr>
              <w:pStyle w:val="Caption"/>
              <w:rPr>
                <w:b/>
              </w:rPr>
            </w:pPr>
            <w:r>
              <w:rPr>
                <w:b/>
              </w:rPr>
              <w:t>Kap. 3: Anpassung Filterbedingung für Alias XX_C_CONTRACT_KG</w:t>
            </w:r>
          </w:p>
        </w:tc>
      </w:tr>
      <w:tr w:rsidR="00037F1D" w:rsidRPr="000B3B9A" w:rsidDel="00D31D8B" w14:paraId="02A24EF5" w14:textId="77777777" w:rsidTr="000B3B9A">
        <w:trPr>
          <w:cantSplit/>
          <w:tblHeader/>
        </w:trPr>
        <w:tc>
          <w:tcPr>
            <w:tcW w:w="1271" w:type="dxa"/>
            <w:shd w:val="clear" w:color="auto" w:fill="E6E6E6"/>
          </w:tcPr>
          <w:p w14:paraId="281631DA" w14:textId="77777777" w:rsidR="00037F1D" w:rsidRDefault="00037F1D" w:rsidP="00F94C0C">
            <w:pPr>
              <w:pStyle w:val="Caption"/>
              <w:rPr>
                <w:b/>
              </w:rPr>
            </w:pPr>
            <w:r>
              <w:rPr>
                <w:b/>
              </w:rPr>
              <w:t>04.84</w:t>
            </w:r>
          </w:p>
        </w:tc>
        <w:tc>
          <w:tcPr>
            <w:tcW w:w="2268" w:type="dxa"/>
            <w:shd w:val="clear" w:color="auto" w:fill="E6E6E6"/>
          </w:tcPr>
          <w:p w14:paraId="76833C4E" w14:textId="77777777" w:rsidR="00037F1D" w:rsidRDefault="00037F1D" w:rsidP="00F94C0C">
            <w:pPr>
              <w:pStyle w:val="Caption"/>
              <w:rPr>
                <w:b/>
              </w:rPr>
            </w:pPr>
            <w:r>
              <w:rPr>
                <w:b/>
              </w:rPr>
              <w:t>Draft</w:t>
            </w:r>
          </w:p>
        </w:tc>
        <w:tc>
          <w:tcPr>
            <w:tcW w:w="1559" w:type="dxa"/>
            <w:shd w:val="clear" w:color="auto" w:fill="E6E6E6"/>
          </w:tcPr>
          <w:p w14:paraId="23AD7173" w14:textId="77777777" w:rsidR="00037F1D" w:rsidRDefault="00037F1D" w:rsidP="00F94C0C">
            <w:pPr>
              <w:pStyle w:val="Caption"/>
              <w:rPr>
                <w:b/>
              </w:rPr>
            </w:pPr>
            <w:r>
              <w:rPr>
                <w:b/>
              </w:rPr>
              <w:t>14.02.2024</w:t>
            </w:r>
          </w:p>
        </w:tc>
        <w:tc>
          <w:tcPr>
            <w:tcW w:w="2977" w:type="dxa"/>
            <w:shd w:val="clear" w:color="auto" w:fill="E6E6E6"/>
          </w:tcPr>
          <w:p w14:paraId="4FE61F05" w14:textId="77777777" w:rsidR="00037F1D" w:rsidRDefault="00037F1D" w:rsidP="00F94C0C">
            <w:pPr>
              <w:pStyle w:val="Caption"/>
              <w:rPr>
                <w:b/>
              </w:rPr>
            </w:pPr>
            <w:r>
              <w:rPr>
                <w:b/>
              </w:rPr>
              <w:t>Faulhaber, Jenny (extern) (eh2fauy)</w:t>
            </w:r>
          </w:p>
        </w:tc>
        <w:tc>
          <w:tcPr>
            <w:tcW w:w="6521" w:type="dxa"/>
            <w:shd w:val="clear" w:color="auto" w:fill="E6E6E6"/>
          </w:tcPr>
          <w:p w14:paraId="4A40DF47" w14:textId="77777777" w:rsidR="00037F1D" w:rsidRDefault="00037F1D" w:rsidP="00F94C0C">
            <w:pPr>
              <w:pStyle w:val="Caption"/>
              <w:rPr>
                <w:b/>
              </w:rPr>
            </w:pPr>
            <w:r>
              <w:rPr>
                <w:b/>
              </w:rPr>
              <w:t xml:space="preserve">ReqID:000000. </w:t>
            </w:r>
          </w:p>
          <w:p w14:paraId="35C2862D" w14:textId="77777777" w:rsidR="00037F1D" w:rsidRDefault="00037F1D" w:rsidP="00F94C0C">
            <w:pPr>
              <w:pStyle w:val="Caption"/>
              <w:rPr>
                <w:b/>
              </w:rPr>
            </w:pPr>
            <w:r>
              <w:rPr>
                <w:b/>
              </w:rPr>
              <w:t>Anpassung im Kapitel 5.11: Bedingunng (1.Rang) für CER101 (TERM_END_DATE &lt;=REF_D)</w:t>
            </w:r>
          </w:p>
        </w:tc>
      </w:tr>
      <w:tr w:rsidR="001842C7" w:rsidRPr="000B3B9A" w:rsidDel="00D31D8B" w14:paraId="09A57F05" w14:textId="77777777" w:rsidTr="000B3B9A">
        <w:trPr>
          <w:cantSplit/>
          <w:tblHeader/>
        </w:trPr>
        <w:tc>
          <w:tcPr>
            <w:tcW w:w="1271" w:type="dxa"/>
            <w:shd w:val="clear" w:color="auto" w:fill="E6E6E6"/>
          </w:tcPr>
          <w:p w14:paraId="27BBC1FB" w14:textId="77777777" w:rsidR="001842C7" w:rsidRDefault="001842C7" w:rsidP="00F94C0C">
            <w:pPr>
              <w:pStyle w:val="Caption"/>
              <w:rPr>
                <w:b/>
              </w:rPr>
            </w:pPr>
            <w:r>
              <w:rPr>
                <w:b/>
              </w:rPr>
              <w:t>04.85</w:t>
            </w:r>
          </w:p>
        </w:tc>
        <w:tc>
          <w:tcPr>
            <w:tcW w:w="2268" w:type="dxa"/>
            <w:shd w:val="clear" w:color="auto" w:fill="E6E6E6"/>
          </w:tcPr>
          <w:p w14:paraId="690D7DC5" w14:textId="77777777" w:rsidR="001842C7" w:rsidRDefault="001842C7" w:rsidP="00F94C0C">
            <w:pPr>
              <w:pStyle w:val="Caption"/>
              <w:rPr>
                <w:b/>
              </w:rPr>
            </w:pPr>
            <w:r>
              <w:rPr>
                <w:b/>
              </w:rPr>
              <w:t>Draft</w:t>
            </w:r>
          </w:p>
        </w:tc>
        <w:tc>
          <w:tcPr>
            <w:tcW w:w="1559" w:type="dxa"/>
            <w:shd w:val="clear" w:color="auto" w:fill="E6E6E6"/>
          </w:tcPr>
          <w:p w14:paraId="459ED944" w14:textId="77777777" w:rsidR="001842C7" w:rsidRDefault="001842C7" w:rsidP="00F94C0C">
            <w:pPr>
              <w:pStyle w:val="Caption"/>
              <w:rPr>
                <w:b/>
              </w:rPr>
            </w:pPr>
            <w:r>
              <w:rPr>
                <w:b/>
              </w:rPr>
              <w:t>26.02.2024</w:t>
            </w:r>
          </w:p>
        </w:tc>
        <w:tc>
          <w:tcPr>
            <w:tcW w:w="2977" w:type="dxa"/>
            <w:shd w:val="clear" w:color="auto" w:fill="E6E6E6"/>
          </w:tcPr>
          <w:p w14:paraId="7A01D25A" w14:textId="77777777" w:rsidR="001842C7" w:rsidRDefault="001842C7" w:rsidP="00F94C0C">
            <w:pPr>
              <w:pStyle w:val="Caption"/>
              <w:rPr>
                <w:b/>
              </w:rPr>
            </w:pPr>
            <w:r>
              <w:rPr>
                <w:b/>
              </w:rPr>
              <w:t>Obrist, Johannes (extern) (eh2obri)</w:t>
            </w:r>
          </w:p>
        </w:tc>
        <w:tc>
          <w:tcPr>
            <w:tcW w:w="6521" w:type="dxa"/>
            <w:shd w:val="clear" w:color="auto" w:fill="E6E6E6"/>
          </w:tcPr>
          <w:p w14:paraId="32EFBFEE" w14:textId="77777777" w:rsidR="001842C7" w:rsidRDefault="001842C7" w:rsidP="00F94C0C">
            <w:pPr>
              <w:pStyle w:val="Caption"/>
              <w:rPr>
                <w:b/>
              </w:rPr>
            </w:pPr>
            <w:r>
              <w:rPr>
                <w:b/>
              </w:rPr>
              <w:t xml:space="preserve">ReqID:000000. </w:t>
            </w:r>
          </w:p>
          <w:p w14:paraId="32A2E368" w14:textId="77777777" w:rsidR="001842C7" w:rsidRDefault="001842C7" w:rsidP="00F94C0C">
            <w:pPr>
              <w:pStyle w:val="Caption"/>
              <w:rPr>
                <w:b/>
              </w:rPr>
            </w:pPr>
            <w:r>
              <w:rPr>
                <w:b/>
              </w:rPr>
              <w:t>Kap. 4: Anpassung CRE015/ CRE016, Anpassung B020</w:t>
            </w:r>
          </w:p>
          <w:p w14:paraId="2DFACD5F" w14:textId="77777777" w:rsidR="001842C7" w:rsidRDefault="001842C7" w:rsidP="00F94C0C">
            <w:pPr>
              <w:pStyle w:val="Caption"/>
              <w:rPr>
                <w:b/>
              </w:rPr>
            </w:pPr>
            <w:r>
              <w:rPr>
                <w:b/>
              </w:rPr>
              <w:t>Kap. 5: 5.16. Bewirtschaftung des Feldes CRE015 gelöscht.</w:t>
            </w:r>
          </w:p>
        </w:tc>
      </w:tr>
      <w:tr w:rsidR="001C5D0D" w:rsidRPr="000B3B9A" w:rsidDel="00D31D8B" w14:paraId="5C478A59" w14:textId="77777777" w:rsidTr="000B3B9A">
        <w:trPr>
          <w:cantSplit/>
          <w:tblHeader/>
        </w:trPr>
        <w:tc>
          <w:tcPr>
            <w:tcW w:w="1271" w:type="dxa"/>
            <w:shd w:val="clear" w:color="auto" w:fill="E6E6E6"/>
          </w:tcPr>
          <w:p w14:paraId="2D069D90" w14:textId="77777777" w:rsidR="001C5D0D" w:rsidRDefault="001C5D0D" w:rsidP="00F94C0C">
            <w:pPr>
              <w:pStyle w:val="Caption"/>
              <w:rPr>
                <w:b/>
              </w:rPr>
            </w:pPr>
            <w:r>
              <w:rPr>
                <w:b/>
              </w:rPr>
              <w:t>05.50</w:t>
            </w:r>
          </w:p>
        </w:tc>
        <w:tc>
          <w:tcPr>
            <w:tcW w:w="2268" w:type="dxa"/>
            <w:shd w:val="clear" w:color="auto" w:fill="E6E6E6"/>
          </w:tcPr>
          <w:p w14:paraId="71D7605F" w14:textId="77777777" w:rsidR="001C5D0D" w:rsidRDefault="001C5D0D" w:rsidP="00F94C0C">
            <w:pPr>
              <w:pStyle w:val="Caption"/>
              <w:rPr>
                <w:b/>
              </w:rPr>
            </w:pPr>
            <w:r>
              <w:rPr>
                <w:b/>
              </w:rPr>
              <w:t>Draft for Review</w:t>
            </w:r>
          </w:p>
        </w:tc>
        <w:tc>
          <w:tcPr>
            <w:tcW w:w="1559" w:type="dxa"/>
            <w:shd w:val="clear" w:color="auto" w:fill="E6E6E6"/>
          </w:tcPr>
          <w:p w14:paraId="6E990C27" w14:textId="77777777" w:rsidR="001C5D0D" w:rsidRDefault="001C5D0D" w:rsidP="00F94C0C">
            <w:pPr>
              <w:pStyle w:val="Caption"/>
              <w:rPr>
                <w:b/>
              </w:rPr>
            </w:pPr>
            <w:r>
              <w:rPr>
                <w:b/>
              </w:rPr>
              <w:t>27.02.2024</w:t>
            </w:r>
          </w:p>
        </w:tc>
        <w:tc>
          <w:tcPr>
            <w:tcW w:w="2977" w:type="dxa"/>
            <w:shd w:val="clear" w:color="auto" w:fill="E6E6E6"/>
          </w:tcPr>
          <w:p w14:paraId="007426E3" w14:textId="77777777" w:rsidR="001C5D0D" w:rsidRDefault="001C5D0D" w:rsidP="00F94C0C">
            <w:pPr>
              <w:pStyle w:val="Caption"/>
              <w:rPr>
                <w:b/>
              </w:rPr>
            </w:pPr>
            <w:r>
              <w:rPr>
                <w:b/>
              </w:rPr>
              <w:t>Faulhaber, Jenny (extern) (eh2fauy)</w:t>
            </w:r>
          </w:p>
        </w:tc>
        <w:tc>
          <w:tcPr>
            <w:tcW w:w="6521" w:type="dxa"/>
            <w:shd w:val="clear" w:color="auto" w:fill="E6E6E6"/>
          </w:tcPr>
          <w:p w14:paraId="0304898B" w14:textId="77777777" w:rsidR="001C5D0D" w:rsidRDefault="001C5D0D" w:rsidP="00F94C0C">
            <w:pPr>
              <w:pStyle w:val="Caption"/>
              <w:rPr>
                <w:b/>
              </w:rPr>
            </w:pPr>
            <w:r>
              <w:rPr>
                <w:b/>
              </w:rPr>
              <w:t xml:space="preserve">ReqID:000000. </w:t>
            </w:r>
          </w:p>
          <w:p w14:paraId="601D3A04" w14:textId="77777777" w:rsidR="001C5D0D" w:rsidRDefault="001C5D0D" w:rsidP="00F94C0C">
            <w:pPr>
              <w:pStyle w:val="Caption"/>
              <w:rPr>
                <w:b/>
              </w:rPr>
            </w:pPr>
            <w:r>
              <w:rPr>
                <w:b/>
              </w:rPr>
              <w:t>Anpassung im Kapitel 5.11: Bedingunng (1. + 2. Rang) für CER101 (TERM_END_DATE &lt;=REF_D) [Anpassung aus Version 04.84 ist noch nicht umegsetzt]</w:t>
            </w:r>
          </w:p>
        </w:tc>
      </w:tr>
      <w:tr w:rsidR="00805A66" w:rsidRPr="000B3B9A" w:rsidDel="00D31D8B" w14:paraId="31471E4F" w14:textId="77777777" w:rsidTr="000B3B9A">
        <w:trPr>
          <w:cantSplit/>
          <w:tblHeader/>
        </w:trPr>
        <w:tc>
          <w:tcPr>
            <w:tcW w:w="1271" w:type="dxa"/>
            <w:shd w:val="clear" w:color="auto" w:fill="E6E6E6"/>
          </w:tcPr>
          <w:p w14:paraId="3F935039" w14:textId="77777777" w:rsidR="00805A66" w:rsidRDefault="00805A66" w:rsidP="00F94C0C">
            <w:pPr>
              <w:pStyle w:val="Caption"/>
              <w:rPr>
                <w:b/>
              </w:rPr>
            </w:pPr>
            <w:r>
              <w:rPr>
                <w:b/>
              </w:rPr>
              <w:t>05.51</w:t>
            </w:r>
          </w:p>
        </w:tc>
        <w:tc>
          <w:tcPr>
            <w:tcW w:w="2268" w:type="dxa"/>
            <w:shd w:val="clear" w:color="auto" w:fill="E6E6E6"/>
          </w:tcPr>
          <w:p w14:paraId="11797706" w14:textId="77777777" w:rsidR="00805A66" w:rsidRDefault="00805A66" w:rsidP="00F94C0C">
            <w:pPr>
              <w:pStyle w:val="Caption"/>
              <w:rPr>
                <w:b/>
              </w:rPr>
            </w:pPr>
            <w:r>
              <w:rPr>
                <w:b/>
              </w:rPr>
              <w:t>Draft for Review</w:t>
            </w:r>
          </w:p>
        </w:tc>
        <w:tc>
          <w:tcPr>
            <w:tcW w:w="1559" w:type="dxa"/>
            <w:shd w:val="clear" w:color="auto" w:fill="E6E6E6"/>
          </w:tcPr>
          <w:p w14:paraId="7BD7CC43" w14:textId="77777777" w:rsidR="00805A66" w:rsidRDefault="00805A66" w:rsidP="00F94C0C">
            <w:pPr>
              <w:pStyle w:val="Caption"/>
              <w:rPr>
                <w:b/>
              </w:rPr>
            </w:pPr>
            <w:r>
              <w:rPr>
                <w:b/>
              </w:rPr>
              <w:t>27.02.2024</w:t>
            </w:r>
          </w:p>
        </w:tc>
        <w:tc>
          <w:tcPr>
            <w:tcW w:w="2977" w:type="dxa"/>
            <w:shd w:val="clear" w:color="auto" w:fill="E6E6E6"/>
          </w:tcPr>
          <w:p w14:paraId="20C41131" w14:textId="77777777" w:rsidR="00805A66" w:rsidRDefault="00805A66" w:rsidP="00F94C0C">
            <w:pPr>
              <w:pStyle w:val="Caption"/>
              <w:rPr>
                <w:b/>
              </w:rPr>
            </w:pPr>
            <w:r>
              <w:rPr>
                <w:b/>
              </w:rPr>
              <w:t>Glasmacher, Daniel (extern) (eh2glp0)</w:t>
            </w:r>
          </w:p>
        </w:tc>
        <w:tc>
          <w:tcPr>
            <w:tcW w:w="6521" w:type="dxa"/>
            <w:shd w:val="clear" w:color="auto" w:fill="E6E6E6"/>
          </w:tcPr>
          <w:p w14:paraId="1CD4392E" w14:textId="77777777" w:rsidR="00805A66" w:rsidRDefault="00805A66" w:rsidP="00F94C0C">
            <w:pPr>
              <w:pStyle w:val="Caption"/>
              <w:rPr>
                <w:b/>
              </w:rPr>
            </w:pPr>
            <w:r>
              <w:rPr>
                <w:b/>
              </w:rPr>
              <w:t xml:space="preserve">ReqID:000000. </w:t>
            </w:r>
          </w:p>
          <w:p w14:paraId="14A24BEA" w14:textId="77777777" w:rsidR="00805A66" w:rsidRDefault="00805A66" w:rsidP="00F94C0C">
            <w:pPr>
              <w:pStyle w:val="Caption"/>
              <w:rPr>
                <w:b/>
              </w:rPr>
            </w:pPr>
            <w:r>
              <w:rPr>
                <w:b/>
              </w:rPr>
              <w:t>Kap.4: Anpassung der Transformationsanweisung für VTY215</w:t>
            </w:r>
          </w:p>
        </w:tc>
      </w:tr>
      <w:tr w:rsidR="007033D1" w:rsidRPr="000B3B9A" w:rsidDel="00D31D8B" w14:paraId="60C29B6F" w14:textId="77777777" w:rsidTr="000B3B9A">
        <w:trPr>
          <w:cantSplit/>
          <w:tblHeader/>
        </w:trPr>
        <w:tc>
          <w:tcPr>
            <w:tcW w:w="1271" w:type="dxa"/>
            <w:shd w:val="clear" w:color="auto" w:fill="E6E6E6"/>
          </w:tcPr>
          <w:p w14:paraId="10628F6C" w14:textId="77777777" w:rsidR="007033D1" w:rsidRDefault="007033D1" w:rsidP="00F94C0C">
            <w:pPr>
              <w:pStyle w:val="Caption"/>
              <w:rPr>
                <w:b/>
              </w:rPr>
            </w:pPr>
            <w:r>
              <w:rPr>
                <w:b/>
              </w:rPr>
              <w:lastRenderedPageBreak/>
              <w:t>05.52</w:t>
            </w:r>
          </w:p>
        </w:tc>
        <w:tc>
          <w:tcPr>
            <w:tcW w:w="2268" w:type="dxa"/>
            <w:shd w:val="clear" w:color="auto" w:fill="E6E6E6"/>
          </w:tcPr>
          <w:p w14:paraId="3024EA18" w14:textId="77777777" w:rsidR="007033D1" w:rsidRDefault="007033D1" w:rsidP="00F94C0C">
            <w:pPr>
              <w:pStyle w:val="Caption"/>
              <w:rPr>
                <w:b/>
              </w:rPr>
            </w:pPr>
            <w:r>
              <w:rPr>
                <w:b/>
              </w:rPr>
              <w:t>Draft</w:t>
            </w:r>
          </w:p>
        </w:tc>
        <w:tc>
          <w:tcPr>
            <w:tcW w:w="1559" w:type="dxa"/>
            <w:shd w:val="clear" w:color="auto" w:fill="E6E6E6"/>
          </w:tcPr>
          <w:p w14:paraId="1335559E" w14:textId="77777777" w:rsidR="007033D1" w:rsidRDefault="007033D1" w:rsidP="00F94C0C">
            <w:pPr>
              <w:pStyle w:val="Caption"/>
              <w:rPr>
                <w:b/>
              </w:rPr>
            </w:pPr>
            <w:r>
              <w:rPr>
                <w:b/>
              </w:rPr>
              <w:t>06.03.2024</w:t>
            </w:r>
          </w:p>
        </w:tc>
        <w:tc>
          <w:tcPr>
            <w:tcW w:w="2977" w:type="dxa"/>
            <w:shd w:val="clear" w:color="auto" w:fill="E6E6E6"/>
          </w:tcPr>
          <w:p w14:paraId="00223909" w14:textId="77777777" w:rsidR="007033D1" w:rsidRDefault="007033D1" w:rsidP="00F94C0C">
            <w:pPr>
              <w:pStyle w:val="Caption"/>
              <w:rPr>
                <w:b/>
              </w:rPr>
            </w:pPr>
            <w:r>
              <w:rPr>
                <w:b/>
              </w:rPr>
              <w:t>Obrist, Johannes (extern) (eh2obri)</w:t>
            </w:r>
          </w:p>
        </w:tc>
        <w:tc>
          <w:tcPr>
            <w:tcW w:w="6521" w:type="dxa"/>
            <w:shd w:val="clear" w:color="auto" w:fill="E6E6E6"/>
          </w:tcPr>
          <w:p w14:paraId="3BF2CF4F" w14:textId="77777777" w:rsidR="007033D1" w:rsidRDefault="007033D1" w:rsidP="00F94C0C">
            <w:pPr>
              <w:pStyle w:val="Caption"/>
              <w:rPr>
                <w:b/>
              </w:rPr>
            </w:pPr>
            <w:r>
              <w:rPr>
                <w:b/>
              </w:rPr>
              <w:t xml:space="preserve">ReqID:000000. </w:t>
            </w:r>
          </w:p>
          <w:p w14:paraId="6D07D6A6" w14:textId="77777777" w:rsidR="007033D1" w:rsidRDefault="007033D1" w:rsidP="00F94C0C">
            <w:pPr>
              <w:pStyle w:val="Caption"/>
              <w:rPr>
                <w:b/>
              </w:rPr>
            </w:pPr>
            <w:r>
              <w:rPr>
                <w:b/>
              </w:rPr>
              <w:t>Kap 4: Anpassung B020</w:t>
            </w:r>
          </w:p>
        </w:tc>
      </w:tr>
      <w:tr w:rsidR="00886F73" w:rsidRPr="000B3B9A" w:rsidDel="00D31D8B" w14:paraId="5C781A88" w14:textId="77777777" w:rsidTr="000B3B9A">
        <w:trPr>
          <w:cantSplit/>
          <w:tblHeader/>
        </w:trPr>
        <w:tc>
          <w:tcPr>
            <w:tcW w:w="1271" w:type="dxa"/>
            <w:shd w:val="clear" w:color="auto" w:fill="E6E6E6"/>
          </w:tcPr>
          <w:p w14:paraId="24D1D85A" w14:textId="77777777" w:rsidR="00886F73" w:rsidRDefault="00886F73" w:rsidP="00F94C0C">
            <w:pPr>
              <w:pStyle w:val="Caption"/>
              <w:rPr>
                <w:b/>
              </w:rPr>
            </w:pPr>
            <w:r>
              <w:rPr>
                <w:b/>
              </w:rPr>
              <w:t>05.53</w:t>
            </w:r>
          </w:p>
        </w:tc>
        <w:tc>
          <w:tcPr>
            <w:tcW w:w="2268" w:type="dxa"/>
            <w:shd w:val="clear" w:color="auto" w:fill="E6E6E6"/>
          </w:tcPr>
          <w:p w14:paraId="2165C52C" w14:textId="77777777" w:rsidR="00886F73" w:rsidRDefault="00886F73" w:rsidP="00F94C0C">
            <w:pPr>
              <w:pStyle w:val="Caption"/>
              <w:rPr>
                <w:b/>
              </w:rPr>
            </w:pPr>
            <w:r>
              <w:rPr>
                <w:b/>
              </w:rPr>
              <w:t>Draft</w:t>
            </w:r>
          </w:p>
        </w:tc>
        <w:tc>
          <w:tcPr>
            <w:tcW w:w="1559" w:type="dxa"/>
            <w:shd w:val="clear" w:color="auto" w:fill="E6E6E6"/>
          </w:tcPr>
          <w:p w14:paraId="5849DF9B" w14:textId="77777777" w:rsidR="00886F73" w:rsidRDefault="00886F73" w:rsidP="00F94C0C">
            <w:pPr>
              <w:pStyle w:val="Caption"/>
              <w:rPr>
                <w:b/>
              </w:rPr>
            </w:pPr>
            <w:r>
              <w:rPr>
                <w:b/>
              </w:rPr>
              <w:t>18.03.2024</w:t>
            </w:r>
          </w:p>
        </w:tc>
        <w:tc>
          <w:tcPr>
            <w:tcW w:w="2977" w:type="dxa"/>
            <w:shd w:val="clear" w:color="auto" w:fill="E6E6E6"/>
          </w:tcPr>
          <w:p w14:paraId="2514271C" w14:textId="77777777" w:rsidR="00886F73" w:rsidRDefault="00886F73" w:rsidP="00F94C0C">
            <w:pPr>
              <w:pStyle w:val="Caption"/>
              <w:rPr>
                <w:b/>
              </w:rPr>
            </w:pPr>
            <w:r>
              <w:rPr>
                <w:b/>
              </w:rPr>
              <w:t>Obrist, Johannes (extern) (eh2obri)</w:t>
            </w:r>
          </w:p>
        </w:tc>
        <w:tc>
          <w:tcPr>
            <w:tcW w:w="6521" w:type="dxa"/>
            <w:shd w:val="clear" w:color="auto" w:fill="E6E6E6"/>
          </w:tcPr>
          <w:p w14:paraId="112D22EF" w14:textId="77777777" w:rsidR="00886F73" w:rsidRDefault="00886F73" w:rsidP="00F94C0C">
            <w:pPr>
              <w:pStyle w:val="Caption"/>
              <w:rPr>
                <w:b/>
              </w:rPr>
            </w:pPr>
            <w:r>
              <w:rPr>
                <w:b/>
              </w:rPr>
              <w:t xml:space="preserve">ReqID:000000. </w:t>
            </w:r>
          </w:p>
          <w:p w14:paraId="0BA1E26D" w14:textId="77777777" w:rsidR="00886F73" w:rsidRDefault="00886F73" w:rsidP="00F94C0C">
            <w:pPr>
              <w:pStyle w:val="Caption"/>
              <w:rPr>
                <w:b/>
              </w:rPr>
            </w:pPr>
            <w:r>
              <w:rPr>
                <w:b/>
              </w:rPr>
              <w:t>Kap. 4: Anpassung B020</w:t>
            </w:r>
          </w:p>
        </w:tc>
      </w:tr>
      <w:tr w:rsidR="003162A4" w:rsidRPr="000B3B9A" w:rsidDel="00D31D8B" w14:paraId="2A22E9BB" w14:textId="77777777" w:rsidTr="000B3B9A">
        <w:trPr>
          <w:cantSplit/>
          <w:tblHeader/>
        </w:trPr>
        <w:tc>
          <w:tcPr>
            <w:tcW w:w="1271" w:type="dxa"/>
            <w:shd w:val="clear" w:color="auto" w:fill="E6E6E6"/>
          </w:tcPr>
          <w:p w14:paraId="069EB052" w14:textId="77777777" w:rsidR="003162A4" w:rsidRDefault="003162A4" w:rsidP="00F94C0C">
            <w:pPr>
              <w:pStyle w:val="Caption"/>
              <w:rPr>
                <w:b/>
              </w:rPr>
            </w:pPr>
            <w:r>
              <w:rPr>
                <w:b/>
              </w:rPr>
              <w:t>05.54</w:t>
            </w:r>
          </w:p>
        </w:tc>
        <w:tc>
          <w:tcPr>
            <w:tcW w:w="2268" w:type="dxa"/>
            <w:shd w:val="clear" w:color="auto" w:fill="E6E6E6"/>
          </w:tcPr>
          <w:p w14:paraId="10DEF642" w14:textId="77777777" w:rsidR="003162A4" w:rsidRDefault="003162A4" w:rsidP="00F94C0C">
            <w:pPr>
              <w:pStyle w:val="Caption"/>
              <w:rPr>
                <w:b/>
              </w:rPr>
            </w:pPr>
            <w:r>
              <w:rPr>
                <w:b/>
              </w:rPr>
              <w:t>Draft</w:t>
            </w:r>
          </w:p>
        </w:tc>
        <w:tc>
          <w:tcPr>
            <w:tcW w:w="1559" w:type="dxa"/>
            <w:shd w:val="clear" w:color="auto" w:fill="E6E6E6"/>
          </w:tcPr>
          <w:p w14:paraId="549A0BDB" w14:textId="77777777" w:rsidR="003162A4" w:rsidRDefault="003162A4" w:rsidP="00F94C0C">
            <w:pPr>
              <w:pStyle w:val="Caption"/>
              <w:rPr>
                <w:b/>
              </w:rPr>
            </w:pPr>
            <w:r>
              <w:rPr>
                <w:b/>
              </w:rPr>
              <w:t>19.03.2024</w:t>
            </w:r>
          </w:p>
        </w:tc>
        <w:tc>
          <w:tcPr>
            <w:tcW w:w="2977" w:type="dxa"/>
            <w:shd w:val="clear" w:color="auto" w:fill="E6E6E6"/>
          </w:tcPr>
          <w:p w14:paraId="34C5AE25" w14:textId="77777777" w:rsidR="003162A4" w:rsidRDefault="003162A4" w:rsidP="00F94C0C">
            <w:pPr>
              <w:pStyle w:val="Caption"/>
              <w:rPr>
                <w:b/>
              </w:rPr>
            </w:pPr>
            <w:r>
              <w:rPr>
                <w:b/>
              </w:rPr>
              <w:t>Saßmannshausen, Henri (extern) (eh2sayp)</w:t>
            </w:r>
          </w:p>
        </w:tc>
        <w:tc>
          <w:tcPr>
            <w:tcW w:w="6521" w:type="dxa"/>
            <w:shd w:val="clear" w:color="auto" w:fill="E6E6E6"/>
          </w:tcPr>
          <w:p w14:paraId="1EB69643" w14:textId="77777777" w:rsidR="003162A4" w:rsidRDefault="003162A4" w:rsidP="00F94C0C">
            <w:pPr>
              <w:pStyle w:val="Caption"/>
              <w:rPr>
                <w:b/>
              </w:rPr>
            </w:pPr>
            <w:r>
              <w:rPr>
                <w:b/>
              </w:rPr>
              <w:t xml:space="preserve">ReqID:000000. </w:t>
            </w:r>
          </w:p>
          <w:p w14:paraId="5DAF537E" w14:textId="77777777" w:rsidR="003162A4" w:rsidRDefault="003162A4" w:rsidP="00F94C0C">
            <w:pPr>
              <w:pStyle w:val="Caption"/>
              <w:rPr>
                <w:b/>
              </w:rPr>
            </w:pPr>
            <w:r>
              <w:rPr>
                <w:b/>
              </w:rPr>
              <w:t>Kap.5: Anpassung CRE101</w:t>
            </w:r>
          </w:p>
        </w:tc>
      </w:tr>
      <w:tr w:rsidR="0094052A" w:rsidRPr="000B3B9A" w:rsidDel="00D31D8B" w14:paraId="333E07F5" w14:textId="77777777" w:rsidTr="000B3B9A">
        <w:trPr>
          <w:cantSplit/>
          <w:tblHeader/>
        </w:trPr>
        <w:tc>
          <w:tcPr>
            <w:tcW w:w="1271" w:type="dxa"/>
            <w:shd w:val="clear" w:color="auto" w:fill="E6E6E6"/>
          </w:tcPr>
          <w:p w14:paraId="186D866C" w14:textId="77777777" w:rsidR="0094052A" w:rsidRDefault="0094052A" w:rsidP="00F94C0C">
            <w:pPr>
              <w:pStyle w:val="Caption"/>
              <w:rPr>
                <w:b/>
              </w:rPr>
            </w:pPr>
            <w:r>
              <w:rPr>
                <w:b/>
              </w:rPr>
              <w:t>05.55</w:t>
            </w:r>
          </w:p>
        </w:tc>
        <w:tc>
          <w:tcPr>
            <w:tcW w:w="2268" w:type="dxa"/>
            <w:shd w:val="clear" w:color="auto" w:fill="E6E6E6"/>
          </w:tcPr>
          <w:p w14:paraId="3CCAAEC2" w14:textId="77777777" w:rsidR="0094052A" w:rsidRDefault="0094052A" w:rsidP="00F94C0C">
            <w:pPr>
              <w:pStyle w:val="Caption"/>
              <w:rPr>
                <w:b/>
              </w:rPr>
            </w:pPr>
            <w:r>
              <w:rPr>
                <w:b/>
              </w:rPr>
              <w:t>Draft for Review</w:t>
            </w:r>
          </w:p>
        </w:tc>
        <w:tc>
          <w:tcPr>
            <w:tcW w:w="1559" w:type="dxa"/>
            <w:shd w:val="clear" w:color="auto" w:fill="E6E6E6"/>
          </w:tcPr>
          <w:p w14:paraId="469F13EE" w14:textId="77777777" w:rsidR="0094052A" w:rsidRDefault="0094052A" w:rsidP="00F94C0C">
            <w:pPr>
              <w:pStyle w:val="Caption"/>
              <w:rPr>
                <w:b/>
              </w:rPr>
            </w:pPr>
            <w:r>
              <w:rPr>
                <w:b/>
              </w:rPr>
              <w:t>26.03.2024</w:t>
            </w:r>
          </w:p>
        </w:tc>
        <w:tc>
          <w:tcPr>
            <w:tcW w:w="2977" w:type="dxa"/>
            <w:shd w:val="clear" w:color="auto" w:fill="E6E6E6"/>
          </w:tcPr>
          <w:p w14:paraId="5FCC67ED" w14:textId="77777777" w:rsidR="0094052A" w:rsidRDefault="0094052A" w:rsidP="00F94C0C">
            <w:pPr>
              <w:pStyle w:val="Caption"/>
              <w:rPr>
                <w:b/>
              </w:rPr>
            </w:pPr>
            <w:r>
              <w:rPr>
                <w:b/>
              </w:rPr>
              <w:t>Faulhaber, Jenny (extern) (eh2fauy)</w:t>
            </w:r>
          </w:p>
        </w:tc>
        <w:tc>
          <w:tcPr>
            <w:tcW w:w="6521" w:type="dxa"/>
            <w:shd w:val="clear" w:color="auto" w:fill="E6E6E6"/>
          </w:tcPr>
          <w:p w14:paraId="3FBBE077" w14:textId="77777777" w:rsidR="0094052A" w:rsidRDefault="0094052A" w:rsidP="00F94C0C">
            <w:pPr>
              <w:pStyle w:val="Caption"/>
              <w:rPr>
                <w:b/>
              </w:rPr>
            </w:pPr>
            <w:r>
              <w:rPr>
                <w:b/>
              </w:rPr>
              <w:t xml:space="preserve">ReqID:000000. </w:t>
            </w:r>
          </w:p>
          <w:p w14:paraId="259F0841" w14:textId="77777777" w:rsidR="0094052A" w:rsidRDefault="0094052A" w:rsidP="00F94C0C">
            <w:pPr>
              <w:pStyle w:val="Caption"/>
              <w:rPr>
                <w:b/>
              </w:rPr>
            </w:pPr>
            <w:r>
              <w:rPr>
                <w:b/>
              </w:rPr>
              <w:t>Kapitel 4: Ergänzung VAL507, PTY001 für Verwaltungskredite</w:t>
            </w:r>
          </w:p>
          <w:p w14:paraId="610C62FA" w14:textId="77777777" w:rsidR="0094052A" w:rsidRDefault="0094052A" w:rsidP="00F94C0C">
            <w:pPr>
              <w:pStyle w:val="Caption"/>
              <w:rPr>
                <w:b/>
              </w:rPr>
            </w:pPr>
            <w:r>
              <w:rPr>
                <w:b/>
              </w:rPr>
              <w:t>Kapitel 5: Anpassung PTY001 für HGB (Verwaltungskredite)</w:t>
            </w:r>
          </w:p>
        </w:tc>
      </w:tr>
      <w:tr w:rsidR="00B441E8" w:rsidRPr="000B3B9A" w:rsidDel="00D31D8B" w14:paraId="33DFBCAB" w14:textId="77777777" w:rsidTr="000B3B9A">
        <w:trPr>
          <w:cantSplit/>
          <w:tblHeader/>
        </w:trPr>
        <w:tc>
          <w:tcPr>
            <w:tcW w:w="1271" w:type="dxa"/>
            <w:shd w:val="clear" w:color="auto" w:fill="E6E6E6"/>
          </w:tcPr>
          <w:p w14:paraId="6DC4147F" w14:textId="77777777" w:rsidR="00B441E8" w:rsidRDefault="00B441E8" w:rsidP="00F94C0C">
            <w:pPr>
              <w:pStyle w:val="Caption"/>
              <w:rPr>
                <w:b/>
              </w:rPr>
            </w:pPr>
            <w:r>
              <w:rPr>
                <w:b/>
              </w:rPr>
              <w:t>05.56</w:t>
            </w:r>
          </w:p>
        </w:tc>
        <w:tc>
          <w:tcPr>
            <w:tcW w:w="2268" w:type="dxa"/>
            <w:shd w:val="clear" w:color="auto" w:fill="E6E6E6"/>
          </w:tcPr>
          <w:p w14:paraId="16534BD1" w14:textId="77777777" w:rsidR="00B441E8" w:rsidRDefault="00B441E8" w:rsidP="00F94C0C">
            <w:pPr>
              <w:pStyle w:val="Caption"/>
              <w:rPr>
                <w:b/>
              </w:rPr>
            </w:pPr>
            <w:r>
              <w:rPr>
                <w:b/>
              </w:rPr>
              <w:t>Draft</w:t>
            </w:r>
          </w:p>
        </w:tc>
        <w:tc>
          <w:tcPr>
            <w:tcW w:w="1559" w:type="dxa"/>
            <w:shd w:val="clear" w:color="auto" w:fill="E6E6E6"/>
          </w:tcPr>
          <w:p w14:paraId="14905830" w14:textId="77777777" w:rsidR="00B441E8" w:rsidRDefault="00B441E8" w:rsidP="00F94C0C">
            <w:pPr>
              <w:pStyle w:val="Caption"/>
              <w:rPr>
                <w:b/>
              </w:rPr>
            </w:pPr>
            <w:r>
              <w:rPr>
                <w:b/>
              </w:rPr>
              <w:t>03.04.2024</w:t>
            </w:r>
          </w:p>
        </w:tc>
        <w:tc>
          <w:tcPr>
            <w:tcW w:w="2977" w:type="dxa"/>
            <w:shd w:val="clear" w:color="auto" w:fill="E6E6E6"/>
          </w:tcPr>
          <w:p w14:paraId="0093D2F4" w14:textId="77777777" w:rsidR="00B441E8" w:rsidRDefault="00B441E8" w:rsidP="00F94C0C">
            <w:pPr>
              <w:pStyle w:val="Caption"/>
              <w:rPr>
                <w:b/>
              </w:rPr>
            </w:pPr>
            <w:r>
              <w:rPr>
                <w:b/>
              </w:rPr>
              <w:t>Hendrichs, Roland (cb2heaz)</w:t>
            </w:r>
          </w:p>
        </w:tc>
        <w:tc>
          <w:tcPr>
            <w:tcW w:w="6521" w:type="dxa"/>
            <w:shd w:val="clear" w:color="auto" w:fill="E6E6E6"/>
          </w:tcPr>
          <w:p w14:paraId="42107FE1" w14:textId="77777777" w:rsidR="00B441E8" w:rsidRDefault="00B441E8" w:rsidP="00F94C0C">
            <w:pPr>
              <w:pStyle w:val="Caption"/>
              <w:rPr>
                <w:b/>
              </w:rPr>
            </w:pPr>
            <w:r>
              <w:rPr>
                <w:b/>
              </w:rPr>
              <w:t xml:space="preserve">ReqID:00000. </w:t>
            </w:r>
          </w:p>
          <w:p w14:paraId="0E06BF26" w14:textId="77777777" w:rsidR="00B441E8" w:rsidRDefault="00B441E8" w:rsidP="00F94C0C">
            <w:pPr>
              <w:pStyle w:val="Caption"/>
              <w:rPr>
                <w:b/>
              </w:rPr>
            </w:pPr>
            <w:r>
              <w:rPr>
                <w:b/>
              </w:rPr>
              <w:t>Kap. 4: B262 - Entfernen der Prüfung auf High-Risk-Flag</w:t>
            </w:r>
          </w:p>
        </w:tc>
      </w:tr>
      <w:tr w:rsidR="00DA53FD" w:rsidRPr="000B3B9A" w:rsidDel="00D31D8B" w14:paraId="65D3C115" w14:textId="77777777" w:rsidTr="000B3B9A">
        <w:trPr>
          <w:cantSplit/>
          <w:tblHeader/>
        </w:trPr>
        <w:tc>
          <w:tcPr>
            <w:tcW w:w="1271" w:type="dxa"/>
            <w:shd w:val="clear" w:color="auto" w:fill="E6E6E6"/>
          </w:tcPr>
          <w:p w14:paraId="2955B7E0" w14:textId="77777777" w:rsidR="00DA53FD" w:rsidRDefault="00DA53FD" w:rsidP="00F94C0C">
            <w:pPr>
              <w:pStyle w:val="Caption"/>
              <w:rPr>
                <w:b/>
              </w:rPr>
            </w:pPr>
            <w:r>
              <w:rPr>
                <w:b/>
              </w:rPr>
              <w:lastRenderedPageBreak/>
              <w:t>05.57</w:t>
            </w:r>
          </w:p>
        </w:tc>
        <w:tc>
          <w:tcPr>
            <w:tcW w:w="2268" w:type="dxa"/>
            <w:shd w:val="clear" w:color="auto" w:fill="E6E6E6"/>
          </w:tcPr>
          <w:p w14:paraId="587BD85A" w14:textId="77777777" w:rsidR="00DA53FD" w:rsidRDefault="00DA53FD" w:rsidP="00F94C0C">
            <w:pPr>
              <w:pStyle w:val="Caption"/>
              <w:rPr>
                <w:b/>
              </w:rPr>
            </w:pPr>
            <w:r>
              <w:rPr>
                <w:b/>
              </w:rPr>
              <w:t>Draft for Review</w:t>
            </w:r>
          </w:p>
        </w:tc>
        <w:tc>
          <w:tcPr>
            <w:tcW w:w="1559" w:type="dxa"/>
            <w:shd w:val="clear" w:color="auto" w:fill="E6E6E6"/>
          </w:tcPr>
          <w:p w14:paraId="2227D594" w14:textId="77777777" w:rsidR="00DA53FD" w:rsidRDefault="00DA53FD" w:rsidP="00F94C0C">
            <w:pPr>
              <w:pStyle w:val="Caption"/>
              <w:rPr>
                <w:b/>
              </w:rPr>
            </w:pPr>
            <w:r>
              <w:rPr>
                <w:b/>
              </w:rPr>
              <w:t>10.04.2024</w:t>
            </w:r>
          </w:p>
        </w:tc>
        <w:tc>
          <w:tcPr>
            <w:tcW w:w="2977" w:type="dxa"/>
            <w:shd w:val="clear" w:color="auto" w:fill="E6E6E6"/>
          </w:tcPr>
          <w:p w14:paraId="6D396348" w14:textId="77777777" w:rsidR="00DA53FD" w:rsidRDefault="00DA53FD" w:rsidP="00F94C0C">
            <w:pPr>
              <w:pStyle w:val="Caption"/>
              <w:rPr>
                <w:b/>
              </w:rPr>
            </w:pPr>
            <w:r>
              <w:rPr>
                <w:b/>
              </w:rPr>
              <w:t>Glasmacher, Daniel (extern) (eh2glp0)</w:t>
            </w:r>
          </w:p>
        </w:tc>
        <w:tc>
          <w:tcPr>
            <w:tcW w:w="6521" w:type="dxa"/>
            <w:shd w:val="clear" w:color="auto" w:fill="E6E6E6"/>
          </w:tcPr>
          <w:p w14:paraId="4DA2BD29" w14:textId="77777777" w:rsidR="00DA53FD" w:rsidRDefault="00DA53FD" w:rsidP="00F94C0C">
            <w:pPr>
              <w:pStyle w:val="Caption"/>
              <w:rPr>
                <w:b/>
              </w:rPr>
            </w:pPr>
            <w:r>
              <w:rPr>
                <w:b/>
              </w:rPr>
              <w:t xml:space="preserve">ReqID:000000. </w:t>
            </w:r>
          </w:p>
          <w:p w14:paraId="773FBF68" w14:textId="77777777" w:rsidR="00DA53FD" w:rsidRDefault="00DA53FD" w:rsidP="00F94C0C">
            <w:pPr>
              <w:pStyle w:val="Caption"/>
              <w:rPr>
                <w:b/>
              </w:rPr>
            </w:pPr>
            <w:r>
              <w:rPr>
                <w:b/>
              </w:rPr>
              <w:t>Kap.2.1: Erweiterung der Aggregationsbedinungen im Join für XX_C_CON_2_CODT_LGDS_CR_AGG (XX_DELISYST &amp; XX_COLL_TYPE_CR_IND)</w:t>
            </w:r>
          </w:p>
          <w:p w14:paraId="639F001A" w14:textId="77777777" w:rsidR="00DA53FD" w:rsidRDefault="00DA53FD" w:rsidP="00F94C0C">
            <w:pPr>
              <w:pStyle w:val="Caption"/>
              <w:rPr>
                <w:b/>
              </w:rPr>
            </w:pPr>
            <w:r>
              <w:rPr>
                <w:b/>
              </w:rPr>
              <w:t>Kap.3: Anpassung der Filterbedingungen für XX_C_COLL_DET_LGDS_CR_FULLSTA &amp; XX_C_CON_2_CODT_LGDS_CR_FULLST</w:t>
            </w:r>
          </w:p>
        </w:tc>
      </w:tr>
      <w:tr w:rsidR="00483BC9" w:rsidRPr="000B3B9A" w:rsidDel="00D31D8B" w14:paraId="6B545B5D" w14:textId="77777777" w:rsidTr="000B3B9A">
        <w:trPr>
          <w:cantSplit/>
          <w:tblHeader/>
        </w:trPr>
        <w:tc>
          <w:tcPr>
            <w:tcW w:w="1271" w:type="dxa"/>
            <w:shd w:val="clear" w:color="auto" w:fill="E6E6E6"/>
          </w:tcPr>
          <w:p w14:paraId="07A32217" w14:textId="77777777" w:rsidR="00483BC9" w:rsidRDefault="00483BC9" w:rsidP="00F94C0C">
            <w:pPr>
              <w:pStyle w:val="Caption"/>
              <w:rPr>
                <w:b/>
              </w:rPr>
            </w:pPr>
            <w:r>
              <w:rPr>
                <w:b/>
              </w:rPr>
              <w:t>05.58</w:t>
            </w:r>
          </w:p>
        </w:tc>
        <w:tc>
          <w:tcPr>
            <w:tcW w:w="2268" w:type="dxa"/>
            <w:shd w:val="clear" w:color="auto" w:fill="E6E6E6"/>
          </w:tcPr>
          <w:p w14:paraId="185F8F92" w14:textId="77777777" w:rsidR="00483BC9" w:rsidRDefault="00483BC9" w:rsidP="00F94C0C">
            <w:pPr>
              <w:pStyle w:val="Caption"/>
              <w:rPr>
                <w:b/>
              </w:rPr>
            </w:pPr>
            <w:r>
              <w:rPr>
                <w:b/>
              </w:rPr>
              <w:t>Draft</w:t>
            </w:r>
          </w:p>
        </w:tc>
        <w:tc>
          <w:tcPr>
            <w:tcW w:w="1559" w:type="dxa"/>
            <w:shd w:val="clear" w:color="auto" w:fill="E6E6E6"/>
          </w:tcPr>
          <w:p w14:paraId="251384E5" w14:textId="77777777" w:rsidR="00483BC9" w:rsidRDefault="00483BC9" w:rsidP="00F94C0C">
            <w:pPr>
              <w:pStyle w:val="Caption"/>
              <w:rPr>
                <w:b/>
              </w:rPr>
            </w:pPr>
            <w:r>
              <w:rPr>
                <w:b/>
              </w:rPr>
              <w:t>17.04.2024</w:t>
            </w:r>
          </w:p>
        </w:tc>
        <w:tc>
          <w:tcPr>
            <w:tcW w:w="2977" w:type="dxa"/>
            <w:shd w:val="clear" w:color="auto" w:fill="E6E6E6"/>
          </w:tcPr>
          <w:p w14:paraId="78DE0926" w14:textId="77777777" w:rsidR="00483BC9" w:rsidRDefault="00483BC9" w:rsidP="00F94C0C">
            <w:pPr>
              <w:pStyle w:val="Caption"/>
              <w:rPr>
                <w:b/>
              </w:rPr>
            </w:pPr>
            <w:r>
              <w:rPr>
                <w:b/>
              </w:rPr>
              <w:t>Obrist, Johannes (extern) (eh2obri)</w:t>
            </w:r>
          </w:p>
        </w:tc>
        <w:tc>
          <w:tcPr>
            <w:tcW w:w="6521" w:type="dxa"/>
            <w:shd w:val="clear" w:color="auto" w:fill="E6E6E6"/>
          </w:tcPr>
          <w:p w14:paraId="7911ED57" w14:textId="77777777" w:rsidR="00483BC9" w:rsidRDefault="00483BC9" w:rsidP="00F94C0C">
            <w:pPr>
              <w:pStyle w:val="Caption"/>
              <w:rPr>
                <w:b/>
              </w:rPr>
            </w:pPr>
            <w:r>
              <w:rPr>
                <w:b/>
              </w:rPr>
              <w:t xml:space="preserve">ReqID:000000. </w:t>
            </w:r>
          </w:p>
          <w:p w14:paraId="3FCB0A3B" w14:textId="77777777" w:rsidR="00483BC9" w:rsidRDefault="00483BC9" w:rsidP="00F94C0C">
            <w:pPr>
              <w:pStyle w:val="Caption"/>
              <w:rPr>
                <w:b/>
              </w:rPr>
            </w:pPr>
            <w:r>
              <w:rPr>
                <w:b/>
              </w:rPr>
              <w:t>Kap. 4: B007 Anpassung Transformationsanweisung</w:t>
            </w:r>
          </w:p>
        </w:tc>
      </w:tr>
      <w:tr w:rsidR="00652651" w:rsidRPr="000B3B9A" w:rsidDel="00D31D8B" w14:paraId="41F715A8" w14:textId="77777777" w:rsidTr="000B3B9A">
        <w:trPr>
          <w:cantSplit/>
          <w:tblHeader/>
        </w:trPr>
        <w:tc>
          <w:tcPr>
            <w:tcW w:w="1271" w:type="dxa"/>
            <w:shd w:val="clear" w:color="auto" w:fill="E6E6E6"/>
          </w:tcPr>
          <w:p w14:paraId="1E41E823" w14:textId="77777777" w:rsidR="00652651" w:rsidRDefault="00652651" w:rsidP="00F94C0C">
            <w:pPr>
              <w:pStyle w:val="Caption"/>
              <w:rPr>
                <w:b/>
              </w:rPr>
            </w:pPr>
            <w:r>
              <w:rPr>
                <w:b/>
              </w:rPr>
              <w:t>05.59</w:t>
            </w:r>
          </w:p>
        </w:tc>
        <w:tc>
          <w:tcPr>
            <w:tcW w:w="2268" w:type="dxa"/>
            <w:shd w:val="clear" w:color="auto" w:fill="E6E6E6"/>
          </w:tcPr>
          <w:p w14:paraId="6173492D" w14:textId="77777777" w:rsidR="00652651" w:rsidRDefault="00652651" w:rsidP="00F94C0C">
            <w:pPr>
              <w:pStyle w:val="Caption"/>
              <w:rPr>
                <w:b/>
              </w:rPr>
            </w:pPr>
            <w:r>
              <w:rPr>
                <w:b/>
              </w:rPr>
              <w:t>Draft for Review</w:t>
            </w:r>
          </w:p>
        </w:tc>
        <w:tc>
          <w:tcPr>
            <w:tcW w:w="1559" w:type="dxa"/>
            <w:shd w:val="clear" w:color="auto" w:fill="E6E6E6"/>
          </w:tcPr>
          <w:p w14:paraId="1ECB219C" w14:textId="77777777" w:rsidR="00652651" w:rsidRDefault="00652651" w:rsidP="00F94C0C">
            <w:pPr>
              <w:pStyle w:val="Caption"/>
              <w:rPr>
                <w:b/>
              </w:rPr>
            </w:pPr>
            <w:r>
              <w:rPr>
                <w:b/>
              </w:rPr>
              <w:t>26.04.2024</w:t>
            </w:r>
          </w:p>
        </w:tc>
        <w:tc>
          <w:tcPr>
            <w:tcW w:w="2977" w:type="dxa"/>
            <w:shd w:val="clear" w:color="auto" w:fill="E6E6E6"/>
          </w:tcPr>
          <w:p w14:paraId="71D5247A" w14:textId="77777777" w:rsidR="00652651" w:rsidRDefault="00652651" w:rsidP="00F94C0C">
            <w:pPr>
              <w:pStyle w:val="Caption"/>
              <w:rPr>
                <w:b/>
              </w:rPr>
            </w:pPr>
            <w:r>
              <w:rPr>
                <w:b/>
              </w:rPr>
              <w:t>Saßmannshausen, Henri (extern) (eh2sayp)</w:t>
            </w:r>
          </w:p>
        </w:tc>
        <w:tc>
          <w:tcPr>
            <w:tcW w:w="6521" w:type="dxa"/>
            <w:shd w:val="clear" w:color="auto" w:fill="E6E6E6"/>
          </w:tcPr>
          <w:p w14:paraId="18E54F1D" w14:textId="77777777" w:rsidR="00652651" w:rsidRDefault="00652651" w:rsidP="00F94C0C">
            <w:pPr>
              <w:pStyle w:val="Caption"/>
              <w:rPr>
                <w:b/>
              </w:rPr>
            </w:pPr>
            <w:r>
              <w:rPr>
                <w:b/>
              </w:rPr>
              <w:t xml:space="preserve">ReqID:000000. </w:t>
            </w:r>
          </w:p>
          <w:p w14:paraId="3018C981" w14:textId="77777777" w:rsidR="00652651" w:rsidRDefault="00652651" w:rsidP="00F94C0C">
            <w:pPr>
              <w:pStyle w:val="Caption"/>
              <w:rPr>
                <w:b/>
              </w:rPr>
            </w:pPr>
            <w:r>
              <w:rPr>
                <w:b/>
              </w:rPr>
              <w:t>Kap.5: Anpassung CRE101</w:t>
            </w:r>
          </w:p>
        </w:tc>
      </w:tr>
      <w:tr w:rsidR="00826DE6" w:rsidRPr="000B3B9A" w:rsidDel="00D31D8B" w14:paraId="6CF77510" w14:textId="77777777" w:rsidTr="000B3B9A">
        <w:trPr>
          <w:cantSplit/>
          <w:tblHeader/>
        </w:trPr>
        <w:tc>
          <w:tcPr>
            <w:tcW w:w="1271" w:type="dxa"/>
            <w:shd w:val="clear" w:color="auto" w:fill="E6E6E6"/>
          </w:tcPr>
          <w:p w14:paraId="3F06A5EC" w14:textId="77777777" w:rsidR="00826DE6" w:rsidRDefault="00826DE6" w:rsidP="00F94C0C">
            <w:pPr>
              <w:pStyle w:val="Caption"/>
              <w:rPr>
                <w:b/>
              </w:rPr>
            </w:pPr>
            <w:r>
              <w:rPr>
                <w:b/>
              </w:rPr>
              <w:lastRenderedPageBreak/>
              <w:t>06.50</w:t>
            </w:r>
          </w:p>
        </w:tc>
        <w:tc>
          <w:tcPr>
            <w:tcW w:w="2268" w:type="dxa"/>
            <w:shd w:val="clear" w:color="auto" w:fill="E6E6E6"/>
          </w:tcPr>
          <w:p w14:paraId="7D182B0B" w14:textId="77777777" w:rsidR="00826DE6" w:rsidRDefault="00826DE6" w:rsidP="00F94C0C">
            <w:pPr>
              <w:pStyle w:val="Caption"/>
              <w:rPr>
                <w:b/>
              </w:rPr>
            </w:pPr>
            <w:r>
              <w:rPr>
                <w:b/>
              </w:rPr>
              <w:t>Draft for Review</w:t>
            </w:r>
          </w:p>
        </w:tc>
        <w:tc>
          <w:tcPr>
            <w:tcW w:w="1559" w:type="dxa"/>
            <w:shd w:val="clear" w:color="auto" w:fill="E6E6E6"/>
          </w:tcPr>
          <w:p w14:paraId="23383CCF" w14:textId="77777777" w:rsidR="00826DE6" w:rsidRDefault="00826DE6" w:rsidP="00F94C0C">
            <w:pPr>
              <w:pStyle w:val="Caption"/>
              <w:rPr>
                <w:b/>
              </w:rPr>
            </w:pPr>
            <w:r>
              <w:rPr>
                <w:b/>
              </w:rPr>
              <w:t>03.05.2024</w:t>
            </w:r>
          </w:p>
        </w:tc>
        <w:tc>
          <w:tcPr>
            <w:tcW w:w="2977" w:type="dxa"/>
            <w:shd w:val="clear" w:color="auto" w:fill="E6E6E6"/>
          </w:tcPr>
          <w:p w14:paraId="3F8195C2" w14:textId="77777777" w:rsidR="00826DE6" w:rsidRDefault="00826DE6" w:rsidP="00F94C0C">
            <w:pPr>
              <w:pStyle w:val="Caption"/>
              <w:rPr>
                <w:b/>
              </w:rPr>
            </w:pPr>
            <w:r>
              <w:rPr>
                <w:b/>
              </w:rPr>
              <w:t>Lerch, Sebastian (extern) (eh2lehy)</w:t>
            </w:r>
          </w:p>
        </w:tc>
        <w:tc>
          <w:tcPr>
            <w:tcW w:w="6521" w:type="dxa"/>
            <w:shd w:val="clear" w:color="auto" w:fill="E6E6E6"/>
          </w:tcPr>
          <w:p w14:paraId="695B1508" w14:textId="77777777" w:rsidR="00826DE6" w:rsidRDefault="00826DE6" w:rsidP="00F94C0C">
            <w:pPr>
              <w:pStyle w:val="Caption"/>
              <w:rPr>
                <w:b/>
              </w:rPr>
            </w:pPr>
            <w:r>
              <w:rPr>
                <w:b/>
              </w:rPr>
              <w:t xml:space="preserve">ReqID:000000. </w:t>
            </w:r>
          </w:p>
          <w:p w14:paraId="6642C0C6" w14:textId="77777777" w:rsidR="00826DE6" w:rsidRDefault="00826DE6" w:rsidP="00F94C0C">
            <w:pPr>
              <w:pStyle w:val="Caption"/>
              <w:rPr>
                <w:b/>
              </w:rPr>
            </w:pPr>
            <w:r>
              <w:rPr>
                <w:b/>
              </w:rPr>
              <w:t>Kapitel 4:</w:t>
            </w:r>
          </w:p>
          <w:p w14:paraId="29EA6936" w14:textId="77777777" w:rsidR="00826DE6" w:rsidRDefault="00826DE6" w:rsidP="00F94C0C">
            <w:pPr>
              <w:pStyle w:val="Caption"/>
              <w:rPr>
                <w:b/>
              </w:rPr>
            </w:pPr>
            <w:r>
              <w:rPr>
                <w:b/>
              </w:rPr>
              <w:t>Änderung C715, C762, C773 und PTY652</w:t>
            </w:r>
          </w:p>
          <w:p w14:paraId="20D30B12" w14:textId="77777777" w:rsidR="00826DE6" w:rsidRDefault="00826DE6" w:rsidP="00F94C0C">
            <w:pPr>
              <w:pStyle w:val="Caption"/>
              <w:rPr>
                <w:b/>
              </w:rPr>
            </w:pPr>
          </w:p>
          <w:p w14:paraId="5B5C6BD5" w14:textId="77777777" w:rsidR="00826DE6" w:rsidRDefault="00826DE6" w:rsidP="00F94C0C">
            <w:pPr>
              <w:pStyle w:val="Caption"/>
              <w:rPr>
                <w:b/>
              </w:rPr>
            </w:pPr>
            <w:r>
              <w:rPr>
                <w:b/>
              </w:rPr>
              <w:t>Kapitel 5:</w:t>
            </w:r>
          </w:p>
          <w:p w14:paraId="03A1B05C" w14:textId="77777777" w:rsidR="00826DE6" w:rsidRDefault="00826DE6" w:rsidP="00F94C0C">
            <w:pPr>
              <w:pStyle w:val="Caption"/>
              <w:rPr>
                <w:b/>
              </w:rPr>
            </w:pPr>
            <w:r>
              <w:rPr>
                <w:b/>
              </w:rPr>
              <w:t>Erweiterung/Anpassung C213</w:t>
            </w:r>
          </w:p>
        </w:tc>
      </w:tr>
      <w:tr w:rsidR="001B370D" w:rsidRPr="000B3B9A" w:rsidDel="00D31D8B" w14:paraId="328AD12B" w14:textId="77777777" w:rsidTr="000B3B9A">
        <w:trPr>
          <w:cantSplit/>
          <w:tblHeader/>
        </w:trPr>
        <w:tc>
          <w:tcPr>
            <w:tcW w:w="1271" w:type="dxa"/>
            <w:shd w:val="clear" w:color="auto" w:fill="E6E6E6"/>
          </w:tcPr>
          <w:p w14:paraId="6C52D721" w14:textId="77777777" w:rsidR="001B370D" w:rsidRDefault="001B370D" w:rsidP="00F94C0C">
            <w:pPr>
              <w:pStyle w:val="Caption"/>
              <w:rPr>
                <w:b/>
              </w:rPr>
            </w:pPr>
            <w:r>
              <w:rPr>
                <w:b/>
              </w:rPr>
              <w:t>06.51</w:t>
            </w:r>
          </w:p>
        </w:tc>
        <w:tc>
          <w:tcPr>
            <w:tcW w:w="2268" w:type="dxa"/>
            <w:shd w:val="clear" w:color="auto" w:fill="E6E6E6"/>
          </w:tcPr>
          <w:p w14:paraId="4113F19E" w14:textId="77777777" w:rsidR="001B370D" w:rsidRDefault="001B370D" w:rsidP="00F94C0C">
            <w:pPr>
              <w:pStyle w:val="Caption"/>
              <w:rPr>
                <w:b/>
              </w:rPr>
            </w:pPr>
            <w:r>
              <w:rPr>
                <w:b/>
              </w:rPr>
              <w:t>Draft</w:t>
            </w:r>
          </w:p>
        </w:tc>
        <w:tc>
          <w:tcPr>
            <w:tcW w:w="1559" w:type="dxa"/>
            <w:shd w:val="clear" w:color="auto" w:fill="E6E6E6"/>
          </w:tcPr>
          <w:p w14:paraId="35291224" w14:textId="77777777" w:rsidR="001B370D" w:rsidRDefault="001B370D" w:rsidP="00F94C0C">
            <w:pPr>
              <w:pStyle w:val="Caption"/>
              <w:rPr>
                <w:b/>
              </w:rPr>
            </w:pPr>
            <w:r>
              <w:rPr>
                <w:b/>
              </w:rPr>
              <w:t>13.05.2024</w:t>
            </w:r>
          </w:p>
        </w:tc>
        <w:tc>
          <w:tcPr>
            <w:tcW w:w="2977" w:type="dxa"/>
            <w:shd w:val="clear" w:color="auto" w:fill="E6E6E6"/>
          </w:tcPr>
          <w:p w14:paraId="03A9BD75" w14:textId="77777777" w:rsidR="001B370D" w:rsidRDefault="001B370D" w:rsidP="00F94C0C">
            <w:pPr>
              <w:pStyle w:val="Caption"/>
              <w:rPr>
                <w:b/>
              </w:rPr>
            </w:pPr>
            <w:r>
              <w:rPr>
                <w:b/>
              </w:rPr>
              <w:t>Obrist, Johannes (extern) (eh2obri)</w:t>
            </w:r>
          </w:p>
        </w:tc>
        <w:tc>
          <w:tcPr>
            <w:tcW w:w="6521" w:type="dxa"/>
            <w:shd w:val="clear" w:color="auto" w:fill="E6E6E6"/>
          </w:tcPr>
          <w:p w14:paraId="21D5E4D5" w14:textId="77777777" w:rsidR="001B370D" w:rsidRDefault="001B370D" w:rsidP="00F94C0C">
            <w:pPr>
              <w:pStyle w:val="Caption"/>
              <w:rPr>
                <w:b/>
              </w:rPr>
            </w:pPr>
            <w:r>
              <w:rPr>
                <w:b/>
              </w:rPr>
              <w:t xml:space="preserve">ReqID:000000. </w:t>
            </w:r>
          </w:p>
          <w:p w14:paraId="25B8831E" w14:textId="77777777" w:rsidR="001B370D" w:rsidRDefault="001B370D" w:rsidP="00F94C0C">
            <w:pPr>
              <w:pStyle w:val="Caption"/>
              <w:rPr>
                <w:b/>
              </w:rPr>
            </w:pPr>
            <w:r>
              <w:rPr>
                <w:b/>
              </w:rPr>
              <w:t>Kap. 4: Anpassung Transformationsanweisung B007</w:t>
            </w:r>
          </w:p>
        </w:tc>
      </w:tr>
      <w:tr w:rsidR="00003DFB" w:rsidRPr="000B3B9A" w:rsidDel="00D31D8B" w14:paraId="61D59248" w14:textId="77777777" w:rsidTr="000B3B9A">
        <w:trPr>
          <w:cantSplit/>
          <w:tblHeader/>
        </w:trPr>
        <w:tc>
          <w:tcPr>
            <w:tcW w:w="1271" w:type="dxa"/>
            <w:shd w:val="clear" w:color="auto" w:fill="E6E6E6"/>
          </w:tcPr>
          <w:p w14:paraId="12872C1A" w14:textId="77777777" w:rsidR="00003DFB" w:rsidRDefault="00003DFB" w:rsidP="00F94C0C">
            <w:pPr>
              <w:pStyle w:val="Caption"/>
              <w:rPr>
                <w:b/>
              </w:rPr>
            </w:pPr>
            <w:r>
              <w:rPr>
                <w:b/>
              </w:rPr>
              <w:t>06.52</w:t>
            </w:r>
          </w:p>
        </w:tc>
        <w:tc>
          <w:tcPr>
            <w:tcW w:w="2268" w:type="dxa"/>
            <w:shd w:val="clear" w:color="auto" w:fill="E6E6E6"/>
          </w:tcPr>
          <w:p w14:paraId="66B38DE0" w14:textId="77777777" w:rsidR="00003DFB" w:rsidRDefault="00003DFB" w:rsidP="00F94C0C">
            <w:pPr>
              <w:pStyle w:val="Caption"/>
              <w:rPr>
                <w:b/>
              </w:rPr>
            </w:pPr>
            <w:r>
              <w:rPr>
                <w:b/>
              </w:rPr>
              <w:t>Draft</w:t>
            </w:r>
          </w:p>
        </w:tc>
        <w:tc>
          <w:tcPr>
            <w:tcW w:w="1559" w:type="dxa"/>
            <w:shd w:val="clear" w:color="auto" w:fill="E6E6E6"/>
          </w:tcPr>
          <w:p w14:paraId="1156BF91" w14:textId="77777777" w:rsidR="00003DFB" w:rsidRDefault="00003DFB" w:rsidP="00F94C0C">
            <w:pPr>
              <w:pStyle w:val="Caption"/>
              <w:rPr>
                <w:b/>
              </w:rPr>
            </w:pPr>
            <w:r>
              <w:rPr>
                <w:b/>
              </w:rPr>
              <w:t>14.05.2024</w:t>
            </w:r>
          </w:p>
        </w:tc>
        <w:tc>
          <w:tcPr>
            <w:tcW w:w="2977" w:type="dxa"/>
            <w:shd w:val="clear" w:color="auto" w:fill="E6E6E6"/>
          </w:tcPr>
          <w:p w14:paraId="47FFD473" w14:textId="77777777" w:rsidR="00003DFB" w:rsidRDefault="00003DFB" w:rsidP="00F94C0C">
            <w:pPr>
              <w:pStyle w:val="Caption"/>
              <w:rPr>
                <w:b/>
              </w:rPr>
            </w:pPr>
            <w:r>
              <w:rPr>
                <w:b/>
              </w:rPr>
              <w:t>Bauer, Felix (GM-F) (cb2basw)</w:t>
            </w:r>
          </w:p>
        </w:tc>
        <w:tc>
          <w:tcPr>
            <w:tcW w:w="6521" w:type="dxa"/>
            <w:shd w:val="clear" w:color="auto" w:fill="E6E6E6"/>
          </w:tcPr>
          <w:p w14:paraId="3C861126" w14:textId="77777777" w:rsidR="00003DFB" w:rsidRDefault="00003DFB" w:rsidP="00F94C0C">
            <w:pPr>
              <w:pStyle w:val="Caption"/>
              <w:rPr>
                <w:b/>
              </w:rPr>
            </w:pPr>
          </w:p>
          <w:p w14:paraId="7E4CC2AE" w14:textId="77777777" w:rsidR="00003DFB" w:rsidRDefault="00003DFB" w:rsidP="00F94C0C">
            <w:pPr>
              <w:pStyle w:val="Caption"/>
              <w:rPr>
                <w:b/>
              </w:rPr>
            </w:pPr>
            <w:r>
              <w:rPr>
                <w:b/>
              </w:rPr>
              <w:t>Ergänzen der DQ-Errornummern</w:t>
            </w:r>
          </w:p>
        </w:tc>
      </w:tr>
    </w:tbl>
    <w:p w14:paraId="5959C4C6" w14:textId="77777777" w:rsidR="00F94C0C" w:rsidRDefault="00F94C0C" w:rsidP="00F94C0C">
      <w:pPr>
        <w:pStyle w:val="Caption"/>
      </w:pPr>
      <w:bookmarkStart w:id="30" w:name="_Toc472822544"/>
      <w:bookmarkStart w:id="31" w:name="_Toc12248009"/>
      <w:bookmarkStart w:id="32" w:name="_Toc349122403"/>
      <w:bookmarkStart w:id="33" w:name="_Toc132965572"/>
      <w:r w:rsidRPr="00F35709">
        <w:t xml:space="preserve">Tabelle </w:t>
      </w:r>
      <w:r w:rsidR="00751F50">
        <w:fldChar w:fldCharType="begin"/>
      </w:r>
      <w:r w:rsidR="00751F50">
        <w:instrText xml:space="preserve"> SEQ Tabelle \* ARABIC </w:instrText>
      </w:r>
      <w:r w:rsidR="00751F50">
        <w:fldChar w:fldCharType="separate"/>
      </w:r>
      <w:r w:rsidR="00003DFB">
        <w:rPr>
          <w:noProof/>
        </w:rPr>
        <w:t>2</w:t>
      </w:r>
      <w:r w:rsidR="00751F50">
        <w:fldChar w:fldCharType="end"/>
      </w:r>
      <w:r w:rsidRPr="00F35709">
        <w:t>: Änderungsnachweis</w:t>
      </w:r>
      <w:bookmarkEnd w:id="30"/>
      <w:bookmarkEnd w:id="31"/>
      <w:bookmarkEnd w:id="32"/>
      <w:bookmarkEnd w:id="33"/>
    </w:p>
    <w:p w14:paraId="63DEB9FE" w14:textId="77777777" w:rsidR="00FE6AD6" w:rsidRPr="00780325" w:rsidRDefault="00FE6AD6" w:rsidP="00780325">
      <w:pPr>
        <w:pStyle w:val="BodyText"/>
        <w:sectPr w:rsidR="00FE6AD6" w:rsidRPr="00780325" w:rsidSect="009239EA">
          <w:footerReference w:type="default" r:id="rId16"/>
          <w:pgSz w:w="16840" w:h="11907" w:orient="landscape" w:code="9"/>
          <w:pgMar w:top="1418" w:right="1134" w:bottom="1134" w:left="1134" w:header="720" w:footer="720" w:gutter="0"/>
          <w:pgNumType w:fmt="lowerRoman"/>
          <w:cols w:space="720"/>
        </w:sectPr>
      </w:pPr>
    </w:p>
    <w:p w14:paraId="72922BD9" w14:textId="77777777" w:rsidR="006D519E" w:rsidRDefault="006D519E" w:rsidP="006D519E">
      <w:pPr>
        <w:pStyle w:val="berschrift1Vorspann"/>
        <w:numPr>
          <w:ilvl w:val="0"/>
          <w:numId w:val="0"/>
        </w:numPr>
      </w:pPr>
      <w:bookmarkStart w:id="34" w:name="_Toc237349997"/>
      <w:bookmarkStart w:id="35" w:name="_Toc239072126"/>
      <w:r>
        <w:lastRenderedPageBreak/>
        <w:t>Inhaltsverzeichnis</w:t>
      </w:r>
    </w:p>
    <w:p w14:paraId="6CA91738" w14:textId="77777777" w:rsidR="003D1180" w:rsidRPr="003D1180" w:rsidRDefault="00544E2E">
      <w:pPr>
        <w:pStyle w:val="TOC1"/>
        <w:tabs>
          <w:tab w:val="left" w:pos="454"/>
        </w:tabs>
        <w:rPr>
          <w:ins w:id="36" w:author="Lerch, Sebastian (extern)" w:date="2024-05-03T13:02:00Z"/>
          <w:rFonts w:ascii="Calibri" w:hAnsi="Calibri"/>
          <w:b w:val="0"/>
          <w:noProof/>
          <w:kern w:val="2"/>
          <w:sz w:val="22"/>
          <w:szCs w:val="22"/>
        </w:rPr>
      </w:pPr>
      <w:r>
        <w:rPr>
          <w:b w:val="0"/>
        </w:rPr>
        <w:fldChar w:fldCharType="begin"/>
      </w:r>
      <w:r>
        <w:rPr>
          <w:b w:val="0"/>
        </w:rPr>
        <w:instrText xml:space="preserve"> TOC \o "1-3" \h \z \u </w:instrText>
      </w:r>
      <w:r>
        <w:rPr>
          <w:b w:val="0"/>
        </w:rPr>
        <w:fldChar w:fldCharType="separate"/>
      </w:r>
      <w:ins w:id="37" w:author="Lerch, Sebastian (extern)" w:date="2024-05-03T13:02:00Z">
        <w:r w:rsidR="003D1180" w:rsidRPr="00BD4D29">
          <w:rPr>
            <w:rStyle w:val="Hyperlink"/>
            <w:noProof/>
          </w:rPr>
          <w:fldChar w:fldCharType="begin"/>
        </w:r>
        <w:r w:rsidR="003D1180" w:rsidRPr="00BD4D29">
          <w:rPr>
            <w:rStyle w:val="Hyperlink"/>
            <w:noProof/>
          </w:rPr>
          <w:instrText xml:space="preserve"> </w:instrText>
        </w:r>
        <w:r w:rsidR="003D1180">
          <w:rPr>
            <w:noProof/>
          </w:rPr>
          <w:instrText>HYPERLINK \l "_Toc165633758"</w:instrText>
        </w:r>
        <w:r w:rsidR="003D1180" w:rsidRPr="00BD4D29">
          <w:rPr>
            <w:rStyle w:val="Hyperlink"/>
            <w:noProof/>
          </w:rPr>
          <w:instrText xml:space="preserve"> </w:instrText>
        </w:r>
        <w:r w:rsidR="003D1180" w:rsidRPr="00BD4D29">
          <w:rPr>
            <w:rStyle w:val="Hyperlink"/>
            <w:noProof/>
          </w:rPr>
        </w:r>
        <w:r w:rsidR="003D1180" w:rsidRPr="00BD4D29">
          <w:rPr>
            <w:rStyle w:val="Hyperlink"/>
            <w:noProof/>
          </w:rPr>
          <w:fldChar w:fldCharType="separate"/>
        </w:r>
        <w:r w:rsidR="003D1180" w:rsidRPr="00BD4D29">
          <w:rPr>
            <w:rStyle w:val="Hyperlink"/>
            <w:noProof/>
          </w:rPr>
          <w:t>1</w:t>
        </w:r>
        <w:r w:rsidR="003D1180" w:rsidRPr="003D1180">
          <w:rPr>
            <w:rFonts w:ascii="Calibri" w:hAnsi="Calibri"/>
            <w:b w:val="0"/>
            <w:noProof/>
            <w:kern w:val="2"/>
            <w:sz w:val="22"/>
            <w:szCs w:val="22"/>
          </w:rPr>
          <w:tab/>
        </w:r>
        <w:r w:rsidR="003D1180" w:rsidRPr="00BD4D29">
          <w:rPr>
            <w:rStyle w:val="Hyperlink"/>
            <w:noProof/>
          </w:rPr>
          <w:t>Leitplanken</w:t>
        </w:r>
        <w:r w:rsidR="003D1180">
          <w:rPr>
            <w:noProof/>
            <w:webHidden/>
          </w:rPr>
          <w:tab/>
        </w:r>
        <w:r w:rsidR="003D1180">
          <w:rPr>
            <w:noProof/>
            <w:webHidden/>
          </w:rPr>
          <w:fldChar w:fldCharType="begin"/>
        </w:r>
        <w:r w:rsidR="003D1180">
          <w:rPr>
            <w:noProof/>
            <w:webHidden/>
          </w:rPr>
          <w:instrText xml:space="preserve"> PAGEREF _Toc165633758 \h </w:instrText>
        </w:r>
      </w:ins>
      <w:r w:rsidR="003D1180">
        <w:rPr>
          <w:noProof/>
          <w:webHidden/>
        </w:rPr>
      </w:r>
      <w:r w:rsidR="003D1180">
        <w:rPr>
          <w:noProof/>
          <w:webHidden/>
        </w:rPr>
        <w:fldChar w:fldCharType="separate"/>
      </w:r>
      <w:r w:rsidR="00003DFB">
        <w:rPr>
          <w:noProof/>
          <w:webHidden/>
        </w:rPr>
        <w:t>i</w:t>
      </w:r>
      <w:ins w:id="38" w:author="Lerch, Sebastian (extern)" w:date="2024-05-03T13:02:00Z">
        <w:r w:rsidR="003D1180">
          <w:rPr>
            <w:noProof/>
            <w:webHidden/>
          </w:rPr>
          <w:fldChar w:fldCharType="end"/>
        </w:r>
        <w:r w:rsidR="003D1180" w:rsidRPr="00BD4D29">
          <w:rPr>
            <w:rStyle w:val="Hyperlink"/>
            <w:noProof/>
          </w:rPr>
          <w:fldChar w:fldCharType="end"/>
        </w:r>
      </w:ins>
    </w:p>
    <w:p w14:paraId="2DECB50F" w14:textId="77777777" w:rsidR="003D1180" w:rsidRPr="003D1180" w:rsidRDefault="003D1180">
      <w:pPr>
        <w:pStyle w:val="TOC1"/>
        <w:tabs>
          <w:tab w:val="left" w:pos="454"/>
        </w:tabs>
        <w:rPr>
          <w:ins w:id="39" w:author="Lerch, Sebastian (extern)" w:date="2024-05-03T13:02:00Z"/>
          <w:rFonts w:ascii="Calibri" w:hAnsi="Calibri"/>
          <w:b w:val="0"/>
          <w:noProof/>
          <w:kern w:val="2"/>
          <w:sz w:val="22"/>
          <w:szCs w:val="22"/>
        </w:rPr>
      </w:pPr>
      <w:ins w:id="40"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"_Toc165633759"</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2</w:t>
        </w:r>
        <w:r w:rsidRPr="003D1180">
          <w:rPr>
            <w:rFonts w:ascii="Calibri" w:hAnsi="Calibri"/>
            <w:b w:val="0"/>
            <w:noProof/>
            <w:kern w:val="2"/>
            <w:sz w:val="22"/>
            <w:szCs w:val="22"/>
          </w:rPr>
          <w:tab/>
        </w:r>
        <w:r w:rsidRPr="00BD4D29">
          <w:rPr>
            <w:rStyle w:val="Hyperlink"/>
            <w:noProof/>
          </w:rPr>
          <w:t>Schlüsselmappings</w:t>
        </w:r>
        <w:r>
          <w:rPr>
            <w:noProof/>
            <w:webHidden/>
          </w:rPr>
          <w:tab/>
        </w:r>
        <w:r>
          <w:rPr>
            <w:noProof/>
            <w:webHidden/>
          </w:rPr>
          <w:fldChar w:fldCharType="begin"/>
        </w:r>
        <w:r>
          <w:rPr>
            <w:noProof/>
            <w:webHidden/>
          </w:rPr>
          <w:instrText xml:space="preserve"> PAGEREF _Toc165633759 \h </w:instrText>
        </w:r>
      </w:ins>
      <w:r>
        <w:rPr>
          <w:noProof/>
          <w:webHidden/>
        </w:rPr>
      </w:r>
      <w:r>
        <w:rPr>
          <w:noProof/>
          <w:webHidden/>
        </w:rPr>
        <w:fldChar w:fldCharType="separate"/>
      </w:r>
      <w:r w:rsidR="00003DFB">
        <w:rPr>
          <w:noProof/>
          <w:webHidden/>
        </w:rPr>
        <w:t>ii</w:t>
      </w:r>
      <w:ins w:id="41" w:author="Lerch, Sebastian (extern)" w:date="2024-05-03T13:02:00Z">
        <w:r>
          <w:rPr>
            <w:noProof/>
            <w:webHidden/>
          </w:rPr>
          <w:fldChar w:fldCharType="end"/>
        </w:r>
        <w:r w:rsidRPr="00BD4D29">
          <w:rPr>
            <w:rStyle w:val="Hyperlink"/>
            <w:noProof/>
          </w:rPr>
          <w:fldChar w:fldCharType="end"/>
        </w:r>
      </w:ins>
    </w:p>
    <w:p w14:paraId="6CEAC1B6" w14:textId="77777777" w:rsidR="003D1180" w:rsidRPr="003D1180" w:rsidRDefault="003D1180">
      <w:pPr>
        <w:pStyle w:val="TOC2"/>
        <w:tabs>
          <w:tab w:val="left" w:pos="680"/>
        </w:tabs>
        <w:rPr>
          <w:ins w:id="42" w:author="Lerch, Sebastian (extern)" w:date="2024-05-03T13:02:00Z"/>
          <w:rFonts w:ascii="Calibri" w:hAnsi="Calibri"/>
          <w:noProof/>
          <w:kern w:val="2"/>
          <w:sz w:val="22"/>
          <w:szCs w:val="22"/>
        </w:rPr>
      </w:pPr>
      <w:ins w:id="43"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"_Toc165633760"</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2.1</w:t>
        </w:r>
        <w:r w:rsidRPr="003D1180">
          <w:rPr>
            <w:rFonts w:ascii="Calibri" w:hAnsi="Calibri"/>
            <w:noProof/>
            <w:kern w:val="2"/>
            <w:sz w:val="22"/>
            <w:szCs w:val="22"/>
          </w:rPr>
          <w:tab/>
        </w:r>
        <w:r w:rsidRPr="00BD4D29">
          <w:rPr>
            <w:rStyle w:val="Hyperlink"/>
            <w:noProof/>
          </w:rPr>
          <w:t>Vorverarbeitung Sicherheiten für Bista &amp; LCR/NSFR</w:t>
        </w:r>
        <w:r>
          <w:rPr>
            <w:noProof/>
            <w:webHidden/>
          </w:rPr>
          <w:tab/>
        </w:r>
        <w:r>
          <w:rPr>
            <w:noProof/>
            <w:webHidden/>
          </w:rPr>
          <w:fldChar w:fldCharType="begin"/>
        </w:r>
        <w:r>
          <w:rPr>
            <w:noProof/>
            <w:webHidden/>
          </w:rPr>
          <w:instrText xml:space="preserve"> PAGEREF _Toc165633760 \h </w:instrText>
        </w:r>
      </w:ins>
      <w:r>
        <w:rPr>
          <w:noProof/>
          <w:webHidden/>
        </w:rPr>
      </w:r>
      <w:r>
        <w:rPr>
          <w:noProof/>
          <w:webHidden/>
        </w:rPr>
        <w:fldChar w:fldCharType="separate"/>
      </w:r>
      <w:r w:rsidR="00003DFB">
        <w:rPr>
          <w:noProof/>
          <w:webHidden/>
        </w:rPr>
        <w:t>ii</w:t>
      </w:r>
      <w:ins w:id="44" w:author="Lerch, Sebastian (extern)" w:date="2024-05-03T13:02:00Z">
        <w:r>
          <w:rPr>
            <w:noProof/>
            <w:webHidden/>
          </w:rPr>
          <w:fldChar w:fldCharType="end"/>
        </w:r>
        <w:r w:rsidRPr="00BD4D29">
          <w:rPr>
            <w:rStyle w:val="Hyperlink"/>
            <w:noProof/>
          </w:rPr>
          <w:fldChar w:fldCharType="end"/>
        </w:r>
      </w:ins>
    </w:p>
    <w:p w14:paraId="051644FA" w14:textId="77777777" w:rsidR="003D1180" w:rsidRPr="003D1180" w:rsidRDefault="003D1180">
      <w:pPr>
        <w:pStyle w:val="TOC2"/>
        <w:tabs>
          <w:tab w:val="left" w:pos="680"/>
        </w:tabs>
        <w:rPr>
          <w:ins w:id="45" w:author="Lerch, Sebastian (extern)" w:date="2024-05-03T13:02:00Z"/>
          <w:rFonts w:ascii="Calibri" w:hAnsi="Calibri"/>
          <w:noProof/>
          <w:kern w:val="2"/>
          <w:sz w:val="22"/>
          <w:szCs w:val="22"/>
        </w:rPr>
      </w:pPr>
      <w:ins w:id="46"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"_Toc165633761"</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2.2</w:t>
        </w:r>
        <w:r w:rsidRPr="003D1180">
          <w:rPr>
            <w:rFonts w:ascii="Calibri" w:hAnsi="Calibri"/>
            <w:noProof/>
            <w:kern w:val="2"/>
            <w:sz w:val="22"/>
            <w:szCs w:val="22"/>
          </w:rPr>
          <w:tab/>
        </w:r>
        <w:r w:rsidRPr="00BD4D29">
          <w:rPr>
            <w:rStyle w:val="Hyperlink"/>
            <w:noProof/>
          </w:rPr>
          <w:t>Vorverarbeitung für XX_C_CONTR_ACC_VALUE</w:t>
        </w:r>
        <w:r>
          <w:rPr>
            <w:noProof/>
            <w:webHidden/>
          </w:rPr>
          <w:tab/>
        </w:r>
        <w:r>
          <w:rPr>
            <w:noProof/>
            <w:webHidden/>
          </w:rPr>
          <w:fldChar w:fldCharType="begin"/>
        </w:r>
        <w:r>
          <w:rPr>
            <w:noProof/>
            <w:webHidden/>
          </w:rPr>
          <w:instrText xml:space="preserve"> PAGEREF _Toc165633761 \h </w:instrText>
        </w:r>
      </w:ins>
      <w:r>
        <w:rPr>
          <w:noProof/>
          <w:webHidden/>
        </w:rPr>
      </w:r>
      <w:r>
        <w:rPr>
          <w:noProof/>
          <w:webHidden/>
        </w:rPr>
        <w:fldChar w:fldCharType="separate"/>
      </w:r>
      <w:r w:rsidR="00003DFB">
        <w:rPr>
          <w:noProof/>
          <w:webHidden/>
        </w:rPr>
        <w:t>iii</w:t>
      </w:r>
      <w:ins w:id="47" w:author="Lerch, Sebastian (extern)" w:date="2024-05-03T13:02:00Z">
        <w:r>
          <w:rPr>
            <w:noProof/>
            <w:webHidden/>
          </w:rPr>
          <w:fldChar w:fldCharType="end"/>
        </w:r>
        <w:r w:rsidRPr="00BD4D29">
          <w:rPr>
            <w:rStyle w:val="Hyperlink"/>
            <w:noProof/>
          </w:rPr>
          <w:fldChar w:fldCharType="end"/>
        </w:r>
      </w:ins>
    </w:p>
    <w:p w14:paraId="4260E6FD" w14:textId="77777777" w:rsidR="003D1180" w:rsidRPr="003D1180" w:rsidRDefault="003D1180">
      <w:pPr>
        <w:pStyle w:val="TOC1"/>
        <w:tabs>
          <w:tab w:val="left" w:pos="454"/>
        </w:tabs>
        <w:rPr>
          <w:ins w:id="48" w:author="Lerch, Sebastian (extern)" w:date="2024-05-03T13:02:00Z"/>
          <w:rFonts w:ascii="Calibri" w:hAnsi="Calibri"/>
          <w:b w:val="0"/>
          <w:noProof/>
          <w:kern w:val="2"/>
          <w:sz w:val="22"/>
          <w:szCs w:val="22"/>
        </w:rPr>
      </w:pPr>
      <w:ins w:id="49"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"_Toc165633762"</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w:t>
        </w:r>
        <w:r w:rsidRPr="003D1180">
          <w:rPr>
            <w:rFonts w:ascii="Calibri" w:hAnsi="Calibri"/>
            <w:b w:val="0"/>
            <w:noProof/>
            <w:kern w:val="2"/>
            <w:sz w:val="22"/>
            <w:szCs w:val="22"/>
          </w:rPr>
          <w:tab/>
        </w:r>
        <w:r w:rsidRPr="00BD4D29">
          <w:rPr>
            <w:rStyle w:val="Hyperlink"/>
            <w:noProof/>
          </w:rPr>
          <w:t>Generelle Filter</w:t>
        </w:r>
        <w:r>
          <w:rPr>
            <w:noProof/>
            <w:webHidden/>
          </w:rPr>
          <w:tab/>
        </w:r>
        <w:r>
          <w:rPr>
            <w:noProof/>
            <w:webHidden/>
          </w:rPr>
          <w:fldChar w:fldCharType="begin"/>
        </w:r>
        <w:r>
          <w:rPr>
            <w:noProof/>
            <w:webHidden/>
          </w:rPr>
          <w:instrText xml:space="preserve"> PAGEREF _Toc165633762 \h </w:instrText>
        </w:r>
      </w:ins>
      <w:r>
        <w:rPr>
          <w:noProof/>
          <w:webHidden/>
        </w:rPr>
      </w:r>
      <w:r>
        <w:rPr>
          <w:noProof/>
          <w:webHidden/>
        </w:rPr>
        <w:fldChar w:fldCharType="separate"/>
      </w:r>
      <w:r w:rsidR="00003DFB">
        <w:rPr>
          <w:noProof/>
          <w:webHidden/>
        </w:rPr>
        <w:t>xviii</w:t>
      </w:r>
      <w:ins w:id="50" w:author="Lerch, Sebastian (extern)" w:date="2024-05-03T13:02:00Z">
        <w:r>
          <w:rPr>
            <w:noProof/>
            <w:webHidden/>
          </w:rPr>
          <w:fldChar w:fldCharType="end"/>
        </w:r>
        <w:r w:rsidRPr="00BD4D29">
          <w:rPr>
            <w:rStyle w:val="Hyperlink"/>
            <w:noProof/>
          </w:rPr>
          <w:fldChar w:fldCharType="end"/>
        </w:r>
      </w:ins>
    </w:p>
    <w:p w14:paraId="1A8A4C48" w14:textId="77777777" w:rsidR="003D1180" w:rsidRPr="003D1180" w:rsidRDefault="003D1180">
      <w:pPr>
        <w:pStyle w:val="TOC2"/>
        <w:tabs>
          <w:tab w:val="left" w:pos="680"/>
        </w:tabs>
        <w:rPr>
          <w:ins w:id="51" w:author="Lerch, Sebastian (extern)" w:date="2024-05-03T13:02:00Z"/>
          <w:rFonts w:ascii="Calibri" w:hAnsi="Calibri"/>
          <w:noProof/>
          <w:kern w:val="2"/>
          <w:sz w:val="22"/>
          <w:szCs w:val="22"/>
        </w:rPr>
      </w:pPr>
      <w:ins w:id="52"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"_Toc165633763"</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3.1</w:t>
        </w:r>
        <w:r w:rsidRPr="003D1180">
          <w:rPr>
            <w:rFonts w:ascii="Calibri" w:hAnsi="Calibri"/>
            <w:noProof/>
            <w:kern w:val="2"/>
            <w:sz w:val="22"/>
            <w:szCs w:val="22"/>
          </w:rPr>
          <w:tab/>
        </w:r>
        <w:r w:rsidRPr="00BD4D29">
          <w:rPr>
            <w:rStyle w:val="Hyperlink"/>
            <w:noProof/>
          </w:rPr>
          <w:t>Filter für Veredelungen – aktuell nicht relevant</w:t>
        </w:r>
        <w:r>
          <w:rPr>
            <w:noProof/>
            <w:webHidden/>
          </w:rPr>
          <w:tab/>
        </w:r>
        <w:r>
          <w:rPr>
            <w:noProof/>
            <w:webHidden/>
          </w:rPr>
          <w:fldChar w:fldCharType="begin"/>
        </w:r>
        <w:r>
          <w:rPr>
            <w:noProof/>
            <w:webHidden/>
          </w:rPr>
          <w:instrText xml:space="preserve"> PAGEREF _Toc165633763 \h </w:instrText>
        </w:r>
      </w:ins>
      <w:r>
        <w:rPr>
          <w:noProof/>
          <w:webHidden/>
        </w:rPr>
      </w:r>
      <w:r>
        <w:rPr>
          <w:noProof/>
          <w:webHidden/>
        </w:rPr>
        <w:fldChar w:fldCharType="separate"/>
      </w:r>
      <w:r w:rsidR="00003DFB">
        <w:rPr>
          <w:noProof/>
          <w:webHidden/>
        </w:rPr>
        <w:t>xviii</w:t>
      </w:r>
      <w:ins w:id="53" w:author="Lerch, Sebastian (extern)" w:date="2024-05-03T13:02:00Z">
        <w:r>
          <w:rPr>
            <w:noProof/>
            <w:webHidden/>
          </w:rPr>
          <w:fldChar w:fldCharType="end"/>
        </w:r>
        <w:r w:rsidRPr="00BD4D29">
          <w:rPr>
            <w:rStyle w:val="Hyperlink"/>
            <w:noProof/>
          </w:rPr>
          <w:fldChar w:fldCharType="end"/>
        </w:r>
      </w:ins>
    </w:p>
    <w:p w14:paraId="469D2DDD" w14:textId="77777777" w:rsidR="003D1180" w:rsidRPr="003D1180" w:rsidRDefault="003D1180">
      <w:pPr>
        <w:pStyle w:val="TOC2"/>
        <w:tabs>
          <w:tab w:val="left" w:pos="680"/>
        </w:tabs>
        <w:rPr>
          <w:ins w:id="54" w:author="Lerch, Sebastian (extern)" w:date="2024-05-03T13:02:00Z"/>
          <w:rFonts w:ascii="Calibri" w:hAnsi="Calibri"/>
          <w:noProof/>
          <w:kern w:val="2"/>
          <w:sz w:val="22"/>
          <w:szCs w:val="22"/>
        </w:rPr>
      </w:pPr>
      <w:ins w:id="55"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"_Toc165633764"</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3.2</w:t>
        </w:r>
        <w:r w:rsidRPr="003D1180">
          <w:rPr>
            <w:rFonts w:ascii="Calibri" w:hAnsi="Calibri"/>
            <w:noProof/>
            <w:kern w:val="2"/>
            <w:sz w:val="22"/>
            <w:szCs w:val="22"/>
          </w:rPr>
          <w:tab/>
        </w:r>
        <w:r w:rsidRPr="00BD4D29">
          <w:rPr>
            <w:rStyle w:val="Hyperlink"/>
            <w:noProof/>
          </w:rPr>
          <w:t>Filter für Laufzeitkomponenten / Bewirtschaftungsprozesse – aktuell nicht relevant</w:t>
        </w:r>
        <w:r>
          <w:rPr>
            <w:noProof/>
            <w:webHidden/>
          </w:rPr>
          <w:tab/>
        </w:r>
        <w:r>
          <w:rPr>
            <w:noProof/>
            <w:webHidden/>
          </w:rPr>
          <w:fldChar w:fldCharType="begin"/>
        </w:r>
        <w:r>
          <w:rPr>
            <w:noProof/>
            <w:webHidden/>
          </w:rPr>
          <w:instrText xml:space="preserve"> PAGEREF _Toc165633764 \h </w:instrText>
        </w:r>
      </w:ins>
      <w:r>
        <w:rPr>
          <w:noProof/>
          <w:webHidden/>
        </w:rPr>
      </w:r>
      <w:r>
        <w:rPr>
          <w:noProof/>
          <w:webHidden/>
        </w:rPr>
        <w:fldChar w:fldCharType="separate"/>
      </w:r>
      <w:r w:rsidR="00003DFB">
        <w:rPr>
          <w:noProof/>
          <w:webHidden/>
        </w:rPr>
        <w:t>xviii</w:t>
      </w:r>
      <w:ins w:id="56" w:author="Lerch, Sebastian (extern)" w:date="2024-05-03T13:02:00Z">
        <w:r>
          <w:rPr>
            <w:noProof/>
            <w:webHidden/>
          </w:rPr>
          <w:fldChar w:fldCharType="end"/>
        </w:r>
        <w:r w:rsidRPr="00BD4D29">
          <w:rPr>
            <w:rStyle w:val="Hyperlink"/>
            <w:noProof/>
          </w:rPr>
          <w:fldChar w:fldCharType="end"/>
        </w:r>
      </w:ins>
    </w:p>
    <w:p w14:paraId="16F54A9C" w14:textId="77777777" w:rsidR="003D1180" w:rsidRPr="003D1180" w:rsidRDefault="003D1180">
      <w:pPr>
        <w:pStyle w:val="TOC2"/>
        <w:tabs>
          <w:tab w:val="left" w:pos="680"/>
        </w:tabs>
        <w:rPr>
          <w:ins w:id="57" w:author="Lerch, Sebastian (extern)" w:date="2024-05-03T13:02:00Z"/>
          <w:rFonts w:ascii="Calibri" w:hAnsi="Calibri"/>
          <w:noProof/>
          <w:kern w:val="2"/>
          <w:sz w:val="22"/>
          <w:szCs w:val="22"/>
        </w:rPr>
      </w:pPr>
      <w:ins w:id="58"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"_Toc165633765"</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3.3</w:t>
        </w:r>
        <w:r w:rsidRPr="003D1180">
          <w:rPr>
            <w:rFonts w:ascii="Calibri" w:hAnsi="Calibri"/>
            <w:noProof/>
            <w:kern w:val="2"/>
            <w:sz w:val="22"/>
            <w:szCs w:val="22"/>
          </w:rPr>
          <w:tab/>
        </w:r>
        <w:r w:rsidRPr="00BD4D29">
          <w:rPr>
            <w:rStyle w:val="Hyperlink"/>
            <w:noProof/>
          </w:rPr>
          <w:t>Filter für Quelltabellen / Aliasse</w:t>
        </w:r>
        <w:r>
          <w:rPr>
            <w:noProof/>
            <w:webHidden/>
          </w:rPr>
          <w:tab/>
        </w:r>
        <w:r>
          <w:rPr>
            <w:noProof/>
            <w:webHidden/>
          </w:rPr>
          <w:fldChar w:fldCharType="begin"/>
        </w:r>
        <w:r>
          <w:rPr>
            <w:noProof/>
            <w:webHidden/>
          </w:rPr>
          <w:instrText xml:space="preserve"> PAGEREF _Toc165633765 \h </w:instrText>
        </w:r>
      </w:ins>
      <w:r>
        <w:rPr>
          <w:noProof/>
          <w:webHidden/>
        </w:rPr>
      </w:r>
      <w:r>
        <w:rPr>
          <w:noProof/>
          <w:webHidden/>
        </w:rPr>
        <w:fldChar w:fldCharType="separate"/>
      </w:r>
      <w:r w:rsidR="00003DFB">
        <w:rPr>
          <w:noProof/>
          <w:webHidden/>
        </w:rPr>
        <w:t>xix</w:t>
      </w:r>
      <w:ins w:id="59" w:author="Lerch, Sebastian (extern)" w:date="2024-05-03T13:02:00Z">
        <w:r>
          <w:rPr>
            <w:noProof/>
            <w:webHidden/>
          </w:rPr>
          <w:fldChar w:fldCharType="end"/>
        </w:r>
        <w:r w:rsidRPr="00BD4D29">
          <w:rPr>
            <w:rStyle w:val="Hyperlink"/>
            <w:noProof/>
          </w:rPr>
          <w:fldChar w:fldCharType="end"/>
        </w:r>
      </w:ins>
    </w:p>
    <w:p w14:paraId="5B3BF58C" w14:textId="77777777" w:rsidR="003D1180" w:rsidRPr="003D1180" w:rsidRDefault="003D1180">
      <w:pPr>
        <w:pStyle w:val="TOC2"/>
        <w:tabs>
          <w:tab w:val="left" w:pos="680"/>
        </w:tabs>
        <w:rPr>
          <w:ins w:id="60" w:author="Lerch, Sebastian (extern)" w:date="2024-05-03T13:02:00Z"/>
          <w:rFonts w:ascii="Calibri" w:hAnsi="Calibri"/>
          <w:noProof/>
          <w:kern w:val="2"/>
          <w:sz w:val="22"/>
          <w:szCs w:val="22"/>
        </w:rPr>
      </w:pPr>
      <w:ins w:id="61"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"_Toc165633766"</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3.4</w:t>
        </w:r>
        <w:r w:rsidRPr="003D1180">
          <w:rPr>
            <w:rFonts w:ascii="Calibri" w:hAnsi="Calibri"/>
            <w:noProof/>
            <w:kern w:val="2"/>
            <w:sz w:val="22"/>
            <w:szCs w:val="22"/>
          </w:rPr>
          <w:tab/>
        </w:r>
        <w:r w:rsidRPr="00BD4D29">
          <w:rPr>
            <w:rStyle w:val="Hyperlink"/>
            <w:noProof/>
          </w:rPr>
          <w:t>Filter für die relevanten Datensätze über XX_LUT_COMP_REL</w:t>
        </w:r>
        <w:r>
          <w:rPr>
            <w:noProof/>
            <w:webHidden/>
          </w:rPr>
          <w:tab/>
        </w:r>
        <w:r>
          <w:rPr>
            <w:noProof/>
            <w:webHidden/>
          </w:rPr>
          <w:fldChar w:fldCharType="begin"/>
        </w:r>
        <w:r>
          <w:rPr>
            <w:noProof/>
            <w:webHidden/>
          </w:rPr>
          <w:instrText xml:space="preserve"> PAGEREF _Toc165633766 \h </w:instrText>
        </w:r>
      </w:ins>
      <w:r>
        <w:rPr>
          <w:noProof/>
          <w:webHidden/>
        </w:rPr>
      </w:r>
      <w:r>
        <w:rPr>
          <w:noProof/>
          <w:webHidden/>
        </w:rPr>
        <w:fldChar w:fldCharType="separate"/>
      </w:r>
      <w:r w:rsidR="00003DFB">
        <w:rPr>
          <w:noProof/>
          <w:webHidden/>
        </w:rPr>
        <w:t>xxv</w:t>
      </w:r>
      <w:ins w:id="62" w:author="Lerch, Sebastian (extern)" w:date="2024-05-03T13:02:00Z">
        <w:r>
          <w:rPr>
            <w:noProof/>
            <w:webHidden/>
          </w:rPr>
          <w:fldChar w:fldCharType="end"/>
        </w:r>
        <w:r w:rsidRPr="00BD4D29">
          <w:rPr>
            <w:rStyle w:val="Hyperlink"/>
            <w:noProof/>
          </w:rPr>
          <w:fldChar w:fldCharType="end"/>
        </w:r>
      </w:ins>
    </w:p>
    <w:p w14:paraId="2647E283" w14:textId="77777777" w:rsidR="003D1180" w:rsidRPr="003D1180" w:rsidRDefault="003D1180">
      <w:pPr>
        <w:pStyle w:val="TOC2"/>
        <w:tabs>
          <w:tab w:val="left" w:pos="680"/>
        </w:tabs>
        <w:rPr>
          <w:ins w:id="63" w:author="Lerch, Sebastian (extern)" w:date="2024-05-03T13:02:00Z"/>
          <w:rFonts w:ascii="Calibri" w:hAnsi="Calibri"/>
          <w:noProof/>
          <w:kern w:val="2"/>
          <w:sz w:val="22"/>
          <w:szCs w:val="22"/>
        </w:rPr>
      </w:pPr>
      <w:ins w:id="64"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"_Toc165633767"</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3.5</w:t>
        </w:r>
        <w:r w:rsidRPr="003D1180">
          <w:rPr>
            <w:rFonts w:ascii="Calibri" w:hAnsi="Calibri"/>
            <w:noProof/>
            <w:kern w:val="2"/>
            <w:sz w:val="22"/>
            <w:szCs w:val="22"/>
          </w:rPr>
          <w:tab/>
        </w:r>
        <w:r w:rsidRPr="00BD4D29">
          <w:rPr>
            <w:rStyle w:val="Hyperlink"/>
            <w:noProof/>
          </w:rPr>
          <w:t>Filterbedingungen Cluster (HGB/IFRS)</w:t>
        </w:r>
        <w:r>
          <w:rPr>
            <w:noProof/>
            <w:webHidden/>
          </w:rPr>
          <w:tab/>
        </w:r>
        <w:r>
          <w:rPr>
            <w:noProof/>
            <w:webHidden/>
          </w:rPr>
          <w:fldChar w:fldCharType="begin"/>
        </w:r>
        <w:r>
          <w:rPr>
            <w:noProof/>
            <w:webHidden/>
          </w:rPr>
          <w:instrText xml:space="preserve"> PAGEREF _Toc165633767 \h </w:instrText>
        </w:r>
      </w:ins>
      <w:r>
        <w:rPr>
          <w:noProof/>
          <w:webHidden/>
        </w:rPr>
      </w:r>
      <w:r>
        <w:rPr>
          <w:noProof/>
          <w:webHidden/>
        </w:rPr>
        <w:fldChar w:fldCharType="separate"/>
      </w:r>
      <w:r w:rsidR="00003DFB">
        <w:rPr>
          <w:noProof/>
          <w:webHidden/>
        </w:rPr>
        <w:t>xxv</w:t>
      </w:r>
      <w:ins w:id="65" w:author="Lerch, Sebastian (extern)" w:date="2024-05-03T13:02:00Z">
        <w:r>
          <w:rPr>
            <w:noProof/>
            <w:webHidden/>
          </w:rPr>
          <w:fldChar w:fldCharType="end"/>
        </w:r>
        <w:r w:rsidRPr="00BD4D29">
          <w:rPr>
            <w:rStyle w:val="Hyperlink"/>
            <w:noProof/>
          </w:rPr>
          <w:fldChar w:fldCharType="end"/>
        </w:r>
      </w:ins>
    </w:p>
    <w:p w14:paraId="2EC98F96" w14:textId="77777777" w:rsidR="003D1180" w:rsidRPr="003D1180" w:rsidRDefault="003D1180">
      <w:pPr>
        <w:pStyle w:val="TOC1"/>
        <w:tabs>
          <w:tab w:val="left" w:pos="454"/>
        </w:tabs>
        <w:rPr>
          <w:ins w:id="66" w:author="Lerch, Sebastian (extern)" w:date="2024-05-03T13:02:00Z"/>
          <w:rFonts w:ascii="Calibri" w:hAnsi="Calibri"/>
          <w:b w:val="0"/>
          <w:noProof/>
          <w:kern w:val="2"/>
          <w:sz w:val="22"/>
          <w:szCs w:val="22"/>
        </w:rPr>
      </w:pPr>
      <w:ins w:id="67"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"_Toc165633768"</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4</w:t>
        </w:r>
        <w:r w:rsidRPr="003D1180">
          <w:rPr>
            <w:rFonts w:ascii="Calibri" w:hAnsi="Calibri"/>
            <w:b w:val="0"/>
            <w:noProof/>
            <w:kern w:val="2"/>
            <w:sz w:val="22"/>
            <w:szCs w:val="22"/>
          </w:rPr>
          <w:tab/>
        </w:r>
        <w:r w:rsidRPr="00BD4D29">
          <w:rPr>
            <w:rStyle w:val="Hyperlink"/>
            <w:noProof/>
          </w:rPr>
          <w:t>Transformationsübersicht</w:t>
        </w:r>
        <w:r>
          <w:rPr>
            <w:noProof/>
            <w:webHidden/>
          </w:rPr>
          <w:tab/>
        </w:r>
        <w:r>
          <w:rPr>
            <w:noProof/>
            <w:webHidden/>
          </w:rPr>
          <w:fldChar w:fldCharType="begin"/>
        </w:r>
        <w:r>
          <w:rPr>
            <w:noProof/>
            <w:webHidden/>
          </w:rPr>
          <w:instrText xml:space="preserve"> PAGEREF _Toc165633768 \h </w:instrText>
        </w:r>
      </w:ins>
      <w:r>
        <w:rPr>
          <w:noProof/>
          <w:webHidden/>
        </w:rPr>
      </w:r>
      <w:r>
        <w:rPr>
          <w:noProof/>
          <w:webHidden/>
        </w:rPr>
        <w:fldChar w:fldCharType="separate"/>
      </w:r>
      <w:r w:rsidR="00003DFB">
        <w:rPr>
          <w:noProof/>
          <w:webHidden/>
        </w:rPr>
        <w:t>xxvii</w:t>
      </w:r>
      <w:ins w:id="68" w:author="Lerch, Sebastian (extern)" w:date="2024-05-03T13:02:00Z">
        <w:r>
          <w:rPr>
            <w:noProof/>
            <w:webHidden/>
          </w:rPr>
          <w:fldChar w:fldCharType="end"/>
        </w:r>
        <w:r w:rsidRPr="00BD4D29">
          <w:rPr>
            <w:rStyle w:val="Hyperlink"/>
            <w:noProof/>
          </w:rPr>
          <w:fldChar w:fldCharType="end"/>
        </w:r>
      </w:ins>
    </w:p>
    <w:p w14:paraId="059638B9" w14:textId="77777777" w:rsidR="003D1180" w:rsidRPr="003D1180" w:rsidRDefault="003D1180">
      <w:pPr>
        <w:pStyle w:val="TOC1"/>
        <w:tabs>
          <w:tab w:val="left" w:pos="454"/>
        </w:tabs>
        <w:rPr>
          <w:ins w:id="69" w:author="Lerch, Sebastian (extern)" w:date="2024-05-03T13:02:00Z"/>
          <w:rFonts w:ascii="Calibri" w:hAnsi="Calibri"/>
          <w:b w:val="0"/>
          <w:noProof/>
          <w:kern w:val="2"/>
          <w:sz w:val="22"/>
          <w:szCs w:val="22"/>
        </w:rPr>
      </w:pPr>
      <w:ins w:id="70"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"_Toc165633769"</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w:t>
        </w:r>
        <w:r w:rsidRPr="003D1180">
          <w:rPr>
            <w:rFonts w:ascii="Calibri" w:hAnsi="Calibri"/>
            <w:b w:val="0"/>
            <w:noProof/>
            <w:kern w:val="2"/>
            <w:sz w:val="22"/>
            <w:szCs w:val="22"/>
          </w:rPr>
          <w:tab/>
        </w:r>
        <w:r w:rsidRPr="00BD4D29">
          <w:rPr>
            <w:rStyle w:val="Hyperlink"/>
            <w:noProof/>
          </w:rPr>
          <w:t>Details der Transformation</w:t>
        </w:r>
        <w:r>
          <w:rPr>
            <w:noProof/>
            <w:webHidden/>
          </w:rPr>
          <w:tab/>
        </w:r>
        <w:r>
          <w:rPr>
            <w:noProof/>
            <w:webHidden/>
          </w:rPr>
          <w:fldChar w:fldCharType="begin"/>
        </w:r>
        <w:r>
          <w:rPr>
            <w:noProof/>
            <w:webHidden/>
          </w:rPr>
          <w:instrText xml:space="preserve"> PAGEREF _Toc165633769 \h </w:instrText>
        </w:r>
      </w:ins>
      <w:r>
        <w:rPr>
          <w:noProof/>
          <w:webHidden/>
        </w:rPr>
      </w:r>
      <w:r>
        <w:rPr>
          <w:noProof/>
          <w:webHidden/>
        </w:rPr>
        <w:fldChar w:fldCharType="separate"/>
      </w:r>
      <w:r w:rsidR="00003DFB">
        <w:rPr>
          <w:noProof/>
          <w:webHidden/>
        </w:rPr>
        <w:t>clxxi</w:t>
      </w:r>
      <w:ins w:id="71" w:author="Lerch, Sebastian (extern)" w:date="2024-05-03T13:02:00Z">
        <w:r>
          <w:rPr>
            <w:noProof/>
            <w:webHidden/>
          </w:rPr>
          <w:fldChar w:fldCharType="end"/>
        </w:r>
        <w:r w:rsidRPr="00BD4D29">
          <w:rPr>
            <w:rStyle w:val="Hyperlink"/>
            <w:noProof/>
          </w:rPr>
          <w:fldChar w:fldCharType="end"/>
        </w:r>
      </w:ins>
    </w:p>
    <w:p w14:paraId="6F0AD2C4" w14:textId="77777777" w:rsidR="003D1180" w:rsidRPr="003D1180" w:rsidRDefault="003D1180">
      <w:pPr>
        <w:pStyle w:val="TOC2"/>
        <w:tabs>
          <w:tab w:val="left" w:pos="680"/>
        </w:tabs>
        <w:rPr>
          <w:ins w:id="72" w:author="Lerch, Sebastian (extern)" w:date="2024-05-03T13:02:00Z"/>
          <w:rFonts w:ascii="Calibri" w:hAnsi="Calibri"/>
          <w:noProof/>
          <w:kern w:val="2"/>
          <w:sz w:val="22"/>
          <w:szCs w:val="22"/>
        </w:rPr>
      </w:pPr>
      <w:ins w:id="73"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"_Toc165633770"</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w:t>
        </w:r>
        <w:r w:rsidRPr="003D1180">
          <w:rPr>
            <w:rFonts w:ascii="Calibri" w:hAnsi="Calibri"/>
            <w:noProof/>
            <w:kern w:val="2"/>
            <w:sz w:val="22"/>
            <w:szCs w:val="22"/>
          </w:rPr>
          <w:tab/>
        </w:r>
        <w:r w:rsidRPr="00BD4D29">
          <w:rPr>
            <w:rStyle w:val="Hyperlink"/>
            <w:noProof/>
          </w:rPr>
          <w:t>Bewirtschaftung des Feldes B014</w:t>
        </w:r>
        <w:r>
          <w:rPr>
            <w:noProof/>
            <w:webHidden/>
          </w:rPr>
          <w:tab/>
        </w:r>
        <w:r>
          <w:rPr>
            <w:noProof/>
            <w:webHidden/>
          </w:rPr>
          <w:fldChar w:fldCharType="begin"/>
        </w:r>
        <w:r>
          <w:rPr>
            <w:noProof/>
            <w:webHidden/>
          </w:rPr>
          <w:instrText xml:space="preserve"> PAGEREF _Toc165633770 \h </w:instrText>
        </w:r>
      </w:ins>
      <w:r>
        <w:rPr>
          <w:noProof/>
          <w:webHidden/>
        </w:rPr>
      </w:r>
      <w:r>
        <w:rPr>
          <w:noProof/>
          <w:webHidden/>
        </w:rPr>
        <w:fldChar w:fldCharType="separate"/>
      </w:r>
      <w:r w:rsidR="00003DFB">
        <w:rPr>
          <w:noProof/>
          <w:webHidden/>
        </w:rPr>
        <w:t>clxxi</w:t>
      </w:r>
      <w:ins w:id="74" w:author="Lerch, Sebastian (extern)" w:date="2024-05-03T13:02:00Z">
        <w:r>
          <w:rPr>
            <w:noProof/>
            <w:webHidden/>
          </w:rPr>
          <w:fldChar w:fldCharType="end"/>
        </w:r>
        <w:r w:rsidRPr="00BD4D29">
          <w:rPr>
            <w:rStyle w:val="Hyperlink"/>
            <w:noProof/>
          </w:rPr>
          <w:fldChar w:fldCharType="end"/>
        </w:r>
      </w:ins>
    </w:p>
    <w:p w14:paraId="0D44A6F0" w14:textId="77777777" w:rsidR="003D1180" w:rsidRPr="003D1180" w:rsidRDefault="003D1180">
      <w:pPr>
        <w:pStyle w:val="TOC2"/>
        <w:tabs>
          <w:tab w:val="left" w:pos="680"/>
        </w:tabs>
        <w:rPr>
          <w:ins w:id="75" w:author="Lerch, Sebastian (extern)" w:date="2024-05-03T13:02:00Z"/>
          <w:rFonts w:ascii="Calibri" w:hAnsi="Calibri"/>
          <w:noProof/>
          <w:kern w:val="2"/>
          <w:sz w:val="22"/>
          <w:szCs w:val="22"/>
        </w:rPr>
      </w:pPr>
      <w:ins w:id="76"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"_Toc165633771"</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5.2</w:t>
        </w:r>
        <w:r w:rsidRPr="003D1180">
          <w:rPr>
            <w:rFonts w:ascii="Calibri" w:hAnsi="Calibri"/>
            <w:noProof/>
            <w:kern w:val="2"/>
            <w:sz w:val="22"/>
            <w:szCs w:val="22"/>
          </w:rPr>
          <w:tab/>
        </w:r>
        <w:r w:rsidRPr="00BD4D29">
          <w:rPr>
            <w:rStyle w:val="Hyperlink"/>
            <w:noProof/>
          </w:rPr>
          <w:t>Bewirtschaftung des Feldes B017</w:t>
        </w:r>
        <w:r>
          <w:rPr>
            <w:noProof/>
            <w:webHidden/>
          </w:rPr>
          <w:tab/>
        </w:r>
        <w:r>
          <w:rPr>
            <w:noProof/>
            <w:webHidden/>
          </w:rPr>
          <w:fldChar w:fldCharType="begin"/>
        </w:r>
        <w:r>
          <w:rPr>
            <w:noProof/>
            <w:webHidden/>
          </w:rPr>
          <w:instrText xml:space="preserve"> PAGEREF _Toc165633771 \h </w:instrText>
        </w:r>
      </w:ins>
      <w:r>
        <w:rPr>
          <w:noProof/>
          <w:webHidden/>
        </w:rPr>
      </w:r>
      <w:r>
        <w:rPr>
          <w:noProof/>
          <w:webHidden/>
        </w:rPr>
        <w:fldChar w:fldCharType="separate"/>
      </w:r>
      <w:r w:rsidR="00003DFB">
        <w:rPr>
          <w:noProof/>
          <w:webHidden/>
        </w:rPr>
        <w:t>clxxiii</w:t>
      </w:r>
      <w:ins w:id="77" w:author="Lerch, Sebastian (extern)" w:date="2024-05-03T13:02:00Z">
        <w:r>
          <w:rPr>
            <w:noProof/>
            <w:webHidden/>
          </w:rPr>
          <w:fldChar w:fldCharType="end"/>
        </w:r>
        <w:r w:rsidRPr="00BD4D29">
          <w:rPr>
            <w:rStyle w:val="Hyperlink"/>
            <w:noProof/>
          </w:rPr>
          <w:fldChar w:fldCharType="end"/>
        </w:r>
      </w:ins>
    </w:p>
    <w:p w14:paraId="1DC4F0E0" w14:textId="77777777" w:rsidR="003D1180" w:rsidRPr="003D1180" w:rsidRDefault="003D1180">
      <w:pPr>
        <w:pStyle w:val="TOC2"/>
        <w:tabs>
          <w:tab w:val="left" w:pos="680"/>
        </w:tabs>
        <w:rPr>
          <w:ins w:id="78" w:author="Lerch, Sebastian (extern)" w:date="2024-05-03T13:02:00Z"/>
          <w:rFonts w:ascii="Calibri" w:hAnsi="Calibri"/>
          <w:noProof/>
          <w:kern w:val="2"/>
          <w:sz w:val="22"/>
          <w:szCs w:val="22"/>
        </w:rPr>
      </w:pPr>
      <w:ins w:id="79"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"_Toc165633772"</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5.3</w:t>
        </w:r>
        <w:r w:rsidRPr="003D1180">
          <w:rPr>
            <w:rFonts w:ascii="Calibri" w:hAnsi="Calibri"/>
            <w:noProof/>
            <w:kern w:val="2"/>
            <w:sz w:val="22"/>
            <w:szCs w:val="22"/>
          </w:rPr>
          <w:tab/>
        </w:r>
        <w:r w:rsidRPr="00BD4D29">
          <w:rPr>
            <w:rStyle w:val="Hyperlink"/>
            <w:noProof/>
          </w:rPr>
          <w:t>Bewirtschaftung des Feldes B024</w:t>
        </w:r>
        <w:r>
          <w:rPr>
            <w:noProof/>
            <w:webHidden/>
          </w:rPr>
          <w:tab/>
        </w:r>
        <w:r>
          <w:rPr>
            <w:noProof/>
            <w:webHidden/>
          </w:rPr>
          <w:fldChar w:fldCharType="begin"/>
        </w:r>
        <w:r>
          <w:rPr>
            <w:noProof/>
            <w:webHidden/>
          </w:rPr>
          <w:instrText xml:space="preserve"> PAGEREF _Toc165633772 \h </w:instrText>
        </w:r>
      </w:ins>
      <w:r>
        <w:rPr>
          <w:noProof/>
          <w:webHidden/>
        </w:rPr>
      </w:r>
      <w:r>
        <w:rPr>
          <w:noProof/>
          <w:webHidden/>
        </w:rPr>
        <w:fldChar w:fldCharType="separate"/>
      </w:r>
      <w:r w:rsidR="00003DFB">
        <w:rPr>
          <w:noProof/>
          <w:webHidden/>
        </w:rPr>
        <w:t>clxxv</w:t>
      </w:r>
      <w:ins w:id="80" w:author="Lerch, Sebastian (extern)" w:date="2024-05-03T13:02:00Z">
        <w:r>
          <w:rPr>
            <w:noProof/>
            <w:webHidden/>
          </w:rPr>
          <w:fldChar w:fldCharType="end"/>
        </w:r>
        <w:r w:rsidRPr="00BD4D29">
          <w:rPr>
            <w:rStyle w:val="Hyperlink"/>
            <w:noProof/>
          </w:rPr>
          <w:fldChar w:fldCharType="end"/>
        </w:r>
      </w:ins>
    </w:p>
    <w:p w14:paraId="275970E2" w14:textId="77777777" w:rsidR="003D1180" w:rsidRPr="003D1180" w:rsidRDefault="003D1180">
      <w:pPr>
        <w:pStyle w:val="TOC2"/>
        <w:tabs>
          <w:tab w:val="left" w:pos="680"/>
        </w:tabs>
        <w:rPr>
          <w:ins w:id="81" w:author="Lerch, Sebastian (extern)" w:date="2024-05-03T13:02:00Z"/>
          <w:rFonts w:ascii="Calibri" w:hAnsi="Calibri"/>
          <w:noProof/>
          <w:kern w:val="2"/>
          <w:sz w:val="22"/>
          <w:szCs w:val="22"/>
        </w:rPr>
      </w:pPr>
      <w:ins w:id="82"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"_Toc165633773"</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5.4</w:t>
        </w:r>
        <w:r w:rsidRPr="003D1180">
          <w:rPr>
            <w:rFonts w:ascii="Calibri" w:hAnsi="Calibri"/>
            <w:noProof/>
            <w:kern w:val="2"/>
            <w:sz w:val="22"/>
            <w:szCs w:val="22"/>
          </w:rPr>
          <w:tab/>
        </w:r>
        <w:r w:rsidRPr="00BD4D29">
          <w:rPr>
            <w:rStyle w:val="Hyperlink"/>
            <w:noProof/>
          </w:rPr>
          <w:t>Bewirtschaftung des Feldes PTY002</w:t>
        </w:r>
        <w:r>
          <w:rPr>
            <w:noProof/>
            <w:webHidden/>
          </w:rPr>
          <w:tab/>
        </w:r>
        <w:r>
          <w:rPr>
            <w:noProof/>
            <w:webHidden/>
          </w:rPr>
          <w:fldChar w:fldCharType="begin"/>
        </w:r>
        <w:r>
          <w:rPr>
            <w:noProof/>
            <w:webHidden/>
          </w:rPr>
          <w:instrText xml:space="preserve"> PAGEREF _Toc165633773 \h </w:instrText>
        </w:r>
      </w:ins>
      <w:r>
        <w:rPr>
          <w:noProof/>
          <w:webHidden/>
        </w:rPr>
      </w:r>
      <w:r>
        <w:rPr>
          <w:noProof/>
          <w:webHidden/>
        </w:rPr>
        <w:fldChar w:fldCharType="separate"/>
      </w:r>
      <w:r w:rsidR="00003DFB">
        <w:rPr>
          <w:noProof/>
          <w:webHidden/>
        </w:rPr>
        <w:t>clxxvi</w:t>
      </w:r>
      <w:ins w:id="83" w:author="Lerch, Sebastian (extern)" w:date="2024-05-03T13:02:00Z">
        <w:r>
          <w:rPr>
            <w:noProof/>
            <w:webHidden/>
          </w:rPr>
          <w:fldChar w:fldCharType="end"/>
        </w:r>
        <w:r w:rsidRPr="00BD4D29">
          <w:rPr>
            <w:rStyle w:val="Hyperlink"/>
            <w:noProof/>
          </w:rPr>
          <w:fldChar w:fldCharType="end"/>
        </w:r>
      </w:ins>
    </w:p>
    <w:p w14:paraId="2D4C47B9" w14:textId="77777777" w:rsidR="003D1180" w:rsidRPr="003D1180" w:rsidRDefault="003D1180">
      <w:pPr>
        <w:pStyle w:val="TOC2"/>
        <w:tabs>
          <w:tab w:val="left" w:pos="680"/>
        </w:tabs>
        <w:rPr>
          <w:ins w:id="84" w:author="Lerch, Sebastian (extern)" w:date="2024-05-03T13:02:00Z"/>
          <w:rFonts w:ascii="Calibri" w:hAnsi="Calibri"/>
          <w:noProof/>
          <w:kern w:val="2"/>
          <w:sz w:val="22"/>
          <w:szCs w:val="22"/>
        </w:rPr>
      </w:pPr>
      <w:ins w:id="85"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"_Toc165633774"</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5.5</w:t>
        </w:r>
        <w:r w:rsidRPr="003D1180">
          <w:rPr>
            <w:rFonts w:ascii="Calibri" w:hAnsi="Calibri"/>
            <w:noProof/>
            <w:kern w:val="2"/>
            <w:sz w:val="22"/>
            <w:szCs w:val="22"/>
          </w:rPr>
          <w:tab/>
        </w:r>
        <w:r w:rsidRPr="00BD4D29">
          <w:rPr>
            <w:rStyle w:val="Hyperlink"/>
            <w:noProof/>
          </w:rPr>
          <w:t>Bewirtschaftung des Feldes C215/ PTY001</w:t>
        </w:r>
        <w:r>
          <w:rPr>
            <w:noProof/>
            <w:webHidden/>
          </w:rPr>
          <w:tab/>
        </w:r>
        <w:r>
          <w:rPr>
            <w:noProof/>
            <w:webHidden/>
          </w:rPr>
          <w:fldChar w:fldCharType="begin"/>
        </w:r>
        <w:r>
          <w:rPr>
            <w:noProof/>
            <w:webHidden/>
          </w:rPr>
          <w:instrText xml:space="preserve"> PAGEREF _Toc165633774 \h </w:instrText>
        </w:r>
      </w:ins>
      <w:r>
        <w:rPr>
          <w:noProof/>
          <w:webHidden/>
        </w:rPr>
      </w:r>
      <w:r>
        <w:rPr>
          <w:noProof/>
          <w:webHidden/>
        </w:rPr>
        <w:fldChar w:fldCharType="separate"/>
      </w:r>
      <w:r w:rsidR="00003DFB">
        <w:rPr>
          <w:noProof/>
          <w:webHidden/>
        </w:rPr>
        <w:t>clxxviii</w:t>
      </w:r>
      <w:ins w:id="86" w:author="Lerch, Sebastian (extern)" w:date="2024-05-03T13:02:00Z">
        <w:r>
          <w:rPr>
            <w:noProof/>
            <w:webHidden/>
          </w:rPr>
          <w:fldChar w:fldCharType="end"/>
        </w:r>
        <w:r w:rsidRPr="00BD4D29">
          <w:rPr>
            <w:rStyle w:val="Hyperlink"/>
            <w:noProof/>
          </w:rPr>
          <w:fldChar w:fldCharType="end"/>
        </w:r>
      </w:ins>
    </w:p>
    <w:p w14:paraId="626851D5" w14:textId="77777777" w:rsidR="003D1180" w:rsidRPr="003D1180" w:rsidRDefault="003D1180">
      <w:pPr>
        <w:pStyle w:val="TOC2"/>
        <w:tabs>
          <w:tab w:val="left" w:pos="680"/>
        </w:tabs>
        <w:rPr>
          <w:ins w:id="87" w:author="Lerch, Sebastian (extern)" w:date="2024-05-03T13:02:00Z"/>
          <w:rFonts w:ascii="Calibri" w:hAnsi="Calibri"/>
          <w:noProof/>
          <w:kern w:val="2"/>
          <w:sz w:val="22"/>
          <w:szCs w:val="22"/>
        </w:rPr>
      </w:pPr>
      <w:ins w:id="88"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"_Toc165633775"</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5.5.1</w:t>
        </w:r>
        <w:r w:rsidRPr="003D1180">
          <w:rPr>
            <w:rFonts w:ascii="Calibri" w:hAnsi="Calibri"/>
            <w:noProof/>
            <w:kern w:val="2"/>
            <w:sz w:val="22"/>
            <w:szCs w:val="22"/>
          </w:rPr>
          <w:tab/>
        </w:r>
        <w:r w:rsidRPr="00BD4D29">
          <w:rPr>
            <w:rStyle w:val="Hyperlink"/>
            <w:noProof/>
          </w:rPr>
          <w:t>Bewirtschaftung des Feldes C215/ PTY001 für Cluster HGB</w:t>
        </w:r>
        <w:r>
          <w:rPr>
            <w:noProof/>
            <w:webHidden/>
          </w:rPr>
          <w:tab/>
        </w:r>
        <w:r>
          <w:rPr>
            <w:noProof/>
            <w:webHidden/>
          </w:rPr>
          <w:fldChar w:fldCharType="begin"/>
        </w:r>
        <w:r>
          <w:rPr>
            <w:noProof/>
            <w:webHidden/>
          </w:rPr>
          <w:instrText xml:space="preserve"> PAGEREF _Toc165633775 \h </w:instrText>
        </w:r>
      </w:ins>
      <w:r>
        <w:rPr>
          <w:noProof/>
          <w:webHidden/>
        </w:rPr>
      </w:r>
      <w:r>
        <w:rPr>
          <w:noProof/>
          <w:webHidden/>
        </w:rPr>
        <w:fldChar w:fldCharType="separate"/>
      </w:r>
      <w:r w:rsidR="00003DFB">
        <w:rPr>
          <w:noProof/>
          <w:webHidden/>
        </w:rPr>
        <w:t>clxxviii</w:t>
      </w:r>
      <w:ins w:id="89" w:author="Lerch, Sebastian (extern)" w:date="2024-05-03T13:02:00Z">
        <w:r>
          <w:rPr>
            <w:noProof/>
            <w:webHidden/>
          </w:rPr>
          <w:fldChar w:fldCharType="end"/>
        </w:r>
        <w:r w:rsidRPr="00BD4D29">
          <w:rPr>
            <w:rStyle w:val="Hyperlink"/>
            <w:noProof/>
          </w:rPr>
          <w:fldChar w:fldCharType="end"/>
        </w:r>
      </w:ins>
    </w:p>
    <w:p w14:paraId="5718391C" w14:textId="77777777" w:rsidR="003D1180" w:rsidRPr="003D1180" w:rsidRDefault="003D1180">
      <w:pPr>
        <w:pStyle w:val="TOC2"/>
        <w:tabs>
          <w:tab w:val="left" w:pos="680"/>
        </w:tabs>
        <w:rPr>
          <w:ins w:id="90" w:author="Lerch, Sebastian (extern)" w:date="2024-05-03T13:02:00Z"/>
          <w:rFonts w:ascii="Calibri" w:hAnsi="Calibri"/>
          <w:noProof/>
          <w:kern w:val="2"/>
          <w:sz w:val="22"/>
          <w:szCs w:val="22"/>
        </w:rPr>
      </w:pPr>
      <w:ins w:id="91"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"_Toc165633776"</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5.5.2</w:t>
        </w:r>
        <w:r w:rsidRPr="003D1180">
          <w:rPr>
            <w:rFonts w:ascii="Calibri" w:hAnsi="Calibri"/>
            <w:noProof/>
            <w:kern w:val="2"/>
            <w:sz w:val="22"/>
            <w:szCs w:val="22"/>
          </w:rPr>
          <w:tab/>
        </w:r>
        <w:r w:rsidRPr="00BD4D29">
          <w:rPr>
            <w:rStyle w:val="Hyperlink"/>
            <w:noProof/>
          </w:rPr>
          <w:t>Bewirtschaftung des Feldes C215/ PTY001 für Cluster IFRS</w:t>
        </w:r>
        <w:r>
          <w:rPr>
            <w:noProof/>
            <w:webHidden/>
          </w:rPr>
          <w:tab/>
        </w:r>
        <w:r>
          <w:rPr>
            <w:noProof/>
            <w:webHidden/>
          </w:rPr>
          <w:fldChar w:fldCharType="begin"/>
        </w:r>
        <w:r>
          <w:rPr>
            <w:noProof/>
            <w:webHidden/>
          </w:rPr>
          <w:instrText xml:space="preserve"> PAGEREF _Toc165633776 \h </w:instrText>
        </w:r>
      </w:ins>
      <w:r>
        <w:rPr>
          <w:noProof/>
          <w:webHidden/>
        </w:rPr>
      </w:r>
      <w:r>
        <w:rPr>
          <w:noProof/>
          <w:webHidden/>
        </w:rPr>
        <w:fldChar w:fldCharType="separate"/>
      </w:r>
      <w:r w:rsidR="00003DFB">
        <w:rPr>
          <w:noProof/>
          <w:webHidden/>
        </w:rPr>
        <w:t>clxxxv</w:t>
      </w:r>
      <w:ins w:id="92" w:author="Lerch, Sebastian (extern)" w:date="2024-05-03T13:02:00Z">
        <w:r>
          <w:rPr>
            <w:noProof/>
            <w:webHidden/>
          </w:rPr>
          <w:fldChar w:fldCharType="end"/>
        </w:r>
        <w:r w:rsidRPr="00BD4D29">
          <w:rPr>
            <w:rStyle w:val="Hyperlink"/>
            <w:noProof/>
          </w:rPr>
          <w:fldChar w:fldCharType="end"/>
        </w:r>
      </w:ins>
    </w:p>
    <w:p w14:paraId="5753D41E" w14:textId="77777777" w:rsidR="003D1180" w:rsidRPr="003D1180" w:rsidRDefault="003D1180">
      <w:pPr>
        <w:pStyle w:val="TOC2"/>
        <w:tabs>
          <w:tab w:val="left" w:pos="680"/>
        </w:tabs>
        <w:rPr>
          <w:ins w:id="93" w:author="Lerch, Sebastian (extern)" w:date="2024-05-03T13:02:00Z"/>
          <w:rFonts w:ascii="Calibri" w:hAnsi="Calibri"/>
          <w:noProof/>
          <w:kern w:val="2"/>
          <w:sz w:val="22"/>
          <w:szCs w:val="22"/>
        </w:rPr>
      </w:pPr>
      <w:ins w:id="94"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"_Toc165633777"</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5.6</w:t>
        </w:r>
        <w:r w:rsidRPr="003D1180">
          <w:rPr>
            <w:rFonts w:ascii="Calibri" w:hAnsi="Calibri"/>
            <w:noProof/>
            <w:kern w:val="2"/>
            <w:sz w:val="22"/>
            <w:szCs w:val="22"/>
          </w:rPr>
          <w:tab/>
        </w:r>
        <w:r w:rsidRPr="00BD4D29">
          <w:rPr>
            <w:rStyle w:val="Hyperlink"/>
            <w:noProof/>
          </w:rPr>
          <w:t>Bewirtschaftung des Feldes C226</w:t>
        </w:r>
        <w:r>
          <w:rPr>
            <w:noProof/>
            <w:webHidden/>
          </w:rPr>
          <w:tab/>
        </w:r>
        <w:r>
          <w:rPr>
            <w:noProof/>
            <w:webHidden/>
          </w:rPr>
          <w:fldChar w:fldCharType="begin"/>
        </w:r>
        <w:r>
          <w:rPr>
            <w:noProof/>
            <w:webHidden/>
          </w:rPr>
          <w:instrText xml:space="preserve"> PAGEREF _Toc165633777 \h </w:instrText>
        </w:r>
      </w:ins>
      <w:r>
        <w:rPr>
          <w:noProof/>
          <w:webHidden/>
        </w:rPr>
      </w:r>
      <w:r>
        <w:rPr>
          <w:noProof/>
          <w:webHidden/>
        </w:rPr>
        <w:fldChar w:fldCharType="separate"/>
      </w:r>
      <w:r w:rsidR="00003DFB">
        <w:rPr>
          <w:noProof/>
          <w:webHidden/>
        </w:rPr>
        <w:t>cxciii</w:t>
      </w:r>
      <w:ins w:id="95" w:author="Lerch, Sebastian (extern)" w:date="2024-05-03T13:02:00Z">
        <w:r>
          <w:rPr>
            <w:noProof/>
            <w:webHidden/>
          </w:rPr>
          <w:fldChar w:fldCharType="end"/>
        </w:r>
        <w:r w:rsidRPr="00BD4D29">
          <w:rPr>
            <w:rStyle w:val="Hyperlink"/>
            <w:noProof/>
          </w:rPr>
          <w:fldChar w:fldCharType="end"/>
        </w:r>
      </w:ins>
    </w:p>
    <w:p w14:paraId="45FD60C9" w14:textId="77777777" w:rsidR="003D1180" w:rsidRPr="003D1180" w:rsidRDefault="003D1180">
      <w:pPr>
        <w:pStyle w:val="TOC2"/>
        <w:tabs>
          <w:tab w:val="left" w:pos="680"/>
        </w:tabs>
        <w:rPr>
          <w:ins w:id="96" w:author="Lerch, Sebastian (extern)" w:date="2024-05-03T13:02:00Z"/>
          <w:rFonts w:ascii="Calibri" w:hAnsi="Calibri"/>
          <w:noProof/>
          <w:kern w:val="2"/>
          <w:sz w:val="22"/>
          <w:szCs w:val="22"/>
        </w:rPr>
      </w:pPr>
      <w:ins w:id="97"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"_Toc165633778"</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5.7</w:t>
        </w:r>
        <w:r w:rsidRPr="003D1180">
          <w:rPr>
            <w:rFonts w:ascii="Calibri" w:hAnsi="Calibri"/>
            <w:noProof/>
            <w:kern w:val="2"/>
            <w:sz w:val="22"/>
            <w:szCs w:val="22"/>
          </w:rPr>
          <w:tab/>
        </w:r>
        <w:r w:rsidRPr="00BD4D29">
          <w:rPr>
            <w:rStyle w:val="Hyperlink"/>
            <w:noProof/>
          </w:rPr>
          <w:t>Bewirtschaftung des Feldes CRI114/CRI115</w:t>
        </w:r>
        <w:r>
          <w:rPr>
            <w:noProof/>
            <w:webHidden/>
          </w:rPr>
          <w:tab/>
        </w:r>
        <w:r>
          <w:rPr>
            <w:noProof/>
            <w:webHidden/>
          </w:rPr>
          <w:fldChar w:fldCharType="begin"/>
        </w:r>
        <w:r>
          <w:rPr>
            <w:noProof/>
            <w:webHidden/>
          </w:rPr>
          <w:instrText xml:space="preserve"> PAGEREF _Toc165633778 \h </w:instrText>
        </w:r>
      </w:ins>
      <w:r>
        <w:rPr>
          <w:noProof/>
          <w:webHidden/>
        </w:rPr>
      </w:r>
      <w:r>
        <w:rPr>
          <w:noProof/>
          <w:webHidden/>
        </w:rPr>
        <w:fldChar w:fldCharType="separate"/>
      </w:r>
      <w:r w:rsidR="00003DFB">
        <w:rPr>
          <w:noProof/>
          <w:webHidden/>
        </w:rPr>
        <w:t>cxcv</w:t>
      </w:r>
      <w:ins w:id="98" w:author="Lerch, Sebastian (extern)" w:date="2024-05-03T13:02:00Z">
        <w:r>
          <w:rPr>
            <w:noProof/>
            <w:webHidden/>
          </w:rPr>
          <w:fldChar w:fldCharType="end"/>
        </w:r>
        <w:r w:rsidRPr="00BD4D29">
          <w:rPr>
            <w:rStyle w:val="Hyperlink"/>
            <w:noProof/>
          </w:rPr>
          <w:fldChar w:fldCharType="end"/>
        </w:r>
      </w:ins>
    </w:p>
    <w:p w14:paraId="2476C95A" w14:textId="77777777" w:rsidR="003D1180" w:rsidRPr="003D1180" w:rsidRDefault="003D1180">
      <w:pPr>
        <w:pStyle w:val="TOC2"/>
        <w:tabs>
          <w:tab w:val="left" w:pos="680"/>
        </w:tabs>
        <w:rPr>
          <w:ins w:id="99" w:author="Lerch, Sebastian (extern)" w:date="2024-05-03T13:02:00Z"/>
          <w:rFonts w:ascii="Calibri" w:hAnsi="Calibri"/>
          <w:noProof/>
          <w:kern w:val="2"/>
          <w:sz w:val="22"/>
          <w:szCs w:val="22"/>
        </w:rPr>
      </w:pPr>
      <w:ins w:id="100"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"_Toc165633779"</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5.8</w:t>
        </w:r>
        <w:r w:rsidRPr="003D1180">
          <w:rPr>
            <w:rFonts w:ascii="Calibri" w:hAnsi="Calibri"/>
            <w:noProof/>
            <w:kern w:val="2"/>
            <w:sz w:val="22"/>
            <w:szCs w:val="22"/>
          </w:rPr>
          <w:tab/>
        </w:r>
        <w:r w:rsidRPr="00BD4D29">
          <w:rPr>
            <w:rStyle w:val="Hyperlink"/>
            <w:noProof/>
          </w:rPr>
          <w:t>Bewirtschaftung des Feldes B005</w:t>
        </w:r>
        <w:r>
          <w:rPr>
            <w:noProof/>
            <w:webHidden/>
          </w:rPr>
          <w:tab/>
        </w:r>
        <w:r>
          <w:rPr>
            <w:noProof/>
            <w:webHidden/>
          </w:rPr>
          <w:fldChar w:fldCharType="begin"/>
        </w:r>
        <w:r>
          <w:rPr>
            <w:noProof/>
            <w:webHidden/>
          </w:rPr>
          <w:instrText xml:space="preserve"> PAGEREF _Toc165633779 \h </w:instrText>
        </w:r>
      </w:ins>
      <w:r>
        <w:rPr>
          <w:noProof/>
          <w:webHidden/>
        </w:rPr>
      </w:r>
      <w:r>
        <w:rPr>
          <w:noProof/>
          <w:webHidden/>
        </w:rPr>
        <w:fldChar w:fldCharType="separate"/>
      </w:r>
      <w:r w:rsidR="00003DFB">
        <w:rPr>
          <w:noProof/>
          <w:webHidden/>
        </w:rPr>
        <w:t>cxcix</w:t>
      </w:r>
      <w:ins w:id="101" w:author="Lerch, Sebastian (extern)" w:date="2024-05-03T13:02:00Z">
        <w:r>
          <w:rPr>
            <w:noProof/>
            <w:webHidden/>
          </w:rPr>
          <w:fldChar w:fldCharType="end"/>
        </w:r>
        <w:r w:rsidRPr="00BD4D29">
          <w:rPr>
            <w:rStyle w:val="Hyperlink"/>
            <w:noProof/>
          </w:rPr>
          <w:fldChar w:fldCharType="end"/>
        </w:r>
      </w:ins>
    </w:p>
    <w:p w14:paraId="7C173C5C" w14:textId="77777777" w:rsidR="003D1180" w:rsidRPr="003D1180" w:rsidRDefault="003D1180">
      <w:pPr>
        <w:pStyle w:val="TOC2"/>
        <w:tabs>
          <w:tab w:val="left" w:pos="680"/>
        </w:tabs>
        <w:rPr>
          <w:ins w:id="102" w:author="Lerch, Sebastian (extern)" w:date="2024-05-03T13:02:00Z"/>
          <w:rFonts w:ascii="Calibri" w:hAnsi="Calibri"/>
          <w:noProof/>
          <w:kern w:val="2"/>
          <w:sz w:val="22"/>
          <w:szCs w:val="22"/>
        </w:rPr>
      </w:pPr>
      <w:ins w:id="103"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"_Toc165633780"</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5.9</w:t>
        </w:r>
        <w:r w:rsidRPr="003D1180">
          <w:rPr>
            <w:rFonts w:ascii="Calibri" w:hAnsi="Calibri"/>
            <w:noProof/>
            <w:kern w:val="2"/>
            <w:sz w:val="22"/>
            <w:szCs w:val="22"/>
          </w:rPr>
          <w:tab/>
        </w:r>
        <w:r w:rsidRPr="00BD4D29">
          <w:rPr>
            <w:rStyle w:val="Hyperlink"/>
            <w:noProof/>
          </w:rPr>
          <w:t>Bewirtschaftung des Feldes CRI502</w:t>
        </w:r>
        <w:r>
          <w:rPr>
            <w:noProof/>
            <w:webHidden/>
          </w:rPr>
          <w:tab/>
        </w:r>
        <w:r>
          <w:rPr>
            <w:noProof/>
            <w:webHidden/>
          </w:rPr>
          <w:fldChar w:fldCharType="begin"/>
        </w:r>
        <w:r>
          <w:rPr>
            <w:noProof/>
            <w:webHidden/>
          </w:rPr>
          <w:instrText xml:space="preserve"> PAGEREF _Toc165633780 \h </w:instrText>
        </w:r>
      </w:ins>
      <w:r>
        <w:rPr>
          <w:noProof/>
          <w:webHidden/>
        </w:rPr>
      </w:r>
      <w:r>
        <w:rPr>
          <w:noProof/>
          <w:webHidden/>
        </w:rPr>
        <w:fldChar w:fldCharType="separate"/>
      </w:r>
      <w:r w:rsidR="00003DFB">
        <w:rPr>
          <w:noProof/>
          <w:webHidden/>
        </w:rPr>
        <w:t>ccii</w:t>
      </w:r>
      <w:ins w:id="104" w:author="Lerch, Sebastian (extern)" w:date="2024-05-03T13:02:00Z">
        <w:r>
          <w:rPr>
            <w:noProof/>
            <w:webHidden/>
          </w:rPr>
          <w:fldChar w:fldCharType="end"/>
        </w:r>
        <w:r w:rsidRPr="00BD4D29">
          <w:rPr>
            <w:rStyle w:val="Hyperlink"/>
            <w:noProof/>
          </w:rPr>
          <w:fldChar w:fldCharType="end"/>
        </w:r>
      </w:ins>
    </w:p>
    <w:p w14:paraId="22739E3E" w14:textId="77777777" w:rsidR="003D1180" w:rsidRPr="003D1180" w:rsidRDefault="003D1180">
      <w:pPr>
        <w:pStyle w:val="TOC2"/>
        <w:tabs>
          <w:tab w:val="left" w:pos="680"/>
        </w:tabs>
        <w:rPr>
          <w:ins w:id="105" w:author="Lerch, Sebastian (extern)" w:date="2024-05-03T13:02:00Z"/>
          <w:rFonts w:ascii="Calibri" w:hAnsi="Calibri"/>
          <w:noProof/>
          <w:kern w:val="2"/>
          <w:sz w:val="22"/>
          <w:szCs w:val="22"/>
        </w:rPr>
      </w:pPr>
      <w:ins w:id="106"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"_Toc165633781"</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5.10</w:t>
        </w:r>
        <w:r w:rsidRPr="003D1180">
          <w:rPr>
            <w:rFonts w:ascii="Calibri" w:hAnsi="Calibri"/>
            <w:noProof/>
            <w:kern w:val="2"/>
            <w:sz w:val="22"/>
            <w:szCs w:val="22"/>
          </w:rPr>
          <w:tab/>
        </w:r>
        <w:r w:rsidRPr="00BD4D29">
          <w:rPr>
            <w:rStyle w:val="Hyperlink"/>
            <w:noProof/>
          </w:rPr>
          <w:t>Bewirtschaftung des Feldes C213</w:t>
        </w:r>
        <w:r>
          <w:rPr>
            <w:noProof/>
            <w:webHidden/>
          </w:rPr>
          <w:tab/>
        </w:r>
        <w:r>
          <w:rPr>
            <w:noProof/>
            <w:webHidden/>
          </w:rPr>
          <w:fldChar w:fldCharType="begin"/>
        </w:r>
        <w:r>
          <w:rPr>
            <w:noProof/>
            <w:webHidden/>
          </w:rPr>
          <w:instrText xml:space="preserve"> PAGEREF _Toc165633781 \h </w:instrText>
        </w:r>
      </w:ins>
      <w:r>
        <w:rPr>
          <w:noProof/>
          <w:webHidden/>
        </w:rPr>
      </w:r>
      <w:r>
        <w:rPr>
          <w:noProof/>
          <w:webHidden/>
        </w:rPr>
        <w:fldChar w:fldCharType="separate"/>
      </w:r>
      <w:r w:rsidR="00003DFB">
        <w:rPr>
          <w:noProof/>
          <w:webHidden/>
        </w:rPr>
        <w:t>ccv</w:t>
      </w:r>
      <w:ins w:id="107" w:author="Lerch, Sebastian (extern)" w:date="2024-05-03T13:02:00Z">
        <w:r>
          <w:rPr>
            <w:noProof/>
            <w:webHidden/>
          </w:rPr>
          <w:fldChar w:fldCharType="end"/>
        </w:r>
        <w:r w:rsidRPr="00BD4D29">
          <w:rPr>
            <w:rStyle w:val="Hyperlink"/>
            <w:noProof/>
          </w:rPr>
          <w:fldChar w:fldCharType="end"/>
        </w:r>
      </w:ins>
    </w:p>
    <w:p w14:paraId="488A7E13" w14:textId="77777777" w:rsidR="003D1180" w:rsidRPr="003D1180" w:rsidRDefault="003D1180">
      <w:pPr>
        <w:pStyle w:val="TOC3"/>
        <w:tabs>
          <w:tab w:val="left" w:pos="1200"/>
        </w:tabs>
        <w:rPr>
          <w:ins w:id="108" w:author="Lerch, Sebastian (extern)" w:date="2024-05-03T13:02:00Z"/>
          <w:rFonts w:ascii="Calibri" w:hAnsi="Calibri"/>
          <w:noProof/>
          <w:kern w:val="2"/>
          <w:sz w:val="22"/>
          <w:szCs w:val="22"/>
        </w:rPr>
      </w:pPr>
      <w:ins w:id="109"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"_Toc165633782"</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5.10.1</w:t>
        </w:r>
        <w:r w:rsidRPr="003D1180">
          <w:rPr>
            <w:rFonts w:ascii="Calibri" w:hAnsi="Calibri"/>
            <w:noProof/>
            <w:kern w:val="2"/>
            <w:sz w:val="22"/>
            <w:szCs w:val="22"/>
          </w:rPr>
          <w:tab/>
        </w:r>
        <w:r w:rsidRPr="00BD4D29">
          <w:rPr>
            <w:rStyle w:val="Hyperlink"/>
            <w:noProof/>
          </w:rPr>
          <w:t>Bewirtschaftung des Feldes C213 HGB</w:t>
        </w:r>
        <w:r>
          <w:rPr>
            <w:noProof/>
            <w:webHidden/>
          </w:rPr>
          <w:tab/>
        </w:r>
        <w:r>
          <w:rPr>
            <w:noProof/>
            <w:webHidden/>
          </w:rPr>
          <w:fldChar w:fldCharType="begin"/>
        </w:r>
        <w:r>
          <w:rPr>
            <w:noProof/>
            <w:webHidden/>
          </w:rPr>
          <w:instrText xml:space="preserve"> PAGEREF _Toc165633782 \h </w:instrText>
        </w:r>
      </w:ins>
      <w:r>
        <w:rPr>
          <w:noProof/>
          <w:webHidden/>
        </w:rPr>
      </w:r>
      <w:r>
        <w:rPr>
          <w:noProof/>
          <w:webHidden/>
        </w:rPr>
        <w:fldChar w:fldCharType="separate"/>
      </w:r>
      <w:r w:rsidR="00003DFB">
        <w:rPr>
          <w:noProof/>
          <w:webHidden/>
        </w:rPr>
        <w:t>ccv</w:t>
      </w:r>
      <w:ins w:id="110" w:author="Lerch, Sebastian (extern)" w:date="2024-05-03T13:02:00Z">
        <w:r>
          <w:rPr>
            <w:noProof/>
            <w:webHidden/>
          </w:rPr>
          <w:fldChar w:fldCharType="end"/>
        </w:r>
        <w:r w:rsidRPr="00BD4D29">
          <w:rPr>
            <w:rStyle w:val="Hyperlink"/>
            <w:noProof/>
          </w:rPr>
          <w:fldChar w:fldCharType="end"/>
        </w:r>
      </w:ins>
    </w:p>
    <w:p w14:paraId="041378AC" w14:textId="77777777" w:rsidR="003D1180" w:rsidRPr="003D1180" w:rsidRDefault="003D1180">
      <w:pPr>
        <w:pStyle w:val="TOC3"/>
        <w:tabs>
          <w:tab w:val="left" w:pos="1200"/>
        </w:tabs>
        <w:rPr>
          <w:ins w:id="111" w:author="Lerch, Sebastian (extern)" w:date="2024-05-03T13:02:00Z"/>
          <w:rFonts w:ascii="Calibri" w:hAnsi="Calibri"/>
          <w:noProof/>
          <w:kern w:val="2"/>
          <w:sz w:val="22"/>
          <w:szCs w:val="22"/>
        </w:rPr>
      </w:pPr>
      <w:ins w:id="112" w:author="Lerch, Sebastian (extern)" w:date="2024-05-03T13:02:00Z">
        <w:r w:rsidRPr="00BD4D29">
          <w:rPr>
            <w:rStyle w:val="Hyperlink"/>
            <w:noProof/>
          </w:rPr>
          <w:lastRenderedPageBreak/>
          <w:fldChar w:fldCharType="begin"/>
        </w:r>
        <w:r w:rsidRPr="00BD4D29">
          <w:rPr>
            <w:rStyle w:val="Hyperlink"/>
            <w:noProof/>
          </w:rPr>
          <w:instrText xml:space="preserve"> </w:instrText>
        </w:r>
        <w:r>
          <w:rPr>
            <w:noProof/>
          </w:rPr>
          <w:instrText>HYPERLINK \l "_Toc165633783"</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5.10.2</w:t>
        </w:r>
        <w:r w:rsidRPr="003D1180">
          <w:rPr>
            <w:rFonts w:ascii="Calibri" w:hAnsi="Calibri"/>
            <w:noProof/>
            <w:kern w:val="2"/>
            <w:sz w:val="22"/>
            <w:szCs w:val="22"/>
          </w:rPr>
          <w:tab/>
        </w:r>
        <w:r w:rsidRPr="00BD4D29">
          <w:rPr>
            <w:rStyle w:val="Hyperlink"/>
            <w:noProof/>
          </w:rPr>
          <w:t>Bewirtschaftung des Feldes C213 IFRS</w:t>
        </w:r>
        <w:r>
          <w:rPr>
            <w:noProof/>
            <w:webHidden/>
          </w:rPr>
          <w:tab/>
        </w:r>
        <w:r>
          <w:rPr>
            <w:noProof/>
            <w:webHidden/>
          </w:rPr>
          <w:fldChar w:fldCharType="begin"/>
        </w:r>
        <w:r>
          <w:rPr>
            <w:noProof/>
            <w:webHidden/>
          </w:rPr>
          <w:instrText xml:space="preserve"> PAGEREF _Toc165633783 \h </w:instrText>
        </w:r>
      </w:ins>
      <w:r>
        <w:rPr>
          <w:noProof/>
          <w:webHidden/>
        </w:rPr>
      </w:r>
      <w:r>
        <w:rPr>
          <w:noProof/>
          <w:webHidden/>
        </w:rPr>
        <w:fldChar w:fldCharType="separate"/>
      </w:r>
      <w:r w:rsidR="00003DFB">
        <w:rPr>
          <w:noProof/>
          <w:webHidden/>
        </w:rPr>
        <w:t>ccvii</w:t>
      </w:r>
      <w:ins w:id="113" w:author="Lerch, Sebastian (extern)" w:date="2024-05-03T13:02:00Z">
        <w:r>
          <w:rPr>
            <w:noProof/>
            <w:webHidden/>
          </w:rPr>
          <w:fldChar w:fldCharType="end"/>
        </w:r>
        <w:r w:rsidRPr="00BD4D29">
          <w:rPr>
            <w:rStyle w:val="Hyperlink"/>
            <w:noProof/>
          </w:rPr>
          <w:fldChar w:fldCharType="end"/>
        </w:r>
      </w:ins>
    </w:p>
    <w:p w14:paraId="7A0902D2" w14:textId="77777777" w:rsidR="003D1180" w:rsidRPr="003D1180" w:rsidRDefault="003D1180">
      <w:pPr>
        <w:pStyle w:val="TOC2"/>
        <w:tabs>
          <w:tab w:val="left" w:pos="680"/>
        </w:tabs>
        <w:rPr>
          <w:ins w:id="114" w:author="Lerch, Sebastian (extern)" w:date="2024-05-03T13:02:00Z"/>
          <w:rFonts w:ascii="Calibri" w:hAnsi="Calibri"/>
          <w:noProof/>
          <w:kern w:val="2"/>
          <w:sz w:val="22"/>
          <w:szCs w:val="22"/>
        </w:rPr>
      </w:pPr>
      <w:ins w:id="115"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"_Toc165633784"</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5.11</w:t>
        </w:r>
        <w:r w:rsidRPr="003D1180">
          <w:rPr>
            <w:rFonts w:ascii="Calibri" w:hAnsi="Calibri"/>
            <w:noProof/>
            <w:kern w:val="2"/>
            <w:sz w:val="22"/>
            <w:szCs w:val="22"/>
          </w:rPr>
          <w:tab/>
        </w:r>
        <w:r w:rsidRPr="00BD4D29">
          <w:rPr>
            <w:rStyle w:val="Hyperlink"/>
            <w:noProof/>
          </w:rPr>
          <w:t>Bewirtschaftung des Feldes CRE101</w:t>
        </w:r>
        <w:r>
          <w:rPr>
            <w:noProof/>
            <w:webHidden/>
          </w:rPr>
          <w:tab/>
        </w:r>
        <w:r>
          <w:rPr>
            <w:noProof/>
            <w:webHidden/>
          </w:rPr>
          <w:fldChar w:fldCharType="begin"/>
        </w:r>
        <w:r>
          <w:rPr>
            <w:noProof/>
            <w:webHidden/>
          </w:rPr>
          <w:instrText xml:space="preserve"> PAGEREF _Toc165633784 \h </w:instrText>
        </w:r>
      </w:ins>
      <w:r>
        <w:rPr>
          <w:noProof/>
          <w:webHidden/>
        </w:rPr>
      </w:r>
      <w:r>
        <w:rPr>
          <w:noProof/>
          <w:webHidden/>
        </w:rPr>
        <w:fldChar w:fldCharType="separate"/>
      </w:r>
      <w:r w:rsidR="00003DFB">
        <w:rPr>
          <w:noProof/>
          <w:webHidden/>
        </w:rPr>
        <w:t>ccx</w:t>
      </w:r>
      <w:ins w:id="116" w:author="Lerch, Sebastian (extern)" w:date="2024-05-03T13:02:00Z">
        <w:r>
          <w:rPr>
            <w:noProof/>
            <w:webHidden/>
          </w:rPr>
          <w:fldChar w:fldCharType="end"/>
        </w:r>
        <w:r w:rsidRPr="00BD4D29">
          <w:rPr>
            <w:rStyle w:val="Hyperlink"/>
            <w:noProof/>
          </w:rPr>
          <w:fldChar w:fldCharType="end"/>
        </w:r>
      </w:ins>
    </w:p>
    <w:p w14:paraId="46BE362A" w14:textId="77777777" w:rsidR="003D1180" w:rsidRPr="003D1180" w:rsidRDefault="003D1180">
      <w:pPr>
        <w:pStyle w:val="TOC2"/>
        <w:tabs>
          <w:tab w:val="left" w:pos="680"/>
        </w:tabs>
        <w:rPr>
          <w:ins w:id="117" w:author="Lerch, Sebastian (extern)" w:date="2024-05-03T13:02:00Z"/>
          <w:rFonts w:ascii="Calibri" w:hAnsi="Calibri"/>
          <w:noProof/>
          <w:kern w:val="2"/>
          <w:sz w:val="22"/>
          <w:szCs w:val="22"/>
        </w:rPr>
      </w:pPr>
      <w:ins w:id="118"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"_Toc165633785"</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5.12</w:t>
        </w:r>
        <w:r w:rsidRPr="003D1180">
          <w:rPr>
            <w:rFonts w:ascii="Calibri" w:hAnsi="Calibri"/>
            <w:noProof/>
            <w:kern w:val="2"/>
            <w:sz w:val="22"/>
            <w:szCs w:val="22"/>
          </w:rPr>
          <w:tab/>
        </w:r>
        <w:r w:rsidRPr="00BD4D29">
          <w:rPr>
            <w:rStyle w:val="Hyperlink"/>
            <w:noProof/>
          </w:rPr>
          <w:t>Bewirtschaftung des Feldes CRE102</w:t>
        </w:r>
        <w:r>
          <w:rPr>
            <w:noProof/>
            <w:webHidden/>
          </w:rPr>
          <w:tab/>
        </w:r>
        <w:r>
          <w:rPr>
            <w:noProof/>
            <w:webHidden/>
          </w:rPr>
          <w:fldChar w:fldCharType="begin"/>
        </w:r>
        <w:r>
          <w:rPr>
            <w:noProof/>
            <w:webHidden/>
          </w:rPr>
          <w:instrText xml:space="preserve"> PAGEREF _Toc165633785 \h </w:instrText>
        </w:r>
      </w:ins>
      <w:r>
        <w:rPr>
          <w:noProof/>
          <w:webHidden/>
        </w:rPr>
      </w:r>
      <w:r>
        <w:rPr>
          <w:noProof/>
          <w:webHidden/>
        </w:rPr>
        <w:fldChar w:fldCharType="separate"/>
      </w:r>
      <w:r w:rsidR="00003DFB">
        <w:rPr>
          <w:noProof/>
          <w:webHidden/>
        </w:rPr>
        <w:t>ccxii</w:t>
      </w:r>
      <w:ins w:id="119" w:author="Lerch, Sebastian (extern)" w:date="2024-05-03T13:02:00Z">
        <w:r>
          <w:rPr>
            <w:noProof/>
            <w:webHidden/>
          </w:rPr>
          <w:fldChar w:fldCharType="end"/>
        </w:r>
        <w:r w:rsidRPr="00BD4D29">
          <w:rPr>
            <w:rStyle w:val="Hyperlink"/>
            <w:noProof/>
          </w:rPr>
          <w:fldChar w:fldCharType="end"/>
        </w:r>
      </w:ins>
    </w:p>
    <w:p w14:paraId="0A30B71D" w14:textId="77777777" w:rsidR="003D1180" w:rsidRPr="003D1180" w:rsidRDefault="003D1180">
      <w:pPr>
        <w:pStyle w:val="TOC2"/>
        <w:tabs>
          <w:tab w:val="left" w:pos="680"/>
        </w:tabs>
        <w:rPr>
          <w:ins w:id="120" w:author="Lerch, Sebastian (extern)" w:date="2024-05-03T13:02:00Z"/>
          <w:rFonts w:ascii="Calibri" w:hAnsi="Calibri"/>
          <w:noProof/>
          <w:kern w:val="2"/>
          <w:sz w:val="22"/>
          <w:szCs w:val="22"/>
        </w:rPr>
      </w:pPr>
      <w:ins w:id="121"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"_Toc165633786"</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5.13</w:t>
        </w:r>
        <w:r w:rsidRPr="003D1180">
          <w:rPr>
            <w:rFonts w:ascii="Calibri" w:hAnsi="Calibri"/>
            <w:noProof/>
            <w:kern w:val="2"/>
            <w:sz w:val="22"/>
            <w:szCs w:val="22"/>
          </w:rPr>
          <w:tab/>
        </w:r>
        <w:r w:rsidRPr="00BD4D29">
          <w:rPr>
            <w:rStyle w:val="Hyperlink"/>
            <w:noProof/>
          </w:rPr>
          <w:t>Bewirtschaftung des Feldes CRE103</w:t>
        </w:r>
        <w:r>
          <w:rPr>
            <w:noProof/>
            <w:webHidden/>
          </w:rPr>
          <w:tab/>
        </w:r>
        <w:r>
          <w:rPr>
            <w:noProof/>
            <w:webHidden/>
          </w:rPr>
          <w:fldChar w:fldCharType="begin"/>
        </w:r>
        <w:r>
          <w:rPr>
            <w:noProof/>
            <w:webHidden/>
          </w:rPr>
          <w:instrText xml:space="preserve"> PAGEREF _Toc165633786 \h </w:instrText>
        </w:r>
      </w:ins>
      <w:r>
        <w:rPr>
          <w:noProof/>
          <w:webHidden/>
        </w:rPr>
      </w:r>
      <w:r>
        <w:rPr>
          <w:noProof/>
          <w:webHidden/>
        </w:rPr>
        <w:fldChar w:fldCharType="separate"/>
      </w:r>
      <w:r w:rsidR="00003DFB">
        <w:rPr>
          <w:noProof/>
          <w:webHidden/>
        </w:rPr>
        <w:t>ccxiv</w:t>
      </w:r>
      <w:ins w:id="122" w:author="Lerch, Sebastian (extern)" w:date="2024-05-03T13:02:00Z">
        <w:r>
          <w:rPr>
            <w:noProof/>
            <w:webHidden/>
          </w:rPr>
          <w:fldChar w:fldCharType="end"/>
        </w:r>
        <w:r w:rsidRPr="00BD4D29">
          <w:rPr>
            <w:rStyle w:val="Hyperlink"/>
            <w:noProof/>
          </w:rPr>
          <w:fldChar w:fldCharType="end"/>
        </w:r>
      </w:ins>
    </w:p>
    <w:p w14:paraId="09ED7C73" w14:textId="77777777" w:rsidR="003D1180" w:rsidRPr="003D1180" w:rsidRDefault="003D1180">
      <w:pPr>
        <w:pStyle w:val="TOC2"/>
        <w:tabs>
          <w:tab w:val="left" w:pos="680"/>
        </w:tabs>
        <w:rPr>
          <w:ins w:id="123" w:author="Lerch, Sebastian (extern)" w:date="2024-05-03T13:02:00Z"/>
          <w:rFonts w:ascii="Calibri" w:hAnsi="Calibri"/>
          <w:noProof/>
          <w:kern w:val="2"/>
          <w:sz w:val="22"/>
          <w:szCs w:val="22"/>
        </w:rPr>
      </w:pPr>
      <w:ins w:id="124"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"_Toc165633787"</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5.14</w:t>
        </w:r>
        <w:r w:rsidRPr="003D1180">
          <w:rPr>
            <w:rFonts w:ascii="Calibri" w:hAnsi="Calibri"/>
            <w:noProof/>
            <w:kern w:val="2"/>
            <w:sz w:val="22"/>
            <w:szCs w:val="22"/>
          </w:rPr>
          <w:tab/>
        </w:r>
        <w:r w:rsidRPr="00BD4D29">
          <w:rPr>
            <w:rStyle w:val="Hyperlink"/>
            <w:noProof/>
          </w:rPr>
          <w:t>Zugriff auf die Tabelle XX_LUT_COMP_REL</w:t>
        </w:r>
        <w:r>
          <w:rPr>
            <w:noProof/>
            <w:webHidden/>
          </w:rPr>
          <w:tab/>
        </w:r>
        <w:r>
          <w:rPr>
            <w:noProof/>
            <w:webHidden/>
          </w:rPr>
          <w:fldChar w:fldCharType="begin"/>
        </w:r>
        <w:r>
          <w:rPr>
            <w:noProof/>
            <w:webHidden/>
          </w:rPr>
          <w:instrText xml:space="preserve"> PAGEREF _Toc165633787 \h </w:instrText>
        </w:r>
      </w:ins>
      <w:r>
        <w:rPr>
          <w:noProof/>
          <w:webHidden/>
        </w:rPr>
      </w:r>
      <w:r>
        <w:rPr>
          <w:noProof/>
          <w:webHidden/>
        </w:rPr>
        <w:fldChar w:fldCharType="separate"/>
      </w:r>
      <w:r w:rsidR="00003DFB">
        <w:rPr>
          <w:noProof/>
          <w:webHidden/>
        </w:rPr>
        <w:t>ccxv</w:t>
      </w:r>
      <w:ins w:id="125" w:author="Lerch, Sebastian (extern)" w:date="2024-05-03T13:02:00Z">
        <w:r>
          <w:rPr>
            <w:noProof/>
            <w:webHidden/>
          </w:rPr>
          <w:fldChar w:fldCharType="end"/>
        </w:r>
        <w:r w:rsidRPr="00BD4D29">
          <w:rPr>
            <w:rStyle w:val="Hyperlink"/>
            <w:noProof/>
          </w:rPr>
          <w:fldChar w:fldCharType="end"/>
        </w:r>
      </w:ins>
    </w:p>
    <w:p w14:paraId="76CC01FE" w14:textId="77777777" w:rsidR="003D1180" w:rsidRPr="003D1180" w:rsidRDefault="003D1180">
      <w:pPr>
        <w:pStyle w:val="TOC2"/>
        <w:tabs>
          <w:tab w:val="left" w:pos="680"/>
        </w:tabs>
        <w:rPr>
          <w:ins w:id="126" w:author="Lerch, Sebastian (extern)" w:date="2024-05-03T13:02:00Z"/>
          <w:rFonts w:ascii="Calibri" w:hAnsi="Calibri"/>
          <w:noProof/>
          <w:kern w:val="2"/>
          <w:sz w:val="22"/>
          <w:szCs w:val="22"/>
        </w:rPr>
      </w:pPr>
      <w:ins w:id="127"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"_Toc165633788"</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5.15</w:t>
        </w:r>
        <w:r w:rsidRPr="003D1180">
          <w:rPr>
            <w:rFonts w:ascii="Calibri" w:hAnsi="Calibri"/>
            <w:noProof/>
            <w:kern w:val="2"/>
            <w:sz w:val="22"/>
            <w:szCs w:val="22"/>
          </w:rPr>
          <w:tab/>
        </w:r>
        <w:r w:rsidRPr="00BD4D29">
          <w:rPr>
            <w:rStyle w:val="Hyperlink"/>
            <w:noProof/>
          </w:rPr>
          <w:t>Zugriff auf Referenztabelle (Look-Up) – aktuell nicht relevant, zukünftig ggfs. via decision table in A360</w:t>
        </w:r>
        <w:r>
          <w:rPr>
            <w:noProof/>
            <w:webHidden/>
          </w:rPr>
          <w:tab/>
        </w:r>
        <w:r>
          <w:rPr>
            <w:noProof/>
            <w:webHidden/>
          </w:rPr>
          <w:fldChar w:fldCharType="begin"/>
        </w:r>
        <w:r>
          <w:rPr>
            <w:noProof/>
            <w:webHidden/>
          </w:rPr>
          <w:instrText xml:space="preserve"> PAGEREF _Toc165633788 \h </w:instrText>
        </w:r>
      </w:ins>
      <w:r>
        <w:rPr>
          <w:noProof/>
          <w:webHidden/>
        </w:rPr>
      </w:r>
      <w:r>
        <w:rPr>
          <w:noProof/>
          <w:webHidden/>
        </w:rPr>
        <w:fldChar w:fldCharType="separate"/>
      </w:r>
      <w:r w:rsidR="00003DFB">
        <w:rPr>
          <w:noProof/>
          <w:webHidden/>
        </w:rPr>
        <w:t>ccxvi</w:t>
      </w:r>
      <w:ins w:id="128" w:author="Lerch, Sebastian (extern)" w:date="2024-05-03T13:02:00Z">
        <w:r>
          <w:rPr>
            <w:noProof/>
            <w:webHidden/>
          </w:rPr>
          <w:fldChar w:fldCharType="end"/>
        </w:r>
        <w:r w:rsidRPr="00BD4D29">
          <w:rPr>
            <w:rStyle w:val="Hyperlink"/>
            <w:noProof/>
          </w:rPr>
          <w:fldChar w:fldCharType="end"/>
        </w:r>
      </w:ins>
    </w:p>
    <w:p w14:paraId="0B7572A6" w14:textId="77777777" w:rsidR="004A1967" w:rsidRPr="009E1558" w:rsidDel="003D1180" w:rsidRDefault="004A1967">
      <w:pPr>
        <w:pStyle w:val="TOC1"/>
        <w:tabs>
          <w:tab w:val="left" w:pos="454"/>
        </w:tabs>
        <w:rPr>
          <w:del w:id="129" w:author="Lerch, Sebastian (extern)" w:date="2024-05-03T13:02:00Z"/>
          <w:rFonts w:ascii="Calibri" w:hAnsi="Calibri"/>
          <w:b w:val="0"/>
          <w:noProof/>
          <w:kern w:val="2"/>
          <w:sz w:val="22"/>
          <w:szCs w:val="22"/>
        </w:rPr>
      </w:pPr>
      <w:del w:id="130" w:author="Lerch, Sebastian (extern)" w:date="2024-05-03T13:02:00Z">
        <w:r w:rsidRPr="003D1180" w:rsidDel="003D1180">
          <w:rPr>
            <w:rStyle w:val="Hyperlink"/>
            <w:noProof/>
          </w:rPr>
          <w:delText>1</w:delText>
        </w:r>
        <w:r w:rsidRPr="009E1558" w:rsidDel="003D1180">
          <w:rPr>
            <w:rFonts w:ascii="Calibri" w:hAnsi="Calibri"/>
            <w:b w:val="0"/>
            <w:noProof/>
            <w:kern w:val="2"/>
            <w:sz w:val="22"/>
            <w:szCs w:val="22"/>
          </w:rPr>
          <w:tab/>
        </w:r>
        <w:r w:rsidRPr="003D1180" w:rsidDel="003D1180">
          <w:rPr>
            <w:rStyle w:val="Hyperlink"/>
            <w:noProof/>
          </w:rPr>
          <w:delText>Leitplanken</w:delText>
        </w:r>
        <w:r w:rsidDel="003D1180">
          <w:rPr>
            <w:noProof/>
            <w:webHidden/>
          </w:rPr>
          <w:tab/>
        </w:r>
        <w:r w:rsidR="00652651" w:rsidDel="003D1180">
          <w:rPr>
            <w:noProof/>
            <w:webHidden/>
          </w:rPr>
          <w:delText>i</w:delText>
        </w:r>
      </w:del>
    </w:p>
    <w:p w14:paraId="33BC0A12" w14:textId="77777777" w:rsidR="004A1967" w:rsidRPr="009E1558" w:rsidDel="003D1180" w:rsidRDefault="004A1967">
      <w:pPr>
        <w:pStyle w:val="TOC1"/>
        <w:tabs>
          <w:tab w:val="left" w:pos="454"/>
        </w:tabs>
        <w:rPr>
          <w:del w:id="131" w:author="Lerch, Sebastian (extern)" w:date="2024-05-03T13:02:00Z"/>
          <w:rFonts w:ascii="Calibri" w:hAnsi="Calibri"/>
          <w:b w:val="0"/>
          <w:noProof/>
          <w:kern w:val="2"/>
          <w:sz w:val="22"/>
          <w:szCs w:val="22"/>
        </w:rPr>
      </w:pPr>
      <w:del w:id="132" w:author="Lerch, Sebastian (extern)" w:date="2024-05-03T13:02:00Z">
        <w:r w:rsidRPr="003D1180" w:rsidDel="003D1180">
          <w:rPr>
            <w:rStyle w:val="Hyperlink"/>
            <w:noProof/>
          </w:rPr>
          <w:delText>2</w:delText>
        </w:r>
        <w:r w:rsidRPr="009E1558" w:rsidDel="003D1180">
          <w:rPr>
            <w:rFonts w:ascii="Calibri" w:hAnsi="Calibri"/>
            <w:b w:val="0"/>
            <w:noProof/>
            <w:kern w:val="2"/>
            <w:sz w:val="22"/>
            <w:szCs w:val="22"/>
          </w:rPr>
          <w:tab/>
        </w:r>
        <w:r w:rsidRPr="003D1180" w:rsidDel="003D1180">
          <w:rPr>
            <w:rStyle w:val="Hyperlink"/>
            <w:noProof/>
          </w:rPr>
          <w:delText>Schlüsselmappings</w:delText>
        </w:r>
        <w:r w:rsidDel="003D1180">
          <w:rPr>
            <w:noProof/>
            <w:webHidden/>
          </w:rPr>
          <w:tab/>
        </w:r>
        <w:r w:rsidR="00652651" w:rsidDel="003D1180">
          <w:rPr>
            <w:noProof/>
            <w:webHidden/>
          </w:rPr>
          <w:delText>ii</w:delText>
        </w:r>
      </w:del>
    </w:p>
    <w:p w14:paraId="4FDB1E1E" w14:textId="77777777" w:rsidR="004A1967" w:rsidRPr="009E1558" w:rsidDel="003D1180" w:rsidRDefault="004A1967">
      <w:pPr>
        <w:pStyle w:val="TOC2"/>
        <w:tabs>
          <w:tab w:val="left" w:pos="680"/>
        </w:tabs>
        <w:rPr>
          <w:del w:id="133" w:author="Lerch, Sebastian (extern)" w:date="2024-05-03T13:02:00Z"/>
          <w:rFonts w:ascii="Calibri" w:hAnsi="Calibri"/>
          <w:noProof/>
          <w:kern w:val="2"/>
          <w:sz w:val="22"/>
          <w:szCs w:val="22"/>
        </w:rPr>
      </w:pPr>
      <w:del w:id="134" w:author="Lerch, Sebastian (extern)" w:date="2024-05-03T13:02:00Z">
        <w:r w:rsidRPr="003D1180" w:rsidDel="003D1180">
          <w:rPr>
            <w:rStyle w:val="Hyperlink"/>
            <w:noProof/>
          </w:rPr>
          <w:delText>2.1</w:delText>
        </w:r>
        <w:r w:rsidRPr="009E1558" w:rsidDel="003D1180">
          <w:rPr>
            <w:rFonts w:ascii="Calibri" w:hAnsi="Calibri"/>
            <w:noProof/>
            <w:kern w:val="2"/>
            <w:sz w:val="22"/>
            <w:szCs w:val="22"/>
          </w:rPr>
          <w:tab/>
        </w:r>
        <w:r w:rsidRPr="003D1180" w:rsidDel="003D1180">
          <w:rPr>
            <w:rStyle w:val="Hyperlink"/>
            <w:noProof/>
          </w:rPr>
          <w:delText>Vorverarbeitung Sicherheiten für Bista &amp; LCR/NSFR</w:delText>
        </w:r>
        <w:r w:rsidDel="003D1180">
          <w:rPr>
            <w:noProof/>
            <w:webHidden/>
          </w:rPr>
          <w:tab/>
        </w:r>
        <w:r w:rsidR="00652651" w:rsidDel="003D1180">
          <w:rPr>
            <w:noProof/>
            <w:webHidden/>
          </w:rPr>
          <w:delText>ii</w:delText>
        </w:r>
      </w:del>
    </w:p>
    <w:p w14:paraId="241F4CFA" w14:textId="77777777" w:rsidR="004A1967" w:rsidRPr="009E1558" w:rsidDel="003D1180" w:rsidRDefault="004A1967">
      <w:pPr>
        <w:pStyle w:val="TOC2"/>
        <w:tabs>
          <w:tab w:val="left" w:pos="680"/>
        </w:tabs>
        <w:rPr>
          <w:del w:id="135" w:author="Lerch, Sebastian (extern)" w:date="2024-05-03T13:02:00Z"/>
          <w:rFonts w:ascii="Calibri" w:hAnsi="Calibri"/>
          <w:noProof/>
          <w:kern w:val="2"/>
          <w:sz w:val="22"/>
          <w:szCs w:val="22"/>
        </w:rPr>
      </w:pPr>
      <w:del w:id="136" w:author="Lerch, Sebastian (extern)" w:date="2024-05-03T13:02:00Z">
        <w:r w:rsidRPr="003D1180" w:rsidDel="003D1180">
          <w:rPr>
            <w:rStyle w:val="Hyperlink"/>
            <w:noProof/>
          </w:rPr>
          <w:delText>2.2</w:delText>
        </w:r>
        <w:r w:rsidRPr="009E1558" w:rsidDel="003D1180">
          <w:rPr>
            <w:rFonts w:ascii="Calibri" w:hAnsi="Calibri"/>
            <w:noProof/>
            <w:kern w:val="2"/>
            <w:sz w:val="22"/>
            <w:szCs w:val="22"/>
          </w:rPr>
          <w:tab/>
        </w:r>
        <w:r w:rsidRPr="003D1180" w:rsidDel="003D1180">
          <w:rPr>
            <w:rStyle w:val="Hyperlink"/>
            <w:noProof/>
          </w:rPr>
          <w:delText>Vorverarbeitung für XX_C_CONTR_ACC_VALUE</w:delText>
        </w:r>
        <w:r w:rsidDel="003D1180">
          <w:rPr>
            <w:noProof/>
            <w:webHidden/>
          </w:rPr>
          <w:tab/>
        </w:r>
        <w:r w:rsidR="00652651" w:rsidDel="003D1180">
          <w:rPr>
            <w:noProof/>
            <w:webHidden/>
          </w:rPr>
          <w:delText>iii</w:delText>
        </w:r>
      </w:del>
    </w:p>
    <w:p w14:paraId="5FD8D1C2" w14:textId="77777777" w:rsidR="004A1967" w:rsidRPr="009E1558" w:rsidDel="003D1180" w:rsidRDefault="004A1967">
      <w:pPr>
        <w:pStyle w:val="TOC1"/>
        <w:tabs>
          <w:tab w:val="left" w:pos="454"/>
        </w:tabs>
        <w:rPr>
          <w:del w:id="137" w:author="Lerch, Sebastian (extern)" w:date="2024-05-03T13:02:00Z"/>
          <w:rFonts w:ascii="Calibri" w:hAnsi="Calibri"/>
          <w:b w:val="0"/>
          <w:noProof/>
          <w:kern w:val="2"/>
          <w:sz w:val="22"/>
          <w:szCs w:val="22"/>
        </w:rPr>
      </w:pPr>
      <w:del w:id="138" w:author="Lerch, Sebastian (extern)" w:date="2024-05-03T13:02:00Z">
        <w:r w:rsidRPr="003D1180" w:rsidDel="003D1180">
          <w:rPr>
            <w:rStyle w:val="Hyperlink"/>
            <w:noProof/>
          </w:rPr>
          <w:delText>3</w:delText>
        </w:r>
        <w:r w:rsidRPr="009E1558" w:rsidDel="003D1180">
          <w:rPr>
            <w:rFonts w:ascii="Calibri" w:hAnsi="Calibri"/>
            <w:b w:val="0"/>
            <w:noProof/>
            <w:kern w:val="2"/>
            <w:sz w:val="22"/>
            <w:szCs w:val="22"/>
          </w:rPr>
          <w:tab/>
        </w:r>
        <w:r w:rsidRPr="003D1180" w:rsidDel="003D1180">
          <w:rPr>
            <w:rStyle w:val="Hyperlink"/>
            <w:noProof/>
          </w:rPr>
          <w:delText>Generelle Filter</w:delText>
        </w:r>
        <w:r w:rsidDel="003D1180">
          <w:rPr>
            <w:noProof/>
            <w:webHidden/>
          </w:rPr>
          <w:tab/>
        </w:r>
        <w:r w:rsidR="00652651" w:rsidDel="003D1180">
          <w:rPr>
            <w:noProof/>
            <w:webHidden/>
          </w:rPr>
          <w:delText>xviii</w:delText>
        </w:r>
      </w:del>
    </w:p>
    <w:p w14:paraId="1BF3EF7F" w14:textId="77777777" w:rsidR="004A1967" w:rsidRPr="009E1558" w:rsidDel="003D1180" w:rsidRDefault="004A1967">
      <w:pPr>
        <w:pStyle w:val="TOC2"/>
        <w:tabs>
          <w:tab w:val="left" w:pos="680"/>
        </w:tabs>
        <w:rPr>
          <w:del w:id="139" w:author="Lerch, Sebastian (extern)" w:date="2024-05-03T13:02:00Z"/>
          <w:rFonts w:ascii="Calibri" w:hAnsi="Calibri"/>
          <w:noProof/>
          <w:kern w:val="2"/>
          <w:sz w:val="22"/>
          <w:szCs w:val="22"/>
        </w:rPr>
      </w:pPr>
      <w:del w:id="140" w:author="Lerch, Sebastian (extern)" w:date="2024-05-03T13:02:00Z">
        <w:r w:rsidRPr="003D1180" w:rsidDel="003D1180">
          <w:rPr>
            <w:rStyle w:val="Hyperlink"/>
            <w:noProof/>
          </w:rPr>
          <w:delText>3.1</w:delText>
        </w:r>
        <w:r w:rsidRPr="009E1558" w:rsidDel="003D1180">
          <w:rPr>
            <w:rFonts w:ascii="Calibri" w:hAnsi="Calibri"/>
            <w:noProof/>
            <w:kern w:val="2"/>
            <w:sz w:val="22"/>
            <w:szCs w:val="22"/>
          </w:rPr>
          <w:tab/>
        </w:r>
        <w:r w:rsidRPr="003D1180" w:rsidDel="003D1180">
          <w:rPr>
            <w:rStyle w:val="Hyperlink"/>
            <w:noProof/>
          </w:rPr>
          <w:delText>Filter für Veredelungen – aktuell nicht relevant</w:delText>
        </w:r>
        <w:r w:rsidDel="003D1180">
          <w:rPr>
            <w:noProof/>
            <w:webHidden/>
          </w:rPr>
          <w:tab/>
        </w:r>
        <w:r w:rsidR="00652651" w:rsidDel="003D1180">
          <w:rPr>
            <w:noProof/>
            <w:webHidden/>
          </w:rPr>
          <w:delText>xviii</w:delText>
        </w:r>
      </w:del>
    </w:p>
    <w:p w14:paraId="7837A3D0" w14:textId="77777777" w:rsidR="004A1967" w:rsidRPr="009E1558" w:rsidDel="003D1180" w:rsidRDefault="004A1967">
      <w:pPr>
        <w:pStyle w:val="TOC2"/>
        <w:tabs>
          <w:tab w:val="left" w:pos="680"/>
        </w:tabs>
        <w:rPr>
          <w:del w:id="141" w:author="Lerch, Sebastian (extern)" w:date="2024-05-03T13:02:00Z"/>
          <w:rFonts w:ascii="Calibri" w:hAnsi="Calibri"/>
          <w:noProof/>
          <w:kern w:val="2"/>
          <w:sz w:val="22"/>
          <w:szCs w:val="22"/>
        </w:rPr>
      </w:pPr>
      <w:del w:id="142" w:author="Lerch, Sebastian (extern)" w:date="2024-05-03T13:02:00Z">
        <w:r w:rsidRPr="003D1180" w:rsidDel="003D1180">
          <w:rPr>
            <w:rStyle w:val="Hyperlink"/>
            <w:noProof/>
          </w:rPr>
          <w:delText>3.2</w:delText>
        </w:r>
        <w:r w:rsidRPr="009E1558" w:rsidDel="003D1180">
          <w:rPr>
            <w:rFonts w:ascii="Calibri" w:hAnsi="Calibri"/>
            <w:noProof/>
            <w:kern w:val="2"/>
            <w:sz w:val="22"/>
            <w:szCs w:val="22"/>
          </w:rPr>
          <w:tab/>
        </w:r>
        <w:r w:rsidRPr="003D1180" w:rsidDel="003D1180">
          <w:rPr>
            <w:rStyle w:val="Hyperlink"/>
            <w:noProof/>
          </w:rPr>
          <w:delText>Filter für Laufzeitkomponenten / Bewirtschaftungsprozesse – aktuell nicht relevant</w:delText>
        </w:r>
        <w:r w:rsidDel="003D1180">
          <w:rPr>
            <w:noProof/>
            <w:webHidden/>
          </w:rPr>
          <w:tab/>
        </w:r>
        <w:r w:rsidR="00652651" w:rsidDel="003D1180">
          <w:rPr>
            <w:noProof/>
            <w:webHidden/>
          </w:rPr>
          <w:delText>xviii</w:delText>
        </w:r>
      </w:del>
    </w:p>
    <w:p w14:paraId="09946A1D" w14:textId="77777777" w:rsidR="004A1967" w:rsidRPr="009E1558" w:rsidDel="003D1180" w:rsidRDefault="004A1967">
      <w:pPr>
        <w:pStyle w:val="TOC2"/>
        <w:tabs>
          <w:tab w:val="left" w:pos="680"/>
        </w:tabs>
        <w:rPr>
          <w:del w:id="143" w:author="Lerch, Sebastian (extern)" w:date="2024-05-03T13:02:00Z"/>
          <w:rFonts w:ascii="Calibri" w:hAnsi="Calibri"/>
          <w:noProof/>
          <w:kern w:val="2"/>
          <w:sz w:val="22"/>
          <w:szCs w:val="22"/>
        </w:rPr>
      </w:pPr>
      <w:del w:id="144" w:author="Lerch, Sebastian (extern)" w:date="2024-05-03T13:02:00Z">
        <w:r w:rsidRPr="003D1180" w:rsidDel="003D1180">
          <w:rPr>
            <w:rStyle w:val="Hyperlink"/>
            <w:noProof/>
          </w:rPr>
          <w:delText>3.3</w:delText>
        </w:r>
        <w:r w:rsidRPr="009E1558" w:rsidDel="003D1180">
          <w:rPr>
            <w:rFonts w:ascii="Calibri" w:hAnsi="Calibri"/>
            <w:noProof/>
            <w:kern w:val="2"/>
            <w:sz w:val="22"/>
            <w:szCs w:val="22"/>
          </w:rPr>
          <w:tab/>
        </w:r>
        <w:r w:rsidRPr="003D1180" w:rsidDel="003D1180">
          <w:rPr>
            <w:rStyle w:val="Hyperlink"/>
            <w:noProof/>
          </w:rPr>
          <w:delText>Filter für Quelltabellen / Aliasse</w:delText>
        </w:r>
        <w:r w:rsidDel="003D1180">
          <w:rPr>
            <w:noProof/>
            <w:webHidden/>
          </w:rPr>
          <w:tab/>
        </w:r>
        <w:r w:rsidR="00652651" w:rsidDel="003D1180">
          <w:rPr>
            <w:noProof/>
            <w:webHidden/>
          </w:rPr>
          <w:delText>xix</w:delText>
        </w:r>
      </w:del>
    </w:p>
    <w:p w14:paraId="1DB77E47" w14:textId="77777777" w:rsidR="004A1967" w:rsidRPr="009E1558" w:rsidDel="003D1180" w:rsidRDefault="004A1967">
      <w:pPr>
        <w:pStyle w:val="TOC2"/>
        <w:tabs>
          <w:tab w:val="left" w:pos="680"/>
        </w:tabs>
        <w:rPr>
          <w:del w:id="145" w:author="Lerch, Sebastian (extern)" w:date="2024-05-03T13:02:00Z"/>
          <w:rFonts w:ascii="Calibri" w:hAnsi="Calibri"/>
          <w:noProof/>
          <w:kern w:val="2"/>
          <w:sz w:val="22"/>
          <w:szCs w:val="22"/>
        </w:rPr>
      </w:pPr>
      <w:del w:id="146" w:author="Lerch, Sebastian (extern)" w:date="2024-05-03T13:02:00Z">
        <w:r w:rsidRPr="003D1180" w:rsidDel="003D1180">
          <w:rPr>
            <w:rStyle w:val="Hyperlink"/>
            <w:noProof/>
          </w:rPr>
          <w:delText>3.4</w:delText>
        </w:r>
        <w:r w:rsidRPr="009E1558" w:rsidDel="003D1180">
          <w:rPr>
            <w:rFonts w:ascii="Calibri" w:hAnsi="Calibri"/>
            <w:noProof/>
            <w:kern w:val="2"/>
            <w:sz w:val="22"/>
            <w:szCs w:val="22"/>
          </w:rPr>
          <w:tab/>
        </w:r>
        <w:r w:rsidRPr="003D1180" w:rsidDel="003D1180">
          <w:rPr>
            <w:rStyle w:val="Hyperlink"/>
            <w:noProof/>
          </w:rPr>
          <w:delText>Filter für die relevanten Datensätze über XX_LUT_COMP_REL</w:delText>
        </w:r>
        <w:r w:rsidDel="003D1180">
          <w:rPr>
            <w:noProof/>
            <w:webHidden/>
          </w:rPr>
          <w:tab/>
        </w:r>
        <w:r w:rsidR="00652651" w:rsidDel="003D1180">
          <w:rPr>
            <w:noProof/>
            <w:webHidden/>
          </w:rPr>
          <w:delText>xxv</w:delText>
        </w:r>
      </w:del>
    </w:p>
    <w:p w14:paraId="237435EC" w14:textId="77777777" w:rsidR="004A1967" w:rsidRPr="009E1558" w:rsidDel="003D1180" w:rsidRDefault="004A1967">
      <w:pPr>
        <w:pStyle w:val="TOC2"/>
        <w:tabs>
          <w:tab w:val="left" w:pos="680"/>
        </w:tabs>
        <w:rPr>
          <w:del w:id="147" w:author="Lerch, Sebastian (extern)" w:date="2024-05-03T13:02:00Z"/>
          <w:rFonts w:ascii="Calibri" w:hAnsi="Calibri"/>
          <w:noProof/>
          <w:kern w:val="2"/>
          <w:sz w:val="22"/>
          <w:szCs w:val="22"/>
        </w:rPr>
      </w:pPr>
      <w:del w:id="148" w:author="Lerch, Sebastian (extern)" w:date="2024-05-03T13:02:00Z">
        <w:r w:rsidRPr="003D1180" w:rsidDel="003D1180">
          <w:rPr>
            <w:rStyle w:val="Hyperlink"/>
            <w:noProof/>
          </w:rPr>
          <w:delText>3.5</w:delText>
        </w:r>
        <w:r w:rsidRPr="009E1558" w:rsidDel="003D1180">
          <w:rPr>
            <w:rFonts w:ascii="Calibri" w:hAnsi="Calibri"/>
            <w:noProof/>
            <w:kern w:val="2"/>
            <w:sz w:val="22"/>
            <w:szCs w:val="22"/>
          </w:rPr>
          <w:tab/>
        </w:r>
        <w:r w:rsidRPr="003D1180" w:rsidDel="003D1180">
          <w:rPr>
            <w:rStyle w:val="Hyperlink"/>
            <w:noProof/>
          </w:rPr>
          <w:delText>Filterbedingungen Cluster (HGB/IFRS)</w:delText>
        </w:r>
        <w:r w:rsidDel="003D1180">
          <w:rPr>
            <w:noProof/>
            <w:webHidden/>
          </w:rPr>
          <w:tab/>
        </w:r>
        <w:r w:rsidR="00652651" w:rsidDel="003D1180">
          <w:rPr>
            <w:noProof/>
            <w:webHidden/>
          </w:rPr>
          <w:delText>xxv</w:delText>
        </w:r>
      </w:del>
    </w:p>
    <w:p w14:paraId="3C456731" w14:textId="77777777" w:rsidR="004A1967" w:rsidRPr="009E1558" w:rsidDel="003D1180" w:rsidRDefault="004A1967">
      <w:pPr>
        <w:pStyle w:val="TOC1"/>
        <w:tabs>
          <w:tab w:val="left" w:pos="454"/>
        </w:tabs>
        <w:rPr>
          <w:del w:id="149" w:author="Lerch, Sebastian (extern)" w:date="2024-05-03T13:02:00Z"/>
          <w:rFonts w:ascii="Calibri" w:hAnsi="Calibri"/>
          <w:b w:val="0"/>
          <w:noProof/>
          <w:kern w:val="2"/>
          <w:sz w:val="22"/>
          <w:szCs w:val="22"/>
        </w:rPr>
      </w:pPr>
      <w:del w:id="150" w:author="Lerch, Sebastian (extern)" w:date="2024-05-03T13:02:00Z">
        <w:r w:rsidRPr="003D1180" w:rsidDel="003D1180">
          <w:rPr>
            <w:rStyle w:val="Hyperlink"/>
            <w:noProof/>
          </w:rPr>
          <w:delText>4</w:delText>
        </w:r>
        <w:r w:rsidRPr="009E1558" w:rsidDel="003D1180">
          <w:rPr>
            <w:rFonts w:ascii="Calibri" w:hAnsi="Calibri"/>
            <w:b w:val="0"/>
            <w:noProof/>
            <w:kern w:val="2"/>
            <w:sz w:val="22"/>
            <w:szCs w:val="22"/>
          </w:rPr>
          <w:tab/>
        </w:r>
        <w:r w:rsidRPr="003D1180" w:rsidDel="003D1180">
          <w:rPr>
            <w:rStyle w:val="Hyperlink"/>
            <w:noProof/>
          </w:rPr>
          <w:delText>Transformationsübersicht</w:delText>
        </w:r>
        <w:r w:rsidDel="003D1180">
          <w:rPr>
            <w:noProof/>
            <w:webHidden/>
          </w:rPr>
          <w:tab/>
        </w:r>
        <w:r w:rsidR="00652651" w:rsidDel="003D1180">
          <w:rPr>
            <w:noProof/>
            <w:webHidden/>
          </w:rPr>
          <w:delText>xxvii</w:delText>
        </w:r>
      </w:del>
    </w:p>
    <w:p w14:paraId="4D948F14" w14:textId="77777777" w:rsidR="004A1967" w:rsidRPr="009E1558" w:rsidDel="003D1180" w:rsidRDefault="004A1967">
      <w:pPr>
        <w:pStyle w:val="TOC1"/>
        <w:tabs>
          <w:tab w:val="left" w:pos="454"/>
        </w:tabs>
        <w:rPr>
          <w:del w:id="151" w:author="Lerch, Sebastian (extern)" w:date="2024-05-03T13:02:00Z"/>
          <w:rFonts w:ascii="Calibri" w:hAnsi="Calibri"/>
          <w:b w:val="0"/>
          <w:noProof/>
          <w:kern w:val="2"/>
          <w:sz w:val="22"/>
          <w:szCs w:val="22"/>
        </w:rPr>
      </w:pPr>
      <w:del w:id="152" w:author="Lerch, Sebastian (extern)" w:date="2024-05-03T13:02:00Z">
        <w:r w:rsidRPr="003D1180" w:rsidDel="003D1180">
          <w:rPr>
            <w:rStyle w:val="Hyperlink"/>
            <w:noProof/>
          </w:rPr>
          <w:delText>5</w:delText>
        </w:r>
        <w:r w:rsidRPr="009E1558" w:rsidDel="003D1180">
          <w:rPr>
            <w:rFonts w:ascii="Calibri" w:hAnsi="Calibri"/>
            <w:b w:val="0"/>
            <w:noProof/>
            <w:kern w:val="2"/>
            <w:sz w:val="22"/>
            <w:szCs w:val="22"/>
          </w:rPr>
          <w:tab/>
        </w:r>
        <w:r w:rsidRPr="003D1180" w:rsidDel="003D1180">
          <w:rPr>
            <w:rStyle w:val="Hyperlink"/>
            <w:noProof/>
          </w:rPr>
          <w:delText>Details der Transformation</w:delText>
        </w:r>
        <w:r w:rsidDel="003D1180">
          <w:rPr>
            <w:noProof/>
            <w:webHidden/>
          </w:rPr>
          <w:tab/>
        </w:r>
        <w:r w:rsidR="00652651" w:rsidDel="003D1180">
          <w:rPr>
            <w:noProof/>
            <w:webHidden/>
          </w:rPr>
          <w:delText>clxviii</w:delText>
        </w:r>
      </w:del>
    </w:p>
    <w:p w14:paraId="5741C8A8" w14:textId="77777777" w:rsidR="004A1967" w:rsidRPr="009E1558" w:rsidDel="003D1180" w:rsidRDefault="004A1967">
      <w:pPr>
        <w:pStyle w:val="TOC2"/>
        <w:tabs>
          <w:tab w:val="left" w:pos="680"/>
        </w:tabs>
        <w:rPr>
          <w:del w:id="153" w:author="Lerch, Sebastian (extern)" w:date="2024-05-03T13:02:00Z"/>
          <w:rFonts w:ascii="Calibri" w:hAnsi="Calibri"/>
          <w:noProof/>
          <w:kern w:val="2"/>
          <w:sz w:val="22"/>
          <w:szCs w:val="22"/>
        </w:rPr>
      </w:pPr>
      <w:del w:id="154" w:author="Lerch, Sebastian (extern)" w:date="2024-05-03T13:02:00Z">
        <w:r w:rsidRPr="003D1180" w:rsidDel="003D1180">
          <w:rPr>
            <w:rStyle w:val="Hyperlink"/>
            <w:noProof/>
          </w:rPr>
          <w:delText>5.1</w:delText>
        </w:r>
        <w:r w:rsidRPr="009E1558" w:rsidDel="003D1180">
          <w:rPr>
            <w:rFonts w:ascii="Calibri" w:hAnsi="Calibri"/>
            <w:noProof/>
            <w:kern w:val="2"/>
            <w:sz w:val="22"/>
            <w:szCs w:val="22"/>
          </w:rPr>
          <w:tab/>
        </w:r>
        <w:r w:rsidRPr="003D1180" w:rsidDel="003D1180">
          <w:rPr>
            <w:rStyle w:val="Hyperlink"/>
            <w:noProof/>
          </w:rPr>
          <w:delText>Bewirtschaftung des Feldes B014</w:delText>
        </w:r>
        <w:r w:rsidDel="003D1180">
          <w:rPr>
            <w:noProof/>
            <w:webHidden/>
          </w:rPr>
          <w:tab/>
        </w:r>
        <w:r w:rsidR="00652651" w:rsidDel="003D1180">
          <w:rPr>
            <w:noProof/>
            <w:webHidden/>
          </w:rPr>
          <w:delText>clxviii</w:delText>
        </w:r>
      </w:del>
    </w:p>
    <w:p w14:paraId="11BBBF6F" w14:textId="77777777" w:rsidR="004A1967" w:rsidRPr="009E1558" w:rsidDel="003D1180" w:rsidRDefault="004A1967">
      <w:pPr>
        <w:pStyle w:val="TOC2"/>
        <w:tabs>
          <w:tab w:val="left" w:pos="680"/>
        </w:tabs>
        <w:rPr>
          <w:del w:id="155" w:author="Lerch, Sebastian (extern)" w:date="2024-05-03T13:02:00Z"/>
          <w:rFonts w:ascii="Calibri" w:hAnsi="Calibri"/>
          <w:noProof/>
          <w:kern w:val="2"/>
          <w:sz w:val="22"/>
          <w:szCs w:val="22"/>
        </w:rPr>
      </w:pPr>
      <w:del w:id="156" w:author="Lerch, Sebastian (extern)" w:date="2024-05-03T13:02:00Z">
        <w:r w:rsidRPr="003D1180" w:rsidDel="003D1180">
          <w:rPr>
            <w:rStyle w:val="Hyperlink"/>
            <w:noProof/>
          </w:rPr>
          <w:delText>5.2</w:delText>
        </w:r>
        <w:r w:rsidRPr="009E1558" w:rsidDel="003D1180">
          <w:rPr>
            <w:rFonts w:ascii="Calibri" w:hAnsi="Calibri"/>
            <w:noProof/>
            <w:kern w:val="2"/>
            <w:sz w:val="22"/>
            <w:szCs w:val="22"/>
          </w:rPr>
          <w:tab/>
        </w:r>
        <w:r w:rsidRPr="003D1180" w:rsidDel="003D1180">
          <w:rPr>
            <w:rStyle w:val="Hyperlink"/>
            <w:noProof/>
          </w:rPr>
          <w:delText>Bewirtschaftung des Feldes B017</w:delText>
        </w:r>
        <w:r w:rsidDel="003D1180">
          <w:rPr>
            <w:noProof/>
            <w:webHidden/>
          </w:rPr>
          <w:tab/>
        </w:r>
        <w:r w:rsidR="00652651" w:rsidDel="003D1180">
          <w:rPr>
            <w:noProof/>
            <w:webHidden/>
          </w:rPr>
          <w:delText>clxx</w:delText>
        </w:r>
      </w:del>
    </w:p>
    <w:p w14:paraId="6AABB61A" w14:textId="77777777" w:rsidR="004A1967" w:rsidRPr="009E1558" w:rsidDel="003D1180" w:rsidRDefault="004A1967">
      <w:pPr>
        <w:pStyle w:val="TOC2"/>
        <w:tabs>
          <w:tab w:val="left" w:pos="680"/>
        </w:tabs>
        <w:rPr>
          <w:del w:id="157" w:author="Lerch, Sebastian (extern)" w:date="2024-05-03T13:02:00Z"/>
          <w:rFonts w:ascii="Calibri" w:hAnsi="Calibri"/>
          <w:noProof/>
          <w:kern w:val="2"/>
          <w:sz w:val="22"/>
          <w:szCs w:val="22"/>
        </w:rPr>
      </w:pPr>
      <w:del w:id="158" w:author="Lerch, Sebastian (extern)" w:date="2024-05-03T13:02:00Z">
        <w:r w:rsidRPr="003D1180" w:rsidDel="003D1180">
          <w:rPr>
            <w:rStyle w:val="Hyperlink"/>
            <w:noProof/>
          </w:rPr>
          <w:delText>5.3</w:delText>
        </w:r>
        <w:r w:rsidRPr="009E1558" w:rsidDel="003D1180">
          <w:rPr>
            <w:rFonts w:ascii="Calibri" w:hAnsi="Calibri"/>
            <w:noProof/>
            <w:kern w:val="2"/>
            <w:sz w:val="22"/>
            <w:szCs w:val="22"/>
          </w:rPr>
          <w:tab/>
        </w:r>
        <w:r w:rsidRPr="003D1180" w:rsidDel="003D1180">
          <w:rPr>
            <w:rStyle w:val="Hyperlink"/>
            <w:noProof/>
          </w:rPr>
          <w:delText>Bewirtschaftung des Feldes B024</w:delText>
        </w:r>
        <w:r w:rsidDel="003D1180">
          <w:rPr>
            <w:noProof/>
            <w:webHidden/>
          </w:rPr>
          <w:tab/>
        </w:r>
        <w:r w:rsidR="00652651" w:rsidDel="003D1180">
          <w:rPr>
            <w:noProof/>
            <w:webHidden/>
          </w:rPr>
          <w:delText>clxxii</w:delText>
        </w:r>
      </w:del>
    </w:p>
    <w:p w14:paraId="5875E6CD" w14:textId="77777777" w:rsidR="004A1967" w:rsidRPr="009E1558" w:rsidDel="003D1180" w:rsidRDefault="004A1967">
      <w:pPr>
        <w:pStyle w:val="TOC2"/>
        <w:tabs>
          <w:tab w:val="left" w:pos="680"/>
        </w:tabs>
        <w:rPr>
          <w:del w:id="159" w:author="Lerch, Sebastian (extern)" w:date="2024-05-03T13:02:00Z"/>
          <w:rFonts w:ascii="Calibri" w:hAnsi="Calibri"/>
          <w:noProof/>
          <w:kern w:val="2"/>
          <w:sz w:val="22"/>
          <w:szCs w:val="22"/>
        </w:rPr>
      </w:pPr>
      <w:del w:id="160" w:author="Lerch, Sebastian (extern)" w:date="2024-05-03T13:02:00Z">
        <w:r w:rsidRPr="003D1180" w:rsidDel="003D1180">
          <w:rPr>
            <w:rStyle w:val="Hyperlink"/>
            <w:noProof/>
          </w:rPr>
          <w:delText>5.4</w:delText>
        </w:r>
        <w:r w:rsidRPr="009E1558" w:rsidDel="003D1180">
          <w:rPr>
            <w:rFonts w:ascii="Calibri" w:hAnsi="Calibri"/>
            <w:noProof/>
            <w:kern w:val="2"/>
            <w:sz w:val="22"/>
            <w:szCs w:val="22"/>
          </w:rPr>
          <w:tab/>
        </w:r>
        <w:r w:rsidRPr="003D1180" w:rsidDel="003D1180">
          <w:rPr>
            <w:rStyle w:val="Hyperlink"/>
            <w:noProof/>
          </w:rPr>
          <w:delText>Bewirtschaftung des Feldes PTY002</w:delText>
        </w:r>
        <w:r w:rsidDel="003D1180">
          <w:rPr>
            <w:noProof/>
            <w:webHidden/>
          </w:rPr>
          <w:tab/>
        </w:r>
        <w:r w:rsidR="00652651" w:rsidDel="003D1180">
          <w:rPr>
            <w:noProof/>
            <w:webHidden/>
          </w:rPr>
          <w:delText>clxxiii</w:delText>
        </w:r>
      </w:del>
    </w:p>
    <w:p w14:paraId="3E241AC4" w14:textId="77777777" w:rsidR="004A1967" w:rsidRPr="009E1558" w:rsidDel="003D1180" w:rsidRDefault="004A1967">
      <w:pPr>
        <w:pStyle w:val="TOC2"/>
        <w:tabs>
          <w:tab w:val="left" w:pos="680"/>
        </w:tabs>
        <w:rPr>
          <w:del w:id="161" w:author="Lerch, Sebastian (extern)" w:date="2024-05-03T13:02:00Z"/>
          <w:rFonts w:ascii="Calibri" w:hAnsi="Calibri"/>
          <w:noProof/>
          <w:kern w:val="2"/>
          <w:sz w:val="22"/>
          <w:szCs w:val="22"/>
        </w:rPr>
      </w:pPr>
      <w:del w:id="162" w:author="Lerch, Sebastian (extern)" w:date="2024-05-03T13:02:00Z">
        <w:r w:rsidRPr="003D1180" w:rsidDel="003D1180">
          <w:rPr>
            <w:rStyle w:val="Hyperlink"/>
            <w:noProof/>
          </w:rPr>
          <w:delText>5.5</w:delText>
        </w:r>
        <w:r w:rsidRPr="009E1558" w:rsidDel="003D1180">
          <w:rPr>
            <w:rFonts w:ascii="Calibri" w:hAnsi="Calibri"/>
            <w:noProof/>
            <w:kern w:val="2"/>
            <w:sz w:val="22"/>
            <w:szCs w:val="22"/>
          </w:rPr>
          <w:tab/>
        </w:r>
        <w:r w:rsidRPr="003D1180" w:rsidDel="003D1180">
          <w:rPr>
            <w:rStyle w:val="Hyperlink"/>
            <w:noProof/>
          </w:rPr>
          <w:delText>Bewirtschaftung des Feldes C215/ PTY001</w:delText>
        </w:r>
        <w:r w:rsidDel="003D1180">
          <w:rPr>
            <w:noProof/>
            <w:webHidden/>
          </w:rPr>
          <w:tab/>
        </w:r>
        <w:r w:rsidR="00652651" w:rsidDel="003D1180">
          <w:rPr>
            <w:noProof/>
            <w:webHidden/>
          </w:rPr>
          <w:delText>clxxv</w:delText>
        </w:r>
      </w:del>
    </w:p>
    <w:p w14:paraId="0A23B84F" w14:textId="77777777" w:rsidR="004A1967" w:rsidRPr="009E1558" w:rsidDel="003D1180" w:rsidRDefault="004A1967">
      <w:pPr>
        <w:pStyle w:val="TOC2"/>
        <w:tabs>
          <w:tab w:val="left" w:pos="680"/>
        </w:tabs>
        <w:rPr>
          <w:del w:id="163" w:author="Lerch, Sebastian (extern)" w:date="2024-05-03T13:02:00Z"/>
          <w:rFonts w:ascii="Calibri" w:hAnsi="Calibri"/>
          <w:noProof/>
          <w:kern w:val="2"/>
          <w:sz w:val="22"/>
          <w:szCs w:val="22"/>
        </w:rPr>
      </w:pPr>
      <w:del w:id="164" w:author="Lerch, Sebastian (extern)" w:date="2024-05-03T13:02:00Z">
        <w:r w:rsidRPr="003D1180" w:rsidDel="003D1180">
          <w:rPr>
            <w:rStyle w:val="Hyperlink"/>
            <w:noProof/>
          </w:rPr>
          <w:delText>5.5.1</w:delText>
        </w:r>
        <w:r w:rsidRPr="009E1558" w:rsidDel="003D1180">
          <w:rPr>
            <w:rFonts w:ascii="Calibri" w:hAnsi="Calibri"/>
            <w:noProof/>
            <w:kern w:val="2"/>
            <w:sz w:val="22"/>
            <w:szCs w:val="22"/>
          </w:rPr>
          <w:tab/>
        </w:r>
        <w:r w:rsidRPr="003D1180" w:rsidDel="003D1180">
          <w:rPr>
            <w:rStyle w:val="Hyperlink"/>
            <w:noProof/>
          </w:rPr>
          <w:delText>Bewirtschaftung des Feldes C215/ PTY001 für Cluster HGB</w:delText>
        </w:r>
        <w:r w:rsidDel="003D1180">
          <w:rPr>
            <w:noProof/>
            <w:webHidden/>
          </w:rPr>
          <w:tab/>
        </w:r>
        <w:r w:rsidR="00652651" w:rsidDel="003D1180">
          <w:rPr>
            <w:noProof/>
            <w:webHidden/>
          </w:rPr>
          <w:delText>clxxv</w:delText>
        </w:r>
      </w:del>
    </w:p>
    <w:p w14:paraId="17625FC8" w14:textId="77777777" w:rsidR="004A1967" w:rsidRPr="009E1558" w:rsidDel="003D1180" w:rsidRDefault="004A1967">
      <w:pPr>
        <w:pStyle w:val="TOC2"/>
        <w:tabs>
          <w:tab w:val="left" w:pos="680"/>
        </w:tabs>
        <w:rPr>
          <w:del w:id="165" w:author="Lerch, Sebastian (extern)" w:date="2024-05-03T13:02:00Z"/>
          <w:rFonts w:ascii="Calibri" w:hAnsi="Calibri"/>
          <w:noProof/>
          <w:kern w:val="2"/>
          <w:sz w:val="22"/>
          <w:szCs w:val="22"/>
        </w:rPr>
      </w:pPr>
      <w:del w:id="166" w:author="Lerch, Sebastian (extern)" w:date="2024-05-03T13:02:00Z">
        <w:r w:rsidRPr="003D1180" w:rsidDel="003D1180">
          <w:rPr>
            <w:rStyle w:val="Hyperlink"/>
            <w:noProof/>
          </w:rPr>
          <w:delText>5.5.2</w:delText>
        </w:r>
        <w:r w:rsidRPr="009E1558" w:rsidDel="003D1180">
          <w:rPr>
            <w:rFonts w:ascii="Calibri" w:hAnsi="Calibri"/>
            <w:noProof/>
            <w:kern w:val="2"/>
            <w:sz w:val="22"/>
            <w:szCs w:val="22"/>
          </w:rPr>
          <w:tab/>
        </w:r>
        <w:r w:rsidRPr="003D1180" w:rsidDel="003D1180">
          <w:rPr>
            <w:rStyle w:val="Hyperlink"/>
            <w:noProof/>
          </w:rPr>
          <w:delText>Bewirtschaftung des Feldes C215/ PTY001 für Cluster IFRS</w:delText>
        </w:r>
        <w:r w:rsidDel="003D1180">
          <w:rPr>
            <w:noProof/>
            <w:webHidden/>
          </w:rPr>
          <w:tab/>
        </w:r>
        <w:r w:rsidR="00652651" w:rsidDel="003D1180">
          <w:rPr>
            <w:noProof/>
            <w:webHidden/>
          </w:rPr>
          <w:delText>clxxxii</w:delText>
        </w:r>
      </w:del>
    </w:p>
    <w:p w14:paraId="34012E29" w14:textId="77777777" w:rsidR="004A1967" w:rsidRPr="009E1558" w:rsidDel="003D1180" w:rsidRDefault="004A1967">
      <w:pPr>
        <w:pStyle w:val="TOC2"/>
        <w:tabs>
          <w:tab w:val="left" w:pos="680"/>
        </w:tabs>
        <w:rPr>
          <w:del w:id="167" w:author="Lerch, Sebastian (extern)" w:date="2024-05-03T13:02:00Z"/>
          <w:rFonts w:ascii="Calibri" w:hAnsi="Calibri"/>
          <w:noProof/>
          <w:kern w:val="2"/>
          <w:sz w:val="22"/>
          <w:szCs w:val="22"/>
        </w:rPr>
      </w:pPr>
      <w:del w:id="168" w:author="Lerch, Sebastian (extern)" w:date="2024-05-03T13:02:00Z">
        <w:r w:rsidRPr="003D1180" w:rsidDel="003D1180">
          <w:rPr>
            <w:rStyle w:val="Hyperlink"/>
            <w:noProof/>
          </w:rPr>
          <w:delText>5.6</w:delText>
        </w:r>
        <w:r w:rsidRPr="009E1558" w:rsidDel="003D1180">
          <w:rPr>
            <w:rFonts w:ascii="Calibri" w:hAnsi="Calibri"/>
            <w:noProof/>
            <w:kern w:val="2"/>
            <w:sz w:val="22"/>
            <w:szCs w:val="22"/>
          </w:rPr>
          <w:tab/>
        </w:r>
        <w:r w:rsidRPr="003D1180" w:rsidDel="003D1180">
          <w:rPr>
            <w:rStyle w:val="Hyperlink"/>
            <w:noProof/>
          </w:rPr>
          <w:delText>Bewirtschaftung des Feldes C226</w:delText>
        </w:r>
        <w:r w:rsidDel="003D1180">
          <w:rPr>
            <w:noProof/>
            <w:webHidden/>
          </w:rPr>
          <w:tab/>
        </w:r>
        <w:r w:rsidR="00652651" w:rsidDel="003D1180">
          <w:rPr>
            <w:noProof/>
            <w:webHidden/>
          </w:rPr>
          <w:delText>cxc</w:delText>
        </w:r>
      </w:del>
    </w:p>
    <w:p w14:paraId="2C549EB5" w14:textId="77777777" w:rsidR="004A1967" w:rsidRPr="009E1558" w:rsidDel="003D1180" w:rsidRDefault="004A1967">
      <w:pPr>
        <w:pStyle w:val="TOC2"/>
        <w:tabs>
          <w:tab w:val="left" w:pos="680"/>
        </w:tabs>
        <w:rPr>
          <w:del w:id="169" w:author="Lerch, Sebastian (extern)" w:date="2024-05-03T13:02:00Z"/>
          <w:rFonts w:ascii="Calibri" w:hAnsi="Calibri"/>
          <w:noProof/>
          <w:kern w:val="2"/>
          <w:sz w:val="22"/>
          <w:szCs w:val="22"/>
        </w:rPr>
      </w:pPr>
      <w:del w:id="170" w:author="Lerch, Sebastian (extern)" w:date="2024-05-03T13:02:00Z">
        <w:r w:rsidRPr="003D1180" w:rsidDel="003D1180">
          <w:rPr>
            <w:rStyle w:val="Hyperlink"/>
            <w:noProof/>
          </w:rPr>
          <w:delText>5.7</w:delText>
        </w:r>
        <w:r w:rsidRPr="009E1558" w:rsidDel="003D1180">
          <w:rPr>
            <w:rFonts w:ascii="Calibri" w:hAnsi="Calibri"/>
            <w:noProof/>
            <w:kern w:val="2"/>
            <w:sz w:val="22"/>
            <w:szCs w:val="22"/>
          </w:rPr>
          <w:tab/>
        </w:r>
        <w:r w:rsidRPr="003D1180" w:rsidDel="003D1180">
          <w:rPr>
            <w:rStyle w:val="Hyperlink"/>
            <w:noProof/>
          </w:rPr>
          <w:delText>Bewirtschaftung des Feldes CRI114/CRI115</w:delText>
        </w:r>
        <w:r w:rsidDel="003D1180">
          <w:rPr>
            <w:noProof/>
            <w:webHidden/>
          </w:rPr>
          <w:tab/>
        </w:r>
        <w:r w:rsidR="00652651" w:rsidDel="003D1180">
          <w:rPr>
            <w:noProof/>
            <w:webHidden/>
          </w:rPr>
          <w:delText>cxcii</w:delText>
        </w:r>
      </w:del>
    </w:p>
    <w:p w14:paraId="455947FE" w14:textId="77777777" w:rsidR="004A1967" w:rsidRPr="009E1558" w:rsidDel="003D1180" w:rsidRDefault="004A1967">
      <w:pPr>
        <w:pStyle w:val="TOC2"/>
        <w:tabs>
          <w:tab w:val="left" w:pos="680"/>
        </w:tabs>
        <w:rPr>
          <w:del w:id="171" w:author="Lerch, Sebastian (extern)" w:date="2024-05-03T13:02:00Z"/>
          <w:rFonts w:ascii="Calibri" w:hAnsi="Calibri"/>
          <w:noProof/>
          <w:kern w:val="2"/>
          <w:sz w:val="22"/>
          <w:szCs w:val="22"/>
        </w:rPr>
      </w:pPr>
      <w:del w:id="172" w:author="Lerch, Sebastian (extern)" w:date="2024-05-03T13:02:00Z">
        <w:r w:rsidRPr="003D1180" w:rsidDel="003D1180">
          <w:rPr>
            <w:rStyle w:val="Hyperlink"/>
            <w:noProof/>
          </w:rPr>
          <w:delText>5.8</w:delText>
        </w:r>
        <w:r w:rsidRPr="009E1558" w:rsidDel="003D1180">
          <w:rPr>
            <w:rFonts w:ascii="Calibri" w:hAnsi="Calibri"/>
            <w:noProof/>
            <w:kern w:val="2"/>
            <w:sz w:val="22"/>
            <w:szCs w:val="22"/>
          </w:rPr>
          <w:tab/>
        </w:r>
        <w:r w:rsidRPr="003D1180" w:rsidDel="003D1180">
          <w:rPr>
            <w:rStyle w:val="Hyperlink"/>
            <w:noProof/>
          </w:rPr>
          <w:delText>Bewirtschaftung des Feldes B005</w:delText>
        </w:r>
        <w:r w:rsidDel="003D1180">
          <w:rPr>
            <w:noProof/>
            <w:webHidden/>
          </w:rPr>
          <w:tab/>
        </w:r>
        <w:r w:rsidR="00652651" w:rsidDel="003D1180">
          <w:rPr>
            <w:noProof/>
            <w:webHidden/>
          </w:rPr>
          <w:delText>cxcvi</w:delText>
        </w:r>
      </w:del>
    </w:p>
    <w:p w14:paraId="0D2BA4A2" w14:textId="77777777" w:rsidR="004A1967" w:rsidRPr="009E1558" w:rsidDel="003D1180" w:rsidRDefault="004A1967">
      <w:pPr>
        <w:pStyle w:val="TOC2"/>
        <w:tabs>
          <w:tab w:val="left" w:pos="680"/>
        </w:tabs>
        <w:rPr>
          <w:del w:id="173" w:author="Lerch, Sebastian (extern)" w:date="2024-05-03T13:02:00Z"/>
          <w:rFonts w:ascii="Calibri" w:hAnsi="Calibri"/>
          <w:noProof/>
          <w:kern w:val="2"/>
          <w:sz w:val="22"/>
          <w:szCs w:val="22"/>
        </w:rPr>
      </w:pPr>
      <w:del w:id="174" w:author="Lerch, Sebastian (extern)" w:date="2024-05-03T13:02:00Z">
        <w:r w:rsidRPr="003D1180" w:rsidDel="003D1180">
          <w:rPr>
            <w:rStyle w:val="Hyperlink"/>
            <w:noProof/>
          </w:rPr>
          <w:delText>5.9</w:delText>
        </w:r>
        <w:r w:rsidRPr="009E1558" w:rsidDel="003D1180">
          <w:rPr>
            <w:rFonts w:ascii="Calibri" w:hAnsi="Calibri"/>
            <w:noProof/>
            <w:kern w:val="2"/>
            <w:sz w:val="22"/>
            <w:szCs w:val="22"/>
          </w:rPr>
          <w:tab/>
        </w:r>
        <w:r w:rsidRPr="003D1180" w:rsidDel="003D1180">
          <w:rPr>
            <w:rStyle w:val="Hyperlink"/>
            <w:noProof/>
          </w:rPr>
          <w:delText>Bewirtschaftung des Feldes CRI502</w:delText>
        </w:r>
        <w:r w:rsidDel="003D1180">
          <w:rPr>
            <w:noProof/>
            <w:webHidden/>
          </w:rPr>
          <w:tab/>
        </w:r>
        <w:r w:rsidR="00652651" w:rsidDel="003D1180">
          <w:rPr>
            <w:noProof/>
            <w:webHidden/>
          </w:rPr>
          <w:delText>cxcix</w:delText>
        </w:r>
      </w:del>
    </w:p>
    <w:p w14:paraId="5E5787A8" w14:textId="77777777" w:rsidR="004A1967" w:rsidRPr="009E1558" w:rsidDel="003D1180" w:rsidRDefault="004A1967">
      <w:pPr>
        <w:pStyle w:val="TOC2"/>
        <w:tabs>
          <w:tab w:val="left" w:pos="680"/>
        </w:tabs>
        <w:rPr>
          <w:del w:id="175" w:author="Lerch, Sebastian (extern)" w:date="2024-05-03T13:02:00Z"/>
          <w:rFonts w:ascii="Calibri" w:hAnsi="Calibri"/>
          <w:noProof/>
          <w:kern w:val="2"/>
          <w:sz w:val="22"/>
          <w:szCs w:val="22"/>
        </w:rPr>
      </w:pPr>
      <w:del w:id="176" w:author="Lerch, Sebastian (extern)" w:date="2024-05-03T13:02:00Z">
        <w:r w:rsidRPr="003D1180" w:rsidDel="003D1180">
          <w:rPr>
            <w:rStyle w:val="Hyperlink"/>
            <w:noProof/>
          </w:rPr>
          <w:lastRenderedPageBreak/>
          <w:delText>5.10</w:delText>
        </w:r>
        <w:r w:rsidRPr="009E1558" w:rsidDel="003D1180">
          <w:rPr>
            <w:rFonts w:ascii="Calibri" w:hAnsi="Calibri"/>
            <w:noProof/>
            <w:kern w:val="2"/>
            <w:sz w:val="22"/>
            <w:szCs w:val="22"/>
          </w:rPr>
          <w:tab/>
        </w:r>
        <w:r w:rsidRPr="003D1180" w:rsidDel="003D1180">
          <w:rPr>
            <w:rStyle w:val="Hyperlink"/>
            <w:noProof/>
          </w:rPr>
          <w:delText>Bewirtschaftung des Feldes C213</w:delText>
        </w:r>
        <w:r w:rsidDel="003D1180">
          <w:rPr>
            <w:noProof/>
            <w:webHidden/>
          </w:rPr>
          <w:tab/>
        </w:r>
        <w:r w:rsidR="00652651" w:rsidDel="003D1180">
          <w:rPr>
            <w:noProof/>
            <w:webHidden/>
          </w:rPr>
          <w:delText>ccii</w:delText>
        </w:r>
      </w:del>
    </w:p>
    <w:p w14:paraId="5EFC29B2" w14:textId="77777777" w:rsidR="004A1967" w:rsidRPr="009E1558" w:rsidDel="003D1180" w:rsidRDefault="004A1967">
      <w:pPr>
        <w:pStyle w:val="TOC2"/>
        <w:tabs>
          <w:tab w:val="left" w:pos="680"/>
        </w:tabs>
        <w:rPr>
          <w:del w:id="177" w:author="Lerch, Sebastian (extern)" w:date="2024-05-03T13:02:00Z"/>
          <w:rFonts w:ascii="Calibri" w:hAnsi="Calibri"/>
          <w:noProof/>
          <w:kern w:val="2"/>
          <w:sz w:val="22"/>
          <w:szCs w:val="22"/>
        </w:rPr>
      </w:pPr>
      <w:del w:id="178" w:author="Lerch, Sebastian (extern)" w:date="2024-05-03T13:02:00Z">
        <w:r w:rsidRPr="003D1180" w:rsidDel="003D1180">
          <w:rPr>
            <w:rStyle w:val="Hyperlink"/>
            <w:noProof/>
          </w:rPr>
          <w:delText>5.11</w:delText>
        </w:r>
        <w:r w:rsidRPr="009E1558" w:rsidDel="003D1180">
          <w:rPr>
            <w:rFonts w:ascii="Calibri" w:hAnsi="Calibri"/>
            <w:noProof/>
            <w:kern w:val="2"/>
            <w:sz w:val="22"/>
            <w:szCs w:val="22"/>
          </w:rPr>
          <w:tab/>
        </w:r>
        <w:r w:rsidRPr="003D1180" w:rsidDel="003D1180">
          <w:rPr>
            <w:rStyle w:val="Hyperlink"/>
            <w:noProof/>
          </w:rPr>
          <w:delText>Bewirtschaftung des Feldes CRE101</w:delText>
        </w:r>
        <w:r w:rsidDel="003D1180">
          <w:rPr>
            <w:noProof/>
            <w:webHidden/>
          </w:rPr>
          <w:tab/>
        </w:r>
        <w:r w:rsidR="00652651" w:rsidDel="003D1180">
          <w:rPr>
            <w:noProof/>
            <w:webHidden/>
          </w:rPr>
          <w:delText>cciv</w:delText>
        </w:r>
      </w:del>
    </w:p>
    <w:p w14:paraId="0AD88090" w14:textId="77777777" w:rsidR="004A1967" w:rsidRPr="009E1558" w:rsidDel="003D1180" w:rsidRDefault="004A1967">
      <w:pPr>
        <w:pStyle w:val="TOC2"/>
        <w:tabs>
          <w:tab w:val="left" w:pos="680"/>
        </w:tabs>
        <w:rPr>
          <w:del w:id="179" w:author="Lerch, Sebastian (extern)" w:date="2024-05-03T13:02:00Z"/>
          <w:rFonts w:ascii="Calibri" w:hAnsi="Calibri"/>
          <w:noProof/>
          <w:kern w:val="2"/>
          <w:sz w:val="22"/>
          <w:szCs w:val="22"/>
        </w:rPr>
      </w:pPr>
      <w:del w:id="180" w:author="Lerch, Sebastian (extern)" w:date="2024-05-03T13:02:00Z">
        <w:r w:rsidRPr="003D1180" w:rsidDel="003D1180">
          <w:rPr>
            <w:rStyle w:val="Hyperlink"/>
            <w:noProof/>
          </w:rPr>
          <w:delText>5.12</w:delText>
        </w:r>
        <w:r w:rsidRPr="009E1558" w:rsidDel="003D1180">
          <w:rPr>
            <w:rFonts w:ascii="Calibri" w:hAnsi="Calibri"/>
            <w:noProof/>
            <w:kern w:val="2"/>
            <w:sz w:val="22"/>
            <w:szCs w:val="22"/>
          </w:rPr>
          <w:tab/>
        </w:r>
        <w:r w:rsidRPr="003D1180" w:rsidDel="003D1180">
          <w:rPr>
            <w:rStyle w:val="Hyperlink"/>
            <w:noProof/>
          </w:rPr>
          <w:delText>Bewirtschaftung des Feldes CRE102</w:delText>
        </w:r>
        <w:r w:rsidDel="003D1180">
          <w:rPr>
            <w:noProof/>
            <w:webHidden/>
          </w:rPr>
          <w:tab/>
        </w:r>
        <w:r w:rsidR="00652651" w:rsidDel="003D1180">
          <w:rPr>
            <w:noProof/>
            <w:webHidden/>
          </w:rPr>
          <w:delText>ccvi</w:delText>
        </w:r>
      </w:del>
    </w:p>
    <w:p w14:paraId="2EC8C132" w14:textId="77777777" w:rsidR="004A1967" w:rsidRPr="009E1558" w:rsidDel="003D1180" w:rsidRDefault="004A1967">
      <w:pPr>
        <w:pStyle w:val="TOC2"/>
        <w:tabs>
          <w:tab w:val="left" w:pos="680"/>
        </w:tabs>
        <w:rPr>
          <w:del w:id="181" w:author="Lerch, Sebastian (extern)" w:date="2024-05-03T13:02:00Z"/>
          <w:rFonts w:ascii="Calibri" w:hAnsi="Calibri"/>
          <w:noProof/>
          <w:kern w:val="2"/>
          <w:sz w:val="22"/>
          <w:szCs w:val="22"/>
        </w:rPr>
      </w:pPr>
      <w:del w:id="182" w:author="Lerch, Sebastian (extern)" w:date="2024-05-03T13:02:00Z">
        <w:r w:rsidRPr="003D1180" w:rsidDel="003D1180">
          <w:rPr>
            <w:rStyle w:val="Hyperlink"/>
            <w:noProof/>
          </w:rPr>
          <w:delText>5.13</w:delText>
        </w:r>
        <w:r w:rsidRPr="009E1558" w:rsidDel="003D1180">
          <w:rPr>
            <w:rFonts w:ascii="Calibri" w:hAnsi="Calibri"/>
            <w:noProof/>
            <w:kern w:val="2"/>
            <w:sz w:val="22"/>
            <w:szCs w:val="22"/>
          </w:rPr>
          <w:tab/>
        </w:r>
        <w:r w:rsidRPr="003D1180" w:rsidDel="003D1180">
          <w:rPr>
            <w:rStyle w:val="Hyperlink"/>
            <w:noProof/>
          </w:rPr>
          <w:delText>Bewirtschaftung des Feldes CRE103</w:delText>
        </w:r>
        <w:r w:rsidDel="003D1180">
          <w:rPr>
            <w:noProof/>
            <w:webHidden/>
          </w:rPr>
          <w:tab/>
        </w:r>
        <w:r w:rsidR="00652651" w:rsidDel="003D1180">
          <w:rPr>
            <w:noProof/>
            <w:webHidden/>
          </w:rPr>
          <w:delText>ccvii</w:delText>
        </w:r>
      </w:del>
    </w:p>
    <w:p w14:paraId="66A86D6F" w14:textId="77777777" w:rsidR="004A1967" w:rsidRPr="009E1558" w:rsidDel="003D1180" w:rsidRDefault="004A1967">
      <w:pPr>
        <w:pStyle w:val="TOC2"/>
        <w:tabs>
          <w:tab w:val="left" w:pos="680"/>
        </w:tabs>
        <w:rPr>
          <w:del w:id="183" w:author="Lerch, Sebastian (extern)" w:date="2024-05-03T13:02:00Z"/>
          <w:rFonts w:ascii="Calibri" w:hAnsi="Calibri"/>
          <w:noProof/>
          <w:kern w:val="2"/>
          <w:sz w:val="22"/>
          <w:szCs w:val="22"/>
        </w:rPr>
      </w:pPr>
      <w:del w:id="184" w:author="Lerch, Sebastian (extern)" w:date="2024-05-03T13:02:00Z">
        <w:r w:rsidRPr="003D1180" w:rsidDel="003D1180">
          <w:rPr>
            <w:rStyle w:val="Hyperlink"/>
            <w:noProof/>
          </w:rPr>
          <w:delText>5.14</w:delText>
        </w:r>
        <w:r w:rsidRPr="009E1558" w:rsidDel="003D1180">
          <w:rPr>
            <w:rFonts w:ascii="Calibri" w:hAnsi="Calibri"/>
            <w:noProof/>
            <w:kern w:val="2"/>
            <w:sz w:val="22"/>
            <w:szCs w:val="22"/>
          </w:rPr>
          <w:tab/>
        </w:r>
        <w:r w:rsidRPr="003D1180" w:rsidDel="003D1180">
          <w:rPr>
            <w:rStyle w:val="Hyperlink"/>
            <w:noProof/>
          </w:rPr>
          <w:delText>Zugriff auf die Tabelle XX_LUT_COMP_REL</w:delText>
        </w:r>
        <w:r w:rsidDel="003D1180">
          <w:rPr>
            <w:noProof/>
            <w:webHidden/>
          </w:rPr>
          <w:tab/>
        </w:r>
        <w:r w:rsidR="00652651" w:rsidDel="003D1180">
          <w:rPr>
            <w:noProof/>
            <w:webHidden/>
          </w:rPr>
          <w:delText>ccviii</w:delText>
        </w:r>
      </w:del>
    </w:p>
    <w:p w14:paraId="667B2618" w14:textId="77777777" w:rsidR="004A1967" w:rsidRPr="009E1558" w:rsidDel="003D1180" w:rsidRDefault="004A1967">
      <w:pPr>
        <w:pStyle w:val="TOC2"/>
        <w:tabs>
          <w:tab w:val="left" w:pos="680"/>
        </w:tabs>
        <w:rPr>
          <w:del w:id="185" w:author="Lerch, Sebastian (extern)" w:date="2024-05-03T13:02:00Z"/>
          <w:rFonts w:ascii="Calibri" w:hAnsi="Calibri"/>
          <w:noProof/>
          <w:kern w:val="2"/>
          <w:sz w:val="22"/>
          <w:szCs w:val="22"/>
        </w:rPr>
      </w:pPr>
      <w:del w:id="186" w:author="Lerch, Sebastian (extern)" w:date="2024-05-03T13:02:00Z">
        <w:r w:rsidRPr="003D1180" w:rsidDel="003D1180">
          <w:rPr>
            <w:rStyle w:val="Hyperlink"/>
            <w:noProof/>
          </w:rPr>
          <w:delText>5.15</w:delText>
        </w:r>
        <w:r w:rsidRPr="009E1558" w:rsidDel="003D1180">
          <w:rPr>
            <w:rFonts w:ascii="Calibri" w:hAnsi="Calibri"/>
            <w:noProof/>
            <w:kern w:val="2"/>
            <w:sz w:val="22"/>
            <w:szCs w:val="22"/>
          </w:rPr>
          <w:tab/>
        </w:r>
        <w:r w:rsidRPr="003D1180" w:rsidDel="003D1180">
          <w:rPr>
            <w:rStyle w:val="Hyperlink"/>
            <w:noProof/>
          </w:rPr>
          <w:delText>Zugriff auf Referenztabelle (Look-Up) – aktuell nicht relevant, zukünftig ggfs. via decision table in A360</w:delText>
        </w:r>
        <w:r w:rsidDel="003D1180">
          <w:rPr>
            <w:noProof/>
            <w:webHidden/>
          </w:rPr>
          <w:tab/>
        </w:r>
        <w:r w:rsidR="00652651" w:rsidDel="003D1180">
          <w:rPr>
            <w:noProof/>
            <w:webHidden/>
          </w:rPr>
          <w:delText>ccix</w:delText>
        </w:r>
      </w:del>
    </w:p>
    <w:p w14:paraId="1D7160B4" w14:textId="77777777" w:rsidR="006D519E" w:rsidRDefault="00544E2E" w:rsidP="006D519E">
      <w:r>
        <w:rPr>
          <w:b/>
        </w:rPr>
        <w:fldChar w:fldCharType="end"/>
      </w:r>
    </w:p>
    <w:p w14:paraId="2197A824" w14:textId="77777777" w:rsidR="000C0C2C" w:rsidRDefault="000C0C2C" w:rsidP="006D519E">
      <w:pPr>
        <w:sectPr w:rsidR="000C0C2C" w:rsidSect="009239EA">
          <w:footerReference w:type="default" r:id="rId17"/>
          <w:pgSz w:w="16840" w:h="11907" w:orient="landscape" w:code="9"/>
          <w:pgMar w:top="1418" w:right="1134" w:bottom="1134" w:left="1134" w:header="720" w:footer="720" w:gutter="0"/>
          <w:pgNumType w:fmt="lowerRoman"/>
          <w:cols w:space="720"/>
        </w:sectPr>
      </w:pPr>
    </w:p>
    <w:p w14:paraId="521A433F" w14:textId="77777777" w:rsidR="00356147" w:rsidRDefault="008807BA" w:rsidP="00AC1AE2">
      <w:pPr>
        <w:pStyle w:val="Heading1"/>
        <w:rPr>
          <w:szCs w:val="24"/>
        </w:rPr>
      </w:pPr>
      <w:bookmarkStart w:id="187" w:name="_Toc237350006"/>
      <w:bookmarkStart w:id="188" w:name="_Toc239072135"/>
      <w:bookmarkStart w:id="189" w:name="_Toc240875981"/>
      <w:bookmarkStart w:id="190" w:name="_Toc240876374"/>
      <w:bookmarkEnd w:id="34"/>
      <w:bookmarkEnd w:id="35"/>
      <w:r w:rsidRPr="00CF547E">
        <w:rPr>
          <w:color w:val="0000FF"/>
        </w:rPr>
        <w:lastRenderedPageBreak/>
        <w:t xml:space="preserve"> </w:t>
      </w:r>
      <w:bookmarkStart w:id="191" w:name="_Toc165633758"/>
      <w:r w:rsidR="00E35326">
        <w:t>Leitplanken</w:t>
      </w:r>
      <w:bookmarkEnd w:id="191"/>
    </w:p>
    <w:p w14:paraId="54929D61" w14:textId="77777777" w:rsidR="00D44611" w:rsidRDefault="00D44611" w:rsidP="00D44611">
      <w:pPr>
        <w:pStyle w:val="BodyText"/>
      </w:pPr>
      <w:r>
        <w:t>In diesem Kapitel werden ausschließlich Designdokumente aufgeführt, die in MapMe! hinterlegt sind, ein Verweis auf (Projekt-)Laufwerke ist nicht vorgesehen.</w:t>
      </w:r>
    </w:p>
    <w:p w14:paraId="17AC75BF" w14:textId="77777777" w:rsidR="00742063" w:rsidRPr="00742063" w:rsidRDefault="00742063" w:rsidP="00D44611">
      <w:pPr>
        <w:pStyle w:val="BodyText"/>
        <w:rPr>
          <w:b/>
          <w:bCs/>
          <w:i/>
          <w:iCs/>
        </w:rPr>
      </w:pPr>
      <w:r w:rsidRPr="00742063">
        <w:rPr>
          <w:b/>
          <w:bCs/>
          <w:i/>
          <w:iCs/>
        </w:rPr>
        <w:t>Die Ausgestaltung der Hinterlegung von Rahmendokumenten befindet sich aktuell noch in Klärung. Sobald diese abgeschlossen wurden, wird dieses Kapitel entspr. angepasst.</w:t>
      </w:r>
    </w:p>
    <w:p w14:paraId="4E2DDC41" w14:textId="77777777" w:rsidR="00356147" w:rsidRDefault="00356147" w:rsidP="00D44611">
      <w:pPr>
        <w:pStyle w:val="BodyText"/>
      </w:pPr>
      <w:r>
        <w:t>D</w:t>
      </w:r>
      <w:r w:rsidR="00D44611">
        <w:t>as</w:t>
      </w:r>
      <w:r>
        <w:t xml:space="preserve"> </w:t>
      </w:r>
      <w:r w:rsidR="00D44611">
        <w:t>FDS</w:t>
      </w:r>
      <w:r>
        <w:t xml:space="preserve"> basiert auf den übergreifenden Regelungen, die in folgenden Konzepten festgehalten sind:</w:t>
      </w:r>
    </w:p>
    <w:p w14:paraId="50678879" w14:textId="77777777" w:rsidR="00356147" w:rsidRDefault="00356147" w:rsidP="00356147">
      <w:pPr>
        <w:pStyle w:val="BodyText"/>
        <w:numPr>
          <w:ilvl w:val="0"/>
          <w:numId w:val="38"/>
        </w:numPr>
      </w:pPr>
      <w:r>
        <w:t xml:space="preserve">Business Team </w:t>
      </w:r>
      <w:r w:rsidRPr="00356147">
        <w:rPr>
          <w:color w:val="3366FF"/>
        </w:rPr>
        <w:t>&lt;XY&gt;</w:t>
      </w:r>
    </w:p>
    <w:p w14:paraId="2EEB6226" w14:textId="77777777" w:rsidR="00356147" w:rsidRPr="00232EB8" w:rsidRDefault="00D07413" w:rsidP="00356147">
      <w:pPr>
        <w:pStyle w:val="BodyText"/>
        <w:numPr>
          <w:ilvl w:val="1"/>
          <w:numId w:val="38"/>
        </w:numPr>
      </w:pPr>
      <w:r>
        <w:t>FRDWH</w:t>
      </w:r>
      <w:r w:rsidR="00356147">
        <w:t xml:space="preserve"> Rahmenkonzept </w:t>
      </w:r>
      <w:r w:rsidR="00356147" w:rsidRPr="00356147">
        <w:rPr>
          <w:color w:val="3366FF"/>
        </w:rPr>
        <w:t>&lt;XY&gt;</w:t>
      </w:r>
    </w:p>
    <w:p w14:paraId="17211DA1" w14:textId="77777777" w:rsidR="00356147" w:rsidRDefault="00356147" w:rsidP="00356147">
      <w:pPr>
        <w:pStyle w:val="BodyText"/>
      </w:pPr>
      <w:r>
        <w:t>Bei Änderungen nach der Abnahme dieses Dokumentes ist folgendes Vorgehen einzuhalten:</w:t>
      </w:r>
    </w:p>
    <w:p w14:paraId="6C7A6A73" w14:textId="77777777" w:rsidR="00356147" w:rsidRDefault="00356147" w:rsidP="00356147">
      <w:pPr>
        <w:pStyle w:val="BodyText"/>
        <w:numPr>
          <w:ilvl w:val="0"/>
          <w:numId w:val="38"/>
        </w:numPr>
      </w:pPr>
      <w:r>
        <w:t>Sofern noch Änderungen im Änderungsmodus vorhanden sind, sind diese zu Beginn der Anpassungen anzunehmen</w:t>
      </w:r>
    </w:p>
    <w:p w14:paraId="2F52AA20" w14:textId="77777777" w:rsidR="00356147" w:rsidRDefault="00356147" w:rsidP="00356147">
      <w:pPr>
        <w:pStyle w:val="BodyText"/>
        <w:numPr>
          <w:ilvl w:val="0"/>
          <w:numId w:val="38"/>
        </w:numPr>
      </w:pPr>
      <w:r>
        <w:t>Neue Änderungen sind im Änderungsmodus zu dokumentieren</w:t>
      </w:r>
    </w:p>
    <w:p w14:paraId="11555A48" w14:textId="77777777" w:rsidR="00356147" w:rsidRDefault="00356147" w:rsidP="00356147">
      <w:pPr>
        <w:pStyle w:val="BodyText"/>
      </w:pPr>
    </w:p>
    <w:p w14:paraId="127528AB" w14:textId="77777777" w:rsidR="0085154C" w:rsidRDefault="00356147" w:rsidP="00882B87">
      <w:pPr>
        <w:pStyle w:val="BodyText"/>
      </w:pPr>
      <w:r>
        <w:t xml:space="preserve">Damit soll sichergestellt werden, dass </w:t>
      </w:r>
      <w:r w:rsidR="002C7A7D">
        <w:t>nur die Änderungen zur Vorversion sichtbar sind.</w:t>
      </w:r>
    </w:p>
    <w:p w14:paraId="33A5D78D" w14:textId="77777777" w:rsidR="00E35326" w:rsidRDefault="00E35326" w:rsidP="00E35326">
      <w:pPr>
        <w:pStyle w:val="Heading1"/>
        <w:keepNext w:val="0"/>
        <w:tabs>
          <w:tab w:val="clear" w:pos="567"/>
          <w:tab w:val="num" w:pos="432"/>
        </w:tabs>
        <w:suppressAutoHyphens w:val="0"/>
        <w:ind w:left="432" w:hanging="432"/>
      </w:pPr>
      <w:bookmarkStart w:id="192" w:name="_Toc165633759"/>
      <w:r>
        <w:lastRenderedPageBreak/>
        <w:t>Schlüsselmappings</w:t>
      </w:r>
      <w:bookmarkEnd w:id="192"/>
    </w:p>
    <w:p w14:paraId="7C4B153C" w14:textId="77777777" w:rsidR="0070311A" w:rsidRDefault="0070311A" w:rsidP="004E5150">
      <w:pPr>
        <w:pStyle w:val="Heading2"/>
      </w:pPr>
      <w:bookmarkStart w:id="193" w:name="_Toc165633760"/>
      <w:r>
        <w:t>Vorverarbeitung Sicherheiten für Bista &amp; LCR/NSFR</w:t>
      </w:r>
      <w:bookmarkEnd w:id="193"/>
    </w:p>
    <w:p w14:paraId="677A96E8" w14:textId="77777777" w:rsidR="0070311A" w:rsidRDefault="0070311A" w:rsidP="0070311A">
      <w:pPr>
        <w:pStyle w:val="BodyText"/>
        <w:jc w:val="left"/>
      </w:pPr>
      <w:r>
        <w:t>Für BISTA und Liqui (LCR/NSFR) werden die Sicherheitenbeträge auf aggregierter Ebene am Geschäft benötigt.</w:t>
      </w:r>
    </w:p>
    <w:p w14:paraId="64FC22B6" w14:textId="77777777" w:rsidR="0070311A" w:rsidRDefault="0070311A" w:rsidP="0070311A">
      <w:pPr>
        <w:pStyle w:val="BodyText"/>
        <w:jc w:val="left"/>
      </w:pPr>
      <w:r>
        <w:t>Die Tabelle XX_CON_ 2_CODT_LGDS_CR_FULLSTA wird mit der XX_C_COLL_DET_LGDS_CR_FULLSTA per INNER JOIN verknüpft.</w:t>
      </w:r>
    </w:p>
    <w:tbl>
      <w:tblPr>
        <w:tblW w:w="8300" w:type="dxa"/>
        <w:tblInd w:w="75" w:type="dxa"/>
        <w:tblCellMar>
          <w:left w:w="70" w:type="dxa"/>
          <w:right w:w="70" w:type="dxa"/>
        </w:tblCellMar>
        <w:tblLook w:val="04A0" w:firstRow="1" w:lastRow="0" w:firstColumn="1" w:lastColumn="0" w:noHBand="0" w:noVBand="1"/>
      </w:tblPr>
      <w:tblGrid>
        <w:gridCol w:w="4140"/>
        <w:gridCol w:w="4160"/>
      </w:tblGrid>
      <w:tr w:rsidR="0070311A" w:rsidRPr="00767BE8" w14:paraId="08DA920E" w14:textId="77777777" w:rsidTr="0070311A">
        <w:trPr>
          <w:trHeight w:val="300"/>
        </w:trPr>
        <w:tc>
          <w:tcPr>
            <w:tcW w:w="4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CC978E" w14:textId="77777777" w:rsidR="0070311A" w:rsidRPr="004E5150" w:rsidRDefault="0070311A" w:rsidP="0070311A">
            <w:pPr>
              <w:jc w:val="left"/>
              <w:rPr>
                <w:rFonts w:ascii="Calibri" w:hAnsi="Calibri" w:cs="Calibri"/>
                <w:b/>
                <w:bCs/>
                <w:sz w:val="22"/>
                <w:szCs w:val="22"/>
                <w:lang w:val="en-US"/>
              </w:rPr>
            </w:pPr>
            <w:r w:rsidRPr="004E5150">
              <w:rPr>
                <w:rFonts w:ascii="Calibri" w:hAnsi="Calibri" w:cs="Calibri"/>
                <w:b/>
                <w:bCs/>
                <w:sz w:val="22"/>
                <w:szCs w:val="22"/>
                <w:lang w:val="en-US"/>
              </w:rPr>
              <w:t>XX_C_CON_2_CODT_LGDS_CR_FULLSTA</w:t>
            </w:r>
          </w:p>
        </w:tc>
        <w:tc>
          <w:tcPr>
            <w:tcW w:w="4160" w:type="dxa"/>
            <w:tcBorders>
              <w:top w:val="single" w:sz="4" w:space="0" w:color="auto"/>
              <w:left w:val="nil"/>
              <w:bottom w:val="single" w:sz="4" w:space="0" w:color="auto"/>
              <w:right w:val="single" w:sz="4" w:space="0" w:color="auto"/>
            </w:tcBorders>
            <w:shd w:val="clear" w:color="000000" w:fill="D9D9D9"/>
            <w:noWrap/>
            <w:vAlign w:val="bottom"/>
            <w:hideMark/>
          </w:tcPr>
          <w:p w14:paraId="3EDEEA98" w14:textId="77777777" w:rsidR="0070311A" w:rsidRPr="00267425" w:rsidRDefault="0070311A" w:rsidP="0070311A">
            <w:pPr>
              <w:jc w:val="left"/>
              <w:rPr>
                <w:rFonts w:ascii="Calibri" w:hAnsi="Calibri" w:cs="Calibri"/>
                <w:b/>
                <w:bCs/>
                <w:sz w:val="22"/>
                <w:szCs w:val="22"/>
                <w:lang w:val="sv-SE"/>
              </w:rPr>
            </w:pPr>
            <w:r w:rsidRPr="00267425">
              <w:rPr>
                <w:rFonts w:ascii="Calibri" w:hAnsi="Calibri" w:cs="Calibri"/>
                <w:b/>
                <w:bCs/>
                <w:sz w:val="22"/>
                <w:szCs w:val="22"/>
                <w:lang w:val="sv-SE"/>
              </w:rPr>
              <w:t>XX_C_COLL_DET_LGDS_CR_FULLSTA</w:t>
            </w:r>
          </w:p>
        </w:tc>
      </w:tr>
      <w:tr w:rsidR="0070311A" w:rsidRPr="0070311A" w14:paraId="7E8804DD"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421C57A"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XX_DELISYST_CB</w:t>
            </w:r>
          </w:p>
        </w:tc>
        <w:tc>
          <w:tcPr>
            <w:tcW w:w="4160" w:type="dxa"/>
            <w:tcBorders>
              <w:top w:val="nil"/>
              <w:left w:val="nil"/>
              <w:bottom w:val="single" w:sz="4" w:space="0" w:color="auto"/>
              <w:right w:val="single" w:sz="4" w:space="0" w:color="auto"/>
            </w:tcBorders>
            <w:shd w:val="clear" w:color="auto" w:fill="auto"/>
            <w:noWrap/>
            <w:vAlign w:val="bottom"/>
            <w:hideMark/>
          </w:tcPr>
          <w:p w14:paraId="5EA1C178" w14:textId="77777777" w:rsidR="0070311A" w:rsidRPr="0070311A" w:rsidRDefault="0070311A" w:rsidP="0070311A">
            <w:pPr>
              <w:jc w:val="left"/>
              <w:rPr>
                <w:rFonts w:ascii="Calibri" w:hAnsi="Calibri" w:cs="Calibri"/>
                <w:sz w:val="22"/>
                <w:szCs w:val="22"/>
              </w:rPr>
            </w:pPr>
          </w:p>
        </w:tc>
      </w:tr>
      <w:tr w:rsidR="0070311A" w:rsidRPr="0070311A" w14:paraId="350DC1A6"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32F7E2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XX_CONTRACT</w:t>
            </w:r>
          </w:p>
        </w:tc>
        <w:tc>
          <w:tcPr>
            <w:tcW w:w="4160" w:type="dxa"/>
            <w:tcBorders>
              <w:top w:val="nil"/>
              <w:left w:val="nil"/>
              <w:bottom w:val="single" w:sz="4" w:space="0" w:color="auto"/>
              <w:right w:val="single" w:sz="4" w:space="0" w:color="auto"/>
            </w:tcBorders>
            <w:shd w:val="clear" w:color="auto" w:fill="auto"/>
            <w:noWrap/>
            <w:vAlign w:val="bottom"/>
            <w:hideMark/>
          </w:tcPr>
          <w:p w14:paraId="10089A22" w14:textId="77777777" w:rsidR="0070311A" w:rsidRPr="0070311A" w:rsidRDefault="0070311A" w:rsidP="0070311A">
            <w:pPr>
              <w:jc w:val="left"/>
              <w:rPr>
                <w:rFonts w:ascii="Calibri" w:hAnsi="Calibri" w:cs="Calibri"/>
                <w:sz w:val="22"/>
                <w:szCs w:val="22"/>
              </w:rPr>
            </w:pPr>
          </w:p>
        </w:tc>
      </w:tr>
      <w:tr w:rsidR="0070311A" w:rsidRPr="0070311A" w14:paraId="29AF8B15"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6BCAD917"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XX_RISK_TYPE_IND</w:t>
            </w:r>
          </w:p>
        </w:tc>
        <w:tc>
          <w:tcPr>
            <w:tcW w:w="4160" w:type="dxa"/>
            <w:tcBorders>
              <w:top w:val="nil"/>
              <w:left w:val="nil"/>
              <w:bottom w:val="single" w:sz="4" w:space="0" w:color="auto"/>
              <w:right w:val="single" w:sz="4" w:space="0" w:color="auto"/>
            </w:tcBorders>
            <w:shd w:val="clear" w:color="000000" w:fill="D9D9D9"/>
            <w:noWrap/>
            <w:vAlign w:val="bottom"/>
            <w:hideMark/>
          </w:tcPr>
          <w:p w14:paraId="5FF734C0"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XX_RISK_TYPE_IND</w:t>
            </w:r>
          </w:p>
        </w:tc>
      </w:tr>
      <w:tr w:rsidR="0070311A" w:rsidRPr="0070311A" w14:paraId="18AD19D4"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E777C98"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XX_CALC_MODE_IND</w:t>
            </w:r>
          </w:p>
        </w:tc>
        <w:tc>
          <w:tcPr>
            <w:tcW w:w="4160" w:type="dxa"/>
            <w:tcBorders>
              <w:top w:val="nil"/>
              <w:left w:val="nil"/>
              <w:bottom w:val="single" w:sz="4" w:space="0" w:color="auto"/>
              <w:right w:val="single" w:sz="4" w:space="0" w:color="auto"/>
            </w:tcBorders>
            <w:shd w:val="clear" w:color="000000" w:fill="D9D9D9"/>
            <w:noWrap/>
            <w:vAlign w:val="bottom"/>
            <w:hideMark/>
          </w:tcPr>
          <w:p w14:paraId="58F3B67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XX_CALC_MODE_IND</w:t>
            </w:r>
          </w:p>
        </w:tc>
      </w:tr>
      <w:tr w:rsidR="0070311A" w:rsidRPr="0070311A" w14:paraId="1E6FA171"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3C49EE0"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XX_LINK_TYPE</w:t>
            </w:r>
          </w:p>
        </w:tc>
        <w:tc>
          <w:tcPr>
            <w:tcW w:w="4160" w:type="dxa"/>
            <w:tcBorders>
              <w:top w:val="nil"/>
              <w:left w:val="nil"/>
              <w:bottom w:val="single" w:sz="4" w:space="0" w:color="auto"/>
              <w:right w:val="single" w:sz="4" w:space="0" w:color="auto"/>
            </w:tcBorders>
            <w:shd w:val="clear" w:color="auto" w:fill="auto"/>
            <w:noWrap/>
            <w:vAlign w:val="bottom"/>
            <w:hideMark/>
          </w:tcPr>
          <w:p w14:paraId="690FCE71" w14:textId="77777777" w:rsidR="0070311A" w:rsidRPr="0070311A" w:rsidRDefault="0070311A" w:rsidP="0070311A">
            <w:pPr>
              <w:jc w:val="left"/>
              <w:rPr>
                <w:rFonts w:ascii="Calibri" w:hAnsi="Calibri" w:cs="Calibri"/>
                <w:sz w:val="22"/>
                <w:szCs w:val="22"/>
              </w:rPr>
            </w:pPr>
          </w:p>
        </w:tc>
      </w:tr>
      <w:tr w:rsidR="0070311A" w:rsidRPr="0070311A" w14:paraId="388C1CF3" w14:textId="77777777" w:rsidTr="0070311A">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B911E1A" w14:textId="77777777" w:rsidR="0070311A" w:rsidRPr="0070311A" w:rsidRDefault="0070311A" w:rsidP="0070311A">
            <w:pPr>
              <w:jc w:val="left"/>
              <w:rPr>
                <w:rFonts w:ascii="Calibri" w:hAnsi="Calibri" w:cs="Calibri"/>
                <w:sz w:val="22"/>
                <w:szCs w:val="22"/>
              </w:rPr>
            </w:pPr>
          </w:p>
        </w:tc>
        <w:tc>
          <w:tcPr>
            <w:tcW w:w="4160" w:type="dxa"/>
            <w:tcBorders>
              <w:top w:val="nil"/>
              <w:left w:val="nil"/>
              <w:bottom w:val="single" w:sz="4" w:space="0" w:color="auto"/>
              <w:right w:val="single" w:sz="4" w:space="0" w:color="auto"/>
            </w:tcBorders>
            <w:shd w:val="clear" w:color="000000" w:fill="D9D9D9"/>
            <w:noWrap/>
            <w:vAlign w:val="bottom"/>
            <w:hideMark/>
          </w:tcPr>
          <w:p w14:paraId="493CB22C"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XX_LINK_TYPE</w:t>
            </w:r>
          </w:p>
        </w:tc>
      </w:tr>
      <w:tr w:rsidR="0070311A" w:rsidRPr="0070311A" w14:paraId="6B0851C3"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723F5D62"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XX_UNSTRESSED_F</w:t>
            </w:r>
          </w:p>
        </w:tc>
        <w:tc>
          <w:tcPr>
            <w:tcW w:w="4160" w:type="dxa"/>
            <w:tcBorders>
              <w:top w:val="nil"/>
              <w:left w:val="nil"/>
              <w:bottom w:val="single" w:sz="4" w:space="0" w:color="auto"/>
              <w:right w:val="single" w:sz="4" w:space="0" w:color="auto"/>
            </w:tcBorders>
            <w:shd w:val="clear" w:color="000000" w:fill="D9D9D9"/>
            <w:noWrap/>
            <w:vAlign w:val="bottom"/>
            <w:hideMark/>
          </w:tcPr>
          <w:p w14:paraId="03EE60E8"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XX_UNSTRESSED_F</w:t>
            </w:r>
          </w:p>
        </w:tc>
      </w:tr>
      <w:tr w:rsidR="0070311A" w:rsidRPr="0070311A" w14:paraId="56F931E8"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3935897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XX_STRESSED_F</w:t>
            </w:r>
          </w:p>
        </w:tc>
        <w:tc>
          <w:tcPr>
            <w:tcW w:w="4160" w:type="dxa"/>
            <w:tcBorders>
              <w:top w:val="nil"/>
              <w:left w:val="nil"/>
              <w:bottom w:val="nil"/>
              <w:right w:val="nil"/>
            </w:tcBorders>
            <w:shd w:val="clear" w:color="auto" w:fill="auto"/>
            <w:noWrap/>
            <w:vAlign w:val="bottom"/>
            <w:hideMark/>
          </w:tcPr>
          <w:p w14:paraId="55E89717" w14:textId="77777777" w:rsidR="0070311A" w:rsidRPr="0070311A" w:rsidRDefault="0070311A" w:rsidP="0070311A">
            <w:pPr>
              <w:jc w:val="left"/>
              <w:rPr>
                <w:rFonts w:ascii="Calibri" w:hAnsi="Calibri" w:cs="Calibri"/>
                <w:sz w:val="22"/>
                <w:szCs w:val="22"/>
              </w:rPr>
            </w:pPr>
          </w:p>
        </w:tc>
      </w:tr>
      <w:tr w:rsidR="0070311A" w:rsidRPr="0070311A" w14:paraId="2D80DC93" w14:textId="77777777" w:rsidTr="0070311A">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0FC8858" w14:textId="77777777" w:rsidR="0070311A" w:rsidRPr="0070311A" w:rsidRDefault="0070311A" w:rsidP="0070311A">
            <w:pPr>
              <w:jc w:val="left"/>
              <w:rPr>
                <w:rFonts w:ascii="Calibri" w:hAnsi="Calibri" w:cs="Calibri"/>
                <w:sz w:val="22"/>
                <w:szCs w:val="22"/>
              </w:rPr>
            </w:pPr>
          </w:p>
        </w:tc>
        <w:tc>
          <w:tcPr>
            <w:tcW w:w="4160" w:type="dxa"/>
            <w:tcBorders>
              <w:top w:val="single" w:sz="4" w:space="0" w:color="auto"/>
              <w:left w:val="nil"/>
              <w:bottom w:val="single" w:sz="4" w:space="0" w:color="auto"/>
              <w:right w:val="single" w:sz="4" w:space="0" w:color="auto"/>
            </w:tcBorders>
            <w:shd w:val="clear" w:color="000000" w:fill="D9D9D9"/>
            <w:noWrap/>
            <w:vAlign w:val="bottom"/>
            <w:hideMark/>
          </w:tcPr>
          <w:p w14:paraId="6307637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XX_STRESSED_F</w:t>
            </w:r>
          </w:p>
        </w:tc>
      </w:tr>
      <w:tr w:rsidR="0070311A" w:rsidRPr="00767BE8" w14:paraId="0F91D238"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39ABA49" w14:textId="77777777" w:rsidR="0070311A" w:rsidRPr="004E5150" w:rsidRDefault="0070311A" w:rsidP="0070311A">
            <w:pPr>
              <w:jc w:val="left"/>
              <w:rPr>
                <w:rFonts w:ascii="Calibri" w:hAnsi="Calibri" w:cs="Calibri"/>
                <w:sz w:val="22"/>
                <w:szCs w:val="22"/>
                <w:lang w:val="en-US"/>
              </w:rPr>
            </w:pPr>
            <w:r w:rsidRPr="004E5150">
              <w:rPr>
                <w:rFonts w:ascii="Calibri" w:hAnsi="Calibri" w:cs="Calibri"/>
                <w:sz w:val="22"/>
                <w:szCs w:val="22"/>
                <w:lang w:val="en-US"/>
              </w:rPr>
              <w:t>XX_ABS_CR_REL_F</w:t>
            </w:r>
          </w:p>
        </w:tc>
        <w:tc>
          <w:tcPr>
            <w:tcW w:w="4160" w:type="dxa"/>
            <w:tcBorders>
              <w:top w:val="nil"/>
              <w:left w:val="nil"/>
              <w:bottom w:val="single" w:sz="4" w:space="0" w:color="auto"/>
              <w:right w:val="single" w:sz="4" w:space="0" w:color="auto"/>
            </w:tcBorders>
            <w:shd w:val="clear" w:color="000000" w:fill="D9D9D9"/>
            <w:noWrap/>
            <w:vAlign w:val="bottom"/>
            <w:hideMark/>
          </w:tcPr>
          <w:p w14:paraId="21E955EB" w14:textId="77777777" w:rsidR="0070311A" w:rsidRPr="004E5150" w:rsidRDefault="0070311A" w:rsidP="0070311A">
            <w:pPr>
              <w:jc w:val="left"/>
              <w:rPr>
                <w:rFonts w:ascii="Calibri" w:hAnsi="Calibri" w:cs="Calibri"/>
                <w:sz w:val="22"/>
                <w:szCs w:val="22"/>
                <w:lang w:val="en-US"/>
              </w:rPr>
            </w:pPr>
            <w:r w:rsidRPr="004E5150">
              <w:rPr>
                <w:rFonts w:ascii="Calibri" w:hAnsi="Calibri" w:cs="Calibri"/>
                <w:sz w:val="22"/>
                <w:szCs w:val="22"/>
                <w:lang w:val="en-US"/>
              </w:rPr>
              <w:t>XX_ABS_CR_REL_F</w:t>
            </w:r>
          </w:p>
        </w:tc>
      </w:tr>
      <w:tr w:rsidR="0070311A" w:rsidRPr="0070311A" w14:paraId="53796013"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683A6A82"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XX_DELISYST_AS</w:t>
            </w:r>
          </w:p>
        </w:tc>
        <w:tc>
          <w:tcPr>
            <w:tcW w:w="4160" w:type="dxa"/>
            <w:tcBorders>
              <w:top w:val="nil"/>
              <w:left w:val="nil"/>
              <w:bottom w:val="single" w:sz="4" w:space="0" w:color="auto"/>
              <w:right w:val="single" w:sz="4" w:space="0" w:color="auto"/>
            </w:tcBorders>
            <w:shd w:val="clear" w:color="000000" w:fill="D9D9D9"/>
            <w:noWrap/>
            <w:vAlign w:val="bottom"/>
            <w:hideMark/>
          </w:tcPr>
          <w:p w14:paraId="2414F7F6"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XX_DELISYST_AS</w:t>
            </w:r>
          </w:p>
        </w:tc>
      </w:tr>
      <w:tr w:rsidR="0070311A" w:rsidRPr="0070311A" w14:paraId="58510DA4"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72678C38"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XX_ASSET_ID</w:t>
            </w:r>
          </w:p>
        </w:tc>
        <w:tc>
          <w:tcPr>
            <w:tcW w:w="4160" w:type="dxa"/>
            <w:tcBorders>
              <w:top w:val="nil"/>
              <w:left w:val="nil"/>
              <w:bottom w:val="single" w:sz="4" w:space="0" w:color="auto"/>
              <w:right w:val="single" w:sz="4" w:space="0" w:color="auto"/>
            </w:tcBorders>
            <w:shd w:val="clear" w:color="000000" w:fill="D9D9D9"/>
            <w:noWrap/>
            <w:vAlign w:val="bottom"/>
            <w:hideMark/>
          </w:tcPr>
          <w:p w14:paraId="097B3FF3"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XX_ASSET_ID_AS</w:t>
            </w:r>
          </w:p>
        </w:tc>
      </w:tr>
      <w:tr w:rsidR="0070311A" w:rsidRPr="0070311A" w14:paraId="3AB1EA3F"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3885278B"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XX_DELISYST_AG</w:t>
            </w:r>
          </w:p>
        </w:tc>
        <w:tc>
          <w:tcPr>
            <w:tcW w:w="4160" w:type="dxa"/>
            <w:tcBorders>
              <w:top w:val="nil"/>
              <w:left w:val="nil"/>
              <w:bottom w:val="single" w:sz="4" w:space="0" w:color="auto"/>
              <w:right w:val="single" w:sz="4" w:space="0" w:color="auto"/>
            </w:tcBorders>
            <w:shd w:val="clear" w:color="000000" w:fill="D9D9D9"/>
            <w:noWrap/>
            <w:vAlign w:val="bottom"/>
            <w:hideMark/>
          </w:tcPr>
          <w:p w14:paraId="674AC69A"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XX_DELISYST_AG</w:t>
            </w:r>
          </w:p>
        </w:tc>
      </w:tr>
      <w:tr w:rsidR="0070311A" w:rsidRPr="0070311A" w14:paraId="7E8F05A8"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567446BB"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XX_AGREEMENT_ID</w:t>
            </w:r>
          </w:p>
        </w:tc>
        <w:tc>
          <w:tcPr>
            <w:tcW w:w="4160" w:type="dxa"/>
            <w:tcBorders>
              <w:top w:val="nil"/>
              <w:left w:val="nil"/>
              <w:bottom w:val="single" w:sz="4" w:space="0" w:color="auto"/>
              <w:right w:val="single" w:sz="4" w:space="0" w:color="auto"/>
            </w:tcBorders>
            <w:shd w:val="clear" w:color="000000" w:fill="D9D9D9"/>
            <w:noWrap/>
            <w:vAlign w:val="bottom"/>
            <w:hideMark/>
          </w:tcPr>
          <w:p w14:paraId="45CA5797"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XX_AGREEMENT_ID</w:t>
            </w:r>
          </w:p>
        </w:tc>
      </w:tr>
    </w:tbl>
    <w:p w14:paraId="4FD8FB03" w14:textId="77777777" w:rsidR="0070311A" w:rsidRDefault="0070311A" w:rsidP="0070311A">
      <w:pPr>
        <w:pStyle w:val="BodyText"/>
        <w:jc w:val="left"/>
      </w:pPr>
    </w:p>
    <w:p w14:paraId="52227B07" w14:textId="77777777" w:rsidR="0070311A" w:rsidRDefault="0070311A" w:rsidP="0070311A">
      <w:pPr>
        <w:pStyle w:val="BodyText"/>
        <w:jc w:val="left"/>
      </w:pPr>
      <w:r>
        <w:t>Nach dem Schlüsselmapping muss zunächst eine Aggregation der Tabelle XX_C_CON_2_CODT_LGDS_CR_FULLSTA/XX_C_COLL_DET_LGDS_CR_FULLSTA erfolgen, sodass der Betrag der Sicherheiten in Abhängigkeit von der Sicherheitenkategorie am Geschäft dargestellt werden kann.</w:t>
      </w:r>
    </w:p>
    <w:p w14:paraId="0FD6ACB0" w14:textId="77777777" w:rsidR="0070311A" w:rsidRDefault="0070311A" w:rsidP="0070311A">
      <w:pPr>
        <w:pStyle w:val="BodyText"/>
        <w:jc w:val="left"/>
      </w:pPr>
      <w:r>
        <w:lastRenderedPageBreak/>
        <w:t>Die Aggregation des oben stehenden Joins unter Kapitel 2.1 erfolgt für die nachfolgend aufgeführten Wertfelder auf Ebene des Feldes und wird als Alias XX_C_CON_2_CODT_LGDS_CR</w:t>
      </w:r>
      <w:r w:rsidR="002E0FC3">
        <w:t>_</w:t>
      </w:r>
      <w:r>
        <w:t>AGG fortgeführt:</w:t>
      </w:r>
    </w:p>
    <w:p w14:paraId="39AB9A0E" w14:textId="77777777" w:rsidR="0099542F" w:rsidRPr="0088532D" w:rsidRDefault="0099542F" w:rsidP="0099542F">
      <w:pPr>
        <w:pStyle w:val="BodyText"/>
        <w:rPr>
          <w:ins w:id="194" w:author="Glasmacher, Daniel (extern)" w:date="2024-04-10T14:02:00Z"/>
          <w:lang w:val="en-US"/>
          <w:rPrChange w:id="195" w:author="Saßmannshausen, Henri (extern)" w:date="2024-04-26T13:42:00Z">
            <w:rPr>
              <w:ins w:id="196" w:author="Glasmacher, Daniel (extern)" w:date="2024-04-10T14:02:00Z"/>
            </w:rPr>
          </w:rPrChange>
        </w:rPr>
      </w:pPr>
      <w:ins w:id="197" w:author="Glasmacher, Daniel (extern)" w:date="2024-04-10T14:02:00Z">
        <w:r w:rsidRPr="0088532D">
          <w:rPr>
            <w:lang w:val="en-US"/>
            <w:rPrChange w:id="198" w:author="Saßmannshausen, Henri (extern)" w:date="2024-04-26T13:42:00Z">
              <w:rPr/>
            </w:rPrChange>
          </w:rPr>
          <w:t>XX_DELISYST</w:t>
        </w:r>
      </w:ins>
    </w:p>
    <w:p w14:paraId="0741D4D2" w14:textId="77777777" w:rsidR="0070311A" w:rsidRPr="0088532D" w:rsidRDefault="0070311A" w:rsidP="0070311A">
      <w:pPr>
        <w:pStyle w:val="BodyText"/>
        <w:jc w:val="left"/>
        <w:rPr>
          <w:ins w:id="199" w:author="Glasmacher, Daniel (extern)" w:date="2024-04-10T14:03:00Z"/>
          <w:lang w:val="en-US"/>
          <w:rPrChange w:id="200" w:author="Saßmannshausen, Henri (extern)" w:date="2024-04-26T13:42:00Z">
            <w:rPr>
              <w:ins w:id="201" w:author="Glasmacher, Daniel (extern)" w:date="2024-04-10T14:03:00Z"/>
            </w:rPr>
          </w:rPrChange>
        </w:rPr>
      </w:pPr>
      <w:r w:rsidRPr="0088532D">
        <w:rPr>
          <w:lang w:val="en-US"/>
          <w:rPrChange w:id="202" w:author="Saßmannshausen, Henri (extern)" w:date="2024-04-26T13:42:00Z">
            <w:rPr/>
          </w:rPrChange>
        </w:rPr>
        <w:t>XX_CONTRACT</w:t>
      </w:r>
    </w:p>
    <w:p w14:paraId="038E2594" w14:textId="77777777" w:rsidR="0099542F" w:rsidRPr="0088532D" w:rsidRDefault="0099542F" w:rsidP="0070311A">
      <w:pPr>
        <w:pStyle w:val="BodyText"/>
        <w:jc w:val="left"/>
        <w:rPr>
          <w:lang w:val="en-US"/>
          <w:rPrChange w:id="203" w:author="Saßmannshausen, Henri (extern)" w:date="2024-04-26T13:42:00Z">
            <w:rPr/>
          </w:rPrChange>
        </w:rPr>
      </w:pPr>
      <w:ins w:id="204" w:author="Glasmacher, Daniel (extern)" w:date="2024-04-10T14:03:00Z">
        <w:r w:rsidRPr="00263BA5">
          <w:rPr>
            <w:color w:val="000000"/>
            <w:lang w:val="en-US"/>
          </w:rPr>
          <w:t>XX_COLL_TYPE_CR_IND</w:t>
        </w:r>
      </w:ins>
    </w:p>
    <w:p w14:paraId="7F445576" w14:textId="77777777" w:rsidR="0070311A" w:rsidRPr="0088532D" w:rsidRDefault="0070311A" w:rsidP="0070311A">
      <w:pPr>
        <w:pStyle w:val="BodyText"/>
        <w:jc w:val="left"/>
        <w:rPr>
          <w:lang w:val="en-US"/>
          <w:rPrChange w:id="205" w:author="Saßmannshausen, Henri (extern)" w:date="2024-04-26T13:42:00Z">
            <w:rPr/>
          </w:rPrChange>
        </w:rPr>
      </w:pPr>
    </w:p>
    <w:p w14:paraId="7B8F80A2" w14:textId="77777777" w:rsidR="00CB63A1" w:rsidRPr="00780325" w:rsidRDefault="00CB63A1" w:rsidP="004E5150">
      <w:pPr>
        <w:pStyle w:val="Heading2"/>
      </w:pPr>
      <w:bookmarkStart w:id="206" w:name="_Toc165633761"/>
      <w:r w:rsidRPr="00780325">
        <w:t>Vorverarbeitung für XX_C_CONTR_ACC_VALUE</w:t>
      </w:r>
      <w:bookmarkEnd w:id="206"/>
    </w:p>
    <w:p w14:paraId="4B46AEED" w14:textId="77777777" w:rsidR="00CB63A1" w:rsidRDefault="00CB63A1" w:rsidP="00CB63A1">
      <w:pPr>
        <w:pStyle w:val="BodyText"/>
      </w:pPr>
      <w:r>
        <w:t>Im Vorfeld der Verarbeitung muss zunächst eine Aggregation der Tabelle XX_C_CONTR_ACC_VALUE erfolgen, da die Schlüsselfelder dieser CORD-Tabelle granularer sind als in der Zieltabelle.</w:t>
      </w:r>
    </w:p>
    <w:p w14:paraId="71B19F79" w14:textId="77777777" w:rsidR="00CB63A1" w:rsidRDefault="00CB63A1" w:rsidP="00882B87">
      <w:pPr>
        <w:pStyle w:val="BodyText"/>
      </w:pPr>
      <w:r>
        <w:t>Die Aggregation der XX_C_CONTR_ACC_VALUE ist in nachfolgenden Kapiteln durch die Angabe des Alias XX_C_CONTR_ACC_VALUE_AGG dargestellt.</w:t>
      </w:r>
    </w:p>
    <w:p w14:paraId="463FDBF1" w14:textId="77777777" w:rsidR="00CB63A1" w:rsidRDefault="00CB63A1" w:rsidP="00CB63A1">
      <w:pPr>
        <w:pStyle w:val="BodyText"/>
      </w:pPr>
      <w:r>
        <w:t>Die Aggregation der XX_C_CONTR_ACC_VALUE Datensätze erfolgt für die nachfolgend aufgeführten Wertfelder auf Ebene der Felder:</w:t>
      </w:r>
    </w:p>
    <w:p w14:paraId="1AE5977A" w14:textId="77777777" w:rsidR="00CB63A1" w:rsidRDefault="00CB63A1" w:rsidP="00CB63A1">
      <w:pPr>
        <w:pStyle w:val="BodyText"/>
      </w:pPr>
      <w:r>
        <w:t>XX_DELISYST</w:t>
      </w:r>
    </w:p>
    <w:p w14:paraId="74F0DE83" w14:textId="77777777" w:rsidR="00CB63A1" w:rsidRDefault="00CB63A1" w:rsidP="00CB63A1">
      <w:pPr>
        <w:pStyle w:val="BodyText"/>
      </w:pPr>
      <w:r>
        <w:t>XX_CONTRACT</w:t>
      </w:r>
    </w:p>
    <w:p w14:paraId="57953476" w14:textId="77777777" w:rsidR="00CB63A1" w:rsidRDefault="00CB63A1" w:rsidP="00CB63A1">
      <w:pPr>
        <w:pStyle w:val="BodyText"/>
      </w:pPr>
    </w:p>
    <w:p w14:paraId="120A69DD" w14:textId="77777777" w:rsidR="00CB63A1" w:rsidRPr="00780325" w:rsidRDefault="00CB63A1" w:rsidP="00CB63A1">
      <w:pPr>
        <w:pStyle w:val="BodyText"/>
        <w:rPr>
          <w:u w:val="single"/>
        </w:rPr>
      </w:pPr>
      <w:r w:rsidRPr="00780325">
        <w:rPr>
          <w:u w:val="single"/>
        </w:rPr>
        <w:t>Bewirtschaftung Cluster HGB</w:t>
      </w:r>
    </w:p>
    <w:p w14:paraId="348BF257" w14:textId="77777777" w:rsidR="00CB63A1" w:rsidRDefault="00CB63A1" w:rsidP="00CB63A1">
      <w:pPr>
        <w:pStyle w:val="BodyText"/>
      </w:pPr>
      <w:r>
        <w:t>XX_ACCR_INTEREST_HGB_CLA   (HGB antizipative Zinsabgrenzung kompensiert in Konzernwährung)</w:t>
      </w:r>
    </w:p>
    <w:p w14:paraId="77DCD024" w14:textId="77777777" w:rsidR="00CB63A1" w:rsidRDefault="00CB63A1" w:rsidP="00CB63A1">
      <w:pPr>
        <w:pStyle w:val="BodyText"/>
      </w:pPr>
      <w:r>
        <w:t>XX_DEFER_INTEREST_HGB_CLA   (HGB transitorische Zinsabgrenzung in Konzernwährung)</w:t>
      </w:r>
    </w:p>
    <w:p w14:paraId="6D29DB6E" w14:textId="77777777" w:rsidR="00CB63A1" w:rsidRDefault="00CB63A1" w:rsidP="00CB63A1">
      <w:pPr>
        <w:pStyle w:val="BodyText"/>
      </w:pPr>
      <w:r>
        <w:t>XX_ACCR_DEFER_ITEMS_HGB_CLA   (HGB Agio/Disagio und kompens Agio/Disagio in Konzernwährung)</w:t>
      </w:r>
    </w:p>
    <w:p w14:paraId="79D3E998" w14:textId="77777777" w:rsidR="00CB63A1" w:rsidRDefault="00CB63A1" w:rsidP="00CB63A1">
      <w:pPr>
        <w:pStyle w:val="BodyText"/>
      </w:pPr>
      <w:r>
        <w:t>XX_ARR_OVERDR_HGB_CLA   (HGB Rückstände/Überziehungen in Konzernwährung)</w:t>
      </w:r>
    </w:p>
    <w:p w14:paraId="51B555F1" w14:textId="77777777" w:rsidR="00CB63A1" w:rsidRDefault="00CB63A1" w:rsidP="00CB63A1">
      <w:pPr>
        <w:pStyle w:val="BodyText"/>
      </w:pPr>
      <w:r>
        <w:t>XX_LT_LIA_REC_COMP_HGB_CLA  (HGB Langfristige Forderungen/Verbindlichkeiten kompensiert in Konzernwährung)</w:t>
      </w:r>
    </w:p>
    <w:p w14:paraId="34AEE3C8" w14:textId="77777777" w:rsidR="00CB63A1" w:rsidRDefault="00CB63A1" w:rsidP="00CB63A1">
      <w:pPr>
        <w:pStyle w:val="BodyText"/>
      </w:pPr>
      <w:r>
        <w:lastRenderedPageBreak/>
        <w:t>XX_BOOK_VALUE_COMP_O_HGB_CLA  (HGB Buchwert kompensiert Saldiert in Konzernwährung)</w:t>
      </w:r>
    </w:p>
    <w:p w14:paraId="34653258" w14:textId="77777777" w:rsidR="00CB63A1" w:rsidRPr="00D27826" w:rsidRDefault="00CB63A1" w:rsidP="00882B87">
      <w:pPr>
        <w:pStyle w:val="BodyText"/>
        <w:rPr>
          <w:lang w:val="en-US"/>
        </w:rPr>
      </w:pPr>
      <w:r w:rsidRPr="00D27826">
        <w:rPr>
          <w:lang w:val="en-US"/>
        </w:rPr>
        <w:t>XX_FAIR_VALUE_ADJ_HGB_CLA   (HGB Fair Value Adjustment in Konzernwährung)</w:t>
      </w:r>
    </w:p>
    <w:p w14:paraId="294926C6" w14:textId="77777777" w:rsidR="00CB63A1" w:rsidRPr="00D27826" w:rsidRDefault="00CB63A1" w:rsidP="00CB63A1">
      <w:pPr>
        <w:pStyle w:val="BodyText"/>
        <w:rPr>
          <w:lang w:val="en-US"/>
        </w:rPr>
      </w:pPr>
    </w:p>
    <w:p w14:paraId="7661345F" w14:textId="77777777" w:rsidR="00CB63A1" w:rsidRPr="00D27826" w:rsidRDefault="00CB63A1" w:rsidP="00CB63A1">
      <w:pPr>
        <w:pStyle w:val="BodyText"/>
        <w:rPr>
          <w:lang w:val="en-US"/>
        </w:rPr>
      </w:pPr>
    </w:p>
    <w:p w14:paraId="0A23146E" w14:textId="77777777" w:rsidR="00CB63A1" w:rsidRPr="00780325" w:rsidRDefault="00CB63A1" w:rsidP="00CB63A1">
      <w:pPr>
        <w:pStyle w:val="BodyText"/>
        <w:rPr>
          <w:u w:val="single"/>
        </w:rPr>
      </w:pPr>
      <w:r w:rsidRPr="00780325">
        <w:rPr>
          <w:u w:val="single"/>
        </w:rPr>
        <w:t>Bewirtschaftung Cluster IFRS</w:t>
      </w:r>
    </w:p>
    <w:p w14:paraId="7ED3736F" w14:textId="77777777" w:rsidR="00CB63A1" w:rsidRDefault="00CB63A1" w:rsidP="00CB63A1">
      <w:pPr>
        <w:pStyle w:val="BodyText"/>
      </w:pPr>
      <w:r>
        <w:t>XX_ACCR_INTEREST_IFRS_CLA   (IFRS antizipative Zinsabgrenzung kompensiert in Konzernwährung)</w:t>
      </w:r>
    </w:p>
    <w:p w14:paraId="1100615D" w14:textId="77777777" w:rsidR="00CB63A1" w:rsidRDefault="00CB63A1" w:rsidP="00CB63A1">
      <w:pPr>
        <w:pStyle w:val="BodyText"/>
      </w:pPr>
      <w:r>
        <w:t>XX_DEFER_INTEREST_IFRS_CLA   (IFRS transitorische Zinsabgrenzung in Konzernwährung)</w:t>
      </w:r>
    </w:p>
    <w:p w14:paraId="56A3DFF6" w14:textId="77777777" w:rsidR="00CB63A1" w:rsidRDefault="00CB63A1" w:rsidP="00CB63A1">
      <w:pPr>
        <w:pStyle w:val="BodyText"/>
      </w:pPr>
      <w:r>
        <w:t>XX_ACCR_DEFER_ITEMS_IFRS_CLA (IFRS Agio/Disagio und kompens Agio/Disagio in Konzernwährung)</w:t>
      </w:r>
    </w:p>
    <w:p w14:paraId="67D3BC87" w14:textId="77777777" w:rsidR="00CB63A1" w:rsidRDefault="00CB63A1" w:rsidP="00CB63A1">
      <w:pPr>
        <w:pStyle w:val="BodyText"/>
      </w:pPr>
      <w:r>
        <w:t>XX_ARR_OVERDR_IFRS_CLA   (IFRS Rückstände/Überziehungen in Konzernwährung)</w:t>
      </w:r>
    </w:p>
    <w:p w14:paraId="40F470EB" w14:textId="77777777" w:rsidR="00CB63A1" w:rsidRDefault="00CB63A1" w:rsidP="00CB63A1">
      <w:pPr>
        <w:pStyle w:val="BodyText"/>
      </w:pPr>
      <w:r>
        <w:t>XX_LT_LIA_REC_COMP_IFRS_CLA  (IFRS Langfristige Forderungen/Verbindlichkeiten kompensiert in Konzernwährung)</w:t>
      </w:r>
    </w:p>
    <w:p w14:paraId="7C9CB418" w14:textId="77777777" w:rsidR="00CB63A1" w:rsidRDefault="00CB63A1" w:rsidP="00CB63A1">
      <w:pPr>
        <w:pStyle w:val="BodyText"/>
      </w:pPr>
      <w:r>
        <w:t>XX_BOOK_VALUE_COMP_O_IFRS_CLA   (IFRS Buchwert kompensiert Saldiert in Konzernwährung)</w:t>
      </w:r>
    </w:p>
    <w:p w14:paraId="22B5FCEC" w14:textId="77777777" w:rsidR="00CB63A1" w:rsidRPr="00780325" w:rsidRDefault="00CB63A1" w:rsidP="00CB63A1">
      <w:pPr>
        <w:pStyle w:val="BodyText"/>
        <w:rPr>
          <w:lang w:val="en-GB"/>
        </w:rPr>
      </w:pPr>
      <w:r w:rsidRPr="00780325">
        <w:rPr>
          <w:lang w:val="en-GB"/>
        </w:rPr>
        <w:t>XX_FAIR_VALUE_ADJ_IFRS_CLA   (IFRS Fair Value Adjustment in Konzernwährung)</w:t>
      </w:r>
    </w:p>
    <w:p w14:paraId="3AB4BB7B" w14:textId="77777777" w:rsidR="00CB63A1" w:rsidRPr="00780325" w:rsidRDefault="00CB63A1" w:rsidP="00CB63A1">
      <w:pPr>
        <w:rPr>
          <w:rFonts w:ascii="Calibri" w:hAnsi="Calibri" w:cs="Calibri"/>
          <w:sz w:val="22"/>
          <w:szCs w:val="22"/>
          <w:lang w:val="en-GB" w:eastAsia="zh-CN"/>
        </w:rPr>
      </w:pPr>
    </w:p>
    <w:p w14:paraId="42893E0B" w14:textId="77777777" w:rsidR="00CB63A1" w:rsidRPr="00780325" w:rsidRDefault="00CB63A1" w:rsidP="00CB63A1">
      <w:r w:rsidRPr="00780325">
        <w:t>WICHTIG: Wenn eines der Wertfelder mit NULL befüllt ist, dann jeweils NULL durch 0 ersetzen</w:t>
      </w:r>
      <w:r w:rsidR="00997D52" w:rsidRPr="00780325">
        <w:t>,</w:t>
      </w:r>
      <w:r w:rsidRPr="00780325">
        <w:t xml:space="preserve"> bevor eine Aggregation über die verschiedenen Felder durchgeführt wird!</w:t>
      </w:r>
    </w:p>
    <w:p w14:paraId="261DF61A" w14:textId="77777777" w:rsidR="00CB63A1" w:rsidRDefault="00CB63A1" w:rsidP="00CB63A1">
      <w:pPr>
        <w:pStyle w:val="BodyText"/>
      </w:pPr>
    </w:p>
    <w:p w14:paraId="66770F92" w14:textId="77777777" w:rsidR="00997D52" w:rsidRDefault="00997D52" w:rsidP="00997D52">
      <w:pPr>
        <w:pStyle w:val="BodyText"/>
      </w:pPr>
      <w:r>
        <w:t>Folgendes Schlüsselmapping ist zur Ausleitung der Kommerziellen Geschäfte (KG) erforderlich, hierbei ist die XX_C_CONTRACT_KG führend.</w:t>
      </w:r>
      <w:r>
        <w:tab/>
      </w:r>
      <w:r>
        <w:tab/>
      </w:r>
    </w:p>
    <w:p w14:paraId="009D42DD" w14:textId="77777777" w:rsidR="00997D52" w:rsidRDefault="00997D52" w:rsidP="00CB63A1">
      <w:pPr>
        <w:pStyle w:val="BodyText"/>
      </w:pPr>
      <w:r>
        <w:t>Aus einem Satz in der XX_C_CONTRACT_KG wird mindestens ein Satz bzw. werden maximal zwei Sätze in der POSITION erzeugt.</w:t>
      </w:r>
    </w:p>
    <w:p w14:paraId="2C1ABE33" w14:textId="77777777" w:rsidR="00CB63A1" w:rsidRPr="00780325" w:rsidRDefault="00997D52" w:rsidP="00CB63A1">
      <w:pPr>
        <w:pStyle w:val="BodyText"/>
      </w:pPr>
      <w:r>
        <w:tab/>
      </w:r>
      <w:r>
        <w:tab/>
      </w:r>
      <w:r w:rsidR="00CB63A1" w:rsidRPr="00780325">
        <w:tab/>
      </w:r>
    </w:p>
    <w:p w14:paraId="18FF80EC" w14:textId="77777777" w:rsidR="00997D52" w:rsidRPr="00AC2562" w:rsidRDefault="00997D52" w:rsidP="00997D52">
      <w:pPr>
        <w:spacing w:after="120" w:line="264" w:lineRule="auto"/>
        <w:rPr>
          <w:rFonts w:cs="Helvetica"/>
          <w:bCs/>
          <w:lang w:val="en-US"/>
        </w:rPr>
      </w:pPr>
      <w:r w:rsidRPr="00AC2562">
        <w:rPr>
          <w:rFonts w:cs="Helvetica"/>
          <w:bCs/>
          <w:lang w:val="en-US"/>
        </w:rPr>
        <w:t xml:space="preserve">JOIN Typ </w:t>
      </w:r>
      <w:r w:rsidRPr="00AC2562">
        <w:rPr>
          <w:rFonts w:cs="Helvetica"/>
          <w:b/>
          <w:lang w:val="en-US"/>
        </w:rPr>
        <w:t>LEFT OUTER JOIN</w:t>
      </w:r>
      <w:r w:rsidRPr="00AC2562">
        <w:rPr>
          <w:rFonts w:cs="Helvetica"/>
          <w:bCs/>
          <w:lang w:val="en-US"/>
        </w:rPr>
        <w:t>:</w:t>
      </w:r>
    </w:p>
    <w:p w14:paraId="1D01AD46" w14:textId="77777777" w:rsidR="00CB63A1" w:rsidRPr="00780325" w:rsidRDefault="00CB63A1" w:rsidP="00780325">
      <w:pPr>
        <w:pStyle w:val="BodyText"/>
        <w:numPr>
          <w:ilvl w:val="0"/>
          <w:numId w:val="50"/>
        </w:numPr>
      </w:pPr>
      <w:r w:rsidRPr="00780325">
        <w:t>XX_C_CONTRACT_KG</w:t>
      </w:r>
      <w:r w:rsidR="00997D52" w:rsidRPr="00780325">
        <w:t xml:space="preserve"> </w:t>
      </w:r>
      <w:r w:rsidR="00997D52" w:rsidRPr="00780325">
        <w:rPr>
          <w:rFonts w:cs="Helvetica"/>
        </w:rPr>
        <w:t>wird mit de</w:t>
      </w:r>
      <w:r w:rsidR="00997D52" w:rsidRPr="00882B87">
        <w:rPr>
          <w:rFonts w:cs="Helvetica"/>
        </w:rPr>
        <w:t xml:space="preserve">r </w:t>
      </w:r>
      <w:r w:rsidRPr="00780325">
        <w:t>INSTRUMENT</w:t>
      </w:r>
      <w:r w:rsidR="00997D52" w:rsidRPr="00882B87">
        <w:t xml:space="preserve"> </w:t>
      </w:r>
      <w:r w:rsidR="00997D52" w:rsidRPr="00780325">
        <w:rPr>
          <w:rFonts w:cs="Helvetica"/>
        </w:rPr>
        <w:t>per LEFT OUTER JOIN verknüpft</w:t>
      </w:r>
    </w:p>
    <w:p w14:paraId="646115DB" w14:textId="77777777" w:rsidR="00CB63A1" w:rsidRPr="00780325" w:rsidRDefault="00CB63A1" w:rsidP="00780325">
      <w:pPr>
        <w:pStyle w:val="BodyText"/>
        <w:numPr>
          <w:ilvl w:val="0"/>
          <w:numId w:val="50"/>
        </w:numPr>
        <w:rPr>
          <w:lang w:val="en-US"/>
        </w:rPr>
      </w:pPr>
      <w:r w:rsidRPr="00780325">
        <w:rPr>
          <w:lang w:val="en-US"/>
        </w:rPr>
        <w:lastRenderedPageBreak/>
        <w:t>INSTRUMENT</w:t>
      </w:r>
      <w:r w:rsidR="000B6A8F" w:rsidRPr="00780325">
        <w:rPr>
          <w:lang w:val="en-US"/>
        </w:rPr>
        <w:t xml:space="preserve"> </w:t>
      </w:r>
      <w:r w:rsidR="000B6A8F" w:rsidRPr="00780325">
        <w:rPr>
          <w:rFonts w:cs="Helvetica"/>
          <w:lang w:val="en-US"/>
        </w:rPr>
        <w:t>wird mit der</w:t>
      </w:r>
      <w:r w:rsidR="000B6A8F" w:rsidRPr="00780325">
        <w:rPr>
          <w:lang w:val="en-US"/>
        </w:rPr>
        <w:t xml:space="preserve"> </w:t>
      </w:r>
      <w:r w:rsidRPr="00780325">
        <w:rPr>
          <w:lang w:val="en-US"/>
        </w:rPr>
        <w:t>XX_C_CONTR_OLD_KEY</w:t>
      </w:r>
      <w:r w:rsidR="000B6A8F" w:rsidRPr="000B6A8F">
        <w:rPr>
          <w:rFonts w:cs="Helvetica"/>
          <w:lang w:val="en-US"/>
        </w:rPr>
        <w:t xml:space="preserve"> </w:t>
      </w:r>
      <w:r w:rsidR="000B6A8F" w:rsidRPr="00AC2562">
        <w:rPr>
          <w:rFonts w:cs="Helvetica"/>
          <w:lang w:val="en-US"/>
        </w:rPr>
        <w:t>per LEFT OUTER JOIN verknüpft</w:t>
      </w:r>
    </w:p>
    <w:p w14:paraId="7B905653" w14:textId="77777777" w:rsidR="00CB63A1" w:rsidRPr="00780325" w:rsidRDefault="00CB63A1" w:rsidP="00780325">
      <w:pPr>
        <w:pStyle w:val="BodyText"/>
        <w:numPr>
          <w:ilvl w:val="0"/>
          <w:numId w:val="50"/>
        </w:numPr>
        <w:rPr>
          <w:lang w:val="en-US"/>
        </w:rPr>
      </w:pPr>
      <w:r w:rsidRPr="00780325">
        <w:rPr>
          <w:lang w:val="en-US"/>
        </w:rPr>
        <w:t>INSTRUMENT</w:t>
      </w:r>
      <w:r w:rsidR="000B6A8F" w:rsidRPr="00780325">
        <w:rPr>
          <w:lang w:val="en-US"/>
        </w:rPr>
        <w:t xml:space="preserve"> </w:t>
      </w:r>
      <w:r w:rsidR="000B6A8F" w:rsidRPr="00780325">
        <w:rPr>
          <w:rFonts w:cs="Helvetica"/>
          <w:lang w:val="en-US"/>
        </w:rPr>
        <w:t>wird mit der</w:t>
      </w:r>
      <w:r w:rsidR="000B6A8F" w:rsidRPr="00780325">
        <w:rPr>
          <w:lang w:val="en-US"/>
        </w:rPr>
        <w:t xml:space="preserve"> </w:t>
      </w:r>
      <w:r w:rsidRPr="00780325">
        <w:rPr>
          <w:lang w:val="en-US"/>
        </w:rPr>
        <w:t>XX_C_CONTRACT_LGDS_CR_SOLVV</w:t>
      </w:r>
      <w:r w:rsidR="000B6A8F" w:rsidRPr="00780325">
        <w:rPr>
          <w:lang w:val="en-US"/>
        </w:rPr>
        <w:t xml:space="preserve"> </w:t>
      </w:r>
      <w:r w:rsidR="000B6A8F" w:rsidRPr="00AC2562">
        <w:rPr>
          <w:rFonts w:cs="Helvetica"/>
          <w:lang w:val="en-US"/>
        </w:rPr>
        <w:t>per LEFT OUTER JOIN verknüpft</w:t>
      </w:r>
    </w:p>
    <w:p w14:paraId="6B4C958D" w14:textId="77777777" w:rsidR="00CB63A1" w:rsidRPr="009347E6" w:rsidRDefault="00CB63A1" w:rsidP="00780325">
      <w:pPr>
        <w:pStyle w:val="BodyText"/>
        <w:numPr>
          <w:ilvl w:val="0"/>
          <w:numId w:val="50"/>
        </w:numPr>
        <w:rPr>
          <w:lang w:val="en-US"/>
        </w:rPr>
      </w:pPr>
      <w:r w:rsidRPr="009347E6">
        <w:rPr>
          <w:lang w:val="en-US"/>
        </w:rPr>
        <w:t>INSTRUMENT</w:t>
      </w:r>
      <w:r w:rsidR="000B6A8F" w:rsidRPr="009347E6">
        <w:rPr>
          <w:lang w:val="en-US"/>
        </w:rPr>
        <w:t xml:space="preserve"> </w:t>
      </w:r>
      <w:r w:rsidR="000B6A8F" w:rsidRPr="009347E6">
        <w:rPr>
          <w:rFonts w:cs="Helvetica"/>
          <w:lang w:val="en-US"/>
        </w:rPr>
        <w:t>wird mit der</w:t>
      </w:r>
      <w:r w:rsidR="000B6A8F" w:rsidRPr="009347E6">
        <w:rPr>
          <w:lang w:val="en-US"/>
        </w:rPr>
        <w:t xml:space="preserve"> </w:t>
      </w:r>
      <w:r w:rsidRPr="009347E6">
        <w:rPr>
          <w:lang w:val="en-US"/>
        </w:rPr>
        <w:t>XX_C_CONTRACT_LGDS_CR_FULLSTA</w:t>
      </w:r>
      <w:r w:rsidR="000B6A8F" w:rsidRPr="009347E6">
        <w:rPr>
          <w:lang w:val="en-US"/>
        </w:rPr>
        <w:t xml:space="preserve"> </w:t>
      </w:r>
      <w:r w:rsidR="000B6A8F" w:rsidRPr="009347E6">
        <w:rPr>
          <w:rFonts w:cs="Helvetica"/>
          <w:lang w:val="en-US"/>
        </w:rPr>
        <w:t>per LEFT OUTER JOIN verknüpft</w:t>
      </w:r>
    </w:p>
    <w:p w14:paraId="74123589" w14:textId="77777777" w:rsidR="00CB63A1" w:rsidRPr="00780325" w:rsidRDefault="00CB63A1" w:rsidP="006A4A0D">
      <w:pPr>
        <w:pStyle w:val="BodyText"/>
        <w:numPr>
          <w:ilvl w:val="0"/>
          <w:numId w:val="50"/>
        </w:numPr>
      </w:pPr>
      <w:r w:rsidRPr="00780325">
        <w:t>INSTRUMENT</w:t>
      </w:r>
      <w:r w:rsidR="000B6A8F" w:rsidRPr="00780325">
        <w:t xml:space="preserve"> </w:t>
      </w:r>
      <w:r w:rsidR="000B6A8F" w:rsidRPr="00882B87">
        <w:rPr>
          <w:rFonts w:cs="Helvetica"/>
        </w:rPr>
        <w:t>w</w:t>
      </w:r>
      <w:r w:rsidR="000B6A8F" w:rsidRPr="00FC0907">
        <w:rPr>
          <w:rFonts w:cs="Helvetica"/>
        </w:rPr>
        <w:t>ird mit de</w:t>
      </w:r>
      <w:r w:rsidR="000B6A8F" w:rsidRPr="000631EA">
        <w:rPr>
          <w:rFonts w:cs="Helvetica"/>
        </w:rPr>
        <w:t>r</w:t>
      </w:r>
      <w:r w:rsidR="000B6A8F" w:rsidRPr="00780325">
        <w:t xml:space="preserve"> </w:t>
      </w:r>
      <w:r w:rsidRPr="00780325">
        <w:t>XX_C_CONTRACT_LGDS_CR_ABS</w:t>
      </w:r>
      <w:r w:rsidR="000B6A8F" w:rsidRPr="00780325">
        <w:t xml:space="preserve"> </w:t>
      </w:r>
      <w:r w:rsidR="000B6A8F" w:rsidRPr="00780325">
        <w:rPr>
          <w:rFonts w:cs="Helvetica"/>
        </w:rPr>
        <w:t>per LEFT OUTER JOIN verknüpft</w:t>
      </w:r>
    </w:p>
    <w:p w14:paraId="799CB796" w14:textId="77777777" w:rsidR="00577FAF" w:rsidRPr="00780325" w:rsidRDefault="00577FAF" w:rsidP="00780325">
      <w:pPr>
        <w:pStyle w:val="BodyText"/>
        <w:numPr>
          <w:ilvl w:val="0"/>
          <w:numId w:val="50"/>
        </w:numPr>
      </w:pPr>
      <w:r w:rsidRPr="00780325">
        <w:t xml:space="preserve">INSTRUMENT </w:t>
      </w:r>
      <w:r w:rsidRPr="00780325">
        <w:rPr>
          <w:rFonts w:cs="Helvetica"/>
        </w:rPr>
        <w:t>wird mit der</w:t>
      </w:r>
      <w:r w:rsidRPr="00780325">
        <w:t xml:space="preserve"> XX_C_ABS_TRANS_2_CONTR_AGG_TV </w:t>
      </w:r>
      <w:r w:rsidRPr="00780325">
        <w:rPr>
          <w:rFonts w:cs="Helvetica"/>
        </w:rPr>
        <w:t>per LEFT OUTER JOIN verknüpft</w:t>
      </w:r>
    </w:p>
    <w:p w14:paraId="0C3BE836" w14:textId="77777777" w:rsidR="00CB63A1" w:rsidRPr="00780325" w:rsidRDefault="00CB63A1" w:rsidP="00780325">
      <w:pPr>
        <w:pStyle w:val="BodyText"/>
        <w:numPr>
          <w:ilvl w:val="0"/>
          <w:numId w:val="50"/>
        </w:numPr>
      </w:pPr>
      <w:r w:rsidRPr="00780325">
        <w:t>XX_C_CONTRACT_KG</w:t>
      </w:r>
      <w:r w:rsidR="000B6A8F" w:rsidRPr="00882B87">
        <w:rPr>
          <w:rFonts w:cs="Helvetica"/>
        </w:rPr>
        <w:t xml:space="preserve"> </w:t>
      </w:r>
      <w:r w:rsidR="000B6A8F" w:rsidRPr="00FC0907">
        <w:rPr>
          <w:rFonts w:cs="Helvetica"/>
        </w:rPr>
        <w:t>wird mit d</w:t>
      </w:r>
      <w:r w:rsidR="000B6A8F" w:rsidRPr="000631EA">
        <w:rPr>
          <w:rFonts w:cs="Helvetica"/>
        </w:rPr>
        <w:t>e</w:t>
      </w:r>
      <w:r w:rsidR="000B6A8F" w:rsidRPr="00C400F1">
        <w:rPr>
          <w:rFonts w:cs="Helvetica"/>
        </w:rPr>
        <w:t>r</w:t>
      </w:r>
      <w:r w:rsidR="000B6A8F" w:rsidRPr="00780325">
        <w:t xml:space="preserve"> </w:t>
      </w:r>
      <w:r w:rsidRPr="00780325">
        <w:t>XX_C_CUSTOMER</w:t>
      </w:r>
      <w:r w:rsidR="000B6A8F" w:rsidRPr="00780325">
        <w:t xml:space="preserve"> </w:t>
      </w:r>
      <w:r w:rsidR="000B6A8F" w:rsidRPr="00780325">
        <w:rPr>
          <w:rFonts w:cs="Helvetica"/>
        </w:rPr>
        <w:t>per LEFT OUTER JOIN verknüpft</w:t>
      </w:r>
      <w:r w:rsidR="000B6A8F" w:rsidRPr="00780325" w:rsidDel="000B6A8F">
        <w:t xml:space="preserve"> </w:t>
      </w:r>
    </w:p>
    <w:p w14:paraId="714816B0" w14:textId="77777777" w:rsidR="00CB63A1" w:rsidRPr="00780325" w:rsidRDefault="00CB63A1" w:rsidP="00780325">
      <w:pPr>
        <w:pStyle w:val="BodyText"/>
        <w:numPr>
          <w:ilvl w:val="0"/>
          <w:numId w:val="50"/>
        </w:numPr>
      </w:pPr>
      <w:r w:rsidRPr="00780325">
        <w:t>XX_C_CONTRACT_KG</w:t>
      </w:r>
      <w:r w:rsidR="000B6A8F" w:rsidRPr="00780325">
        <w:t xml:space="preserve"> </w:t>
      </w:r>
      <w:r w:rsidR="000B6A8F" w:rsidRPr="00882B87">
        <w:rPr>
          <w:rFonts w:cs="Helvetica"/>
        </w:rPr>
        <w:t>w</w:t>
      </w:r>
      <w:r w:rsidR="000B6A8F" w:rsidRPr="00FC0907">
        <w:rPr>
          <w:rFonts w:cs="Helvetica"/>
        </w:rPr>
        <w:t>ird mit de</w:t>
      </w:r>
      <w:r w:rsidR="000B6A8F" w:rsidRPr="000631EA">
        <w:rPr>
          <w:rFonts w:cs="Helvetica"/>
        </w:rPr>
        <w:t>r</w:t>
      </w:r>
      <w:r w:rsidR="000B6A8F" w:rsidRPr="00780325">
        <w:t xml:space="preserve"> </w:t>
      </w:r>
      <w:r w:rsidRPr="00780325">
        <w:t>XX_C_CUSTOMER_LGDS_CR_SOLVV</w:t>
      </w:r>
      <w:r w:rsidR="000B6A8F" w:rsidRPr="00780325">
        <w:t xml:space="preserve"> </w:t>
      </w:r>
      <w:r w:rsidR="000B6A8F" w:rsidRPr="00780325">
        <w:rPr>
          <w:rFonts w:cs="Helvetica"/>
        </w:rPr>
        <w:t>per LEFT OUTER JOIN verknüpft</w:t>
      </w:r>
    </w:p>
    <w:p w14:paraId="759B4B2E" w14:textId="77777777" w:rsidR="00CB63A1" w:rsidRPr="00780325" w:rsidRDefault="00CB63A1" w:rsidP="00780325">
      <w:pPr>
        <w:pStyle w:val="BodyText"/>
        <w:numPr>
          <w:ilvl w:val="0"/>
          <w:numId w:val="50"/>
        </w:numPr>
        <w:rPr>
          <w:lang w:val="en-GB"/>
        </w:rPr>
      </w:pPr>
      <w:r w:rsidRPr="00780325">
        <w:rPr>
          <w:lang w:val="en-GB"/>
        </w:rPr>
        <w:t>XX_C_CONTRACT_KG</w:t>
      </w:r>
      <w:r w:rsidR="000B6A8F">
        <w:rPr>
          <w:lang w:val="en-GB"/>
        </w:rPr>
        <w:t xml:space="preserve"> </w:t>
      </w:r>
      <w:r w:rsidR="000B6A8F" w:rsidRPr="00780325">
        <w:rPr>
          <w:rFonts w:cs="Helvetica"/>
          <w:lang w:val="en-US"/>
        </w:rPr>
        <w:t>wird mit der</w:t>
      </w:r>
      <w:r w:rsidR="000B6A8F">
        <w:rPr>
          <w:lang w:val="en-GB"/>
        </w:rPr>
        <w:t xml:space="preserve"> </w:t>
      </w:r>
      <w:r w:rsidRPr="00780325">
        <w:rPr>
          <w:lang w:val="en-GB"/>
        </w:rPr>
        <w:t>XX_C_CONTR_ACC_VALUE_AGG</w:t>
      </w:r>
      <w:r w:rsidR="000B6A8F" w:rsidRPr="000B6A8F">
        <w:rPr>
          <w:rFonts w:cs="Helvetica"/>
          <w:lang w:val="en-US"/>
        </w:rPr>
        <w:t xml:space="preserve"> </w:t>
      </w:r>
      <w:r w:rsidR="000B6A8F" w:rsidRPr="00AC2562">
        <w:rPr>
          <w:rFonts w:cs="Helvetica"/>
          <w:lang w:val="en-US"/>
        </w:rPr>
        <w:t>per LEFT OUTER JOIN verknüpft</w:t>
      </w:r>
    </w:p>
    <w:p w14:paraId="61A01D9E" w14:textId="77777777" w:rsidR="00CB63A1" w:rsidRPr="00780325" w:rsidRDefault="00CB63A1" w:rsidP="006A4A0D">
      <w:pPr>
        <w:pStyle w:val="BodyText"/>
        <w:numPr>
          <w:ilvl w:val="0"/>
          <w:numId w:val="50"/>
        </w:numPr>
        <w:rPr>
          <w:lang w:val="en-GB"/>
        </w:rPr>
      </w:pPr>
      <w:r w:rsidRPr="00780325">
        <w:rPr>
          <w:lang w:val="en-GB"/>
        </w:rPr>
        <w:t>XX_C_CONTRACT_KG</w:t>
      </w:r>
      <w:r w:rsidR="000B6A8F" w:rsidRPr="00882B87">
        <w:rPr>
          <w:lang w:val="en-GB"/>
        </w:rPr>
        <w:t xml:space="preserve"> </w:t>
      </w:r>
      <w:r w:rsidR="000B6A8F" w:rsidRPr="00780325">
        <w:rPr>
          <w:rFonts w:cs="Helvetica"/>
          <w:lang w:val="en-GB"/>
        </w:rPr>
        <w:t xml:space="preserve">wird mit der </w:t>
      </w:r>
      <w:r w:rsidRPr="00780325">
        <w:rPr>
          <w:lang w:val="en-GB"/>
        </w:rPr>
        <w:t>XX_C_CONTR_LLP_LTD_HGB</w:t>
      </w:r>
      <w:r w:rsidR="000B6A8F" w:rsidRPr="00780325">
        <w:rPr>
          <w:lang w:val="en-GB"/>
        </w:rPr>
        <w:t xml:space="preserve"> </w:t>
      </w:r>
      <w:r w:rsidR="000B6A8F" w:rsidRPr="00AC2562">
        <w:rPr>
          <w:rFonts w:cs="Helvetica"/>
          <w:lang w:val="en-US"/>
        </w:rPr>
        <w:t>per LEFT OUTER JOIN verknüpft</w:t>
      </w:r>
    </w:p>
    <w:p w14:paraId="569D249E" w14:textId="77777777" w:rsidR="00545FA0" w:rsidRDefault="00545FA0" w:rsidP="006A4A0D">
      <w:pPr>
        <w:pStyle w:val="BodyText"/>
        <w:numPr>
          <w:ilvl w:val="0"/>
          <w:numId w:val="50"/>
        </w:numPr>
        <w:rPr>
          <w:lang w:val="en-GB"/>
        </w:rPr>
      </w:pPr>
      <w:r w:rsidRPr="00545FA0">
        <w:rPr>
          <w:lang w:val="en-GB"/>
        </w:rPr>
        <w:t>XX_C_CUSTOMER_LGDS_CR_SOLVV wird mit XX_C_COUNTRY per LEFT OUTER JOIN verknüpft</w:t>
      </w:r>
    </w:p>
    <w:p w14:paraId="6592A2A7" w14:textId="77777777" w:rsidR="00545FA0" w:rsidRDefault="00545FA0" w:rsidP="006A4A0D">
      <w:pPr>
        <w:pStyle w:val="BodyText"/>
        <w:numPr>
          <w:ilvl w:val="0"/>
          <w:numId w:val="50"/>
        </w:numPr>
        <w:rPr>
          <w:lang w:val="en-GB"/>
        </w:rPr>
      </w:pPr>
      <w:r w:rsidRPr="00545FA0">
        <w:rPr>
          <w:lang w:val="en-GB"/>
        </w:rPr>
        <w:t>XX_C_COUNTRY wird mit XX_C_CUSTOMER_T per LEFT OUTER JOIN verknüpft</w:t>
      </w:r>
    </w:p>
    <w:p w14:paraId="4576D807" w14:textId="77777777" w:rsidR="007C1156" w:rsidRPr="00780325" w:rsidRDefault="007C1156" w:rsidP="006A4A0D">
      <w:pPr>
        <w:pStyle w:val="BodyText"/>
        <w:numPr>
          <w:ilvl w:val="0"/>
          <w:numId w:val="50"/>
        </w:numPr>
      </w:pPr>
      <w:r w:rsidRPr="00780325">
        <w:t>XX_C_CONTRACT_KG wird mit der XX_C_ABS_TRANSACTION per LEFT OUTER JOIN verknüpft</w:t>
      </w:r>
    </w:p>
    <w:p w14:paraId="7B4A6BF1" w14:textId="77777777" w:rsidR="00780325" w:rsidRDefault="007C1156" w:rsidP="00780325">
      <w:pPr>
        <w:pStyle w:val="BodyText"/>
        <w:numPr>
          <w:ilvl w:val="0"/>
          <w:numId w:val="50"/>
        </w:numPr>
      </w:pPr>
      <w:r w:rsidRPr="00780325">
        <w:t>XX_C_CONTRACT_KG wird mit der XX_C_ABS_TRANCHE per LEFT OUTER JOIN verknüpft</w:t>
      </w:r>
    </w:p>
    <w:p w14:paraId="711BEFDD" w14:textId="77777777" w:rsidR="00780325" w:rsidRPr="00D27826" w:rsidRDefault="00780325" w:rsidP="00780325">
      <w:pPr>
        <w:pStyle w:val="BodyText"/>
        <w:numPr>
          <w:ilvl w:val="0"/>
          <w:numId w:val="50"/>
        </w:numPr>
        <w:rPr>
          <w:lang w:val="en-US"/>
        </w:rPr>
      </w:pPr>
      <w:r w:rsidRPr="00D27826">
        <w:rPr>
          <w:lang w:val="en-US"/>
        </w:rPr>
        <w:t>XX_C_CONTRACT_KG wird mit der XX_C_CONTR_LLP_LTD_IFRS per LEFT OUTER JOIN verknüpft</w:t>
      </w:r>
    </w:p>
    <w:p w14:paraId="57CDE01A" w14:textId="77777777" w:rsidR="007C01CF" w:rsidRPr="00EC7671" w:rsidRDefault="007C01CF" w:rsidP="007C01CF">
      <w:pPr>
        <w:pStyle w:val="BodyText"/>
        <w:numPr>
          <w:ilvl w:val="0"/>
          <w:numId w:val="50"/>
        </w:numPr>
      </w:pPr>
      <w:r w:rsidRPr="00780325">
        <w:t xml:space="preserve">XX_C_CONTRACT_KG </w:t>
      </w:r>
      <w:r w:rsidRPr="00780325">
        <w:rPr>
          <w:rFonts w:cs="Helvetica"/>
        </w:rPr>
        <w:t>wird mit de</w:t>
      </w:r>
      <w:r w:rsidRPr="00882B87">
        <w:rPr>
          <w:rFonts w:cs="Helvetica"/>
        </w:rPr>
        <w:t xml:space="preserve">r </w:t>
      </w:r>
      <w:r>
        <w:t>FX_RATE</w:t>
      </w:r>
      <w:r w:rsidRPr="00882B87">
        <w:t xml:space="preserve"> </w:t>
      </w:r>
      <w:r w:rsidRPr="00780325">
        <w:rPr>
          <w:rFonts w:cs="Helvetica"/>
        </w:rPr>
        <w:t>per LEFT OUTER JOIN verknüpft</w:t>
      </w:r>
    </w:p>
    <w:p w14:paraId="101B382A" w14:textId="77777777" w:rsidR="0070311A" w:rsidRDefault="00827806" w:rsidP="0070311A">
      <w:pPr>
        <w:pStyle w:val="BodyText"/>
        <w:numPr>
          <w:ilvl w:val="0"/>
          <w:numId w:val="50"/>
        </w:numPr>
      </w:pPr>
      <w:r w:rsidRPr="00F16A9C">
        <w:t>XX_C_CONTRACT</w:t>
      </w:r>
      <w:r>
        <w:t>_KG</w:t>
      </w:r>
      <w:r w:rsidRPr="00F16A9C">
        <w:t xml:space="preserve"> wird mit der X</w:t>
      </w:r>
      <w:r>
        <w:t>X</w:t>
      </w:r>
      <w:r w:rsidRPr="00F16A9C">
        <w:t>_C_CO</w:t>
      </w:r>
      <w:r>
        <w:t>N</w:t>
      </w:r>
      <w:r w:rsidRPr="00F16A9C">
        <w:t>_</w:t>
      </w:r>
      <w:r>
        <w:t>2_CODT</w:t>
      </w:r>
      <w:r w:rsidRPr="00F16A9C">
        <w:t>_LGDS_CR_</w:t>
      </w:r>
      <w:r w:rsidR="0070311A">
        <w:t>AGG</w:t>
      </w:r>
      <w:r w:rsidRPr="00F16A9C">
        <w:t xml:space="preserve"> per LEFT OUTER JOIN verkn</w:t>
      </w:r>
      <w:r>
        <w:t>üpft</w:t>
      </w:r>
    </w:p>
    <w:p w14:paraId="7F465A40" w14:textId="77777777" w:rsidR="0070311A" w:rsidRPr="00267425" w:rsidRDefault="0070311A" w:rsidP="0070311A">
      <w:pPr>
        <w:pStyle w:val="BodyText"/>
        <w:numPr>
          <w:ilvl w:val="0"/>
          <w:numId w:val="50"/>
        </w:numPr>
      </w:pPr>
      <w:r w:rsidRPr="00267425">
        <w:rPr>
          <w:rFonts w:ascii="Calibri" w:hAnsi="Calibri" w:cs="Calibri"/>
          <w:sz w:val="22"/>
          <w:szCs w:val="22"/>
        </w:rPr>
        <w:t>XX_C_CONTRACT_KG wird mit der XX_C_GLOBAL_PARTY per LEFT OUTER JOIN verknüpft</w:t>
      </w:r>
    </w:p>
    <w:p w14:paraId="490155E4" w14:textId="77777777" w:rsidR="005B3687" w:rsidRPr="00267425" w:rsidRDefault="005B3687" w:rsidP="00267425">
      <w:pPr>
        <w:numPr>
          <w:ilvl w:val="0"/>
          <w:numId w:val="50"/>
        </w:numPr>
        <w:spacing w:after="120"/>
        <w:ind w:left="714" w:hanging="357"/>
        <w:rPr>
          <w:rFonts w:ascii="Calibri" w:hAnsi="Calibri"/>
          <w:lang w:eastAsia="en-US"/>
        </w:rPr>
      </w:pPr>
      <w:r w:rsidRPr="00267425">
        <w:rPr>
          <w:lang w:eastAsia="en-US"/>
        </w:rPr>
        <w:t>XX_C_CONTRACT_KG wird mit der XX_C_CON_2_CODT_LGDS_CR_SOLVV per LEFT OUTER JOIN verknüpft</w:t>
      </w:r>
    </w:p>
    <w:p w14:paraId="5348E36B" w14:textId="77777777" w:rsidR="00EE41C9" w:rsidRPr="00931171" w:rsidRDefault="00EE41C9" w:rsidP="00EE41C9">
      <w:pPr>
        <w:numPr>
          <w:ilvl w:val="0"/>
          <w:numId w:val="50"/>
        </w:numPr>
        <w:spacing w:after="120"/>
        <w:rPr>
          <w:rFonts w:ascii="Calibri" w:hAnsi="Calibri"/>
          <w:lang w:eastAsia="en-US"/>
        </w:rPr>
      </w:pPr>
      <w:r w:rsidRPr="00931171">
        <w:rPr>
          <w:lang w:eastAsia="en-US"/>
        </w:rPr>
        <w:t xml:space="preserve">XX_SST_E_KV_VERBR wird mit der </w:t>
      </w:r>
      <w:r w:rsidRPr="00931171">
        <w:rPr>
          <w:rFonts w:cs="Helvetica"/>
        </w:rPr>
        <w:t>XX_C_CONTR_OLD_KEY per LEFT OUTER JOIN verknüpft</w:t>
      </w:r>
    </w:p>
    <w:p w14:paraId="2E4966AD" w14:textId="77777777" w:rsidR="00512826" w:rsidRPr="00931171" w:rsidRDefault="00EE41C9" w:rsidP="00512826">
      <w:pPr>
        <w:numPr>
          <w:ilvl w:val="0"/>
          <w:numId w:val="50"/>
        </w:numPr>
        <w:spacing w:after="120"/>
        <w:rPr>
          <w:rFonts w:ascii="Calibri" w:hAnsi="Calibri"/>
          <w:lang w:eastAsia="en-US"/>
        </w:rPr>
      </w:pPr>
      <w:r w:rsidRPr="00931171">
        <w:rPr>
          <w:lang w:eastAsia="en-US"/>
        </w:rPr>
        <w:t>XX_C_CONTRACT_KG wird mit der XX_SST_E_KV_VERBR per LEFT OUTER JOIN verknüpft</w:t>
      </w:r>
    </w:p>
    <w:p w14:paraId="50F4B66A" w14:textId="77777777" w:rsidR="00512826" w:rsidRPr="00931171" w:rsidRDefault="00512826" w:rsidP="00512826">
      <w:pPr>
        <w:numPr>
          <w:ilvl w:val="0"/>
          <w:numId w:val="50"/>
        </w:numPr>
        <w:spacing w:after="120"/>
        <w:rPr>
          <w:rFonts w:cs="Helvetica"/>
          <w:lang w:eastAsia="en-US"/>
        </w:rPr>
      </w:pPr>
      <w:r w:rsidRPr="00267425">
        <w:rPr>
          <w:rFonts w:cs="Helvetica"/>
          <w:lang w:eastAsia="en-US"/>
        </w:rPr>
        <w:lastRenderedPageBreak/>
        <w:t>XX_SST_E_IKIK wird mit der XX_C_CONTR_OLD_KEY per LEFT OUTER JOIN verknüpft</w:t>
      </w:r>
    </w:p>
    <w:p w14:paraId="5706E9DB" w14:textId="77777777" w:rsidR="005B3687" w:rsidRPr="004E5150" w:rsidRDefault="005B3687" w:rsidP="00267425">
      <w:pPr>
        <w:pStyle w:val="BodyText"/>
        <w:ind w:left="720"/>
      </w:pPr>
    </w:p>
    <w:p w14:paraId="3F465F3C" w14:textId="77777777" w:rsidR="007C01CF" w:rsidRPr="00267425" w:rsidRDefault="007C01CF" w:rsidP="007D58F7">
      <w:pPr>
        <w:pStyle w:val="BodyText"/>
        <w:ind w:left="720"/>
      </w:pPr>
    </w:p>
    <w:p w14:paraId="09C05120" w14:textId="77777777" w:rsidR="00EE41C9" w:rsidRPr="00931171" w:rsidRDefault="00EE41C9" w:rsidP="00EE41C9">
      <w:pPr>
        <w:pStyle w:val="BodyText"/>
        <w:rPr>
          <w:b/>
          <w:bCs/>
        </w:rPr>
      </w:pPr>
      <w:r w:rsidRPr="00931171">
        <w:rPr>
          <w:b/>
          <w:bCs/>
        </w:rPr>
        <w:t>Erläuterung</w:t>
      </w:r>
      <w:r w:rsidRPr="00267425">
        <w:rPr>
          <w:b/>
          <w:bCs/>
        </w:rPr>
        <w:t xml:space="preserve"> </w:t>
      </w:r>
      <w:r w:rsidRPr="00931171">
        <w:rPr>
          <w:b/>
          <w:bCs/>
        </w:rPr>
        <w:t>des Schlüsselmappings zur Erzeugung des SEC191:</w:t>
      </w:r>
    </w:p>
    <w:p w14:paraId="31F4E150" w14:textId="77777777" w:rsidR="00EE41C9" w:rsidRPr="00931171" w:rsidRDefault="00EE41C9" w:rsidP="00EE41C9">
      <w:pPr>
        <w:pStyle w:val="BodyText"/>
      </w:pPr>
      <w:r w:rsidRPr="00931171">
        <w:t xml:space="preserve">Aus der Tabelle XX_SST_E_KV_VERBR wird mit dem Feld XX_CONTRACT in der Tabelle XX_C_CONTR_OLD_KEY gelesen, um das XX_DELISYST zu bekommen. </w:t>
      </w:r>
    </w:p>
    <w:p w14:paraId="1A7485BE" w14:textId="77777777" w:rsidR="00EE41C9" w:rsidRDefault="00EE41C9" w:rsidP="00EE41C9">
      <w:pPr>
        <w:pStyle w:val="BodyText"/>
      </w:pPr>
      <w:r w:rsidRPr="00931171">
        <w:t>Anschließend wird die Tabelle XX_C_CONTRACT_KG mit der XX_SST_E_KV_VERBR über die Felder XX_CONTRACT und XX_DELISYST gejoint, um das Kaufkennzeichen FOKVKZ zu erhalten.</w:t>
      </w:r>
      <w:r>
        <w:t xml:space="preserve"> </w:t>
      </w:r>
    </w:p>
    <w:p w14:paraId="033B8F09" w14:textId="77777777" w:rsidR="00CB63A1" w:rsidRPr="00267425" w:rsidRDefault="00CB63A1" w:rsidP="00CB63A1">
      <w:pPr>
        <w:pStyle w:val="BodyText"/>
      </w:pPr>
    </w:p>
    <w:p w14:paraId="1EEB0AE9" w14:textId="77777777" w:rsidR="005C4ABC" w:rsidRDefault="005C4ABC" w:rsidP="005C4ABC">
      <w:pPr>
        <w:autoSpaceDE w:val="0"/>
        <w:autoSpaceDN w:val="0"/>
        <w:adjustRightInd w:val="0"/>
        <w:spacing w:after="120" w:line="264" w:lineRule="auto"/>
        <w:jc w:val="left"/>
        <w:rPr>
          <w:rFonts w:cs="Helvetica"/>
        </w:rPr>
      </w:pPr>
      <w:r w:rsidRPr="007342E1">
        <w:rPr>
          <w:rFonts w:cs="Helvetica"/>
        </w:rPr>
        <w:t>Bei der nachfolgenden Tabelle h</w:t>
      </w:r>
      <w:r>
        <w:rPr>
          <w:rFonts w:cs="Helvetica"/>
        </w:rPr>
        <w:t>andelt es sich inhaltlich um 1 Tabelle zur Darstellung der benötigten Felder für einen Join. Aufgrund der limitierten Breite dieses Word-Dokuments wird die Tabelle zur besseren Lesbarkeit aber auf 4 Tabellen aufgeteilt</w:t>
      </w:r>
      <w:r w:rsidR="008D0ABA">
        <w:rPr>
          <w:rFonts w:cs="Helvetica"/>
        </w:rPr>
        <w:t>. Darüber hinaus ist das Schlüsselmapping in Form einer Excel-Datei nach der folgenden Tabelle eingebettet.</w:t>
      </w:r>
    </w:p>
    <w:tbl>
      <w:tblPr>
        <w:tblW w:w="13700" w:type="dxa"/>
        <w:tblInd w:w="75" w:type="dxa"/>
        <w:tblCellMar>
          <w:left w:w="70" w:type="dxa"/>
          <w:right w:w="70" w:type="dxa"/>
        </w:tblCellMar>
        <w:tblLook w:val="04A0" w:firstRow="1" w:lastRow="0" w:firstColumn="1" w:lastColumn="0" w:noHBand="0" w:noVBand="1"/>
      </w:tblPr>
      <w:tblGrid>
        <w:gridCol w:w="3860"/>
        <w:gridCol w:w="1820"/>
        <w:gridCol w:w="3220"/>
        <w:gridCol w:w="4800"/>
      </w:tblGrid>
      <w:tr w:rsidR="00EE41C9" w:rsidRPr="00767BE8" w14:paraId="7B961C22" w14:textId="77777777" w:rsidTr="00EE41C9">
        <w:trPr>
          <w:trHeight w:val="300"/>
        </w:trPr>
        <w:tc>
          <w:tcPr>
            <w:tcW w:w="38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A0E60CB"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XX_C_CONTRACT_KG</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54A4158D"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INSTRUMENT</w:t>
            </w:r>
          </w:p>
        </w:tc>
        <w:tc>
          <w:tcPr>
            <w:tcW w:w="3220" w:type="dxa"/>
            <w:tcBorders>
              <w:top w:val="single" w:sz="4" w:space="0" w:color="auto"/>
              <w:left w:val="nil"/>
              <w:bottom w:val="single" w:sz="4" w:space="0" w:color="auto"/>
              <w:right w:val="single" w:sz="4" w:space="0" w:color="auto"/>
            </w:tcBorders>
            <w:shd w:val="clear" w:color="000000" w:fill="D9D9D9"/>
            <w:noWrap/>
            <w:vAlign w:val="bottom"/>
            <w:hideMark/>
          </w:tcPr>
          <w:p w14:paraId="35DB98D7"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XX_C_CONTR_OLD_KEY</w:t>
            </w:r>
          </w:p>
        </w:tc>
        <w:tc>
          <w:tcPr>
            <w:tcW w:w="4800" w:type="dxa"/>
            <w:tcBorders>
              <w:top w:val="single" w:sz="4" w:space="0" w:color="auto"/>
              <w:left w:val="nil"/>
              <w:bottom w:val="single" w:sz="4" w:space="0" w:color="auto"/>
              <w:right w:val="single" w:sz="4" w:space="0" w:color="auto"/>
            </w:tcBorders>
            <w:shd w:val="clear" w:color="000000" w:fill="D9D9D9"/>
            <w:noWrap/>
            <w:vAlign w:val="bottom"/>
            <w:hideMark/>
          </w:tcPr>
          <w:p w14:paraId="4483490C"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XX_C_CONTRACT_LGDS_CR_SOLVV</w:t>
            </w:r>
          </w:p>
        </w:tc>
      </w:tr>
      <w:tr w:rsidR="00EE41C9" w:rsidRPr="00EE41C9" w14:paraId="09C72F4E"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8C24F32"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000000" w:fill="D9D9D9"/>
            <w:noWrap/>
            <w:vAlign w:val="bottom"/>
            <w:hideMark/>
          </w:tcPr>
          <w:p w14:paraId="6164FA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F001</w:t>
            </w:r>
          </w:p>
        </w:tc>
        <w:tc>
          <w:tcPr>
            <w:tcW w:w="3220" w:type="dxa"/>
            <w:tcBorders>
              <w:top w:val="nil"/>
              <w:left w:val="nil"/>
              <w:bottom w:val="single" w:sz="4" w:space="0" w:color="auto"/>
              <w:right w:val="single" w:sz="4" w:space="0" w:color="auto"/>
            </w:tcBorders>
            <w:shd w:val="clear" w:color="auto" w:fill="auto"/>
            <w:noWrap/>
            <w:vAlign w:val="bottom"/>
            <w:hideMark/>
          </w:tcPr>
          <w:p w14:paraId="79FCD2B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32C690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397899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96E887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000000" w:fill="D9D9D9"/>
            <w:noWrap/>
            <w:vAlign w:val="bottom"/>
            <w:hideMark/>
          </w:tcPr>
          <w:p w14:paraId="60773CB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INSTRUMENT_ID</w:t>
            </w:r>
          </w:p>
        </w:tc>
        <w:tc>
          <w:tcPr>
            <w:tcW w:w="3220" w:type="dxa"/>
            <w:tcBorders>
              <w:top w:val="nil"/>
              <w:left w:val="nil"/>
              <w:bottom w:val="single" w:sz="4" w:space="0" w:color="auto"/>
              <w:right w:val="single" w:sz="4" w:space="0" w:color="auto"/>
            </w:tcBorders>
            <w:shd w:val="clear" w:color="auto" w:fill="auto"/>
            <w:noWrap/>
            <w:vAlign w:val="bottom"/>
            <w:hideMark/>
          </w:tcPr>
          <w:p w14:paraId="5961046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9F1FD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85AE388" w14:textId="77777777" w:rsidTr="00EE41C9">
        <w:trPr>
          <w:trHeight w:val="300"/>
        </w:trPr>
        <w:tc>
          <w:tcPr>
            <w:tcW w:w="3860" w:type="dxa"/>
            <w:tcBorders>
              <w:top w:val="nil"/>
              <w:left w:val="single" w:sz="4" w:space="0" w:color="auto"/>
              <w:bottom w:val="single" w:sz="4" w:space="0" w:color="auto"/>
              <w:right w:val="single" w:sz="4" w:space="0" w:color="auto"/>
            </w:tcBorders>
            <w:shd w:val="clear" w:color="000000" w:fill="D9D9D9"/>
            <w:noWrap/>
            <w:vAlign w:val="bottom"/>
            <w:hideMark/>
          </w:tcPr>
          <w:p w14:paraId="7786618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1820" w:type="dxa"/>
            <w:tcBorders>
              <w:top w:val="nil"/>
              <w:left w:val="nil"/>
              <w:bottom w:val="single" w:sz="4" w:space="0" w:color="auto"/>
              <w:right w:val="single" w:sz="4" w:space="0" w:color="auto"/>
            </w:tcBorders>
            <w:shd w:val="clear" w:color="auto" w:fill="auto"/>
            <w:noWrap/>
            <w:vAlign w:val="bottom"/>
            <w:hideMark/>
          </w:tcPr>
          <w:p w14:paraId="7959A6E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INF031</w:t>
            </w:r>
          </w:p>
        </w:tc>
        <w:tc>
          <w:tcPr>
            <w:tcW w:w="3220" w:type="dxa"/>
            <w:tcBorders>
              <w:top w:val="nil"/>
              <w:left w:val="nil"/>
              <w:bottom w:val="single" w:sz="4" w:space="0" w:color="auto"/>
              <w:right w:val="single" w:sz="4" w:space="0" w:color="auto"/>
            </w:tcBorders>
            <w:shd w:val="clear" w:color="000000" w:fill="D9D9D9"/>
            <w:noWrap/>
            <w:vAlign w:val="bottom"/>
            <w:hideMark/>
          </w:tcPr>
          <w:p w14:paraId="7F63F05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4800" w:type="dxa"/>
            <w:tcBorders>
              <w:top w:val="nil"/>
              <w:left w:val="nil"/>
              <w:bottom w:val="single" w:sz="4" w:space="0" w:color="auto"/>
              <w:right w:val="single" w:sz="4" w:space="0" w:color="auto"/>
            </w:tcBorders>
            <w:shd w:val="clear" w:color="000000" w:fill="D9D9D9"/>
            <w:noWrap/>
            <w:vAlign w:val="bottom"/>
            <w:hideMark/>
          </w:tcPr>
          <w:p w14:paraId="3808E58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r>
      <w:tr w:rsidR="00EE41C9" w:rsidRPr="00EE41C9" w14:paraId="0E528263" w14:textId="77777777" w:rsidTr="00EE41C9">
        <w:trPr>
          <w:trHeight w:val="300"/>
        </w:trPr>
        <w:tc>
          <w:tcPr>
            <w:tcW w:w="3860" w:type="dxa"/>
            <w:tcBorders>
              <w:top w:val="nil"/>
              <w:left w:val="single" w:sz="4" w:space="0" w:color="auto"/>
              <w:bottom w:val="single" w:sz="4" w:space="0" w:color="auto"/>
              <w:right w:val="single" w:sz="4" w:space="0" w:color="auto"/>
            </w:tcBorders>
            <w:shd w:val="clear" w:color="000000" w:fill="D9D9D9"/>
            <w:noWrap/>
            <w:vAlign w:val="bottom"/>
            <w:hideMark/>
          </w:tcPr>
          <w:p w14:paraId="61D7B0A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1820" w:type="dxa"/>
            <w:tcBorders>
              <w:top w:val="nil"/>
              <w:left w:val="nil"/>
              <w:bottom w:val="single" w:sz="4" w:space="0" w:color="auto"/>
              <w:right w:val="single" w:sz="4" w:space="0" w:color="auto"/>
            </w:tcBorders>
            <w:shd w:val="clear" w:color="auto" w:fill="auto"/>
            <w:noWrap/>
            <w:vAlign w:val="bottom"/>
            <w:hideMark/>
          </w:tcPr>
          <w:p w14:paraId="2AA18F4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INF032</w:t>
            </w:r>
          </w:p>
        </w:tc>
        <w:tc>
          <w:tcPr>
            <w:tcW w:w="3220" w:type="dxa"/>
            <w:tcBorders>
              <w:top w:val="nil"/>
              <w:left w:val="nil"/>
              <w:bottom w:val="single" w:sz="4" w:space="0" w:color="auto"/>
              <w:right w:val="single" w:sz="4" w:space="0" w:color="auto"/>
            </w:tcBorders>
            <w:shd w:val="clear" w:color="000000" w:fill="D9D9D9"/>
            <w:noWrap/>
            <w:vAlign w:val="bottom"/>
            <w:hideMark/>
          </w:tcPr>
          <w:p w14:paraId="130253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4800" w:type="dxa"/>
            <w:tcBorders>
              <w:top w:val="nil"/>
              <w:left w:val="nil"/>
              <w:bottom w:val="single" w:sz="4" w:space="0" w:color="auto"/>
              <w:right w:val="single" w:sz="4" w:space="0" w:color="auto"/>
            </w:tcBorders>
            <w:shd w:val="clear" w:color="000000" w:fill="D9D9D9"/>
            <w:noWrap/>
            <w:vAlign w:val="bottom"/>
            <w:hideMark/>
          </w:tcPr>
          <w:p w14:paraId="5B4F5A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r>
      <w:tr w:rsidR="00EE41C9" w:rsidRPr="00EE41C9" w14:paraId="7432FF9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E60C04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30BDDD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000000" w:fill="D9D9D9"/>
            <w:noWrap/>
            <w:vAlign w:val="bottom"/>
            <w:hideMark/>
          </w:tcPr>
          <w:p w14:paraId="7EDA0E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XX_SPARTE</w:t>
            </w:r>
          </w:p>
        </w:tc>
        <w:tc>
          <w:tcPr>
            <w:tcW w:w="4800" w:type="dxa"/>
            <w:tcBorders>
              <w:top w:val="nil"/>
              <w:left w:val="nil"/>
              <w:bottom w:val="single" w:sz="4" w:space="0" w:color="auto"/>
              <w:right w:val="single" w:sz="4" w:space="0" w:color="auto"/>
            </w:tcBorders>
            <w:shd w:val="clear" w:color="auto" w:fill="auto"/>
            <w:noWrap/>
            <w:vAlign w:val="bottom"/>
            <w:hideMark/>
          </w:tcPr>
          <w:p w14:paraId="0E5F2C4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05F34E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384A6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2EC3BB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000000" w:fill="D9D9D9"/>
            <w:noWrap/>
            <w:vAlign w:val="bottom"/>
            <w:hideMark/>
          </w:tcPr>
          <w:p w14:paraId="6BBC160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XX_GESNRGEN</w:t>
            </w:r>
          </w:p>
        </w:tc>
        <w:tc>
          <w:tcPr>
            <w:tcW w:w="4800" w:type="dxa"/>
            <w:tcBorders>
              <w:top w:val="nil"/>
              <w:left w:val="nil"/>
              <w:bottom w:val="single" w:sz="4" w:space="0" w:color="auto"/>
              <w:right w:val="single" w:sz="4" w:space="0" w:color="auto"/>
            </w:tcBorders>
            <w:shd w:val="clear" w:color="auto" w:fill="auto"/>
            <w:noWrap/>
            <w:vAlign w:val="bottom"/>
            <w:hideMark/>
          </w:tcPr>
          <w:p w14:paraId="29A6D5A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3B69514"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F7DFFA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FC4785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F487F7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B4EA9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422D75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E821AE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104FB6D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D2607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16EE6E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08E541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7ACCD0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1B42288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3220" w:type="dxa"/>
            <w:tcBorders>
              <w:top w:val="nil"/>
              <w:left w:val="nil"/>
              <w:bottom w:val="single" w:sz="4" w:space="0" w:color="auto"/>
              <w:right w:val="single" w:sz="4" w:space="0" w:color="auto"/>
            </w:tcBorders>
            <w:shd w:val="clear" w:color="auto" w:fill="auto"/>
            <w:noWrap/>
            <w:vAlign w:val="bottom"/>
            <w:hideMark/>
          </w:tcPr>
          <w:p w14:paraId="5419E2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002402D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r>
      <w:tr w:rsidR="00EE41C9" w:rsidRPr="00EE41C9" w14:paraId="2633207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F3CC9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0A0EF9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INF033</w:t>
            </w:r>
          </w:p>
        </w:tc>
        <w:tc>
          <w:tcPr>
            <w:tcW w:w="3220" w:type="dxa"/>
            <w:tcBorders>
              <w:top w:val="nil"/>
              <w:left w:val="nil"/>
              <w:bottom w:val="single" w:sz="4" w:space="0" w:color="auto"/>
              <w:right w:val="single" w:sz="4" w:space="0" w:color="auto"/>
            </w:tcBorders>
            <w:shd w:val="clear" w:color="auto" w:fill="auto"/>
            <w:noWrap/>
            <w:vAlign w:val="bottom"/>
            <w:hideMark/>
          </w:tcPr>
          <w:p w14:paraId="7B89F0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75DFCF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r>
      <w:tr w:rsidR="00EE41C9" w:rsidRPr="00EE41C9" w14:paraId="04623D4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2717C5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26BB69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7EBBC1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040D11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r>
      <w:tr w:rsidR="00EE41C9" w:rsidRPr="00EE41C9" w14:paraId="46410F9D"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7D53C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5A71BE4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89E357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4874DCA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r>
      <w:tr w:rsidR="00EE41C9" w:rsidRPr="00767BE8" w14:paraId="45C8E23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900CE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3F0F52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9DFFA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30ABB198"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r>
      <w:tr w:rsidR="00EE41C9" w:rsidRPr="00767BE8" w14:paraId="754811A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69B5B8E"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51142EED"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0E5919DC"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0B41C5A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67BE8" w14:paraId="19888D3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8DADF4E"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2FB59BDD"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65292FAB"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7816B0C6"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67BE8" w14:paraId="4D1B761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69E8FC3"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2BFDED54"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47867FEA"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0DE60A07"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67BE8" w14:paraId="0B256A90"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18E88D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44240E7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364D040A"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43A0CEAC"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EE41C9" w14:paraId="4AA26B8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575D421"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XX_CU_DELISYST_COUNTERPART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0457CA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6F533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7C1388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r>
      <w:tr w:rsidR="00EE41C9" w:rsidRPr="00EE41C9" w14:paraId="10BCDD4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4042E2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XX_CU_NO_COUNTERPART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3F6C52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998B2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31FB4CC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r>
      <w:tr w:rsidR="00EE41C9" w:rsidRPr="00EE41C9" w14:paraId="3D11C3A3"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8820A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6FD7717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729731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C32346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211DC5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D8B2B1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0F00FA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38D74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4C8452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7634C3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23E89B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434F27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E477F2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7E6AC0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B02B0B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77067A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0E451A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C19805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95DB5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890C733"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142E5E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1E79AA7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C8CE3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3F066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165F89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536D0B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2F1A02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A9996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1414E5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BB8D0F"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FFF05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590AD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A4AB2C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EB9FA1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EEC638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91F50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159F5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33C09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315181C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112A861"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DB2C6F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8725C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1C0301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5008C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F1C96A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3D285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E5C42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1462D0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DF3DAC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E3D3DBD"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6CC4B6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XX_DELISYST_TR</w:t>
            </w:r>
          </w:p>
        </w:tc>
        <w:tc>
          <w:tcPr>
            <w:tcW w:w="1820" w:type="dxa"/>
            <w:tcBorders>
              <w:top w:val="nil"/>
              <w:left w:val="nil"/>
              <w:bottom w:val="single" w:sz="4" w:space="0" w:color="auto"/>
              <w:right w:val="single" w:sz="4" w:space="0" w:color="auto"/>
            </w:tcBorders>
            <w:shd w:val="clear" w:color="auto" w:fill="auto"/>
            <w:noWrap/>
            <w:vAlign w:val="bottom"/>
            <w:hideMark/>
          </w:tcPr>
          <w:p w14:paraId="667573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2EB40D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622C06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2DDCC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E76463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XX_TRANSACTION_ID_TR</w:t>
            </w:r>
          </w:p>
        </w:tc>
        <w:tc>
          <w:tcPr>
            <w:tcW w:w="1820" w:type="dxa"/>
            <w:tcBorders>
              <w:top w:val="nil"/>
              <w:left w:val="nil"/>
              <w:bottom w:val="single" w:sz="4" w:space="0" w:color="auto"/>
              <w:right w:val="single" w:sz="4" w:space="0" w:color="auto"/>
            </w:tcBorders>
            <w:shd w:val="clear" w:color="auto" w:fill="auto"/>
            <w:noWrap/>
            <w:vAlign w:val="bottom"/>
            <w:hideMark/>
          </w:tcPr>
          <w:p w14:paraId="7A707B8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840CCA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8F8FDC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88DFC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17C357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XX_TRANCHE_ID_TR</w:t>
            </w:r>
          </w:p>
        </w:tc>
        <w:tc>
          <w:tcPr>
            <w:tcW w:w="1820" w:type="dxa"/>
            <w:tcBorders>
              <w:top w:val="nil"/>
              <w:left w:val="nil"/>
              <w:bottom w:val="single" w:sz="4" w:space="0" w:color="auto"/>
              <w:right w:val="single" w:sz="4" w:space="0" w:color="auto"/>
            </w:tcBorders>
            <w:shd w:val="clear" w:color="auto" w:fill="auto"/>
            <w:noWrap/>
            <w:vAlign w:val="bottom"/>
            <w:hideMark/>
          </w:tcPr>
          <w:p w14:paraId="651C92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142AD2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9EC265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997832E"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center"/>
            <w:hideMark/>
          </w:tcPr>
          <w:p w14:paraId="34FDCA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XX_CURRENCY_C</w:t>
            </w:r>
          </w:p>
        </w:tc>
        <w:tc>
          <w:tcPr>
            <w:tcW w:w="1820" w:type="dxa"/>
            <w:tcBorders>
              <w:top w:val="nil"/>
              <w:left w:val="nil"/>
              <w:bottom w:val="single" w:sz="4" w:space="0" w:color="auto"/>
              <w:right w:val="single" w:sz="4" w:space="0" w:color="auto"/>
            </w:tcBorders>
            <w:shd w:val="clear" w:color="auto" w:fill="auto"/>
            <w:noWrap/>
            <w:vAlign w:val="bottom"/>
            <w:hideMark/>
          </w:tcPr>
          <w:p w14:paraId="07450E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7F3EE4F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AE3A0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C29125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4906B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3734E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993EF8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B580E4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28526B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EB144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1820" w:type="dxa"/>
            <w:tcBorders>
              <w:top w:val="nil"/>
              <w:left w:val="nil"/>
              <w:bottom w:val="single" w:sz="4" w:space="0" w:color="auto"/>
              <w:right w:val="single" w:sz="4" w:space="0" w:color="auto"/>
            </w:tcBorders>
            <w:shd w:val="clear" w:color="auto" w:fill="auto"/>
            <w:noWrap/>
            <w:vAlign w:val="bottom"/>
            <w:hideMark/>
          </w:tcPr>
          <w:p w14:paraId="71AA86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5ED54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CD2EA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3DB98A2"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92BE9B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24B1EF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932F3C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12C03C7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BF30D2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A7B7A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05766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29CEE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96AA97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198AAF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64C2E0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38E26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F6E587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743DD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8A999A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8E3C0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044A1D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A62BB2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8B3114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0D9190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D7911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A7407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360ADF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3EFE67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97459B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3A1B6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DECA6B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AC562F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172BA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BB6A00D"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FA2406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E8EA75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1B64CE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9B04E3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04AFF0B"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826F26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92E57E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61EEDD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3B0CA3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8BDA412"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827190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XX_GP_DELISYST_COUNTERPART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3EF7AE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EE8B5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07D0F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9041DCE"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E4C2060" w14:textId="77777777" w:rsidR="00EE41C9" w:rsidRPr="00267425" w:rsidRDefault="00EE41C9" w:rsidP="00EE41C9">
            <w:pPr>
              <w:jc w:val="left"/>
              <w:rPr>
                <w:rFonts w:ascii="Calibri" w:hAnsi="Calibri" w:cs="Calibri"/>
                <w:sz w:val="22"/>
                <w:szCs w:val="22"/>
              </w:rPr>
            </w:pPr>
            <w:r w:rsidRPr="00267425">
              <w:rPr>
                <w:rFonts w:ascii="Calibri" w:hAnsi="Calibri" w:cs="Calibri"/>
                <w:sz w:val="22"/>
                <w:szCs w:val="22"/>
              </w:rPr>
              <w:t>XX_GP_NO_COUNTERPART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49830660"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2986252"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B00CEA2"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r>
      <w:tr w:rsidR="00EE41C9" w:rsidRPr="00EE41C9" w14:paraId="33A49766"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DF8328A" w14:textId="77777777" w:rsidR="00EE41C9" w:rsidRPr="00267425" w:rsidRDefault="00EE41C9" w:rsidP="00EE41C9">
            <w:pPr>
              <w:jc w:val="left"/>
              <w:rPr>
                <w:rFonts w:ascii="Calibri" w:hAnsi="Calibri" w:cs="Calibri"/>
                <w:sz w:val="22"/>
                <w:szCs w:val="22"/>
              </w:rPr>
            </w:pPr>
            <w:r w:rsidRPr="00267425">
              <w:rPr>
                <w:rFonts w:ascii="Calibri" w:hAnsi="Calibri" w:cs="Calibri"/>
                <w:sz w:val="22"/>
                <w:szCs w:val="22"/>
              </w:rPr>
              <w:t xml:space="preserve">XX_USAGE_POOL_PR_PORTF </w:t>
            </w:r>
          </w:p>
        </w:tc>
        <w:tc>
          <w:tcPr>
            <w:tcW w:w="1820" w:type="dxa"/>
            <w:tcBorders>
              <w:top w:val="nil"/>
              <w:left w:val="nil"/>
              <w:bottom w:val="single" w:sz="4" w:space="0" w:color="auto"/>
              <w:right w:val="single" w:sz="4" w:space="0" w:color="auto"/>
            </w:tcBorders>
            <w:shd w:val="clear" w:color="auto" w:fill="auto"/>
            <w:noWrap/>
            <w:vAlign w:val="bottom"/>
            <w:hideMark/>
          </w:tcPr>
          <w:p w14:paraId="45B7B5A5"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3C048CB"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2B56304"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r>
      <w:tr w:rsidR="00EE41C9" w:rsidRPr="00767BE8" w14:paraId="7BB59D7B"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C510323"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 xml:space="preserve">XX_USAGE_POOL_PR_GROUP </w:t>
            </w:r>
          </w:p>
        </w:tc>
        <w:tc>
          <w:tcPr>
            <w:tcW w:w="1820" w:type="dxa"/>
            <w:tcBorders>
              <w:top w:val="nil"/>
              <w:left w:val="nil"/>
              <w:bottom w:val="single" w:sz="4" w:space="0" w:color="auto"/>
              <w:right w:val="single" w:sz="4" w:space="0" w:color="auto"/>
            </w:tcBorders>
            <w:shd w:val="clear" w:color="auto" w:fill="auto"/>
            <w:noWrap/>
            <w:vAlign w:val="bottom"/>
            <w:hideMark/>
          </w:tcPr>
          <w:p w14:paraId="5AF242C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1AF9EB06"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00BA074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67BE8" w14:paraId="25BE1A15"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1677977"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 xml:space="preserve">XX_USAGE_POOL_TYPE_PR_IND </w:t>
            </w:r>
          </w:p>
        </w:tc>
        <w:tc>
          <w:tcPr>
            <w:tcW w:w="1820" w:type="dxa"/>
            <w:tcBorders>
              <w:top w:val="nil"/>
              <w:left w:val="nil"/>
              <w:bottom w:val="single" w:sz="4" w:space="0" w:color="auto"/>
              <w:right w:val="single" w:sz="4" w:space="0" w:color="auto"/>
            </w:tcBorders>
            <w:shd w:val="clear" w:color="auto" w:fill="auto"/>
            <w:noWrap/>
            <w:vAlign w:val="bottom"/>
            <w:hideMark/>
          </w:tcPr>
          <w:p w14:paraId="79AB79F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4272A0E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42933DFE"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67BE8" w14:paraId="0C394128"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8FB652F"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2F656F7A"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61726606"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7CC0D1B0"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bl>
    <w:p w14:paraId="0B854485" w14:textId="77777777" w:rsidR="00674484" w:rsidRPr="00267425" w:rsidRDefault="00674484" w:rsidP="00674484">
      <w:pPr>
        <w:rPr>
          <w:vanish/>
          <w:lang w:val="en-US"/>
        </w:rPr>
      </w:pPr>
    </w:p>
    <w:p w14:paraId="12A26382" w14:textId="77777777" w:rsidR="00013DAF" w:rsidRPr="00267425" w:rsidRDefault="00013DAF" w:rsidP="001C6361">
      <w:pPr>
        <w:pStyle w:val="BodyText"/>
        <w:rPr>
          <w:lang w:val="en-US"/>
        </w:rPr>
      </w:pPr>
    </w:p>
    <w:p w14:paraId="7AD026BF" w14:textId="77777777" w:rsidR="00674484" w:rsidRPr="00267425" w:rsidRDefault="00674484" w:rsidP="00674484">
      <w:pPr>
        <w:rPr>
          <w:vanish/>
          <w:lang w:val="en-US"/>
        </w:rPr>
      </w:pPr>
    </w:p>
    <w:tbl>
      <w:tblPr>
        <w:tblW w:w="13667" w:type="dxa"/>
        <w:tblInd w:w="75" w:type="dxa"/>
        <w:tblCellMar>
          <w:left w:w="70" w:type="dxa"/>
          <w:right w:w="70" w:type="dxa"/>
        </w:tblCellMar>
        <w:tblLook w:val="04A0" w:firstRow="1" w:lastRow="0" w:firstColumn="1" w:lastColumn="0" w:noHBand="0" w:noVBand="1"/>
      </w:tblPr>
      <w:tblGrid>
        <w:gridCol w:w="3823"/>
        <w:gridCol w:w="3546"/>
        <w:gridCol w:w="3321"/>
        <w:gridCol w:w="2977"/>
      </w:tblGrid>
      <w:tr w:rsidR="00EE41C9" w:rsidRPr="00EE41C9" w14:paraId="35AEB556" w14:textId="77777777" w:rsidTr="00267425">
        <w:trPr>
          <w:trHeight w:val="300"/>
        </w:trPr>
        <w:tc>
          <w:tcPr>
            <w:tcW w:w="382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E6B7A41"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XX_C_ABS_TRANS_2_CONTR_AGG_TV</w:t>
            </w:r>
          </w:p>
        </w:tc>
        <w:tc>
          <w:tcPr>
            <w:tcW w:w="3546" w:type="dxa"/>
            <w:tcBorders>
              <w:top w:val="single" w:sz="4" w:space="0" w:color="auto"/>
              <w:left w:val="nil"/>
              <w:bottom w:val="single" w:sz="4" w:space="0" w:color="auto"/>
              <w:right w:val="single" w:sz="4" w:space="0" w:color="auto"/>
            </w:tcBorders>
            <w:shd w:val="clear" w:color="000000" w:fill="D9D9D9"/>
            <w:noWrap/>
            <w:vAlign w:val="bottom"/>
            <w:hideMark/>
          </w:tcPr>
          <w:p w14:paraId="1C3DD5AC"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XX_C_CONTRACT_LGDS_CR_FULLSTA</w:t>
            </w:r>
          </w:p>
        </w:tc>
        <w:tc>
          <w:tcPr>
            <w:tcW w:w="3321" w:type="dxa"/>
            <w:tcBorders>
              <w:top w:val="single" w:sz="4" w:space="0" w:color="auto"/>
              <w:left w:val="nil"/>
              <w:bottom w:val="single" w:sz="4" w:space="0" w:color="auto"/>
              <w:right w:val="single" w:sz="4" w:space="0" w:color="auto"/>
            </w:tcBorders>
            <w:shd w:val="clear" w:color="000000" w:fill="D9D9D9"/>
            <w:noWrap/>
            <w:vAlign w:val="bottom"/>
            <w:hideMark/>
          </w:tcPr>
          <w:p w14:paraId="0B3AFAF5"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XX_C_CONTRACT_LGDS_CR_ABS</w:t>
            </w:r>
          </w:p>
        </w:tc>
        <w:tc>
          <w:tcPr>
            <w:tcW w:w="2977" w:type="dxa"/>
            <w:tcBorders>
              <w:top w:val="single" w:sz="4" w:space="0" w:color="auto"/>
              <w:left w:val="nil"/>
              <w:bottom w:val="single" w:sz="4" w:space="0" w:color="auto"/>
              <w:right w:val="single" w:sz="4" w:space="0" w:color="auto"/>
            </w:tcBorders>
            <w:shd w:val="clear" w:color="000000" w:fill="D9D9D9"/>
            <w:noWrap/>
            <w:vAlign w:val="bottom"/>
            <w:hideMark/>
          </w:tcPr>
          <w:p w14:paraId="70BA49D0"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XX_C_CUSTOMER</w:t>
            </w:r>
          </w:p>
        </w:tc>
      </w:tr>
      <w:tr w:rsidR="00EE41C9" w:rsidRPr="00EE41C9" w14:paraId="037E5BA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A6F78F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181461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076AEBC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2BE4CC4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5C4CCC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18DBEB3"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5D9ADF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AF4E8B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09100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C77392E"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39EFF8F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XX_DELISYST_CB</w:t>
            </w:r>
          </w:p>
        </w:tc>
        <w:tc>
          <w:tcPr>
            <w:tcW w:w="3546" w:type="dxa"/>
            <w:tcBorders>
              <w:top w:val="nil"/>
              <w:left w:val="nil"/>
              <w:bottom w:val="single" w:sz="4" w:space="0" w:color="auto"/>
              <w:right w:val="single" w:sz="4" w:space="0" w:color="auto"/>
            </w:tcBorders>
            <w:shd w:val="clear" w:color="000000" w:fill="D9D9D9"/>
            <w:noWrap/>
            <w:vAlign w:val="bottom"/>
            <w:hideMark/>
          </w:tcPr>
          <w:p w14:paraId="462E979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3321" w:type="dxa"/>
            <w:tcBorders>
              <w:top w:val="nil"/>
              <w:left w:val="nil"/>
              <w:bottom w:val="single" w:sz="4" w:space="0" w:color="auto"/>
              <w:right w:val="single" w:sz="4" w:space="0" w:color="auto"/>
            </w:tcBorders>
            <w:shd w:val="clear" w:color="000000" w:fill="D9D9D9"/>
            <w:noWrap/>
            <w:vAlign w:val="bottom"/>
            <w:hideMark/>
          </w:tcPr>
          <w:p w14:paraId="047B15E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2977" w:type="dxa"/>
            <w:tcBorders>
              <w:top w:val="nil"/>
              <w:left w:val="nil"/>
              <w:bottom w:val="single" w:sz="4" w:space="0" w:color="auto"/>
              <w:right w:val="single" w:sz="4" w:space="0" w:color="auto"/>
            </w:tcBorders>
            <w:shd w:val="clear" w:color="auto" w:fill="auto"/>
            <w:noWrap/>
            <w:vAlign w:val="bottom"/>
            <w:hideMark/>
          </w:tcPr>
          <w:p w14:paraId="0103739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6AF4E32"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04D9902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XX_CONTRACT_CB</w:t>
            </w:r>
          </w:p>
        </w:tc>
        <w:tc>
          <w:tcPr>
            <w:tcW w:w="3546" w:type="dxa"/>
            <w:tcBorders>
              <w:top w:val="nil"/>
              <w:left w:val="nil"/>
              <w:bottom w:val="single" w:sz="4" w:space="0" w:color="auto"/>
              <w:right w:val="single" w:sz="4" w:space="0" w:color="auto"/>
            </w:tcBorders>
            <w:shd w:val="clear" w:color="000000" w:fill="D9D9D9"/>
            <w:noWrap/>
            <w:vAlign w:val="bottom"/>
            <w:hideMark/>
          </w:tcPr>
          <w:p w14:paraId="297CD41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3321" w:type="dxa"/>
            <w:tcBorders>
              <w:top w:val="nil"/>
              <w:left w:val="nil"/>
              <w:bottom w:val="single" w:sz="4" w:space="0" w:color="auto"/>
              <w:right w:val="single" w:sz="4" w:space="0" w:color="auto"/>
            </w:tcBorders>
            <w:shd w:val="clear" w:color="000000" w:fill="D9D9D9"/>
            <w:noWrap/>
            <w:vAlign w:val="bottom"/>
            <w:hideMark/>
          </w:tcPr>
          <w:p w14:paraId="34E1EDC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2977" w:type="dxa"/>
            <w:tcBorders>
              <w:top w:val="nil"/>
              <w:left w:val="nil"/>
              <w:bottom w:val="single" w:sz="4" w:space="0" w:color="auto"/>
              <w:right w:val="single" w:sz="4" w:space="0" w:color="auto"/>
            </w:tcBorders>
            <w:shd w:val="clear" w:color="auto" w:fill="auto"/>
            <w:noWrap/>
            <w:vAlign w:val="bottom"/>
            <w:hideMark/>
          </w:tcPr>
          <w:p w14:paraId="5A6B6FD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D7D8C9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E57B6F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6141E8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3CE38BB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072C1B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CD051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486C51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144A3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13123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5238C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72180AD"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6748D80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XX_DELISYST_TA</w:t>
            </w:r>
          </w:p>
        </w:tc>
        <w:tc>
          <w:tcPr>
            <w:tcW w:w="3546" w:type="dxa"/>
            <w:tcBorders>
              <w:top w:val="nil"/>
              <w:left w:val="nil"/>
              <w:bottom w:val="single" w:sz="4" w:space="0" w:color="auto"/>
              <w:right w:val="single" w:sz="4" w:space="0" w:color="auto"/>
            </w:tcBorders>
            <w:shd w:val="clear" w:color="auto" w:fill="auto"/>
            <w:noWrap/>
            <w:vAlign w:val="bottom"/>
            <w:hideMark/>
          </w:tcPr>
          <w:p w14:paraId="7094B0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3389A0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D7AB2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8C11A35"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0B524D9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lastRenderedPageBreak/>
              <w:t>XX_TRANSACTION_ID_TA</w:t>
            </w:r>
          </w:p>
        </w:tc>
        <w:tc>
          <w:tcPr>
            <w:tcW w:w="3546" w:type="dxa"/>
            <w:tcBorders>
              <w:top w:val="nil"/>
              <w:left w:val="nil"/>
              <w:bottom w:val="single" w:sz="4" w:space="0" w:color="auto"/>
              <w:right w:val="single" w:sz="4" w:space="0" w:color="auto"/>
            </w:tcBorders>
            <w:shd w:val="clear" w:color="auto" w:fill="auto"/>
            <w:noWrap/>
            <w:vAlign w:val="bottom"/>
            <w:hideMark/>
          </w:tcPr>
          <w:p w14:paraId="6F7713B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63C0B0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87EEFC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772684A"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3171B39"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87C4D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33C346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2977" w:type="dxa"/>
            <w:tcBorders>
              <w:top w:val="nil"/>
              <w:left w:val="nil"/>
              <w:bottom w:val="single" w:sz="4" w:space="0" w:color="auto"/>
              <w:right w:val="single" w:sz="4" w:space="0" w:color="auto"/>
            </w:tcBorders>
            <w:shd w:val="clear" w:color="auto" w:fill="auto"/>
            <w:noWrap/>
            <w:vAlign w:val="bottom"/>
            <w:hideMark/>
          </w:tcPr>
          <w:p w14:paraId="656C51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CCFBC5B"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17A2E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64D1E8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3321" w:type="dxa"/>
            <w:tcBorders>
              <w:top w:val="nil"/>
              <w:left w:val="nil"/>
              <w:bottom w:val="single" w:sz="4" w:space="0" w:color="auto"/>
              <w:right w:val="single" w:sz="4" w:space="0" w:color="auto"/>
            </w:tcBorders>
            <w:shd w:val="clear" w:color="000000" w:fill="D9D9D9"/>
            <w:noWrap/>
            <w:vAlign w:val="bottom"/>
            <w:hideMark/>
          </w:tcPr>
          <w:p w14:paraId="63D1CC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2977" w:type="dxa"/>
            <w:tcBorders>
              <w:top w:val="nil"/>
              <w:left w:val="nil"/>
              <w:bottom w:val="single" w:sz="4" w:space="0" w:color="auto"/>
              <w:right w:val="single" w:sz="4" w:space="0" w:color="auto"/>
            </w:tcBorders>
            <w:shd w:val="clear" w:color="auto" w:fill="auto"/>
            <w:noWrap/>
            <w:vAlign w:val="bottom"/>
            <w:hideMark/>
          </w:tcPr>
          <w:p w14:paraId="02B034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BBF1EEA"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879C682"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2C10C5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030453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2977" w:type="dxa"/>
            <w:tcBorders>
              <w:top w:val="nil"/>
              <w:left w:val="nil"/>
              <w:bottom w:val="single" w:sz="4" w:space="0" w:color="auto"/>
              <w:right w:val="single" w:sz="4" w:space="0" w:color="auto"/>
            </w:tcBorders>
            <w:shd w:val="clear" w:color="auto" w:fill="auto"/>
            <w:noWrap/>
            <w:vAlign w:val="bottom"/>
            <w:hideMark/>
          </w:tcPr>
          <w:p w14:paraId="57FACE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256B1E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E11DA3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DED36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604A70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2977" w:type="dxa"/>
            <w:tcBorders>
              <w:top w:val="nil"/>
              <w:left w:val="nil"/>
              <w:bottom w:val="single" w:sz="4" w:space="0" w:color="auto"/>
              <w:right w:val="single" w:sz="4" w:space="0" w:color="auto"/>
            </w:tcBorders>
            <w:shd w:val="clear" w:color="auto" w:fill="auto"/>
            <w:noWrap/>
            <w:vAlign w:val="bottom"/>
            <w:hideMark/>
          </w:tcPr>
          <w:p w14:paraId="22D0E10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767BE8" w14:paraId="0B47C1FD"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2F2A569"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1C068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4D66F880"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2977" w:type="dxa"/>
            <w:tcBorders>
              <w:top w:val="nil"/>
              <w:left w:val="nil"/>
              <w:bottom w:val="single" w:sz="4" w:space="0" w:color="auto"/>
              <w:right w:val="single" w:sz="4" w:space="0" w:color="auto"/>
            </w:tcBorders>
            <w:shd w:val="clear" w:color="auto" w:fill="auto"/>
            <w:noWrap/>
            <w:vAlign w:val="bottom"/>
            <w:hideMark/>
          </w:tcPr>
          <w:p w14:paraId="025829C9"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EE41C9" w14:paraId="0380ED0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AE9C2B4" w14:textId="77777777" w:rsidR="00EE41C9" w:rsidRPr="00267425" w:rsidRDefault="00EE41C9" w:rsidP="00EE41C9">
            <w:pPr>
              <w:jc w:val="left"/>
              <w:rPr>
                <w:rFonts w:ascii="Calibri" w:hAnsi="Calibri" w:cs="Calibri"/>
                <w:color w:val="FF0000"/>
                <w:sz w:val="22"/>
                <w:szCs w:val="22"/>
                <w:lang w:val="en-US"/>
              </w:rPr>
            </w:pPr>
            <w:r w:rsidRPr="00267425">
              <w:rPr>
                <w:rFonts w:ascii="Calibri" w:hAnsi="Calibri" w:cs="Calibri"/>
                <w:strike/>
                <w:color w:val="FF0000"/>
                <w:sz w:val="22"/>
                <w:szCs w:val="22"/>
                <w:lang w:val="en-US"/>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54DF624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3321" w:type="dxa"/>
            <w:tcBorders>
              <w:top w:val="nil"/>
              <w:left w:val="nil"/>
              <w:bottom w:val="single" w:sz="4" w:space="0" w:color="auto"/>
              <w:right w:val="single" w:sz="4" w:space="0" w:color="auto"/>
            </w:tcBorders>
            <w:shd w:val="clear" w:color="auto" w:fill="auto"/>
            <w:noWrap/>
            <w:vAlign w:val="bottom"/>
            <w:hideMark/>
          </w:tcPr>
          <w:p w14:paraId="18CA01C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8B219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4EDDE26"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410C68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strike/>
                <w:color w:val="FF0000"/>
                <w:sz w:val="22"/>
                <w:szCs w:val="22"/>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129E20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3321" w:type="dxa"/>
            <w:tcBorders>
              <w:top w:val="nil"/>
              <w:left w:val="nil"/>
              <w:bottom w:val="single" w:sz="4" w:space="0" w:color="auto"/>
              <w:right w:val="single" w:sz="4" w:space="0" w:color="auto"/>
            </w:tcBorders>
            <w:shd w:val="clear" w:color="auto" w:fill="auto"/>
            <w:noWrap/>
            <w:vAlign w:val="bottom"/>
            <w:hideMark/>
          </w:tcPr>
          <w:p w14:paraId="57467D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641C9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767BE8" w14:paraId="61A482B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470345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strike/>
                <w:color w:val="FF0000"/>
                <w:sz w:val="22"/>
                <w:szCs w:val="22"/>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2F94D3F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3321" w:type="dxa"/>
            <w:tcBorders>
              <w:top w:val="nil"/>
              <w:left w:val="nil"/>
              <w:bottom w:val="single" w:sz="4" w:space="0" w:color="auto"/>
              <w:right w:val="single" w:sz="4" w:space="0" w:color="auto"/>
            </w:tcBorders>
            <w:shd w:val="clear" w:color="auto" w:fill="auto"/>
            <w:noWrap/>
            <w:vAlign w:val="bottom"/>
            <w:hideMark/>
          </w:tcPr>
          <w:p w14:paraId="7B943C7C"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2977" w:type="dxa"/>
            <w:tcBorders>
              <w:top w:val="nil"/>
              <w:left w:val="nil"/>
              <w:bottom w:val="single" w:sz="4" w:space="0" w:color="auto"/>
              <w:right w:val="single" w:sz="4" w:space="0" w:color="auto"/>
            </w:tcBorders>
            <w:shd w:val="clear" w:color="auto" w:fill="auto"/>
            <w:noWrap/>
            <w:vAlign w:val="bottom"/>
            <w:hideMark/>
          </w:tcPr>
          <w:p w14:paraId="00E16320"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EE41C9" w14:paraId="41490E5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F367F63" w14:textId="77777777" w:rsidR="00EE41C9" w:rsidRPr="00267425" w:rsidRDefault="00EE41C9" w:rsidP="00EE41C9">
            <w:pPr>
              <w:jc w:val="left"/>
              <w:rPr>
                <w:rFonts w:ascii="Calibri" w:hAnsi="Calibri" w:cs="Calibri"/>
                <w:color w:val="FF0000"/>
                <w:sz w:val="22"/>
                <w:szCs w:val="22"/>
                <w:lang w:val="en-US"/>
              </w:rPr>
            </w:pPr>
            <w:r w:rsidRPr="00267425">
              <w:rPr>
                <w:rFonts w:ascii="Calibri" w:hAnsi="Calibri" w:cs="Calibri"/>
                <w:strike/>
                <w:color w:val="FF0000"/>
                <w:sz w:val="22"/>
                <w:szCs w:val="22"/>
                <w:lang w:val="en-US"/>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68C2026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3321" w:type="dxa"/>
            <w:tcBorders>
              <w:top w:val="nil"/>
              <w:left w:val="nil"/>
              <w:bottom w:val="single" w:sz="4" w:space="0" w:color="auto"/>
              <w:right w:val="single" w:sz="4" w:space="0" w:color="auto"/>
            </w:tcBorders>
            <w:shd w:val="clear" w:color="auto" w:fill="auto"/>
            <w:noWrap/>
            <w:vAlign w:val="bottom"/>
            <w:hideMark/>
          </w:tcPr>
          <w:p w14:paraId="75E248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5058EE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AC60956"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AB6E25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515DDD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2EBC6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000000" w:fill="D9D9D9"/>
            <w:noWrap/>
            <w:vAlign w:val="bottom"/>
            <w:hideMark/>
          </w:tcPr>
          <w:p w14:paraId="5A31278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r>
      <w:tr w:rsidR="00EE41C9" w:rsidRPr="00EE41C9" w14:paraId="789CCD6A"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A60F0ED"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4076EE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C36F7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000000" w:fill="D9D9D9"/>
            <w:noWrap/>
            <w:vAlign w:val="bottom"/>
            <w:hideMark/>
          </w:tcPr>
          <w:p w14:paraId="13BDEF9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XX_CUSTOMER_NO</w:t>
            </w:r>
          </w:p>
        </w:tc>
      </w:tr>
      <w:tr w:rsidR="00EE41C9" w:rsidRPr="00EE41C9" w14:paraId="67C0CB5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28154B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69CD2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95634A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2B2FE7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EEEAFE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A46E4E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CC9947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C518BC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F6CE0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F83BFC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DFEDF0"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AB7FE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F995DD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69B1A7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E69668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C622F1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DB50C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59B22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B8312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9036F48"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C8E50E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AC3B42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30E2C8A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739A1D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C2A8101"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3D0E863"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06FDF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EDF15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F452F0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743436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A3CC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7DD62E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328B9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C64EF7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9D7C50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A7EAA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685C0A4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E03567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51197C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AC7376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5AEBE3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BC3220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7FE857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2A5430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990ECF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7A56D5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05FA2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FF76AA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1C339E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8C733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7E0AE3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187EA3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6320ED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96FF81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EC84C5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22D43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D8CE1E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0C374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54E7A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942018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52502E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546" w:type="dxa"/>
            <w:tcBorders>
              <w:top w:val="nil"/>
              <w:left w:val="nil"/>
              <w:bottom w:val="single" w:sz="4" w:space="0" w:color="auto"/>
              <w:right w:val="single" w:sz="4" w:space="0" w:color="auto"/>
            </w:tcBorders>
            <w:shd w:val="clear" w:color="auto" w:fill="auto"/>
            <w:noWrap/>
            <w:vAlign w:val="bottom"/>
            <w:hideMark/>
          </w:tcPr>
          <w:p w14:paraId="07EDA10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24751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4FF17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98B80F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4404B0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18B99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393299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FAE374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4849D9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7DEC22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67CBC7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0FC1ED4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DB85A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7CD22F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E9EC1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B670B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B23F5D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D9C148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FC32068"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3C32A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154C3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BDA7A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7A8BF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B39584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BBEF32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782C9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3F7C054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3E2B4A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219792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1FCDEC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CFA843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1AF97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85078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B0C79A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64910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C070D5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597BF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98F571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0165CE5"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8A3B7E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BD340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270C7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6B94373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E04DFF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4F68E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61B3EF1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EE8674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4CED6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082FA8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C104AA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80C357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76CFA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ACAC8B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46F68AC"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D21C6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697A17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21904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4C4FEC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EF0A37A"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10F476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23422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520270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5D86943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21D24C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0BC3A3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01220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287FE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56309DA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9F33539"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318AB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47C0D7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61D2B8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81BB4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A123B2B"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24D9A0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61A117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011C30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182981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3359411"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874D38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4E3975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A30DDE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FBD10A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6469038"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97E142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4D752E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393B5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4B7B27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bl>
    <w:p w14:paraId="5C177A07" w14:textId="77777777" w:rsidR="0070311A" w:rsidRDefault="0070311A" w:rsidP="001C6361">
      <w:pPr>
        <w:pStyle w:val="BodyText"/>
      </w:pPr>
    </w:p>
    <w:p w14:paraId="0BB1358A" w14:textId="77777777" w:rsidR="00674484" w:rsidRPr="00674484" w:rsidRDefault="00674484" w:rsidP="00674484">
      <w:pPr>
        <w:rPr>
          <w:vanish/>
        </w:rPr>
      </w:pPr>
    </w:p>
    <w:tbl>
      <w:tblPr>
        <w:tblW w:w="13603" w:type="dxa"/>
        <w:tblInd w:w="-3" w:type="dxa"/>
        <w:tblCellMar>
          <w:left w:w="70" w:type="dxa"/>
          <w:right w:w="70" w:type="dxa"/>
        </w:tblCellMar>
        <w:tblLook w:val="04A0" w:firstRow="1" w:lastRow="0" w:firstColumn="1" w:lastColumn="0" w:noHBand="0" w:noVBand="1"/>
      </w:tblPr>
      <w:tblGrid>
        <w:gridCol w:w="3823"/>
        <w:gridCol w:w="3543"/>
        <w:gridCol w:w="3402"/>
        <w:gridCol w:w="3508"/>
      </w:tblGrid>
      <w:tr w:rsidR="00EE41C9" w:rsidRPr="00EE41C9" w14:paraId="4B48F107" w14:textId="77777777" w:rsidTr="00267425">
        <w:trPr>
          <w:trHeight w:val="300"/>
        </w:trPr>
        <w:tc>
          <w:tcPr>
            <w:tcW w:w="382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85F9E31"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XX_C_CUSTOMER_LGDS_CR_SOLVV</w:t>
            </w:r>
          </w:p>
        </w:tc>
        <w:tc>
          <w:tcPr>
            <w:tcW w:w="3543" w:type="dxa"/>
            <w:tcBorders>
              <w:top w:val="single" w:sz="4" w:space="0" w:color="auto"/>
              <w:left w:val="nil"/>
              <w:bottom w:val="single" w:sz="4" w:space="0" w:color="auto"/>
              <w:right w:val="single" w:sz="4" w:space="0" w:color="auto"/>
            </w:tcBorders>
            <w:shd w:val="clear" w:color="000000" w:fill="D9D9D9"/>
            <w:noWrap/>
            <w:vAlign w:val="bottom"/>
            <w:hideMark/>
          </w:tcPr>
          <w:p w14:paraId="774473F9"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XX_C_CONTR_ACC_VALUE_AGG</w:t>
            </w:r>
          </w:p>
        </w:tc>
        <w:tc>
          <w:tcPr>
            <w:tcW w:w="3402" w:type="dxa"/>
            <w:tcBorders>
              <w:top w:val="single" w:sz="4" w:space="0" w:color="auto"/>
              <w:left w:val="nil"/>
              <w:bottom w:val="single" w:sz="4" w:space="0" w:color="auto"/>
              <w:right w:val="single" w:sz="4" w:space="0" w:color="auto"/>
            </w:tcBorders>
            <w:shd w:val="clear" w:color="000000" w:fill="D9D9D9"/>
            <w:noWrap/>
            <w:hideMark/>
          </w:tcPr>
          <w:p w14:paraId="1821FDD0"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XX_C_CONTR_LLP_LTD_HGB</w:t>
            </w:r>
          </w:p>
        </w:tc>
        <w:tc>
          <w:tcPr>
            <w:tcW w:w="2835" w:type="dxa"/>
            <w:tcBorders>
              <w:top w:val="single" w:sz="4" w:space="0" w:color="auto"/>
              <w:left w:val="nil"/>
              <w:bottom w:val="single" w:sz="4" w:space="0" w:color="auto"/>
              <w:right w:val="single" w:sz="4" w:space="0" w:color="auto"/>
            </w:tcBorders>
            <w:shd w:val="clear" w:color="000000" w:fill="D9D9D9"/>
            <w:noWrap/>
            <w:vAlign w:val="bottom"/>
            <w:hideMark/>
          </w:tcPr>
          <w:p w14:paraId="6B12CCD5"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XX_C_COUNTRY</w:t>
            </w:r>
          </w:p>
        </w:tc>
      </w:tr>
      <w:tr w:rsidR="00EE41C9" w:rsidRPr="00EE41C9" w14:paraId="1AD469D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5377E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52AC08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428504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99BD8A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399C80D"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1ED6D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6C7FF6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41069D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04B8E0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13D346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D9C80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000000" w:fill="D9D9D9"/>
            <w:noWrap/>
            <w:vAlign w:val="bottom"/>
            <w:hideMark/>
          </w:tcPr>
          <w:p w14:paraId="77F6B58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3402" w:type="dxa"/>
            <w:tcBorders>
              <w:top w:val="nil"/>
              <w:left w:val="nil"/>
              <w:bottom w:val="single" w:sz="4" w:space="0" w:color="auto"/>
              <w:right w:val="single" w:sz="4" w:space="0" w:color="auto"/>
            </w:tcBorders>
            <w:shd w:val="clear" w:color="000000" w:fill="D9D9D9"/>
            <w:noWrap/>
            <w:vAlign w:val="bottom"/>
            <w:hideMark/>
          </w:tcPr>
          <w:p w14:paraId="4E9FBC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2835" w:type="dxa"/>
            <w:tcBorders>
              <w:top w:val="nil"/>
              <w:left w:val="nil"/>
              <w:bottom w:val="single" w:sz="4" w:space="0" w:color="auto"/>
              <w:right w:val="single" w:sz="4" w:space="0" w:color="auto"/>
            </w:tcBorders>
            <w:shd w:val="clear" w:color="auto" w:fill="auto"/>
            <w:noWrap/>
            <w:vAlign w:val="bottom"/>
            <w:hideMark/>
          </w:tcPr>
          <w:p w14:paraId="611582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A5B24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411536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000000" w:fill="D9D9D9"/>
            <w:noWrap/>
            <w:vAlign w:val="bottom"/>
            <w:hideMark/>
          </w:tcPr>
          <w:p w14:paraId="57BA52E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3402" w:type="dxa"/>
            <w:tcBorders>
              <w:top w:val="nil"/>
              <w:left w:val="nil"/>
              <w:bottom w:val="single" w:sz="4" w:space="0" w:color="auto"/>
              <w:right w:val="single" w:sz="4" w:space="0" w:color="auto"/>
            </w:tcBorders>
            <w:shd w:val="clear" w:color="000000" w:fill="D9D9D9"/>
            <w:noWrap/>
            <w:vAlign w:val="bottom"/>
            <w:hideMark/>
          </w:tcPr>
          <w:p w14:paraId="220BBE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2835" w:type="dxa"/>
            <w:tcBorders>
              <w:top w:val="nil"/>
              <w:left w:val="nil"/>
              <w:bottom w:val="single" w:sz="4" w:space="0" w:color="auto"/>
              <w:right w:val="single" w:sz="4" w:space="0" w:color="auto"/>
            </w:tcBorders>
            <w:shd w:val="clear" w:color="auto" w:fill="auto"/>
            <w:noWrap/>
            <w:vAlign w:val="bottom"/>
            <w:hideMark/>
          </w:tcPr>
          <w:p w14:paraId="3795A9F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0B705C"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B465C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543" w:type="dxa"/>
            <w:tcBorders>
              <w:top w:val="nil"/>
              <w:left w:val="nil"/>
              <w:bottom w:val="single" w:sz="4" w:space="0" w:color="auto"/>
              <w:right w:val="single" w:sz="4" w:space="0" w:color="auto"/>
            </w:tcBorders>
            <w:shd w:val="clear" w:color="auto" w:fill="auto"/>
            <w:noWrap/>
            <w:vAlign w:val="bottom"/>
            <w:hideMark/>
          </w:tcPr>
          <w:p w14:paraId="51B1F21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2A131E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D05153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8B1DD18"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CE27F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682FB78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9A1D3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03B94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0F91FD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A7BB6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071F36E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389EA2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CE8906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4F88A7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046E27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A6A5F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DD2DFF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DE63E8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A2724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DE3F80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DAE07D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870B0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63CA56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EFBDA1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07E6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8326AE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13C468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406BB4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5FE36B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EEBCC3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70695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29D689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BC1D4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F25486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485759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EFC6E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52C00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429B58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BE37FD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45804F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0FC263C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2F797A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251818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1F96F2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1AD67B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47028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DC315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00E5C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9F6C6F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929836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8A20F2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C2B5E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6D8E5D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BC34FC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B3BEBC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4D17A2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348E95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F2D66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0D0157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D7DC4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A2B8EE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41603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0B8B0F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CC09537"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79D4641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3543" w:type="dxa"/>
            <w:tcBorders>
              <w:top w:val="nil"/>
              <w:left w:val="nil"/>
              <w:bottom w:val="single" w:sz="4" w:space="0" w:color="auto"/>
              <w:right w:val="single" w:sz="4" w:space="0" w:color="auto"/>
            </w:tcBorders>
            <w:shd w:val="clear" w:color="auto" w:fill="auto"/>
            <w:noWrap/>
            <w:vAlign w:val="bottom"/>
            <w:hideMark/>
          </w:tcPr>
          <w:p w14:paraId="641011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788E5A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9DE35B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CA798A9"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232914A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XX_CUSTOMER_NO</w:t>
            </w:r>
          </w:p>
        </w:tc>
        <w:tc>
          <w:tcPr>
            <w:tcW w:w="3543" w:type="dxa"/>
            <w:tcBorders>
              <w:top w:val="nil"/>
              <w:left w:val="nil"/>
              <w:bottom w:val="single" w:sz="4" w:space="0" w:color="auto"/>
              <w:right w:val="single" w:sz="4" w:space="0" w:color="auto"/>
            </w:tcBorders>
            <w:shd w:val="clear" w:color="auto" w:fill="auto"/>
            <w:noWrap/>
            <w:vAlign w:val="bottom"/>
            <w:hideMark/>
          </w:tcPr>
          <w:p w14:paraId="7A09406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FF96A9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E7A15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1F87A0C"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64985F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3543" w:type="dxa"/>
            <w:tcBorders>
              <w:top w:val="nil"/>
              <w:left w:val="nil"/>
              <w:bottom w:val="single" w:sz="4" w:space="0" w:color="auto"/>
              <w:right w:val="single" w:sz="4" w:space="0" w:color="auto"/>
            </w:tcBorders>
            <w:shd w:val="clear" w:color="auto" w:fill="auto"/>
            <w:noWrap/>
            <w:vAlign w:val="bottom"/>
            <w:hideMark/>
          </w:tcPr>
          <w:p w14:paraId="44904A8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E89118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B71A5F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5A43C1D"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646F1A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3543" w:type="dxa"/>
            <w:tcBorders>
              <w:top w:val="nil"/>
              <w:left w:val="nil"/>
              <w:bottom w:val="single" w:sz="4" w:space="0" w:color="auto"/>
              <w:right w:val="single" w:sz="4" w:space="0" w:color="auto"/>
            </w:tcBorders>
            <w:shd w:val="clear" w:color="auto" w:fill="auto"/>
            <w:noWrap/>
            <w:vAlign w:val="bottom"/>
            <w:hideMark/>
          </w:tcPr>
          <w:p w14:paraId="155BF2F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385AF7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AA98D7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2F1174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8A2D5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9D2C1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XX_TA_C</w:t>
            </w:r>
          </w:p>
        </w:tc>
        <w:tc>
          <w:tcPr>
            <w:tcW w:w="3402" w:type="dxa"/>
            <w:tcBorders>
              <w:top w:val="nil"/>
              <w:left w:val="nil"/>
              <w:bottom w:val="single" w:sz="4" w:space="0" w:color="auto"/>
              <w:right w:val="single" w:sz="4" w:space="0" w:color="auto"/>
            </w:tcBorders>
            <w:shd w:val="clear" w:color="auto" w:fill="auto"/>
            <w:noWrap/>
            <w:vAlign w:val="bottom"/>
            <w:hideMark/>
          </w:tcPr>
          <w:p w14:paraId="2566D2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4AA439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C01634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616196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08D9DA9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000000" w:fill="D9D9D9"/>
            <w:noWrap/>
            <w:vAlign w:val="bottom"/>
            <w:hideMark/>
          </w:tcPr>
          <w:p w14:paraId="28A2A51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XX_SEQUENCE_LEG</w:t>
            </w:r>
          </w:p>
        </w:tc>
        <w:tc>
          <w:tcPr>
            <w:tcW w:w="2835" w:type="dxa"/>
            <w:tcBorders>
              <w:top w:val="nil"/>
              <w:left w:val="nil"/>
              <w:bottom w:val="single" w:sz="4" w:space="0" w:color="auto"/>
              <w:right w:val="single" w:sz="4" w:space="0" w:color="auto"/>
            </w:tcBorders>
            <w:shd w:val="clear" w:color="auto" w:fill="auto"/>
            <w:noWrap/>
            <w:vAlign w:val="bottom"/>
            <w:hideMark/>
          </w:tcPr>
          <w:p w14:paraId="02A4814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0E6CFC"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C4A81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1605C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000000" w:fill="D9D9D9"/>
            <w:noWrap/>
            <w:vAlign w:val="bottom"/>
            <w:hideMark/>
          </w:tcPr>
          <w:p w14:paraId="58DB75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XX_LEDGER_IND</w:t>
            </w:r>
          </w:p>
        </w:tc>
        <w:tc>
          <w:tcPr>
            <w:tcW w:w="2835" w:type="dxa"/>
            <w:tcBorders>
              <w:top w:val="nil"/>
              <w:left w:val="nil"/>
              <w:bottom w:val="single" w:sz="4" w:space="0" w:color="auto"/>
              <w:right w:val="single" w:sz="4" w:space="0" w:color="auto"/>
            </w:tcBorders>
            <w:shd w:val="clear" w:color="auto" w:fill="auto"/>
            <w:noWrap/>
            <w:vAlign w:val="bottom"/>
            <w:hideMark/>
          </w:tcPr>
          <w:p w14:paraId="76284C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0E763E1"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77C1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C43A60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000000" w:fill="D9D9D9"/>
            <w:noWrap/>
            <w:vAlign w:val="bottom"/>
            <w:hideMark/>
          </w:tcPr>
          <w:p w14:paraId="6A450C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XX_CURRENCY_C</w:t>
            </w:r>
          </w:p>
        </w:tc>
        <w:tc>
          <w:tcPr>
            <w:tcW w:w="2835" w:type="dxa"/>
            <w:tcBorders>
              <w:top w:val="nil"/>
              <w:left w:val="nil"/>
              <w:bottom w:val="single" w:sz="4" w:space="0" w:color="auto"/>
              <w:right w:val="single" w:sz="4" w:space="0" w:color="auto"/>
            </w:tcBorders>
            <w:shd w:val="clear" w:color="auto" w:fill="auto"/>
            <w:noWrap/>
            <w:vAlign w:val="bottom"/>
            <w:hideMark/>
          </w:tcPr>
          <w:p w14:paraId="760109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767BE8" w14:paraId="2B85B80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67EF75FE" w14:textId="77777777" w:rsidR="00EE41C9" w:rsidRPr="00EE41C9" w:rsidRDefault="00EE41C9" w:rsidP="00EE41C9">
            <w:pPr>
              <w:rPr>
                <w:rFonts w:ascii="Arial" w:hAnsi="Arial" w:cs="Arial"/>
                <w:color w:val="000000"/>
              </w:rPr>
            </w:pPr>
            <w:r w:rsidRPr="00EE41C9">
              <w:rPr>
                <w:rFonts w:ascii="Arial" w:hAnsi="Arial" w:cs="Arial"/>
                <w:color w:val="000000"/>
              </w:rPr>
              <w:t>XX_CTRY_TR</w:t>
            </w:r>
          </w:p>
        </w:tc>
        <w:tc>
          <w:tcPr>
            <w:tcW w:w="3543" w:type="dxa"/>
            <w:tcBorders>
              <w:top w:val="nil"/>
              <w:left w:val="nil"/>
              <w:bottom w:val="single" w:sz="4" w:space="0" w:color="auto"/>
              <w:right w:val="single" w:sz="4" w:space="0" w:color="auto"/>
            </w:tcBorders>
            <w:shd w:val="clear" w:color="auto" w:fill="auto"/>
            <w:noWrap/>
            <w:vAlign w:val="bottom"/>
            <w:hideMark/>
          </w:tcPr>
          <w:p w14:paraId="688E878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EF178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000000" w:fill="D9D9D9"/>
            <w:noWrap/>
            <w:vAlign w:val="bottom"/>
            <w:hideMark/>
          </w:tcPr>
          <w:p w14:paraId="509CD434"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XX_COUNTRY_CODE_CDB_IND</w:t>
            </w:r>
          </w:p>
        </w:tc>
      </w:tr>
      <w:tr w:rsidR="00EE41C9" w:rsidRPr="00767BE8" w14:paraId="2B99CF0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3F14539"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543" w:type="dxa"/>
            <w:tcBorders>
              <w:top w:val="nil"/>
              <w:left w:val="nil"/>
              <w:bottom w:val="single" w:sz="4" w:space="0" w:color="auto"/>
              <w:right w:val="single" w:sz="4" w:space="0" w:color="auto"/>
            </w:tcBorders>
            <w:shd w:val="clear" w:color="auto" w:fill="auto"/>
            <w:noWrap/>
            <w:vAlign w:val="bottom"/>
            <w:hideMark/>
          </w:tcPr>
          <w:p w14:paraId="19F9786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402" w:type="dxa"/>
            <w:tcBorders>
              <w:top w:val="nil"/>
              <w:left w:val="nil"/>
              <w:bottom w:val="single" w:sz="4" w:space="0" w:color="auto"/>
              <w:right w:val="single" w:sz="4" w:space="0" w:color="auto"/>
            </w:tcBorders>
            <w:shd w:val="clear" w:color="auto" w:fill="auto"/>
            <w:noWrap/>
            <w:vAlign w:val="bottom"/>
            <w:hideMark/>
          </w:tcPr>
          <w:p w14:paraId="128C889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2835" w:type="dxa"/>
            <w:tcBorders>
              <w:top w:val="nil"/>
              <w:left w:val="nil"/>
              <w:bottom w:val="single" w:sz="4" w:space="0" w:color="auto"/>
              <w:right w:val="single" w:sz="4" w:space="0" w:color="auto"/>
            </w:tcBorders>
            <w:shd w:val="clear" w:color="000000" w:fill="D9D9D9"/>
            <w:noWrap/>
            <w:vAlign w:val="bottom"/>
            <w:hideMark/>
          </w:tcPr>
          <w:p w14:paraId="3461EBA4"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XX_DELISYST_CU_NO_COUNTERPART</w:t>
            </w:r>
          </w:p>
        </w:tc>
      </w:tr>
      <w:tr w:rsidR="00EE41C9" w:rsidRPr="00EE41C9" w14:paraId="2E91EDCA"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6A89204"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543" w:type="dxa"/>
            <w:tcBorders>
              <w:top w:val="nil"/>
              <w:left w:val="nil"/>
              <w:bottom w:val="single" w:sz="4" w:space="0" w:color="auto"/>
              <w:right w:val="single" w:sz="4" w:space="0" w:color="auto"/>
            </w:tcBorders>
            <w:shd w:val="clear" w:color="auto" w:fill="auto"/>
            <w:noWrap/>
            <w:vAlign w:val="bottom"/>
            <w:hideMark/>
          </w:tcPr>
          <w:p w14:paraId="4BF6860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402" w:type="dxa"/>
            <w:tcBorders>
              <w:top w:val="nil"/>
              <w:left w:val="nil"/>
              <w:bottom w:val="single" w:sz="4" w:space="0" w:color="auto"/>
              <w:right w:val="single" w:sz="4" w:space="0" w:color="auto"/>
            </w:tcBorders>
            <w:shd w:val="clear" w:color="auto" w:fill="auto"/>
            <w:noWrap/>
            <w:vAlign w:val="bottom"/>
            <w:hideMark/>
          </w:tcPr>
          <w:p w14:paraId="4B81C8C9"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2835" w:type="dxa"/>
            <w:tcBorders>
              <w:top w:val="nil"/>
              <w:left w:val="nil"/>
              <w:bottom w:val="single" w:sz="4" w:space="0" w:color="auto"/>
              <w:right w:val="single" w:sz="4" w:space="0" w:color="auto"/>
            </w:tcBorders>
            <w:shd w:val="clear" w:color="auto" w:fill="auto"/>
            <w:noWrap/>
            <w:vAlign w:val="bottom"/>
            <w:hideMark/>
          </w:tcPr>
          <w:p w14:paraId="4D00B0F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XX_CU_NO_COUNTERPART</w:t>
            </w:r>
          </w:p>
        </w:tc>
      </w:tr>
      <w:tr w:rsidR="00EE41C9" w:rsidRPr="00EE41C9" w14:paraId="74549EC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F5C34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543" w:type="dxa"/>
            <w:tcBorders>
              <w:top w:val="nil"/>
              <w:left w:val="nil"/>
              <w:bottom w:val="single" w:sz="4" w:space="0" w:color="auto"/>
              <w:right w:val="single" w:sz="4" w:space="0" w:color="auto"/>
            </w:tcBorders>
            <w:shd w:val="clear" w:color="auto" w:fill="auto"/>
            <w:noWrap/>
            <w:vAlign w:val="bottom"/>
            <w:hideMark/>
          </w:tcPr>
          <w:p w14:paraId="7F479B7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92506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C7CA1B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r>
      <w:tr w:rsidR="00EE41C9" w:rsidRPr="00EE41C9" w14:paraId="54F07FD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D5B31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E8997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F8FF91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152EA3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r>
      <w:tr w:rsidR="00EE41C9" w:rsidRPr="00EE41C9" w14:paraId="61660AFD"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9666E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9B63BD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F2280D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9B6B5B8"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r>
      <w:tr w:rsidR="00EE41C9" w:rsidRPr="00EE41C9" w14:paraId="1D7FC25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2C0802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E001AE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514CA2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99B7FB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r>
      <w:tr w:rsidR="00EE41C9" w:rsidRPr="00EE41C9" w14:paraId="1FF32AC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94F26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C912E5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8AC8B1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E60BB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D75EC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EBCA8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6A297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6A598D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9E456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FB0EAC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C5B5F1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85CDA8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D38B56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393FF2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534E20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12C1C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45CA0F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09799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2F5A7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C48AF4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D04D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A281C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FEC59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9444C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DA17BA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B7884E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98EF9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D0EC80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B1DB47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B5CAE1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71236A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0C83F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D34060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FD78D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D826FA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D8E5CA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98444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24610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4F45C3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F48C875"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002A3C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050D22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79B98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7291CF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71BEB7A"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3F081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B26678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B5E3B3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913C93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7B182C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52551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3AEE61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7BD54D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56BE80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B7DDDB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FF1E5B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E06F29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B94E1B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49A4347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EB6A38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6AEEA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F634B1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F4534E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D0B89E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29B403D"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FAD7E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DE2FD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817D1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4D035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9FD5FC7"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FC6B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6AB89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DCBF0B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3DE15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30BEF9E"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8500DD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2230B67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1D4011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D3B9D3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3EE0CC4"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BF4851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EA2DD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2928E9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18344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bl>
    <w:p w14:paraId="1E6CA155" w14:textId="77777777" w:rsidR="0079613D" w:rsidRDefault="0079613D" w:rsidP="001C6361">
      <w:pPr>
        <w:pStyle w:val="BodyText"/>
      </w:pPr>
    </w:p>
    <w:tbl>
      <w:tblPr>
        <w:tblW w:w="14220" w:type="dxa"/>
        <w:tblInd w:w="-3" w:type="dxa"/>
        <w:tblCellMar>
          <w:left w:w="70" w:type="dxa"/>
          <w:right w:w="70" w:type="dxa"/>
        </w:tblCellMar>
        <w:tblLook w:val="04A0" w:firstRow="1" w:lastRow="0" w:firstColumn="1" w:lastColumn="0" w:noHBand="0" w:noVBand="1"/>
      </w:tblPr>
      <w:tblGrid>
        <w:gridCol w:w="2700"/>
        <w:gridCol w:w="3480"/>
        <w:gridCol w:w="2860"/>
        <w:gridCol w:w="3880"/>
        <w:gridCol w:w="1300"/>
      </w:tblGrid>
      <w:tr w:rsidR="00EE41C9" w:rsidRPr="00EE41C9" w14:paraId="69889FA6" w14:textId="77777777" w:rsidTr="00EE41C9">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760375"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XX_C_CUSTOMER_T</w:t>
            </w:r>
          </w:p>
        </w:tc>
        <w:tc>
          <w:tcPr>
            <w:tcW w:w="3480" w:type="dxa"/>
            <w:tcBorders>
              <w:top w:val="single" w:sz="4" w:space="0" w:color="auto"/>
              <w:left w:val="nil"/>
              <w:bottom w:val="single" w:sz="4" w:space="0" w:color="auto"/>
              <w:right w:val="single" w:sz="4" w:space="0" w:color="auto"/>
            </w:tcBorders>
            <w:shd w:val="clear" w:color="000000" w:fill="D9D9D9"/>
            <w:noWrap/>
            <w:vAlign w:val="bottom"/>
            <w:hideMark/>
          </w:tcPr>
          <w:p w14:paraId="726F8794"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XX_C_ABS_TRANSACTION</w:t>
            </w:r>
          </w:p>
        </w:tc>
        <w:tc>
          <w:tcPr>
            <w:tcW w:w="2860" w:type="dxa"/>
            <w:tcBorders>
              <w:top w:val="single" w:sz="4" w:space="0" w:color="auto"/>
              <w:left w:val="nil"/>
              <w:bottom w:val="single" w:sz="4" w:space="0" w:color="auto"/>
              <w:right w:val="single" w:sz="4" w:space="0" w:color="auto"/>
            </w:tcBorders>
            <w:shd w:val="clear" w:color="000000" w:fill="D9D9D9"/>
            <w:noWrap/>
            <w:vAlign w:val="bottom"/>
            <w:hideMark/>
          </w:tcPr>
          <w:p w14:paraId="3BB11E12"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XX_C_ABS_TRANCHE</w:t>
            </w:r>
          </w:p>
        </w:tc>
        <w:tc>
          <w:tcPr>
            <w:tcW w:w="3880" w:type="dxa"/>
            <w:tcBorders>
              <w:top w:val="single" w:sz="4" w:space="0" w:color="auto"/>
              <w:left w:val="nil"/>
              <w:bottom w:val="single" w:sz="4" w:space="0" w:color="auto"/>
              <w:right w:val="single" w:sz="4" w:space="0" w:color="auto"/>
            </w:tcBorders>
            <w:shd w:val="clear" w:color="000000" w:fill="D9D9D9"/>
            <w:noWrap/>
            <w:hideMark/>
          </w:tcPr>
          <w:p w14:paraId="14DB6232"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XX_C_CONTR_LLP_LTD_IFRS</w:t>
            </w:r>
          </w:p>
        </w:tc>
        <w:tc>
          <w:tcPr>
            <w:tcW w:w="1300" w:type="dxa"/>
            <w:tcBorders>
              <w:top w:val="single" w:sz="4" w:space="0" w:color="auto"/>
              <w:left w:val="nil"/>
              <w:bottom w:val="single" w:sz="4" w:space="0" w:color="auto"/>
              <w:right w:val="single" w:sz="4" w:space="0" w:color="auto"/>
            </w:tcBorders>
            <w:shd w:val="clear" w:color="000000" w:fill="D9D9D9"/>
            <w:vAlign w:val="center"/>
            <w:hideMark/>
          </w:tcPr>
          <w:p w14:paraId="3F52E0D8"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FX_RATE</w:t>
            </w:r>
          </w:p>
        </w:tc>
      </w:tr>
      <w:tr w:rsidR="00EE41C9" w:rsidRPr="00EE41C9" w14:paraId="05737AE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96193B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F6BFF2F"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D29A10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112E28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C8856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E90B471"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3DDFC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480" w:type="dxa"/>
            <w:tcBorders>
              <w:top w:val="nil"/>
              <w:left w:val="nil"/>
              <w:bottom w:val="single" w:sz="4" w:space="0" w:color="auto"/>
              <w:right w:val="single" w:sz="4" w:space="0" w:color="auto"/>
            </w:tcBorders>
            <w:shd w:val="clear" w:color="auto" w:fill="auto"/>
            <w:noWrap/>
            <w:vAlign w:val="bottom"/>
            <w:hideMark/>
          </w:tcPr>
          <w:p w14:paraId="72BDDD0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8D567A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DF653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E67E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B45D07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06744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4AD107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E5E39D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4FDEC4C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1300" w:type="dxa"/>
            <w:tcBorders>
              <w:top w:val="nil"/>
              <w:left w:val="nil"/>
              <w:bottom w:val="single" w:sz="4" w:space="0" w:color="auto"/>
              <w:right w:val="single" w:sz="4" w:space="0" w:color="auto"/>
            </w:tcBorders>
            <w:shd w:val="clear" w:color="auto" w:fill="auto"/>
            <w:noWrap/>
            <w:vAlign w:val="bottom"/>
            <w:hideMark/>
          </w:tcPr>
          <w:p w14:paraId="3030CD6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DF72D89"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05A9D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F515E6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FA0521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4479212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1300" w:type="dxa"/>
            <w:tcBorders>
              <w:top w:val="nil"/>
              <w:left w:val="nil"/>
              <w:bottom w:val="single" w:sz="4" w:space="0" w:color="auto"/>
              <w:right w:val="single" w:sz="4" w:space="0" w:color="auto"/>
            </w:tcBorders>
            <w:shd w:val="clear" w:color="auto" w:fill="auto"/>
            <w:noWrap/>
            <w:vAlign w:val="bottom"/>
            <w:hideMark/>
          </w:tcPr>
          <w:p w14:paraId="75FAB4C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5FDA80A"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9AAD6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EFBDB1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F1170C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B1F5CB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342F0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A02AAD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F2468D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2D5E3F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296F32A"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3FB5ED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7203A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41B5FD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3616C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B80B5C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3CB21B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2D90B6C"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9812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047A5D1"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937E4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056A96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7AC87B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0DF480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DB18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1E3E669"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7B1149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F6E9AFF"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13D1BC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060685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903F9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C161BA3"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F0B154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273CE59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63FC72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7C867C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422F1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7B88FF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2F2D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7F4803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9E7F56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2BE636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CF96C3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3EC401"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E77830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9EA289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722FCA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4441C9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0998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45D6DF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5F226B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5C417D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ED3796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1E47C1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7A6AB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A76CDD5"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F5145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BE4EB8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82BE58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710EC7D"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4D7B0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1E6931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C346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0870CE3"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806242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EA4BA4A"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8B7A7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0A61B8"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5A645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6B7E66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80F114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517787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75174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19A4618"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53BD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BA3CDA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615B4D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9C7A46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AFAC6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01EAC4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67FD70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169900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9C7E80A"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51D8CA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A9549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E672DE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3C3D2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A72F0E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690A61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64151F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F364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0EEB350"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59CF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B8BFBB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44566A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5805BE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5286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1539F0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61DC2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5489B9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D84CED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AFFB46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B859A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14B8F2E"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0991A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A25D55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8772A0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E940ED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09D5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AB6610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C0A03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AD03DC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1DE80D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00017C8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XX_SEQUENCE_LEG</w:t>
            </w:r>
          </w:p>
        </w:tc>
        <w:tc>
          <w:tcPr>
            <w:tcW w:w="1300" w:type="dxa"/>
            <w:tcBorders>
              <w:top w:val="nil"/>
              <w:left w:val="nil"/>
              <w:bottom w:val="single" w:sz="4" w:space="0" w:color="auto"/>
              <w:right w:val="single" w:sz="4" w:space="0" w:color="auto"/>
            </w:tcBorders>
            <w:shd w:val="clear" w:color="auto" w:fill="auto"/>
            <w:noWrap/>
            <w:vAlign w:val="bottom"/>
            <w:hideMark/>
          </w:tcPr>
          <w:p w14:paraId="5412A7A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5CD1A00"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1B5031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8445003"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FBE680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46A954F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XX_LEDGER_IND</w:t>
            </w:r>
          </w:p>
        </w:tc>
        <w:tc>
          <w:tcPr>
            <w:tcW w:w="1300" w:type="dxa"/>
            <w:tcBorders>
              <w:top w:val="nil"/>
              <w:left w:val="nil"/>
              <w:bottom w:val="single" w:sz="4" w:space="0" w:color="auto"/>
              <w:right w:val="single" w:sz="4" w:space="0" w:color="auto"/>
            </w:tcBorders>
            <w:shd w:val="clear" w:color="auto" w:fill="auto"/>
            <w:noWrap/>
            <w:vAlign w:val="bottom"/>
            <w:hideMark/>
          </w:tcPr>
          <w:p w14:paraId="692E71B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53054D7"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86B45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65213E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5D2411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1E17BD5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XX_CURRENCY_C</w:t>
            </w:r>
          </w:p>
        </w:tc>
        <w:tc>
          <w:tcPr>
            <w:tcW w:w="1300" w:type="dxa"/>
            <w:tcBorders>
              <w:top w:val="nil"/>
              <w:left w:val="nil"/>
              <w:bottom w:val="single" w:sz="4" w:space="0" w:color="auto"/>
              <w:right w:val="single" w:sz="4" w:space="0" w:color="auto"/>
            </w:tcBorders>
            <w:shd w:val="clear" w:color="auto" w:fill="auto"/>
            <w:noWrap/>
            <w:vAlign w:val="bottom"/>
            <w:hideMark/>
          </w:tcPr>
          <w:p w14:paraId="0FC860A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20ED6F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3366B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lastRenderedPageBreak/>
              <w:t> </w:t>
            </w:r>
          </w:p>
        </w:tc>
        <w:tc>
          <w:tcPr>
            <w:tcW w:w="3480" w:type="dxa"/>
            <w:tcBorders>
              <w:top w:val="nil"/>
              <w:left w:val="nil"/>
              <w:bottom w:val="single" w:sz="4" w:space="0" w:color="auto"/>
              <w:right w:val="single" w:sz="4" w:space="0" w:color="auto"/>
            </w:tcBorders>
            <w:shd w:val="clear" w:color="auto" w:fill="auto"/>
            <w:noWrap/>
            <w:vAlign w:val="bottom"/>
            <w:hideMark/>
          </w:tcPr>
          <w:p w14:paraId="20F9481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64E5AC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6FCD995"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3414C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8B1B77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E5A6B9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DDD9AB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984BCF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453085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73773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F8585A4" w14:textId="77777777" w:rsidTr="00EE41C9">
        <w:trPr>
          <w:trHeight w:val="300"/>
        </w:trPr>
        <w:tc>
          <w:tcPr>
            <w:tcW w:w="2700" w:type="dxa"/>
            <w:tcBorders>
              <w:top w:val="nil"/>
              <w:left w:val="single" w:sz="4" w:space="0" w:color="auto"/>
              <w:bottom w:val="single" w:sz="4" w:space="0" w:color="auto"/>
              <w:right w:val="single" w:sz="4" w:space="0" w:color="auto"/>
            </w:tcBorders>
            <w:shd w:val="clear" w:color="000000" w:fill="D9D9D9"/>
            <w:noWrap/>
            <w:vAlign w:val="bottom"/>
            <w:hideMark/>
          </w:tcPr>
          <w:p w14:paraId="04D7864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XX_CUSTOMER_NO</w:t>
            </w:r>
          </w:p>
        </w:tc>
        <w:tc>
          <w:tcPr>
            <w:tcW w:w="3480" w:type="dxa"/>
            <w:tcBorders>
              <w:top w:val="nil"/>
              <w:left w:val="nil"/>
              <w:bottom w:val="single" w:sz="4" w:space="0" w:color="auto"/>
              <w:right w:val="single" w:sz="4" w:space="0" w:color="auto"/>
            </w:tcBorders>
            <w:shd w:val="clear" w:color="auto" w:fill="auto"/>
            <w:noWrap/>
            <w:vAlign w:val="bottom"/>
            <w:hideMark/>
          </w:tcPr>
          <w:p w14:paraId="5B472C61"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47E763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28A8BF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28C7C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60023FE" w14:textId="77777777" w:rsidTr="00EE41C9">
        <w:trPr>
          <w:trHeight w:val="300"/>
        </w:trPr>
        <w:tc>
          <w:tcPr>
            <w:tcW w:w="2700" w:type="dxa"/>
            <w:tcBorders>
              <w:top w:val="nil"/>
              <w:left w:val="single" w:sz="4" w:space="0" w:color="auto"/>
              <w:bottom w:val="single" w:sz="4" w:space="0" w:color="auto"/>
              <w:right w:val="single" w:sz="4" w:space="0" w:color="auto"/>
            </w:tcBorders>
            <w:shd w:val="clear" w:color="000000" w:fill="D9D9D9"/>
            <w:noWrap/>
            <w:vAlign w:val="bottom"/>
            <w:hideMark/>
          </w:tcPr>
          <w:p w14:paraId="4064EF0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3480" w:type="dxa"/>
            <w:tcBorders>
              <w:top w:val="nil"/>
              <w:left w:val="nil"/>
              <w:bottom w:val="single" w:sz="4" w:space="0" w:color="auto"/>
              <w:right w:val="single" w:sz="4" w:space="0" w:color="auto"/>
            </w:tcBorders>
            <w:shd w:val="clear" w:color="auto" w:fill="auto"/>
            <w:noWrap/>
            <w:vAlign w:val="bottom"/>
            <w:hideMark/>
          </w:tcPr>
          <w:p w14:paraId="7B336C9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EDA80E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F90DF70"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D88F5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660EA93"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71BF3B"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c>
          <w:tcPr>
            <w:tcW w:w="3480" w:type="dxa"/>
            <w:tcBorders>
              <w:top w:val="nil"/>
              <w:left w:val="nil"/>
              <w:bottom w:val="single" w:sz="4" w:space="0" w:color="auto"/>
              <w:right w:val="single" w:sz="4" w:space="0" w:color="auto"/>
            </w:tcBorders>
            <w:shd w:val="clear" w:color="000000" w:fill="D9D9D9"/>
            <w:noWrap/>
            <w:vAlign w:val="bottom"/>
            <w:hideMark/>
          </w:tcPr>
          <w:p w14:paraId="6CC2334A"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2860" w:type="dxa"/>
            <w:tcBorders>
              <w:top w:val="nil"/>
              <w:left w:val="nil"/>
              <w:bottom w:val="single" w:sz="4" w:space="0" w:color="auto"/>
              <w:right w:val="single" w:sz="4" w:space="0" w:color="auto"/>
            </w:tcBorders>
            <w:shd w:val="clear" w:color="000000" w:fill="D9D9D9"/>
            <w:noWrap/>
            <w:vAlign w:val="bottom"/>
            <w:hideMark/>
          </w:tcPr>
          <w:p w14:paraId="71369DA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3880" w:type="dxa"/>
            <w:tcBorders>
              <w:top w:val="nil"/>
              <w:left w:val="nil"/>
              <w:bottom w:val="single" w:sz="4" w:space="0" w:color="auto"/>
              <w:right w:val="single" w:sz="4" w:space="0" w:color="auto"/>
            </w:tcBorders>
            <w:shd w:val="clear" w:color="auto" w:fill="auto"/>
            <w:noWrap/>
            <w:vAlign w:val="bottom"/>
            <w:hideMark/>
          </w:tcPr>
          <w:p w14:paraId="574A448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334E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15E5D4A"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F13E68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c>
          <w:tcPr>
            <w:tcW w:w="3480" w:type="dxa"/>
            <w:tcBorders>
              <w:top w:val="nil"/>
              <w:left w:val="nil"/>
              <w:bottom w:val="single" w:sz="4" w:space="0" w:color="auto"/>
              <w:right w:val="single" w:sz="4" w:space="0" w:color="auto"/>
            </w:tcBorders>
            <w:shd w:val="clear" w:color="000000" w:fill="D9D9D9"/>
            <w:noWrap/>
            <w:vAlign w:val="bottom"/>
            <w:hideMark/>
          </w:tcPr>
          <w:p w14:paraId="29800D8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XX_TRANSACTION_ID</w:t>
            </w:r>
          </w:p>
        </w:tc>
        <w:tc>
          <w:tcPr>
            <w:tcW w:w="2860" w:type="dxa"/>
            <w:tcBorders>
              <w:top w:val="nil"/>
              <w:left w:val="nil"/>
              <w:bottom w:val="single" w:sz="4" w:space="0" w:color="auto"/>
              <w:right w:val="single" w:sz="4" w:space="0" w:color="auto"/>
            </w:tcBorders>
            <w:shd w:val="clear" w:color="000000" w:fill="D9D9D9"/>
            <w:noWrap/>
            <w:vAlign w:val="bottom"/>
            <w:hideMark/>
          </w:tcPr>
          <w:p w14:paraId="3092F1B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XX_TRANSACTION_ID</w:t>
            </w:r>
          </w:p>
        </w:tc>
        <w:tc>
          <w:tcPr>
            <w:tcW w:w="3880" w:type="dxa"/>
            <w:tcBorders>
              <w:top w:val="nil"/>
              <w:left w:val="nil"/>
              <w:bottom w:val="single" w:sz="4" w:space="0" w:color="auto"/>
              <w:right w:val="single" w:sz="4" w:space="0" w:color="auto"/>
            </w:tcBorders>
            <w:shd w:val="clear" w:color="auto" w:fill="auto"/>
            <w:noWrap/>
            <w:vAlign w:val="bottom"/>
            <w:hideMark/>
          </w:tcPr>
          <w:p w14:paraId="1050E4BC"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63CA8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4355F4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C2DA01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D63AC1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000000" w:fill="D9D9D9"/>
            <w:noWrap/>
            <w:vAlign w:val="bottom"/>
            <w:hideMark/>
          </w:tcPr>
          <w:p w14:paraId="03CE7D8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XX_TRANCHE_ID</w:t>
            </w:r>
          </w:p>
        </w:tc>
        <w:tc>
          <w:tcPr>
            <w:tcW w:w="3880" w:type="dxa"/>
            <w:tcBorders>
              <w:top w:val="nil"/>
              <w:left w:val="nil"/>
              <w:bottom w:val="single" w:sz="4" w:space="0" w:color="auto"/>
              <w:right w:val="single" w:sz="4" w:space="0" w:color="auto"/>
            </w:tcBorders>
            <w:shd w:val="clear" w:color="auto" w:fill="auto"/>
            <w:noWrap/>
            <w:vAlign w:val="bottom"/>
            <w:hideMark/>
          </w:tcPr>
          <w:p w14:paraId="23B23ED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822A58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A7E53FE"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94C67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2C8F7CE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7B6AB1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5CD712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000000" w:fill="D9D9D9"/>
            <w:vAlign w:val="center"/>
            <w:hideMark/>
          </w:tcPr>
          <w:p w14:paraId="457AFE6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CUR001</w:t>
            </w:r>
          </w:p>
        </w:tc>
      </w:tr>
      <w:tr w:rsidR="00EE41C9" w:rsidRPr="00EE41C9" w14:paraId="55598BFF"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68EE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3A392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52BC7A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B971C72"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2B25E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D2923F9"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75C8C4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47D728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BA07C5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6CFE04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DB5A6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B269557"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55E48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02C8CB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81F56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5537AC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9AFE9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2473CA5"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23C0F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527083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572986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484E1F81"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81B819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780E30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1EE682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21F3E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3BABCA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DE4713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D849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434707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917F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6CBD9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569FFE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E8B6D7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5F3C7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E2B493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ACC313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689FC7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6A6BB5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56CEFB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34F8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C7BB4A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DA562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CB741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D52656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D08B5C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323D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98F0E4"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0CD55A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05B1D3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27BA5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C89672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4852B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C0D9E7F"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15E5B8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BEB32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90993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F5E47F5"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FB5C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134BEB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18632E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245C57D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5A266E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4251EA81"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9E411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35AA65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F8644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CF56B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E2ABB7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8667829"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1C6BA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697280B"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7ABDB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70AE8A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88D45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E9D49DA"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26E7C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20D657C"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FE80AE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3F749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0BCA77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0724AF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B2B6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16D34EA"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FB49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14CD0C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AF2AF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B4D0EA0"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36DA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A26D215"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3CF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2818B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EDF3BB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5025F02"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03718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bl>
    <w:p w14:paraId="6E565681" w14:textId="77777777" w:rsidR="0079613D" w:rsidRDefault="0079613D" w:rsidP="001C6361">
      <w:pPr>
        <w:pStyle w:val="BodyText"/>
      </w:pPr>
    </w:p>
    <w:tbl>
      <w:tblPr>
        <w:tblW w:w="5000" w:type="pct"/>
        <w:tblCellMar>
          <w:left w:w="70" w:type="dxa"/>
          <w:right w:w="70" w:type="dxa"/>
        </w:tblCellMar>
        <w:tblLook w:val="04A0" w:firstRow="1" w:lastRow="0" w:firstColumn="1" w:lastColumn="0" w:noHBand="0" w:noVBand="1"/>
      </w:tblPr>
      <w:tblGrid>
        <w:gridCol w:w="3434"/>
        <w:gridCol w:w="2713"/>
        <w:gridCol w:w="4165"/>
        <w:gridCol w:w="2906"/>
        <w:gridCol w:w="1494"/>
      </w:tblGrid>
      <w:tr w:rsidR="00061776" w:rsidRPr="00EE41C9" w14:paraId="6979991C" w14:textId="77777777" w:rsidTr="00267425">
        <w:trPr>
          <w:trHeight w:val="300"/>
        </w:trPr>
        <w:tc>
          <w:tcPr>
            <w:tcW w:w="1175" w:type="pct"/>
            <w:tcBorders>
              <w:top w:val="single" w:sz="4" w:space="0" w:color="auto"/>
              <w:left w:val="single" w:sz="4" w:space="0" w:color="auto"/>
              <w:bottom w:val="single" w:sz="4" w:space="0" w:color="auto"/>
              <w:right w:val="single" w:sz="4" w:space="0" w:color="auto"/>
            </w:tcBorders>
            <w:vAlign w:val="center"/>
            <w:hideMark/>
          </w:tcPr>
          <w:p w14:paraId="01417BC4" w14:textId="77777777" w:rsidR="00512826" w:rsidRPr="00267425" w:rsidRDefault="00512826" w:rsidP="00EE41C9">
            <w:pPr>
              <w:jc w:val="left"/>
              <w:rPr>
                <w:rFonts w:ascii="Calibri" w:hAnsi="Calibri" w:cs="Calibri"/>
                <w:b/>
                <w:bCs/>
                <w:sz w:val="22"/>
                <w:szCs w:val="22"/>
                <w:lang w:val="en-US"/>
              </w:rPr>
            </w:pPr>
            <w:r w:rsidRPr="00267425">
              <w:rPr>
                <w:rFonts w:ascii="Calibri" w:hAnsi="Calibri" w:cs="Calibri"/>
                <w:b/>
                <w:bCs/>
                <w:sz w:val="22"/>
                <w:szCs w:val="22"/>
                <w:lang w:val="en-US"/>
              </w:rPr>
              <w:lastRenderedPageBreak/>
              <w:t>XX_CON_ 2_CODT_LGDS_CR_AGG</w:t>
            </w:r>
          </w:p>
        </w:tc>
        <w:tc>
          <w:tcPr>
            <w:tcW w:w="930" w:type="pct"/>
            <w:tcBorders>
              <w:top w:val="single" w:sz="4" w:space="0" w:color="auto"/>
              <w:left w:val="nil"/>
              <w:bottom w:val="single" w:sz="4" w:space="0" w:color="auto"/>
              <w:right w:val="single" w:sz="4" w:space="0" w:color="auto"/>
            </w:tcBorders>
            <w:noWrap/>
            <w:vAlign w:val="bottom"/>
            <w:hideMark/>
          </w:tcPr>
          <w:p w14:paraId="4835CD11" w14:textId="77777777" w:rsidR="00512826" w:rsidRPr="00EE41C9" w:rsidRDefault="00512826" w:rsidP="00EE41C9">
            <w:pPr>
              <w:jc w:val="left"/>
              <w:rPr>
                <w:rFonts w:ascii="Calibri" w:hAnsi="Calibri" w:cs="Calibri"/>
                <w:b/>
                <w:bCs/>
                <w:sz w:val="22"/>
                <w:szCs w:val="22"/>
              </w:rPr>
            </w:pPr>
            <w:r w:rsidRPr="00EE41C9">
              <w:rPr>
                <w:rFonts w:ascii="Calibri" w:hAnsi="Calibri" w:cs="Calibri"/>
                <w:b/>
                <w:bCs/>
                <w:sz w:val="22"/>
                <w:szCs w:val="22"/>
              </w:rPr>
              <w:t>XX_C_GLOBAL_PARTY</w:t>
            </w:r>
          </w:p>
        </w:tc>
        <w:tc>
          <w:tcPr>
            <w:tcW w:w="1423" w:type="pct"/>
            <w:tcBorders>
              <w:top w:val="single" w:sz="4" w:space="0" w:color="auto"/>
              <w:left w:val="nil"/>
              <w:bottom w:val="single" w:sz="4" w:space="0" w:color="auto"/>
              <w:right w:val="single" w:sz="4" w:space="0" w:color="auto"/>
            </w:tcBorders>
            <w:vAlign w:val="center"/>
            <w:hideMark/>
          </w:tcPr>
          <w:p w14:paraId="5308EE3A" w14:textId="77777777" w:rsidR="00512826" w:rsidRPr="00267425" w:rsidRDefault="00512826" w:rsidP="00EE41C9">
            <w:pPr>
              <w:jc w:val="left"/>
              <w:rPr>
                <w:rFonts w:ascii="Calibri" w:hAnsi="Calibri" w:cs="Calibri"/>
                <w:b/>
                <w:bCs/>
                <w:sz w:val="22"/>
                <w:szCs w:val="22"/>
                <w:lang w:val="en-US"/>
              </w:rPr>
            </w:pPr>
            <w:r w:rsidRPr="00267425">
              <w:rPr>
                <w:rFonts w:ascii="Calibri" w:hAnsi="Calibri" w:cs="Calibri"/>
                <w:b/>
                <w:bCs/>
                <w:sz w:val="22"/>
                <w:szCs w:val="22"/>
                <w:lang w:val="en-US"/>
              </w:rPr>
              <w:t>XX_CON_ 2_CODT_LGDS_CR_SOLVV</w:t>
            </w:r>
          </w:p>
        </w:tc>
        <w:tc>
          <w:tcPr>
            <w:tcW w:w="995" w:type="pct"/>
            <w:tcBorders>
              <w:top w:val="single" w:sz="4" w:space="0" w:color="auto"/>
              <w:left w:val="nil"/>
              <w:bottom w:val="single" w:sz="4" w:space="0" w:color="auto"/>
              <w:right w:val="single" w:sz="4" w:space="0" w:color="auto"/>
            </w:tcBorders>
            <w:shd w:val="clear" w:color="auto" w:fill="D9D9D9"/>
            <w:vAlign w:val="center"/>
            <w:hideMark/>
          </w:tcPr>
          <w:p w14:paraId="18A7FF57" w14:textId="77777777" w:rsidR="00512826" w:rsidRPr="00BC6AC6" w:rsidRDefault="00512826" w:rsidP="00EE41C9">
            <w:pPr>
              <w:jc w:val="left"/>
              <w:rPr>
                <w:rFonts w:ascii="Calibri" w:hAnsi="Calibri" w:cs="Calibri"/>
                <w:b/>
                <w:bCs/>
                <w:sz w:val="22"/>
                <w:szCs w:val="22"/>
              </w:rPr>
            </w:pPr>
            <w:r w:rsidRPr="00BC6AC6">
              <w:rPr>
                <w:rFonts w:ascii="Calibri" w:hAnsi="Calibri" w:cs="Calibri"/>
                <w:b/>
                <w:bCs/>
                <w:sz w:val="22"/>
                <w:szCs w:val="22"/>
              </w:rPr>
              <w:t>XX_SST_E_KV_VERBR</w:t>
            </w:r>
          </w:p>
        </w:tc>
        <w:tc>
          <w:tcPr>
            <w:tcW w:w="477" w:type="pct"/>
            <w:tcBorders>
              <w:top w:val="single" w:sz="4" w:space="0" w:color="auto"/>
              <w:left w:val="nil"/>
              <w:bottom w:val="single" w:sz="4" w:space="0" w:color="auto"/>
              <w:right w:val="single" w:sz="4" w:space="0" w:color="auto"/>
            </w:tcBorders>
            <w:shd w:val="clear" w:color="auto" w:fill="D9D9D9"/>
          </w:tcPr>
          <w:p w14:paraId="7FFB5F07" w14:textId="77777777" w:rsidR="00512826" w:rsidRPr="00931171" w:rsidRDefault="00512826" w:rsidP="00EE41C9">
            <w:pPr>
              <w:jc w:val="left"/>
              <w:rPr>
                <w:rFonts w:ascii="Calibri" w:hAnsi="Calibri" w:cs="Calibri"/>
                <w:b/>
                <w:bCs/>
                <w:sz w:val="22"/>
                <w:szCs w:val="22"/>
                <w:lang w:val="en-US"/>
              </w:rPr>
            </w:pPr>
            <w:r w:rsidRPr="00931171">
              <w:rPr>
                <w:rFonts w:ascii="Calibri" w:hAnsi="Calibri" w:cs="Calibri"/>
                <w:b/>
                <w:bCs/>
                <w:sz w:val="22"/>
                <w:szCs w:val="22"/>
                <w:lang w:val="en-US"/>
              </w:rPr>
              <w:t>XX_SST_E_IKIK</w:t>
            </w:r>
          </w:p>
        </w:tc>
      </w:tr>
      <w:tr w:rsidR="00512826" w:rsidRPr="00EE41C9" w14:paraId="3F72B59C"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8F3B3E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849212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88A6BD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1576B8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1C3CBEB" w14:textId="77777777" w:rsidR="00512826" w:rsidRPr="00EE41C9" w:rsidRDefault="00512826" w:rsidP="00EE41C9">
            <w:pPr>
              <w:jc w:val="left"/>
              <w:rPr>
                <w:rFonts w:ascii="Calibri" w:hAnsi="Calibri" w:cs="Calibri"/>
                <w:color w:val="000000"/>
                <w:sz w:val="22"/>
                <w:szCs w:val="22"/>
              </w:rPr>
            </w:pPr>
          </w:p>
        </w:tc>
      </w:tr>
      <w:tr w:rsidR="00512826" w:rsidRPr="00EE41C9" w14:paraId="2D7CC6B0"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EAE073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5570E1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57C444A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F8B5CC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40739736" w14:textId="77777777" w:rsidR="00512826" w:rsidRPr="00EE41C9" w:rsidRDefault="00512826" w:rsidP="00EE41C9">
            <w:pPr>
              <w:jc w:val="left"/>
              <w:rPr>
                <w:rFonts w:ascii="Calibri" w:hAnsi="Calibri" w:cs="Calibri"/>
                <w:color w:val="000000"/>
                <w:sz w:val="22"/>
                <w:szCs w:val="22"/>
              </w:rPr>
            </w:pPr>
          </w:p>
        </w:tc>
      </w:tr>
      <w:tr w:rsidR="00512826" w:rsidRPr="00EE41C9" w14:paraId="72AD43C6"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26DF202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XX_DELISYST_CB</w:t>
            </w:r>
          </w:p>
        </w:tc>
        <w:tc>
          <w:tcPr>
            <w:tcW w:w="930" w:type="pct"/>
            <w:tcBorders>
              <w:top w:val="nil"/>
              <w:left w:val="nil"/>
              <w:bottom w:val="single" w:sz="4" w:space="0" w:color="auto"/>
              <w:right w:val="single" w:sz="4" w:space="0" w:color="auto"/>
            </w:tcBorders>
            <w:shd w:val="clear" w:color="auto" w:fill="auto"/>
            <w:noWrap/>
            <w:vAlign w:val="bottom"/>
            <w:hideMark/>
          </w:tcPr>
          <w:p w14:paraId="58E09C2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3BD3824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XX_DELISYST_CB</w:t>
            </w:r>
          </w:p>
        </w:tc>
        <w:tc>
          <w:tcPr>
            <w:tcW w:w="995" w:type="pct"/>
            <w:tcBorders>
              <w:top w:val="nil"/>
              <w:left w:val="nil"/>
              <w:bottom w:val="single" w:sz="4" w:space="0" w:color="auto"/>
              <w:right w:val="single" w:sz="4" w:space="0" w:color="auto"/>
            </w:tcBorders>
            <w:shd w:val="clear" w:color="auto" w:fill="auto"/>
            <w:noWrap/>
            <w:vAlign w:val="bottom"/>
            <w:hideMark/>
          </w:tcPr>
          <w:p w14:paraId="3C3985C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5CF0987" w14:textId="77777777" w:rsidR="00512826" w:rsidRPr="00EE41C9" w:rsidRDefault="00512826" w:rsidP="00EE41C9">
            <w:pPr>
              <w:jc w:val="left"/>
              <w:rPr>
                <w:rFonts w:ascii="Calibri" w:hAnsi="Calibri" w:cs="Calibri"/>
                <w:color w:val="000000"/>
                <w:sz w:val="22"/>
                <w:szCs w:val="22"/>
              </w:rPr>
            </w:pPr>
          </w:p>
        </w:tc>
      </w:tr>
      <w:tr w:rsidR="00512826" w:rsidRPr="00EE41C9" w14:paraId="37362953" w14:textId="77777777" w:rsidTr="00931171">
        <w:trPr>
          <w:trHeight w:val="300"/>
        </w:trPr>
        <w:tc>
          <w:tcPr>
            <w:tcW w:w="1175" w:type="pct"/>
            <w:tcBorders>
              <w:top w:val="nil"/>
              <w:left w:val="single" w:sz="4" w:space="0" w:color="auto"/>
              <w:bottom w:val="single" w:sz="4" w:space="0" w:color="auto"/>
              <w:right w:val="single" w:sz="4" w:space="0" w:color="auto"/>
            </w:tcBorders>
            <w:vAlign w:val="center"/>
            <w:hideMark/>
          </w:tcPr>
          <w:p w14:paraId="7C0E0AE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930" w:type="pct"/>
            <w:tcBorders>
              <w:top w:val="nil"/>
              <w:left w:val="nil"/>
              <w:bottom w:val="single" w:sz="4" w:space="0" w:color="auto"/>
              <w:right w:val="single" w:sz="4" w:space="0" w:color="auto"/>
            </w:tcBorders>
            <w:noWrap/>
            <w:vAlign w:val="bottom"/>
            <w:hideMark/>
          </w:tcPr>
          <w:p w14:paraId="41C5F3A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vAlign w:val="center"/>
            <w:hideMark/>
          </w:tcPr>
          <w:p w14:paraId="6221012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995" w:type="pct"/>
            <w:tcBorders>
              <w:top w:val="nil"/>
              <w:left w:val="nil"/>
              <w:bottom w:val="single" w:sz="4" w:space="0" w:color="auto"/>
              <w:right w:val="single" w:sz="4" w:space="0" w:color="auto"/>
            </w:tcBorders>
            <w:noWrap/>
            <w:vAlign w:val="bottom"/>
            <w:hideMark/>
          </w:tcPr>
          <w:p w14:paraId="2735BA1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477" w:type="pct"/>
            <w:tcBorders>
              <w:top w:val="nil"/>
              <w:left w:val="nil"/>
              <w:bottom w:val="single" w:sz="4" w:space="0" w:color="auto"/>
              <w:right w:val="single" w:sz="4" w:space="0" w:color="auto"/>
            </w:tcBorders>
            <w:shd w:val="clear" w:color="auto" w:fill="auto"/>
          </w:tcPr>
          <w:p w14:paraId="5331C3EC" w14:textId="77777777" w:rsidR="00512826" w:rsidRPr="00EE41C9" w:rsidRDefault="00512826" w:rsidP="00EE41C9">
            <w:pPr>
              <w:jc w:val="left"/>
              <w:rPr>
                <w:rFonts w:ascii="Calibri" w:hAnsi="Calibri" w:cs="Calibri"/>
                <w:color w:val="000000"/>
                <w:sz w:val="22"/>
                <w:szCs w:val="22"/>
              </w:rPr>
            </w:pPr>
          </w:p>
        </w:tc>
      </w:tr>
      <w:tr w:rsidR="00512826" w:rsidRPr="00EE41C9" w14:paraId="5640DBB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3DC20E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EE7304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63334D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57FB07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EA0B4B1" w14:textId="77777777" w:rsidR="00512826" w:rsidRPr="00EE41C9" w:rsidRDefault="00512826" w:rsidP="00EE41C9">
            <w:pPr>
              <w:jc w:val="left"/>
              <w:rPr>
                <w:rFonts w:ascii="Calibri" w:hAnsi="Calibri" w:cs="Calibri"/>
                <w:color w:val="000000"/>
                <w:sz w:val="22"/>
                <w:szCs w:val="22"/>
              </w:rPr>
            </w:pPr>
          </w:p>
        </w:tc>
      </w:tr>
      <w:tr w:rsidR="00061776" w:rsidRPr="00EE41C9" w14:paraId="40BFE06A" w14:textId="77777777" w:rsidTr="00267425">
        <w:trPr>
          <w:trHeight w:val="300"/>
        </w:trPr>
        <w:tc>
          <w:tcPr>
            <w:tcW w:w="1175" w:type="pct"/>
            <w:tcBorders>
              <w:top w:val="nil"/>
              <w:left w:val="single" w:sz="4" w:space="0" w:color="auto"/>
              <w:bottom w:val="single" w:sz="4" w:space="0" w:color="auto"/>
              <w:right w:val="single" w:sz="4" w:space="0" w:color="auto"/>
            </w:tcBorders>
            <w:noWrap/>
            <w:vAlign w:val="bottom"/>
            <w:hideMark/>
          </w:tcPr>
          <w:p w14:paraId="113AE20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noWrap/>
            <w:vAlign w:val="bottom"/>
            <w:hideMark/>
          </w:tcPr>
          <w:p w14:paraId="1AFD6CB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noWrap/>
            <w:vAlign w:val="bottom"/>
            <w:hideMark/>
          </w:tcPr>
          <w:p w14:paraId="073FE02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noWrap/>
            <w:vAlign w:val="bottom"/>
            <w:hideMark/>
          </w:tcPr>
          <w:p w14:paraId="3887ED5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D9D9D9"/>
          </w:tcPr>
          <w:p w14:paraId="51A84DDC" w14:textId="77777777" w:rsidR="00512826" w:rsidRPr="00EE41C9" w:rsidRDefault="00512826" w:rsidP="00EE41C9">
            <w:pPr>
              <w:jc w:val="left"/>
              <w:rPr>
                <w:rFonts w:ascii="Calibri" w:hAnsi="Calibri" w:cs="Calibri"/>
                <w:color w:val="000000"/>
                <w:sz w:val="22"/>
                <w:szCs w:val="22"/>
              </w:rPr>
            </w:pPr>
            <w:r w:rsidRPr="00512826">
              <w:rPr>
                <w:rFonts w:ascii="Calibri" w:hAnsi="Calibri" w:cs="Calibri"/>
                <w:color w:val="000000"/>
                <w:sz w:val="22"/>
                <w:szCs w:val="22"/>
              </w:rPr>
              <w:t>XX_GESNRGEN</w:t>
            </w:r>
          </w:p>
        </w:tc>
      </w:tr>
      <w:tr w:rsidR="00512826" w:rsidRPr="00EE41C9" w14:paraId="010831E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C11272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5917416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C34140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4F06E8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6CD677F" w14:textId="77777777" w:rsidR="00512826" w:rsidRPr="00EE41C9" w:rsidRDefault="00512826" w:rsidP="00EE41C9">
            <w:pPr>
              <w:jc w:val="left"/>
              <w:rPr>
                <w:rFonts w:ascii="Calibri" w:hAnsi="Calibri" w:cs="Calibri"/>
                <w:color w:val="000000"/>
                <w:sz w:val="22"/>
                <w:szCs w:val="22"/>
              </w:rPr>
            </w:pPr>
          </w:p>
        </w:tc>
      </w:tr>
      <w:tr w:rsidR="00512826" w:rsidRPr="00EE41C9" w14:paraId="640D5C17"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270332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5683CA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5AEAFEC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43D44B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D82F568" w14:textId="77777777" w:rsidR="00512826" w:rsidRPr="00EE41C9" w:rsidRDefault="00512826" w:rsidP="00EE41C9">
            <w:pPr>
              <w:jc w:val="left"/>
              <w:rPr>
                <w:rFonts w:ascii="Calibri" w:hAnsi="Calibri" w:cs="Calibri"/>
                <w:color w:val="000000"/>
                <w:sz w:val="22"/>
                <w:szCs w:val="22"/>
              </w:rPr>
            </w:pPr>
          </w:p>
        </w:tc>
      </w:tr>
      <w:tr w:rsidR="00512826" w:rsidRPr="00EE41C9" w14:paraId="489C47B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6F92B8D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ACB06A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09CBCF3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AD9965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869A99A" w14:textId="77777777" w:rsidR="00512826" w:rsidRPr="00EE41C9" w:rsidRDefault="00512826" w:rsidP="00EE41C9">
            <w:pPr>
              <w:jc w:val="left"/>
              <w:rPr>
                <w:rFonts w:ascii="Calibri" w:hAnsi="Calibri" w:cs="Calibri"/>
                <w:color w:val="000000"/>
                <w:sz w:val="22"/>
                <w:szCs w:val="22"/>
              </w:rPr>
            </w:pPr>
          </w:p>
        </w:tc>
      </w:tr>
      <w:tr w:rsidR="00512826" w:rsidRPr="00EE41C9" w14:paraId="4CC85704"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E774DD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1F1B9E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174838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DE6413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55F86EF" w14:textId="77777777" w:rsidR="00512826" w:rsidRPr="00EE41C9" w:rsidRDefault="00512826" w:rsidP="00EE41C9">
            <w:pPr>
              <w:jc w:val="left"/>
              <w:rPr>
                <w:rFonts w:ascii="Calibri" w:hAnsi="Calibri" w:cs="Calibri"/>
                <w:color w:val="000000"/>
                <w:sz w:val="22"/>
                <w:szCs w:val="22"/>
              </w:rPr>
            </w:pPr>
          </w:p>
        </w:tc>
      </w:tr>
      <w:tr w:rsidR="00512826" w:rsidRPr="00EE41C9" w14:paraId="67F74D7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CBF064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076092C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EEAE27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33FE955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48B52272" w14:textId="77777777" w:rsidR="00512826" w:rsidRPr="00EE41C9" w:rsidRDefault="00512826" w:rsidP="00EE41C9">
            <w:pPr>
              <w:jc w:val="left"/>
              <w:rPr>
                <w:rFonts w:ascii="Calibri" w:hAnsi="Calibri" w:cs="Calibri"/>
                <w:color w:val="000000"/>
                <w:sz w:val="22"/>
                <w:szCs w:val="22"/>
              </w:rPr>
            </w:pPr>
          </w:p>
        </w:tc>
      </w:tr>
      <w:tr w:rsidR="00512826" w:rsidRPr="00EE41C9" w14:paraId="05CD083F"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5630D0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3F837C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480FD3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537F606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8A324F1" w14:textId="77777777" w:rsidR="00512826" w:rsidRPr="00EE41C9" w:rsidRDefault="00512826" w:rsidP="00EE41C9">
            <w:pPr>
              <w:jc w:val="left"/>
              <w:rPr>
                <w:rFonts w:ascii="Calibri" w:hAnsi="Calibri" w:cs="Calibri"/>
                <w:color w:val="000000"/>
                <w:sz w:val="22"/>
                <w:szCs w:val="22"/>
              </w:rPr>
            </w:pPr>
          </w:p>
        </w:tc>
      </w:tr>
      <w:tr w:rsidR="00512826" w:rsidRPr="00EE41C9" w14:paraId="3FA6DE86"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5C2126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149F2F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CFB6C0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46C81D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1BDF684" w14:textId="77777777" w:rsidR="00512826" w:rsidRPr="00EE41C9" w:rsidRDefault="00512826" w:rsidP="00EE41C9">
            <w:pPr>
              <w:jc w:val="left"/>
              <w:rPr>
                <w:rFonts w:ascii="Calibri" w:hAnsi="Calibri" w:cs="Calibri"/>
                <w:color w:val="000000"/>
                <w:sz w:val="22"/>
                <w:szCs w:val="22"/>
              </w:rPr>
            </w:pPr>
          </w:p>
        </w:tc>
      </w:tr>
      <w:tr w:rsidR="00512826" w:rsidRPr="00EE41C9" w14:paraId="46BCFEB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FB399D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8219AC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C3CB89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3083287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2B4375F" w14:textId="77777777" w:rsidR="00512826" w:rsidRPr="00EE41C9" w:rsidRDefault="00512826" w:rsidP="00EE41C9">
            <w:pPr>
              <w:jc w:val="left"/>
              <w:rPr>
                <w:rFonts w:ascii="Calibri" w:hAnsi="Calibri" w:cs="Calibri"/>
                <w:color w:val="000000"/>
                <w:sz w:val="22"/>
                <w:szCs w:val="22"/>
              </w:rPr>
            </w:pPr>
          </w:p>
        </w:tc>
      </w:tr>
      <w:tr w:rsidR="00512826" w:rsidRPr="00EE41C9" w14:paraId="36F5F39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B83BB9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7BF9FC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D60DFD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879344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CD8099E" w14:textId="77777777" w:rsidR="00512826" w:rsidRPr="00EE41C9" w:rsidRDefault="00512826" w:rsidP="00EE41C9">
            <w:pPr>
              <w:jc w:val="left"/>
              <w:rPr>
                <w:rFonts w:ascii="Calibri" w:hAnsi="Calibri" w:cs="Calibri"/>
                <w:color w:val="000000"/>
                <w:sz w:val="22"/>
                <w:szCs w:val="22"/>
              </w:rPr>
            </w:pPr>
          </w:p>
        </w:tc>
      </w:tr>
      <w:tr w:rsidR="00512826" w:rsidRPr="00EE41C9" w14:paraId="61049B4A"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48E2DF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D851A5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6515B3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5A26443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9140B5D" w14:textId="77777777" w:rsidR="00512826" w:rsidRPr="00EE41C9" w:rsidRDefault="00512826" w:rsidP="00EE41C9">
            <w:pPr>
              <w:jc w:val="left"/>
              <w:rPr>
                <w:rFonts w:ascii="Calibri" w:hAnsi="Calibri" w:cs="Calibri"/>
                <w:color w:val="000000"/>
                <w:sz w:val="22"/>
                <w:szCs w:val="22"/>
              </w:rPr>
            </w:pPr>
          </w:p>
        </w:tc>
      </w:tr>
      <w:tr w:rsidR="00512826" w:rsidRPr="00EE41C9" w14:paraId="6362827F"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8C6620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DABF2A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08889C0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BD77F1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53312BC" w14:textId="77777777" w:rsidR="00512826" w:rsidRPr="00EE41C9" w:rsidRDefault="00512826" w:rsidP="00EE41C9">
            <w:pPr>
              <w:jc w:val="left"/>
              <w:rPr>
                <w:rFonts w:ascii="Calibri" w:hAnsi="Calibri" w:cs="Calibri"/>
                <w:color w:val="000000"/>
                <w:sz w:val="22"/>
                <w:szCs w:val="22"/>
              </w:rPr>
            </w:pPr>
          </w:p>
        </w:tc>
      </w:tr>
      <w:tr w:rsidR="00512826" w:rsidRPr="00EE41C9" w14:paraId="178AC356"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53537E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75AF474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04D5F6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350F34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391482E" w14:textId="77777777" w:rsidR="00512826" w:rsidRPr="00EE41C9" w:rsidRDefault="00512826" w:rsidP="00EE41C9">
            <w:pPr>
              <w:jc w:val="left"/>
              <w:rPr>
                <w:rFonts w:ascii="Calibri" w:hAnsi="Calibri" w:cs="Calibri"/>
                <w:color w:val="000000"/>
                <w:sz w:val="22"/>
                <w:szCs w:val="22"/>
              </w:rPr>
            </w:pPr>
          </w:p>
        </w:tc>
      </w:tr>
      <w:tr w:rsidR="00512826" w:rsidRPr="00EE41C9" w14:paraId="7EDE536B"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1747DA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D0641F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41DA50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051DB6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F5A1B83" w14:textId="77777777" w:rsidR="00512826" w:rsidRPr="00EE41C9" w:rsidRDefault="00512826" w:rsidP="00EE41C9">
            <w:pPr>
              <w:jc w:val="left"/>
              <w:rPr>
                <w:rFonts w:ascii="Calibri" w:hAnsi="Calibri" w:cs="Calibri"/>
                <w:color w:val="000000"/>
                <w:sz w:val="22"/>
                <w:szCs w:val="22"/>
              </w:rPr>
            </w:pPr>
          </w:p>
        </w:tc>
      </w:tr>
      <w:tr w:rsidR="00512826" w:rsidRPr="00EE41C9" w14:paraId="1AB0423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233201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E63D64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071FF7D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0731CB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B2161C4" w14:textId="77777777" w:rsidR="00512826" w:rsidRPr="00EE41C9" w:rsidRDefault="00512826" w:rsidP="00EE41C9">
            <w:pPr>
              <w:jc w:val="left"/>
              <w:rPr>
                <w:rFonts w:ascii="Calibri" w:hAnsi="Calibri" w:cs="Calibri"/>
                <w:color w:val="000000"/>
                <w:sz w:val="22"/>
                <w:szCs w:val="22"/>
              </w:rPr>
            </w:pPr>
          </w:p>
        </w:tc>
      </w:tr>
      <w:tr w:rsidR="00512826" w:rsidRPr="00EE41C9" w14:paraId="0DE364A4"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6E82F2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44661E2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CA0559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DFFCF3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9BCDFD2" w14:textId="77777777" w:rsidR="00512826" w:rsidRPr="00EE41C9" w:rsidRDefault="00512826" w:rsidP="00EE41C9">
            <w:pPr>
              <w:jc w:val="left"/>
              <w:rPr>
                <w:rFonts w:ascii="Calibri" w:hAnsi="Calibri" w:cs="Calibri"/>
                <w:color w:val="000000"/>
                <w:sz w:val="22"/>
                <w:szCs w:val="22"/>
              </w:rPr>
            </w:pPr>
          </w:p>
        </w:tc>
      </w:tr>
      <w:tr w:rsidR="00512826" w:rsidRPr="00EE41C9" w14:paraId="481D8871"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6798A9E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6BA602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707873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6DB3B0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73741A30" w14:textId="77777777" w:rsidR="00512826" w:rsidRPr="00EE41C9" w:rsidRDefault="00512826" w:rsidP="00EE41C9">
            <w:pPr>
              <w:jc w:val="left"/>
              <w:rPr>
                <w:rFonts w:ascii="Calibri" w:hAnsi="Calibri" w:cs="Calibri"/>
                <w:color w:val="000000"/>
                <w:sz w:val="22"/>
                <w:szCs w:val="22"/>
              </w:rPr>
            </w:pPr>
          </w:p>
        </w:tc>
      </w:tr>
      <w:tr w:rsidR="00512826" w:rsidRPr="00EE41C9" w14:paraId="7974CB31"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0082B3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446DF65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498FD43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DCC80A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97004CC" w14:textId="77777777" w:rsidR="00512826" w:rsidRPr="00EE41C9" w:rsidRDefault="00512826" w:rsidP="00EE41C9">
            <w:pPr>
              <w:jc w:val="left"/>
              <w:rPr>
                <w:rFonts w:ascii="Calibri" w:hAnsi="Calibri" w:cs="Calibri"/>
                <w:color w:val="000000"/>
                <w:sz w:val="22"/>
                <w:szCs w:val="22"/>
              </w:rPr>
            </w:pPr>
          </w:p>
        </w:tc>
      </w:tr>
      <w:tr w:rsidR="00512826" w:rsidRPr="00EE41C9" w14:paraId="54A1236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0A402C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930" w:type="pct"/>
            <w:tcBorders>
              <w:top w:val="nil"/>
              <w:left w:val="nil"/>
              <w:bottom w:val="single" w:sz="4" w:space="0" w:color="auto"/>
              <w:right w:val="single" w:sz="4" w:space="0" w:color="auto"/>
            </w:tcBorders>
            <w:shd w:val="clear" w:color="auto" w:fill="auto"/>
            <w:noWrap/>
            <w:vAlign w:val="bottom"/>
            <w:hideMark/>
          </w:tcPr>
          <w:p w14:paraId="7F0B360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C248B0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50F749C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9D5A82A" w14:textId="77777777" w:rsidR="00512826" w:rsidRPr="00EE41C9" w:rsidRDefault="00512826" w:rsidP="00EE41C9">
            <w:pPr>
              <w:jc w:val="left"/>
              <w:rPr>
                <w:rFonts w:ascii="Calibri" w:hAnsi="Calibri" w:cs="Calibri"/>
                <w:color w:val="000000"/>
                <w:sz w:val="22"/>
                <w:szCs w:val="22"/>
              </w:rPr>
            </w:pPr>
          </w:p>
        </w:tc>
      </w:tr>
      <w:tr w:rsidR="00512826" w:rsidRPr="00EE41C9" w14:paraId="38BCEBC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4D91A7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57D80E9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6B53AE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1A2A88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8275A39" w14:textId="77777777" w:rsidR="00512826" w:rsidRPr="00EE41C9" w:rsidRDefault="00512826" w:rsidP="00EE41C9">
            <w:pPr>
              <w:jc w:val="left"/>
              <w:rPr>
                <w:rFonts w:ascii="Calibri" w:hAnsi="Calibri" w:cs="Calibri"/>
                <w:color w:val="000000"/>
                <w:sz w:val="22"/>
                <w:szCs w:val="22"/>
              </w:rPr>
            </w:pPr>
          </w:p>
        </w:tc>
      </w:tr>
      <w:tr w:rsidR="00512826" w:rsidRPr="00EE41C9" w14:paraId="180F63CD"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2AD746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3566D3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75A9288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585AB4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409690A" w14:textId="77777777" w:rsidR="00512826" w:rsidRPr="00EE41C9" w:rsidRDefault="00512826" w:rsidP="00EE41C9">
            <w:pPr>
              <w:jc w:val="left"/>
              <w:rPr>
                <w:rFonts w:ascii="Calibri" w:hAnsi="Calibri" w:cs="Calibri"/>
                <w:color w:val="000000"/>
                <w:sz w:val="22"/>
                <w:szCs w:val="22"/>
              </w:rPr>
            </w:pPr>
          </w:p>
        </w:tc>
      </w:tr>
      <w:tr w:rsidR="00512826" w:rsidRPr="00EE41C9" w14:paraId="141A7B14"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17467A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09B9EDC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CE4B3C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CD1BF1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59DDC56" w14:textId="77777777" w:rsidR="00512826" w:rsidRPr="00EE41C9" w:rsidRDefault="00512826" w:rsidP="00EE41C9">
            <w:pPr>
              <w:jc w:val="left"/>
              <w:rPr>
                <w:rFonts w:ascii="Calibri" w:hAnsi="Calibri" w:cs="Calibri"/>
                <w:color w:val="000000"/>
                <w:sz w:val="22"/>
                <w:szCs w:val="22"/>
              </w:rPr>
            </w:pPr>
          </w:p>
        </w:tc>
      </w:tr>
      <w:tr w:rsidR="00512826" w:rsidRPr="00EE41C9" w14:paraId="2BF59C55"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6F06BB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060D67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7E11948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37B3F4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A3770F8" w14:textId="77777777" w:rsidR="00512826" w:rsidRPr="00EE41C9" w:rsidRDefault="00512826" w:rsidP="00EE41C9">
            <w:pPr>
              <w:jc w:val="left"/>
              <w:rPr>
                <w:rFonts w:ascii="Calibri" w:hAnsi="Calibri" w:cs="Calibri"/>
                <w:color w:val="000000"/>
                <w:sz w:val="22"/>
                <w:szCs w:val="22"/>
              </w:rPr>
            </w:pPr>
          </w:p>
        </w:tc>
      </w:tr>
      <w:tr w:rsidR="00512826" w:rsidRPr="00EE41C9" w14:paraId="03ECC3D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87B323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7942FAF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9A2C76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4C85CA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597999B" w14:textId="77777777" w:rsidR="00512826" w:rsidRPr="00EE41C9" w:rsidRDefault="00512826" w:rsidP="00EE41C9">
            <w:pPr>
              <w:jc w:val="left"/>
              <w:rPr>
                <w:rFonts w:ascii="Calibri" w:hAnsi="Calibri" w:cs="Calibri"/>
                <w:color w:val="000000"/>
                <w:sz w:val="22"/>
                <w:szCs w:val="22"/>
              </w:rPr>
            </w:pPr>
          </w:p>
        </w:tc>
      </w:tr>
      <w:tr w:rsidR="00512826" w:rsidRPr="00EE41C9" w14:paraId="28F7A3F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D213A7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ECBAAC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663C18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C04301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7B57FE1" w14:textId="77777777" w:rsidR="00512826" w:rsidRPr="00EE41C9" w:rsidRDefault="00512826" w:rsidP="00EE41C9">
            <w:pPr>
              <w:jc w:val="left"/>
              <w:rPr>
                <w:rFonts w:ascii="Calibri" w:hAnsi="Calibri" w:cs="Calibri"/>
                <w:color w:val="000000"/>
                <w:sz w:val="22"/>
                <w:szCs w:val="22"/>
              </w:rPr>
            </w:pPr>
          </w:p>
        </w:tc>
      </w:tr>
      <w:tr w:rsidR="00512826" w:rsidRPr="00EE41C9" w14:paraId="73A14868"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F59402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5DFEC55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1E5D57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393B839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B34CCCB" w14:textId="77777777" w:rsidR="00512826" w:rsidRPr="00EE41C9" w:rsidRDefault="00512826" w:rsidP="00EE41C9">
            <w:pPr>
              <w:jc w:val="left"/>
              <w:rPr>
                <w:rFonts w:ascii="Calibri" w:hAnsi="Calibri" w:cs="Calibri"/>
                <w:color w:val="000000"/>
                <w:sz w:val="22"/>
                <w:szCs w:val="22"/>
              </w:rPr>
            </w:pPr>
          </w:p>
        </w:tc>
      </w:tr>
      <w:tr w:rsidR="00512826" w:rsidRPr="00EE41C9" w14:paraId="52D2EABC"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D63B49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4514EE8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4F0FCF2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C8A7BF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7C244B6" w14:textId="77777777" w:rsidR="00512826" w:rsidRPr="00EE41C9" w:rsidRDefault="00512826" w:rsidP="00EE41C9">
            <w:pPr>
              <w:jc w:val="left"/>
              <w:rPr>
                <w:rFonts w:ascii="Calibri" w:hAnsi="Calibri" w:cs="Calibri"/>
                <w:color w:val="000000"/>
                <w:sz w:val="22"/>
                <w:szCs w:val="22"/>
              </w:rPr>
            </w:pPr>
          </w:p>
        </w:tc>
      </w:tr>
      <w:tr w:rsidR="00512826" w:rsidRPr="00EE41C9" w14:paraId="79A34365"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vAlign w:val="center"/>
            <w:hideMark/>
          </w:tcPr>
          <w:p w14:paraId="0084085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44197F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4371050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1DAB85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EDF5A98" w14:textId="77777777" w:rsidR="00512826" w:rsidRPr="00EE41C9" w:rsidRDefault="00512826" w:rsidP="00EE41C9">
            <w:pPr>
              <w:jc w:val="left"/>
              <w:rPr>
                <w:rFonts w:ascii="Calibri" w:hAnsi="Calibri" w:cs="Calibri"/>
                <w:color w:val="000000"/>
                <w:sz w:val="22"/>
                <w:szCs w:val="22"/>
              </w:rPr>
            </w:pPr>
          </w:p>
        </w:tc>
      </w:tr>
      <w:tr w:rsidR="00512826" w:rsidRPr="00EE41C9" w14:paraId="65BD4BF2"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075D732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930" w:type="pct"/>
            <w:tcBorders>
              <w:top w:val="nil"/>
              <w:left w:val="nil"/>
              <w:bottom w:val="single" w:sz="4" w:space="0" w:color="auto"/>
              <w:right w:val="single" w:sz="4" w:space="0" w:color="auto"/>
            </w:tcBorders>
            <w:shd w:val="clear" w:color="auto" w:fill="auto"/>
            <w:noWrap/>
            <w:vAlign w:val="bottom"/>
            <w:hideMark/>
          </w:tcPr>
          <w:p w14:paraId="2717639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4753F86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995" w:type="pct"/>
            <w:tcBorders>
              <w:top w:val="nil"/>
              <w:left w:val="nil"/>
              <w:bottom w:val="single" w:sz="4" w:space="0" w:color="auto"/>
              <w:right w:val="single" w:sz="4" w:space="0" w:color="auto"/>
            </w:tcBorders>
            <w:shd w:val="clear" w:color="auto" w:fill="auto"/>
            <w:noWrap/>
            <w:vAlign w:val="bottom"/>
            <w:hideMark/>
          </w:tcPr>
          <w:p w14:paraId="7B6CBCB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5908EA7" w14:textId="77777777" w:rsidR="00512826" w:rsidRPr="00EE41C9" w:rsidRDefault="00512826" w:rsidP="00EE41C9">
            <w:pPr>
              <w:jc w:val="left"/>
              <w:rPr>
                <w:rFonts w:ascii="Calibri" w:hAnsi="Calibri" w:cs="Calibri"/>
                <w:color w:val="000000"/>
                <w:sz w:val="22"/>
                <w:szCs w:val="22"/>
              </w:rPr>
            </w:pPr>
          </w:p>
        </w:tc>
      </w:tr>
      <w:tr w:rsidR="00512826" w:rsidRPr="00EE41C9" w14:paraId="1F1CE35D"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2A17745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930" w:type="pct"/>
            <w:tcBorders>
              <w:top w:val="nil"/>
              <w:left w:val="nil"/>
              <w:bottom w:val="single" w:sz="4" w:space="0" w:color="auto"/>
              <w:right w:val="single" w:sz="4" w:space="0" w:color="auto"/>
            </w:tcBorders>
            <w:shd w:val="clear" w:color="auto" w:fill="auto"/>
            <w:noWrap/>
            <w:vAlign w:val="bottom"/>
            <w:hideMark/>
          </w:tcPr>
          <w:p w14:paraId="60D7A10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4B4A28F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995" w:type="pct"/>
            <w:tcBorders>
              <w:top w:val="nil"/>
              <w:left w:val="nil"/>
              <w:bottom w:val="single" w:sz="4" w:space="0" w:color="auto"/>
              <w:right w:val="single" w:sz="4" w:space="0" w:color="auto"/>
            </w:tcBorders>
            <w:shd w:val="clear" w:color="auto" w:fill="auto"/>
            <w:noWrap/>
            <w:vAlign w:val="bottom"/>
            <w:hideMark/>
          </w:tcPr>
          <w:p w14:paraId="7712833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C41B080" w14:textId="77777777" w:rsidR="00512826" w:rsidRPr="00EE41C9" w:rsidRDefault="00512826" w:rsidP="00EE41C9">
            <w:pPr>
              <w:jc w:val="left"/>
              <w:rPr>
                <w:rFonts w:ascii="Calibri" w:hAnsi="Calibri" w:cs="Calibri"/>
                <w:color w:val="000000"/>
                <w:sz w:val="22"/>
                <w:szCs w:val="22"/>
              </w:rPr>
            </w:pPr>
          </w:p>
        </w:tc>
      </w:tr>
      <w:tr w:rsidR="00512826" w:rsidRPr="00EE41C9" w14:paraId="79EECD7E"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324B177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XX_LINK_TYPE</w:t>
            </w:r>
          </w:p>
        </w:tc>
        <w:tc>
          <w:tcPr>
            <w:tcW w:w="930" w:type="pct"/>
            <w:tcBorders>
              <w:top w:val="nil"/>
              <w:left w:val="nil"/>
              <w:bottom w:val="single" w:sz="4" w:space="0" w:color="auto"/>
              <w:right w:val="single" w:sz="4" w:space="0" w:color="auto"/>
            </w:tcBorders>
            <w:shd w:val="clear" w:color="auto" w:fill="auto"/>
            <w:noWrap/>
            <w:vAlign w:val="bottom"/>
            <w:hideMark/>
          </w:tcPr>
          <w:p w14:paraId="05D0F2C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3BFF548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XX_LINK_TYPE</w:t>
            </w:r>
          </w:p>
        </w:tc>
        <w:tc>
          <w:tcPr>
            <w:tcW w:w="995" w:type="pct"/>
            <w:tcBorders>
              <w:top w:val="nil"/>
              <w:left w:val="nil"/>
              <w:bottom w:val="single" w:sz="4" w:space="0" w:color="auto"/>
              <w:right w:val="single" w:sz="4" w:space="0" w:color="auto"/>
            </w:tcBorders>
            <w:shd w:val="clear" w:color="auto" w:fill="auto"/>
            <w:noWrap/>
            <w:vAlign w:val="bottom"/>
            <w:hideMark/>
          </w:tcPr>
          <w:p w14:paraId="4D5A7F6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3D693BF" w14:textId="77777777" w:rsidR="00512826" w:rsidRPr="00EE41C9" w:rsidRDefault="00512826" w:rsidP="00EE41C9">
            <w:pPr>
              <w:jc w:val="left"/>
              <w:rPr>
                <w:rFonts w:ascii="Calibri" w:hAnsi="Calibri" w:cs="Calibri"/>
                <w:color w:val="000000"/>
                <w:sz w:val="22"/>
                <w:szCs w:val="22"/>
              </w:rPr>
            </w:pPr>
          </w:p>
        </w:tc>
      </w:tr>
      <w:tr w:rsidR="00512826" w:rsidRPr="00EE41C9" w14:paraId="2E34674C"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594E431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930" w:type="pct"/>
            <w:tcBorders>
              <w:top w:val="nil"/>
              <w:left w:val="nil"/>
              <w:bottom w:val="single" w:sz="4" w:space="0" w:color="auto"/>
              <w:right w:val="single" w:sz="4" w:space="0" w:color="auto"/>
            </w:tcBorders>
            <w:shd w:val="clear" w:color="auto" w:fill="auto"/>
            <w:noWrap/>
            <w:vAlign w:val="bottom"/>
            <w:hideMark/>
          </w:tcPr>
          <w:p w14:paraId="2A7003C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264C9A0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995" w:type="pct"/>
            <w:tcBorders>
              <w:top w:val="nil"/>
              <w:left w:val="nil"/>
              <w:bottom w:val="single" w:sz="4" w:space="0" w:color="auto"/>
              <w:right w:val="single" w:sz="4" w:space="0" w:color="auto"/>
            </w:tcBorders>
            <w:shd w:val="clear" w:color="auto" w:fill="auto"/>
            <w:noWrap/>
            <w:vAlign w:val="bottom"/>
            <w:hideMark/>
          </w:tcPr>
          <w:p w14:paraId="63BE61C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9BACC18" w14:textId="77777777" w:rsidR="00512826" w:rsidRPr="00EE41C9" w:rsidRDefault="00512826" w:rsidP="00EE41C9">
            <w:pPr>
              <w:jc w:val="left"/>
              <w:rPr>
                <w:rFonts w:ascii="Calibri" w:hAnsi="Calibri" w:cs="Calibri"/>
                <w:color w:val="000000"/>
                <w:sz w:val="22"/>
                <w:szCs w:val="22"/>
              </w:rPr>
            </w:pPr>
          </w:p>
        </w:tc>
      </w:tr>
      <w:tr w:rsidR="00512826" w:rsidRPr="00EE41C9" w14:paraId="789AD36C"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2B6B996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930" w:type="pct"/>
            <w:tcBorders>
              <w:top w:val="nil"/>
              <w:left w:val="nil"/>
              <w:bottom w:val="single" w:sz="4" w:space="0" w:color="auto"/>
              <w:right w:val="single" w:sz="4" w:space="0" w:color="auto"/>
            </w:tcBorders>
            <w:shd w:val="clear" w:color="auto" w:fill="auto"/>
            <w:noWrap/>
            <w:vAlign w:val="bottom"/>
            <w:hideMark/>
          </w:tcPr>
          <w:p w14:paraId="59E84F7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403C922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995" w:type="pct"/>
            <w:tcBorders>
              <w:top w:val="nil"/>
              <w:left w:val="nil"/>
              <w:bottom w:val="single" w:sz="4" w:space="0" w:color="auto"/>
              <w:right w:val="single" w:sz="4" w:space="0" w:color="auto"/>
            </w:tcBorders>
            <w:shd w:val="clear" w:color="auto" w:fill="auto"/>
            <w:noWrap/>
            <w:vAlign w:val="bottom"/>
            <w:hideMark/>
          </w:tcPr>
          <w:p w14:paraId="6EBF651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F96006B" w14:textId="77777777" w:rsidR="00512826" w:rsidRPr="00EE41C9" w:rsidRDefault="00512826" w:rsidP="00EE41C9">
            <w:pPr>
              <w:jc w:val="left"/>
              <w:rPr>
                <w:rFonts w:ascii="Calibri" w:hAnsi="Calibri" w:cs="Calibri"/>
                <w:color w:val="000000"/>
                <w:sz w:val="22"/>
                <w:szCs w:val="22"/>
              </w:rPr>
            </w:pPr>
          </w:p>
        </w:tc>
      </w:tr>
      <w:tr w:rsidR="00512826" w:rsidRPr="00767BE8" w14:paraId="14707B1F"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66ADCC2B"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930" w:type="pct"/>
            <w:tcBorders>
              <w:top w:val="nil"/>
              <w:left w:val="nil"/>
              <w:bottom w:val="single" w:sz="4" w:space="0" w:color="auto"/>
              <w:right w:val="single" w:sz="4" w:space="0" w:color="auto"/>
            </w:tcBorders>
            <w:shd w:val="clear" w:color="auto" w:fill="auto"/>
            <w:noWrap/>
            <w:vAlign w:val="bottom"/>
            <w:hideMark/>
          </w:tcPr>
          <w:p w14:paraId="347E8A3A"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423" w:type="pct"/>
            <w:tcBorders>
              <w:top w:val="nil"/>
              <w:left w:val="nil"/>
              <w:bottom w:val="single" w:sz="4" w:space="0" w:color="auto"/>
              <w:right w:val="single" w:sz="4" w:space="0" w:color="auto"/>
            </w:tcBorders>
            <w:shd w:val="clear" w:color="000000" w:fill="D9D9D9"/>
            <w:vAlign w:val="center"/>
            <w:hideMark/>
          </w:tcPr>
          <w:p w14:paraId="7589AF87"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995" w:type="pct"/>
            <w:tcBorders>
              <w:top w:val="nil"/>
              <w:left w:val="nil"/>
              <w:bottom w:val="single" w:sz="4" w:space="0" w:color="auto"/>
              <w:right w:val="single" w:sz="4" w:space="0" w:color="auto"/>
            </w:tcBorders>
            <w:shd w:val="clear" w:color="auto" w:fill="auto"/>
            <w:noWrap/>
            <w:vAlign w:val="bottom"/>
            <w:hideMark/>
          </w:tcPr>
          <w:p w14:paraId="3E1FD3CA"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77" w:type="pct"/>
            <w:tcBorders>
              <w:top w:val="nil"/>
              <w:left w:val="nil"/>
              <w:bottom w:val="single" w:sz="4" w:space="0" w:color="auto"/>
              <w:right w:val="single" w:sz="4" w:space="0" w:color="auto"/>
            </w:tcBorders>
          </w:tcPr>
          <w:p w14:paraId="660CCF10" w14:textId="77777777" w:rsidR="00512826" w:rsidRPr="00512826" w:rsidRDefault="00512826" w:rsidP="00EE41C9">
            <w:pPr>
              <w:jc w:val="left"/>
              <w:rPr>
                <w:rFonts w:ascii="Calibri" w:hAnsi="Calibri" w:cs="Calibri"/>
                <w:color w:val="000000"/>
                <w:sz w:val="22"/>
                <w:szCs w:val="22"/>
                <w:lang w:val="en-US"/>
              </w:rPr>
            </w:pPr>
          </w:p>
        </w:tc>
      </w:tr>
      <w:tr w:rsidR="00512826" w:rsidRPr="00EE41C9" w14:paraId="00E1BC03"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3A3013B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XX_DELISYST_AS</w:t>
            </w:r>
          </w:p>
        </w:tc>
        <w:tc>
          <w:tcPr>
            <w:tcW w:w="930" w:type="pct"/>
            <w:tcBorders>
              <w:top w:val="nil"/>
              <w:left w:val="nil"/>
              <w:bottom w:val="single" w:sz="4" w:space="0" w:color="auto"/>
              <w:right w:val="single" w:sz="4" w:space="0" w:color="auto"/>
            </w:tcBorders>
            <w:shd w:val="clear" w:color="auto" w:fill="auto"/>
            <w:noWrap/>
            <w:vAlign w:val="bottom"/>
            <w:hideMark/>
          </w:tcPr>
          <w:p w14:paraId="61719AA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5E4657C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XX_DELISYST_AS</w:t>
            </w:r>
          </w:p>
        </w:tc>
        <w:tc>
          <w:tcPr>
            <w:tcW w:w="995" w:type="pct"/>
            <w:tcBorders>
              <w:top w:val="nil"/>
              <w:left w:val="nil"/>
              <w:bottom w:val="single" w:sz="4" w:space="0" w:color="auto"/>
              <w:right w:val="single" w:sz="4" w:space="0" w:color="auto"/>
            </w:tcBorders>
            <w:shd w:val="clear" w:color="auto" w:fill="auto"/>
            <w:noWrap/>
            <w:vAlign w:val="bottom"/>
            <w:hideMark/>
          </w:tcPr>
          <w:p w14:paraId="4BA22AB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74E460A" w14:textId="77777777" w:rsidR="00512826" w:rsidRPr="00EE41C9" w:rsidRDefault="00512826" w:rsidP="00EE41C9">
            <w:pPr>
              <w:jc w:val="left"/>
              <w:rPr>
                <w:rFonts w:ascii="Calibri" w:hAnsi="Calibri" w:cs="Calibri"/>
                <w:color w:val="000000"/>
                <w:sz w:val="22"/>
                <w:szCs w:val="22"/>
              </w:rPr>
            </w:pPr>
          </w:p>
        </w:tc>
      </w:tr>
      <w:tr w:rsidR="00512826" w:rsidRPr="00EE41C9" w14:paraId="1C96A48D"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6EF6726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XX_ASSET_ID</w:t>
            </w:r>
          </w:p>
        </w:tc>
        <w:tc>
          <w:tcPr>
            <w:tcW w:w="930" w:type="pct"/>
            <w:tcBorders>
              <w:top w:val="nil"/>
              <w:left w:val="nil"/>
              <w:bottom w:val="single" w:sz="4" w:space="0" w:color="auto"/>
              <w:right w:val="single" w:sz="4" w:space="0" w:color="auto"/>
            </w:tcBorders>
            <w:shd w:val="clear" w:color="auto" w:fill="auto"/>
            <w:noWrap/>
            <w:vAlign w:val="bottom"/>
            <w:hideMark/>
          </w:tcPr>
          <w:p w14:paraId="7F90369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5A8BC57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XX_ASSET_ID</w:t>
            </w:r>
          </w:p>
        </w:tc>
        <w:tc>
          <w:tcPr>
            <w:tcW w:w="995" w:type="pct"/>
            <w:tcBorders>
              <w:top w:val="nil"/>
              <w:left w:val="nil"/>
              <w:bottom w:val="single" w:sz="4" w:space="0" w:color="auto"/>
              <w:right w:val="single" w:sz="4" w:space="0" w:color="auto"/>
            </w:tcBorders>
            <w:shd w:val="clear" w:color="auto" w:fill="auto"/>
            <w:noWrap/>
            <w:vAlign w:val="bottom"/>
            <w:hideMark/>
          </w:tcPr>
          <w:p w14:paraId="3F23CC3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B5D125F" w14:textId="77777777" w:rsidR="00512826" w:rsidRPr="00EE41C9" w:rsidRDefault="00512826" w:rsidP="00EE41C9">
            <w:pPr>
              <w:jc w:val="left"/>
              <w:rPr>
                <w:rFonts w:ascii="Calibri" w:hAnsi="Calibri" w:cs="Calibri"/>
                <w:color w:val="000000"/>
                <w:sz w:val="22"/>
                <w:szCs w:val="22"/>
              </w:rPr>
            </w:pPr>
          </w:p>
        </w:tc>
      </w:tr>
      <w:tr w:rsidR="00512826" w:rsidRPr="00EE41C9" w14:paraId="4DD715D5"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5A33672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XX_DELISYST_AG</w:t>
            </w:r>
          </w:p>
        </w:tc>
        <w:tc>
          <w:tcPr>
            <w:tcW w:w="930" w:type="pct"/>
            <w:tcBorders>
              <w:top w:val="nil"/>
              <w:left w:val="nil"/>
              <w:bottom w:val="single" w:sz="4" w:space="0" w:color="auto"/>
              <w:right w:val="single" w:sz="4" w:space="0" w:color="auto"/>
            </w:tcBorders>
            <w:shd w:val="clear" w:color="auto" w:fill="auto"/>
            <w:noWrap/>
            <w:vAlign w:val="bottom"/>
            <w:hideMark/>
          </w:tcPr>
          <w:p w14:paraId="01080F6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2D4438B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XX_DELISYST_AG</w:t>
            </w:r>
          </w:p>
        </w:tc>
        <w:tc>
          <w:tcPr>
            <w:tcW w:w="995" w:type="pct"/>
            <w:tcBorders>
              <w:top w:val="nil"/>
              <w:left w:val="nil"/>
              <w:bottom w:val="single" w:sz="4" w:space="0" w:color="auto"/>
              <w:right w:val="single" w:sz="4" w:space="0" w:color="auto"/>
            </w:tcBorders>
            <w:shd w:val="clear" w:color="auto" w:fill="auto"/>
            <w:noWrap/>
            <w:vAlign w:val="bottom"/>
            <w:hideMark/>
          </w:tcPr>
          <w:p w14:paraId="2D408AD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01B2E97" w14:textId="77777777" w:rsidR="00512826" w:rsidRPr="00EE41C9" w:rsidRDefault="00512826" w:rsidP="00EE41C9">
            <w:pPr>
              <w:jc w:val="left"/>
              <w:rPr>
                <w:rFonts w:ascii="Calibri" w:hAnsi="Calibri" w:cs="Calibri"/>
                <w:color w:val="000000"/>
                <w:sz w:val="22"/>
                <w:szCs w:val="22"/>
              </w:rPr>
            </w:pPr>
          </w:p>
        </w:tc>
      </w:tr>
      <w:tr w:rsidR="00512826" w:rsidRPr="00EE41C9" w14:paraId="6201E692"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4F6D6CB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XX_AGREEMENT_ID</w:t>
            </w:r>
          </w:p>
        </w:tc>
        <w:tc>
          <w:tcPr>
            <w:tcW w:w="930" w:type="pct"/>
            <w:tcBorders>
              <w:top w:val="nil"/>
              <w:left w:val="nil"/>
              <w:bottom w:val="single" w:sz="4" w:space="0" w:color="auto"/>
              <w:right w:val="single" w:sz="4" w:space="0" w:color="auto"/>
            </w:tcBorders>
            <w:shd w:val="clear" w:color="auto" w:fill="auto"/>
            <w:noWrap/>
            <w:vAlign w:val="bottom"/>
            <w:hideMark/>
          </w:tcPr>
          <w:p w14:paraId="33EFE8C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15C27E7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XX_AGREEMENT_ID</w:t>
            </w:r>
          </w:p>
        </w:tc>
        <w:tc>
          <w:tcPr>
            <w:tcW w:w="995" w:type="pct"/>
            <w:tcBorders>
              <w:top w:val="nil"/>
              <w:left w:val="nil"/>
              <w:bottom w:val="single" w:sz="4" w:space="0" w:color="auto"/>
              <w:right w:val="single" w:sz="4" w:space="0" w:color="auto"/>
            </w:tcBorders>
            <w:shd w:val="clear" w:color="auto" w:fill="auto"/>
            <w:noWrap/>
            <w:vAlign w:val="bottom"/>
            <w:hideMark/>
          </w:tcPr>
          <w:p w14:paraId="6179DF4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B77E7BC" w14:textId="77777777" w:rsidR="00512826" w:rsidRPr="00EE41C9" w:rsidRDefault="00512826" w:rsidP="00EE41C9">
            <w:pPr>
              <w:jc w:val="left"/>
              <w:rPr>
                <w:rFonts w:ascii="Calibri" w:hAnsi="Calibri" w:cs="Calibri"/>
                <w:color w:val="000000"/>
                <w:sz w:val="22"/>
                <w:szCs w:val="22"/>
              </w:rPr>
            </w:pPr>
          </w:p>
        </w:tc>
      </w:tr>
      <w:tr w:rsidR="00512826" w:rsidRPr="00EE41C9" w14:paraId="32B12EE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DF74F9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000000" w:fill="D9D9D9"/>
            <w:noWrap/>
            <w:vAlign w:val="bottom"/>
            <w:hideMark/>
          </w:tcPr>
          <w:p w14:paraId="13B665C6"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XX_DELISYST</w:t>
            </w:r>
          </w:p>
        </w:tc>
        <w:tc>
          <w:tcPr>
            <w:tcW w:w="1423" w:type="pct"/>
            <w:tcBorders>
              <w:top w:val="nil"/>
              <w:left w:val="nil"/>
              <w:bottom w:val="single" w:sz="4" w:space="0" w:color="auto"/>
              <w:right w:val="single" w:sz="4" w:space="0" w:color="auto"/>
            </w:tcBorders>
            <w:shd w:val="clear" w:color="auto" w:fill="auto"/>
            <w:noWrap/>
            <w:vAlign w:val="bottom"/>
            <w:hideMark/>
          </w:tcPr>
          <w:p w14:paraId="576B1CB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338A23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EB50C99" w14:textId="77777777" w:rsidR="00512826" w:rsidRPr="00EE41C9" w:rsidRDefault="00512826" w:rsidP="00EE41C9">
            <w:pPr>
              <w:jc w:val="left"/>
              <w:rPr>
                <w:rFonts w:ascii="Calibri" w:hAnsi="Calibri" w:cs="Calibri"/>
                <w:color w:val="000000"/>
                <w:sz w:val="22"/>
                <w:szCs w:val="22"/>
              </w:rPr>
            </w:pPr>
          </w:p>
        </w:tc>
      </w:tr>
      <w:tr w:rsidR="00512826" w:rsidRPr="00EE41C9" w14:paraId="126A156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260841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000000" w:fill="D9D9D9"/>
            <w:noWrap/>
            <w:vAlign w:val="bottom"/>
            <w:hideMark/>
          </w:tcPr>
          <w:p w14:paraId="5BB961F1"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XX_GLOBAL_PARTY_NO</w:t>
            </w:r>
          </w:p>
        </w:tc>
        <w:tc>
          <w:tcPr>
            <w:tcW w:w="1423" w:type="pct"/>
            <w:tcBorders>
              <w:top w:val="nil"/>
              <w:left w:val="nil"/>
              <w:bottom w:val="single" w:sz="4" w:space="0" w:color="auto"/>
              <w:right w:val="single" w:sz="4" w:space="0" w:color="auto"/>
            </w:tcBorders>
            <w:shd w:val="clear" w:color="auto" w:fill="auto"/>
            <w:noWrap/>
            <w:vAlign w:val="bottom"/>
            <w:hideMark/>
          </w:tcPr>
          <w:p w14:paraId="71EF3BB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1D3655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5E30CAD" w14:textId="77777777" w:rsidR="00512826" w:rsidRPr="00EE41C9" w:rsidRDefault="00512826" w:rsidP="00EE41C9">
            <w:pPr>
              <w:jc w:val="left"/>
              <w:rPr>
                <w:rFonts w:ascii="Calibri" w:hAnsi="Calibri" w:cs="Calibri"/>
                <w:color w:val="000000"/>
                <w:sz w:val="22"/>
                <w:szCs w:val="22"/>
              </w:rPr>
            </w:pPr>
          </w:p>
        </w:tc>
      </w:tr>
      <w:tr w:rsidR="00512826" w:rsidRPr="00EE41C9" w14:paraId="331BAC3E"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AC4D98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CD8FAB6"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B16F19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A3EB65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auto"/>
          </w:tcPr>
          <w:p w14:paraId="02E555DD" w14:textId="77777777" w:rsidR="00512826" w:rsidRPr="00EE41C9" w:rsidRDefault="00512826" w:rsidP="00EE41C9">
            <w:pPr>
              <w:jc w:val="left"/>
              <w:rPr>
                <w:rFonts w:ascii="Calibri" w:hAnsi="Calibri" w:cs="Calibri"/>
                <w:color w:val="000000"/>
                <w:sz w:val="22"/>
                <w:szCs w:val="22"/>
              </w:rPr>
            </w:pPr>
          </w:p>
        </w:tc>
      </w:tr>
      <w:tr w:rsidR="00512826" w:rsidRPr="00EE41C9" w14:paraId="0CE9E649"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7AB9FC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E1CF97F"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589C481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E85803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auto"/>
          </w:tcPr>
          <w:p w14:paraId="629518EB" w14:textId="77777777" w:rsidR="00512826" w:rsidRPr="00EE41C9" w:rsidRDefault="00512826" w:rsidP="00EE41C9">
            <w:pPr>
              <w:jc w:val="left"/>
              <w:rPr>
                <w:rFonts w:ascii="Calibri" w:hAnsi="Calibri" w:cs="Calibri"/>
                <w:color w:val="000000"/>
                <w:sz w:val="22"/>
                <w:szCs w:val="22"/>
              </w:rPr>
            </w:pPr>
          </w:p>
        </w:tc>
      </w:tr>
      <w:tr w:rsidR="00512826" w:rsidRPr="00EE41C9" w14:paraId="7EA4CA72"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4343C1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930" w:type="pct"/>
            <w:tcBorders>
              <w:top w:val="nil"/>
              <w:left w:val="nil"/>
              <w:bottom w:val="single" w:sz="4" w:space="0" w:color="auto"/>
              <w:right w:val="single" w:sz="4" w:space="0" w:color="auto"/>
            </w:tcBorders>
            <w:shd w:val="clear" w:color="auto" w:fill="auto"/>
            <w:noWrap/>
            <w:vAlign w:val="bottom"/>
            <w:hideMark/>
          </w:tcPr>
          <w:p w14:paraId="62F2E3D9"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B1BE85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8ACB8F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auto"/>
          </w:tcPr>
          <w:p w14:paraId="35404BB2" w14:textId="77777777" w:rsidR="00512826" w:rsidRPr="00EE41C9" w:rsidRDefault="00512826" w:rsidP="00EE41C9">
            <w:pPr>
              <w:jc w:val="left"/>
              <w:rPr>
                <w:rFonts w:ascii="Calibri" w:hAnsi="Calibri" w:cs="Calibri"/>
                <w:color w:val="000000"/>
                <w:sz w:val="22"/>
                <w:szCs w:val="22"/>
              </w:rPr>
            </w:pPr>
          </w:p>
        </w:tc>
      </w:tr>
      <w:tr w:rsidR="00512826" w:rsidRPr="00EE41C9" w14:paraId="0DC1AC0A"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2F76F0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96A28F2"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8B18C8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E67FA5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XX_FOKVKZ</w:t>
            </w:r>
          </w:p>
        </w:tc>
        <w:tc>
          <w:tcPr>
            <w:tcW w:w="477" w:type="pct"/>
            <w:tcBorders>
              <w:top w:val="nil"/>
              <w:left w:val="nil"/>
              <w:bottom w:val="single" w:sz="4" w:space="0" w:color="auto"/>
              <w:right w:val="single" w:sz="4" w:space="0" w:color="auto"/>
            </w:tcBorders>
            <w:shd w:val="clear" w:color="auto" w:fill="auto"/>
          </w:tcPr>
          <w:p w14:paraId="45FCC941" w14:textId="77777777" w:rsidR="00512826" w:rsidRPr="00EE41C9" w:rsidRDefault="00512826" w:rsidP="00EE41C9">
            <w:pPr>
              <w:jc w:val="left"/>
              <w:rPr>
                <w:rFonts w:ascii="Calibri" w:hAnsi="Calibri" w:cs="Calibri"/>
                <w:color w:val="000000"/>
                <w:sz w:val="22"/>
                <w:szCs w:val="22"/>
              </w:rPr>
            </w:pPr>
          </w:p>
        </w:tc>
      </w:tr>
    </w:tbl>
    <w:p w14:paraId="59F1C4E9" w14:textId="77777777" w:rsidR="00674484" w:rsidRPr="00674484" w:rsidRDefault="00674484" w:rsidP="00674484">
      <w:pPr>
        <w:rPr>
          <w:vanish/>
        </w:rPr>
      </w:pPr>
    </w:p>
    <w:p w14:paraId="2B1C1136" w14:textId="77777777" w:rsidR="0079613D" w:rsidRDefault="0079613D" w:rsidP="001C6361">
      <w:pPr>
        <w:pStyle w:val="BodyText"/>
      </w:pPr>
    </w:p>
    <w:p w14:paraId="6ECD140A" w14:textId="77777777" w:rsidR="0079613D" w:rsidRDefault="0079613D" w:rsidP="001C6361">
      <w:pPr>
        <w:pStyle w:val="BodyText"/>
      </w:pPr>
    </w:p>
    <w:p w14:paraId="4C86B227" w14:textId="77777777" w:rsidR="00943602" w:rsidRDefault="00943602" w:rsidP="001C6361">
      <w:pPr>
        <w:pStyle w:val="BodyText"/>
      </w:pPr>
    </w:p>
    <w:p w14:paraId="666D5902" w14:textId="77777777" w:rsidR="0079613D" w:rsidRPr="00780325" w:rsidRDefault="0079613D" w:rsidP="00882B87">
      <w:pPr>
        <w:pStyle w:val="BodyText"/>
      </w:pPr>
    </w:p>
    <w:p w14:paraId="0BFC8F93" w14:textId="77777777" w:rsidR="001C6361" w:rsidRPr="004F19FE" w:rsidRDefault="001C6361" w:rsidP="001C6361">
      <w:pPr>
        <w:pStyle w:val="BodyText"/>
        <w:rPr>
          <w:rFonts w:ascii="Arial" w:hAnsi="Arial" w:cs="Arial"/>
          <w:color w:val="000000"/>
          <w:sz w:val="18"/>
          <w:szCs w:val="18"/>
        </w:rPr>
      </w:pPr>
      <w:bookmarkStart w:id="207" w:name="_Toc132965573"/>
      <w:r>
        <w:t xml:space="preserve">Tabelle </w:t>
      </w:r>
      <w:r w:rsidR="00751F50">
        <w:fldChar w:fldCharType="begin"/>
      </w:r>
      <w:r w:rsidR="00751F50">
        <w:instrText xml:space="preserve"> SEQ Tabelle \* ARABIC </w:instrText>
      </w:r>
      <w:r w:rsidR="00751F50">
        <w:fldChar w:fldCharType="separate"/>
      </w:r>
      <w:r w:rsidR="00003DFB">
        <w:rPr>
          <w:noProof/>
        </w:rPr>
        <w:t>3</w:t>
      </w:r>
      <w:r w:rsidR="00751F50">
        <w:fldChar w:fldCharType="end"/>
      </w:r>
      <w:r>
        <w:t xml:space="preserve">: </w:t>
      </w:r>
      <w:r w:rsidRPr="00F95524">
        <w:rPr>
          <w:rFonts w:ascii="Arial" w:hAnsi="Arial" w:cs="Arial"/>
          <w:sz w:val="18"/>
          <w:szCs w:val="18"/>
        </w:rPr>
        <w:t xml:space="preserve">Schlüsselmapping zur Generierung von Einträgen in Tabelle </w:t>
      </w:r>
      <w:r w:rsidRPr="004F19FE">
        <w:rPr>
          <w:rFonts w:ascii="Arial" w:hAnsi="Arial" w:cs="Arial"/>
          <w:color w:val="000000"/>
          <w:sz w:val="18"/>
          <w:szCs w:val="18"/>
        </w:rPr>
        <w:t>POSITION</w:t>
      </w:r>
      <w:bookmarkEnd w:id="207"/>
    </w:p>
    <w:p w14:paraId="731CB8D1" w14:textId="77777777" w:rsidR="001C6361" w:rsidRDefault="001C6361" w:rsidP="00882B87">
      <w:pPr>
        <w:pStyle w:val="BodyText"/>
      </w:pPr>
      <w:r>
        <w:t>Zu beachten ist, dass vor Ausführung der in diesem Kapitel definierten Joins zunächst die jeweiligen Datenmengen gefiltert werden gemäß den im Kapitel „</w:t>
      </w:r>
      <w:r w:rsidRPr="00954453">
        <w:t>Filter für Quelltabellen</w:t>
      </w:r>
      <w:r>
        <w:t xml:space="preserve"> / Aliasse“ festgelegten Filterbedingungen.</w:t>
      </w:r>
    </w:p>
    <w:p w14:paraId="2FEB0F88" w14:textId="77777777" w:rsidR="008D0ABA" w:rsidRDefault="008D0ABA" w:rsidP="00882B87">
      <w:pPr>
        <w:pStyle w:val="BodyText"/>
      </w:pPr>
    </w:p>
    <w:p w14:paraId="67BF9392" w14:textId="77777777" w:rsidR="008D0ABA" w:rsidRPr="00780325" w:rsidRDefault="008D0ABA" w:rsidP="00882B87">
      <w:pPr>
        <w:pStyle w:val="BodyText"/>
      </w:pPr>
      <w:r>
        <w:t xml:space="preserve">Grundlage des Schlüsselmappings als Excel-Datei: </w:t>
      </w:r>
      <w:r w:rsidR="00674484">
        <w:object w:dxaOrig="1538" w:dyaOrig="997" w14:anchorId="788C50CC">
          <v:shape id="_x0000_i1030" type="#_x0000_t75" style="width:77pt;height:49.4pt" o:ole="">
            <v:imagedata r:id="rId18" o:title=""/>
          </v:shape>
          <o:OLEObject Type="Embed" ProgID="Excel.Sheet.12" ShapeID="_x0000_i1030" DrawAspect="Icon" ObjectID="_1812968712" r:id="rId19"/>
        </w:object>
      </w:r>
    </w:p>
    <w:p w14:paraId="3B8D2699" w14:textId="77777777" w:rsidR="00AF4355" w:rsidRPr="00AF4355" w:rsidRDefault="00D07413" w:rsidP="00D07413">
      <w:pPr>
        <w:pStyle w:val="Heading1"/>
        <w:keepNext w:val="0"/>
        <w:tabs>
          <w:tab w:val="clear" w:pos="567"/>
          <w:tab w:val="num" w:pos="432"/>
        </w:tabs>
        <w:suppressAutoHyphens w:val="0"/>
        <w:ind w:left="432" w:hanging="432"/>
      </w:pPr>
      <w:bookmarkStart w:id="208" w:name="_Toc115370622"/>
      <w:bookmarkStart w:id="209" w:name="_Toc115883371"/>
      <w:bookmarkStart w:id="210" w:name="_Toc116404974"/>
      <w:bookmarkStart w:id="211" w:name="_Toc116405712"/>
      <w:bookmarkStart w:id="212" w:name="_Toc117263722"/>
      <w:bookmarkStart w:id="213" w:name="_Toc118132285"/>
      <w:bookmarkStart w:id="214" w:name="_Toc118285539"/>
      <w:bookmarkStart w:id="215" w:name="_Toc118299539"/>
      <w:bookmarkStart w:id="216" w:name="_Toc118755110"/>
      <w:bookmarkStart w:id="217" w:name="_Toc119348278"/>
      <w:bookmarkStart w:id="218" w:name="_Toc115370623"/>
      <w:bookmarkStart w:id="219" w:name="_Toc115883372"/>
      <w:bookmarkStart w:id="220" w:name="_Toc116404975"/>
      <w:bookmarkStart w:id="221" w:name="_Toc116405713"/>
      <w:bookmarkStart w:id="222" w:name="_Toc117263723"/>
      <w:bookmarkStart w:id="223" w:name="_Toc118132286"/>
      <w:bookmarkStart w:id="224" w:name="_Toc118285540"/>
      <w:bookmarkStart w:id="225" w:name="_Toc118299540"/>
      <w:bookmarkStart w:id="226" w:name="_Toc118755111"/>
      <w:bookmarkStart w:id="227" w:name="_Toc119348279"/>
      <w:bookmarkStart w:id="228" w:name="_Toc115370624"/>
      <w:bookmarkStart w:id="229" w:name="_Toc115883373"/>
      <w:bookmarkStart w:id="230" w:name="_Toc116404976"/>
      <w:bookmarkStart w:id="231" w:name="_Toc116405714"/>
      <w:bookmarkStart w:id="232" w:name="_Toc117263724"/>
      <w:bookmarkStart w:id="233" w:name="_Toc118132287"/>
      <w:bookmarkStart w:id="234" w:name="_Toc118285541"/>
      <w:bookmarkStart w:id="235" w:name="_Toc118299541"/>
      <w:bookmarkStart w:id="236" w:name="_Toc118755112"/>
      <w:bookmarkStart w:id="237" w:name="_Toc119348280"/>
      <w:bookmarkStart w:id="238" w:name="_Toc115370626"/>
      <w:bookmarkStart w:id="239" w:name="_Toc115883375"/>
      <w:bookmarkStart w:id="240" w:name="_Toc116404978"/>
      <w:bookmarkStart w:id="241" w:name="_Toc116405716"/>
      <w:bookmarkStart w:id="242" w:name="_Toc117263726"/>
      <w:bookmarkStart w:id="243" w:name="_Toc118132289"/>
      <w:bookmarkStart w:id="244" w:name="_Toc118285543"/>
      <w:bookmarkStart w:id="245" w:name="_Toc118299543"/>
      <w:bookmarkStart w:id="246" w:name="_Toc118755114"/>
      <w:bookmarkStart w:id="247" w:name="_Toc119348282"/>
      <w:bookmarkStart w:id="248" w:name="_Toc115370628"/>
      <w:bookmarkStart w:id="249" w:name="_Toc115883377"/>
      <w:bookmarkStart w:id="250" w:name="_Toc116404980"/>
      <w:bookmarkStart w:id="251" w:name="_Toc116405718"/>
      <w:bookmarkStart w:id="252" w:name="_Toc117263728"/>
      <w:bookmarkStart w:id="253" w:name="_Toc118132291"/>
      <w:bookmarkStart w:id="254" w:name="_Toc118285545"/>
      <w:bookmarkStart w:id="255" w:name="_Toc118299545"/>
      <w:bookmarkStart w:id="256" w:name="_Toc118755116"/>
      <w:bookmarkStart w:id="257" w:name="_Toc119348284"/>
      <w:bookmarkStart w:id="258" w:name="_Toc115370630"/>
      <w:bookmarkStart w:id="259" w:name="_Toc115883379"/>
      <w:bookmarkStart w:id="260" w:name="_Toc116404982"/>
      <w:bookmarkStart w:id="261" w:name="_Toc116405720"/>
      <w:bookmarkStart w:id="262" w:name="_Toc117263730"/>
      <w:bookmarkStart w:id="263" w:name="_Toc118132293"/>
      <w:bookmarkStart w:id="264" w:name="_Toc118285547"/>
      <w:bookmarkStart w:id="265" w:name="_Toc118299547"/>
      <w:bookmarkStart w:id="266" w:name="_Toc118755118"/>
      <w:bookmarkStart w:id="267" w:name="_Toc119348286"/>
      <w:bookmarkStart w:id="268" w:name="_Toc115370632"/>
      <w:bookmarkStart w:id="269" w:name="_Toc115883381"/>
      <w:bookmarkStart w:id="270" w:name="_Toc116404984"/>
      <w:bookmarkStart w:id="271" w:name="_Toc116405722"/>
      <w:bookmarkStart w:id="272" w:name="_Toc117263732"/>
      <w:bookmarkStart w:id="273" w:name="_Toc118132295"/>
      <w:bookmarkStart w:id="274" w:name="_Toc118285549"/>
      <w:bookmarkStart w:id="275" w:name="_Toc118299549"/>
      <w:bookmarkStart w:id="276" w:name="_Toc118755120"/>
      <w:bookmarkStart w:id="277" w:name="_Toc119348288"/>
      <w:bookmarkStart w:id="278" w:name="_Toc115370634"/>
      <w:bookmarkStart w:id="279" w:name="_Toc115883383"/>
      <w:bookmarkStart w:id="280" w:name="_Toc116404986"/>
      <w:bookmarkStart w:id="281" w:name="_Toc116405724"/>
      <w:bookmarkStart w:id="282" w:name="_Toc117263734"/>
      <w:bookmarkStart w:id="283" w:name="_Toc118132297"/>
      <w:bookmarkStart w:id="284" w:name="_Toc118285551"/>
      <w:bookmarkStart w:id="285" w:name="_Toc118299551"/>
      <w:bookmarkStart w:id="286" w:name="_Toc118755122"/>
      <w:bookmarkStart w:id="287" w:name="_Toc119348290"/>
      <w:bookmarkStart w:id="288" w:name="_Toc115370636"/>
      <w:bookmarkStart w:id="289" w:name="_Toc115883385"/>
      <w:bookmarkStart w:id="290" w:name="_Toc116404988"/>
      <w:bookmarkStart w:id="291" w:name="_Toc116405726"/>
      <w:bookmarkStart w:id="292" w:name="_Toc117263736"/>
      <w:bookmarkStart w:id="293" w:name="_Toc118132299"/>
      <w:bookmarkStart w:id="294" w:name="_Toc118285553"/>
      <w:bookmarkStart w:id="295" w:name="_Toc118299553"/>
      <w:bookmarkStart w:id="296" w:name="_Toc118755124"/>
      <w:bookmarkStart w:id="297" w:name="_Toc119348292"/>
      <w:bookmarkStart w:id="298" w:name="_Toc115370638"/>
      <w:bookmarkStart w:id="299" w:name="_Toc115883387"/>
      <w:bookmarkStart w:id="300" w:name="_Toc116404990"/>
      <w:bookmarkStart w:id="301" w:name="_Toc116405728"/>
      <w:bookmarkStart w:id="302" w:name="_Toc117263738"/>
      <w:bookmarkStart w:id="303" w:name="_Toc118132301"/>
      <w:bookmarkStart w:id="304" w:name="_Toc118285555"/>
      <w:bookmarkStart w:id="305" w:name="_Toc118299555"/>
      <w:bookmarkStart w:id="306" w:name="_Toc118755126"/>
      <w:bookmarkStart w:id="307" w:name="_Toc119348294"/>
      <w:bookmarkStart w:id="308" w:name="_Toc115370648"/>
      <w:bookmarkStart w:id="309" w:name="_Toc115883397"/>
      <w:bookmarkStart w:id="310" w:name="_Toc116405000"/>
      <w:bookmarkStart w:id="311" w:name="_Toc116405738"/>
      <w:bookmarkStart w:id="312" w:name="_Toc117263748"/>
      <w:bookmarkStart w:id="313" w:name="_Toc118132311"/>
      <w:bookmarkStart w:id="314" w:name="_Toc118285565"/>
      <w:bookmarkStart w:id="315" w:name="_Toc118299565"/>
      <w:bookmarkStart w:id="316" w:name="_Toc118755136"/>
      <w:bookmarkStart w:id="317" w:name="_Toc119348304"/>
      <w:bookmarkStart w:id="318" w:name="_Toc115370650"/>
      <w:bookmarkStart w:id="319" w:name="_Toc115883399"/>
      <w:bookmarkStart w:id="320" w:name="_Toc116405002"/>
      <w:bookmarkStart w:id="321" w:name="_Toc116405740"/>
      <w:bookmarkStart w:id="322" w:name="_Toc117263750"/>
      <w:bookmarkStart w:id="323" w:name="_Toc118132313"/>
      <w:bookmarkStart w:id="324" w:name="_Toc118285567"/>
      <w:bookmarkStart w:id="325" w:name="_Toc118299567"/>
      <w:bookmarkStart w:id="326" w:name="_Toc118755138"/>
      <w:bookmarkStart w:id="327" w:name="_Toc119348306"/>
      <w:bookmarkStart w:id="328" w:name="_Toc115370652"/>
      <w:bookmarkStart w:id="329" w:name="_Toc115883401"/>
      <w:bookmarkStart w:id="330" w:name="_Toc116405004"/>
      <w:bookmarkStart w:id="331" w:name="_Toc116405742"/>
      <w:bookmarkStart w:id="332" w:name="_Toc117263752"/>
      <w:bookmarkStart w:id="333" w:name="_Toc118132315"/>
      <w:bookmarkStart w:id="334" w:name="_Toc118285569"/>
      <w:bookmarkStart w:id="335" w:name="_Toc118299569"/>
      <w:bookmarkStart w:id="336" w:name="_Toc118755140"/>
      <w:bookmarkStart w:id="337" w:name="_Toc119348308"/>
      <w:bookmarkStart w:id="338" w:name="_Toc115370654"/>
      <w:bookmarkStart w:id="339" w:name="_Toc115883403"/>
      <w:bookmarkStart w:id="340" w:name="_Toc116405006"/>
      <w:bookmarkStart w:id="341" w:name="_Toc116405744"/>
      <w:bookmarkStart w:id="342" w:name="_Toc117263754"/>
      <w:bookmarkStart w:id="343" w:name="_Toc118132317"/>
      <w:bookmarkStart w:id="344" w:name="_Toc118285571"/>
      <w:bookmarkStart w:id="345" w:name="_Toc118299571"/>
      <w:bookmarkStart w:id="346" w:name="_Toc118755142"/>
      <w:bookmarkStart w:id="347" w:name="_Toc119348310"/>
      <w:bookmarkStart w:id="348" w:name="_Toc115370656"/>
      <w:bookmarkStart w:id="349" w:name="_Toc115883405"/>
      <w:bookmarkStart w:id="350" w:name="_Toc116405008"/>
      <w:bookmarkStart w:id="351" w:name="_Toc116405746"/>
      <w:bookmarkStart w:id="352" w:name="_Toc117263756"/>
      <w:bookmarkStart w:id="353" w:name="_Toc118132319"/>
      <w:bookmarkStart w:id="354" w:name="_Toc118285573"/>
      <w:bookmarkStart w:id="355" w:name="_Toc118299573"/>
      <w:bookmarkStart w:id="356" w:name="_Toc118755144"/>
      <w:bookmarkStart w:id="357" w:name="_Toc119348312"/>
      <w:bookmarkStart w:id="358" w:name="_Toc115370658"/>
      <w:bookmarkStart w:id="359" w:name="_Toc115883407"/>
      <w:bookmarkStart w:id="360" w:name="_Toc116405010"/>
      <w:bookmarkStart w:id="361" w:name="_Toc116405748"/>
      <w:bookmarkStart w:id="362" w:name="_Toc117263758"/>
      <w:bookmarkStart w:id="363" w:name="_Toc118132321"/>
      <w:bookmarkStart w:id="364" w:name="_Toc118285575"/>
      <w:bookmarkStart w:id="365" w:name="_Toc118299575"/>
      <w:bookmarkStart w:id="366" w:name="_Toc118755146"/>
      <w:bookmarkStart w:id="367" w:name="_Toc119348314"/>
      <w:bookmarkStart w:id="368" w:name="_Toc115370660"/>
      <w:bookmarkStart w:id="369" w:name="_Toc115883409"/>
      <w:bookmarkStart w:id="370" w:name="_Toc116405012"/>
      <w:bookmarkStart w:id="371" w:name="_Toc116405750"/>
      <w:bookmarkStart w:id="372" w:name="_Toc117263760"/>
      <w:bookmarkStart w:id="373" w:name="_Toc118132323"/>
      <w:bookmarkStart w:id="374" w:name="_Toc118285577"/>
      <w:bookmarkStart w:id="375" w:name="_Toc118299577"/>
      <w:bookmarkStart w:id="376" w:name="_Toc118755148"/>
      <w:bookmarkStart w:id="377" w:name="_Toc119348316"/>
      <w:bookmarkStart w:id="378" w:name="_Toc115370662"/>
      <w:bookmarkStart w:id="379" w:name="_Toc115883411"/>
      <w:bookmarkStart w:id="380" w:name="_Toc116405014"/>
      <w:bookmarkStart w:id="381" w:name="_Toc116405752"/>
      <w:bookmarkStart w:id="382" w:name="_Toc117263762"/>
      <w:bookmarkStart w:id="383" w:name="_Toc118132325"/>
      <w:bookmarkStart w:id="384" w:name="_Toc118285579"/>
      <w:bookmarkStart w:id="385" w:name="_Toc118299579"/>
      <w:bookmarkStart w:id="386" w:name="_Toc118755150"/>
      <w:bookmarkStart w:id="387" w:name="_Toc119348318"/>
      <w:bookmarkStart w:id="388" w:name="_Toc115370664"/>
      <w:bookmarkStart w:id="389" w:name="_Toc115883413"/>
      <w:bookmarkStart w:id="390" w:name="_Toc116405016"/>
      <w:bookmarkStart w:id="391" w:name="_Toc116405754"/>
      <w:bookmarkStart w:id="392" w:name="_Toc117263764"/>
      <w:bookmarkStart w:id="393" w:name="_Toc118132327"/>
      <w:bookmarkStart w:id="394" w:name="_Toc118285581"/>
      <w:bookmarkStart w:id="395" w:name="_Toc118299581"/>
      <w:bookmarkStart w:id="396" w:name="_Toc118755152"/>
      <w:bookmarkStart w:id="397" w:name="_Toc119348320"/>
      <w:bookmarkStart w:id="398" w:name="_Toc115370666"/>
      <w:bookmarkStart w:id="399" w:name="_Toc115883415"/>
      <w:bookmarkStart w:id="400" w:name="_Toc116405018"/>
      <w:bookmarkStart w:id="401" w:name="_Toc116405756"/>
      <w:bookmarkStart w:id="402" w:name="_Toc117263766"/>
      <w:bookmarkStart w:id="403" w:name="_Toc118132329"/>
      <w:bookmarkStart w:id="404" w:name="_Toc118285583"/>
      <w:bookmarkStart w:id="405" w:name="_Toc118299583"/>
      <w:bookmarkStart w:id="406" w:name="_Toc118755154"/>
      <w:bookmarkStart w:id="407" w:name="_Toc119348322"/>
      <w:bookmarkStart w:id="408" w:name="_Toc115370668"/>
      <w:bookmarkStart w:id="409" w:name="_Toc115883417"/>
      <w:bookmarkStart w:id="410" w:name="_Toc116405020"/>
      <w:bookmarkStart w:id="411" w:name="_Toc116405758"/>
      <w:bookmarkStart w:id="412" w:name="_Toc117263768"/>
      <w:bookmarkStart w:id="413" w:name="_Toc118132331"/>
      <w:bookmarkStart w:id="414" w:name="_Toc118285585"/>
      <w:bookmarkStart w:id="415" w:name="_Toc118299585"/>
      <w:bookmarkStart w:id="416" w:name="_Toc118755156"/>
      <w:bookmarkStart w:id="417" w:name="_Toc119348324"/>
      <w:bookmarkStart w:id="418" w:name="_Toc115370670"/>
      <w:bookmarkStart w:id="419" w:name="_Toc115883419"/>
      <w:bookmarkStart w:id="420" w:name="_Toc116405022"/>
      <w:bookmarkStart w:id="421" w:name="_Toc116405760"/>
      <w:bookmarkStart w:id="422" w:name="_Toc117263770"/>
      <w:bookmarkStart w:id="423" w:name="_Toc118132333"/>
      <w:bookmarkStart w:id="424" w:name="_Toc118285587"/>
      <w:bookmarkStart w:id="425" w:name="_Toc118299587"/>
      <w:bookmarkStart w:id="426" w:name="_Toc118755158"/>
      <w:bookmarkStart w:id="427" w:name="_Toc119348326"/>
      <w:bookmarkStart w:id="428" w:name="_Toc115370672"/>
      <w:bookmarkStart w:id="429" w:name="_Toc115883421"/>
      <w:bookmarkStart w:id="430" w:name="_Toc116405024"/>
      <w:bookmarkStart w:id="431" w:name="_Toc116405762"/>
      <w:bookmarkStart w:id="432" w:name="_Toc117263772"/>
      <w:bookmarkStart w:id="433" w:name="_Toc118132335"/>
      <w:bookmarkStart w:id="434" w:name="_Toc118285589"/>
      <w:bookmarkStart w:id="435" w:name="_Toc118299589"/>
      <w:bookmarkStart w:id="436" w:name="_Toc118755160"/>
      <w:bookmarkStart w:id="437" w:name="_Toc119348328"/>
      <w:bookmarkStart w:id="438" w:name="_Toc115370674"/>
      <w:bookmarkStart w:id="439" w:name="_Toc115883423"/>
      <w:bookmarkStart w:id="440" w:name="_Toc116405026"/>
      <w:bookmarkStart w:id="441" w:name="_Toc116405764"/>
      <w:bookmarkStart w:id="442" w:name="_Toc117263774"/>
      <w:bookmarkStart w:id="443" w:name="_Toc118132337"/>
      <w:bookmarkStart w:id="444" w:name="_Toc118285591"/>
      <w:bookmarkStart w:id="445" w:name="_Toc118299591"/>
      <w:bookmarkStart w:id="446" w:name="_Toc118755162"/>
      <w:bookmarkStart w:id="447" w:name="_Toc119348330"/>
      <w:bookmarkStart w:id="448" w:name="_Toc115370676"/>
      <w:bookmarkStart w:id="449" w:name="_Toc115883425"/>
      <w:bookmarkStart w:id="450" w:name="_Toc116405028"/>
      <w:bookmarkStart w:id="451" w:name="_Toc116405766"/>
      <w:bookmarkStart w:id="452" w:name="_Toc117263776"/>
      <w:bookmarkStart w:id="453" w:name="_Toc118132339"/>
      <w:bookmarkStart w:id="454" w:name="_Toc118285593"/>
      <w:bookmarkStart w:id="455" w:name="_Toc118299593"/>
      <w:bookmarkStart w:id="456" w:name="_Toc118755164"/>
      <w:bookmarkStart w:id="457" w:name="_Toc119348332"/>
      <w:bookmarkStart w:id="458" w:name="_Toc115370678"/>
      <w:bookmarkStart w:id="459" w:name="_Toc115883427"/>
      <w:bookmarkStart w:id="460" w:name="_Toc116405030"/>
      <w:bookmarkStart w:id="461" w:name="_Toc116405768"/>
      <w:bookmarkStart w:id="462" w:name="_Toc117263778"/>
      <w:bookmarkStart w:id="463" w:name="_Toc118132341"/>
      <w:bookmarkStart w:id="464" w:name="_Toc118285595"/>
      <w:bookmarkStart w:id="465" w:name="_Toc118299595"/>
      <w:bookmarkStart w:id="466" w:name="_Toc118755166"/>
      <w:bookmarkStart w:id="467" w:name="_Toc119348334"/>
      <w:bookmarkStart w:id="468" w:name="_Toc115370680"/>
      <w:bookmarkStart w:id="469" w:name="_Toc115883429"/>
      <w:bookmarkStart w:id="470" w:name="_Toc116405032"/>
      <w:bookmarkStart w:id="471" w:name="_Toc116405770"/>
      <w:bookmarkStart w:id="472" w:name="_Toc117263780"/>
      <w:bookmarkStart w:id="473" w:name="_Toc118132343"/>
      <w:bookmarkStart w:id="474" w:name="_Toc118285597"/>
      <w:bookmarkStart w:id="475" w:name="_Toc118299597"/>
      <w:bookmarkStart w:id="476" w:name="_Toc118755168"/>
      <w:bookmarkStart w:id="477" w:name="_Toc119348336"/>
      <w:bookmarkStart w:id="478" w:name="_Toc115370682"/>
      <w:bookmarkStart w:id="479" w:name="_Toc115883431"/>
      <w:bookmarkStart w:id="480" w:name="_Toc116405034"/>
      <w:bookmarkStart w:id="481" w:name="_Toc116405772"/>
      <w:bookmarkStart w:id="482" w:name="_Toc117263782"/>
      <w:bookmarkStart w:id="483" w:name="_Toc118132345"/>
      <w:bookmarkStart w:id="484" w:name="_Toc118285599"/>
      <w:bookmarkStart w:id="485" w:name="_Toc118299599"/>
      <w:bookmarkStart w:id="486" w:name="_Toc118755170"/>
      <w:bookmarkStart w:id="487" w:name="_Toc119348338"/>
      <w:bookmarkStart w:id="488" w:name="_Toc115370684"/>
      <w:bookmarkStart w:id="489" w:name="_Toc115883433"/>
      <w:bookmarkStart w:id="490" w:name="_Toc116405036"/>
      <w:bookmarkStart w:id="491" w:name="_Toc116405774"/>
      <w:bookmarkStart w:id="492" w:name="_Toc117263784"/>
      <w:bookmarkStart w:id="493" w:name="_Toc118132347"/>
      <w:bookmarkStart w:id="494" w:name="_Toc118285601"/>
      <w:bookmarkStart w:id="495" w:name="_Toc118299601"/>
      <w:bookmarkStart w:id="496" w:name="_Toc118755172"/>
      <w:bookmarkStart w:id="497" w:name="_Toc119348340"/>
      <w:bookmarkStart w:id="498" w:name="_Toc115370686"/>
      <w:bookmarkStart w:id="499" w:name="_Toc115883435"/>
      <w:bookmarkStart w:id="500" w:name="_Toc116405038"/>
      <w:bookmarkStart w:id="501" w:name="_Toc116405776"/>
      <w:bookmarkStart w:id="502" w:name="_Toc117263786"/>
      <w:bookmarkStart w:id="503" w:name="_Toc118132349"/>
      <w:bookmarkStart w:id="504" w:name="_Toc118285603"/>
      <w:bookmarkStart w:id="505" w:name="_Toc118299603"/>
      <w:bookmarkStart w:id="506" w:name="_Toc118755174"/>
      <w:bookmarkStart w:id="507" w:name="_Toc119348342"/>
      <w:bookmarkStart w:id="508" w:name="_Toc115370688"/>
      <w:bookmarkStart w:id="509" w:name="_Toc115883437"/>
      <w:bookmarkStart w:id="510" w:name="_Toc116405040"/>
      <w:bookmarkStart w:id="511" w:name="_Toc116405778"/>
      <w:bookmarkStart w:id="512" w:name="_Toc117263788"/>
      <w:bookmarkStart w:id="513" w:name="_Toc118132351"/>
      <w:bookmarkStart w:id="514" w:name="_Toc118285605"/>
      <w:bookmarkStart w:id="515" w:name="_Toc118299605"/>
      <w:bookmarkStart w:id="516" w:name="_Toc118755176"/>
      <w:bookmarkStart w:id="517" w:name="_Toc119348344"/>
      <w:bookmarkStart w:id="518" w:name="_Toc115370690"/>
      <w:bookmarkStart w:id="519" w:name="_Toc115883439"/>
      <w:bookmarkStart w:id="520" w:name="_Toc116405042"/>
      <w:bookmarkStart w:id="521" w:name="_Toc116405780"/>
      <w:bookmarkStart w:id="522" w:name="_Toc117263790"/>
      <w:bookmarkStart w:id="523" w:name="_Toc118132353"/>
      <w:bookmarkStart w:id="524" w:name="_Toc118285607"/>
      <w:bookmarkStart w:id="525" w:name="_Toc118299607"/>
      <w:bookmarkStart w:id="526" w:name="_Toc118755178"/>
      <w:bookmarkStart w:id="527" w:name="_Toc119348346"/>
      <w:bookmarkStart w:id="528" w:name="_Toc115370692"/>
      <w:bookmarkStart w:id="529" w:name="_Toc115883441"/>
      <w:bookmarkStart w:id="530" w:name="_Toc116405044"/>
      <w:bookmarkStart w:id="531" w:name="_Toc116405782"/>
      <w:bookmarkStart w:id="532" w:name="_Toc117263792"/>
      <w:bookmarkStart w:id="533" w:name="_Toc118132355"/>
      <w:bookmarkStart w:id="534" w:name="_Toc118285609"/>
      <w:bookmarkStart w:id="535" w:name="_Toc118299609"/>
      <w:bookmarkStart w:id="536" w:name="_Toc118755180"/>
      <w:bookmarkStart w:id="537" w:name="_Toc119348348"/>
      <w:bookmarkStart w:id="538" w:name="_Toc115370694"/>
      <w:bookmarkStart w:id="539" w:name="_Toc115883443"/>
      <w:bookmarkStart w:id="540" w:name="_Toc116405046"/>
      <w:bookmarkStart w:id="541" w:name="_Toc116405784"/>
      <w:bookmarkStart w:id="542" w:name="_Toc117263794"/>
      <w:bookmarkStart w:id="543" w:name="_Toc118132357"/>
      <w:bookmarkStart w:id="544" w:name="_Toc118285611"/>
      <w:bookmarkStart w:id="545" w:name="_Toc118299611"/>
      <w:bookmarkStart w:id="546" w:name="_Toc118755182"/>
      <w:bookmarkStart w:id="547" w:name="_Toc119348350"/>
      <w:bookmarkStart w:id="548" w:name="_Toc115370696"/>
      <w:bookmarkStart w:id="549" w:name="_Toc115883445"/>
      <w:bookmarkStart w:id="550" w:name="_Toc116405048"/>
      <w:bookmarkStart w:id="551" w:name="_Toc116405786"/>
      <w:bookmarkStart w:id="552" w:name="_Toc117263796"/>
      <w:bookmarkStart w:id="553" w:name="_Toc118132359"/>
      <w:bookmarkStart w:id="554" w:name="_Toc118285613"/>
      <w:bookmarkStart w:id="555" w:name="_Toc118299613"/>
      <w:bookmarkStart w:id="556" w:name="_Toc118755184"/>
      <w:bookmarkStart w:id="557" w:name="_Toc119348352"/>
      <w:bookmarkStart w:id="558" w:name="_Toc115370697"/>
      <w:bookmarkStart w:id="559" w:name="_Toc115883446"/>
      <w:bookmarkStart w:id="560" w:name="_Toc116405049"/>
      <w:bookmarkStart w:id="561" w:name="_Toc116405787"/>
      <w:bookmarkStart w:id="562" w:name="_Toc117263797"/>
      <w:bookmarkStart w:id="563" w:name="_Toc118132360"/>
      <w:bookmarkStart w:id="564" w:name="_Toc118285614"/>
      <w:bookmarkStart w:id="565" w:name="_Toc118299614"/>
      <w:bookmarkStart w:id="566" w:name="_Toc118755185"/>
      <w:bookmarkStart w:id="567" w:name="_Toc119348353"/>
      <w:bookmarkStart w:id="568" w:name="_Toc115370918"/>
      <w:bookmarkStart w:id="569" w:name="_Toc115883667"/>
      <w:bookmarkStart w:id="570" w:name="_Toc116405270"/>
      <w:bookmarkStart w:id="571" w:name="_Toc116406008"/>
      <w:bookmarkStart w:id="572" w:name="_Toc117264018"/>
      <w:bookmarkStart w:id="573" w:name="_Toc118132581"/>
      <w:bookmarkStart w:id="574" w:name="_Toc118285835"/>
      <w:bookmarkStart w:id="575" w:name="_Toc118299835"/>
      <w:bookmarkStart w:id="576" w:name="_Toc118755406"/>
      <w:bookmarkStart w:id="577" w:name="_Toc119348574"/>
      <w:bookmarkStart w:id="578" w:name="_Toc115370919"/>
      <w:bookmarkStart w:id="579" w:name="_Toc115883668"/>
      <w:bookmarkStart w:id="580" w:name="_Toc116405271"/>
      <w:bookmarkStart w:id="581" w:name="_Toc116406009"/>
      <w:bookmarkStart w:id="582" w:name="_Toc117264019"/>
      <w:bookmarkStart w:id="583" w:name="_Toc118132582"/>
      <w:bookmarkStart w:id="584" w:name="_Toc118285836"/>
      <w:bookmarkStart w:id="585" w:name="_Toc118299836"/>
      <w:bookmarkStart w:id="586" w:name="_Toc118755407"/>
      <w:bookmarkStart w:id="587" w:name="_Toc119348575"/>
      <w:bookmarkStart w:id="588" w:name="_Toc115371098"/>
      <w:bookmarkStart w:id="589" w:name="_Toc115883847"/>
      <w:bookmarkStart w:id="590" w:name="_Toc116405450"/>
      <w:bookmarkStart w:id="591" w:name="_Toc116406188"/>
      <w:bookmarkStart w:id="592" w:name="_Toc117264198"/>
      <w:bookmarkStart w:id="593" w:name="_Toc118132761"/>
      <w:bookmarkStart w:id="594" w:name="_Toc118286015"/>
      <w:bookmarkStart w:id="595" w:name="_Toc118300015"/>
      <w:bookmarkStart w:id="596" w:name="_Toc118755586"/>
      <w:bookmarkStart w:id="597" w:name="_Toc119348754"/>
      <w:bookmarkStart w:id="598" w:name="_Toc115371099"/>
      <w:bookmarkStart w:id="599" w:name="_Toc115883848"/>
      <w:bookmarkStart w:id="600" w:name="_Toc116405451"/>
      <w:bookmarkStart w:id="601" w:name="_Toc116406189"/>
      <w:bookmarkStart w:id="602" w:name="_Toc117264199"/>
      <w:bookmarkStart w:id="603" w:name="_Toc118132762"/>
      <w:bookmarkStart w:id="604" w:name="_Toc118286016"/>
      <w:bookmarkStart w:id="605" w:name="_Toc118300016"/>
      <w:bookmarkStart w:id="606" w:name="_Toc118755587"/>
      <w:bookmarkStart w:id="607" w:name="_Toc119348755"/>
      <w:bookmarkStart w:id="608" w:name="_Toc115371108"/>
      <w:bookmarkStart w:id="609" w:name="_Toc115883857"/>
      <w:bookmarkStart w:id="610" w:name="_Toc116405460"/>
      <w:bookmarkStart w:id="611" w:name="_Toc116406198"/>
      <w:bookmarkStart w:id="612" w:name="_Toc117264208"/>
      <w:bookmarkStart w:id="613" w:name="_Toc118132771"/>
      <w:bookmarkStart w:id="614" w:name="_Toc118286025"/>
      <w:bookmarkStart w:id="615" w:name="_Toc118300025"/>
      <w:bookmarkStart w:id="616" w:name="_Toc118755596"/>
      <w:bookmarkStart w:id="617" w:name="_Toc119348764"/>
      <w:bookmarkStart w:id="618" w:name="_Toc115371110"/>
      <w:bookmarkStart w:id="619" w:name="_Toc115883859"/>
      <w:bookmarkStart w:id="620" w:name="_Toc116405462"/>
      <w:bookmarkStart w:id="621" w:name="_Toc116406200"/>
      <w:bookmarkStart w:id="622" w:name="_Toc117264210"/>
      <w:bookmarkStart w:id="623" w:name="_Toc118132773"/>
      <w:bookmarkStart w:id="624" w:name="_Toc118286027"/>
      <w:bookmarkStart w:id="625" w:name="_Toc118300027"/>
      <w:bookmarkStart w:id="626" w:name="_Toc118755598"/>
      <w:bookmarkStart w:id="627" w:name="_Toc119348766"/>
      <w:bookmarkStart w:id="628" w:name="_Toc115371111"/>
      <w:bookmarkStart w:id="629" w:name="_Toc115883860"/>
      <w:bookmarkStart w:id="630" w:name="_Toc116405463"/>
      <w:bookmarkStart w:id="631" w:name="_Toc116406201"/>
      <w:bookmarkStart w:id="632" w:name="_Toc117264211"/>
      <w:bookmarkStart w:id="633" w:name="_Toc118132774"/>
      <w:bookmarkStart w:id="634" w:name="_Toc118286028"/>
      <w:bookmarkStart w:id="635" w:name="_Toc118300028"/>
      <w:bookmarkStart w:id="636" w:name="_Toc118755599"/>
      <w:bookmarkStart w:id="637" w:name="_Toc119348767"/>
      <w:bookmarkStart w:id="638" w:name="_Toc115371112"/>
      <w:bookmarkStart w:id="639" w:name="_Toc115883861"/>
      <w:bookmarkStart w:id="640" w:name="_Toc116405464"/>
      <w:bookmarkStart w:id="641" w:name="_Toc116406202"/>
      <w:bookmarkStart w:id="642" w:name="_Toc117264212"/>
      <w:bookmarkStart w:id="643" w:name="_Toc118132775"/>
      <w:bookmarkStart w:id="644" w:name="_Toc118286029"/>
      <w:bookmarkStart w:id="645" w:name="_Toc118300029"/>
      <w:bookmarkStart w:id="646" w:name="_Toc118755600"/>
      <w:bookmarkStart w:id="647" w:name="_Toc119348768"/>
      <w:bookmarkStart w:id="648" w:name="_Toc115371113"/>
      <w:bookmarkStart w:id="649" w:name="_Toc115883862"/>
      <w:bookmarkStart w:id="650" w:name="_Toc116405465"/>
      <w:bookmarkStart w:id="651" w:name="_Toc116406203"/>
      <w:bookmarkStart w:id="652" w:name="_Toc117264213"/>
      <w:bookmarkStart w:id="653" w:name="_Toc118132776"/>
      <w:bookmarkStart w:id="654" w:name="_Toc118286030"/>
      <w:bookmarkStart w:id="655" w:name="_Toc118300030"/>
      <w:bookmarkStart w:id="656" w:name="_Toc118755601"/>
      <w:bookmarkStart w:id="657" w:name="_Toc119348769"/>
      <w:bookmarkStart w:id="658" w:name="_Toc115371114"/>
      <w:bookmarkStart w:id="659" w:name="_Toc115883863"/>
      <w:bookmarkStart w:id="660" w:name="_Toc116405466"/>
      <w:bookmarkStart w:id="661" w:name="_Toc116406204"/>
      <w:bookmarkStart w:id="662" w:name="_Toc117264214"/>
      <w:bookmarkStart w:id="663" w:name="_Toc118132777"/>
      <w:bookmarkStart w:id="664" w:name="_Toc118286031"/>
      <w:bookmarkStart w:id="665" w:name="_Toc118300031"/>
      <w:bookmarkStart w:id="666" w:name="_Toc118755602"/>
      <w:bookmarkStart w:id="667" w:name="_Toc119348770"/>
      <w:bookmarkStart w:id="668" w:name="_Toc115371119"/>
      <w:bookmarkStart w:id="669" w:name="_Toc115883868"/>
      <w:bookmarkStart w:id="670" w:name="_Toc116405471"/>
      <w:bookmarkStart w:id="671" w:name="_Toc116406209"/>
      <w:bookmarkStart w:id="672" w:name="_Toc117264219"/>
      <w:bookmarkStart w:id="673" w:name="_Toc118132782"/>
      <w:bookmarkStart w:id="674" w:name="_Toc118286036"/>
      <w:bookmarkStart w:id="675" w:name="_Toc118300036"/>
      <w:bookmarkStart w:id="676" w:name="_Toc118755607"/>
      <w:bookmarkStart w:id="677" w:name="_Toc119348775"/>
      <w:bookmarkStart w:id="678" w:name="_Toc115371123"/>
      <w:bookmarkStart w:id="679" w:name="_Toc115883872"/>
      <w:bookmarkStart w:id="680" w:name="_Toc116405475"/>
      <w:bookmarkStart w:id="681" w:name="_Toc116406213"/>
      <w:bookmarkStart w:id="682" w:name="_Toc117264223"/>
      <w:bookmarkStart w:id="683" w:name="_Toc118132786"/>
      <w:bookmarkStart w:id="684" w:name="_Toc118286040"/>
      <w:bookmarkStart w:id="685" w:name="_Toc118300040"/>
      <w:bookmarkStart w:id="686" w:name="_Toc118755611"/>
      <w:bookmarkStart w:id="687" w:name="_Toc119348779"/>
      <w:bookmarkStart w:id="688" w:name="_Toc115371159"/>
      <w:bookmarkStart w:id="689" w:name="_Toc115883908"/>
      <w:bookmarkStart w:id="690" w:name="_Toc116405511"/>
      <w:bookmarkStart w:id="691" w:name="_Toc116406249"/>
      <w:bookmarkStart w:id="692" w:name="_Toc117264259"/>
      <w:bookmarkStart w:id="693" w:name="_Toc118132822"/>
      <w:bookmarkStart w:id="694" w:name="_Toc118286076"/>
      <w:bookmarkStart w:id="695" w:name="_Toc118300076"/>
      <w:bookmarkStart w:id="696" w:name="_Toc118755647"/>
      <w:bookmarkStart w:id="697" w:name="_Toc119348815"/>
      <w:bookmarkStart w:id="698" w:name="_Toc115371195"/>
      <w:bookmarkStart w:id="699" w:name="_Toc115883944"/>
      <w:bookmarkStart w:id="700" w:name="_Toc116405547"/>
      <w:bookmarkStart w:id="701" w:name="_Toc116406285"/>
      <w:bookmarkStart w:id="702" w:name="_Toc117264295"/>
      <w:bookmarkStart w:id="703" w:name="_Toc118132858"/>
      <w:bookmarkStart w:id="704" w:name="_Toc118286112"/>
      <w:bookmarkStart w:id="705" w:name="_Toc118300112"/>
      <w:bookmarkStart w:id="706" w:name="_Toc118755683"/>
      <w:bookmarkStart w:id="707" w:name="_Toc119348851"/>
      <w:bookmarkStart w:id="708" w:name="_Toc115371199"/>
      <w:bookmarkStart w:id="709" w:name="_Toc115883948"/>
      <w:bookmarkStart w:id="710" w:name="_Toc116405551"/>
      <w:bookmarkStart w:id="711" w:name="_Toc116406289"/>
      <w:bookmarkStart w:id="712" w:name="_Toc117264299"/>
      <w:bookmarkStart w:id="713" w:name="_Toc118132862"/>
      <w:bookmarkStart w:id="714" w:name="_Toc118286116"/>
      <w:bookmarkStart w:id="715" w:name="_Toc118300116"/>
      <w:bookmarkStart w:id="716" w:name="_Toc118755687"/>
      <w:bookmarkStart w:id="717" w:name="_Toc119348855"/>
      <w:bookmarkStart w:id="718" w:name="_Toc115371200"/>
      <w:bookmarkStart w:id="719" w:name="_Toc115883949"/>
      <w:bookmarkStart w:id="720" w:name="_Toc116405552"/>
      <w:bookmarkStart w:id="721" w:name="_Toc116406290"/>
      <w:bookmarkStart w:id="722" w:name="_Toc117264300"/>
      <w:bookmarkStart w:id="723" w:name="_Toc118132863"/>
      <w:bookmarkStart w:id="724" w:name="_Toc118286117"/>
      <w:bookmarkStart w:id="725" w:name="_Toc118300117"/>
      <w:bookmarkStart w:id="726" w:name="_Toc118755688"/>
      <w:bookmarkStart w:id="727" w:name="_Toc119348856"/>
      <w:bookmarkStart w:id="728" w:name="_Toc111109882"/>
      <w:bookmarkStart w:id="729" w:name="_Toc115371201"/>
      <w:bookmarkStart w:id="730" w:name="_Toc115883950"/>
      <w:bookmarkStart w:id="731" w:name="_Toc116405553"/>
      <w:bookmarkStart w:id="732" w:name="_Toc116406291"/>
      <w:bookmarkStart w:id="733" w:name="_Toc117264301"/>
      <w:bookmarkStart w:id="734" w:name="_Toc118132864"/>
      <w:bookmarkStart w:id="735" w:name="_Toc118286118"/>
      <w:bookmarkStart w:id="736" w:name="_Toc118300118"/>
      <w:bookmarkStart w:id="737" w:name="_Toc118755689"/>
      <w:bookmarkStart w:id="738" w:name="_Toc119348857"/>
      <w:bookmarkStart w:id="739" w:name="_Toc165633762"/>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lastRenderedPageBreak/>
        <w:t xml:space="preserve">Generelle </w:t>
      </w:r>
      <w:r w:rsidR="000C0C2C">
        <w:t>Filter</w:t>
      </w:r>
      <w:bookmarkEnd w:id="739"/>
    </w:p>
    <w:p w14:paraId="310E9E44" w14:textId="77777777" w:rsidR="009B4E6E" w:rsidRPr="005E530F" w:rsidRDefault="009B4E6E" w:rsidP="009B4E6E">
      <w:pPr>
        <w:pStyle w:val="Heading2"/>
        <w:numPr>
          <w:ilvl w:val="1"/>
          <w:numId w:val="1"/>
        </w:numPr>
        <w:rPr>
          <w:color w:val="AEAAAA"/>
        </w:rPr>
      </w:pPr>
      <w:bookmarkStart w:id="740" w:name="_Toc100679896"/>
      <w:bookmarkStart w:id="741" w:name="_Toc100680381"/>
      <w:bookmarkStart w:id="742" w:name="_Toc110329487"/>
      <w:bookmarkStart w:id="743" w:name="_Toc110346240"/>
      <w:bookmarkStart w:id="744" w:name="_Toc111109885"/>
      <w:bookmarkStart w:id="745" w:name="_Toc115371204"/>
      <w:bookmarkStart w:id="746" w:name="_Toc115883953"/>
      <w:bookmarkStart w:id="747" w:name="_Toc116405556"/>
      <w:bookmarkStart w:id="748" w:name="_Toc116406294"/>
      <w:bookmarkStart w:id="749" w:name="_Toc117264304"/>
      <w:bookmarkStart w:id="750" w:name="_Toc118132867"/>
      <w:bookmarkStart w:id="751" w:name="_Toc118286121"/>
      <w:bookmarkStart w:id="752" w:name="_Toc118300121"/>
      <w:bookmarkStart w:id="753" w:name="_Toc118755692"/>
      <w:bookmarkStart w:id="754" w:name="_Toc119348860"/>
      <w:bookmarkStart w:id="755" w:name="_Ref293653766"/>
      <w:bookmarkStart w:id="756" w:name="_Toc293668024"/>
      <w:bookmarkStart w:id="757" w:name="_Toc296694635"/>
      <w:bookmarkStart w:id="758" w:name="_Toc165633763"/>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rsidRPr="005E530F">
        <w:rPr>
          <w:color w:val="AEAAAA"/>
        </w:rPr>
        <w:t xml:space="preserve">Filter für Veredelungen </w:t>
      </w:r>
      <w:bookmarkEnd w:id="755"/>
      <w:bookmarkEnd w:id="756"/>
      <w:bookmarkEnd w:id="757"/>
      <w:r w:rsidR="00742063" w:rsidRPr="005E530F">
        <w:rPr>
          <w:color w:val="AEAAAA"/>
        </w:rPr>
        <w:t>– akt</w:t>
      </w:r>
      <w:r w:rsidR="006349FB">
        <w:rPr>
          <w:color w:val="AEAAAA"/>
        </w:rPr>
        <w:t>u</w:t>
      </w:r>
      <w:r w:rsidR="00742063" w:rsidRPr="005E530F">
        <w:rPr>
          <w:color w:val="AEAAAA"/>
        </w:rPr>
        <w:t>ell nicht relevant</w:t>
      </w:r>
      <w:bookmarkEnd w:id="758"/>
    </w:p>
    <w:p w14:paraId="18DA52A6" w14:textId="77777777" w:rsidR="009B4E6E" w:rsidRPr="005E530F" w:rsidRDefault="009B4E6E" w:rsidP="009B4E6E">
      <w:pPr>
        <w:pStyle w:val="BodyText"/>
        <w:jc w:val="left"/>
        <w:rPr>
          <w:color w:val="AEAAAA"/>
        </w:rPr>
      </w:pPr>
      <w:r w:rsidRPr="005E530F">
        <w:rPr>
          <w:color w:val="AEAAAA"/>
        </w:rPr>
        <w:t>Dieses Kapitel ist nur für den Lesezugriff auf EGB-Tabellen relevant.</w:t>
      </w:r>
    </w:p>
    <w:p w14:paraId="0AA169C6" w14:textId="77777777" w:rsidR="009B4E6E" w:rsidRPr="005E530F" w:rsidRDefault="00000000" w:rsidP="009B4E6E">
      <w:pPr>
        <w:pStyle w:val="BodyText"/>
        <w:ind w:left="709"/>
        <w:jc w:val="left"/>
        <w:rPr>
          <w:color w:val="AEAAAA"/>
        </w:rPr>
      </w:pPr>
      <w:r>
        <w:rPr>
          <w:noProof/>
          <w:color w:val="AEAAAA"/>
        </w:rPr>
        <w:pict w14:anchorId="1422F59F">
          <v:rect id="Rectangle 53" o:spid="_x0000_s2079" style="position:absolute;left:0;text-align:left;margin-left:1.35pt;margin-top:18.1pt;width:14.15pt;height:14.1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">
            <v:textbox style="mso-next-textbox:#Rectangle 53" inset="0,0,0,0">
              <w:txbxContent>
                <w:p w14:paraId="747F9BED" w14:textId="77777777" w:rsidR="009B4E6E" w:rsidRPr="000B7FB9" w:rsidRDefault="009B4E6E" w:rsidP="009B4E6E">
                  <w:pPr>
                    <w:jc w:val="center"/>
                    <w:rPr>
                      <w:b/>
                      <w:sz w:val="24"/>
                      <w:szCs w:val="24"/>
                    </w:rPr>
                  </w:pPr>
                </w:p>
              </w:txbxContent>
            </v:textbox>
          </v:rect>
        </w:pict>
      </w:r>
      <w:r>
        <w:rPr>
          <w:noProof/>
          <w:color w:val="AEAAAA"/>
        </w:rPr>
        <w:pict w14:anchorId="1C358A43">
          <v:rect id="Rectangle 52" o:spid="_x0000_s2078" style="position:absolute;left:0;text-align:left;margin-left:1.35pt;margin-top:-.1pt;width:14.15pt;height:14.1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">
            <v:textbox style="mso-next-textbox:#Rectangle 52" inset="0,0,0,0">
              <w:txbxContent>
                <w:p w14:paraId="00D92F58" w14:textId="77777777" w:rsidR="009B4E6E" w:rsidRPr="00E91518" w:rsidRDefault="009B4E6E" w:rsidP="009B4E6E">
                  <w:pPr>
                    <w:jc w:val="center"/>
                    <w:rPr>
                      <w:b/>
                      <w:sz w:val="24"/>
                      <w:szCs w:val="24"/>
                    </w:rPr>
                  </w:pPr>
                </w:p>
              </w:txbxContent>
            </v:textbox>
          </v:rect>
        </w:pict>
      </w:r>
      <w:r w:rsidR="009B4E6E" w:rsidRPr="005E530F">
        <w:rPr>
          <w:color w:val="AEAAAA"/>
        </w:rPr>
        <w:t xml:space="preserve">Für den Lesezugriff auf EGB-Tabellen müssen </w:t>
      </w:r>
      <w:r w:rsidR="009B4E6E" w:rsidRPr="005E530F">
        <w:rPr>
          <w:b/>
          <w:color w:val="AEAAAA"/>
        </w:rPr>
        <w:t>extern freigegebene</w:t>
      </w:r>
      <w:r w:rsidR="009B4E6E" w:rsidRPr="005E530F">
        <w:rPr>
          <w:color w:val="AEAAAA"/>
        </w:rPr>
        <w:t xml:space="preserve"> Veredelungen berücksichtigt werden.</w:t>
      </w:r>
    </w:p>
    <w:p w14:paraId="6D637EA2" w14:textId="77777777" w:rsidR="009B4E6E" w:rsidRPr="005E530F" w:rsidRDefault="009B4E6E" w:rsidP="009B4E6E">
      <w:pPr>
        <w:pStyle w:val="BodyText"/>
        <w:rPr>
          <w:color w:val="AEAAAA"/>
        </w:rPr>
      </w:pPr>
      <w:r w:rsidRPr="005E530F">
        <w:rPr>
          <w:color w:val="AEAAAA"/>
        </w:rPr>
        <w:t xml:space="preserve">Für       Für den Lesezugriff auf EGB-Tabellen sollen </w:t>
      </w:r>
      <w:r w:rsidRPr="005E530F">
        <w:rPr>
          <w:b/>
          <w:color w:val="AEAAAA"/>
        </w:rPr>
        <w:t>keine</w:t>
      </w:r>
      <w:r w:rsidRPr="005E530F">
        <w:rPr>
          <w:color w:val="AEAAAA"/>
        </w:rPr>
        <w:t xml:space="preserve"> Veredelungen berücksichtigt werden.</w:t>
      </w:r>
    </w:p>
    <w:p w14:paraId="1CFE056A" w14:textId="77777777" w:rsidR="002E470B" w:rsidRPr="005E530F" w:rsidRDefault="00D07413" w:rsidP="00D07413">
      <w:pPr>
        <w:pStyle w:val="Heading2"/>
        <w:numPr>
          <w:ilvl w:val="1"/>
          <w:numId w:val="1"/>
        </w:numPr>
        <w:rPr>
          <w:color w:val="AEAAAA"/>
        </w:rPr>
      </w:pPr>
      <w:bookmarkStart w:id="759" w:name="_Toc165633764"/>
      <w:r w:rsidRPr="005E530F">
        <w:rPr>
          <w:color w:val="AEAAAA"/>
        </w:rPr>
        <w:t>Filter für Laufzeitkomponenten</w:t>
      </w:r>
      <w:r w:rsidR="002E470B" w:rsidRPr="005E530F">
        <w:rPr>
          <w:color w:val="AEAAAA"/>
        </w:rPr>
        <w:t xml:space="preserve"> </w:t>
      </w:r>
      <w:r w:rsidRPr="005E530F">
        <w:rPr>
          <w:color w:val="AEAAAA"/>
        </w:rPr>
        <w:t>/ Bewirtschaftungsprozesse</w:t>
      </w:r>
      <w:r w:rsidR="00742063" w:rsidRPr="005E530F">
        <w:rPr>
          <w:color w:val="AEAAAA"/>
        </w:rPr>
        <w:t xml:space="preserve"> – akt</w:t>
      </w:r>
      <w:r w:rsidR="006349FB">
        <w:rPr>
          <w:color w:val="AEAAAA"/>
        </w:rPr>
        <w:t>u</w:t>
      </w:r>
      <w:r w:rsidR="00742063" w:rsidRPr="005E530F">
        <w:rPr>
          <w:color w:val="AEAAAA"/>
        </w:rPr>
        <w:t>ell nicht relevant</w:t>
      </w:r>
      <w:bookmarkEnd w:id="759"/>
    </w:p>
    <w:p w14:paraId="58227106" w14:textId="77777777" w:rsidR="002E470B" w:rsidRPr="005E530F" w:rsidRDefault="002E470B" w:rsidP="00D07413">
      <w:pPr>
        <w:rPr>
          <w:color w:val="AEAAAA"/>
        </w:rPr>
      </w:pPr>
      <w:r w:rsidRPr="005E530F">
        <w:rPr>
          <w:color w:val="AEAAAA"/>
        </w:rPr>
        <w:t xml:space="preserve">Die Bewirtschaftung des </w:t>
      </w:r>
      <w:r w:rsidR="00D07413" w:rsidRPr="005E530F">
        <w:rPr>
          <w:color w:val="AEAAAA"/>
        </w:rPr>
        <w:t>FRDWH</w:t>
      </w:r>
      <w:r w:rsidRPr="005E530F">
        <w:rPr>
          <w:color w:val="AEAAAA"/>
        </w:rPr>
        <w:t xml:space="preserve"> erfolgt </w:t>
      </w:r>
      <w:r w:rsidR="00D07413" w:rsidRPr="005E530F">
        <w:rPr>
          <w:color w:val="AEAAAA"/>
        </w:rPr>
        <w:t>getrennt nach Laufzeitkomponenten</w:t>
      </w:r>
      <w:r w:rsidRPr="005E530F">
        <w:rPr>
          <w:color w:val="AEAAAA"/>
        </w:rPr>
        <w:t xml:space="preserve">. Der Filter </w:t>
      </w:r>
      <w:r w:rsidR="00D07413" w:rsidRPr="005E530F">
        <w:rPr>
          <w:color w:val="AEAAAA"/>
        </w:rPr>
        <w:t>für die</w:t>
      </w:r>
      <w:r w:rsidRPr="005E530F">
        <w:rPr>
          <w:color w:val="AEAAAA"/>
        </w:rPr>
        <w:t xml:space="preserve"> jeweilige </w:t>
      </w:r>
      <w:r w:rsidR="00D07413" w:rsidRPr="005E530F">
        <w:rPr>
          <w:color w:val="AEAAAA"/>
        </w:rPr>
        <w:t>Laufzeitkomponente</w:t>
      </w:r>
      <w:r w:rsidRPr="005E530F">
        <w:rPr>
          <w:color w:val="AEAAAA"/>
        </w:rPr>
        <w:t xml:space="preserve"> wird zur Laufzeit parametergesteuert gesetzt</w:t>
      </w:r>
      <w:r w:rsidR="00D07413" w:rsidRPr="005E530F">
        <w:rPr>
          <w:color w:val="AEAAAA"/>
        </w:rPr>
        <w:t>, d</w:t>
      </w:r>
      <w:r w:rsidRPr="005E530F">
        <w:rPr>
          <w:color w:val="AEAAAA"/>
        </w:rPr>
        <w:t xml:space="preserve">eshalb werden hier die relevanten </w:t>
      </w:r>
      <w:r w:rsidR="00D07413" w:rsidRPr="005E530F">
        <w:rPr>
          <w:color w:val="AEAAAA"/>
        </w:rPr>
        <w:t>Laufzeitkomponenten</w:t>
      </w:r>
      <w:r w:rsidRPr="005E530F">
        <w:rPr>
          <w:color w:val="AEAAAA"/>
        </w:rPr>
        <w:t xml:space="preserve"> gelistet. </w:t>
      </w:r>
    </w:p>
    <w:p w14:paraId="3C56D1E4" w14:textId="77777777" w:rsidR="002E470B" w:rsidRPr="005E530F" w:rsidRDefault="002E470B" w:rsidP="002E470B">
      <w:pPr>
        <w:rPr>
          <w:color w:val="AEAAAA"/>
        </w:rPr>
      </w:pPr>
    </w:p>
    <w:p w14:paraId="69BEE214" w14:textId="77777777" w:rsidR="002E470B" w:rsidRPr="005E530F" w:rsidRDefault="002E470B" w:rsidP="00A17AD7">
      <w:pPr>
        <w:rPr>
          <w:color w:val="AEAAAA"/>
        </w:rPr>
      </w:pPr>
      <w:r w:rsidRPr="005E530F">
        <w:rPr>
          <w:color w:val="AEAAAA"/>
        </w:rPr>
        <w:t xml:space="preserve">Die folgende Tabelle stellt dar, für welche </w:t>
      </w:r>
      <w:r w:rsidR="00A17AD7" w:rsidRPr="005E530F">
        <w:rPr>
          <w:color w:val="AEAAAA"/>
        </w:rPr>
        <w:t xml:space="preserve">Laufzeitkomponenten </w:t>
      </w:r>
      <w:r w:rsidRPr="005E530F">
        <w:rPr>
          <w:color w:val="AEAAAA"/>
        </w:rPr>
        <w:t xml:space="preserve">die Bewirtschaftung gemäß diesem FDS relevant </w:t>
      </w:r>
      <w:r w:rsidR="00A17AD7" w:rsidRPr="005E530F">
        <w:rPr>
          <w:color w:val="AEAAAA"/>
        </w:rPr>
        <w:t>ist</w:t>
      </w:r>
      <w:r w:rsidRPr="005E530F">
        <w:rPr>
          <w:color w:val="AEAAAA"/>
        </w:rPr>
        <w:t xml:space="preserve"> </w:t>
      </w:r>
      <w:r w:rsidR="00A17AD7" w:rsidRPr="005E530F">
        <w:rPr>
          <w:color w:val="AEAAAA"/>
        </w:rPr>
        <w:t xml:space="preserve"> </w:t>
      </w:r>
      <w:r w:rsidRPr="005E530F">
        <w:rPr>
          <w:color w:val="AEAAAA"/>
        </w:rPr>
        <w:t xml:space="preserve">und welche Filter für die jeweiligen </w:t>
      </w:r>
      <w:r w:rsidR="00A17AD7" w:rsidRPr="005E530F">
        <w:rPr>
          <w:color w:val="AEAAAA"/>
        </w:rPr>
        <w:t>Laufzeitkomponenten</w:t>
      </w:r>
      <w:r w:rsidRPr="005E530F">
        <w:rPr>
          <w:color w:val="AEAAAA"/>
        </w:rPr>
        <w:t xml:space="preserve"> zu setzen sind: </w:t>
      </w:r>
    </w:p>
    <w:p w14:paraId="5AF419B1" w14:textId="77777777" w:rsidR="00CA3D32" w:rsidRPr="005E530F" w:rsidRDefault="00CA3D32" w:rsidP="002E470B">
      <w:pPr>
        <w:rPr>
          <w:color w:val="AEAAAA"/>
        </w:rPr>
      </w:pPr>
    </w:p>
    <w:p w14:paraId="618A81E0" w14:textId="77777777" w:rsidR="00B25CA7" w:rsidRPr="005E530F" w:rsidRDefault="00B25CA7" w:rsidP="00A74439">
      <w:pPr>
        <w:rPr>
          <w:color w:val="AEAAAA"/>
        </w:rPr>
      </w:pPr>
      <w:r w:rsidRPr="005E530F">
        <w:rPr>
          <w:color w:val="AEAAAA"/>
        </w:rPr>
        <w:t>Zur Verdeutlichung des Zusammenspiels zwischen der Definition der Laufzeitkomponenten und Aliasse w</w:t>
      </w:r>
      <w:r w:rsidR="00A74439" w:rsidRPr="005E530F">
        <w:rPr>
          <w:color w:val="AEAAAA"/>
        </w:rPr>
        <w:t>i</w:t>
      </w:r>
      <w:r w:rsidRPr="005E530F">
        <w:rPr>
          <w:color w:val="AEAAAA"/>
        </w:rPr>
        <w:t>rd ein fiktives, an SAP Credit angelehntes Beispiel definiert.</w:t>
      </w:r>
    </w:p>
    <w:p w14:paraId="19A561C4" w14:textId="77777777" w:rsidR="00B25CA7" w:rsidRPr="005E530F" w:rsidRDefault="00B25CA7" w:rsidP="00B25CA7">
      <w:pPr>
        <w:rPr>
          <w:color w:val="AEAAAA"/>
        </w:rPr>
      </w:pPr>
      <w:r w:rsidRPr="005E530F">
        <w:rPr>
          <w:color w:val="AEAAAA"/>
        </w:rPr>
        <w:t xml:space="preserve">Es wird unterstellt, dass es für die Datenquellen zwei Bewirtschaftungen gibt: </w:t>
      </w:r>
    </w:p>
    <w:p w14:paraId="78A46B8D" w14:textId="77777777" w:rsidR="002E470B" w:rsidRPr="005E530F" w:rsidRDefault="00B25CA7" w:rsidP="00B25CA7">
      <w:pPr>
        <w:numPr>
          <w:ilvl w:val="0"/>
          <w:numId w:val="41"/>
        </w:numPr>
        <w:rPr>
          <w:color w:val="AEAAAA"/>
        </w:rPr>
      </w:pPr>
      <w:r w:rsidRPr="005E530F">
        <w:rPr>
          <w:color w:val="AEAAAA"/>
        </w:rPr>
        <w:t>EGB_CBGLBAS wird für den gesamten Konzern in einem Prozess bewirtschaftet</w:t>
      </w:r>
    </w:p>
    <w:p w14:paraId="56BEE7C6" w14:textId="77777777" w:rsidR="00B25CA7" w:rsidRPr="005E530F" w:rsidRDefault="00B25CA7" w:rsidP="00B25CA7">
      <w:pPr>
        <w:numPr>
          <w:ilvl w:val="0"/>
          <w:numId w:val="41"/>
        </w:numPr>
        <w:rPr>
          <w:color w:val="AEAAAA"/>
        </w:rPr>
      </w:pPr>
      <w:r w:rsidRPr="005E530F">
        <w:rPr>
          <w:color w:val="AEAAAA"/>
        </w:rPr>
        <w:t>EGB_LICBBP wird mit verschiedenen Linktypes in einem Prozess bewirtschaftet</w:t>
      </w:r>
    </w:p>
    <w:p w14:paraId="74CE71F7" w14:textId="77777777" w:rsidR="00B25CA7" w:rsidRPr="005E530F" w:rsidRDefault="00B25CA7" w:rsidP="001C46ED">
      <w:pPr>
        <w:rPr>
          <w:color w:val="AEAAAA"/>
        </w:rPr>
      </w:pPr>
      <w:r w:rsidRPr="005E530F">
        <w:rPr>
          <w:color w:val="AEAAAA"/>
        </w:rPr>
        <w:t xml:space="preserve">Die Verarbeitung </w:t>
      </w:r>
      <w:r w:rsidR="00A74439" w:rsidRPr="005E530F">
        <w:rPr>
          <w:color w:val="AEAAAA"/>
        </w:rPr>
        <w:t xml:space="preserve">im nachfolgenden Prozess </w:t>
      </w:r>
      <w:r w:rsidRPr="005E530F">
        <w:rPr>
          <w:color w:val="AEAAAA"/>
        </w:rPr>
        <w:t>soll nach AG-Inland und Rest getrennt erfolgen, dabei werden zwei unterschiedliche Link</w:t>
      </w:r>
      <w:r w:rsidR="001C46ED" w:rsidRPr="005E530F">
        <w:rPr>
          <w:color w:val="AEAAAA"/>
        </w:rPr>
        <w:t>s (zum Darlehensnehmer und zum Refinanzierungsgeber)</w:t>
      </w:r>
      <w:r w:rsidRPr="005E530F">
        <w:rPr>
          <w:color w:val="AEAAAA"/>
        </w:rPr>
        <w:t xml:space="preserve"> je Verarbeitungsprozess benötigt</w:t>
      </w:r>
    </w:p>
    <w:p w14:paraId="2EF7052C" w14:textId="77777777" w:rsidR="00B516FF" w:rsidRPr="005E530F" w:rsidRDefault="00B516FF" w:rsidP="00027D13">
      <w:pPr>
        <w:rPr>
          <w:color w:val="AEAAAA"/>
        </w:rPr>
      </w:pPr>
    </w:p>
    <w:p w14:paraId="558E26F3" w14:textId="77777777" w:rsidR="00AC1AE2" w:rsidRPr="005E530F" w:rsidRDefault="00AC1AE2" w:rsidP="00B516FF">
      <w:pPr>
        <w:rPr>
          <w:color w:val="AEAAAA"/>
        </w:rPr>
      </w:pPr>
      <w:r w:rsidRPr="005E530F">
        <w:rPr>
          <w:color w:val="AEAAAA"/>
        </w:rPr>
        <w:t>Die Tabelle wird (perspektivisch) von MapMe! befüllt, bis dahin direkt im Word-Dokument.</w:t>
      </w:r>
    </w:p>
    <w:p w14:paraId="49791A6F" w14:textId="77777777" w:rsidR="006D79D4" w:rsidRPr="005E530F" w:rsidRDefault="006D79D4" w:rsidP="002E470B">
      <w:pPr>
        <w:rPr>
          <w:color w:val="AEAAA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915"/>
        <w:gridCol w:w="3614"/>
        <w:gridCol w:w="1971"/>
        <w:gridCol w:w="2811"/>
        <w:gridCol w:w="3375"/>
      </w:tblGrid>
      <w:tr w:rsidR="00A17AD7" w:rsidRPr="005E530F" w14:paraId="66F37E51" w14:textId="77777777" w:rsidTr="00003DFB">
        <w:trPr>
          <w:trHeight w:val="255"/>
          <w:tblHeader/>
        </w:trPr>
        <w:tc>
          <w:tcPr>
            <w:tcW w:w="992" w:type="pct"/>
            <w:tcBorders>
              <w:bottom w:val="single" w:sz="4" w:space="0" w:color="auto"/>
            </w:tcBorders>
            <w:shd w:val="clear" w:color="auto" w:fill="C0C0C0"/>
            <w:noWrap/>
            <w:hideMark/>
          </w:tcPr>
          <w:p w14:paraId="45F7EC37" w14:textId="77777777" w:rsidR="00A17AD7" w:rsidRPr="005E530F" w:rsidRDefault="00A17AD7" w:rsidP="00CA2401">
            <w:pPr>
              <w:jc w:val="left"/>
              <w:rPr>
                <w:rFonts w:ascii="Arial" w:hAnsi="Arial" w:cs="Arial"/>
                <w:b/>
                <w:color w:val="AEAAAA"/>
              </w:rPr>
            </w:pPr>
            <w:r w:rsidRPr="005E530F">
              <w:rPr>
                <w:rFonts w:ascii="Arial" w:hAnsi="Arial" w:cs="Arial"/>
                <w:b/>
                <w:color w:val="AEAAAA"/>
              </w:rPr>
              <w:t xml:space="preserve">Ziel-Laufzeitkomponente </w:t>
            </w:r>
            <w:r w:rsidR="00C036BF" w:rsidRPr="005E530F">
              <w:rPr>
                <w:b/>
                <w:color w:val="AEAAAA"/>
              </w:rPr>
              <w:t>(LZK)</w:t>
            </w:r>
          </w:p>
        </w:tc>
        <w:tc>
          <w:tcPr>
            <w:tcW w:w="1230" w:type="pct"/>
            <w:shd w:val="clear" w:color="auto" w:fill="C0C0C0"/>
            <w:noWrap/>
            <w:hideMark/>
          </w:tcPr>
          <w:p w14:paraId="532DD64B" w14:textId="77777777" w:rsidR="00A17AD7" w:rsidRPr="005E530F" w:rsidRDefault="00A17AD7">
            <w:pPr>
              <w:jc w:val="left"/>
              <w:rPr>
                <w:rFonts w:ascii="Arial" w:hAnsi="Arial" w:cs="Arial"/>
                <w:b/>
                <w:color w:val="AEAAAA"/>
              </w:rPr>
            </w:pPr>
            <w:r w:rsidRPr="005E530F">
              <w:rPr>
                <w:rFonts w:ascii="Arial" w:hAnsi="Arial" w:cs="Arial"/>
                <w:b/>
                <w:color w:val="AEAAAA"/>
              </w:rPr>
              <w:t>Alias der Quelltabelle</w:t>
            </w:r>
          </w:p>
        </w:tc>
        <w:tc>
          <w:tcPr>
            <w:tcW w:w="671" w:type="pct"/>
            <w:shd w:val="clear" w:color="auto" w:fill="C0C0C0"/>
            <w:noWrap/>
            <w:hideMark/>
          </w:tcPr>
          <w:p w14:paraId="2082CCB2" w14:textId="77777777" w:rsidR="00A17AD7" w:rsidRPr="005E530F" w:rsidRDefault="00A17AD7">
            <w:pPr>
              <w:jc w:val="left"/>
              <w:rPr>
                <w:rFonts w:ascii="Arial" w:hAnsi="Arial" w:cs="Arial"/>
                <w:b/>
                <w:color w:val="AEAAAA"/>
              </w:rPr>
            </w:pPr>
            <w:r w:rsidRPr="005E530F">
              <w:rPr>
                <w:rFonts w:ascii="Arial" w:hAnsi="Arial" w:cs="Arial"/>
                <w:b/>
                <w:color w:val="AEAAAA"/>
              </w:rPr>
              <w:t>Quell-FDS</w:t>
            </w:r>
          </w:p>
        </w:tc>
        <w:tc>
          <w:tcPr>
            <w:tcW w:w="957" w:type="pct"/>
            <w:shd w:val="clear" w:color="auto" w:fill="C0C0C0"/>
            <w:noWrap/>
            <w:hideMark/>
          </w:tcPr>
          <w:p w14:paraId="54F38D26" w14:textId="77777777" w:rsidR="00A17AD7" w:rsidRPr="005E530F" w:rsidRDefault="00A17AD7" w:rsidP="00FF0C95">
            <w:pPr>
              <w:jc w:val="left"/>
              <w:rPr>
                <w:rFonts w:ascii="Arial" w:hAnsi="Arial" w:cs="Arial"/>
                <w:b/>
                <w:color w:val="AEAAAA"/>
              </w:rPr>
            </w:pPr>
            <w:r w:rsidRPr="005E530F">
              <w:rPr>
                <w:rFonts w:ascii="Arial" w:hAnsi="Arial" w:cs="Arial"/>
                <w:b/>
                <w:color w:val="AEAAAA"/>
              </w:rPr>
              <w:t>Quell-Laufzeitkomponente</w:t>
            </w:r>
          </w:p>
        </w:tc>
        <w:tc>
          <w:tcPr>
            <w:tcW w:w="1149" w:type="pct"/>
            <w:shd w:val="clear" w:color="auto" w:fill="C0C0C0"/>
          </w:tcPr>
          <w:p w14:paraId="1E7AC565" w14:textId="77777777" w:rsidR="00A17AD7" w:rsidRPr="005E530F" w:rsidRDefault="00A17AD7" w:rsidP="00FF0C95">
            <w:pPr>
              <w:jc w:val="left"/>
              <w:rPr>
                <w:rFonts w:ascii="Arial" w:hAnsi="Arial" w:cs="Arial"/>
                <w:b/>
                <w:color w:val="AEAAAA"/>
              </w:rPr>
            </w:pPr>
            <w:r w:rsidRPr="005E530F">
              <w:rPr>
                <w:rFonts w:ascii="Arial" w:hAnsi="Arial" w:cs="Arial"/>
                <w:b/>
                <w:color w:val="AEAAAA"/>
              </w:rPr>
              <w:t>Filter</w:t>
            </w:r>
          </w:p>
        </w:tc>
      </w:tr>
    </w:tbl>
    <w:p w14:paraId="2641E655" w14:textId="77777777" w:rsidR="002E470B" w:rsidRPr="005E530F" w:rsidRDefault="002E470B" w:rsidP="00027D13">
      <w:pPr>
        <w:pStyle w:val="Caption"/>
        <w:rPr>
          <w:color w:val="AEAAAA"/>
        </w:rPr>
      </w:pPr>
      <w:bookmarkStart w:id="760" w:name="_Toc132965574"/>
      <w:r w:rsidRPr="005E530F">
        <w:rPr>
          <w:color w:val="AEAAAA"/>
        </w:rPr>
        <w:lastRenderedPageBreak/>
        <w:t xml:space="preserve">Tabelle </w:t>
      </w:r>
      <w:r w:rsidR="00751F50">
        <w:rPr>
          <w:color w:val="AEAAAA"/>
        </w:rPr>
        <w:fldChar w:fldCharType="begin"/>
      </w:r>
      <w:r w:rsidR="00751F50">
        <w:rPr>
          <w:color w:val="AEAAAA"/>
        </w:rPr>
        <w:instrText xml:space="preserve"> SEQ Tabelle \* ARABIC </w:instrText>
      </w:r>
      <w:r w:rsidR="00751F50">
        <w:rPr>
          <w:color w:val="AEAAAA"/>
        </w:rPr>
        <w:fldChar w:fldCharType="separate"/>
      </w:r>
      <w:r w:rsidR="00003DFB">
        <w:rPr>
          <w:noProof/>
          <w:color w:val="AEAAAA"/>
        </w:rPr>
        <w:t>4</w:t>
      </w:r>
      <w:r w:rsidR="00751F50">
        <w:rPr>
          <w:color w:val="AEAAAA"/>
        </w:rPr>
        <w:fldChar w:fldCharType="end"/>
      </w:r>
      <w:r w:rsidRPr="005E530F">
        <w:rPr>
          <w:color w:val="AEAAAA"/>
        </w:rPr>
        <w:t xml:space="preserve">: Übersicht der </w:t>
      </w:r>
      <w:r w:rsidR="00027D13" w:rsidRPr="005E530F">
        <w:rPr>
          <w:color w:val="AEAAAA"/>
        </w:rPr>
        <w:t>Aliasse je Laufzeitkomponente</w:t>
      </w:r>
      <w:bookmarkEnd w:id="760"/>
      <w:r w:rsidRPr="005E530F">
        <w:rPr>
          <w:color w:val="AEAAAA"/>
        </w:rPr>
        <w:t xml:space="preserve"> </w:t>
      </w:r>
    </w:p>
    <w:p w14:paraId="492E1CDA" w14:textId="77777777" w:rsidR="002E470B" w:rsidRPr="00954453" w:rsidRDefault="002E470B" w:rsidP="002E470B">
      <w:pPr>
        <w:pStyle w:val="Heading2"/>
        <w:numPr>
          <w:ilvl w:val="1"/>
          <w:numId w:val="1"/>
        </w:numPr>
      </w:pPr>
      <w:bookmarkStart w:id="761" w:name="_Toc292447220"/>
      <w:bookmarkStart w:id="762" w:name="_Toc165633765"/>
      <w:r w:rsidRPr="00954453">
        <w:t>Filter für Quelltabellen</w:t>
      </w:r>
      <w:bookmarkEnd w:id="761"/>
      <w:r w:rsidR="00027D13">
        <w:t xml:space="preserve"> / Aliasse</w:t>
      </w:r>
      <w:bookmarkEnd w:id="762"/>
    </w:p>
    <w:p w14:paraId="0915A619" w14:textId="77777777" w:rsidR="003B77D3" w:rsidRDefault="003B77D3" w:rsidP="00CA2FAE"/>
    <w:p w14:paraId="1E91CAD3" w14:textId="77777777" w:rsidR="003B77D3" w:rsidRDefault="002E470B" w:rsidP="002E470B">
      <w:r w:rsidRPr="00954453">
        <w:t>Sofern für eine Quelltabelle</w:t>
      </w:r>
      <w:r w:rsidR="00027D13">
        <w:t xml:space="preserve"> bzw. einen Alias</w:t>
      </w:r>
      <w:r w:rsidRPr="00954453">
        <w:t xml:space="preserve"> neben dem Quellsystem weitere Filter verwendet werden, sind diese hier aufgeführt.</w:t>
      </w:r>
    </w:p>
    <w:p w14:paraId="5A1ECDE7" w14:textId="77777777" w:rsidR="00935A0D" w:rsidRDefault="00935A0D" w:rsidP="002E470B"/>
    <w:p w14:paraId="6ACDFB2B" w14:textId="77777777" w:rsidR="004A3883" w:rsidRDefault="004A3883" w:rsidP="004A3883">
      <w:r>
        <w:t>Für die flexible Steuerung interner Geschäfte</w:t>
      </w:r>
      <w:r w:rsidR="007A725D">
        <w:t>,</w:t>
      </w:r>
      <w:r>
        <w:t xml:space="preserve"> wird ein </w:t>
      </w:r>
      <w:r w:rsidRPr="009347E6">
        <w:rPr>
          <w:b/>
          <w:bCs/>
        </w:rPr>
        <w:t>globaler Kontextparameter</w:t>
      </w:r>
      <w:r>
        <w:t xml:space="preserve"> </w:t>
      </w:r>
      <w:r w:rsidR="007A725D">
        <w:t xml:space="preserve">in Abacus eingeführt und </w:t>
      </w:r>
      <w:r>
        <w:t>verwendet.</w:t>
      </w:r>
      <w:r w:rsidR="007A725D">
        <w:t xml:space="preserve"> Der Parameter </w:t>
      </w:r>
      <w:r>
        <w:t xml:space="preserve">bietet den Vorteil, dass das Aussteuern oder Einbeziehen von internen Geschäften </w:t>
      </w:r>
      <w:r w:rsidR="00DD22AA">
        <w:t>ohne einen Deployment-Einsatz</w:t>
      </w:r>
      <w:r w:rsidR="007A725D">
        <w:t xml:space="preserve"> </w:t>
      </w:r>
      <w:r>
        <w:t>möglich ist.</w:t>
      </w:r>
    </w:p>
    <w:p w14:paraId="7B29A22B" w14:textId="77777777" w:rsidR="007A725D" w:rsidRDefault="007A725D" w:rsidP="004A3883">
      <w:r>
        <w:t>In Abacus ist der Parameter unter dem Transformprozess (Transform XX CORD Data to Abacus) zu finden. Für die automatisierte Verarbeitung wird der Parameter in UC4 konfiguriert.</w:t>
      </w:r>
    </w:p>
    <w:p w14:paraId="073F4E13" w14:textId="77777777" w:rsidR="004A3883" w:rsidRDefault="004A3883" w:rsidP="004A3883">
      <w:r>
        <w:t xml:space="preserve">Der Parameter hat die Ausprägungen “Ja“ und “Nein“. Bei der Auswahl “Ja“, werden die internen Geschäfte ausgeschlossen, d.h. der folgende Filter kommt </w:t>
      </w:r>
      <w:r w:rsidR="00220917">
        <w:t xml:space="preserve">in der Tabelle XX_C_CONTRACT </w:t>
      </w:r>
      <w:r>
        <w:t>zum Einsatz:</w:t>
      </w:r>
    </w:p>
    <w:p w14:paraId="22A2EB85" w14:textId="77777777" w:rsidR="004A3883" w:rsidRDefault="004A3883" w:rsidP="004A3883"/>
    <w:p w14:paraId="5F322521" w14:textId="77777777" w:rsidR="007A725D" w:rsidRPr="00D27826" w:rsidRDefault="004A3883" w:rsidP="004A3883">
      <w:bookmarkStart w:id="763" w:name="_Hlk130821758"/>
      <w:r w:rsidRPr="00D27826">
        <w:t>XX_INTERN_TRADE_IND in ('0', '^'</w:t>
      </w:r>
      <w:r w:rsidR="008543C0" w:rsidRPr="00D27826">
        <w:t>, NULL</w:t>
      </w:r>
      <w:r w:rsidRPr="00D27826">
        <w:t xml:space="preserve">) and XX_INTERN_TRADE_BENEF_IND in ('0', '^', NULL) </w:t>
      </w:r>
    </w:p>
    <w:bookmarkEnd w:id="763"/>
    <w:p w14:paraId="21C75EB2" w14:textId="77777777" w:rsidR="004A3883" w:rsidRPr="00D27826" w:rsidRDefault="004A3883" w:rsidP="004A3883"/>
    <w:p w14:paraId="7888A83B" w14:textId="77777777" w:rsidR="004A3883" w:rsidRDefault="004A3883" w:rsidP="004A3883">
      <w:r>
        <w:t>Andernfalls bzw. bei der Auswahl “Nein“ darf kein Filter angewandt werden, d.h. interne Geschäfte werden berücksichtigt.</w:t>
      </w:r>
    </w:p>
    <w:p w14:paraId="2DAAC9E8" w14:textId="77777777" w:rsidR="00C27D2C" w:rsidRDefault="00C27D2C" w:rsidP="00882B87"/>
    <w:p w14:paraId="0C10A778" w14:textId="77777777" w:rsidR="00C27D2C" w:rsidRDefault="00C27D2C" w:rsidP="002E47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517"/>
        <w:gridCol w:w="2322"/>
        <w:gridCol w:w="3209"/>
        <w:gridCol w:w="3200"/>
        <w:gridCol w:w="2138"/>
        <w:gridCol w:w="1402"/>
      </w:tblGrid>
      <w:tr w:rsidR="00C27D2C" w14:paraId="085224DD" w14:textId="77777777" w:rsidTr="00003DFB">
        <w:trPr>
          <w:cantSplit/>
          <w:tblHeader/>
        </w:trPr>
        <w:tc>
          <w:tcPr>
            <w:tcW w:w="851" w:type="pct"/>
            <w:tcBorders>
              <w:top w:val="single" w:sz="4" w:space="0" w:color="auto"/>
              <w:left w:val="single" w:sz="4" w:space="0" w:color="auto"/>
              <w:bottom w:val="single" w:sz="4" w:space="0" w:color="auto"/>
              <w:right w:val="single" w:sz="4" w:space="0" w:color="auto"/>
            </w:tcBorders>
            <w:shd w:val="clear" w:color="auto" w:fill="BFBFBF"/>
            <w:hideMark/>
          </w:tcPr>
          <w:p w14:paraId="75F5666E" w14:textId="77777777" w:rsidR="00027D13" w:rsidRDefault="00027D13">
            <w:pPr>
              <w:rPr>
                <w:b/>
              </w:rPr>
            </w:pPr>
            <w:r>
              <w:rPr>
                <w:b/>
              </w:rPr>
              <w:t xml:space="preserve">Aliasname </w:t>
            </w:r>
            <w:r>
              <w:rPr>
                <w:b/>
                <w:color w:val="D9D9D9"/>
              </w:rPr>
              <w:t xml:space="preserve"> </w:t>
            </w:r>
            <w:r>
              <w:rPr>
                <w:color w:val="A6A6A6"/>
              </w:rPr>
              <w:t>(</w:t>
            </w:r>
            <w:r>
              <w:rPr>
                <w:b/>
                <w:color w:val="A6A6A6"/>
              </w:rPr>
              <w:t>ALIAS</w:t>
            </w:r>
            <w:r>
              <w:rPr>
                <w:color w:val="A6A6A6"/>
              </w:rPr>
              <w:t>)</w:t>
            </w:r>
          </w:p>
        </w:tc>
        <w:tc>
          <w:tcPr>
            <w:tcW w:w="785" w:type="pct"/>
            <w:tcBorders>
              <w:top w:val="single" w:sz="4" w:space="0" w:color="auto"/>
              <w:left w:val="single" w:sz="4" w:space="0" w:color="auto"/>
              <w:bottom w:val="single" w:sz="4" w:space="0" w:color="auto"/>
              <w:right w:val="single" w:sz="4" w:space="0" w:color="auto"/>
            </w:tcBorders>
            <w:shd w:val="clear" w:color="auto" w:fill="BFBFBF"/>
            <w:hideMark/>
          </w:tcPr>
          <w:p w14:paraId="626780DF" w14:textId="77777777" w:rsidR="00027D13" w:rsidRDefault="00027D13">
            <w:pPr>
              <w:rPr>
                <w:b/>
              </w:rPr>
            </w:pPr>
            <w:r>
              <w:rPr>
                <w:b/>
              </w:rPr>
              <w:t>Quelltabelle</w:t>
            </w:r>
          </w:p>
        </w:tc>
        <w:tc>
          <w:tcPr>
            <w:tcW w:w="1085" w:type="pct"/>
            <w:tcBorders>
              <w:top w:val="single" w:sz="4" w:space="0" w:color="auto"/>
              <w:left w:val="single" w:sz="4" w:space="0" w:color="auto"/>
              <w:bottom w:val="single" w:sz="4" w:space="0" w:color="auto"/>
              <w:right w:val="single" w:sz="4" w:space="0" w:color="auto"/>
            </w:tcBorders>
            <w:shd w:val="clear" w:color="auto" w:fill="BFBFBF"/>
            <w:hideMark/>
          </w:tcPr>
          <w:p w14:paraId="37C7CF0B" w14:textId="77777777" w:rsidR="00027D13" w:rsidRDefault="00027D13">
            <w:pPr>
              <w:rPr>
                <w:b/>
              </w:rPr>
            </w:pPr>
            <w:r>
              <w:rPr>
                <w:b/>
              </w:rPr>
              <w:t>Filterbedingung</w:t>
            </w:r>
          </w:p>
        </w:tc>
        <w:tc>
          <w:tcPr>
            <w:tcW w:w="1082" w:type="pct"/>
            <w:tcBorders>
              <w:top w:val="single" w:sz="4" w:space="0" w:color="auto"/>
              <w:left w:val="single" w:sz="4" w:space="0" w:color="auto"/>
              <w:bottom w:val="single" w:sz="4" w:space="0" w:color="auto"/>
              <w:right w:val="single" w:sz="4" w:space="0" w:color="auto"/>
            </w:tcBorders>
            <w:shd w:val="clear" w:color="auto" w:fill="BFBFBF"/>
            <w:hideMark/>
          </w:tcPr>
          <w:p w14:paraId="075E9F48" w14:textId="77777777" w:rsidR="00027D13" w:rsidRDefault="00027D13">
            <w:pPr>
              <w:rPr>
                <w:b/>
              </w:rPr>
            </w:pPr>
            <w:r>
              <w:rPr>
                <w:b/>
              </w:rPr>
              <w:t>Bemerkung</w:t>
            </w:r>
          </w:p>
        </w:tc>
        <w:tc>
          <w:tcPr>
            <w:tcW w:w="723" w:type="pct"/>
            <w:tcBorders>
              <w:top w:val="single" w:sz="4" w:space="0" w:color="auto"/>
              <w:left w:val="single" w:sz="4" w:space="0" w:color="auto"/>
              <w:bottom w:val="single" w:sz="4" w:space="0" w:color="auto"/>
              <w:right w:val="single" w:sz="4" w:space="0" w:color="auto"/>
            </w:tcBorders>
            <w:shd w:val="clear" w:color="auto" w:fill="BFBFBF"/>
            <w:hideMark/>
          </w:tcPr>
          <w:p w14:paraId="54114F2B" w14:textId="77777777" w:rsidR="00027D13" w:rsidRDefault="00027D13">
            <w:pPr>
              <w:rPr>
                <w:b/>
              </w:rPr>
            </w:pPr>
            <w:r>
              <w:rPr>
                <w:b/>
              </w:rPr>
              <w:t>Tabellencluster</w:t>
            </w:r>
          </w:p>
        </w:tc>
        <w:tc>
          <w:tcPr>
            <w:tcW w:w="474" w:type="pct"/>
            <w:tcBorders>
              <w:top w:val="single" w:sz="4" w:space="0" w:color="auto"/>
              <w:left w:val="single" w:sz="4" w:space="0" w:color="auto"/>
              <w:bottom w:val="single" w:sz="4" w:space="0" w:color="auto"/>
              <w:right w:val="single" w:sz="4" w:space="0" w:color="auto"/>
            </w:tcBorders>
            <w:shd w:val="clear" w:color="auto" w:fill="BFBFBF"/>
            <w:hideMark/>
          </w:tcPr>
          <w:p w14:paraId="3716FF6F" w14:textId="77777777" w:rsidR="00027D13" w:rsidRDefault="00027D13">
            <w:pPr>
              <w:rPr>
                <w:b/>
              </w:rPr>
            </w:pPr>
            <w:r>
              <w:rPr>
                <w:b/>
              </w:rPr>
              <w:t>Aggregation</w:t>
            </w:r>
          </w:p>
        </w:tc>
      </w:tr>
      <w:tr w:rsidR="00003DFB" w:rsidRPr="00003DFB" w14:paraId="36473064"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525CD61A" w14:textId="77777777" w:rsidR="00003DFB" w:rsidRPr="00003DFB" w:rsidRDefault="00003DFB" w:rsidP="00003DFB">
            <w:pPr>
              <w:jc w:val="left"/>
              <w:rPr>
                <w:color w:val="000000"/>
              </w:rPr>
            </w:pPr>
            <w:r w:rsidRPr="00003DFB">
              <w:rPr>
                <w:color w:val="000000"/>
              </w:rPr>
              <w:t>FX_RATE</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E8E768A" w14:textId="77777777" w:rsidR="00003DFB" w:rsidRPr="00003DFB" w:rsidRDefault="00003DFB" w:rsidP="00003DFB">
            <w:pPr>
              <w:jc w:val="left"/>
              <w:rPr>
                <w:color w:val="000000"/>
              </w:rPr>
            </w:pPr>
            <w:r w:rsidRPr="00003DFB">
              <w:rPr>
                <w:color w:val="000000"/>
              </w:rPr>
              <w:t>FX_RATE</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A6676D5"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7E99608" w14:textId="77777777" w:rsidR="00003DFB" w:rsidRPr="00003DFB" w:rsidRDefault="00003DFB" w:rsidP="00003DFB">
            <w:pPr>
              <w:jc w:val="left"/>
              <w:rPr>
                <w:color w:val="000000"/>
              </w:rPr>
            </w:pPr>
            <w:r w:rsidRPr="00003DFB">
              <w:rPr>
                <w:color w:val="000000"/>
              </w:rPr>
              <w:t>Fremdwährungskurse</w:t>
            </w:r>
          </w:p>
          <w:p w14:paraId="372D83C7" w14:textId="77777777" w:rsidR="00003DFB" w:rsidRPr="00003DFB" w:rsidRDefault="00003DFB" w:rsidP="00003DFB">
            <w:pPr>
              <w:jc w:val="left"/>
              <w:rPr>
                <w:color w:val="000000"/>
              </w:rPr>
            </w:pPr>
          </w:p>
          <w:p w14:paraId="68253F15" w14:textId="77777777" w:rsidR="00003DFB" w:rsidRPr="00003DFB" w:rsidRDefault="00003DFB" w:rsidP="00003DFB">
            <w:pPr>
              <w:jc w:val="left"/>
              <w:rPr>
                <w:color w:val="000000"/>
              </w:rPr>
            </w:pPr>
            <w:r w:rsidRPr="00003DFB">
              <w:rPr>
                <w:color w:val="000000"/>
              </w:rPr>
              <w:t>Aufnahme von FX_RATE für die Bewirtschaftung CRE101, CRE102 und CRE103</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7F2080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B2A067A" w14:textId="77777777" w:rsidR="00003DFB" w:rsidRPr="00003DFB" w:rsidRDefault="00003DFB" w:rsidP="00003DFB">
            <w:pPr>
              <w:jc w:val="left"/>
              <w:rPr>
                <w:color w:val="000000"/>
              </w:rPr>
            </w:pPr>
          </w:p>
        </w:tc>
      </w:tr>
      <w:tr w:rsidR="00003DFB" w:rsidRPr="00003DFB" w14:paraId="23100073"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4183D66" w14:textId="77777777" w:rsidR="00003DFB" w:rsidRPr="00003DFB" w:rsidRDefault="00003DFB" w:rsidP="00003DFB">
            <w:pPr>
              <w:jc w:val="left"/>
              <w:rPr>
                <w:color w:val="000000"/>
              </w:rPr>
            </w:pPr>
            <w:r>
              <w:rPr>
                <w:color w:val="000000"/>
              </w:rPr>
              <w:t>INSTRUMENT</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0F8606D" w14:textId="77777777" w:rsidR="00003DFB" w:rsidRPr="00003DFB" w:rsidRDefault="00003DFB" w:rsidP="00003DFB">
            <w:pPr>
              <w:jc w:val="left"/>
              <w:rPr>
                <w:color w:val="000000"/>
              </w:rPr>
            </w:pPr>
            <w:r>
              <w:rPr>
                <w:color w:val="000000"/>
              </w:rPr>
              <w:t>INSTRUMENT</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397FE6E"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9088AB8" w14:textId="77777777" w:rsidR="00003DFB" w:rsidRP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7BE76A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0D9EAC2" w14:textId="77777777" w:rsidR="00003DFB" w:rsidRPr="00003DFB" w:rsidRDefault="00003DFB" w:rsidP="00003DFB">
            <w:pPr>
              <w:jc w:val="left"/>
              <w:rPr>
                <w:color w:val="000000"/>
              </w:rPr>
            </w:pPr>
          </w:p>
        </w:tc>
      </w:tr>
      <w:tr w:rsidR="00003DFB" w:rsidRPr="00003DFB" w14:paraId="3B1B3072"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37EE0BCD" w14:textId="77777777" w:rsidR="00003DFB" w:rsidRDefault="00003DFB" w:rsidP="00003DFB">
            <w:pPr>
              <w:jc w:val="left"/>
              <w:rPr>
                <w:color w:val="000000"/>
              </w:rPr>
            </w:pPr>
            <w:r>
              <w:rPr>
                <w:color w:val="000000"/>
              </w:rPr>
              <w:t>POSITION</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2479103" w14:textId="77777777" w:rsidR="00003DFB" w:rsidRDefault="00003DFB" w:rsidP="00003DFB">
            <w:pPr>
              <w:jc w:val="left"/>
              <w:rPr>
                <w:color w:val="000000"/>
              </w:rPr>
            </w:pPr>
            <w:r>
              <w:rPr>
                <w:color w:val="000000"/>
              </w:rPr>
              <w:t>POSITION</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E92FC40"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77E40D1F" w14:textId="77777777" w:rsidR="00003DFB" w:rsidRP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2D8515B"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FB5C389" w14:textId="77777777" w:rsidR="00003DFB" w:rsidRPr="00003DFB" w:rsidRDefault="00003DFB" w:rsidP="00003DFB">
            <w:pPr>
              <w:jc w:val="left"/>
              <w:rPr>
                <w:color w:val="000000"/>
              </w:rPr>
            </w:pPr>
          </w:p>
        </w:tc>
      </w:tr>
      <w:tr w:rsidR="00003DFB" w:rsidRPr="00003DFB" w14:paraId="07D9C502"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1D1E4F72" w14:textId="77777777" w:rsidR="00003DFB" w:rsidRDefault="00003DFB" w:rsidP="00003DFB">
            <w:pPr>
              <w:jc w:val="left"/>
              <w:rPr>
                <w:color w:val="000000"/>
              </w:rPr>
            </w:pPr>
            <w:r>
              <w:rPr>
                <w:color w:val="000000"/>
              </w:rPr>
              <w:t>XX_C_ABS_TRANCHE</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2EDA8D93" w14:textId="77777777" w:rsidR="00003DFB" w:rsidRDefault="00003DFB" w:rsidP="00003DFB">
            <w:pPr>
              <w:jc w:val="left"/>
              <w:rPr>
                <w:color w:val="000000"/>
              </w:rPr>
            </w:pPr>
            <w:r>
              <w:rPr>
                <w:color w:val="000000"/>
              </w:rPr>
              <w:t>XX_C_ABS_TRANCHE</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1760CFB"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78DCC515" w14:textId="77777777" w:rsidR="00003DFB" w:rsidRPr="00003DFB" w:rsidRDefault="00003DFB" w:rsidP="00003DFB">
            <w:pPr>
              <w:jc w:val="left"/>
              <w:rPr>
                <w:color w:val="000000"/>
              </w:rPr>
            </w:pPr>
            <w:r>
              <w:rPr>
                <w:color w:val="000000"/>
              </w:rPr>
              <w:t>Verbriefungstranche ABS aus CARISMA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4881B6E8"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352BAEC" w14:textId="77777777" w:rsidR="00003DFB" w:rsidRPr="00003DFB" w:rsidRDefault="00003DFB" w:rsidP="00003DFB">
            <w:pPr>
              <w:jc w:val="left"/>
              <w:rPr>
                <w:color w:val="000000"/>
              </w:rPr>
            </w:pPr>
          </w:p>
        </w:tc>
      </w:tr>
      <w:tr w:rsidR="00003DFB" w:rsidRPr="00003DFB" w14:paraId="25C5DF28"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486785F6" w14:textId="77777777" w:rsidR="00003DFB" w:rsidRPr="00412367" w:rsidRDefault="00003DFB" w:rsidP="00003DFB">
            <w:pPr>
              <w:jc w:val="left"/>
              <w:rPr>
                <w:color w:val="000000"/>
                <w:lang w:val="en-US"/>
                <w:rPrChange w:id="764" w:author="Huke, Juan (extern)" w:date="2024-05-22T18:34:00Z">
                  <w:rPr>
                    <w:color w:val="000000"/>
                  </w:rPr>
                </w:rPrChange>
              </w:rPr>
            </w:pPr>
            <w:r w:rsidRPr="00412367">
              <w:rPr>
                <w:color w:val="000000"/>
                <w:lang w:val="en-US"/>
                <w:rPrChange w:id="765" w:author="Huke, Juan (extern)" w:date="2024-05-22T18:34:00Z">
                  <w:rPr>
                    <w:color w:val="000000"/>
                  </w:rPr>
                </w:rPrChange>
              </w:rPr>
              <w:lastRenderedPageBreak/>
              <w:t>XX_C_ABS_TRANS_2_CONTR_AGG_TV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68B1CF6" w14:textId="77777777" w:rsidR="00003DFB" w:rsidRPr="00412367" w:rsidRDefault="00003DFB" w:rsidP="00003DFB">
            <w:pPr>
              <w:jc w:val="left"/>
              <w:rPr>
                <w:color w:val="000000"/>
                <w:lang w:val="en-US"/>
                <w:rPrChange w:id="766" w:author="Huke, Juan (extern)" w:date="2024-05-22T18:34:00Z">
                  <w:rPr>
                    <w:color w:val="000000"/>
                  </w:rPr>
                </w:rPrChange>
              </w:rPr>
            </w:pPr>
            <w:r w:rsidRPr="00412367">
              <w:rPr>
                <w:color w:val="000000"/>
                <w:lang w:val="en-US"/>
                <w:rPrChange w:id="767" w:author="Huke, Juan (extern)" w:date="2024-05-22T18:34:00Z">
                  <w:rPr>
                    <w:color w:val="000000"/>
                  </w:rPr>
                </w:rPrChange>
              </w:rPr>
              <w:t>XX_C_ABS_TRANS_2_CONTR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61E2E71A" w14:textId="77777777" w:rsidR="00003DFB" w:rsidRPr="00412367" w:rsidRDefault="00003DFB" w:rsidP="00003DFB">
            <w:pPr>
              <w:jc w:val="left"/>
              <w:rPr>
                <w:color w:val="000000"/>
                <w:lang w:val="en-US"/>
                <w:rPrChange w:id="768" w:author="Huke, Juan (extern)" w:date="2024-05-22T18:34:00Z">
                  <w:rPr>
                    <w:color w:val="000000"/>
                  </w:rPr>
                </w:rPrChange>
              </w:rPr>
            </w:pPr>
            <w:r w:rsidRPr="00412367">
              <w:rPr>
                <w:color w:val="000000"/>
                <w:lang w:val="en-US"/>
                <w:rPrChange w:id="769" w:author="Huke, Juan (extern)" w:date="2024-05-22T18:34:00Z">
                  <w:rPr>
                    <w:color w:val="000000"/>
                  </w:rPr>
                </w:rPrChange>
              </w:rPr>
              <w:t>select XX_DELISYST_CB, XX_CONTRACT_CB, SUM(XX_SEC_RATE_NO) from XX_C_ABS_TRANS_2_CONTR group by XX_DELISYST_CB, XX_CONTRACT_CB</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8C8B333" w14:textId="77777777" w:rsidR="00003DFB" w:rsidRDefault="00003DFB" w:rsidP="00003DFB">
            <w:pPr>
              <w:jc w:val="left"/>
              <w:rPr>
                <w:color w:val="000000"/>
              </w:rPr>
            </w:pPr>
            <w:r>
              <w:rPr>
                <w:color w:val="000000"/>
              </w:rPr>
              <w:t>Wird für verbriefte Geschäfte benötigt; XX_SEC_RATE_NO = in Verbriefungstransaktion eingeflossener Anteil des Geschäfts.</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268F94C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D4C5E2D" w14:textId="77777777" w:rsidR="00003DFB" w:rsidRPr="00003DFB" w:rsidRDefault="00003DFB" w:rsidP="00003DFB">
            <w:pPr>
              <w:jc w:val="left"/>
              <w:rPr>
                <w:color w:val="000000"/>
              </w:rPr>
            </w:pPr>
          </w:p>
        </w:tc>
      </w:tr>
      <w:tr w:rsidR="00003DFB" w:rsidRPr="00003DFB" w14:paraId="3EDF8DD0"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330ED048" w14:textId="77777777" w:rsidR="00003DFB" w:rsidRDefault="00003DFB" w:rsidP="00003DFB">
            <w:pPr>
              <w:jc w:val="left"/>
              <w:rPr>
                <w:color w:val="000000"/>
              </w:rPr>
            </w:pPr>
            <w:r>
              <w:rPr>
                <w:color w:val="000000"/>
              </w:rPr>
              <w:t>XX_C_ABS_TRANSACTION</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A593053" w14:textId="77777777" w:rsidR="00003DFB" w:rsidRDefault="00003DFB" w:rsidP="00003DFB">
            <w:pPr>
              <w:jc w:val="left"/>
              <w:rPr>
                <w:color w:val="000000"/>
              </w:rPr>
            </w:pPr>
            <w:r>
              <w:rPr>
                <w:color w:val="000000"/>
              </w:rPr>
              <w:t>XX_C_ABS_TRANSACTION</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A9FB5A6"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C085E72" w14:textId="77777777" w:rsidR="00003DFB" w:rsidRDefault="00003DFB" w:rsidP="00003DFB">
            <w:pPr>
              <w:jc w:val="left"/>
              <w:rPr>
                <w:color w:val="000000"/>
              </w:rPr>
            </w:pPr>
            <w:r>
              <w:rPr>
                <w:color w:val="000000"/>
              </w:rPr>
              <w:t>Verbriefungstransaktion ABS aus CARISMA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81C1DA4"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9AA21CC" w14:textId="77777777" w:rsidR="00003DFB" w:rsidRPr="00003DFB" w:rsidRDefault="00003DFB" w:rsidP="00003DFB">
            <w:pPr>
              <w:jc w:val="left"/>
              <w:rPr>
                <w:color w:val="000000"/>
              </w:rPr>
            </w:pPr>
          </w:p>
        </w:tc>
      </w:tr>
      <w:tr w:rsidR="00003DFB" w:rsidRPr="00003DFB" w14:paraId="201CBD44"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21504453" w14:textId="77777777" w:rsidR="00003DFB" w:rsidRPr="00412367" w:rsidRDefault="00003DFB" w:rsidP="00003DFB">
            <w:pPr>
              <w:jc w:val="left"/>
              <w:rPr>
                <w:color w:val="000000"/>
                <w:lang w:val="en-US"/>
                <w:rPrChange w:id="770" w:author="Huke, Juan (extern)" w:date="2024-05-22T18:34:00Z">
                  <w:rPr>
                    <w:color w:val="000000"/>
                  </w:rPr>
                </w:rPrChange>
              </w:rPr>
            </w:pPr>
            <w:r w:rsidRPr="00412367">
              <w:rPr>
                <w:color w:val="000000"/>
                <w:lang w:val="en-US"/>
                <w:rPrChange w:id="771" w:author="Huke, Juan (extern)" w:date="2024-05-22T18:34:00Z">
                  <w:rPr>
                    <w:color w:val="000000"/>
                  </w:rPr>
                </w:rPrChange>
              </w:rPr>
              <w:t>XX_C_COLL_DET_LGDS_CR_FULLSTA</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F59DCE0" w14:textId="77777777" w:rsidR="00003DFB" w:rsidRPr="00412367" w:rsidRDefault="00003DFB" w:rsidP="00003DFB">
            <w:pPr>
              <w:jc w:val="left"/>
              <w:rPr>
                <w:color w:val="000000"/>
                <w:lang w:val="en-US"/>
                <w:rPrChange w:id="772" w:author="Huke, Juan (extern)" w:date="2024-05-22T18:34:00Z">
                  <w:rPr>
                    <w:color w:val="000000"/>
                  </w:rPr>
                </w:rPrChange>
              </w:rPr>
            </w:pPr>
            <w:r w:rsidRPr="00412367">
              <w:rPr>
                <w:color w:val="000000"/>
                <w:lang w:val="en-US"/>
                <w:rPrChange w:id="773" w:author="Huke, Juan (extern)" w:date="2024-05-22T18:34:00Z">
                  <w:rPr>
                    <w:color w:val="000000"/>
                  </w:rPr>
                </w:rPrChange>
              </w:rPr>
              <w:t>XX_C_COLL_DET_LGDS_CR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557B441B" w14:textId="77777777" w:rsidR="00003DFB" w:rsidRPr="00412367" w:rsidRDefault="00003DFB" w:rsidP="00003DFB">
            <w:pPr>
              <w:jc w:val="left"/>
              <w:rPr>
                <w:color w:val="000000"/>
                <w:lang w:val="en-US"/>
                <w:rPrChange w:id="774" w:author="Huke, Juan (extern)" w:date="2024-05-22T18:34:00Z">
                  <w:rPr>
                    <w:color w:val="000000"/>
                  </w:rPr>
                </w:rPrChange>
              </w:rPr>
            </w:pPr>
            <w:r w:rsidRPr="00412367">
              <w:rPr>
                <w:color w:val="000000"/>
                <w:lang w:val="en-US"/>
                <w:rPrChange w:id="775" w:author="Huke, Juan (extern)" w:date="2024-05-22T18:34:00Z">
                  <w:rPr>
                    <w:color w:val="000000"/>
                  </w:rPr>
                </w:rPrChange>
              </w:rPr>
              <w:t>XX_CALC_MODE_IND = 'SOLVV_FULLSTA'</w:t>
            </w:r>
          </w:p>
          <w:p w14:paraId="74F0ABA1" w14:textId="77777777" w:rsidR="00003DFB" w:rsidRPr="00412367" w:rsidRDefault="00003DFB" w:rsidP="00003DFB">
            <w:pPr>
              <w:jc w:val="left"/>
              <w:rPr>
                <w:color w:val="000000"/>
                <w:lang w:val="en-US"/>
                <w:rPrChange w:id="776" w:author="Huke, Juan (extern)" w:date="2024-05-22T18:34:00Z">
                  <w:rPr>
                    <w:color w:val="000000"/>
                  </w:rPr>
                </w:rPrChange>
              </w:rPr>
            </w:pPr>
            <w:r w:rsidRPr="00412367">
              <w:rPr>
                <w:color w:val="000000"/>
                <w:lang w:val="en-US"/>
                <w:rPrChange w:id="777" w:author="Huke, Juan (extern)" w:date="2024-05-22T18:34:00Z">
                  <w:rPr>
                    <w:color w:val="000000"/>
                  </w:rPr>
                </w:rPrChange>
              </w:rPr>
              <w:t>and XX_LINK_TYPE = '60001'</w:t>
            </w:r>
          </w:p>
          <w:p w14:paraId="4FF527F0" w14:textId="77777777" w:rsidR="00003DFB" w:rsidRPr="00412367" w:rsidRDefault="00003DFB" w:rsidP="00003DFB">
            <w:pPr>
              <w:jc w:val="left"/>
              <w:rPr>
                <w:color w:val="000000"/>
                <w:lang w:val="en-US"/>
                <w:rPrChange w:id="778" w:author="Huke, Juan (extern)" w:date="2024-05-22T18:34:00Z">
                  <w:rPr>
                    <w:color w:val="000000"/>
                  </w:rPr>
                </w:rPrChange>
              </w:rPr>
            </w:pPr>
            <w:r w:rsidRPr="00412367">
              <w:rPr>
                <w:color w:val="000000"/>
                <w:lang w:val="en-US"/>
                <w:rPrChange w:id="779" w:author="Huke, Juan (extern)" w:date="2024-05-22T18:34:00Z">
                  <w:rPr>
                    <w:color w:val="000000"/>
                  </w:rPr>
                </w:rPrChange>
              </w:rPr>
              <w:t>and XX_RISK_TYPE_IND = 'O'</w:t>
            </w:r>
          </w:p>
          <w:p w14:paraId="0B0A041F" w14:textId="77777777" w:rsidR="00003DFB" w:rsidRPr="00412367" w:rsidRDefault="00003DFB" w:rsidP="00003DFB">
            <w:pPr>
              <w:jc w:val="left"/>
              <w:rPr>
                <w:color w:val="000000"/>
                <w:lang w:val="en-US"/>
                <w:rPrChange w:id="780" w:author="Huke, Juan (extern)" w:date="2024-05-22T18:34:00Z">
                  <w:rPr>
                    <w:color w:val="000000"/>
                  </w:rPr>
                </w:rPrChange>
              </w:rPr>
            </w:pPr>
            <w:r w:rsidRPr="00412367">
              <w:rPr>
                <w:color w:val="000000"/>
                <w:lang w:val="en-US"/>
                <w:rPrChange w:id="781" w:author="Huke, Juan (extern)" w:date="2024-05-22T18:34:00Z">
                  <w:rPr>
                    <w:color w:val="000000"/>
                  </w:rPr>
                </w:rPrChange>
              </w:rPr>
              <w:t>and XX_UNSTRESSED_F = 'T'</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A4CDC40" w14:textId="77777777" w:rsidR="00003DFB" w:rsidRDefault="00003DFB" w:rsidP="00003DFB">
            <w:pPr>
              <w:jc w:val="left"/>
              <w:rPr>
                <w:color w:val="000000"/>
              </w:rPr>
            </w:pPr>
            <w:r>
              <w:rPr>
                <w:color w:val="000000"/>
              </w:rPr>
              <w:t>Beschränkung auf FULLSTA 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11AA459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C3B75A3" w14:textId="77777777" w:rsidR="00003DFB" w:rsidRPr="00003DFB" w:rsidRDefault="00003DFB" w:rsidP="00003DFB">
            <w:pPr>
              <w:jc w:val="left"/>
              <w:rPr>
                <w:color w:val="000000"/>
              </w:rPr>
            </w:pPr>
          </w:p>
        </w:tc>
      </w:tr>
      <w:tr w:rsidR="00003DFB" w:rsidRPr="00003DFB" w14:paraId="6A37A3A0"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995A562" w14:textId="77777777" w:rsidR="00003DFB" w:rsidRPr="00412367" w:rsidRDefault="00003DFB" w:rsidP="00003DFB">
            <w:pPr>
              <w:jc w:val="left"/>
              <w:rPr>
                <w:color w:val="000000"/>
                <w:lang w:val="en-US"/>
                <w:rPrChange w:id="782" w:author="Huke, Juan (extern)" w:date="2024-05-22T18:34:00Z">
                  <w:rPr>
                    <w:color w:val="000000"/>
                  </w:rPr>
                </w:rPrChange>
              </w:rPr>
            </w:pPr>
            <w:r w:rsidRPr="00412367">
              <w:rPr>
                <w:color w:val="000000"/>
                <w:lang w:val="en-US"/>
                <w:rPrChange w:id="783" w:author="Huke, Juan (extern)" w:date="2024-05-22T18:34:00Z">
                  <w:rPr>
                    <w:color w:val="000000"/>
                  </w:rPr>
                </w:rPrChange>
              </w:rPr>
              <w:t>XX_C_CON_2_CODT_LGDS_CR_AGG</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CF6659C" w14:textId="77777777" w:rsidR="00003DFB" w:rsidRPr="00412367" w:rsidRDefault="00003DFB" w:rsidP="00003DFB">
            <w:pPr>
              <w:jc w:val="left"/>
              <w:rPr>
                <w:color w:val="000000"/>
                <w:lang w:val="en-US"/>
                <w:rPrChange w:id="784" w:author="Huke, Juan (extern)" w:date="2024-05-22T18:34:00Z">
                  <w:rPr>
                    <w:color w:val="000000"/>
                  </w:rPr>
                </w:rPrChange>
              </w:rPr>
            </w:pPr>
            <w:r w:rsidRPr="00412367">
              <w:rPr>
                <w:color w:val="000000"/>
                <w:lang w:val="en-US"/>
                <w:rPrChange w:id="785" w:author="Huke, Juan (extern)" w:date="2024-05-22T18:34:00Z">
                  <w:rPr>
                    <w:color w:val="000000"/>
                  </w:rPr>
                </w:rPrChange>
              </w:rPr>
              <w:t>XX_C_CON_2_CODT_LGDS_CR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3A4F6AD" w14:textId="77777777" w:rsidR="00003DFB" w:rsidRPr="00412367" w:rsidRDefault="00003DFB" w:rsidP="00003DFB">
            <w:pPr>
              <w:jc w:val="left"/>
              <w:rPr>
                <w:color w:val="000000"/>
                <w:lang w:val="en-US"/>
                <w:rPrChange w:id="786" w:author="Huke, Juan (extern)" w:date="2024-05-22T18:34:00Z">
                  <w:rPr>
                    <w:color w:val="000000"/>
                  </w:rPr>
                </w:rPrChange>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A981EFF" w14:textId="77777777" w:rsidR="00003DFB" w:rsidRDefault="00003DFB" w:rsidP="00003DFB">
            <w:pPr>
              <w:jc w:val="left"/>
              <w:rPr>
                <w:color w:val="000000"/>
              </w:rPr>
            </w:pPr>
            <w:r>
              <w:rPr>
                <w:color w:val="000000"/>
              </w:rPr>
              <w:t>Details siehe Kapitel 2.1</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8E9CF7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0CC7DB60" w14:textId="77777777" w:rsidR="00003DFB" w:rsidRPr="00003DFB" w:rsidRDefault="00003DFB" w:rsidP="00003DFB">
            <w:pPr>
              <w:jc w:val="left"/>
              <w:rPr>
                <w:color w:val="000000"/>
              </w:rPr>
            </w:pPr>
          </w:p>
        </w:tc>
      </w:tr>
      <w:tr w:rsidR="00003DFB" w:rsidRPr="00003DFB" w14:paraId="65183936"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738D2257" w14:textId="77777777" w:rsidR="00003DFB" w:rsidRPr="00412367" w:rsidRDefault="00003DFB" w:rsidP="00003DFB">
            <w:pPr>
              <w:jc w:val="left"/>
              <w:rPr>
                <w:color w:val="000000"/>
                <w:lang w:val="en-US"/>
                <w:rPrChange w:id="787" w:author="Huke, Juan (extern)" w:date="2024-05-22T18:34:00Z">
                  <w:rPr>
                    <w:color w:val="000000"/>
                  </w:rPr>
                </w:rPrChange>
              </w:rPr>
            </w:pPr>
            <w:r w:rsidRPr="00412367">
              <w:rPr>
                <w:color w:val="000000"/>
                <w:lang w:val="en-US"/>
                <w:rPrChange w:id="788" w:author="Huke, Juan (extern)" w:date="2024-05-22T18:34:00Z">
                  <w:rPr>
                    <w:color w:val="000000"/>
                  </w:rPr>
                </w:rPrChange>
              </w:rPr>
              <w:t>XX_C_CON_2_CODT_LGDS_CR_FULLST</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086B4F0E" w14:textId="77777777" w:rsidR="00003DFB" w:rsidRPr="00412367" w:rsidRDefault="00003DFB" w:rsidP="00003DFB">
            <w:pPr>
              <w:jc w:val="left"/>
              <w:rPr>
                <w:color w:val="000000"/>
                <w:lang w:val="en-US"/>
                <w:rPrChange w:id="789" w:author="Huke, Juan (extern)" w:date="2024-05-22T18:34:00Z">
                  <w:rPr>
                    <w:color w:val="000000"/>
                  </w:rPr>
                </w:rPrChange>
              </w:rPr>
            </w:pPr>
            <w:r w:rsidRPr="00412367">
              <w:rPr>
                <w:color w:val="000000"/>
                <w:lang w:val="en-US"/>
                <w:rPrChange w:id="790" w:author="Huke, Juan (extern)" w:date="2024-05-22T18:34:00Z">
                  <w:rPr>
                    <w:color w:val="000000"/>
                  </w:rPr>
                </w:rPrChange>
              </w:rPr>
              <w:t>XX_C_CON_2_CODT_LGDS_CR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7C491D9" w14:textId="77777777" w:rsidR="00003DFB" w:rsidRPr="00412367" w:rsidRDefault="00003DFB" w:rsidP="00003DFB">
            <w:pPr>
              <w:jc w:val="left"/>
              <w:rPr>
                <w:color w:val="000000"/>
                <w:lang w:val="en-US"/>
                <w:rPrChange w:id="791" w:author="Huke, Juan (extern)" w:date="2024-05-22T18:34:00Z">
                  <w:rPr>
                    <w:color w:val="000000"/>
                  </w:rPr>
                </w:rPrChange>
              </w:rPr>
            </w:pPr>
            <w:r w:rsidRPr="00412367">
              <w:rPr>
                <w:color w:val="000000"/>
                <w:lang w:val="en-US"/>
                <w:rPrChange w:id="792" w:author="Huke, Juan (extern)" w:date="2024-05-22T18:34:00Z">
                  <w:rPr>
                    <w:color w:val="000000"/>
                  </w:rPr>
                </w:rPrChange>
              </w:rPr>
              <w:t>XX_CALC_MODE_IND = 'SOLVV_FULLSTA'</w:t>
            </w:r>
          </w:p>
          <w:p w14:paraId="6B1BE96D" w14:textId="77777777" w:rsidR="00003DFB" w:rsidRPr="00412367" w:rsidRDefault="00003DFB" w:rsidP="00003DFB">
            <w:pPr>
              <w:jc w:val="left"/>
              <w:rPr>
                <w:color w:val="000000"/>
                <w:lang w:val="en-US"/>
                <w:rPrChange w:id="793" w:author="Huke, Juan (extern)" w:date="2024-05-22T18:34:00Z">
                  <w:rPr>
                    <w:color w:val="000000"/>
                  </w:rPr>
                </w:rPrChange>
              </w:rPr>
            </w:pPr>
            <w:r w:rsidRPr="00412367">
              <w:rPr>
                <w:color w:val="000000"/>
                <w:lang w:val="en-US"/>
                <w:rPrChange w:id="794" w:author="Huke, Juan (extern)" w:date="2024-05-22T18:34:00Z">
                  <w:rPr>
                    <w:color w:val="000000"/>
                  </w:rPr>
                </w:rPrChange>
              </w:rPr>
              <w:t>and XX_LINK_TYPE = '80001'</w:t>
            </w:r>
          </w:p>
          <w:p w14:paraId="28D6F243" w14:textId="77777777" w:rsidR="00003DFB" w:rsidRPr="00412367" w:rsidRDefault="00003DFB" w:rsidP="00003DFB">
            <w:pPr>
              <w:jc w:val="left"/>
              <w:rPr>
                <w:color w:val="000000"/>
                <w:lang w:val="en-US"/>
                <w:rPrChange w:id="795" w:author="Huke, Juan (extern)" w:date="2024-05-22T18:34:00Z">
                  <w:rPr>
                    <w:color w:val="000000"/>
                  </w:rPr>
                </w:rPrChange>
              </w:rPr>
            </w:pPr>
            <w:r w:rsidRPr="00412367">
              <w:rPr>
                <w:color w:val="000000"/>
                <w:lang w:val="en-US"/>
                <w:rPrChange w:id="796" w:author="Huke, Juan (extern)" w:date="2024-05-22T18:34:00Z">
                  <w:rPr>
                    <w:color w:val="000000"/>
                  </w:rPr>
                </w:rPrChange>
              </w:rPr>
              <w:t>and XX_COLLATERAL_OID !='-10'</w:t>
            </w:r>
          </w:p>
          <w:p w14:paraId="5918AAF6" w14:textId="77777777" w:rsidR="00003DFB" w:rsidRPr="00412367" w:rsidRDefault="00003DFB" w:rsidP="00003DFB">
            <w:pPr>
              <w:jc w:val="left"/>
              <w:rPr>
                <w:color w:val="000000"/>
                <w:lang w:val="en-US"/>
                <w:rPrChange w:id="797" w:author="Huke, Juan (extern)" w:date="2024-05-22T18:34:00Z">
                  <w:rPr>
                    <w:color w:val="000000"/>
                  </w:rPr>
                </w:rPrChange>
              </w:rPr>
            </w:pPr>
            <w:r w:rsidRPr="00412367">
              <w:rPr>
                <w:color w:val="000000"/>
                <w:lang w:val="en-US"/>
                <w:rPrChange w:id="798" w:author="Huke, Juan (extern)" w:date="2024-05-22T18:34:00Z">
                  <w:rPr>
                    <w:color w:val="000000"/>
                  </w:rPr>
                </w:rPrChange>
              </w:rPr>
              <w:t>and XX_RISK_TYPE_IND = 'O'</w:t>
            </w:r>
          </w:p>
          <w:p w14:paraId="2263892B" w14:textId="77777777" w:rsidR="00003DFB" w:rsidRPr="00412367" w:rsidRDefault="00003DFB" w:rsidP="00003DFB">
            <w:pPr>
              <w:jc w:val="left"/>
              <w:rPr>
                <w:color w:val="000000"/>
                <w:lang w:val="en-US"/>
                <w:rPrChange w:id="799" w:author="Huke, Juan (extern)" w:date="2024-05-22T18:34:00Z">
                  <w:rPr>
                    <w:color w:val="000000"/>
                  </w:rPr>
                </w:rPrChange>
              </w:rPr>
            </w:pPr>
            <w:r w:rsidRPr="00412367">
              <w:rPr>
                <w:color w:val="000000"/>
                <w:lang w:val="en-US"/>
                <w:rPrChange w:id="800" w:author="Huke, Juan (extern)" w:date="2024-05-22T18:34:00Z">
                  <w:rPr>
                    <w:color w:val="000000"/>
                  </w:rPr>
                </w:rPrChange>
              </w:rPr>
              <w:t>and XX_UNSTRESSED_F ='T'</w:t>
            </w:r>
          </w:p>
          <w:p w14:paraId="5F91FC61" w14:textId="77777777" w:rsidR="00003DFB" w:rsidRPr="00412367" w:rsidRDefault="00003DFB" w:rsidP="00003DFB">
            <w:pPr>
              <w:jc w:val="left"/>
              <w:rPr>
                <w:color w:val="000000"/>
                <w:lang w:val="en-US"/>
                <w:rPrChange w:id="801" w:author="Huke, Juan (extern)" w:date="2024-05-22T18:34:00Z">
                  <w:rPr>
                    <w:color w:val="000000"/>
                  </w:rPr>
                </w:rPrChange>
              </w:rPr>
            </w:pPr>
            <w:r w:rsidRPr="00412367">
              <w:rPr>
                <w:color w:val="000000"/>
                <w:lang w:val="en-US"/>
                <w:rPrChange w:id="802" w:author="Huke, Juan (extern)" w:date="2024-05-22T18:34:00Z">
                  <w:rPr>
                    <w:color w:val="000000"/>
                  </w:rPr>
                </w:rPrChange>
              </w:rPr>
              <w:t>and XX_STRESSED_F ='T'</w:t>
            </w:r>
          </w:p>
          <w:p w14:paraId="7E8BF332" w14:textId="77777777" w:rsidR="00003DFB" w:rsidRPr="00412367" w:rsidRDefault="00003DFB" w:rsidP="00003DFB">
            <w:pPr>
              <w:jc w:val="left"/>
              <w:rPr>
                <w:color w:val="000000"/>
                <w:lang w:val="en-US"/>
                <w:rPrChange w:id="803" w:author="Huke, Juan (extern)" w:date="2024-05-22T18:34:00Z">
                  <w:rPr>
                    <w:color w:val="000000"/>
                  </w:rPr>
                </w:rPrChange>
              </w:rPr>
            </w:pPr>
            <w:r w:rsidRPr="00412367">
              <w:rPr>
                <w:color w:val="000000"/>
                <w:lang w:val="en-US"/>
                <w:rPrChange w:id="804" w:author="Huke, Juan (extern)" w:date="2024-05-22T18:34:00Z">
                  <w:rPr>
                    <w:color w:val="000000"/>
                  </w:rPr>
                </w:rPrChange>
              </w:rPr>
              <w:t>and XX_ABS_CR_REL_F = 'F'</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9FDBCD3" w14:textId="77777777" w:rsidR="00003DFB" w:rsidRDefault="00003DFB" w:rsidP="00003DFB">
            <w:pPr>
              <w:jc w:val="left"/>
              <w:rPr>
                <w:color w:val="000000"/>
              </w:rPr>
            </w:pPr>
            <w:r>
              <w:rPr>
                <w:color w:val="000000"/>
              </w:rPr>
              <w:t>Beschränkung auf FULLSTA 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641C7A3"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5494A203" w14:textId="77777777" w:rsidR="00003DFB" w:rsidRPr="00003DFB" w:rsidRDefault="00003DFB" w:rsidP="00003DFB">
            <w:pPr>
              <w:jc w:val="left"/>
              <w:rPr>
                <w:color w:val="000000"/>
              </w:rPr>
            </w:pPr>
          </w:p>
        </w:tc>
      </w:tr>
      <w:tr w:rsidR="00003DFB" w:rsidRPr="00003DFB" w14:paraId="56598203"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D57AA93" w14:textId="77777777" w:rsidR="00003DFB" w:rsidRPr="00412367" w:rsidRDefault="00003DFB" w:rsidP="00003DFB">
            <w:pPr>
              <w:jc w:val="left"/>
              <w:rPr>
                <w:color w:val="000000"/>
                <w:lang w:val="en-US"/>
                <w:rPrChange w:id="805" w:author="Huke, Juan (extern)" w:date="2024-05-22T18:34:00Z">
                  <w:rPr>
                    <w:color w:val="000000"/>
                  </w:rPr>
                </w:rPrChange>
              </w:rPr>
            </w:pPr>
            <w:r w:rsidRPr="00412367">
              <w:rPr>
                <w:color w:val="000000"/>
                <w:lang w:val="en-US"/>
                <w:rPrChange w:id="806" w:author="Huke, Juan (extern)" w:date="2024-05-22T18:34:00Z">
                  <w:rPr>
                    <w:color w:val="000000"/>
                  </w:rPr>
                </w:rPrChange>
              </w:rPr>
              <w:t>XX_C_CON_2_CODT_LGDS_CR_SOLVV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737C110" w14:textId="77777777" w:rsidR="00003DFB" w:rsidRPr="00412367" w:rsidRDefault="00003DFB" w:rsidP="00003DFB">
            <w:pPr>
              <w:jc w:val="left"/>
              <w:rPr>
                <w:color w:val="000000"/>
                <w:lang w:val="en-US"/>
                <w:rPrChange w:id="807" w:author="Huke, Juan (extern)" w:date="2024-05-22T18:34:00Z">
                  <w:rPr>
                    <w:color w:val="000000"/>
                  </w:rPr>
                </w:rPrChange>
              </w:rPr>
            </w:pPr>
            <w:r w:rsidRPr="00412367">
              <w:rPr>
                <w:color w:val="000000"/>
                <w:lang w:val="en-US"/>
                <w:rPrChange w:id="808" w:author="Huke, Juan (extern)" w:date="2024-05-22T18:34:00Z">
                  <w:rPr>
                    <w:color w:val="000000"/>
                  </w:rPr>
                </w:rPrChange>
              </w:rPr>
              <w:t>XX_C_CON_2_CODT_LGDS_CR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0F65FCD" w14:textId="77777777" w:rsidR="00003DFB" w:rsidRPr="00412367" w:rsidRDefault="00003DFB" w:rsidP="00003DFB">
            <w:pPr>
              <w:jc w:val="left"/>
              <w:rPr>
                <w:color w:val="000000"/>
                <w:lang w:val="en-US"/>
                <w:rPrChange w:id="809" w:author="Huke, Juan (extern)" w:date="2024-05-22T18:34:00Z">
                  <w:rPr>
                    <w:color w:val="000000"/>
                  </w:rPr>
                </w:rPrChange>
              </w:rPr>
            </w:pPr>
            <w:r w:rsidRPr="00412367">
              <w:rPr>
                <w:color w:val="000000"/>
                <w:lang w:val="en-US"/>
                <w:rPrChange w:id="810" w:author="Huke, Juan (extern)" w:date="2024-05-22T18:34:00Z">
                  <w:rPr>
                    <w:color w:val="000000"/>
                  </w:rPr>
                </w:rPrChange>
              </w:rPr>
              <w:t>select XX_DELISYST_CB, XX_CONTRACT, SUM(RWA_OB_PRESUP_CLA), SUM(XX_EAD_COLL_EXCL_SE</w:t>
            </w:r>
            <w:r w:rsidRPr="00412367">
              <w:rPr>
                <w:color w:val="000000"/>
                <w:lang w:val="en-US"/>
                <w:rPrChange w:id="811" w:author="Huke, Juan (extern)" w:date="2024-05-22T18:34:00Z">
                  <w:rPr>
                    <w:color w:val="000000"/>
                  </w:rPr>
                </w:rPrChange>
              </w:rPr>
              <w:lastRenderedPageBreak/>
              <w:t xml:space="preserve">C_CR_CLA)  from </w:t>
            </w:r>
          </w:p>
          <w:p w14:paraId="56C5FEE8" w14:textId="77777777" w:rsidR="00003DFB" w:rsidRPr="00412367" w:rsidRDefault="00003DFB" w:rsidP="00003DFB">
            <w:pPr>
              <w:jc w:val="left"/>
              <w:rPr>
                <w:color w:val="000000"/>
                <w:lang w:val="en-US"/>
                <w:rPrChange w:id="812" w:author="Huke, Juan (extern)" w:date="2024-05-22T18:34:00Z">
                  <w:rPr>
                    <w:color w:val="000000"/>
                  </w:rPr>
                </w:rPrChange>
              </w:rPr>
            </w:pPr>
            <w:r w:rsidRPr="00412367">
              <w:rPr>
                <w:color w:val="000000"/>
                <w:lang w:val="en-US"/>
                <w:rPrChange w:id="813" w:author="Huke, Juan (extern)" w:date="2024-05-22T18:34:00Z">
                  <w:rPr>
                    <w:color w:val="000000"/>
                  </w:rPr>
                </w:rPrChange>
              </w:rPr>
              <w:t>XX_C_CON_2_CODT_LGDS_CR</w:t>
            </w:r>
          </w:p>
          <w:p w14:paraId="04D0F668" w14:textId="77777777" w:rsidR="00003DFB" w:rsidRPr="00412367" w:rsidRDefault="00003DFB" w:rsidP="00003DFB">
            <w:pPr>
              <w:jc w:val="left"/>
              <w:rPr>
                <w:color w:val="000000"/>
                <w:lang w:val="en-US"/>
                <w:rPrChange w:id="814" w:author="Huke, Juan (extern)" w:date="2024-05-22T18:34:00Z">
                  <w:rPr>
                    <w:color w:val="000000"/>
                  </w:rPr>
                </w:rPrChange>
              </w:rPr>
            </w:pPr>
            <w:r w:rsidRPr="00412367">
              <w:rPr>
                <w:color w:val="000000"/>
                <w:lang w:val="en-US"/>
                <w:rPrChange w:id="815" w:author="Huke, Juan (extern)" w:date="2024-05-22T18:34:00Z">
                  <w:rPr>
                    <w:color w:val="000000"/>
                  </w:rPr>
                </w:rPrChange>
              </w:rPr>
              <w:t>where</w:t>
            </w:r>
          </w:p>
          <w:p w14:paraId="5F89AB60" w14:textId="77777777" w:rsidR="00003DFB" w:rsidRPr="00412367" w:rsidRDefault="00003DFB" w:rsidP="00003DFB">
            <w:pPr>
              <w:jc w:val="left"/>
              <w:rPr>
                <w:color w:val="000000"/>
                <w:lang w:val="en-US"/>
                <w:rPrChange w:id="816" w:author="Huke, Juan (extern)" w:date="2024-05-22T18:34:00Z">
                  <w:rPr>
                    <w:color w:val="000000"/>
                  </w:rPr>
                </w:rPrChange>
              </w:rPr>
            </w:pPr>
            <w:r w:rsidRPr="00412367">
              <w:rPr>
                <w:color w:val="000000"/>
                <w:lang w:val="en-US"/>
                <w:rPrChange w:id="817" w:author="Huke, Juan (extern)" w:date="2024-05-22T18:34:00Z">
                  <w:rPr>
                    <w:color w:val="000000"/>
                  </w:rPr>
                </w:rPrChange>
              </w:rPr>
              <w:t>XX_CALC_MODE_IND = 'SOLVV'</w:t>
            </w:r>
          </w:p>
          <w:p w14:paraId="3F807989" w14:textId="77777777" w:rsidR="00003DFB" w:rsidRPr="00412367" w:rsidRDefault="00003DFB" w:rsidP="00003DFB">
            <w:pPr>
              <w:jc w:val="left"/>
              <w:rPr>
                <w:color w:val="000000"/>
                <w:lang w:val="en-US"/>
                <w:rPrChange w:id="818" w:author="Huke, Juan (extern)" w:date="2024-05-22T18:34:00Z">
                  <w:rPr>
                    <w:color w:val="000000"/>
                  </w:rPr>
                </w:rPrChange>
              </w:rPr>
            </w:pPr>
            <w:r w:rsidRPr="00412367">
              <w:rPr>
                <w:color w:val="000000"/>
                <w:lang w:val="en-US"/>
                <w:rPrChange w:id="819" w:author="Huke, Juan (extern)" w:date="2024-05-22T18:34:00Z">
                  <w:rPr>
                    <w:color w:val="000000"/>
                  </w:rPr>
                </w:rPrChange>
              </w:rPr>
              <w:t>and XX_LINK_TYPE = '80001'</w:t>
            </w:r>
          </w:p>
          <w:p w14:paraId="3EC359AE" w14:textId="77777777" w:rsidR="00003DFB" w:rsidRPr="00412367" w:rsidRDefault="00003DFB" w:rsidP="00003DFB">
            <w:pPr>
              <w:jc w:val="left"/>
              <w:rPr>
                <w:color w:val="000000"/>
                <w:lang w:val="en-US"/>
                <w:rPrChange w:id="820" w:author="Huke, Juan (extern)" w:date="2024-05-22T18:34:00Z">
                  <w:rPr>
                    <w:color w:val="000000"/>
                  </w:rPr>
                </w:rPrChange>
              </w:rPr>
            </w:pPr>
            <w:r w:rsidRPr="00412367">
              <w:rPr>
                <w:color w:val="000000"/>
                <w:lang w:val="en-US"/>
                <w:rPrChange w:id="821" w:author="Huke, Juan (extern)" w:date="2024-05-22T18:34:00Z">
                  <w:rPr>
                    <w:color w:val="000000"/>
                  </w:rPr>
                </w:rPrChange>
              </w:rPr>
              <w:t>and XX_COLLATERAL_OID !='-10'</w:t>
            </w:r>
          </w:p>
          <w:p w14:paraId="67544B0A" w14:textId="77777777" w:rsidR="00003DFB" w:rsidRPr="00412367" w:rsidRDefault="00003DFB" w:rsidP="00003DFB">
            <w:pPr>
              <w:jc w:val="left"/>
              <w:rPr>
                <w:color w:val="000000"/>
                <w:lang w:val="en-US"/>
                <w:rPrChange w:id="822" w:author="Huke, Juan (extern)" w:date="2024-05-22T18:34:00Z">
                  <w:rPr>
                    <w:color w:val="000000"/>
                  </w:rPr>
                </w:rPrChange>
              </w:rPr>
            </w:pPr>
            <w:r w:rsidRPr="00412367">
              <w:rPr>
                <w:color w:val="000000"/>
                <w:lang w:val="en-US"/>
                <w:rPrChange w:id="823" w:author="Huke, Juan (extern)" w:date="2024-05-22T18:34:00Z">
                  <w:rPr>
                    <w:color w:val="000000"/>
                  </w:rPr>
                </w:rPrChange>
              </w:rPr>
              <w:t>and XX_RISK_TYPE_IND = 'O'</w:t>
            </w:r>
          </w:p>
          <w:p w14:paraId="27CFAEE1" w14:textId="77777777" w:rsidR="00003DFB" w:rsidRPr="00412367" w:rsidRDefault="00003DFB" w:rsidP="00003DFB">
            <w:pPr>
              <w:jc w:val="left"/>
              <w:rPr>
                <w:color w:val="000000"/>
                <w:lang w:val="en-US"/>
                <w:rPrChange w:id="824" w:author="Huke, Juan (extern)" w:date="2024-05-22T18:34:00Z">
                  <w:rPr>
                    <w:color w:val="000000"/>
                  </w:rPr>
                </w:rPrChange>
              </w:rPr>
            </w:pPr>
            <w:r w:rsidRPr="00412367">
              <w:rPr>
                <w:color w:val="000000"/>
                <w:lang w:val="en-US"/>
                <w:rPrChange w:id="825" w:author="Huke, Juan (extern)" w:date="2024-05-22T18:34:00Z">
                  <w:rPr>
                    <w:color w:val="000000"/>
                  </w:rPr>
                </w:rPrChange>
              </w:rPr>
              <w:t>and XX_UNSTRESSED_F ='T'</w:t>
            </w:r>
          </w:p>
          <w:p w14:paraId="6574A4F5" w14:textId="77777777" w:rsidR="00003DFB" w:rsidRPr="00412367" w:rsidRDefault="00003DFB" w:rsidP="00003DFB">
            <w:pPr>
              <w:jc w:val="left"/>
              <w:rPr>
                <w:color w:val="000000"/>
                <w:lang w:val="en-US"/>
                <w:rPrChange w:id="826" w:author="Huke, Juan (extern)" w:date="2024-05-22T18:34:00Z">
                  <w:rPr>
                    <w:color w:val="000000"/>
                  </w:rPr>
                </w:rPrChange>
              </w:rPr>
            </w:pPr>
            <w:r w:rsidRPr="00412367">
              <w:rPr>
                <w:color w:val="000000"/>
                <w:lang w:val="en-US"/>
                <w:rPrChange w:id="827" w:author="Huke, Juan (extern)" w:date="2024-05-22T18:34:00Z">
                  <w:rPr>
                    <w:color w:val="000000"/>
                  </w:rPr>
                </w:rPrChange>
              </w:rPr>
              <w:t>and XX_STRESSED_F ='T'</w:t>
            </w:r>
          </w:p>
          <w:p w14:paraId="46E94630" w14:textId="77777777" w:rsidR="00003DFB" w:rsidRPr="00412367" w:rsidRDefault="00003DFB" w:rsidP="00003DFB">
            <w:pPr>
              <w:jc w:val="left"/>
              <w:rPr>
                <w:color w:val="000000"/>
                <w:lang w:val="en-US"/>
                <w:rPrChange w:id="828" w:author="Huke, Juan (extern)" w:date="2024-05-22T18:34:00Z">
                  <w:rPr>
                    <w:color w:val="000000"/>
                  </w:rPr>
                </w:rPrChange>
              </w:rPr>
            </w:pPr>
            <w:r w:rsidRPr="00412367">
              <w:rPr>
                <w:color w:val="000000"/>
                <w:lang w:val="en-US"/>
                <w:rPrChange w:id="829" w:author="Huke, Juan (extern)" w:date="2024-05-22T18:34:00Z">
                  <w:rPr>
                    <w:color w:val="000000"/>
                  </w:rPr>
                </w:rPrChange>
              </w:rPr>
              <w:t xml:space="preserve">and XX_ABS_CR_REL_F = 'F'  </w:t>
            </w:r>
          </w:p>
          <w:p w14:paraId="7E366A96" w14:textId="77777777" w:rsidR="00003DFB" w:rsidRPr="00412367" w:rsidRDefault="00003DFB" w:rsidP="00003DFB">
            <w:pPr>
              <w:jc w:val="left"/>
              <w:rPr>
                <w:color w:val="000000"/>
                <w:lang w:val="en-US"/>
                <w:rPrChange w:id="830" w:author="Huke, Juan (extern)" w:date="2024-05-22T18:34:00Z">
                  <w:rPr>
                    <w:color w:val="000000"/>
                  </w:rPr>
                </w:rPrChange>
              </w:rPr>
            </w:pPr>
            <w:r w:rsidRPr="00412367">
              <w:rPr>
                <w:color w:val="000000"/>
                <w:lang w:val="en-US"/>
                <w:rPrChange w:id="831" w:author="Huke, Juan (extern)" w:date="2024-05-22T18:34:00Z">
                  <w:rPr>
                    <w:color w:val="000000"/>
                  </w:rPr>
                </w:rPrChange>
              </w:rPr>
              <w:t xml:space="preserve">and ((XX_APPROACH_IND = 'STA' </w:t>
            </w:r>
          </w:p>
          <w:p w14:paraId="08A403D1" w14:textId="77777777" w:rsidR="00003DFB" w:rsidRPr="00412367" w:rsidRDefault="00003DFB" w:rsidP="00003DFB">
            <w:pPr>
              <w:jc w:val="left"/>
              <w:rPr>
                <w:color w:val="000000"/>
                <w:lang w:val="en-US"/>
                <w:rPrChange w:id="832" w:author="Huke, Juan (extern)" w:date="2024-05-22T18:34:00Z">
                  <w:rPr>
                    <w:color w:val="000000"/>
                  </w:rPr>
                </w:rPrChange>
              </w:rPr>
            </w:pPr>
            <w:r w:rsidRPr="00412367">
              <w:rPr>
                <w:color w:val="000000"/>
                <w:lang w:val="en-US"/>
                <w:rPrChange w:id="833" w:author="Huke, Juan (extern)" w:date="2024-05-22T18:34:00Z">
                  <w:rPr>
                    <w:color w:val="000000"/>
                  </w:rPr>
                </w:rPrChange>
              </w:rPr>
              <w:t xml:space="preserve">and XX_EAD_COLL_EXCL_SEC_CR_CLA &gt; '0') </w:t>
            </w:r>
          </w:p>
          <w:p w14:paraId="17331E34" w14:textId="77777777" w:rsidR="00003DFB" w:rsidRPr="00412367" w:rsidRDefault="00003DFB" w:rsidP="00003DFB">
            <w:pPr>
              <w:jc w:val="left"/>
              <w:rPr>
                <w:color w:val="000000"/>
                <w:lang w:val="en-US"/>
                <w:rPrChange w:id="834" w:author="Huke, Juan (extern)" w:date="2024-05-22T18:34:00Z">
                  <w:rPr>
                    <w:color w:val="000000"/>
                  </w:rPr>
                </w:rPrChange>
              </w:rPr>
            </w:pPr>
            <w:r w:rsidRPr="00412367">
              <w:rPr>
                <w:color w:val="000000"/>
                <w:lang w:val="en-US"/>
                <w:rPrChange w:id="835" w:author="Huke, Juan (extern)" w:date="2024-05-22T18:34:00Z">
                  <w:rPr>
                    <w:color w:val="000000"/>
                  </w:rPr>
                </w:rPrChange>
              </w:rPr>
              <w:t xml:space="preserve">or (XX_APPROACH_IND = 'AIRB' </w:t>
            </w:r>
          </w:p>
          <w:p w14:paraId="1F1A69FD" w14:textId="77777777" w:rsidR="00003DFB" w:rsidRPr="00412367" w:rsidRDefault="00003DFB" w:rsidP="00003DFB">
            <w:pPr>
              <w:jc w:val="left"/>
              <w:rPr>
                <w:color w:val="000000"/>
                <w:lang w:val="en-US"/>
                <w:rPrChange w:id="836" w:author="Huke, Juan (extern)" w:date="2024-05-22T18:34:00Z">
                  <w:rPr>
                    <w:color w:val="000000"/>
                  </w:rPr>
                </w:rPrChange>
              </w:rPr>
            </w:pPr>
            <w:r w:rsidRPr="00412367">
              <w:rPr>
                <w:color w:val="000000"/>
                <w:lang w:val="en-US"/>
                <w:rPrChange w:id="837" w:author="Huke, Juan (extern)" w:date="2024-05-22T18:34:00Z">
                  <w:rPr>
                    <w:color w:val="000000"/>
                  </w:rPr>
                </w:rPrChange>
              </w:rPr>
              <w:t>and XX_EAD_COLL_CCF_EXCL_SEC_CR_CLA &gt; '0'))</w:t>
            </w:r>
          </w:p>
          <w:p w14:paraId="5360D21F" w14:textId="77777777" w:rsidR="00003DFB" w:rsidRPr="00412367" w:rsidRDefault="00003DFB" w:rsidP="00003DFB">
            <w:pPr>
              <w:jc w:val="left"/>
              <w:rPr>
                <w:color w:val="000000"/>
                <w:lang w:val="en-US"/>
                <w:rPrChange w:id="838" w:author="Huke, Juan (extern)" w:date="2024-05-22T18:34:00Z">
                  <w:rPr>
                    <w:color w:val="000000"/>
                  </w:rPr>
                </w:rPrChange>
              </w:rPr>
            </w:pPr>
            <w:r w:rsidRPr="00412367">
              <w:rPr>
                <w:color w:val="000000"/>
                <w:lang w:val="en-US"/>
                <w:rPrChange w:id="839" w:author="Huke, Juan (extern)" w:date="2024-05-22T18:34:00Z">
                  <w:rPr>
                    <w:color w:val="000000"/>
                  </w:rPr>
                </w:rPrChange>
              </w:rPr>
              <w:t>group by XX_DELISYST_CB, XX_CONTRACT</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469C67A" w14:textId="77777777" w:rsidR="00003DFB" w:rsidRDefault="00003DFB" w:rsidP="00003DFB">
            <w:pPr>
              <w:jc w:val="left"/>
              <w:rPr>
                <w:color w:val="000000"/>
              </w:rPr>
            </w:pPr>
            <w:r>
              <w:rPr>
                <w:color w:val="000000"/>
              </w:rPr>
              <w:lastRenderedPageBreak/>
              <w:t>Anreicherung RWA vor Supporting Faktor für das besichertes Teilchen.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28F020A5"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F212A1E" w14:textId="77777777" w:rsidR="00003DFB" w:rsidRPr="00003DFB" w:rsidRDefault="00003DFB" w:rsidP="00003DFB">
            <w:pPr>
              <w:jc w:val="left"/>
              <w:rPr>
                <w:color w:val="000000"/>
              </w:rPr>
            </w:pPr>
          </w:p>
        </w:tc>
      </w:tr>
      <w:tr w:rsidR="00003DFB" w:rsidRPr="00003DFB" w14:paraId="7755495C"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42DD8102" w14:textId="77777777" w:rsidR="00003DFB" w:rsidRPr="00412367" w:rsidRDefault="00003DFB" w:rsidP="00003DFB">
            <w:pPr>
              <w:jc w:val="left"/>
              <w:rPr>
                <w:color w:val="000000"/>
                <w:lang w:val="en-US"/>
                <w:rPrChange w:id="840" w:author="Huke, Juan (extern)" w:date="2024-05-22T18:34:00Z">
                  <w:rPr>
                    <w:color w:val="000000"/>
                  </w:rPr>
                </w:rPrChange>
              </w:rPr>
            </w:pPr>
            <w:r w:rsidRPr="00412367">
              <w:rPr>
                <w:color w:val="000000"/>
                <w:lang w:val="en-US"/>
                <w:rPrChange w:id="841" w:author="Huke, Juan (extern)" w:date="2024-05-22T18:34:00Z">
                  <w:rPr>
                    <w:color w:val="000000"/>
                  </w:rPr>
                </w:rPrChange>
              </w:rPr>
              <w:t>XX_C_CONTR_ACC_VALUE_AGG</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6AB1459" w14:textId="77777777" w:rsidR="00003DFB" w:rsidRPr="00412367" w:rsidRDefault="00003DFB" w:rsidP="00003DFB">
            <w:pPr>
              <w:jc w:val="left"/>
              <w:rPr>
                <w:color w:val="000000"/>
                <w:lang w:val="en-US"/>
                <w:rPrChange w:id="842" w:author="Huke, Juan (extern)" w:date="2024-05-22T18:34:00Z">
                  <w:rPr>
                    <w:color w:val="000000"/>
                  </w:rPr>
                </w:rPrChange>
              </w:rPr>
            </w:pPr>
            <w:r w:rsidRPr="00412367">
              <w:rPr>
                <w:color w:val="000000"/>
                <w:lang w:val="en-US"/>
                <w:rPrChange w:id="843" w:author="Huke, Juan (extern)" w:date="2024-05-22T18:34:00Z">
                  <w:rPr>
                    <w:color w:val="000000"/>
                  </w:rPr>
                </w:rPrChange>
              </w:rPr>
              <w:t>XX_C_CONTR_ACC_VALUE</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C388661" w14:textId="77777777" w:rsidR="00003DFB" w:rsidRDefault="00003DFB" w:rsidP="00003DFB">
            <w:pPr>
              <w:jc w:val="left"/>
              <w:rPr>
                <w:color w:val="000000"/>
              </w:rPr>
            </w:pPr>
            <w:r>
              <w:rPr>
                <w:color w:val="000000"/>
              </w:rPr>
              <w:t>XX_TA_C != 'STK'</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F880E3C" w14:textId="77777777" w:rsidR="00003DFB" w:rsidRDefault="00003DFB" w:rsidP="00003DFB">
            <w:pPr>
              <w:jc w:val="left"/>
              <w:rPr>
                <w:color w:val="000000"/>
              </w:rPr>
            </w:pPr>
            <w:r>
              <w:rPr>
                <w:color w:val="000000"/>
              </w:rPr>
              <w:t>Zur Aggregation siehe Abschnitt Vorverarbeitung in Kapitel Schlüsselmapping, Stücke werden als Objektwährung ausgeschlossen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196C2D9"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FBE01BB" w14:textId="77777777" w:rsidR="00003DFB" w:rsidRPr="00003DFB" w:rsidRDefault="00003DFB" w:rsidP="00003DFB">
            <w:pPr>
              <w:jc w:val="left"/>
              <w:rPr>
                <w:color w:val="000000"/>
              </w:rPr>
            </w:pPr>
          </w:p>
        </w:tc>
      </w:tr>
      <w:tr w:rsidR="00003DFB" w:rsidRPr="00003DFB" w14:paraId="5DC5448A"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1DEC33E1" w14:textId="77777777" w:rsidR="00003DFB" w:rsidRPr="00412367" w:rsidRDefault="00003DFB" w:rsidP="00003DFB">
            <w:pPr>
              <w:jc w:val="left"/>
              <w:rPr>
                <w:color w:val="000000"/>
                <w:lang w:val="en-US"/>
                <w:rPrChange w:id="844" w:author="Huke, Juan (extern)" w:date="2024-05-22T18:34:00Z">
                  <w:rPr>
                    <w:color w:val="000000"/>
                  </w:rPr>
                </w:rPrChange>
              </w:rPr>
            </w:pPr>
            <w:r w:rsidRPr="00412367">
              <w:rPr>
                <w:color w:val="000000"/>
                <w:lang w:val="en-US"/>
                <w:rPrChange w:id="845" w:author="Huke, Juan (extern)" w:date="2024-05-22T18:34:00Z">
                  <w:rPr>
                    <w:color w:val="000000"/>
                  </w:rPr>
                </w:rPrChange>
              </w:rPr>
              <w:lastRenderedPageBreak/>
              <w:t>XX_C_CONTR_LLP_LTD_HGB</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098EF01F" w14:textId="77777777" w:rsidR="00003DFB" w:rsidRPr="00412367" w:rsidRDefault="00003DFB" w:rsidP="00003DFB">
            <w:pPr>
              <w:jc w:val="left"/>
              <w:rPr>
                <w:color w:val="000000"/>
                <w:lang w:val="en-US"/>
                <w:rPrChange w:id="846" w:author="Huke, Juan (extern)" w:date="2024-05-22T18:34:00Z">
                  <w:rPr>
                    <w:color w:val="000000"/>
                  </w:rPr>
                </w:rPrChange>
              </w:rPr>
            </w:pPr>
            <w:r w:rsidRPr="00412367">
              <w:rPr>
                <w:color w:val="000000"/>
                <w:lang w:val="en-US"/>
                <w:rPrChange w:id="847" w:author="Huke, Juan (extern)" w:date="2024-05-22T18:34:00Z">
                  <w:rPr>
                    <w:color w:val="000000"/>
                  </w:rPr>
                </w:rPrChange>
              </w:rPr>
              <w:t>XX_C_CONTR_LLP_LTD</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B9E7D46" w14:textId="77777777" w:rsidR="00003DFB" w:rsidRDefault="00003DFB" w:rsidP="00003DFB">
            <w:pPr>
              <w:jc w:val="left"/>
              <w:rPr>
                <w:color w:val="000000"/>
              </w:rPr>
            </w:pPr>
            <w:r>
              <w:rPr>
                <w:color w:val="000000"/>
              </w:rPr>
              <w:t>XX_LEDGER_IND = 'HGB'</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A38C01F" w14:textId="77777777" w:rsidR="00003DFB" w:rsidRDefault="00003DFB" w:rsidP="00003DFB">
            <w:pPr>
              <w:jc w:val="left"/>
              <w:rPr>
                <w:color w:val="000000"/>
              </w:rPr>
            </w:pPr>
            <w:r>
              <w:rPr>
                <w:color w:val="000000"/>
              </w:rPr>
              <w:t>Risikovorsorge-Spiegel Accounting eingeschränkt auf HGB-Daten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E2F2900"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244A045" w14:textId="77777777" w:rsidR="00003DFB" w:rsidRPr="00003DFB" w:rsidRDefault="00003DFB" w:rsidP="00003DFB">
            <w:pPr>
              <w:jc w:val="left"/>
              <w:rPr>
                <w:color w:val="000000"/>
              </w:rPr>
            </w:pPr>
          </w:p>
        </w:tc>
      </w:tr>
      <w:tr w:rsidR="00003DFB" w:rsidRPr="00003DFB" w14:paraId="6ECF210E"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73E35B4A" w14:textId="77777777" w:rsidR="00003DFB" w:rsidRPr="00412367" w:rsidRDefault="00003DFB" w:rsidP="00003DFB">
            <w:pPr>
              <w:jc w:val="left"/>
              <w:rPr>
                <w:color w:val="000000"/>
                <w:lang w:val="en-US"/>
                <w:rPrChange w:id="848" w:author="Huke, Juan (extern)" w:date="2024-05-22T18:34:00Z">
                  <w:rPr>
                    <w:color w:val="000000"/>
                  </w:rPr>
                </w:rPrChange>
              </w:rPr>
            </w:pPr>
            <w:r w:rsidRPr="00412367">
              <w:rPr>
                <w:color w:val="000000"/>
                <w:lang w:val="en-US"/>
                <w:rPrChange w:id="849" w:author="Huke, Juan (extern)" w:date="2024-05-22T18:34:00Z">
                  <w:rPr>
                    <w:color w:val="000000"/>
                  </w:rPr>
                </w:rPrChange>
              </w:rPr>
              <w:t>XX_C_CONTR_LLP_LTD_IFRS</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74321B11" w14:textId="77777777" w:rsidR="00003DFB" w:rsidRPr="00412367" w:rsidRDefault="00003DFB" w:rsidP="00003DFB">
            <w:pPr>
              <w:jc w:val="left"/>
              <w:rPr>
                <w:color w:val="000000"/>
                <w:lang w:val="en-US"/>
                <w:rPrChange w:id="850" w:author="Huke, Juan (extern)" w:date="2024-05-22T18:34:00Z">
                  <w:rPr>
                    <w:color w:val="000000"/>
                  </w:rPr>
                </w:rPrChange>
              </w:rPr>
            </w:pPr>
            <w:r w:rsidRPr="00412367">
              <w:rPr>
                <w:color w:val="000000"/>
                <w:lang w:val="en-US"/>
                <w:rPrChange w:id="851" w:author="Huke, Juan (extern)" w:date="2024-05-22T18:34:00Z">
                  <w:rPr>
                    <w:color w:val="000000"/>
                  </w:rPr>
                </w:rPrChange>
              </w:rPr>
              <w:t>XX_C_CONTR_LLP_LTD</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1455EAD" w14:textId="77777777" w:rsidR="00003DFB" w:rsidRDefault="00003DFB" w:rsidP="00003DFB">
            <w:pPr>
              <w:jc w:val="left"/>
              <w:rPr>
                <w:color w:val="000000"/>
              </w:rPr>
            </w:pPr>
            <w:r>
              <w:rPr>
                <w:color w:val="000000"/>
              </w:rPr>
              <w:t>LEDGER_IND = 'IFRS' und</w:t>
            </w:r>
          </w:p>
          <w:p w14:paraId="1D4DE44C" w14:textId="77777777" w:rsidR="00003DFB" w:rsidRDefault="00003DFB" w:rsidP="00003DFB">
            <w:pPr>
              <w:jc w:val="left"/>
              <w:rPr>
                <w:color w:val="000000"/>
              </w:rPr>
            </w:pPr>
            <w:r>
              <w:rPr>
                <w:color w:val="000000"/>
              </w:rPr>
              <w:t>SEQUENCE_LEG = '1'</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03BFC18" w14:textId="77777777" w:rsidR="00003DFB" w:rsidRDefault="00003DFB" w:rsidP="00003DFB">
            <w:pPr>
              <w:jc w:val="left"/>
              <w:rPr>
                <w:color w:val="000000"/>
              </w:rPr>
            </w:pPr>
            <w:r>
              <w:rPr>
                <w:color w:val="000000"/>
              </w:rPr>
              <w:t>Risikovorsorge-Spiegel Accounting eingeschränkt auf IFRS-Daten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2842FF4F"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D494454" w14:textId="77777777" w:rsidR="00003DFB" w:rsidRPr="00003DFB" w:rsidRDefault="00003DFB" w:rsidP="00003DFB">
            <w:pPr>
              <w:jc w:val="left"/>
              <w:rPr>
                <w:color w:val="000000"/>
              </w:rPr>
            </w:pPr>
          </w:p>
        </w:tc>
      </w:tr>
      <w:tr w:rsidR="00003DFB" w:rsidRPr="00767BE8" w14:paraId="360774F5"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1B340E6C" w14:textId="77777777" w:rsidR="00003DFB" w:rsidRPr="00412367" w:rsidRDefault="00003DFB" w:rsidP="00003DFB">
            <w:pPr>
              <w:jc w:val="left"/>
              <w:rPr>
                <w:color w:val="000000"/>
                <w:lang w:val="en-US"/>
                <w:rPrChange w:id="852" w:author="Huke, Juan (extern)" w:date="2024-05-22T18:34:00Z">
                  <w:rPr>
                    <w:color w:val="000000"/>
                  </w:rPr>
                </w:rPrChange>
              </w:rPr>
            </w:pPr>
            <w:r w:rsidRPr="00412367">
              <w:rPr>
                <w:color w:val="000000"/>
                <w:lang w:val="en-US"/>
                <w:rPrChange w:id="853" w:author="Huke, Juan (extern)" w:date="2024-05-22T18:34:00Z">
                  <w:rPr>
                    <w:color w:val="000000"/>
                  </w:rPr>
                </w:rPrChange>
              </w:rPr>
              <w:t>XX_C_CONTR_OLD_KEY</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71A1449" w14:textId="77777777" w:rsidR="00003DFB" w:rsidRPr="00412367" w:rsidRDefault="00003DFB" w:rsidP="00003DFB">
            <w:pPr>
              <w:jc w:val="left"/>
              <w:rPr>
                <w:color w:val="000000"/>
                <w:lang w:val="en-US"/>
                <w:rPrChange w:id="854" w:author="Huke, Juan (extern)" w:date="2024-05-22T18:34:00Z">
                  <w:rPr>
                    <w:color w:val="000000"/>
                  </w:rPr>
                </w:rPrChange>
              </w:rPr>
            </w:pPr>
            <w:r w:rsidRPr="00412367">
              <w:rPr>
                <w:color w:val="000000"/>
                <w:lang w:val="en-US"/>
                <w:rPrChange w:id="855" w:author="Huke, Juan (extern)" w:date="2024-05-22T18:34:00Z">
                  <w:rPr>
                    <w:color w:val="000000"/>
                  </w:rPr>
                </w:rPrChange>
              </w:rPr>
              <w:t>XX_C_CONTR_OLD_KEY</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E890032" w14:textId="77777777" w:rsidR="00003DFB" w:rsidRPr="00412367" w:rsidRDefault="00003DFB" w:rsidP="00003DFB">
            <w:pPr>
              <w:jc w:val="left"/>
              <w:rPr>
                <w:color w:val="000000"/>
                <w:lang w:val="en-US"/>
                <w:rPrChange w:id="856" w:author="Huke, Juan (extern)" w:date="2024-05-22T18:34:00Z">
                  <w:rPr>
                    <w:color w:val="000000"/>
                  </w:rPr>
                </w:rPrChange>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68D96989" w14:textId="77777777" w:rsidR="00003DFB" w:rsidRPr="00412367" w:rsidRDefault="00003DFB" w:rsidP="00003DFB">
            <w:pPr>
              <w:jc w:val="left"/>
              <w:rPr>
                <w:color w:val="000000"/>
                <w:lang w:val="en-US"/>
                <w:rPrChange w:id="857" w:author="Huke, Juan (extern)" w:date="2024-05-22T18:34:00Z">
                  <w:rPr>
                    <w:color w:val="000000"/>
                  </w:rPr>
                </w:rPrChange>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7B291D8" w14:textId="77777777" w:rsidR="00003DFB" w:rsidRPr="00412367" w:rsidRDefault="00003DFB" w:rsidP="00003DFB">
            <w:pPr>
              <w:jc w:val="left"/>
              <w:rPr>
                <w:color w:val="000000"/>
                <w:lang w:val="en-US"/>
                <w:rPrChange w:id="858" w:author="Huke, Juan (extern)" w:date="2024-05-22T18:34:00Z">
                  <w:rPr>
                    <w:color w:val="000000"/>
                  </w:rPr>
                </w:rPrChange>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8920CF3" w14:textId="77777777" w:rsidR="00003DFB" w:rsidRPr="00412367" w:rsidRDefault="00003DFB" w:rsidP="00003DFB">
            <w:pPr>
              <w:jc w:val="left"/>
              <w:rPr>
                <w:color w:val="000000"/>
                <w:lang w:val="en-US"/>
                <w:rPrChange w:id="859" w:author="Huke, Juan (extern)" w:date="2024-05-22T18:34:00Z">
                  <w:rPr>
                    <w:color w:val="000000"/>
                  </w:rPr>
                </w:rPrChange>
              </w:rPr>
            </w:pPr>
          </w:p>
        </w:tc>
      </w:tr>
      <w:tr w:rsidR="00003DFB" w:rsidRPr="00003DFB" w14:paraId="23522B6D"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571EBB10" w14:textId="77777777" w:rsidR="00003DFB" w:rsidRDefault="00003DFB" w:rsidP="00003DFB">
            <w:pPr>
              <w:jc w:val="left"/>
              <w:rPr>
                <w:color w:val="000000"/>
              </w:rPr>
            </w:pPr>
            <w:r>
              <w:rPr>
                <w:color w:val="000000"/>
              </w:rPr>
              <w:t>XX_C_CONTRACT_KG</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0FB2968" w14:textId="77777777" w:rsidR="00003DFB" w:rsidRDefault="00003DFB" w:rsidP="00003DFB">
            <w:pPr>
              <w:jc w:val="left"/>
              <w:rPr>
                <w:color w:val="000000"/>
              </w:rPr>
            </w:pPr>
            <w:r>
              <w:rPr>
                <w:color w:val="000000"/>
              </w:rPr>
              <w:t>XX_C_CONTRACT</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E705764" w14:textId="77777777" w:rsidR="00003DFB" w:rsidRDefault="00003DFB" w:rsidP="00003DFB">
            <w:pPr>
              <w:jc w:val="left"/>
              <w:rPr>
                <w:color w:val="000000"/>
              </w:rPr>
            </w:pPr>
            <w:r>
              <w:rPr>
                <w:color w:val="000000"/>
              </w:rPr>
              <w:t xml:space="preserve">PRODUCT_TYPE_ORIG_IND != 'REWE' </w:t>
            </w:r>
          </w:p>
          <w:p w14:paraId="46D584A6" w14:textId="77777777" w:rsidR="00003DFB" w:rsidRPr="00412367" w:rsidRDefault="00003DFB" w:rsidP="00003DFB">
            <w:pPr>
              <w:jc w:val="left"/>
              <w:rPr>
                <w:color w:val="000000"/>
                <w:lang w:val="en-US"/>
                <w:rPrChange w:id="860" w:author="Huke, Juan (extern)" w:date="2024-05-22T18:34:00Z">
                  <w:rPr>
                    <w:color w:val="000000"/>
                  </w:rPr>
                </w:rPrChange>
              </w:rPr>
            </w:pPr>
            <w:r w:rsidRPr="00412367">
              <w:rPr>
                <w:color w:val="000000"/>
                <w:lang w:val="en-US"/>
                <w:rPrChange w:id="861" w:author="Huke, Juan (extern)" w:date="2024-05-22T18:34:00Z">
                  <w:rPr>
                    <w:color w:val="000000"/>
                  </w:rPr>
                </w:rPrChange>
              </w:rPr>
              <w:t>and</w:t>
            </w:r>
          </w:p>
          <w:p w14:paraId="084EAEAC" w14:textId="77777777" w:rsidR="00003DFB" w:rsidRPr="00412367" w:rsidRDefault="00003DFB" w:rsidP="00003DFB">
            <w:pPr>
              <w:jc w:val="left"/>
              <w:rPr>
                <w:color w:val="000000"/>
                <w:lang w:val="en-US"/>
                <w:rPrChange w:id="862" w:author="Huke, Juan (extern)" w:date="2024-05-22T18:34:00Z">
                  <w:rPr>
                    <w:color w:val="000000"/>
                  </w:rPr>
                </w:rPrChange>
              </w:rPr>
            </w:pPr>
            <w:r w:rsidRPr="00412367">
              <w:rPr>
                <w:color w:val="000000"/>
                <w:lang w:val="en-US"/>
                <w:rPrChange w:id="863" w:author="Huke, Juan (extern)" w:date="2024-05-22T18:34:00Z">
                  <w:rPr>
                    <w:color w:val="000000"/>
                  </w:rPr>
                </w:rPrChange>
              </w:rPr>
              <w:t xml:space="preserve">(CDB_STRUCT = 'VS_LOAN' and  DELISYST in ('103','104','115','208','209','210','212','221','223','224','237','247','602') </w:t>
            </w:r>
          </w:p>
          <w:p w14:paraId="4D8FB235" w14:textId="77777777" w:rsidR="00003DFB" w:rsidRPr="00412367" w:rsidRDefault="00003DFB" w:rsidP="00003DFB">
            <w:pPr>
              <w:jc w:val="left"/>
              <w:rPr>
                <w:color w:val="000000"/>
                <w:lang w:val="en-US"/>
                <w:rPrChange w:id="864" w:author="Huke, Juan (extern)" w:date="2024-05-22T18:34:00Z">
                  <w:rPr>
                    <w:color w:val="000000"/>
                  </w:rPr>
                </w:rPrChange>
              </w:rPr>
            </w:pPr>
            <w:r w:rsidRPr="00412367">
              <w:rPr>
                <w:color w:val="000000"/>
                <w:lang w:val="en-US"/>
                <w:rPrChange w:id="865" w:author="Huke, Juan (extern)" w:date="2024-05-22T18:34:00Z">
                  <w:rPr>
                    <w:color w:val="000000"/>
                  </w:rPr>
                </w:rPrChange>
              </w:rPr>
              <w:t>or</w:t>
            </w:r>
          </w:p>
          <w:p w14:paraId="1CB47E29" w14:textId="77777777" w:rsidR="00003DFB" w:rsidRPr="00412367" w:rsidRDefault="00003DFB" w:rsidP="00003DFB">
            <w:pPr>
              <w:jc w:val="left"/>
              <w:rPr>
                <w:color w:val="000000"/>
                <w:lang w:val="en-US"/>
                <w:rPrChange w:id="866" w:author="Huke, Juan (extern)" w:date="2024-05-22T18:34:00Z">
                  <w:rPr>
                    <w:color w:val="000000"/>
                  </w:rPr>
                </w:rPrChange>
              </w:rPr>
            </w:pPr>
            <w:r w:rsidRPr="00412367">
              <w:rPr>
                <w:color w:val="000000"/>
                <w:lang w:val="en-US"/>
                <w:rPrChange w:id="867" w:author="Huke, Juan (extern)" w:date="2024-05-22T18:34:00Z">
                  <w:rPr>
                    <w:color w:val="000000"/>
                  </w:rPr>
                </w:rPrChange>
              </w:rPr>
              <w:t>CDB_STRUCT = 'VS_ACCOUNT' and DELISYST in ('100','101','106','107','108','111','208','210','211','212','218','219','223','224','225','237','308','316','602')</w:t>
            </w:r>
          </w:p>
          <w:p w14:paraId="5358BBBE" w14:textId="77777777" w:rsidR="00003DFB" w:rsidRPr="00412367" w:rsidRDefault="00003DFB" w:rsidP="00003DFB">
            <w:pPr>
              <w:jc w:val="left"/>
              <w:rPr>
                <w:color w:val="000000"/>
                <w:lang w:val="en-US"/>
                <w:rPrChange w:id="868" w:author="Huke, Juan (extern)" w:date="2024-05-22T18:34:00Z">
                  <w:rPr>
                    <w:color w:val="000000"/>
                  </w:rPr>
                </w:rPrChange>
              </w:rPr>
            </w:pPr>
            <w:r w:rsidRPr="00412367">
              <w:rPr>
                <w:color w:val="000000"/>
                <w:lang w:val="en-US"/>
                <w:rPrChange w:id="869" w:author="Huke, Juan (extern)" w:date="2024-05-22T18:34:00Z">
                  <w:rPr>
                    <w:color w:val="000000"/>
                  </w:rPr>
                </w:rPrChange>
              </w:rPr>
              <w:t>or</w:t>
            </w:r>
          </w:p>
          <w:p w14:paraId="0E27417E" w14:textId="77777777" w:rsidR="00003DFB" w:rsidRPr="00412367" w:rsidRDefault="00003DFB" w:rsidP="00003DFB">
            <w:pPr>
              <w:jc w:val="left"/>
              <w:rPr>
                <w:color w:val="000000"/>
                <w:lang w:val="en-US"/>
                <w:rPrChange w:id="870" w:author="Huke, Juan (extern)" w:date="2024-05-22T18:34:00Z">
                  <w:rPr>
                    <w:color w:val="000000"/>
                  </w:rPr>
                </w:rPrChange>
              </w:rPr>
            </w:pPr>
            <w:r w:rsidRPr="00412367">
              <w:rPr>
                <w:color w:val="000000"/>
                <w:lang w:val="en-US"/>
                <w:rPrChange w:id="871" w:author="Huke, Juan (extern)" w:date="2024-05-22T18:34:00Z">
                  <w:rPr>
                    <w:color w:val="000000"/>
                  </w:rPr>
                </w:rPrChange>
              </w:rPr>
              <w:t xml:space="preserve">CDB_STRUCT = 'VS_LIMIT' and DELISYST in ('020','111','208','602') </w:t>
            </w:r>
          </w:p>
          <w:p w14:paraId="13082D9B" w14:textId="77777777" w:rsidR="00003DFB" w:rsidRPr="00412367" w:rsidRDefault="00003DFB" w:rsidP="00003DFB">
            <w:pPr>
              <w:jc w:val="left"/>
              <w:rPr>
                <w:color w:val="000000"/>
                <w:lang w:val="en-US"/>
                <w:rPrChange w:id="872" w:author="Huke, Juan (extern)" w:date="2024-05-22T18:34:00Z">
                  <w:rPr>
                    <w:color w:val="000000"/>
                  </w:rPr>
                </w:rPrChange>
              </w:rPr>
            </w:pPr>
            <w:r w:rsidRPr="00412367">
              <w:rPr>
                <w:color w:val="000000"/>
                <w:lang w:val="en-US"/>
                <w:rPrChange w:id="873" w:author="Huke, Juan (extern)" w:date="2024-05-22T18:34:00Z">
                  <w:rPr>
                    <w:color w:val="000000"/>
                  </w:rPr>
                </w:rPrChange>
              </w:rPr>
              <w:t>or</w:t>
            </w:r>
          </w:p>
          <w:p w14:paraId="3BCA5AF1" w14:textId="77777777" w:rsidR="00003DFB" w:rsidRPr="00412367" w:rsidRDefault="00003DFB" w:rsidP="00003DFB">
            <w:pPr>
              <w:jc w:val="left"/>
              <w:rPr>
                <w:color w:val="000000"/>
                <w:lang w:val="en-US"/>
                <w:rPrChange w:id="874" w:author="Huke, Juan (extern)" w:date="2024-05-22T18:34:00Z">
                  <w:rPr>
                    <w:color w:val="000000"/>
                  </w:rPr>
                </w:rPrChange>
              </w:rPr>
            </w:pPr>
            <w:r w:rsidRPr="00412367">
              <w:rPr>
                <w:color w:val="000000"/>
                <w:lang w:val="en-US"/>
                <w:rPrChange w:id="875" w:author="Huke, Juan (extern)" w:date="2024-05-22T18:34:00Z">
                  <w:rPr>
                    <w:color w:val="000000"/>
                  </w:rPr>
                </w:rPrChange>
              </w:rPr>
              <w:lastRenderedPageBreak/>
              <w:t>CDB_STRUCT = 'VS_MOTRANS' and DELISYST in ('102','107','110','210','211','212','218','223','224','225','237','303','307','337','308','316','602'))</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D0F9BE7" w14:textId="77777777" w:rsidR="00003DFB" w:rsidRDefault="00003DFB" w:rsidP="00003DFB">
            <w:pPr>
              <w:jc w:val="left"/>
              <w:rPr>
                <w:color w:val="000000"/>
              </w:rPr>
            </w:pPr>
            <w:r>
              <w:rPr>
                <w:color w:val="000000"/>
              </w:rPr>
              <w:lastRenderedPageBreak/>
              <w:t>Führende Tabelle mit Filterung auf KG-relevante Strukturen, über Delisyst erfolgt insbesondere die Abgrenzung zum Portfolio Derivate/ SFT/ Wertpapiere.</w:t>
            </w:r>
          </w:p>
          <w:p w14:paraId="3ADCCA47" w14:textId="77777777" w:rsidR="00003DFB" w:rsidRDefault="00003DFB" w:rsidP="00003DFB">
            <w:pPr>
              <w:jc w:val="left"/>
              <w:rPr>
                <w:color w:val="000000"/>
              </w:rPr>
            </w:pPr>
          </w:p>
          <w:p w14:paraId="4348EC12" w14:textId="77777777" w:rsidR="00003DFB" w:rsidRDefault="00003DFB" w:rsidP="00003DFB">
            <w:pPr>
              <w:jc w:val="left"/>
              <w:rPr>
                <w:color w:val="000000"/>
              </w:rPr>
            </w:pPr>
            <w:r>
              <w:rPr>
                <w:color w:val="000000"/>
              </w:rPr>
              <w:t>Zur Vereinfachung der Tests wurde der Filter um das B2 Kennzeichen erweitert.</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5F95460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7CAD66EA" w14:textId="77777777" w:rsidR="00003DFB" w:rsidRPr="00003DFB" w:rsidRDefault="00003DFB" w:rsidP="00003DFB">
            <w:pPr>
              <w:jc w:val="left"/>
              <w:rPr>
                <w:color w:val="000000"/>
              </w:rPr>
            </w:pPr>
          </w:p>
        </w:tc>
      </w:tr>
      <w:tr w:rsidR="00003DFB" w:rsidRPr="00003DFB" w14:paraId="4501BF7E"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2258B75C" w14:textId="77777777" w:rsidR="00003DFB" w:rsidRPr="00412367" w:rsidRDefault="00003DFB" w:rsidP="00003DFB">
            <w:pPr>
              <w:jc w:val="left"/>
              <w:rPr>
                <w:color w:val="000000"/>
                <w:lang w:val="en-US"/>
                <w:rPrChange w:id="876" w:author="Huke, Juan (extern)" w:date="2024-05-22T18:34:00Z">
                  <w:rPr>
                    <w:color w:val="000000"/>
                  </w:rPr>
                </w:rPrChange>
              </w:rPr>
            </w:pPr>
            <w:r w:rsidRPr="00412367">
              <w:rPr>
                <w:color w:val="000000"/>
                <w:lang w:val="en-US"/>
                <w:rPrChange w:id="877" w:author="Huke, Juan (extern)" w:date="2024-05-22T18:34:00Z">
                  <w:rPr>
                    <w:color w:val="000000"/>
                  </w:rPr>
                </w:rPrChange>
              </w:rPr>
              <w:t>XX_C_CONTRACT_LGDS_CR_ABS</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07F1831" w14:textId="77777777" w:rsidR="00003DFB" w:rsidRPr="00412367" w:rsidRDefault="00003DFB" w:rsidP="00003DFB">
            <w:pPr>
              <w:jc w:val="left"/>
              <w:rPr>
                <w:color w:val="000000"/>
                <w:lang w:val="en-US"/>
                <w:rPrChange w:id="878" w:author="Huke, Juan (extern)" w:date="2024-05-22T18:34:00Z">
                  <w:rPr>
                    <w:color w:val="000000"/>
                  </w:rPr>
                </w:rPrChange>
              </w:rPr>
            </w:pPr>
            <w:r w:rsidRPr="00412367">
              <w:rPr>
                <w:color w:val="000000"/>
                <w:lang w:val="en-US"/>
                <w:rPrChange w:id="879" w:author="Huke, Juan (extern)" w:date="2024-05-22T18:34:00Z">
                  <w:rPr>
                    <w:color w:val="000000"/>
                  </w:rPr>
                </w:rPrChange>
              </w:rPr>
              <w:t>XX_C_CONTRACT_LGDS_CR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66CFEC7C" w14:textId="77777777" w:rsidR="00003DFB" w:rsidRPr="00412367" w:rsidRDefault="00003DFB" w:rsidP="00003DFB">
            <w:pPr>
              <w:jc w:val="left"/>
              <w:rPr>
                <w:color w:val="000000"/>
                <w:lang w:val="en-US"/>
                <w:rPrChange w:id="880" w:author="Huke, Juan (extern)" w:date="2024-05-22T18:34:00Z">
                  <w:rPr>
                    <w:color w:val="000000"/>
                  </w:rPr>
                </w:rPrChange>
              </w:rPr>
            </w:pPr>
            <w:r w:rsidRPr="00412367">
              <w:rPr>
                <w:color w:val="000000"/>
                <w:lang w:val="en-US"/>
                <w:rPrChange w:id="881" w:author="Huke, Juan (extern)" w:date="2024-05-22T18:34:00Z">
                  <w:rPr>
                    <w:color w:val="000000"/>
                  </w:rPr>
                </w:rPrChange>
              </w:rPr>
              <w:t>XX_CALC_MODE_IND = 'SOLVV'</w:t>
            </w:r>
          </w:p>
          <w:p w14:paraId="51B04556" w14:textId="77777777" w:rsidR="00003DFB" w:rsidRPr="00412367" w:rsidRDefault="00003DFB" w:rsidP="00003DFB">
            <w:pPr>
              <w:jc w:val="left"/>
              <w:rPr>
                <w:color w:val="000000"/>
                <w:lang w:val="en-US"/>
                <w:rPrChange w:id="882" w:author="Huke, Juan (extern)" w:date="2024-05-22T18:34:00Z">
                  <w:rPr>
                    <w:color w:val="000000"/>
                  </w:rPr>
                </w:rPrChange>
              </w:rPr>
            </w:pPr>
            <w:r w:rsidRPr="00412367">
              <w:rPr>
                <w:color w:val="000000"/>
                <w:lang w:val="en-US"/>
                <w:rPrChange w:id="883" w:author="Huke, Juan (extern)" w:date="2024-05-22T18:34:00Z">
                  <w:rPr>
                    <w:color w:val="000000"/>
                  </w:rPr>
                </w:rPrChange>
              </w:rPr>
              <w:t>and XX_RISK_TYPE_IND = 'A'</w:t>
            </w:r>
          </w:p>
          <w:p w14:paraId="7260CA7B" w14:textId="77777777" w:rsidR="00003DFB" w:rsidRPr="00412367" w:rsidRDefault="00003DFB" w:rsidP="00003DFB">
            <w:pPr>
              <w:jc w:val="left"/>
              <w:rPr>
                <w:color w:val="000000"/>
                <w:lang w:val="en-US"/>
                <w:rPrChange w:id="884" w:author="Huke, Juan (extern)" w:date="2024-05-22T18:34:00Z">
                  <w:rPr>
                    <w:color w:val="000000"/>
                  </w:rPr>
                </w:rPrChange>
              </w:rPr>
            </w:pPr>
            <w:r w:rsidRPr="00412367">
              <w:rPr>
                <w:color w:val="000000"/>
                <w:lang w:val="en-US"/>
                <w:rPrChange w:id="885" w:author="Huke, Juan (extern)" w:date="2024-05-22T18:34:00Z">
                  <w:rPr>
                    <w:color w:val="000000"/>
                  </w:rPr>
                </w:rPrChange>
              </w:rPr>
              <w:t>and XX_UNSTRESSED_F ='F'</w:t>
            </w:r>
          </w:p>
          <w:p w14:paraId="0644D383" w14:textId="77777777" w:rsidR="00003DFB" w:rsidRPr="00412367" w:rsidRDefault="00003DFB" w:rsidP="00003DFB">
            <w:pPr>
              <w:jc w:val="left"/>
              <w:rPr>
                <w:color w:val="000000"/>
                <w:lang w:val="en-US"/>
                <w:rPrChange w:id="886" w:author="Huke, Juan (extern)" w:date="2024-05-22T18:34:00Z">
                  <w:rPr>
                    <w:color w:val="000000"/>
                  </w:rPr>
                </w:rPrChange>
              </w:rPr>
            </w:pPr>
            <w:r w:rsidRPr="00412367">
              <w:rPr>
                <w:color w:val="000000"/>
                <w:lang w:val="en-US"/>
                <w:rPrChange w:id="887" w:author="Huke, Juan (extern)" w:date="2024-05-22T18:34:00Z">
                  <w:rPr>
                    <w:color w:val="000000"/>
                  </w:rPr>
                </w:rPrChange>
              </w:rPr>
              <w:t>and XX_STRESSED_F = 'T'</w:t>
            </w:r>
          </w:p>
          <w:p w14:paraId="197301C3" w14:textId="77777777" w:rsidR="00003DFB" w:rsidRPr="00412367" w:rsidRDefault="00003DFB" w:rsidP="00003DFB">
            <w:pPr>
              <w:jc w:val="left"/>
              <w:rPr>
                <w:color w:val="000000"/>
                <w:lang w:val="en-US"/>
                <w:rPrChange w:id="888" w:author="Huke, Juan (extern)" w:date="2024-05-22T18:34:00Z">
                  <w:rPr>
                    <w:color w:val="000000"/>
                  </w:rPr>
                </w:rPrChange>
              </w:rPr>
            </w:pPr>
            <w:r w:rsidRPr="00412367">
              <w:rPr>
                <w:color w:val="000000"/>
                <w:lang w:val="en-US"/>
                <w:rPrChange w:id="889" w:author="Huke, Juan (extern)" w:date="2024-05-22T18:34:00Z">
                  <w:rPr>
                    <w:color w:val="000000"/>
                  </w:rPr>
                </w:rPrChange>
              </w:rPr>
              <w:t>and XX_ABS_CR_REL_F = 'F'</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6C176004" w14:textId="77777777" w:rsidR="00003DFB" w:rsidRDefault="00003DFB" w:rsidP="00003DFB">
            <w:pPr>
              <w:jc w:val="left"/>
              <w:rPr>
                <w:color w:val="000000"/>
              </w:rPr>
            </w:pPr>
            <w:r>
              <w:rPr>
                <w:color w:val="000000"/>
              </w:rPr>
              <w:t>Nur verbriefungsrelevante Positionen (XX_ABS_CR_REL_F) mit ABS-Risiko (XX_RISK_TYPE_IND)</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57CB72E9"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3043F6B" w14:textId="77777777" w:rsidR="00003DFB" w:rsidRPr="00003DFB" w:rsidRDefault="00003DFB" w:rsidP="00003DFB">
            <w:pPr>
              <w:jc w:val="left"/>
              <w:rPr>
                <w:color w:val="000000"/>
              </w:rPr>
            </w:pPr>
          </w:p>
        </w:tc>
      </w:tr>
      <w:tr w:rsidR="00003DFB" w:rsidRPr="00003DFB" w14:paraId="05A6B73B"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F1C1385" w14:textId="77777777" w:rsidR="00003DFB" w:rsidRPr="00412367" w:rsidRDefault="00003DFB" w:rsidP="00003DFB">
            <w:pPr>
              <w:jc w:val="left"/>
              <w:rPr>
                <w:color w:val="000000"/>
                <w:lang w:val="en-US"/>
                <w:rPrChange w:id="890" w:author="Huke, Juan (extern)" w:date="2024-05-22T18:34:00Z">
                  <w:rPr>
                    <w:color w:val="000000"/>
                  </w:rPr>
                </w:rPrChange>
              </w:rPr>
            </w:pPr>
            <w:r w:rsidRPr="00412367">
              <w:rPr>
                <w:color w:val="000000"/>
                <w:lang w:val="en-US"/>
                <w:rPrChange w:id="891" w:author="Huke, Juan (extern)" w:date="2024-05-22T18:34:00Z">
                  <w:rPr>
                    <w:color w:val="000000"/>
                  </w:rPr>
                </w:rPrChange>
              </w:rPr>
              <w:t>XX_C_CONTRACT_LGDS_CR_FULLSTA</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2325D1D9" w14:textId="77777777" w:rsidR="00003DFB" w:rsidRPr="00412367" w:rsidRDefault="00003DFB" w:rsidP="00003DFB">
            <w:pPr>
              <w:jc w:val="left"/>
              <w:rPr>
                <w:color w:val="000000"/>
                <w:lang w:val="en-US"/>
                <w:rPrChange w:id="892" w:author="Huke, Juan (extern)" w:date="2024-05-22T18:34:00Z">
                  <w:rPr>
                    <w:color w:val="000000"/>
                  </w:rPr>
                </w:rPrChange>
              </w:rPr>
            </w:pPr>
            <w:r w:rsidRPr="00412367">
              <w:rPr>
                <w:color w:val="000000"/>
                <w:lang w:val="en-US"/>
                <w:rPrChange w:id="893" w:author="Huke, Juan (extern)" w:date="2024-05-22T18:34:00Z">
                  <w:rPr>
                    <w:color w:val="000000"/>
                  </w:rPr>
                </w:rPrChange>
              </w:rPr>
              <w:t>XX_C_CONTRACT_LGDS_CR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CF04779" w14:textId="77777777" w:rsidR="00003DFB" w:rsidRPr="00412367" w:rsidRDefault="00003DFB" w:rsidP="00003DFB">
            <w:pPr>
              <w:jc w:val="left"/>
              <w:rPr>
                <w:color w:val="000000"/>
                <w:lang w:val="en-US"/>
                <w:rPrChange w:id="894" w:author="Huke, Juan (extern)" w:date="2024-05-22T18:34:00Z">
                  <w:rPr>
                    <w:color w:val="000000"/>
                  </w:rPr>
                </w:rPrChange>
              </w:rPr>
            </w:pPr>
            <w:r w:rsidRPr="00412367">
              <w:rPr>
                <w:color w:val="000000"/>
                <w:lang w:val="en-US"/>
                <w:rPrChange w:id="895" w:author="Huke, Juan (extern)" w:date="2024-05-22T18:34:00Z">
                  <w:rPr>
                    <w:color w:val="000000"/>
                  </w:rPr>
                </w:rPrChange>
              </w:rPr>
              <w:t>XX_CALC_MODE_IND in ('CRAG_FULLSTA', 'SOLVV_FULLSTA')</w:t>
            </w:r>
          </w:p>
          <w:p w14:paraId="28F2DE66" w14:textId="77777777" w:rsidR="00003DFB" w:rsidRPr="00412367" w:rsidRDefault="00003DFB" w:rsidP="00003DFB">
            <w:pPr>
              <w:jc w:val="left"/>
              <w:rPr>
                <w:color w:val="000000"/>
                <w:lang w:val="en-US"/>
                <w:rPrChange w:id="896" w:author="Huke, Juan (extern)" w:date="2024-05-22T18:34:00Z">
                  <w:rPr>
                    <w:color w:val="000000"/>
                  </w:rPr>
                </w:rPrChange>
              </w:rPr>
            </w:pPr>
            <w:r w:rsidRPr="00412367">
              <w:rPr>
                <w:color w:val="000000"/>
                <w:lang w:val="en-US"/>
                <w:rPrChange w:id="897" w:author="Huke, Juan (extern)" w:date="2024-05-22T18:34:00Z">
                  <w:rPr>
                    <w:color w:val="000000"/>
                  </w:rPr>
                </w:rPrChange>
              </w:rPr>
              <w:t>and XX_RISK_TYPE_IND = 'O'</w:t>
            </w:r>
          </w:p>
          <w:p w14:paraId="084AC932" w14:textId="77777777" w:rsidR="00003DFB" w:rsidRPr="00412367" w:rsidRDefault="00003DFB" w:rsidP="00003DFB">
            <w:pPr>
              <w:jc w:val="left"/>
              <w:rPr>
                <w:color w:val="000000"/>
                <w:lang w:val="en-US"/>
                <w:rPrChange w:id="898" w:author="Huke, Juan (extern)" w:date="2024-05-22T18:34:00Z">
                  <w:rPr>
                    <w:color w:val="000000"/>
                  </w:rPr>
                </w:rPrChange>
              </w:rPr>
            </w:pPr>
            <w:r w:rsidRPr="00412367">
              <w:rPr>
                <w:color w:val="000000"/>
                <w:lang w:val="en-US"/>
                <w:rPrChange w:id="899" w:author="Huke, Juan (extern)" w:date="2024-05-22T18:34:00Z">
                  <w:rPr>
                    <w:color w:val="000000"/>
                  </w:rPr>
                </w:rPrChange>
              </w:rPr>
              <w:t>and XX_UNSTRESSED_F ='T'</w:t>
            </w:r>
          </w:p>
          <w:p w14:paraId="38154A59" w14:textId="77777777" w:rsidR="00003DFB" w:rsidRPr="00412367" w:rsidRDefault="00003DFB" w:rsidP="00003DFB">
            <w:pPr>
              <w:jc w:val="left"/>
              <w:rPr>
                <w:color w:val="000000"/>
                <w:lang w:val="en-US"/>
                <w:rPrChange w:id="900" w:author="Huke, Juan (extern)" w:date="2024-05-22T18:34:00Z">
                  <w:rPr>
                    <w:color w:val="000000"/>
                  </w:rPr>
                </w:rPrChange>
              </w:rPr>
            </w:pPr>
            <w:r w:rsidRPr="00412367">
              <w:rPr>
                <w:color w:val="000000"/>
                <w:lang w:val="en-US"/>
                <w:rPrChange w:id="901" w:author="Huke, Juan (extern)" w:date="2024-05-22T18:34:00Z">
                  <w:rPr>
                    <w:color w:val="000000"/>
                  </w:rPr>
                </w:rPrChange>
              </w:rPr>
              <w:t>and XX_STRESSED_F = 'T'</w:t>
            </w:r>
          </w:p>
          <w:p w14:paraId="23D2013D" w14:textId="77777777" w:rsidR="00003DFB" w:rsidRPr="00412367" w:rsidRDefault="00003DFB" w:rsidP="00003DFB">
            <w:pPr>
              <w:jc w:val="left"/>
              <w:rPr>
                <w:color w:val="000000"/>
                <w:lang w:val="en-US"/>
                <w:rPrChange w:id="902" w:author="Huke, Juan (extern)" w:date="2024-05-22T18:34:00Z">
                  <w:rPr>
                    <w:color w:val="000000"/>
                  </w:rPr>
                </w:rPrChange>
              </w:rPr>
            </w:pPr>
            <w:r w:rsidRPr="00412367">
              <w:rPr>
                <w:color w:val="000000"/>
                <w:lang w:val="en-US"/>
                <w:rPrChange w:id="903" w:author="Huke, Juan (extern)" w:date="2024-05-22T18:34:00Z">
                  <w:rPr>
                    <w:color w:val="000000"/>
                  </w:rPr>
                </w:rPrChange>
              </w:rPr>
              <w:t>and XX_ABS_CR_REL_F = 'F'</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A8650E2" w14:textId="77777777" w:rsidR="00003DFB" w:rsidRDefault="00003DFB" w:rsidP="00003DFB">
            <w:pPr>
              <w:jc w:val="left"/>
              <w:rPr>
                <w:color w:val="000000"/>
              </w:rPr>
            </w:pPr>
            <w:r>
              <w:rPr>
                <w:color w:val="000000"/>
              </w:rPr>
              <w:t>Filterung auf Obligorrisiken (XX_RISK_TYPE_IND) für Ermittlung CCF in der LR (B017); für KG- und REWE-Positionen keine Unterscheidung zwischen stressed/ unstressed, daher immer 'true' (XX_UNSTRESSED_F und XX_STRESSED_F); Ausschluß verbriefungsrelevante Positionen (XX_ABS_CR_REL_F)</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1DD9D222"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85F28A2" w14:textId="77777777" w:rsidR="00003DFB" w:rsidRPr="00003DFB" w:rsidRDefault="00003DFB" w:rsidP="00003DFB">
            <w:pPr>
              <w:jc w:val="left"/>
              <w:rPr>
                <w:color w:val="000000"/>
              </w:rPr>
            </w:pPr>
          </w:p>
        </w:tc>
      </w:tr>
      <w:tr w:rsidR="00003DFB" w:rsidRPr="00003DFB" w14:paraId="709A27A2"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7D006E2" w14:textId="77777777" w:rsidR="00003DFB" w:rsidRPr="00412367" w:rsidRDefault="00003DFB" w:rsidP="00003DFB">
            <w:pPr>
              <w:jc w:val="left"/>
              <w:rPr>
                <w:color w:val="000000"/>
                <w:lang w:val="en-US"/>
                <w:rPrChange w:id="904" w:author="Huke, Juan (extern)" w:date="2024-05-22T18:34:00Z">
                  <w:rPr>
                    <w:color w:val="000000"/>
                  </w:rPr>
                </w:rPrChange>
              </w:rPr>
            </w:pPr>
            <w:r w:rsidRPr="00412367">
              <w:rPr>
                <w:color w:val="000000"/>
                <w:lang w:val="en-US"/>
                <w:rPrChange w:id="905" w:author="Huke, Juan (extern)" w:date="2024-05-22T18:34:00Z">
                  <w:rPr>
                    <w:color w:val="000000"/>
                  </w:rPr>
                </w:rPrChange>
              </w:rPr>
              <w:t>XX_C_CONTRACT_LGDS_CR_SOLVV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2A4EBA3" w14:textId="77777777" w:rsidR="00003DFB" w:rsidRPr="00412367" w:rsidRDefault="00003DFB" w:rsidP="00003DFB">
            <w:pPr>
              <w:jc w:val="left"/>
              <w:rPr>
                <w:color w:val="000000"/>
                <w:lang w:val="en-US"/>
                <w:rPrChange w:id="906" w:author="Huke, Juan (extern)" w:date="2024-05-22T18:34:00Z">
                  <w:rPr>
                    <w:color w:val="000000"/>
                  </w:rPr>
                </w:rPrChange>
              </w:rPr>
            </w:pPr>
            <w:r w:rsidRPr="00412367">
              <w:rPr>
                <w:color w:val="000000"/>
                <w:lang w:val="en-US"/>
                <w:rPrChange w:id="907" w:author="Huke, Juan (extern)" w:date="2024-05-22T18:34:00Z">
                  <w:rPr>
                    <w:color w:val="000000"/>
                  </w:rPr>
                </w:rPrChange>
              </w:rPr>
              <w:t>XX_C_CONTRACT_LGDS_CR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BF09664" w14:textId="77777777" w:rsidR="00003DFB" w:rsidRPr="00412367" w:rsidRDefault="00003DFB" w:rsidP="00003DFB">
            <w:pPr>
              <w:jc w:val="left"/>
              <w:rPr>
                <w:color w:val="000000"/>
                <w:lang w:val="en-US"/>
                <w:rPrChange w:id="908" w:author="Huke, Juan (extern)" w:date="2024-05-22T18:34:00Z">
                  <w:rPr>
                    <w:color w:val="000000"/>
                  </w:rPr>
                </w:rPrChange>
              </w:rPr>
            </w:pPr>
            <w:r w:rsidRPr="00412367">
              <w:rPr>
                <w:color w:val="000000"/>
                <w:lang w:val="en-US"/>
                <w:rPrChange w:id="909" w:author="Huke, Juan (extern)" w:date="2024-05-22T18:34:00Z">
                  <w:rPr>
                    <w:color w:val="000000"/>
                  </w:rPr>
                </w:rPrChange>
              </w:rPr>
              <w:t>XX_CALC_MODE_IND in ('CRAG_SOLVV','SOLVV')</w:t>
            </w:r>
          </w:p>
          <w:p w14:paraId="57C673C9" w14:textId="77777777" w:rsidR="00003DFB" w:rsidRPr="00412367" w:rsidRDefault="00003DFB" w:rsidP="00003DFB">
            <w:pPr>
              <w:jc w:val="left"/>
              <w:rPr>
                <w:color w:val="000000"/>
                <w:lang w:val="en-US"/>
                <w:rPrChange w:id="910" w:author="Huke, Juan (extern)" w:date="2024-05-22T18:34:00Z">
                  <w:rPr>
                    <w:color w:val="000000"/>
                  </w:rPr>
                </w:rPrChange>
              </w:rPr>
            </w:pPr>
            <w:r w:rsidRPr="00412367">
              <w:rPr>
                <w:color w:val="000000"/>
                <w:lang w:val="en-US"/>
                <w:rPrChange w:id="911" w:author="Huke, Juan (extern)" w:date="2024-05-22T18:34:00Z">
                  <w:rPr>
                    <w:color w:val="000000"/>
                  </w:rPr>
                </w:rPrChange>
              </w:rPr>
              <w:t>and XX_RISK_TYPE_IND in ('O', 'T')</w:t>
            </w:r>
          </w:p>
          <w:p w14:paraId="7354D0CA" w14:textId="77777777" w:rsidR="00003DFB" w:rsidRPr="00412367" w:rsidRDefault="00003DFB" w:rsidP="00003DFB">
            <w:pPr>
              <w:jc w:val="left"/>
              <w:rPr>
                <w:color w:val="000000"/>
                <w:lang w:val="en-US"/>
                <w:rPrChange w:id="912" w:author="Huke, Juan (extern)" w:date="2024-05-22T18:34:00Z">
                  <w:rPr>
                    <w:color w:val="000000"/>
                  </w:rPr>
                </w:rPrChange>
              </w:rPr>
            </w:pPr>
            <w:r w:rsidRPr="00412367">
              <w:rPr>
                <w:color w:val="000000"/>
                <w:lang w:val="en-US"/>
                <w:rPrChange w:id="913" w:author="Huke, Juan (extern)" w:date="2024-05-22T18:34:00Z">
                  <w:rPr>
                    <w:color w:val="000000"/>
                  </w:rPr>
                </w:rPrChange>
              </w:rPr>
              <w:t>and XX_UNSTRESSED_F ='T'</w:t>
            </w:r>
          </w:p>
          <w:p w14:paraId="17DACF5E" w14:textId="77777777" w:rsidR="00003DFB" w:rsidRPr="00412367" w:rsidRDefault="00003DFB" w:rsidP="00003DFB">
            <w:pPr>
              <w:jc w:val="left"/>
              <w:rPr>
                <w:color w:val="000000"/>
                <w:lang w:val="en-US"/>
                <w:rPrChange w:id="914" w:author="Huke, Juan (extern)" w:date="2024-05-22T18:34:00Z">
                  <w:rPr>
                    <w:color w:val="000000"/>
                  </w:rPr>
                </w:rPrChange>
              </w:rPr>
            </w:pPr>
            <w:r w:rsidRPr="00412367">
              <w:rPr>
                <w:color w:val="000000"/>
                <w:lang w:val="en-US"/>
                <w:rPrChange w:id="915" w:author="Huke, Juan (extern)" w:date="2024-05-22T18:34:00Z">
                  <w:rPr>
                    <w:color w:val="000000"/>
                  </w:rPr>
                </w:rPrChange>
              </w:rPr>
              <w:t>and XX_STRESSED_F = 'T'</w:t>
            </w:r>
          </w:p>
          <w:p w14:paraId="405217E6" w14:textId="77777777" w:rsidR="00003DFB" w:rsidRPr="00412367" w:rsidRDefault="00003DFB" w:rsidP="00003DFB">
            <w:pPr>
              <w:jc w:val="left"/>
              <w:rPr>
                <w:color w:val="000000"/>
                <w:lang w:val="en-US"/>
                <w:rPrChange w:id="916" w:author="Huke, Juan (extern)" w:date="2024-05-22T18:34:00Z">
                  <w:rPr>
                    <w:color w:val="000000"/>
                  </w:rPr>
                </w:rPrChange>
              </w:rPr>
            </w:pPr>
            <w:r w:rsidRPr="00412367">
              <w:rPr>
                <w:color w:val="000000"/>
                <w:lang w:val="en-US"/>
                <w:rPrChange w:id="917" w:author="Huke, Juan (extern)" w:date="2024-05-22T18:34:00Z">
                  <w:rPr>
                    <w:color w:val="000000"/>
                  </w:rPr>
                </w:rPrChange>
              </w:rPr>
              <w:lastRenderedPageBreak/>
              <w:t>and XX_ABS_CR_REL_F in ('F','T')</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286BA8B9" w14:textId="77777777" w:rsidR="00003DFB" w:rsidRDefault="00003DFB" w:rsidP="00003DFB">
            <w:pPr>
              <w:jc w:val="left"/>
              <w:rPr>
                <w:color w:val="000000"/>
              </w:rPr>
            </w:pPr>
            <w:r>
              <w:rPr>
                <w:color w:val="000000"/>
              </w:rPr>
              <w:lastRenderedPageBreak/>
              <w:t xml:space="preserve">Filterung auf Obligor- und Transferrisiken (XX_RISK_TYPE_IND) für SOLVV und LE; für KG- und REWE-Positionen keine Unterscheidung zwischen </w:t>
            </w:r>
            <w:r>
              <w:rPr>
                <w:color w:val="000000"/>
              </w:rPr>
              <w:lastRenderedPageBreak/>
              <w:t>stressed/ unstressed, daher immer 'true' (XX_UNSTRESSED_F und XX_STRESSED_F); verbriefungsrelevante und irrelevante Positionen (XX_ABS_CR_REL_F)</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453496B3"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0D863489" w14:textId="77777777" w:rsidR="00003DFB" w:rsidRPr="00003DFB" w:rsidRDefault="00003DFB" w:rsidP="00003DFB">
            <w:pPr>
              <w:jc w:val="left"/>
              <w:rPr>
                <w:color w:val="000000"/>
              </w:rPr>
            </w:pPr>
          </w:p>
        </w:tc>
      </w:tr>
      <w:tr w:rsidR="00003DFB" w:rsidRPr="00003DFB" w14:paraId="44615BC6"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4EF7712" w14:textId="77777777" w:rsidR="00003DFB" w:rsidRDefault="00003DFB" w:rsidP="00003DFB">
            <w:pPr>
              <w:jc w:val="left"/>
              <w:rPr>
                <w:color w:val="000000"/>
              </w:rPr>
            </w:pPr>
            <w:r>
              <w:rPr>
                <w:color w:val="000000"/>
              </w:rPr>
              <w:t>XX_C_COUNTRY</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1B7EC3E" w14:textId="77777777" w:rsidR="00003DFB" w:rsidRDefault="00003DFB" w:rsidP="00003DFB">
            <w:pPr>
              <w:jc w:val="left"/>
              <w:rPr>
                <w:color w:val="000000"/>
              </w:rPr>
            </w:pPr>
            <w:r>
              <w:rPr>
                <w:color w:val="000000"/>
              </w:rPr>
              <w:t>XX_C_COUNTRY</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7EEE649"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305373E" w14:textId="77777777" w:rsidR="00003DFB" w:rsidRDefault="00003DFB" w:rsidP="00003DFB">
            <w:pPr>
              <w:jc w:val="left"/>
              <w:rPr>
                <w:color w:val="000000"/>
              </w:rPr>
            </w:pPr>
            <w:r>
              <w:rPr>
                <w:color w:val="000000"/>
              </w:rPr>
              <w:t>Wird für die Ermittlung des Transferrisiko-Partners benötigt.</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3A250C42"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A540570" w14:textId="77777777" w:rsidR="00003DFB" w:rsidRPr="00003DFB" w:rsidRDefault="00003DFB" w:rsidP="00003DFB">
            <w:pPr>
              <w:jc w:val="left"/>
              <w:rPr>
                <w:color w:val="000000"/>
              </w:rPr>
            </w:pPr>
          </w:p>
        </w:tc>
      </w:tr>
      <w:tr w:rsidR="00003DFB" w:rsidRPr="00003DFB" w14:paraId="78AC2FDA"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60A9CB6" w14:textId="77777777" w:rsidR="00003DFB" w:rsidRDefault="00003DFB" w:rsidP="00003DFB">
            <w:pPr>
              <w:jc w:val="left"/>
              <w:rPr>
                <w:color w:val="000000"/>
              </w:rPr>
            </w:pPr>
            <w:r>
              <w:rPr>
                <w:color w:val="000000"/>
              </w:rPr>
              <w:t>XX_C_CUSTOMER</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02ACD88" w14:textId="77777777" w:rsidR="00003DFB" w:rsidRDefault="00003DFB" w:rsidP="00003DFB">
            <w:pPr>
              <w:jc w:val="left"/>
              <w:rPr>
                <w:color w:val="000000"/>
              </w:rPr>
            </w:pPr>
            <w:r>
              <w:rPr>
                <w:color w:val="000000"/>
              </w:rPr>
              <w:t>XX_C_CUSTOMER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51BA4F6"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09440F1"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628C33A4"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7A60F78" w14:textId="77777777" w:rsidR="00003DFB" w:rsidRPr="00003DFB" w:rsidRDefault="00003DFB" w:rsidP="00003DFB">
            <w:pPr>
              <w:jc w:val="left"/>
              <w:rPr>
                <w:color w:val="000000"/>
              </w:rPr>
            </w:pPr>
          </w:p>
        </w:tc>
      </w:tr>
      <w:tr w:rsidR="00003DFB" w:rsidRPr="00003DFB" w14:paraId="501220BF"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0B4C66B" w14:textId="77777777" w:rsidR="00003DFB" w:rsidRPr="00412367" w:rsidRDefault="00003DFB" w:rsidP="00003DFB">
            <w:pPr>
              <w:jc w:val="left"/>
              <w:rPr>
                <w:color w:val="000000"/>
                <w:lang w:val="en-US"/>
                <w:rPrChange w:id="918" w:author="Huke, Juan (extern)" w:date="2024-05-22T18:34:00Z">
                  <w:rPr>
                    <w:color w:val="000000"/>
                  </w:rPr>
                </w:rPrChange>
              </w:rPr>
            </w:pPr>
            <w:r w:rsidRPr="00412367">
              <w:rPr>
                <w:color w:val="000000"/>
                <w:lang w:val="en-US"/>
                <w:rPrChange w:id="919" w:author="Huke, Juan (extern)" w:date="2024-05-22T18:34:00Z">
                  <w:rPr>
                    <w:color w:val="000000"/>
                  </w:rPr>
                </w:rPrChange>
              </w:rPr>
              <w:t>XX_C_CUSTOMER_LGDS_CR_SOLVV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22CB30A" w14:textId="77777777" w:rsidR="00003DFB" w:rsidRPr="00412367" w:rsidRDefault="00003DFB" w:rsidP="00003DFB">
            <w:pPr>
              <w:jc w:val="left"/>
              <w:rPr>
                <w:color w:val="000000"/>
                <w:lang w:val="en-US"/>
                <w:rPrChange w:id="920" w:author="Huke, Juan (extern)" w:date="2024-05-22T18:34:00Z">
                  <w:rPr>
                    <w:color w:val="000000"/>
                  </w:rPr>
                </w:rPrChange>
              </w:rPr>
            </w:pPr>
            <w:r w:rsidRPr="00412367">
              <w:rPr>
                <w:color w:val="000000"/>
                <w:lang w:val="en-US"/>
                <w:rPrChange w:id="921" w:author="Huke, Juan (extern)" w:date="2024-05-22T18:34:00Z">
                  <w:rPr>
                    <w:color w:val="000000"/>
                  </w:rPr>
                </w:rPrChange>
              </w:rPr>
              <w:t>XX_C_CUSTOMER_LGDS_CR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7DD5B00" w14:textId="77777777" w:rsidR="00003DFB" w:rsidRPr="00412367" w:rsidRDefault="00003DFB" w:rsidP="00003DFB">
            <w:pPr>
              <w:jc w:val="left"/>
              <w:rPr>
                <w:color w:val="000000"/>
                <w:lang w:val="en-US"/>
                <w:rPrChange w:id="922" w:author="Huke, Juan (extern)" w:date="2024-05-22T18:34:00Z">
                  <w:rPr>
                    <w:color w:val="000000"/>
                  </w:rPr>
                </w:rPrChange>
              </w:rPr>
            </w:pPr>
            <w:r w:rsidRPr="00412367">
              <w:rPr>
                <w:color w:val="000000"/>
                <w:lang w:val="en-US"/>
                <w:rPrChange w:id="923" w:author="Huke, Juan (extern)" w:date="2024-05-22T18:34:00Z">
                  <w:rPr>
                    <w:color w:val="000000"/>
                  </w:rPr>
                </w:rPrChange>
              </w:rPr>
              <w:t>XX_CALC_MODE_IND = 'SOLVV'</w:t>
            </w:r>
          </w:p>
          <w:p w14:paraId="01F90893" w14:textId="77777777" w:rsidR="00003DFB" w:rsidRPr="00412367" w:rsidRDefault="00003DFB" w:rsidP="00003DFB">
            <w:pPr>
              <w:jc w:val="left"/>
              <w:rPr>
                <w:color w:val="000000"/>
                <w:lang w:val="en-US"/>
                <w:rPrChange w:id="924" w:author="Huke, Juan (extern)" w:date="2024-05-22T18:34:00Z">
                  <w:rPr>
                    <w:color w:val="000000"/>
                  </w:rPr>
                </w:rPrChange>
              </w:rPr>
            </w:pPr>
            <w:r w:rsidRPr="00412367">
              <w:rPr>
                <w:color w:val="000000"/>
                <w:lang w:val="en-US"/>
                <w:rPrChange w:id="925" w:author="Huke, Juan (extern)" w:date="2024-05-22T18:34:00Z">
                  <w:rPr>
                    <w:color w:val="000000"/>
                  </w:rPr>
                </w:rPrChange>
              </w:rPr>
              <w:t>and XX_RISK_TYPE_IND = 'O'</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9CAAB1F" w14:textId="77777777" w:rsidR="00003DFB" w:rsidRDefault="00003DFB" w:rsidP="00003DFB">
            <w:pPr>
              <w:jc w:val="left"/>
              <w:rPr>
                <w:color w:val="000000"/>
              </w:rPr>
            </w:pPr>
            <w:r>
              <w:rPr>
                <w:color w:val="000000"/>
              </w:rPr>
              <w:t>Partnerinformationen zu Obligorrisiken (XX_RISK_TYPE_IND) für SOLVV und LE</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F13952F"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D4F2383" w14:textId="77777777" w:rsidR="00003DFB" w:rsidRPr="00003DFB" w:rsidRDefault="00003DFB" w:rsidP="00003DFB">
            <w:pPr>
              <w:jc w:val="left"/>
              <w:rPr>
                <w:color w:val="000000"/>
              </w:rPr>
            </w:pPr>
          </w:p>
        </w:tc>
      </w:tr>
      <w:tr w:rsidR="00003DFB" w:rsidRPr="00003DFB" w14:paraId="2B8AD894"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27F1627" w14:textId="77777777" w:rsidR="00003DFB" w:rsidRDefault="00003DFB" w:rsidP="00003DFB">
            <w:pPr>
              <w:jc w:val="left"/>
              <w:rPr>
                <w:color w:val="000000"/>
              </w:rPr>
            </w:pPr>
            <w:r>
              <w:rPr>
                <w:color w:val="000000"/>
              </w:rPr>
              <w:t>XX_C_CUSTOMER_T</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081BD0B" w14:textId="77777777" w:rsidR="00003DFB" w:rsidRDefault="00003DFB" w:rsidP="00003DFB">
            <w:pPr>
              <w:jc w:val="left"/>
              <w:rPr>
                <w:color w:val="000000"/>
              </w:rPr>
            </w:pPr>
            <w:r>
              <w:rPr>
                <w:color w:val="000000"/>
              </w:rPr>
              <w:t>XX_C_CUSTOMER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C3E37E5"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9F3316C" w14:textId="77777777" w:rsidR="00003DFB" w:rsidRDefault="00003DFB" w:rsidP="00003DFB">
            <w:pPr>
              <w:jc w:val="left"/>
              <w:rPr>
                <w:color w:val="000000"/>
              </w:rPr>
            </w:pPr>
            <w:r>
              <w:rPr>
                <w:color w:val="000000"/>
              </w:rPr>
              <w:t>Wird für die Ermittlung des Ausfallkennzeichen des Transferrisiko-Partners benötigt.</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51BBBEEB"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A98308A" w14:textId="77777777" w:rsidR="00003DFB" w:rsidRPr="00003DFB" w:rsidRDefault="00003DFB" w:rsidP="00003DFB">
            <w:pPr>
              <w:jc w:val="left"/>
              <w:rPr>
                <w:color w:val="000000"/>
              </w:rPr>
            </w:pPr>
          </w:p>
        </w:tc>
      </w:tr>
      <w:tr w:rsidR="00003DFB" w:rsidRPr="00003DFB" w14:paraId="39C99E66"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8A37352" w14:textId="77777777" w:rsidR="00003DFB" w:rsidRDefault="00003DFB" w:rsidP="00003DFB">
            <w:pPr>
              <w:jc w:val="left"/>
              <w:rPr>
                <w:color w:val="000000"/>
              </w:rPr>
            </w:pPr>
            <w:r>
              <w:rPr>
                <w:color w:val="000000"/>
              </w:rPr>
              <w:t>XX_C_GLOBAL_PARTY</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018BC432" w14:textId="77777777" w:rsidR="00003DFB" w:rsidRDefault="00003DFB" w:rsidP="00003DFB">
            <w:pPr>
              <w:jc w:val="left"/>
              <w:rPr>
                <w:color w:val="000000"/>
              </w:rPr>
            </w:pPr>
            <w:r>
              <w:rPr>
                <w:color w:val="000000"/>
              </w:rPr>
              <w:t>XX_C_GLOBAL_PARTY</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69F25681"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0ED7061"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FFCEC30"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4FDDB0F" w14:textId="77777777" w:rsidR="00003DFB" w:rsidRPr="00003DFB" w:rsidRDefault="00003DFB" w:rsidP="00003DFB">
            <w:pPr>
              <w:jc w:val="left"/>
              <w:rPr>
                <w:color w:val="000000"/>
              </w:rPr>
            </w:pPr>
          </w:p>
        </w:tc>
      </w:tr>
      <w:tr w:rsidR="00003DFB" w:rsidRPr="00003DFB" w14:paraId="0B9B1185"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6CE81A1" w14:textId="77777777" w:rsidR="00003DFB" w:rsidRDefault="00003DFB" w:rsidP="00003DFB">
            <w:pPr>
              <w:jc w:val="left"/>
              <w:rPr>
                <w:color w:val="000000"/>
              </w:rPr>
            </w:pPr>
            <w:r>
              <w:rPr>
                <w:color w:val="000000"/>
              </w:rPr>
              <w:t>XX_LUT_COMP_REL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B4FB769" w14:textId="77777777" w:rsidR="00003DFB" w:rsidRDefault="00003DFB" w:rsidP="00003DFB">
            <w:pPr>
              <w:jc w:val="left"/>
              <w:rPr>
                <w:color w:val="000000"/>
              </w:rPr>
            </w:pPr>
            <w:r>
              <w:rPr>
                <w:color w:val="000000"/>
              </w:rPr>
              <w:t>XX_LUT_COMP_REL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C3BFA47"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23FD6C68" w14:textId="77777777" w:rsidR="00003DFB" w:rsidRDefault="00003DFB" w:rsidP="00003DFB">
            <w:pPr>
              <w:jc w:val="left"/>
              <w:rPr>
                <w:color w:val="000000"/>
              </w:rPr>
            </w:pPr>
            <w:r>
              <w:rPr>
                <w:color w:val="000000"/>
              </w:rPr>
              <w:t>Tabelle zur Kennzeichnung relevanter Liefersysteme (DELISYST) i.V.m. dem COMPANY_CODE_IND.</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4C3499F0"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90262F5" w14:textId="77777777" w:rsidR="00003DFB" w:rsidRPr="00003DFB" w:rsidRDefault="00003DFB" w:rsidP="00003DFB">
            <w:pPr>
              <w:jc w:val="left"/>
              <w:rPr>
                <w:color w:val="000000"/>
              </w:rPr>
            </w:pPr>
          </w:p>
        </w:tc>
      </w:tr>
      <w:tr w:rsidR="00003DFB" w:rsidRPr="00003DFB" w14:paraId="19310931"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56FBDDDA" w14:textId="77777777" w:rsidR="00003DFB" w:rsidRDefault="00003DFB" w:rsidP="00003DFB">
            <w:pPr>
              <w:jc w:val="left"/>
              <w:rPr>
                <w:color w:val="000000"/>
              </w:rPr>
            </w:pPr>
            <w:r>
              <w:rPr>
                <w:color w:val="000000"/>
              </w:rPr>
              <w:t>XX_MAP_B013_DEAL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77AD96D" w14:textId="77777777" w:rsidR="00003DFB" w:rsidRDefault="00003DFB" w:rsidP="00003DFB">
            <w:pPr>
              <w:jc w:val="left"/>
              <w:rPr>
                <w:color w:val="000000"/>
              </w:rPr>
            </w:pPr>
            <w:r>
              <w:rPr>
                <w:color w:val="000000"/>
              </w:rPr>
              <w:t>XX_MAP_B013_DEAL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5EF3ED48"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EE2D652" w14:textId="77777777" w:rsidR="00003DFB" w:rsidRDefault="00003DFB" w:rsidP="00003DFB">
            <w:pPr>
              <w:jc w:val="left"/>
              <w:rPr>
                <w:color w:val="000000"/>
              </w:rPr>
            </w:pPr>
            <w:r>
              <w:rPr>
                <w:color w:val="000000"/>
              </w:rPr>
              <w:t>Mapping Forderungsklasse KSA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6F44E898"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19C0322" w14:textId="77777777" w:rsidR="00003DFB" w:rsidRPr="00003DFB" w:rsidRDefault="00003DFB" w:rsidP="00003DFB">
            <w:pPr>
              <w:jc w:val="left"/>
              <w:rPr>
                <w:color w:val="000000"/>
              </w:rPr>
            </w:pPr>
          </w:p>
        </w:tc>
      </w:tr>
      <w:tr w:rsidR="00003DFB" w:rsidRPr="00003DFB" w14:paraId="01BE85BA"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93A6E7A" w14:textId="77777777" w:rsidR="00003DFB" w:rsidRDefault="00003DFB" w:rsidP="00003DFB">
            <w:pPr>
              <w:jc w:val="left"/>
              <w:rPr>
                <w:color w:val="000000"/>
              </w:rPr>
            </w:pPr>
            <w:r>
              <w:rPr>
                <w:color w:val="000000"/>
              </w:rPr>
              <w:t>XX_MAP_B014_DEAL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21ACF159" w14:textId="77777777" w:rsidR="00003DFB" w:rsidRDefault="00003DFB" w:rsidP="00003DFB">
            <w:pPr>
              <w:jc w:val="left"/>
              <w:rPr>
                <w:color w:val="000000"/>
              </w:rPr>
            </w:pPr>
            <w:r>
              <w:rPr>
                <w:color w:val="000000"/>
              </w:rPr>
              <w:t>XX_MAP_B014_DEAL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02B3B190"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2AF86B4" w14:textId="77777777" w:rsidR="00003DFB" w:rsidRDefault="00003DFB" w:rsidP="00003DFB">
            <w:pPr>
              <w:jc w:val="left"/>
              <w:rPr>
                <w:color w:val="000000"/>
              </w:rPr>
            </w:pPr>
            <w:r>
              <w:rPr>
                <w:color w:val="000000"/>
              </w:rPr>
              <w:t>Mapping Forderungsklasse IRBA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62CF735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B89D509" w14:textId="77777777" w:rsidR="00003DFB" w:rsidRPr="00003DFB" w:rsidRDefault="00003DFB" w:rsidP="00003DFB">
            <w:pPr>
              <w:jc w:val="left"/>
              <w:rPr>
                <w:color w:val="000000"/>
              </w:rPr>
            </w:pPr>
          </w:p>
        </w:tc>
      </w:tr>
      <w:tr w:rsidR="00003DFB" w:rsidRPr="00003DFB" w14:paraId="2D59B3A0"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51CE0AE" w14:textId="77777777" w:rsidR="00003DFB" w:rsidRDefault="00003DFB" w:rsidP="00003DFB">
            <w:pPr>
              <w:jc w:val="left"/>
              <w:rPr>
                <w:color w:val="000000"/>
              </w:rPr>
            </w:pPr>
            <w:r>
              <w:rPr>
                <w:color w:val="000000"/>
              </w:rPr>
              <w:t>XX_MAP_CRI502_DEAL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FE417DB" w14:textId="77777777" w:rsidR="00003DFB" w:rsidRDefault="00003DFB" w:rsidP="00003DFB">
            <w:pPr>
              <w:jc w:val="left"/>
              <w:rPr>
                <w:color w:val="000000"/>
              </w:rPr>
            </w:pPr>
            <w:r>
              <w:rPr>
                <w:color w:val="000000"/>
              </w:rPr>
              <w:t>XX_MAP_CRI502_DE</w:t>
            </w:r>
            <w:r>
              <w:rPr>
                <w:color w:val="000000"/>
              </w:rPr>
              <w:lastRenderedPageBreak/>
              <w:t>AL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C73F036"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76D312FE" w14:textId="77777777" w:rsidR="00003DFB" w:rsidRDefault="00003DFB" w:rsidP="00003DFB">
            <w:pPr>
              <w:jc w:val="left"/>
              <w:rPr>
                <w:color w:val="000000"/>
              </w:rPr>
            </w:pPr>
            <w:r>
              <w:rPr>
                <w:color w:val="000000"/>
              </w:rPr>
              <w:t xml:space="preserve">IRB-Kalkulationsansatz </w:t>
            </w:r>
            <w:r>
              <w:rPr>
                <w:color w:val="000000"/>
              </w:rPr>
              <w:lastRenderedPageBreak/>
              <w:t>(Verbriefungen)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1A8C9023"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D825DEB" w14:textId="77777777" w:rsidR="00003DFB" w:rsidRPr="00003DFB" w:rsidRDefault="00003DFB" w:rsidP="00003DFB">
            <w:pPr>
              <w:jc w:val="left"/>
              <w:rPr>
                <w:color w:val="000000"/>
              </w:rPr>
            </w:pPr>
          </w:p>
        </w:tc>
      </w:tr>
      <w:tr w:rsidR="00003DFB" w:rsidRPr="00003DFB" w14:paraId="0D1CDE71"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54CBDE4" w14:textId="77777777" w:rsidR="00003DFB" w:rsidRDefault="00003DFB" w:rsidP="00003DFB">
            <w:pPr>
              <w:jc w:val="left"/>
              <w:rPr>
                <w:color w:val="000000"/>
              </w:rPr>
            </w:pPr>
            <w:r>
              <w:rPr>
                <w:color w:val="000000"/>
              </w:rPr>
              <w:t>XX_MAP_PTY002</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C1DB995" w14:textId="77777777" w:rsidR="00003DFB" w:rsidRDefault="00003DFB" w:rsidP="00003DFB">
            <w:pPr>
              <w:jc w:val="left"/>
              <w:rPr>
                <w:color w:val="000000"/>
              </w:rPr>
            </w:pPr>
            <w:r>
              <w:rPr>
                <w:color w:val="000000"/>
              </w:rPr>
              <w:t>XX_MAP_PTY002</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B65563B"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69A9EBC0" w14:textId="77777777" w:rsidR="00003DFB" w:rsidRDefault="00003DFB" w:rsidP="00003DFB">
            <w:pPr>
              <w:jc w:val="left"/>
              <w:rPr>
                <w:color w:val="000000"/>
              </w:rPr>
            </w:pPr>
            <w:r>
              <w:rPr>
                <w:color w:val="000000"/>
              </w:rPr>
              <w:t>Unterscheidung On-/Offbalance</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36C6082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634A7F9" w14:textId="77777777" w:rsidR="00003DFB" w:rsidRPr="00003DFB" w:rsidRDefault="00003DFB" w:rsidP="00003DFB">
            <w:pPr>
              <w:jc w:val="left"/>
              <w:rPr>
                <w:color w:val="000000"/>
              </w:rPr>
            </w:pPr>
          </w:p>
        </w:tc>
      </w:tr>
      <w:tr w:rsidR="00003DFB" w:rsidRPr="00003DFB" w14:paraId="6A988955"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278E4681" w14:textId="77777777" w:rsidR="00003DFB" w:rsidRDefault="00003DFB" w:rsidP="00003DFB">
            <w:pPr>
              <w:jc w:val="left"/>
              <w:rPr>
                <w:color w:val="000000"/>
              </w:rPr>
            </w:pPr>
            <w:r>
              <w:rPr>
                <w:color w:val="000000"/>
              </w:rPr>
              <w:t>XX_SST_E_IKIK</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8339836" w14:textId="77777777" w:rsidR="00003DFB" w:rsidRDefault="00003DFB" w:rsidP="00003DFB">
            <w:pPr>
              <w:jc w:val="left"/>
              <w:rPr>
                <w:color w:val="000000"/>
              </w:rPr>
            </w:pPr>
            <w:r>
              <w:rPr>
                <w:color w:val="000000"/>
              </w:rPr>
              <w:t>XX_SST_E_IKIK</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0E62FED3" w14:textId="77777777" w:rsidR="00003DFB" w:rsidRDefault="00003DFB" w:rsidP="00003DFB">
            <w:pPr>
              <w:jc w:val="left"/>
              <w:rPr>
                <w:color w:val="000000"/>
              </w:rPr>
            </w:pPr>
            <w:r>
              <w:rPr>
                <w:color w:val="000000"/>
              </w:rPr>
              <w:t>Keine</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6D6A8C4"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4151EF2"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9512F82" w14:textId="77777777" w:rsidR="00003DFB" w:rsidRPr="00003DFB" w:rsidRDefault="00003DFB" w:rsidP="00003DFB">
            <w:pPr>
              <w:jc w:val="left"/>
              <w:rPr>
                <w:color w:val="000000"/>
              </w:rPr>
            </w:pPr>
          </w:p>
        </w:tc>
      </w:tr>
      <w:tr w:rsidR="00003DFB" w:rsidRPr="00003DFB" w14:paraId="17DEB708"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78D96C6C" w14:textId="77777777" w:rsidR="00003DFB" w:rsidRDefault="00003DFB" w:rsidP="00003DFB">
            <w:pPr>
              <w:jc w:val="left"/>
              <w:rPr>
                <w:color w:val="000000"/>
              </w:rPr>
            </w:pPr>
            <w:r>
              <w:rPr>
                <w:color w:val="000000"/>
              </w:rPr>
              <w:t>XX_SST_E_KV_VERBR</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82176AD" w14:textId="77777777" w:rsidR="00003DFB" w:rsidRDefault="00003DFB" w:rsidP="00003DFB">
            <w:pPr>
              <w:jc w:val="left"/>
              <w:rPr>
                <w:color w:val="000000"/>
              </w:rPr>
            </w:pPr>
            <w:r>
              <w:rPr>
                <w:color w:val="000000"/>
              </w:rPr>
              <w:t>XX_SST_E_KV_VERBR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6D2A609" w14:textId="77777777" w:rsidR="00003DFB" w:rsidRDefault="00003DFB" w:rsidP="00003DFB">
            <w:pPr>
              <w:jc w:val="left"/>
              <w:rPr>
                <w:color w:val="000000"/>
              </w:rPr>
            </w:pPr>
            <w:r>
              <w:rPr>
                <w:color w:val="000000"/>
              </w:rPr>
              <w:t>Keine</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A388349"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5113D19"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016196B1" w14:textId="77777777" w:rsidR="00003DFB" w:rsidRPr="00003DFB" w:rsidRDefault="00003DFB" w:rsidP="00003DFB">
            <w:pPr>
              <w:jc w:val="left"/>
              <w:rPr>
                <w:color w:val="000000"/>
              </w:rPr>
            </w:pPr>
          </w:p>
        </w:tc>
      </w:tr>
    </w:tbl>
    <w:p w14:paraId="56206042" w14:textId="77777777" w:rsidR="00AF3287" w:rsidRPr="004F19FE" w:rsidRDefault="00027D13" w:rsidP="00780325">
      <w:pPr>
        <w:pStyle w:val="Caption"/>
        <w:rPr>
          <w:color w:val="000000"/>
        </w:rPr>
      </w:pPr>
      <w:bookmarkStart w:id="926" w:name="_Toc132965575"/>
      <w:r w:rsidRPr="002E470B">
        <w:t xml:space="preserve">Tabelle </w:t>
      </w:r>
      <w:r w:rsidR="00751F50">
        <w:fldChar w:fldCharType="begin"/>
      </w:r>
      <w:r w:rsidR="00751F50">
        <w:instrText xml:space="preserve"> SEQ Tabelle \* ARABIC </w:instrText>
      </w:r>
      <w:r w:rsidR="00751F50">
        <w:fldChar w:fldCharType="separate"/>
      </w:r>
      <w:r w:rsidR="00003DFB">
        <w:rPr>
          <w:noProof/>
        </w:rPr>
        <w:t>5</w:t>
      </w:r>
      <w:r w:rsidR="00751F50">
        <w:fldChar w:fldCharType="end"/>
      </w:r>
      <w:r w:rsidRPr="002E470B">
        <w:t xml:space="preserve">: Übersicht der </w:t>
      </w:r>
      <w:r w:rsidRPr="004F19FE">
        <w:rPr>
          <w:color w:val="000000"/>
        </w:rPr>
        <w:t>Aliase</w:t>
      </w:r>
      <w:bookmarkEnd w:id="926"/>
    </w:p>
    <w:p w14:paraId="3319ABB7" w14:textId="77777777" w:rsidR="000631EA" w:rsidRDefault="000631EA" w:rsidP="000631EA">
      <w:pPr>
        <w:pStyle w:val="Heading2"/>
      </w:pPr>
      <w:bookmarkStart w:id="927" w:name="_Toc165633766"/>
      <w:r>
        <w:t>Filter für die relevanten Datensätze über XX_LUT_COMP_REL</w:t>
      </w:r>
      <w:bookmarkEnd w:id="927"/>
    </w:p>
    <w:p w14:paraId="7ADD64A4" w14:textId="77777777" w:rsidR="000631EA" w:rsidRPr="00BD3254" w:rsidRDefault="000631EA" w:rsidP="00780325">
      <w:pPr>
        <w:pStyle w:val="BodyText"/>
      </w:pPr>
      <w:bookmarkStart w:id="928" w:name="_Hlk127447418"/>
      <w:r>
        <w:t xml:space="preserve">Bei der Ausleitung der Daten muss entschieden werden, welche Datensätze übermittelt werden dürfen. Hierzu existiert die Referenztabelle XX_LUT_COMP_REL (Zugriff gemäß Kapitel </w:t>
      </w:r>
      <w:r w:rsidR="00D13F0E">
        <w:fldChar w:fldCharType="begin"/>
      </w:r>
      <w:r w:rsidR="00D13F0E">
        <w:instrText xml:space="preserve"> REF _Ref135117778 \r \h </w:instrText>
      </w:r>
      <w:r w:rsidR="00D13F0E">
        <w:fldChar w:fldCharType="separate"/>
      </w:r>
      <w:r w:rsidR="00003DFB">
        <w:t>5.10</w:t>
      </w:r>
      <w:r w:rsidR="00D13F0E">
        <w:fldChar w:fldCharType="end"/>
      </w:r>
      <w:r>
        <w:t>). In dieser Tabelle wird pro XX_DELISYST und XX_COMPANY_CODE_IND definiert, welche Datensätze ausgeliefert werden dürfen/sollen und welche nicht (XX_DELIVERY_RELEVANT_F).</w:t>
      </w:r>
      <w:bookmarkEnd w:id="928"/>
    </w:p>
    <w:p w14:paraId="1A6AEDA1" w14:textId="77777777" w:rsidR="00AF3287" w:rsidRDefault="00AF3287" w:rsidP="00D40C6C">
      <w:pPr>
        <w:pStyle w:val="Heading2"/>
      </w:pPr>
      <w:bookmarkStart w:id="929" w:name="_Toc165633767"/>
      <w:r w:rsidRPr="00954453">
        <w:t>Filter</w:t>
      </w:r>
      <w:r>
        <w:t>bedingungen Cluster (HGB/IFRS)</w:t>
      </w:r>
      <w:bookmarkEnd w:id="929"/>
    </w:p>
    <w:p w14:paraId="132AEB52" w14:textId="77777777" w:rsidR="00AF3287" w:rsidRDefault="00AF3287" w:rsidP="00AF3287">
      <w:pPr>
        <w:pStyle w:val="BodyText"/>
      </w:pPr>
    </w:p>
    <w:p w14:paraId="7092543F" w14:textId="77777777" w:rsidR="00AF3287" w:rsidRDefault="00AF3287" w:rsidP="00AF3287">
      <w:pPr>
        <w:pStyle w:val="BodyText"/>
        <w:rPr>
          <w:b/>
          <w:bCs/>
        </w:rPr>
      </w:pPr>
      <w:r>
        <w:rPr>
          <w:b/>
          <w:bCs/>
        </w:rPr>
        <w:t>Bewirtschaftung HGB Cluster</w:t>
      </w:r>
    </w:p>
    <w:p w14:paraId="38B6DC37" w14:textId="77777777" w:rsidR="00AF3287" w:rsidRDefault="00AF3287" w:rsidP="00AF3287">
      <w:pPr>
        <w:pStyle w:val="BodyText"/>
      </w:pPr>
      <w:r>
        <w:t>Ausschluss der Transferrisikosätze (RISK_TYPE_IND = 'T')</w:t>
      </w:r>
    </w:p>
    <w:p w14:paraId="5A2AF00A" w14:textId="77777777" w:rsidR="00AF3287" w:rsidRDefault="00AF3287" w:rsidP="00AF3287">
      <w:pPr>
        <w:pStyle w:val="BodyText"/>
      </w:pPr>
    </w:p>
    <w:p w14:paraId="3C47831A" w14:textId="77777777" w:rsidR="00B110BE" w:rsidRDefault="00AF3287" w:rsidP="00AF3287">
      <w:pPr>
        <w:pStyle w:val="BodyText"/>
      </w:pPr>
      <w:r>
        <w:rPr>
          <w:b/>
          <w:bCs/>
        </w:rPr>
        <w:t>Bewirtschaftung IFRS Cluster</w:t>
      </w:r>
      <w:r w:rsidR="00B110BE">
        <w:rPr>
          <w:b/>
          <w:bCs/>
        </w:rPr>
        <w:t xml:space="preserve"> </w:t>
      </w:r>
    </w:p>
    <w:p w14:paraId="1E7D63A0" w14:textId="77777777" w:rsidR="00B110BE" w:rsidRDefault="00B110BE" w:rsidP="00AF3287">
      <w:pPr>
        <w:pStyle w:val="BodyText"/>
      </w:pPr>
      <w:r>
        <w:t xml:space="preserve">Für die Large Exposure Meldung sind die anteiligen Zinsen (C223) </w:t>
      </w:r>
      <w:r w:rsidR="00FC4FBF">
        <w:t xml:space="preserve">am Einzelgeschäft </w:t>
      </w:r>
      <w:r>
        <w:t>analog zu AG Inland auch für AG Ausland anzuliefern. Für die Own Funds/LR Meldung sind anteilige Zinsen für AG Inland am Einzelgeschäft anzuliefern und für AG Ausland via Sammelkonto (ReWe-Konten), da der Rechenkern</w:t>
      </w:r>
      <w:r w:rsidR="008065BB">
        <w:t xml:space="preserve"> </w:t>
      </w:r>
      <w:r>
        <w:t xml:space="preserve">in der Bemessungsgrundlage bzw. im EAD und somit auch in der RWA-Berechnung keine anteiligen Zinsen </w:t>
      </w:r>
      <w:r w:rsidR="008065BB">
        <w:t xml:space="preserve">für AG Ausland </w:t>
      </w:r>
      <w:r>
        <w:t>berücksichtigt.</w:t>
      </w:r>
      <w:r w:rsidR="008065BB">
        <w:t xml:space="preserve"> Um eine Datenduplizierung der Datensätze für AG Ausland zu umgehen, erfolgt die Steuerung der Bewirtschaftung über die unterschiedlichen Cluster IFRS OWF/LR vs. Cluster IFRS LE.</w:t>
      </w:r>
    </w:p>
    <w:p w14:paraId="4B63A92C" w14:textId="77777777" w:rsidR="00B110BE" w:rsidRDefault="00B110BE" w:rsidP="00B110BE">
      <w:pPr>
        <w:pStyle w:val="BodyText"/>
      </w:pPr>
    </w:p>
    <w:p w14:paraId="495DD1BA" w14:textId="77777777" w:rsidR="00AF3287" w:rsidRPr="00780325" w:rsidRDefault="00AF3287" w:rsidP="00882B87">
      <w:pPr>
        <w:pStyle w:val="BodyText"/>
      </w:pPr>
    </w:p>
    <w:p w14:paraId="2F43B71F" w14:textId="77777777" w:rsidR="000C0C2C" w:rsidRDefault="000C0C2C" w:rsidP="000C0C2C">
      <w:pPr>
        <w:pStyle w:val="Heading1"/>
        <w:keepNext w:val="0"/>
        <w:tabs>
          <w:tab w:val="clear" w:pos="567"/>
          <w:tab w:val="num" w:pos="432"/>
        </w:tabs>
        <w:suppressAutoHyphens w:val="0"/>
        <w:ind w:left="432" w:hanging="432"/>
      </w:pPr>
      <w:bookmarkStart w:id="930" w:name="_Ref240704136"/>
      <w:bookmarkStart w:id="931" w:name="_Toc165633768"/>
      <w:r>
        <w:lastRenderedPageBreak/>
        <w:t>Transformationsübersicht</w:t>
      </w:r>
      <w:bookmarkEnd w:id="930"/>
      <w:bookmarkEnd w:id="931"/>
    </w:p>
    <w:p w14:paraId="53D4DEFA" w14:textId="77777777" w:rsidR="00322253" w:rsidRPr="00780325" w:rsidRDefault="00322253" w:rsidP="00322253">
      <w:pPr>
        <w:pStyle w:val="BodyText"/>
      </w:pPr>
      <w:r w:rsidRPr="00780325">
        <w:t>Zur Bewirtschaftung des Feldes F001 wird auf das zuvor in der Entität INSTRUMENT zu bewirtschaftende Feld F001 zugegriffen.</w:t>
      </w:r>
    </w:p>
    <w:p w14:paraId="287AF7EF" w14:textId="77777777" w:rsidR="00322253" w:rsidRPr="00780325" w:rsidRDefault="00322253" w:rsidP="00322253">
      <w:pPr>
        <w:pStyle w:val="BodyText"/>
      </w:pPr>
      <w:r w:rsidRPr="00780325">
        <w:t>Zur Bewirtschaftung des Feldes INSTRUMENT_ID0 wird auf das zuvor in der Entität INSTRUMENT zu bewirtschaftende Feld INSTRUMENT_ID zugegriffen.</w:t>
      </w:r>
    </w:p>
    <w:p w14:paraId="108660DF" w14:textId="77777777" w:rsidR="00322253" w:rsidRPr="00780325" w:rsidRDefault="00322253" w:rsidP="00322253">
      <w:pPr>
        <w:pStyle w:val="BodyText"/>
      </w:pPr>
      <w:r w:rsidRPr="00780325">
        <w:t>Zur Bewirtschaftung des Feldes B436 wird auf das zuvor in der Entität INSTRUMENT zu bewirtschaftende Feld C206 zugegriffen.</w:t>
      </w:r>
    </w:p>
    <w:p w14:paraId="0E3F04B6" w14:textId="77777777" w:rsidR="00322253" w:rsidRPr="00780325" w:rsidRDefault="00322253" w:rsidP="00322253">
      <w:pPr>
        <w:pStyle w:val="BodyText"/>
      </w:pPr>
      <w:r w:rsidRPr="00780325">
        <w:t>Zur Bewirtschaftung der Felder C215 und PTY001 wird auf das zuvor in der Entität INSTRUMENT zu bewirtschaftende Feld C207 zugegriffen.</w:t>
      </w:r>
    </w:p>
    <w:p w14:paraId="22A4685A" w14:textId="77777777" w:rsidR="00322253" w:rsidRPr="00780325" w:rsidRDefault="00322253" w:rsidP="00322253">
      <w:pPr>
        <w:pStyle w:val="BodyText"/>
      </w:pPr>
      <w:r w:rsidRPr="00780325">
        <w:t>Zur Bewirtschaftung der Felder B007 und C226 wird auf das zuvor zu bewirtschaftende Feld C215 zugegriffen.</w:t>
      </w:r>
    </w:p>
    <w:p w14:paraId="1843FAF2" w14:textId="77777777" w:rsidR="00322253" w:rsidRPr="00780325" w:rsidRDefault="00322253" w:rsidP="00322253">
      <w:pPr>
        <w:pStyle w:val="BodyText"/>
      </w:pPr>
      <w:r w:rsidRPr="00780325">
        <w:t>Zur Bewirtschaftung der Felder C223 und C224 wird auf das zuvor zu bewirtschaftende Feld PTY001 zugegriffen.</w:t>
      </w:r>
    </w:p>
    <w:p w14:paraId="02FEDCE0" w14:textId="77777777" w:rsidR="00322253" w:rsidRPr="00780325" w:rsidRDefault="00322253" w:rsidP="00322253">
      <w:pPr>
        <w:pStyle w:val="BodyText"/>
      </w:pPr>
      <w:r w:rsidRPr="00780325">
        <w:t>Zur Bewirtschaftung des Feldes B046 wird auf das zuvor zu bewirtschaftende Feld CRI159 zugegriffen.</w:t>
      </w:r>
    </w:p>
    <w:p w14:paraId="066C3161" w14:textId="77777777" w:rsidR="00322253" w:rsidRPr="00780325" w:rsidRDefault="00322253" w:rsidP="00322253">
      <w:pPr>
        <w:pStyle w:val="BodyText"/>
      </w:pPr>
      <w:r w:rsidRPr="00780325">
        <w:t>Zur Bewirtschaftung des Feldes B217 wird auf das zuvor zu bewirtschaftende Feld B014 zugegriffen.</w:t>
      </w:r>
    </w:p>
    <w:p w14:paraId="7FAF0BF6" w14:textId="77777777" w:rsidR="00322253" w:rsidRDefault="00322253" w:rsidP="00322253">
      <w:pPr>
        <w:pStyle w:val="BodyText"/>
      </w:pPr>
      <w:r w:rsidRPr="00780325">
        <w:t>Zur Bewirtschaftung des Feldes CRI113 wird auf die zuvor zu bewirtschaftenden Felder C265 und C267 zugegriffen.</w:t>
      </w:r>
    </w:p>
    <w:p w14:paraId="796AD643" w14:textId="77777777" w:rsidR="00322253" w:rsidRDefault="00322253" w:rsidP="00322253">
      <w:pPr>
        <w:pStyle w:val="BodyText"/>
      </w:pPr>
      <w:r w:rsidRPr="00780325">
        <w:t>Zur Bewirtschaftung einer großen Anzahl von Feldern in der Entität POSITION wird auf die zuvor zu bewirtschaftenden Felder B500 und B603 zugegriffen.</w:t>
      </w:r>
    </w:p>
    <w:p w14:paraId="12AACDA4" w14:textId="77777777" w:rsidR="00294FCA" w:rsidRDefault="00294FCA" w:rsidP="00322253">
      <w:pPr>
        <w:pStyle w:val="BodyText"/>
      </w:pPr>
      <w:r w:rsidRPr="008E77DE">
        <w:t xml:space="preserve">Zur Bewirtschaftung des Feldes </w:t>
      </w:r>
      <w:r>
        <w:t>B036 muss d</w:t>
      </w:r>
      <w:r w:rsidRPr="00294FCA">
        <w:t>as Feld B603</w:t>
      </w:r>
      <w:r>
        <w:t xml:space="preserve"> </w:t>
      </w:r>
      <w:r w:rsidRPr="00294FCA">
        <w:t>vorher ermittelt werden!</w:t>
      </w:r>
    </w:p>
    <w:p w14:paraId="3D9FC573" w14:textId="77777777" w:rsidR="001734C2" w:rsidRDefault="001734C2" w:rsidP="00322253">
      <w:pPr>
        <w:pStyle w:val="BodyText"/>
      </w:pPr>
      <w:r>
        <w:t xml:space="preserve">Zur Bewirtschaftung des Feldes CRI167 </w:t>
      </w:r>
      <w:r w:rsidRPr="00780325">
        <w:t>wird auf die zuvor zu bewirtschaftenden Felder</w:t>
      </w:r>
      <w:r>
        <w:t xml:space="preserve"> B436 und RLV370 </w:t>
      </w:r>
      <w:r w:rsidRPr="00780325">
        <w:t>zugegriffen</w:t>
      </w:r>
      <w:r>
        <w:t>.</w:t>
      </w:r>
    </w:p>
    <w:p w14:paraId="3566A173"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B603 </w:t>
      </w:r>
      <w:r w:rsidRPr="00780325">
        <w:t>zugegriffen</w:t>
      </w:r>
      <w:r>
        <w:t>.</w:t>
      </w:r>
    </w:p>
    <w:p w14:paraId="3D4C75FF" w14:textId="77777777" w:rsidR="001734C2" w:rsidRDefault="001734C2" w:rsidP="001734C2">
      <w:pPr>
        <w:pStyle w:val="BodyText"/>
      </w:pPr>
      <w:r>
        <w:t xml:space="preserve">Zur Bewirtschaftung des Feldes RLV375 </w:t>
      </w:r>
      <w:r w:rsidRPr="00780325">
        <w:t xml:space="preserve">wird auf </w:t>
      </w:r>
      <w:r>
        <w:t>das</w:t>
      </w:r>
      <w:r w:rsidRPr="00780325">
        <w:t xml:space="preserve"> zuvor zu bewirtschaftende Feld</w:t>
      </w:r>
      <w:r>
        <w:t xml:space="preserve"> RLV370 </w:t>
      </w:r>
      <w:r w:rsidRPr="00780325">
        <w:t>zugegriffen</w:t>
      </w:r>
      <w:r>
        <w:t>.</w:t>
      </w:r>
    </w:p>
    <w:p w14:paraId="39577A79" w14:textId="77777777" w:rsidR="001734C2" w:rsidRDefault="001734C2" w:rsidP="001734C2">
      <w:pPr>
        <w:pStyle w:val="BodyText"/>
      </w:pPr>
      <w:r>
        <w:t xml:space="preserve">Zur Bewirtschaftung des Feldes VAL370 </w:t>
      </w:r>
      <w:r w:rsidRPr="00780325">
        <w:t>wird auf die zuvor zu bewirtschaftenden Feld</w:t>
      </w:r>
      <w:r>
        <w:t xml:space="preserve">er </w:t>
      </w:r>
      <w:r w:rsidRPr="009347E6">
        <w:t>B500</w:t>
      </w:r>
      <w:r>
        <w:t xml:space="preserve">, </w:t>
      </w:r>
      <w:r w:rsidRPr="009347E6">
        <w:t>C215</w:t>
      </w:r>
      <w:r>
        <w:t xml:space="preserve">, </w:t>
      </w:r>
      <w:r w:rsidRPr="009347E6">
        <w:t>RLV370</w:t>
      </w:r>
      <w:r>
        <w:t xml:space="preserve">, </w:t>
      </w:r>
      <w:r w:rsidRPr="009347E6">
        <w:t>VAD280</w:t>
      </w:r>
      <w:r>
        <w:t xml:space="preserve">, </w:t>
      </w:r>
      <w:r w:rsidRPr="009347E6">
        <w:t>C265</w:t>
      </w:r>
      <w:r>
        <w:t xml:space="preserve"> und </w:t>
      </w:r>
      <w:r w:rsidRPr="009347E6">
        <w:t>B603</w:t>
      </w:r>
      <w:r>
        <w:t xml:space="preserve"> </w:t>
      </w:r>
      <w:r w:rsidRPr="00780325">
        <w:t>zugegriffen</w:t>
      </w:r>
      <w:r>
        <w:t>.</w:t>
      </w:r>
    </w:p>
    <w:p w14:paraId="6C024EB1" w14:textId="77777777" w:rsidR="00513E08" w:rsidRDefault="00513E08" w:rsidP="001734C2">
      <w:pPr>
        <w:pStyle w:val="BodyText"/>
      </w:pPr>
      <w:r w:rsidRPr="00780325">
        <w:t>Zur Bewirtschaftung der Felder</w:t>
      </w:r>
      <w:r>
        <w:t xml:space="preserve"> CRE101, CRE102 &amp; CRE104 </w:t>
      </w:r>
      <w:r w:rsidRPr="00780325">
        <w:t xml:space="preserve">wird auf </w:t>
      </w:r>
      <w:r>
        <w:t>die</w:t>
      </w:r>
      <w:r w:rsidRPr="00780325">
        <w:t xml:space="preserve"> zuvor zu bewirtschaftende </w:t>
      </w:r>
      <w:r>
        <w:t xml:space="preserve">Tabelle FX_RATE </w:t>
      </w:r>
      <w:r w:rsidRPr="00780325">
        <w:t>zugegriffen</w:t>
      </w:r>
      <w:r>
        <w:t>.</w:t>
      </w:r>
    </w:p>
    <w:p w14:paraId="2F91DB3B" w14:textId="77777777" w:rsidR="003061E3" w:rsidRPr="001734C2" w:rsidRDefault="003061E3" w:rsidP="001734C2">
      <w:pPr>
        <w:pStyle w:val="BodyText"/>
      </w:pPr>
      <w:r>
        <w:t xml:space="preserve">Zur Bewirtschaftung des Feldes VAD670 </w:t>
      </w:r>
      <w:r w:rsidRPr="00780325">
        <w:t>wird auf die zuvor zu bewirtschaftenden Feld</w:t>
      </w:r>
      <w:r>
        <w:t xml:space="preserve">er </w:t>
      </w:r>
      <w:r w:rsidRPr="009347E6">
        <w:t>RLV370</w:t>
      </w:r>
      <w:r>
        <w:t xml:space="preserve">, </w:t>
      </w:r>
      <w:r w:rsidRPr="009347E6">
        <w:t>VAD280</w:t>
      </w:r>
      <w:r>
        <w:t xml:space="preserve">, C226 und </w:t>
      </w:r>
      <w:r w:rsidRPr="009347E6">
        <w:t>C265</w:t>
      </w:r>
      <w:r>
        <w:t xml:space="preserve"> </w:t>
      </w:r>
      <w:r w:rsidRPr="00780325">
        <w:t>zugegriffen</w:t>
      </w:r>
      <w:r>
        <w:t>.</w:t>
      </w:r>
    </w:p>
    <w:p w14:paraId="099434E3" w14:textId="77777777" w:rsidR="00322253" w:rsidRPr="00C00804" w:rsidRDefault="00322253" w:rsidP="00C27D2C">
      <w:pPr>
        <w:pStyle w:val="BodyText"/>
      </w:pPr>
    </w:p>
    <w:p w14:paraId="15BDA2C3" w14:textId="77777777" w:rsidR="000C0C2C" w:rsidRPr="004F19FE" w:rsidRDefault="000C0C2C" w:rsidP="00C27D2C">
      <w:pPr>
        <w:pStyle w:val="BodyText"/>
        <w:rPr>
          <w:color w:val="000000"/>
        </w:rPr>
      </w:pPr>
      <w:r w:rsidRPr="004F19FE">
        <w:rPr>
          <w:color w:val="000000"/>
        </w:rPr>
        <w:t xml:space="preserve">Die folgende Tabelle beschreibt die Transformationen zur Bewirtschaftung </w:t>
      </w:r>
      <w:r w:rsidR="00C27D2C" w:rsidRPr="004F19FE">
        <w:rPr>
          <w:color w:val="000000"/>
        </w:rPr>
        <w:t>der</w:t>
      </w:r>
      <w:r w:rsidRPr="004F19FE">
        <w:rPr>
          <w:color w:val="000000"/>
        </w:rPr>
        <w:t xml:space="preserve"> Zieltabelle </w:t>
      </w:r>
      <w:r w:rsidR="00EC5D28" w:rsidRPr="004F19FE">
        <w:rPr>
          <w:color w:val="000000"/>
        </w:rPr>
        <w:t>POSITION</w:t>
      </w:r>
      <w:r w:rsidRPr="004F19FE">
        <w:rPr>
          <w:color w:val="000000"/>
        </w:rPr>
        <w:t>:</w:t>
      </w:r>
    </w:p>
    <w:p w14:paraId="2719D275" w14:textId="77777777" w:rsidR="00AC1AE2" w:rsidRPr="004F19FE" w:rsidRDefault="00AC1AE2" w:rsidP="00AC1AE2">
      <w:pPr>
        <w:rPr>
          <w:color w:val="000000"/>
        </w:rPr>
      </w:pPr>
    </w:p>
    <w:tbl>
      <w:tblPr>
        <w:tblW w:w="145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50"/>
        <w:gridCol w:w="1646"/>
        <w:gridCol w:w="1647"/>
        <w:gridCol w:w="1647"/>
        <w:gridCol w:w="1647"/>
        <w:gridCol w:w="1647"/>
        <w:gridCol w:w="2906"/>
        <w:gridCol w:w="2906"/>
      </w:tblGrid>
      <w:tr w:rsidR="0005304F" w14:paraId="0FC6A73F" w14:textId="77777777" w:rsidTr="00003DFB">
        <w:trPr>
          <w:trHeight w:val="449"/>
          <w:tblHeader/>
        </w:trPr>
        <w:tc>
          <w:tcPr>
            <w:tcW w:w="550" w:type="dxa"/>
            <w:tcBorders>
              <w:bottom w:val="single" w:sz="4" w:space="0" w:color="auto"/>
            </w:tcBorders>
            <w:shd w:val="clear" w:color="auto" w:fill="E6E6E6"/>
          </w:tcPr>
          <w:p w14:paraId="24AB8E26" w14:textId="77777777" w:rsidR="0005304F" w:rsidRPr="000B3B9A" w:rsidRDefault="0005304F" w:rsidP="000B3B9A">
            <w:pPr>
              <w:jc w:val="center"/>
              <w:rPr>
                <w:b/>
              </w:rPr>
            </w:pPr>
            <w:r w:rsidRPr="000B3B9A">
              <w:rPr>
                <w:b/>
              </w:rPr>
              <w:t>#</w:t>
            </w:r>
            <w:r w:rsidR="003F379F">
              <w:rPr>
                <w:b/>
              </w:rPr>
              <w:t>1</w:t>
            </w:r>
          </w:p>
        </w:tc>
        <w:tc>
          <w:tcPr>
            <w:tcW w:w="1646" w:type="dxa"/>
            <w:tcBorders>
              <w:bottom w:val="single" w:sz="4" w:space="0" w:color="auto"/>
            </w:tcBorders>
            <w:shd w:val="clear" w:color="auto" w:fill="E6E6E6"/>
          </w:tcPr>
          <w:p w14:paraId="647911C2" w14:textId="77777777" w:rsidR="0005304F" w:rsidRPr="000B3B9A" w:rsidRDefault="0005304F" w:rsidP="000B3B9A">
            <w:pPr>
              <w:jc w:val="center"/>
              <w:rPr>
                <w:b/>
              </w:rPr>
            </w:pPr>
            <w:r w:rsidRPr="000B3B9A">
              <w:rPr>
                <w:b/>
              </w:rPr>
              <w:t>Ziel-Feld</w:t>
            </w:r>
          </w:p>
        </w:tc>
        <w:tc>
          <w:tcPr>
            <w:tcW w:w="1647" w:type="dxa"/>
            <w:tcBorders>
              <w:bottom w:val="single" w:sz="4" w:space="0" w:color="auto"/>
            </w:tcBorders>
            <w:shd w:val="clear" w:color="auto" w:fill="E6E6E6"/>
          </w:tcPr>
          <w:p w14:paraId="13AB2409" w14:textId="77777777" w:rsidR="0005304F" w:rsidRPr="000B3B9A" w:rsidRDefault="0005304F" w:rsidP="000B3B9A">
            <w:pPr>
              <w:jc w:val="center"/>
              <w:rPr>
                <w:b/>
              </w:rPr>
            </w:pPr>
            <w:r w:rsidRPr="000B3B9A">
              <w:rPr>
                <w:b/>
              </w:rPr>
              <w:t>Ziel-Datentyp</w:t>
            </w:r>
          </w:p>
        </w:tc>
        <w:tc>
          <w:tcPr>
            <w:tcW w:w="1647" w:type="dxa"/>
            <w:tcBorders>
              <w:bottom w:val="single" w:sz="4" w:space="0" w:color="auto"/>
            </w:tcBorders>
            <w:shd w:val="clear" w:color="auto" w:fill="E6E6E6"/>
          </w:tcPr>
          <w:p w14:paraId="2792179B" w14:textId="77777777" w:rsidR="0005304F" w:rsidRPr="000B3B9A" w:rsidRDefault="0005304F" w:rsidP="000B3B9A">
            <w:pPr>
              <w:jc w:val="center"/>
              <w:rPr>
                <w:b/>
              </w:rPr>
            </w:pPr>
            <w:r w:rsidRPr="000B3B9A">
              <w:rPr>
                <w:b/>
              </w:rPr>
              <w:t>Quell-Objekt</w:t>
            </w:r>
          </w:p>
        </w:tc>
        <w:tc>
          <w:tcPr>
            <w:tcW w:w="1647" w:type="dxa"/>
            <w:tcBorders>
              <w:bottom w:val="single" w:sz="4" w:space="0" w:color="auto"/>
            </w:tcBorders>
            <w:shd w:val="clear" w:color="auto" w:fill="E6E6E6"/>
          </w:tcPr>
          <w:p w14:paraId="2AA060D7" w14:textId="77777777" w:rsidR="0005304F" w:rsidRPr="000B3B9A" w:rsidRDefault="0005304F" w:rsidP="000B3B9A">
            <w:pPr>
              <w:jc w:val="center"/>
              <w:rPr>
                <w:b/>
              </w:rPr>
            </w:pPr>
            <w:r w:rsidRPr="000B3B9A">
              <w:rPr>
                <w:b/>
              </w:rPr>
              <w:t>Quell-Feld</w:t>
            </w:r>
          </w:p>
        </w:tc>
        <w:tc>
          <w:tcPr>
            <w:tcW w:w="1647" w:type="dxa"/>
            <w:tcBorders>
              <w:bottom w:val="single" w:sz="4" w:space="0" w:color="auto"/>
            </w:tcBorders>
            <w:shd w:val="clear" w:color="auto" w:fill="E6E6E6"/>
          </w:tcPr>
          <w:p w14:paraId="65AFCF2D" w14:textId="77777777" w:rsidR="0005304F" w:rsidRPr="000B3B9A" w:rsidRDefault="0005304F" w:rsidP="000B3B9A">
            <w:pPr>
              <w:jc w:val="center"/>
              <w:rPr>
                <w:b/>
              </w:rPr>
            </w:pPr>
            <w:r w:rsidRPr="000B3B9A">
              <w:rPr>
                <w:b/>
              </w:rPr>
              <w:t>Quell-Datentyp</w:t>
            </w:r>
          </w:p>
        </w:tc>
        <w:tc>
          <w:tcPr>
            <w:tcW w:w="2906" w:type="dxa"/>
            <w:tcBorders>
              <w:bottom w:val="single" w:sz="4" w:space="0" w:color="auto"/>
            </w:tcBorders>
            <w:shd w:val="clear" w:color="auto" w:fill="E6E6E6"/>
          </w:tcPr>
          <w:p w14:paraId="24ABDE98" w14:textId="77777777" w:rsidR="0005304F" w:rsidRPr="000B3B9A" w:rsidRDefault="0005304F" w:rsidP="000B3B9A">
            <w:pPr>
              <w:jc w:val="center"/>
              <w:rPr>
                <w:b/>
              </w:rPr>
            </w:pPr>
            <w:r w:rsidRPr="000B3B9A">
              <w:rPr>
                <w:b/>
              </w:rPr>
              <w:t>Transformationsanweisung</w:t>
            </w:r>
          </w:p>
        </w:tc>
        <w:tc>
          <w:tcPr>
            <w:tcW w:w="2906" w:type="dxa"/>
            <w:tcBorders>
              <w:bottom w:val="single" w:sz="4" w:space="0" w:color="auto"/>
            </w:tcBorders>
            <w:shd w:val="clear" w:color="auto" w:fill="E6E6E6"/>
          </w:tcPr>
          <w:p w14:paraId="7087409C" w14:textId="77777777" w:rsidR="0005304F" w:rsidRPr="000B3B9A" w:rsidRDefault="0005304F" w:rsidP="000B3B9A">
            <w:pPr>
              <w:jc w:val="center"/>
              <w:rPr>
                <w:b/>
              </w:rPr>
            </w:pPr>
            <w:r w:rsidRPr="000B3B9A">
              <w:rPr>
                <w:b/>
              </w:rPr>
              <w:t>Bemerkung</w:t>
            </w:r>
          </w:p>
        </w:tc>
      </w:tr>
      <w:tr w:rsidR="00003DFB" w:rsidRPr="00003DFB" w14:paraId="0C63F3B2" w14:textId="77777777" w:rsidTr="00003DFB">
        <w:trPr>
          <w:trHeight w:val="449"/>
        </w:trPr>
        <w:tc>
          <w:tcPr>
            <w:tcW w:w="550" w:type="dxa"/>
            <w:tcBorders>
              <w:bottom w:val="single" w:sz="4" w:space="0" w:color="auto"/>
            </w:tcBorders>
            <w:shd w:val="clear" w:color="auto" w:fill="FFFFFF"/>
          </w:tcPr>
          <w:p w14:paraId="530AD80E" w14:textId="77777777" w:rsidR="00003DFB" w:rsidRPr="00003DFB" w:rsidRDefault="00003DFB" w:rsidP="00003DFB">
            <w:pPr>
              <w:jc w:val="left"/>
              <w:rPr>
                <w:color w:val="000000"/>
              </w:rPr>
            </w:pPr>
            <w:r w:rsidRPr="00003DFB">
              <w:rPr>
                <w:color w:val="000000"/>
              </w:rPr>
              <w:t>1</w:t>
            </w:r>
          </w:p>
        </w:tc>
        <w:tc>
          <w:tcPr>
            <w:tcW w:w="1646" w:type="dxa"/>
            <w:tcBorders>
              <w:bottom w:val="single" w:sz="4" w:space="0" w:color="auto"/>
            </w:tcBorders>
            <w:shd w:val="clear" w:color="auto" w:fill="FFFFFF"/>
          </w:tcPr>
          <w:p w14:paraId="620F6574" w14:textId="77777777" w:rsidR="00003DFB" w:rsidRPr="00003DFB" w:rsidRDefault="00003DFB" w:rsidP="00003DFB">
            <w:pPr>
              <w:jc w:val="left"/>
              <w:rPr>
                <w:color w:val="000000"/>
              </w:rPr>
            </w:pPr>
            <w:r w:rsidRPr="00003DFB">
              <w:rPr>
                <w:color w:val="000000"/>
              </w:rPr>
              <w:t>F001</w:t>
            </w:r>
          </w:p>
        </w:tc>
        <w:tc>
          <w:tcPr>
            <w:tcW w:w="1647" w:type="dxa"/>
            <w:tcBorders>
              <w:bottom w:val="single" w:sz="4" w:space="0" w:color="auto"/>
            </w:tcBorders>
            <w:shd w:val="clear" w:color="auto" w:fill="FFFFFF"/>
          </w:tcPr>
          <w:p w14:paraId="03B40137" w14:textId="77777777" w:rsidR="00003DFB" w:rsidRPr="00003DFB" w:rsidRDefault="00003DFB" w:rsidP="00003DFB">
            <w:pPr>
              <w:jc w:val="left"/>
              <w:rPr>
                <w:color w:val="000000"/>
              </w:rPr>
            </w:pPr>
            <w:r w:rsidRPr="00003DFB">
              <w:rPr>
                <w:color w:val="000000"/>
              </w:rPr>
              <w:t>VARCHAR(20)</w:t>
            </w:r>
          </w:p>
        </w:tc>
        <w:tc>
          <w:tcPr>
            <w:tcW w:w="1647" w:type="dxa"/>
            <w:shd w:val="clear" w:color="auto" w:fill="FFFFFF"/>
          </w:tcPr>
          <w:p w14:paraId="2B9F47F0" w14:textId="77777777" w:rsidR="00003DFB" w:rsidRPr="00003DFB" w:rsidRDefault="00003DFB" w:rsidP="00003DFB">
            <w:pPr>
              <w:jc w:val="left"/>
              <w:rPr>
                <w:color w:val="000000"/>
              </w:rPr>
            </w:pPr>
            <w:r w:rsidRPr="00003DFB">
              <w:rPr>
                <w:color w:val="000000"/>
              </w:rPr>
              <w:t>INSTRUMENT</w:t>
            </w:r>
          </w:p>
        </w:tc>
        <w:tc>
          <w:tcPr>
            <w:tcW w:w="1647" w:type="dxa"/>
            <w:shd w:val="clear" w:color="auto" w:fill="FFFFFF"/>
          </w:tcPr>
          <w:p w14:paraId="18979B6E" w14:textId="77777777" w:rsidR="00003DFB" w:rsidRPr="00003DFB" w:rsidRDefault="00003DFB" w:rsidP="00003DFB">
            <w:pPr>
              <w:jc w:val="left"/>
              <w:rPr>
                <w:color w:val="000000"/>
              </w:rPr>
            </w:pPr>
            <w:r w:rsidRPr="00003DFB">
              <w:rPr>
                <w:color w:val="000000"/>
              </w:rPr>
              <w:t>F001</w:t>
            </w:r>
          </w:p>
        </w:tc>
        <w:tc>
          <w:tcPr>
            <w:tcW w:w="1647" w:type="dxa"/>
            <w:shd w:val="clear" w:color="auto" w:fill="FFFFFF"/>
          </w:tcPr>
          <w:p w14:paraId="0B328B41" w14:textId="77777777" w:rsidR="00003DFB" w:rsidRPr="00003DFB" w:rsidRDefault="00003DFB" w:rsidP="00003DFB">
            <w:pPr>
              <w:jc w:val="left"/>
              <w:rPr>
                <w:color w:val="000000"/>
              </w:rPr>
            </w:pPr>
            <w:r w:rsidRPr="00003DFB">
              <w:rPr>
                <w:color w:val="000000"/>
              </w:rPr>
              <w:t>VARCHAR(20)</w:t>
            </w:r>
          </w:p>
        </w:tc>
        <w:tc>
          <w:tcPr>
            <w:tcW w:w="2906" w:type="dxa"/>
            <w:tcBorders>
              <w:bottom w:val="single" w:sz="4" w:space="0" w:color="auto"/>
            </w:tcBorders>
            <w:shd w:val="clear" w:color="auto" w:fill="FFFFFF"/>
          </w:tcPr>
          <w:p w14:paraId="2D14EA3F" w14:textId="77777777" w:rsidR="00003DFB" w:rsidRPr="00003DFB" w:rsidRDefault="00003DFB" w:rsidP="00003DFB">
            <w:pPr>
              <w:jc w:val="left"/>
              <w:rPr>
                <w:color w:val="000000"/>
              </w:rPr>
            </w:pPr>
            <w:r w:rsidRPr="00003DFB">
              <w:rPr>
                <w:color w:val="000000"/>
              </w:rPr>
              <w:t>POSITION.F001 = INSTRUMENT.F001</w:t>
            </w:r>
          </w:p>
        </w:tc>
        <w:tc>
          <w:tcPr>
            <w:tcW w:w="2906" w:type="dxa"/>
            <w:tcBorders>
              <w:bottom w:val="single" w:sz="4" w:space="0" w:color="auto"/>
            </w:tcBorders>
            <w:shd w:val="clear" w:color="auto" w:fill="FFFFFF"/>
          </w:tcPr>
          <w:p w14:paraId="166B3E1E" w14:textId="77777777" w:rsidR="00003DFB" w:rsidRPr="00003DFB" w:rsidRDefault="00003DFB" w:rsidP="00003DFB">
            <w:pPr>
              <w:jc w:val="left"/>
              <w:rPr>
                <w:color w:val="000000"/>
              </w:rPr>
            </w:pPr>
            <w:r w:rsidRPr="00003DFB">
              <w:rPr>
                <w:color w:val="000000"/>
              </w:rPr>
              <w:t>Geschäftseinheit</w:t>
            </w:r>
          </w:p>
          <w:p w14:paraId="2B3AC676" w14:textId="77777777" w:rsidR="00003DFB" w:rsidRPr="00003DFB" w:rsidRDefault="00003DFB" w:rsidP="00003DFB">
            <w:pPr>
              <w:jc w:val="left"/>
              <w:rPr>
                <w:color w:val="000000"/>
              </w:rPr>
            </w:pPr>
          </w:p>
          <w:p w14:paraId="08DC743D" w14:textId="77777777" w:rsidR="00003DFB" w:rsidRPr="00003DFB" w:rsidRDefault="00003DFB" w:rsidP="00003DFB">
            <w:pPr>
              <w:jc w:val="left"/>
              <w:rPr>
                <w:color w:val="000000"/>
              </w:rPr>
            </w:pPr>
            <w:r w:rsidRPr="00003DFB">
              <w:rPr>
                <w:color w:val="000000"/>
              </w:rPr>
              <w:t>Übernahme aus Entität INSTRUMENT</w:t>
            </w:r>
          </w:p>
        </w:tc>
      </w:tr>
      <w:tr w:rsidR="00003DFB" w:rsidRPr="00003DFB" w14:paraId="5ED41D8B" w14:textId="77777777" w:rsidTr="00003DFB">
        <w:trPr>
          <w:trHeight w:val="449"/>
        </w:trPr>
        <w:tc>
          <w:tcPr>
            <w:tcW w:w="550" w:type="dxa"/>
            <w:tcBorders>
              <w:bottom w:val="nil"/>
            </w:tcBorders>
            <w:shd w:val="clear" w:color="auto" w:fill="FFFFFF"/>
          </w:tcPr>
          <w:p w14:paraId="7188BB98" w14:textId="77777777" w:rsidR="00003DFB" w:rsidRPr="00003DFB" w:rsidRDefault="00003DFB" w:rsidP="00003DFB">
            <w:pPr>
              <w:jc w:val="left"/>
              <w:rPr>
                <w:color w:val="000000"/>
              </w:rPr>
            </w:pPr>
            <w:r>
              <w:rPr>
                <w:color w:val="000000"/>
              </w:rPr>
              <w:t>2</w:t>
            </w:r>
          </w:p>
        </w:tc>
        <w:tc>
          <w:tcPr>
            <w:tcW w:w="1646" w:type="dxa"/>
            <w:tcBorders>
              <w:bottom w:val="nil"/>
            </w:tcBorders>
            <w:shd w:val="clear" w:color="auto" w:fill="FFFFFF"/>
          </w:tcPr>
          <w:p w14:paraId="25919E72" w14:textId="77777777" w:rsidR="00003DFB" w:rsidRPr="00003DFB" w:rsidRDefault="00003DFB" w:rsidP="00003DFB">
            <w:pPr>
              <w:jc w:val="left"/>
              <w:rPr>
                <w:color w:val="000000"/>
              </w:rPr>
            </w:pPr>
            <w:r>
              <w:rPr>
                <w:color w:val="000000"/>
              </w:rPr>
              <w:t>POSITION_ID</w:t>
            </w:r>
          </w:p>
        </w:tc>
        <w:tc>
          <w:tcPr>
            <w:tcW w:w="1647" w:type="dxa"/>
            <w:tcBorders>
              <w:bottom w:val="nil"/>
            </w:tcBorders>
            <w:shd w:val="clear" w:color="auto" w:fill="FFFFFF"/>
          </w:tcPr>
          <w:p w14:paraId="5E78485D" w14:textId="77777777" w:rsidR="00003DFB" w:rsidRPr="00003DFB" w:rsidRDefault="00003DFB" w:rsidP="00003DFB">
            <w:pPr>
              <w:jc w:val="left"/>
              <w:rPr>
                <w:color w:val="000000"/>
              </w:rPr>
            </w:pPr>
            <w:r>
              <w:rPr>
                <w:color w:val="000000"/>
              </w:rPr>
              <w:t>VARCHAR(100)</w:t>
            </w:r>
          </w:p>
        </w:tc>
        <w:tc>
          <w:tcPr>
            <w:tcW w:w="1647" w:type="dxa"/>
            <w:shd w:val="clear" w:color="auto" w:fill="FFFFFF"/>
          </w:tcPr>
          <w:p w14:paraId="477D0687"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227054B8" w14:textId="77777777" w:rsidR="00003DFB" w:rsidRPr="00003DFB" w:rsidRDefault="00003DFB" w:rsidP="00003DFB">
            <w:pPr>
              <w:jc w:val="left"/>
              <w:rPr>
                <w:color w:val="000000"/>
              </w:rPr>
            </w:pPr>
            <w:r>
              <w:rPr>
                <w:color w:val="000000"/>
              </w:rPr>
              <w:t>XX_CONTRACT</w:t>
            </w:r>
          </w:p>
        </w:tc>
        <w:tc>
          <w:tcPr>
            <w:tcW w:w="1647" w:type="dxa"/>
            <w:shd w:val="clear" w:color="auto" w:fill="FFFFFF"/>
          </w:tcPr>
          <w:p w14:paraId="4A6ECAFE" w14:textId="77777777" w:rsidR="00003DFB" w:rsidRPr="00003DFB" w:rsidRDefault="00003DFB" w:rsidP="00003DFB">
            <w:pPr>
              <w:jc w:val="left"/>
              <w:rPr>
                <w:color w:val="000000"/>
              </w:rPr>
            </w:pPr>
            <w:r>
              <w:rPr>
                <w:color w:val="000000"/>
              </w:rPr>
              <w:t>VARCHAR(40)</w:t>
            </w:r>
          </w:p>
        </w:tc>
        <w:tc>
          <w:tcPr>
            <w:tcW w:w="2906" w:type="dxa"/>
            <w:tcBorders>
              <w:bottom w:val="nil"/>
            </w:tcBorders>
            <w:shd w:val="clear" w:color="auto" w:fill="FFFFFF"/>
          </w:tcPr>
          <w:p w14:paraId="176E5C4D" w14:textId="77777777" w:rsidR="00003DFB" w:rsidRPr="00412367" w:rsidRDefault="00003DFB" w:rsidP="00003DFB">
            <w:pPr>
              <w:jc w:val="left"/>
              <w:rPr>
                <w:color w:val="000000"/>
                <w:lang w:val="en-US"/>
                <w:rPrChange w:id="932" w:author="Huke, Juan (extern)" w:date="2024-05-22T18:34:00Z">
                  <w:rPr>
                    <w:color w:val="000000"/>
                  </w:rPr>
                </w:rPrChange>
              </w:rPr>
            </w:pPr>
            <w:r w:rsidRPr="00412367">
              <w:rPr>
                <w:color w:val="000000"/>
                <w:lang w:val="en-US"/>
                <w:rPrChange w:id="933" w:author="Huke, Juan (extern)" w:date="2024-05-22T18:34:00Z">
                  <w:rPr>
                    <w:color w:val="000000"/>
                  </w:rPr>
                </w:rPrChange>
              </w:rPr>
              <w:t>if XX_RISK_TYPE_IND = 'T'</w:t>
            </w:r>
          </w:p>
          <w:p w14:paraId="7FD7AA45" w14:textId="77777777" w:rsidR="00003DFB" w:rsidRPr="00412367" w:rsidRDefault="00003DFB" w:rsidP="00003DFB">
            <w:pPr>
              <w:jc w:val="left"/>
              <w:rPr>
                <w:color w:val="000000"/>
                <w:lang w:val="en-US"/>
                <w:rPrChange w:id="934" w:author="Huke, Juan (extern)" w:date="2024-05-22T18:34:00Z">
                  <w:rPr>
                    <w:color w:val="000000"/>
                  </w:rPr>
                </w:rPrChange>
              </w:rPr>
            </w:pPr>
            <w:r w:rsidRPr="00412367">
              <w:rPr>
                <w:color w:val="000000"/>
                <w:lang w:val="en-US"/>
                <w:rPrChange w:id="935" w:author="Huke, Juan (extern)" w:date="2024-05-22T18:34:00Z">
                  <w:rPr>
                    <w:color w:val="000000"/>
                  </w:rPr>
                </w:rPrChange>
              </w:rPr>
              <w:t>then</w:t>
            </w:r>
          </w:p>
          <w:p w14:paraId="0FAC1108" w14:textId="77777777" w:rsidR="00003DFB" w:rsidRPr="00412367" w:rsidRDefault="00003DFB" w:rsidP="00003DFB">
            <w:pPr>
              <w:jc w:val="left"/>
              <w:rPr>
                <w:color w:val="000000"/>
                <w:lang w:val="en-US"/>
                <w:rPrChange w:id="936" w:author="Huke, Juan (extern)" w:date="2024-05-22T18:34:00Z">
                  <w:rPr>
                    <w:color w:val="000000"/>
                  </w:rPr>
                </w:rPrChange>
              </w:rPr>
            </w:pPr>
            <w:r w:rsidRPr="00412367">
              <w:rPr>
                <w:color w:val="000000"/>
                <w:lang w:val="en-US"/>
                <w:rPrChange w:id="937" w:author="Huke, Juan (extern)" w:date="2024-05-22T18:34:00Z">
                  <w:rPr>
                    <w:color w:val="000000"/>
                  </w:rPr>
                </w:rPrChange>
              </w:rPr>
              <w:t>'FRDWH-' || XX_DELISYST || '-' || XX_CONTRACT || '-' || XX_RISK_TYPE_IND</w:t>
            </w:r>
          </w:p>
          <w:p w14:paraId="57160C0A" w14:textId="77777777" w:rsidR="00003DFB" w:rsidRPr="00412367" w:rsidRDefault="00003DFB" w:rsidP="00003DFB">
            <w:pPr>
              <w:jc w:val="left"/>
              <w:rPr>
                <w:color w:val="000000"/>
                <w:lang w:val="en-US"/>
                <w:rPrChange w:id="938" w:author="Huke, Juan (extern)" w:date="2024-05-22T18:34:00Z">
                  <w:rPr>
                    <w:color w:val="000000"/>
                  </w:rPr>
                </w:rPrChange>
              </w:rPr>
            </w:pPr>
            <w:r w:rsidRPr="00412367">
              <w:rPr>
                <w:color w:val="000000"/>
                <w:lang w:val="en-US"/>
                <w:rPrChange w:id="939" w:author="Huke, Juan (extern)" w:date="2024-05-22T18:34:00Z">
                  <w:rPr>
                    <w:color w:val="000000"/>
                  </w:rPr>
                </w:rPrChange>
              </w:rPr>
              <w:t>else</w:t>
            </w:r>
          </w:p>
          <w:p w14:paraId="03D8B4F4" w14:textId="77777777" w:rsidR="00003DFB" w:rsidRPr="00412367" w:rsidRDefault="00003DFB" w:rsidP="00003DFB">
            <w:pPr>
              <w:jc w:val="left"/>
              <w:rPr>
                <w:color w:val="000000"/>
                <w:lang w:val="en-US"/>
                <w:rPrChange w:id="940" w:author="Huke, Juan (extern)" w:date="2024-05-22T18:34:00Z">
                  <w:rPr>
                    <w:color w:val="000000"/>
                  </w:rPr>
                </w:rPrChange>
              </w:rPr>
            </w:pPr>
            <w:r w:rsidRPr="00412367">
              <w:rPr>
                <w:color w:val="000000"/>
                <w:lang w:val="en-US"/>
                <w:rPrChange w:id="941" w:author="Huke, Juan (extern)" w:date="2024-05-22T18:34:00Z">
                  <w:rPr>
                    <w:color w:val="000000"/>
                  </w:rPr>
                </w:rPrChange>
              </w:rPr>
              <w:t>'FRDWH-' || XX_DELISYST || '-' || XX_CONTRACT</w:t>
            </w:r>
          </w:p>
        </w:tc>
        <w:tc>
          <w:tcPr>
            <w:tcW w:w="2906" w:type="dxa"/>
            <w:tcBorders>
              <w:bottom w:val="nil"/>
            </w:tcBorders>
            <w:shd w:val="clear" w:color="auto" w:fill="FFFFFF"/>
          </w:tcPr>
          <w:p w14:paraId="2BA29589" w14:textId="77777777" w:rsidR="00003DFB" w:rsidRDefault="00003DFB" w:rsidP="00003DFB">
            <w:pPr>
              <w:jc w:val="left"/>
              <w:rPr>
                <w:color w:val="000000"/>
              </w:rPr>
            </w:pPr>
            <w:r>
              <w:rPr>
                <w:color w:val="000000"/>
              </w:rPr>
              <w:t>Position ID</w:t>
            </w:r>
          </w:p>
          <w:p w14:paraId="174F78A5" w14:textId="77777777" w:rsidR="00003DFB" w:rsidRPr="00003DFB" w:rsidRDefault="00003DFB" w:rsidP="00003DFB">
            <w:pPr>
              <w:jc w:val="left"/>
              <w:rPr>
                <w:color w:val="000000"/>
              </w:rPr>
            </w:pPr>
            <w:r>
              <w:rPr>
                <w:color w:val="000000"/>
              </w:rPr>
              <w:t>Besonderheit TDA: Der gelieferte CONTRACT aus CORD wäre in der Staging zu trennen und die POSITION_ID z.B. mit Suffix "_A" und "_L" zu erweitern, wobei hier die Aktiva und Passiva gekennzeichnet werden</w:t>
            </w:r>
          </w:p>
        </w:tc>
      </w:tr>
      <w:tr w:rsidR="00003DFB" w:rsidRPr="00003DFB" w14:paraId="1ECD8A60" w14:textId="77777777" w:rsidTr="00003DFB">
        <w:trPr>
          <w:trHeight w:val="449"/>
        </w:trPr>
        <w:tc>
          <w:tcPr>
            <w:tcW w:w="550" w:type="dxa"/>
            <w:tcBorders>
              <w:top w:val="nil"/>
              <w:bottom w:val="nil"/>
            </w:tcBorders>
            <w:shd w:val="clear" w:color="auto" w:fill="FFFFFF"/>
          </w:tcPr>
          <w:p w14:paraId="0A7E41E7" w14:textId="77777777" w:rsidR="00003DFB" w:rsidRDefault="00003DFB" w:rsidP="00003DFB">
            <w:pPr>
              <w:jc w:val="left"/>
              <w:rPr>
                <w:color w:val="000000"/>
              </w:rPr>
            </w:pPr>
          </w:p>
        </w:tc>
        <w:tc>
          <w:tcPr>
            <w:tcW w:w="1646" w:type="dxa"/>
            <w:tcBorders>
              <w:top w:val="nil"/>
              <w:bottom w:val="nil"/>
            </w:tcBorders>
            <w:shd w:val="clear" w:color="auto" w:fill="FFFFFF"/>
          </w:tcPr>
          <w:p w14:paraId="28B2FDAE" w14:textId="77777777" w:rsidR="00003DFB" w:rsidRDefault="00003DFB" w:rsidP="00003DFB">
            <w:pPr>
              <w:jc w:val="left"/>
              <w:rPr>
                <w:color w:val="000000"/>
              </w:rPr>
            </w:pPr>
          </w:p>
        </w:tc>
        <w:tc>
          <w:tcPr>
            <w:tcW w:w="1647" w:type="dxa"/>
            <w:tcBorders>
              <w:top w:val="nil"/>
              <w:bottom w:val="nil"/>
            </w:tcBorders>
            <w:shd w:val="clear" w:color="auto" w:fill="FFFFFF"/>
          </w:tcPr>
          <w:p w14:paraId="75BACFFA" w14:textId="77777777" w:rsidR="00003DFB" w:rsidRDefault="00003DFB" w:rsidP="00003DFB">
            <w:pPr>
              <w:jc w:val="left"/>
              <w:rPr>
                <w:color w:val="000000"/>
              </w:rPr>
            </w:pPr>
          </w:p>
        </w:tc>
        <w:tc>
          <w:tcPr>
            <w:tcW w:w="1647" w:type="dxa"/>
            <w:shd w:val="clear" w:color="auto" w:fill="FFFFFF"/>
          </w:tcPr>
          <w:p w14:paraId="1AC9ACDF" w14:textId="77777777" w:rsidR="00003DFB" w:rsidRDefault="00003DFB" w:rsidP="00003DFB">
            <w:pPr>
              <w:jc w:val="left"/>
              <w:rPr>
                <w:color w:val="000000"/>
              </w:rPr>
            </w:pPr>
            <w:r>
              <w:rPr>
                <w:color w:val="000000"/>
              </w:rPr>
              <w:t>XX_C_CONTRACT_KG</w:t>
            </w:r>
          </w:p>
        </w:tc>
        <w:tc>
          <w:tcPr>
            <w:tcW w:w="1647" w:type="dxa"/>
            <w:shd w:val="clear" w:color="auto" w:fill="FFFFFF"/>
          </w:tcPr>
          <w:p w14:paraId="45F9B503" w14:textId="77777777" w:rsidR="00003DFB" w:rsidRDefault="00003DFB" w:rsidP="00003DFB">
            <w:pPr>
              <w:jc w:val="left"/>
              <w:rPr>
                <w:color w:val="000000"/>
              </w:rPr>
            </w:pPr>
            <w:r>
              <w:rPr>
                <w:color w:val="000000"/>
              </w:rPr>
              <w:t>XX_DELISYST</w:t>
            </w:r>
          </w:p>
        </w:tc>
        <w:tc>
          <w:tcPr>
            <w:tcW w:w="1647" w:type="dxa"/>
            <w:shd w:val="clear" w:color="auto" w:fill="FFFFFF"/>
          </w:tcPr>
          <w:p w14:paraId="17A2114E"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3F7E8F50" w14:textId="77777777" w:rsidR="00003DFB" w:rsidRDefault="00003DFB" w:rsidP="00003DFB">
            <w:pPr>
              <w:jc w:val="left"/>
              <w:rPr>
                <w:color w:val="000000"/>
              </w:rPr>
            </w:pPr>
          </w:p>
        </w:tc>
        <w:tc>
          <w:tcPr>
            <w:tcW w:w="2906" w:type="dxa"/>
            <w:tcBorders>
              <w:top w:val="nil"/>
              <w:bottom w:val="nil"/>
            </w:tcBorders>
            <w:shd w:val="clear" w:color="auto" w:fill="FFFFFF"/>
          </w:tcPr>
          <w:p w14:paraId="754CCFD1" w14:textId="77777777" w:rsidR="00003DFB" w:rsidRDefault="00003DFB" w:rsidP="00003DFB">
            <w:pPr>
              <w:jc w:val="left"/>
              <w:rPr>
                <w:color w:val="000000"/>
              </w:rPr>
            </w:pPr>
          </w:p>
        </w:tc>
      </w:tr>
      <w:tr w:rsidR="00003DFB" w:rsidRPr="00003DFB" w14:paraId="1025BCDE" w14:textId="77777777" w:rsidTr="00003DFB">
        <w:trPr>
          <w:trHeight w:val="449"/>
        </w:trPr>
        <w:tc>
          <w:tcPr>
            <w:tcW w:w="550" w:type="dxa"/>
            <w:tcBorders>
              <w:top w:val="nil"/>
              <w:bottom w:val="single" w:sz="4" w:space="0" w:color="auto"/>
            </w:tcBorders>
            <w:shd w:val="clear" w:color="auto" w:fill="FFFFFF"/>
          </w:tcPr>
          <w:p w14:paraId="4E424BA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05E450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B89F555" w14:textId="77777777" w:rsidR="00003DFB" w:rsidRDefault="00003DFB" w:rsidP="00003DFB">
            <w:pPr>
              <w:jc w:val="left"/>
              <w:rPr>
                <w:color w:val="000000"/>
              </w:rPr>
            </w:pPr>
          </w:p>
        </w:tc>
        <w:tc>
          <w:tcPr>
            <w:tcW w:w="1647" w:type="dxa"/>
            <w:shd w:val="clear" w:color="auto" w:fill="FFFFFF"/>
          </w:tcPr>
          <w:p w14:paraId="169579AD" w14:textId="77777777" w:rsidR="00003DFB" w:rsidRPr="00412367" w:rsidRDefault="00003DFB" w:rsidP="00003DFB">
            <w:pPr>
              <w:jc w:val="left"/>
              <w:rPr>
                <w:color w:val="000000"/>
                <w:lang w:val="en-US"/>
                <w:rPrChange w:id="942" w:author="Huke, Juan (extern)" w:date="2024-05-22T18:34:00Z">
                  <w:rPr>
                    <w:color w:val="000000"/>
                  </w:rPr>
                </w:rPrChange>
              </w:rPr>
            </w:pPr>
            <w:r w:rsidRPr="00412367">
              <w:rPr>
                <w:color w:val="000000"/>
                <w:lang w:val="en-US"/>
                <w:rPrChange w:id="943" w:author="Huke, Juan (extern)" w:date="2024-05-22T18:34:00Z">
                  <w:rPr>
                    <w:color w:val="000000"/>
                  </w:rPr>
                </w:rPrChange>
              </w:rPr>
              <w:t>XX_C_CONTRACT_LGDS_CR_SOLVV</w:t>
            </w:r>
          </w:p>
        </w:tc>
        <w:tc>
          <w:tcPr>
            <w:tcW w:w="1647" w:type="dxa"/>
            <w:shd w:val="clear" w:color="auto" w:fill="FFFFFF"/>
          </w:tcPr>
          <w:p w14:paraId="7F69935F" w14:textId="77777777" w:rsidR="00003DFB" w:rsidRDefault="00003DFB" w:rsidP="00003DFB">
            <w:pPr>
              <w:jc w:val="left"/>
              <w:rPr>
                <w:color w:val="000000"/>
              </w:rPr>
            </w:pPr>
            <w:r>
              <w:rPr>
                <w:color w:val="000000"/>
              </w:rPr>
              <w:t>XX_RISK_TYPE_IND</w:t>
            </w:r>
          </w:p>
        </w:tc>
        <w:tc>
          <w:tcPr>
            <w:tcW w:w="1647" w:type="dxa"/>
            <w:shd w:val="clear" w:color="auto" w:fill="FFFFFF"/>
          </w:tcPr>
          <w:p w14:paraId="1047A631"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7BF50E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18ED8F2" w14:textId="77777777" w:rsidR="00003DFB" w:rsidRDefault="00003DFB" w:rsidP="00003DFB">
            <w:pPr>
              <w:jc w:val="left"/>
              <w:rPr>
                <w:color w:val="000000"/>
              </w:rPr>
            </w:pPr>
          </w:p>
        </w:tc>
      </w:tr>
      <w:tr w:rsidR="00003DFB" w:rsidRPr="00003DFB" w14:paraId="0DC8909D" w14:textId="77777777" w:rsidTr="00003DFB">
        <w:trPr>
          <w:trHeight w:val="449"/>
        </w:trPr>
        <w:tc>
          <w:tcPr>
            <w:tcW w:w="550" w:type="dxa"/>
            <w:tcBorders>
              <w:top w:val="single" w:sz="4" w:space="0" w:color="auto"/>
              <w:bottom w:val="nil"/>
            </w:tcBorders>
            <w:shd w:val="clear" w:color="auto" w:fill="FFFFFF"/>
          </w:tcPr>
          <w:p w14:paraId="12CB5B5B" w14:textId="77777777" w:rsidR="00003DFB" w:rsidRDefault="00003DFB" w:rsidP="00003DFB">
            <w:pPr>
              <w:jc w:val="left"/>
              <w:rPr>
                <w:color w:val="000000"/>
              </w:rPr>
            </w:pPr>
            <w:r>
              <w:rPr>
                <w:color w:val="000000"/>
              </w:rPr>
              <w:t>3</w:t>
            </w:r>
          </w:p>
        </w:tc>
        <w:tc>
          <w:tcPr>
            <w:tcW w:w="1646" w:type="dxa"/>
            <w:tcBorders>
              <w:top w:val="single" w:sz="4" w:space="0" w:color="auto"/>
              <w:bottom w:val="nil"/>
            </w:tcBorders>
            <w:shd w:val="clear" w:color="auto" w:fill="FFFFFF"/>
          </w:tcPr>
          <w:p w14:paraId="1E7C6935" w14:textId="77777777" w:rsidR="00003DFB" w:rsidRDefault="00003DFB" w:rsidP="00003DFB">
            <w:pPr>
              <w:jc w:val="left"/>
              <w:rPr>
                <w:color w:val="000000"/>
              </w:rPr>
            </w:pPr>
            <w:r>
              <w:rPr>
                <w:color w:val="000000"/>
              </w:rPr>
              <w:t>B005</w:t>
            </w:r>
          </w:p>
        </w:tc>
        <w:tc>
          <w:tcPr>
            <w:tcW w:w="1647" w:type="dxa"/>
            <w:tcBorders>
              <w:top w:val="single" w:sz="4" w:space="0" w:color="auto"/>
              <w:bottom w:val="nil"/>
            </w:tcBorders>
            <w:shd w:val="clear" w:color="auto" w:fill="FFFFFF"/>
          </w:tcPr>
          <w:p w14:paraId="25DCE41B" w14:textId="77777777" w:rsidR="00003DFB" w:rsidRDefault="00003DFB" w:rsidP="00003DFB">
            <w:pPr>
              <w:jc w:val="left"/>
              <w:rPr>
                <w:color w:val="000000"/>
              </w:rPr>
            </w:pPr>
            <w:r>
              <w:rPr>
                <w:color w:val="000000"/>
              </w:rPr>
              <w:t>double</w:t>
            </w:r>
          </w:p>
        </w:tc>
        <w:tc>
          <w:tcPr>
            <w:tcW w:w="1647" w:type="dxa"/>
            <w:shd w:val="clear" w:color="auto" w:fill="FFFFFF"/>
          </w:tcPr>
          <w:p w14:paraId="2627AF16" w14:textId="77777777" w:rsidR="00003DFB" w:rsidRDefault="00003DFB" w:rsidP="00003DFB">
            <w:pPr>
              <w:jc w:val="left"/>
              <w:rPr>
                <w:color w:val="000000"/>
              </w:rPr>
            </w:pPr>
            <w:r>
              <w:rPr>
                <w:color w:val="000000"/>
              </w:rPr>
              <w:t>POSITION</w:t>
            </w:r>
          </w:p>
        </w:tc>
        <w:tc>
          <w:tcPr>
            <w:tcW w:w="1647" w:type="dxa"/>
            <w:shd w:val="clear" w:color="auto" w:fill="FFFFFF"/>
          </w:tcPr>
          <w:p w14:paraId="5B749936" w14:textId="77777777" w:rsidR="00003DFB" w:rsidRDefault="00003DFB" w:rsidP="00003DFB">
            <w:pPr>
              <w:jc w:val="left"/>
              <w:rPr>
                <w:color w:val="000000"/>
              </w:rPr>
            </w:pPr>
            <w:r>
              <w:rPr>
                <w:color w:val="000000"/>
              </w:rPr>
              <w:t>B500</w:t>
            </w:r>
          </w:p>
        </w:tc>
        <w:tc>
          <w:tcPr>
            <w:tcW w:w="1647" w:type="dxa"/>
            <w:shd w:val="clear" w:color="auto" w:fill="FFFFFF"/>
          </w:tcPr>
          <w:p w14:paraId="23268BA1"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8C75F41" w14:textId="77777777" w:rsidR="00003DFB" w:rsidRDefault="00003DFB" w:rsidP="00003DFB">
            <w:pPr>
              <w:jc w:val="left"/>
              <w:rPr>
                <w:color w:val="000000"/>
              </w:rPr>
            </w:pPr>
            <w:r>
              <w:rPr>
                <w:color w:val="000000"/>
              </w:rPr>
              <w:t>Bewirtschaftung Cluster IFRS</w:t>
            </w:r>
          </w:p>
          <w:p w14:paraId="339E0A32" w14:textId="77777777" w:rsidR="00003DFB" w:rsidRDefault="00003DFB" w:rsidP="00003DFB">
            <w:pPr>
              <w:jc w:val="left"/>
              <w:rPr>
                <w:color w:val="000000"/>
              </w:rPr>
            </w:pPr>
          </w:p>
          <w:p w14:paraId="50F9E1E0" w14:textId="77777777" w:rsidR="00003DFB" w:rsidRDefault="00003DFB" w:rsidP="00003DFB">
            <w:pPr>
              <w:jc w:val="left"/>
              <w:rPr>
                <w:color w:val="000000"/>
              </w:rPr>
            </w:pPr>
            <w:r>
              <w:rPr>
                <w:color w:val="000000"/>
              </w:rPr>
              <w:t>siehe Kap. 5.8</w:t>
            </w:r>
          </w:p>
        </w:tc>
        <w:tc>
          <w:tcPr>
            <w:tcW w:w="2906" w:type="dxa"/>
            <w:tcBorders>
              <w:top w:val="single" w:sz="4" w:space="0" w:color="auto"/>
              <w:bottom w:val="nil"/>
            </w:tcBorders>
            <w:shd w:val="clear" w:color="auto" w:fill="FFFFFF"/>
          </w:tcPr>
          <w:p w14:paraId="1D5B33AE" w14:textId="77777777" w:rsidR="00003DFB" w:rsidRDefault="00003DFB" w:rsidP="00003DFB">
            <w:pPr>
              <w:jc w:val="left"/>
              <w:rPr>
                <w:color w:val="000000"/>
              </w:rPr>
            </w:pPr>
            <w:r>
              <w:rPr>
                <w:color w:val="000000"/>
              </w:rPr>
              <w:t>Risikogewicht KSA</w:t>
            </w:r>
          </w:p>
          <w:p w14:paraId="4EDA63DD" w14:textId="77777777" w:rsidR="00003DFB" w:rsidRDefault="00003DFB" w:rsidP="00003DFB">
            <w:pPr>
              <w:jc w:val="left"/>
              <w:rPr>
                <w:color w:val="000000"/>
              </w:rPr>
            </w:pPr>
          </w:p>
          <w:p w14:paraId="2B360455" w14:textId="77777777" w:rsidR="00003DFB" w:rsidRDefault="00003DFB" w:rsidP="00003DFB">
            <w:pPr>
              <w:jc w:val="left"/>
              <w:rPr>
                <w:color w:val="000000"/>
              </w:rPr>
            </w:pPr>
            <w:r>
              <w:rPr>
                <w:color w:val="000000"/>
              </w:rPr>
              <w:t>XX_RW_IRB_BS_AS = KSA-Risikogewicht vor Besicherung nach Kreditsubstitution, XX_SME_SUPPORT_FACT_CRR_P = KMU-</w:t>
            </w:r>
            <w:r>
              <w:rPr>
                <w:color w:val="000000"/>
              </w:rPr>
              <w:lastRenderedPageBreak/>
              <w:t>Unterstützungsfaktor gem. CRRII, B500 = Risikoansatz (0 = KSA)</w:t>
            </w:r>
            <w:r>
              <w:rPr>
                <w:color w:val="000000"/>
              </w:rPr>
              <w:tab/>
            </w:r>
          </w:p>
          <w:p w14:paraId="5250EBB2" w14:textId="77777777" w:rsidR="00003DFB" w:rsidRDefault="00003DFB" w:rsidP="00003DFB">
            <w:pPr>
              <w:jc w:val="left"/>
              <w:rPr>
                <w:color w:val="000000"/>
              </w:rPr>
            </w:pPr>
          </w:p>
          <w:p w14:paraId="056EFC0F" w14:textId="77777777" w:rsidR="00003DFB" w:rsidRDefault="00003DFB" w:rsidP="00003DFB">
            <w:pPr>
              <w:jc w:val="left"/>
              <w:rPr>
                <w:color w:val="000000"/>
              </w:rPr>
            </w:pPr>
            <w:r>
              <w:rPr>
                <w:color w:val="000000"/>
              </w:rPr>
              <w:t>In XX_RW_IRB_BS_AS liegt nur das finale Risikogewicht inkl. KMU-Unterstützungsfaktor vor. Für B005 muss daher über XX_SME_SUPPORT_FACT_CRR_P eine Rückrechnung erfolgen.</w:t>
            </w:r>
          </w:p>
        </w:tc>
      </w:tr>
      <w:tr w:rsidR="00003DFB" w:rsidRPr="00003DFB" w14:paraId="6274B4FE" w14:textId="77777777" w:rsidTr="00003DFB">
        <w:trPr>
          <w:trHeight w:val="449"/>
        </w:trPr>
        <w:tc>
          <w:tcPr>
            <w:tcW w:w="550" w:type="dxa"/>
            <w:tcBorders>
              <w:top w:val="nil"/>
              <w:bottom w:val="nil"/>
            </w:tcBorders>
            <w:shd w:val="clear" w:color="auto" w:fill="FFFFFF"/>
          </w:tcPr>
          <w:p w14:paraId="62607D3F" w14:textId="77777777" w:rsidR="00003DFB" w:rsidRDefault="00003DFB" w:rsidP="00003DFB">
            <w:pPr>
              <w:jc w:val="left"/>
              <w:rPr>
                <w:color w:val="000000"/>
              </w:rPr>
            </w:pPr>
          </w:p>
        </w:tc>
        <w:tc>
          <w:tcPr>
            <w:tcW w:w="1646" w:type="dxa"/>
            <w:tcBorders>
              <w:top w:val="nil"/>
              <w:bottom w:val="nil"/>
            </w:tcBorders>
            <w:shd w:val="clear" w:color="auto" w:fill="FFFFFF"/>
          </w:tcPr>
          <w:p w14:paraId="2AB1CC27" w14:textId="77777777" w:rsidR="00003DFB" w:rsidRDefault="00003DFB" w:rsidP="00003DFB">
            <w:pPr>
              <w:jc w:val="left"/>
              <w:rPr>
                <w:color w:val="000000"/>
              </w:rPr>
            </w:pPr>
          </w:p>
        </w:tc>
        <w:tc>
          <w:tcPr>
            <w:tcW w:w="1647" w:type="dxa"/>
            <w:tcBorders>
              <w:top w:val="nil"/>
              <w:bottom w:val="nil"/>
            </w:tcBorders>
            <w:shd w:val="clear" w:color="auto" w:fill="FFFFFF"/>
          </w:tcPr>
          <w:p w14:paraId="01F1CE16" w14:textId="77777777" w:rsidR="00003DFB" w:rsidRDefault="00003DFB" w:rsidP="00003DFB">
            <w:pPr>
              <w:jc w:val="left"/>
              <w:rPr>
                <w:color w:val="000000"/>
              </w:rPr>
            </w:pPr>
          </w:p>
        </w:tc>
        <w:tc>
          <w:tcPr>
            <w:tcW w:w="1647" w:type="dxa"/>
            <w:shd w:val="clear" w:color="auto" w:fill="FFFFFF"/>
          </w:tcPr>
          <w:p w14:paraId="347BD445" w14:textId="77777777" w:rsidR="00003DFB" w:rsidRDefault="00003DFB" w:rsidP="00003DFB">
            <w:pPr>
              <w:jc w:val="left"/>
              <w:rPr>
                <w:color w:val="000000"/>
              </w:rPr>
            </w:pPr>
            <w:r>
              <w:rPr>
                <w:color w:val="000000"/>
              </w:rPr>
              <w:t>POSITION</w:t>
            </w:r>
          </w:p>
        </w:tc>
        <w:tc>
          <w:tcPr>
            <w:tcW w:w="1647" w:type="dxa"/>
            <w:shd w:val="clear" w:color="auto" w:fill="FFFFFF"/>
          </w:tcPr>
          <w:p w14:paraId="0D8B3057" w14:textId="77777777" w:rsidR="00003DFB" w:rsidRDefault="00003DFB" w:rsidP="00003DFB">
            <w:pPr>
              <w:jc w:val="left"/>
              <w:rPr>
                <w:color w:val="000000"/>
              </w:rPr>
            </w:pPr>
            <w:r>
              <w:rPr>
                <w:color w:val="000000"/>
              </w:rPr>
              <w:t>B603</w:t>
            </w:r>
          </w:p>
        </w:tc>
        <w:tc>
          <w:tcPr>
            <w:tcW w:w="1647" w:type="dxa"/>
            <w:shd w:val="clear" w:color="auto" w:fill="FFFFFF"/>
          </w:tcPr>
          <w:p w14:paraId="2FCA38D9"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BF39BFE" w14:textId="77777777" w:rsidR="00003DFB" w:rsidRDefault="00003DFB" w:rsidP="00003DFB">
            <w:pPr>
              <w:jc w:val="left"/>
              <w:rPr>
                <w:color w:val="000000"/>
              </w:rPr>
            </w:pPr>
          </w:p>
        </w:tc>
        <w:tc>
          <w:tcPr>
            <w:tcW w:w="2906" w:type="dxa"/>
            <w:tcBorders>
              <w:top w:val="nil"/>
              <w:bottom w:val="nil"/>
            </w:tcBorders>
            <w:shd w:val="clear" w:color="auto" w:fill="FFFFFF"/>
          </w:tcPr>
          <w:p w14:paraId="4BB46432" w14:textId="77777777" w:rsidR="00003DFB" w:rsidRDefault="00003DFB" w:rsidP="00003DFB">
            <w:pPr>
              <w:jc w:val="left"/>
              <w:rPr>
                <w:color w:val="000000"/>
              </w:rPr>
            </w:pPr>
          </w:p>
        </w:tc>
      </w:tr>
      <w:tr w:rsidR="00003DFB" w:rsidRPr="00003DFB" w14:paraId="7409C236" w14:textId="77777777" w:rsidTr="00003DFB">
        <w:trPr>
          <w:trHeight w:val="449"/>
        </w:trPr>
        <w:tc>
          <w:tcPr>
            <w:tcW w:w="550" w:type="dxa"/>
            <w:tcBorders>
              <w:top w:val="nil"/>
              <w:bottom w:val="nil"/>
            </w:tcBorders>
            <w:shd w:val="clear" w:color="auto" w:fill="FFFFFF"/>
          </w:tcPr>
          <w:p w14:paraId="32506484" w14:textId="77777777" w:rsidR="00003DFB" w:rsidRDefault="00003DFB" w:rsidP="00003DFB">
            <w:pPr>
              <w:jc w:val="left"/>
              <w:rPr>
                <w:color w:val="000000"/>
              </w:rPr>
            </w:pPr>
          </w:p>
        </w:tc>
        <w:tc>
          <w:tcPr>
            <w:tcW w:w="1646" w:type="dxa"/>
            <w:tcBorders>
              <w:top w:val="nil"/>
              <w:bottom w:val="nil"/>
            </w:tcBorders>
            <w:shd w:val="clear" w:color="auto" w:fill="FFFFFF"/>
          </w:tcPr>
          <w:p w14:paraId="512CF98A" w14:textId="77777777" w:rsidR="00003DFB" w:rsidRDefault="00003DFB" w:rsidP="00003DFB">
            <w:pPr>
              <w:jc w:val="left"/>
              <w:rPr>
                <w:color w:val="000000"/>
              </w:rPr>
            </w:pPr>
          </w:p>
        </w:tc>
        <w:tc>
          <w:tcPr>
            <w:tcW w:w="1647" w:type="dxa"/>
            <w:tcBorders>
              <w:top w:val="nil"/>
              <w:bottom w:val="nil"/>
            </w:tcBorders>
            <w:shd w:val="clear" w:color="auto" w:fill="FFFFFF"/>
          </w:tcPr>
          <w:p w14:paraId="456DF7F4" w14:textId="77777777" w:rsidR="00003DFB" w:rsidRDefault="00003DFB" w:rsidP="00003DFB">
            <w:pPr>
              <w:jc w:val="left"/>
              <w:rPr>
                <w:color w:val="000000"/>
              </w:rPr>
            </w:pPr>
          </w:p>
        </w:tc>
        <w:tc>
          <w:tcPr>
            <w:tcW w:w="1647" w:type="dxa"/>
            <w:shd w:val="clear" w:color="auto" w:fill="FFFFFF"/>
          </w:tcPr>
          <w:p w14:paraId="26CE16CC" w14:textId="77777777" w:rsidR="00003DFB" w:rsidRPr="00412367" w:rsidRDefault="00003DFB" w:rsidP="00003DFB">
            <w:pPr>
              <w:jc w:val="left"/>
              <w:rPr>
                <w:color w:val="000000"/>
                <w:lang w:val="en-US"/>
                <w:rPrChange w:id="944" w:author="Huke, Juan (extern)" w:date="2024-05-22T18:34:00Z">
                  <w:rPr>
                    <w:color w:val="000000"/>
                  </w:rPr>
                </w:rPrChange>
              </w:rPr>
            </w:pPr>
            <w:r w:rsidRPr="00412367">
              <w:rPr>
                <w:color w:val="000000"/>
                <w:lang w:val="en-US"/>
                <w:rPrChange w:id="945" w:author="Huke, Juan (extern)" w:date="2024-05-22T18:34:00Z">
                  <w:rPr>
                    <w:color w:val="000000"/>
                  </w:rPr>
                </w:rPrChange>
              </w:rPr>
              <w:t>XX_C_CONTRACT_LGDS_CR_ABS</w:t>
            </w:r>
          </w:p>
        </w:tc>
        <w:tc>
          <w:tcPr>
            <w:tcW w:w="1647" w:type="dxa"/>
            <w:shd w:val="clear" w:color="auto" w:fill="FFFFFF"/>
          </w:tcPr>
          <w:p w14:paraId="4B4D4AB4" w14:textId="77777777" w:rsidR="00003DFB" w:rsidRDefault="00003DFB" w:rsidP="00003DFB">
            <w:pPr>
              <w:jc w:val="left"/>
              <w:rPr>
                <w:color w:val="000000"/>
              </w:rPr>
            </w:pPr>
            <w:r>
              <w:rPr>
                <w:color w:val="000000"/>
              </w:rPr>
              <w:t>XX_CONTRACT</w:t>
            </w:r>
          </w:p>
        </w:tc>
        <w:tc>
          <w:tcPr>
            <w:tcW w:w="1647" w:type="dxa"/>
            <w:shd w:val="clear" w:color="auto" w:fill="FFFFFF"/>
          </w:tcPr>
          <w:p w14:paraId="6F37B6E0"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76FA743" w14:textId="77777777" w:rsidR="00003DFB" w:rsidRDefault="00003DFB" w:rsidP="00003DFB">
            <w:pPr>
              <w:jc w:val="left"/>
              <w:rPr>
                <w:color w:val="000000"/>
              </w:rPr>
            </w:pPr>
          </w:p>
        </w:tc>
        <w:tc>
          <w:tcPr>
            <w:tcW w:w="2906" w:type="dxa"/>
            <w:tcBorders>
              <w:top w:val="nil"/>
              <w:bottom w:val="nil"/>
            </w:tcBorders>
            <w:shd w:val="clear" w:color="auto" w:fill="FFFFFF"/>
          </w:tcPr>
          <w:p w14:paraId="217080CB" w14:textId="77777777" w:rsidR="00003DFB" w:rsidRDefault="00003DFB" w:rsidP="00003DFB">
            <w:pPr>
              <w:jc w:val="left"/>
              <w:rPr>
                <w:color w:val="000000"/>
              </w:rPr>
            </w:pPr>
          </w:p>
        </w:tc>
      </w:tr>
      <w:tr w:rsidR="00003DFB" w:rsidRPr="00003DFB" w14:paraId="35939A73" w14:textId="77777777" w:rsidTr="00003DFB">
        <w:trPr>
          <w:trHeight w:val="449"/>
        </w:trPr>
        <w:tc>
          <w:tcPr>
            <w:tcW w:w="550" w:type="dxa"/>
            <w:tcBorders>
              <w:top w:val="nil"/>
              <w:bottom w:val="nil"/>
            </w:tcBorders>
            <w:shd w:val="clear" w:color="auto" w:fill="FFFFFF"/>
          </w:tcPr>
          <w:p w14:paraId="356C82FC" w14:textId="77777777" w:rsidR="00003DFB" w:rsidRDefault="00003DFB" w:rsidP="00003DFB">
            <w:pPr>
              <w:jc w:val="left"/>
              <w:rPr>
                <w:color w:val="000000"/>
              </w:rPr>
            </w:pPr>
          </w:p>
        </w:tc>
        <w:tc>
          <w:tcPr>
            <w:tcW w:w="1646" w:type="dxa"/>
            <w:tcBorders>
              <w:top w:val="nil"/>
              <w:bottom w:val="nil"/>
            </w:tcBorders>
            <w:shd w:val="clear" w:color="auto" w:fill="FFFFFF"/>
          </w:tcPr>
          <w:p w14:paraId="1EE9D0A5" w14:textId="77777777" w:rsidR="00003DFB" w:rsidRDefault="00003DFB" w:rsidP="00003DFB">
            <w:pPr>
              <w:jc w:val="left"/>
              <w:rPr>
                <w:color w:val="000000"/>
              </w:rPr>
            </w:pPr>
          </w:p>
        </w:tc>
        <w:tc>
          <w:tcPr>
            <w:tcW w:w="1647" w:type="dxa"/>
            <w:tcBorders>
              <w:top w:val="nil"/>
              <w:bottom w:val="nil"/>
            </w:tcBorders>
            <w:shd w:val="clear" w:color="auto" w:fill="FFFFFF"/>
          </w:tcPr>
          <w:p w14:paraId="0AF60E48" w14:textId="77777777" w:rsidR="00003DFB" w:rsidRDefault="00003DFB" w:rsidP="00003DFB">
            <w:pPr>
              <w:jc w:val="left"/>
              <w:rPr>
                <w:color w:val="000000"/>
              </w:rPr>
            </w:pPr>
          </w:p>
        </w:tc>
        <w:tc>
          <w:tcPr>
            <w:tcW w:w="1647" w:type="dxa"/>
            <w:shd w:val="clear" w:color="auto" w:fill="FFFFFF"/>
          </w:tcPr>
          <w:p w14:paraId="1C8E8672" w14:textId="77777777" w:rsidR="00003DFB" w:rsidRPr="00412367" w:rsidRDefault="00003DFB" w:rsidP="00003DFB">
            <w:pPr>
              <w:jc w:val="left"/>
              <w:rPr>
                <w:color w:val="000000"/>
                <w:lang w:val="en-US"/>
                <w:rPrChange w:id="946" w:author="Huke, Juan (extern)" w:date="2024-05-22T18:34:00Z">
                  <w:rPr>
                    <w:color w:val="000000"/>
                  </w:rPr>
                </w:rPrChange>
              </w:rPr>
            </w:pPr>
            <w:r w:rsidRPr="00412367">
              <w:rPr>
                <w:color w:val="000000"/>
                <w:lang w:val="en-US"/>
                <w:rPrChange w:id="947" w:author="Huke, Juan (extern)" w:date="2024-05-22T18:34:00Z">
                  <w:rPr>
                    <w:color w:val="000000"/>
                  </w:rPr>
                </w:rPrChange>
              </w:rPr>
              <w:t>XX_C_CONTRACT_LGDS_CR_ABS</w:t>
            </w:r>
          </w:p>
        </w:tc>
        <w:tc>
          <w:tcPr>
            <w:tcW w:w="1647" w:type="dxa"/>
            <w:shd w:val="clear" w:color="auto" w:fill="FFFFFF"/>
          </w:tcPr>
          <w:p w14:paraId="22C89649" w14:textId="77777777" w:rsidR="00003DFB" w:rsidRDefault="00003DFB" w:rsidP="00003DFB">
            <w:pPr>
              <w:jc w:val="left"/>
              <w:rPr>
                <w:color w:val="000000"/>
              </w:rPr>
            </w:pPr>
            <w:r>
              <w:rPr>
                <w:color w:val="000000"/>
              </w:rPr>
              <w:t>XX_RM_METH_IND</w:t>
            </w:r>
          </w:p>
        </w:tc>
        <w:tc>
          <w:tcPr>
            <w:tcW w:w="1647" w:type="dxa"/>
            <w:shd w:val="clear" w:color="auto" w:fill="FFFFFF"/>
          </w:tcPr>
          <w:p w14:paraId="043A4451"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A5B8A14" w14:textId="77777777" w:rsidR="00003DFB" w:rsidRDefault="00003DFB" w:rsidP="00003DFB">
            <w:pPr>
              <w:jc w:val="left"/>
              <w:rPr>
                <w:color w:val="000000"/>
              </w:rPr>
            </w:pPr>
          </w:p>
        </w:tc>
        <w:tc>
          <w:tcPr>
            <w:tcW w:w="2906" w:type="dxa"/>
            <w:tcBorders>
              <w:top w:val="nil"/>
              <w:bottom w:val="nil"/>
            </w:tcBorders>
            <w:shd w:val="clear" w:color="auto" w:fill="FFFFFF"/>
          </w:tcPr>
          <w:p w14:paraId="34CCF303" w14:textId="77777777" w:rsidR="00003DFB" w:rsidRDefault="00003DFB" w:rsidP="00003DFB">
            <w:pPr>
              <w:jc w:val="left"/>
              <w:rPr>
                <w:color w:val="000000"/>
              </w:rPr>
            </w:pPr>
          </w:p>
        </w:tc>
      </w:tr>
      <w:tr w:rsidR="00003DFB" w:rsidRPr="00003DFB" w14:paraId="726F5D3F" w14:textId="77777777" w:rsidTr="00003DFB">
        <w:trPr>
          <w:trHeight w:val="449"/>
        </w:trPr>
        <w:tc>
          <w:tcPr>
            <w:tcW w:w="550" w:type="dxa"/>
            <w:tcBorders>
              <w:top w:val="nil"/>
              <w:bottom w:val="nil"/>
            </w:tcBorders>
            <w:shd w:val="clear" w:color="auto" w:fill="FFFFFF"/>
          </w:tcPr>
          <w:p w14:paraId="7A98F7E1" w14:textId="77777777" w:rsidR="00003DFB" w:rsidRDefault="00003DFB" w:rsidP="00003DFB">
            <w:pPr>
              <w:jc w:val="left"/>
              <w:rPr>
                <w:color w:val="000000"/>
              </w:rPr>
            </w:pPr>
          </w:p>
        </w:tc>
        <w:tc>
          <w:tcPr>
            <w:tcW w:w="1646" w:type="dxa"/>
            <w:tcBorders>
              <w:top w:val="nil"/>
              <w:bottom w:val="nil"/>
            </w:tcBorders>
            <w:shd w:val="clear" w:color="auto" w:fill="FFFFFF"/>
          </w:tcPr>
          <w:p w14:paraId="596A653A" w14:textId="77777777" w:rsidR="00003DFB" w:rsidRDefault="00003DFB" w:rsidP="00003DFB">
            <w:pPr>
              <w:jc w:val="left"/>
              <w:rPr>
                <w:color w:val="000000"/>
              </w:rPr>
            </w:pPr>
          </w:p>
        </w:tc>
        <w:tc>
          <w:tcPr>
            <w:tcW w:w="1647" w:type="dxa"/>
            <w:tcBorders>
              <w:top w:val="nil"/>
              <w:bottom w:val="nil"/>
            </w:tcBorders>
            <w:shd w:val="clear" w:color="auto" w:fill="FFFFFF"/>
          </w:tcPr>
          <w:p w14:paraId="61BA50E3" w14:textId="77777777" w:rsidR="00003DFB" w:rsidRDefault="00003DFB" w:rsidP="00003DFB">
            <w:pPr>
              <w:jc w:val="left"/>
              <w:rPr>
                <w:color w:val="000000"/>
              </w:rPr>
            </w:pPr>
          </w:p>
        </w:tc>
        <w:tc>
          <w:tcPr>
            <w:tcW w:w="1647" w:type="dxa"/>
            <w:shd w:val="clear" w:color="auto" w:fill="FFFFFF"/>
          </w:tcPr>
          <w:p w14:paraId="43BE071B" w14:textId="77777777" w:rsidR="00003DFB" w:rsidRPr="00412367" w:rsidRDefault="00003DFB" w:rsidP="00003DFB">
            <w:pPr>
              <w:jc w:val="left"/>
              <w:rPr>
                <w:color w:val="000000"/>
                <w:lang w:val="en-US"/>
                <w:rPrChange w:id="948" w:author="Huke, Juan (extern)" w:date="2024-05-22T18:34:00Z">
                  <w:rPr>
                    <w:color w:val="000000"/>
                  </w:rPr>
                </w:rPrChange>
              </w:rPr>
            </w:pPr>
            <w:r w:rsidRPr="00412367">
              <w:rPr>
                <w:color w:val="000000"/>
                <w:lang w:val="en-US"/>
                <w:rPrChange w:id="949" w:author="Huke, Juan (extern)" w:date="2024-05-22T18:34:00Z">
                  <w:rPr>
                    <w:color w:val="000000"/>
                  </w:rPr>
                </w:rPrChange>
              </w:rPr>
              <w:t>XX_C_CONTRACT_LGDS_CR_ABS</w:t>
            </w:r>
          </w:p>
        </w:tc>
        <w:tc>
          <w:tcPr>
            <w:tcW w:w="1647" w:type="dxa"/>
            <w:shd w:val="clear" w:color="auto" w:fill="FFFFFF"/>
          </w:tcPr>
          <w:p w14:paraId="6C236D33" w14:textId="77777777" w:rsidR="00003DFB" w:rsidRDefault="00003DFB" w:rsidP="00003DFB">
            <w:pPr>
              <w:jc w:val="left"/>
              <w:rPr>
                <w:color w:val="000000"/>
              </w:rPr>
            </w:pPr>
            <w:r>
              <w:rPr>
                <w:color w:val="000000"/>
              </w:rPr>
              <w:t>XX_RW_EXCL_RM</w:t>
            </w:r>
          </w:p>
        </w:tc>
        <w:tc>
          <w:tcPr>
            <w:tcW w:w="1647" w:type="dxa"/>
            <w:shd w:val="clear" w:color="auto" w:fill="FFFFFF"/>
          </w:tcPr>
          <w:p w14:paraId="262127ED" w14:textId="77777777" w:rsidR="00003DFB" w:rsidRDefault="00003DFB" w:rsidP="00003DFB">
            <w:pPr>
              <w:jc w:val="left"/>
              <w:rPr>
                <w:color w:val="000000"/>
              </w:rPr>
            </w:pPr>
            <w:r>
              <w:rPr>
                <w:color w:val="000000"/>
              </w:rPr>
              <w:t>NUMBER(10,8)</w:t>
            </w:r>
          </w:p>
        </w:tc>
        <w:tc>
          <w:tcPr>
            <w:tcW w:w="2906" w:type="dxa"/>
            <w:tcBorders>
              <w:top w:val="nil"/>
              <w:bottom w:val="nil"/>
            </w:tcBorders>
            <w:shd w:val="clear" w:color="auto" w:fill="FFFFFF"/>
          </w:tcPr>
          <w:p w14:paraId="6105863D" w14:textId="77777777" w:rsidR="00003DFB" w:rsidRDefault="00003DFB" w:rsidP="00003DFB">
            <w:pPr>
              <w:jc w:val="left"/>
              <w:rPr>
                <w:color w:val="000000"/>
              </w:rPr>
            </w:pPr>
          </w:p>
        </w:tc>
        <w:tc>
          <w:tcPr>
            <w:tcW w:w="2906" w:type="dxa"/>
            <w:tcBorders>
              <w:top w:val="nil"/>
              <w:bottom w:val="nil"/>
            </w:tcBorders>
            <w:shd w:val="clear" w:color="auto" w:fill="FFFFFF"/>
          </w:tcPr>
          <w:p w14:paraId="2BFBB584" w14:textId="77777777" w:rsidR="00003DFB" w:rsidRDefault="00003DFB" w:rsidP="00003DFB">
            <w:pPr>
              <w:jc w:val="left"/>
              <w:rPr>
                <w:color w:val="000000"/>
              </w:rPr>
            </w:pPr>
          </w:p>
        </w:tc>
      </w:tr>
      <w:tr w:rsidR="00003DFB" w:rsidRPr="00003DFB" w14:paraId="5D99FE9D" w14:textId="77777777" w:rsidTr="00003DFB">
        <w:trPr>
          <w:trHeight w:val="449"/>
        </w:trPr>
        <w:tc>
          <w:tcPr>
            <w:tcW w:w="550" w:type="dxa"/>
            <w:tcBorders>
              <w:top w:val="nil"/>
              <w:bottom w:val="nil"/>
            </w:tcBorders>
            <w:shd w:val="clear" w:color="auto" w:fill="FFFFFF"/>
          </w:tcPr>
          <w:p w14:paraId="355920FD" w14:textId="77777777" w:rsidR="00003DFB" w:rsidRDefault="00003DFB" w:rsidP="00003DFB">
            <w:pPr>
              <w:jc w:val="left"/>
              <w:rPr>
                <w:color w:val="000000"/>
              </w:rPr>
            </w:pPr>
          </w:p>
        </w:tc>
        <w:tc>
          <w:tcPr>
            <w:tcW w:w="1646" w:type="dxa"/>
            <w:tcBorders>
              <w:top w:val="nil"/>
              <w:bottom w:val="nil"/>
            </w:tcBorders>
            <w:shd w:val="clear" w:color="auto" w:fill="FFFFFF"/>
          </w:tcPr>
          <w:p w14:paraId="3753615A" w14:textId="77777777" w:rsidR="00003DFB" w:rsidRDefault="00003DFB" w:rsidP="00003DFB">
            <w:pPr>
              <w:jc w:val="left"/>
              <w:rPr>
                <w:color w:val="000000"/>
              </w:rPr>
            </w:pPr>
          </w:p>
        </w:tc>
        <w:tc>
          <w:tcPr>
            <w:tcW w:w="1647" w:type="dxa"/>
            <w:tcBorders>
              <w:top w:val="nil"/>
              <w:bottom w:val="nil"/>
            </w:tcBorders>
            <w:shd w:val="clear" w:color="auto" w:fill="FFFFFF"/>
          </w:tcPr>
          <w:p w14:paraId="14CA9290" w14:textId="77777777" w:rsidR="00003DFB" w:rsidRDefault="00003DFB" w:rsidP="00003DFB">
            <w:pPr>
              <w:jc w:val="left"/>
              <w:rPr>
                <w:color w:val="000000"/>
              </w:rPr>
            </w:pPr>
          </w:p>
        </w:tc>
        <w:tc>
          <w:tcPr>
            <w:tcW w:w="1647" w:type="dxa"/>
            <w:shd w:val="clear" w:color="auto" w:fill="FFFFFF"/>
          </w:tcPr>
          <w:p w14:paraId="3A656220" w14:textId="77777777" w:rsidR="00003DFB" w:rsidRPr="00412367" w:rsidRDefault="00003DFB" w:rsidP="00003DFB">
            <w:pPr>
              <w:jc w:val="left"/>
              <w:rPr>
                <w:color w:val="000000"/>
                <w:lang w:val="en-US"/>
                <w:rPrChange w:id="950" w:author="Huke, Juan (extern)" w:date="2024-05-22T18:34:00Z">
                  <w:rPr>
                    <w:color w:val="000000"/>
                  </w:rPr>
                </w:rPrChange>
              </w:rPr>
            </w:pPr>
            <w:r w:rsidRPr="00412367">
              <w:rPr>
                <w:color w:val="000000"/>
                <w:lang w:val="en-US"/>
                <w:rPrChange w:id="951" w:author="Huke, Juan (extern)" w:date="2024-05-22T18:34:00Z">
                  <w:rPr>
                    <w:color w:val="000000"/>
                  </w:rPr>
                </w:rPrChange>
              </w:rPr>
              <w:t>XX_C_CONTRACT_LGDS_CR_ABS</w:t>
            </w:r>
          </w:p>
        </w:tc>
        <w:tc>
          <w:tcPr>
            <w:tcW w:w="1647" w:type="dxa"/>
            <w:shd w:val="clear" w:color="auto" w:fill="FFFFFF"/>
          </w:tcPr>
          <w:p w14:paraId="5E7227DC" w14:textId="77777777" w:rsidR="00003DFB" w:rsidRDefault="00003DFB" w:rsidP="00003DFB">
            <w:pPr>
              <w:jc w:val="left"/>
              <w:rPr>
                <w:color w:val="000000"/>
              </w:rPr>
            </w:pPr>
            <w:r>
              <w:rPr>
                <w:color w:val="000000"/>
              </w:rPr>
              <w:t>XX_RW_INCL_RM</w:t>
            </w:r>
          </w:p>
        </w:tc>
        <w:tc>
          <w:tcPr>
            <w:tcW w:w="1647" w:type="dxa"/>
            <w:shd w:val="clear" w:color="auto" w:fill="FFFFFF"/>
          </w:tcPr>
          <w:p w14:paraId="5C7012A3" w14:textId="77777777" w:rsidR="00003DFB" w:rsidRDefault="00003DFB" w:rsidP="00003DFB">
            <w:pPr>
              <w:jc w:val="left"/>
              <w:rPr>
                <w:color w:val="000000"/>
              </w:rPr>
            </w:pPr>
            <w:r>
              <w:rPr>
                <w:color w:val="000000"/>
              </w:rPr>
              <w:t>NUMBER(10,8)</w:t>
            </w:r>
          </w:p>
        </w:tc>
        <w:tc>
          <w:tcPr>
            <w:tcW w:w="2906" w:type="dxa"/>
            <w:tcBorders>
              <w:top w:val="nil"/>
              <w:bottom w:val="nil"/>
            </w:tcBorders>
            <w:shd w:val="clear" w:color="auto" w:fill="FFFFFF"/>
          </w:tcPr>
          <w:p w14:paraId="5287F0BF" w14:textId="77777777" w:rsidR="00003DFB" w:rsidRDefault="00003DFB" w:rsidP="00003DFB">
            <w:pPr>
              <w:jc w:val="left"/>
              <w:rPr>
                <w:color w:val="000000"/>
              </w:rPr>
            </w:pPr>
          </w:p>
        </w:tc>
        <w:tc>
          <w:tcPr>
            <w:tcW w:w="2906" w:type="dxa"/>
            <w:tcBorders>
              <w:top w:val="nil"/>
              <w:bottom w:val="nil"/>
            </w:tcBorders>
            <w:shd w:val="clear" w:color="auto" w:fill="FFFFFF"/>
          </w:tcPr>
          <w:p w14:paraId="442BC10E" w14:textId="77777777" w:rsidR="00003DFB" w:rsidRDefault="00003DFB" w:rsidP="00003DFB">
            <w:pPr>
              <w:jc w:val="left"/>
              <w:rPr>
                <w:color w:val="000000"/>
              </w:rPr>
            </w:pPr>
          </w:p>
        </w:tc>
      </w:tr>
      <w:tr w:rsidR="00003DFB" w:rsidRPr="00003DFB" w14:paraId="5C8FD1E3" w14:textId="77777777" w:rsidTr="00003DFB">
        <w:trPr>
          <w:trHeight w:val="449"/>
        </w:trPr>
        <w:tc>
          <w:tcPr>
            <w:tcW w:w="550" w:type="dxa"/>
            <w:tcBorders>
              <w:top w:val="nil"/>
              <w:bottom w:val="nil"/>
            </w:tcBorders>
            <w:shd w:val="clear" w:color="auto" w:fill="FFFFFF"/>
          </w:tcPr>
          <w:p w14:paraId="77C9C6A4" w14:textId="77777777" w:rsidR="00003DFB" w:rsidRDefault="00003DFB" w:rsidP="00003DFB">
            <w:pPr>
              <w:jc w:val="left"/>
              <w:rPr>
                <w:color w:val="000000"/>
              </w:rPr>
            </w:pPr>
          </w:p>
        </w:tc>
        <w:tc>
          <w:tcPr>
            <w:tcW w:w="1646" w:type="dxa"/>
            <w:tcBorders>
              <w:top w:val="nil"/>
              <w:bottom w:val="nil"/>
            </w:tcBorders>
            <w:shd w:val="clear" w:color="auto" w:fill="FFFFFF"/>
          </w:tcPr>
          <w:p w14:paraId="12D67A37" w14:textId="77777777" w:rsidR="00003DFB" w:rsidRDefault="00003DFB" w:rsidP="00003DFB">
            <w:pPr>
              <w:jc w:val="left"/>
              <w:rPr>
                <w:color w:val="000000"/>
              </w:rPr>
            </w:pPr>
          </w:p>
        </w:tc>
        <w:tc>
          <w:tcPr>
            <w:tcW w:w="1647" w:type="dxa"/>
            <w:tcBorders>
              <w:top w:val="nil"/>
              <w:bottom w:val="nil"/>
            </w:tcBorders>
            <w:shd w:val="clear" w:color="auto" w:fill="FFFFFF"/>
          </w:tcPr>
          <w:p w14:paraId="491B548A" w14:textId="77777777" w:rsidR="00003DFB" w:rsidRDefault="00003DFB" w:rsidP="00003DFB">
            <w:pPr>
              <w:jc w:val="left"/>
              <w:rPr>
                <w:color w:val="000000"/>
              </w:rPr>
            </w:pPr>
          </w:p>
        </w:tc>
        <w:tc>
          <w:tcPr>
            <w:tcW w:w="1647" w:type="dxa"/>
            <w:shd w:val="clear" w:color="auto" w:fill="FFFFFF"/>
          </w:tcPr>
          <w:p w14:paraId="388713B1" w14:textId="77777777" w:rsidR="00003DFB" w:rsidRPr="00412367" w:rsidRDefault="00003DFB" w:rsidP="00003DFB">
            <w:pPr>
              <w:jc w:val="left"/>
              <w:rPr>
                <w:color w:val="000000"/>
                <w:lang w:val="en-US"/>
                <w:rPrChange w:id="952" w:author="Huke, Juan (extern)" w:date="2024-05-22T18:34:00Z">
                  <w:rPr>
                    <w:color w:val="000000"/>
                  </w:rPr>
                </w:rPrChange>
              </w:rPr>
            </w:pPr>
            <w:r w:rsidRPr="00412367">
              <w:rPr>
                <w:color w:val="000000"/>
                <w:lang w:val="en-US"/>
                <w:rPrChange w:id="953" w:author="Huke, Juan (extern)" w:date="2024-05-22T18:34:00Z">
                  <w:rPr>
                    <w:color w:val="000000"/>
                  </w:rPr>
                </w:rPrChange>
              </w:rPr>
              <w:t>XX_C_CONTRACT_LGDS_CR_ABS</w:t>
            </w:r>
          </w:p>
        </w:tc>
        <w:tc>
          <w:tcPr>
            <w:tcW w:w="1647" w:type="dxa"/>
            <w:shd w:val="clear" w:color="auto" w:fill="FFFFFF"/>
          </w:tcPr>
          <w:p w14:paraId="310B33CF" w14:textId="77777777" w:rsidR="00003DFB" w:rsidRDefault="00003DFB" w:rsidP="00003DFB">
            <w:pPr>
              <w:jc w:val="left"/>
              <w:rPr>
                <w:color w:val="000000"/>
              </w:rPr>
            </w:pPr>
            <w:r>
              <w:rPr>
                <w:color w:val="000000"/>
              </w:rPr>
              <w:t>XX_RW_METH_IND</w:t>
            </w:r>
          </w:p>
        </w:tc>
        <w:tc>
          <w:tcPr>
            <w:tcW w:w="1647" w:type="dxa"/>
            <w:shd w:val="clear" w:color="auto" w:fill="FFFFFF"/>
          </w:tcPr>
          <w:p w14:paraId="15CF631E"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501A4459" w14:textId="77777777" w:rsidR="00003DFB" w:rsidRDefault="00003DFB" w:rsidP="00003DFB">
            <w:pPr>
              <w:jc w:val="left"/>
              <w:rPr>
                <w:color w:val="000000"/>
              </w:rPr>
            </w:pPr>
          </w:p>
        </w:tc>
        <w:tc>
          <w:tcPr>
            <w:tcW w:w="2906" w:type="dxa"/>
            <w:tcBorders>
              <w:top w:val="nil"/>
              <w:bottom w:val="nil"/>
            </w:tcBorders>
            <w:shd w:val="clear" w:color="auto" w:fill="FFFFFF"/>
          </w:tcPr>
          <w:p w14:paraId="1ABCEAFE" w14:textId="77777777" w:rsidR="00003DFB" w:rsidRDefault="00003DFB" w:rsidP="00003DFB">
            <w:pPr>
              <w:jc w:val="left"/>
              <w:rPr>
                <w:color w:val="000000"/>
              </w:rPr>
            </w:pPr>
          </w:p>
        </w:tc>
      </w:tr>
      <w:tr w:rsidR="00003DFB" w:rsidRPr="00003DFB" w14:paraId="7E134884" w14:textId="77777777" w:rsidTr="00003DFB">
        <w:trPr>
          <w:trHeight w:val="449"/>
        </w:trPr>
        <w:tc>
          <w:tcPr>
            <w:tcW w:w="550" w:type="dxa"/>
            <w:tcBorders>
              <w:top w:val="nil"/>
              <w:bottom w:val="single" w:sz="4" w:space="0" w:color="auto"/>
            </w:tcBorders>
            <w:shd w:val="clear" w:color="auto" w:fill="FFFFFF"/>
          </w:tcPr>
          <w:p w14:paraId="1473D37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A8492E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B04D934" w14:textId="77777777" w:rsidR="00003DFB" w:rsidRDefault="00003DFB" w:rsidP="00003DFB">
            <w:pPr>
              <w:jc w:val="left"/>
              <w:rPr>
                <w:color w:val="000000"/>
              </w:rPr>
            </w:pPr>
          </w:p>
        </w:tc>
        <w:tc>
          <w:tcPr>
            <w:tcW w:w="1647" w:type="dxa"/>
            <w:shd w:val="clear" w:color="auto" w:fill="FFFFFF"/>
          </w:tcPr>
          <w:p w14:paraId="540D4A39" w14:textId="77777777" w:rsidR="00003DFB" w:rsidRPr="00412367" w:rsidRDefault="00003DFB" w:rsidP="00003DFB">
            <w:pPr>
              <w:jc w:val="left"/>
              <w:rPr>
                <w:color w:val="000000"/>
                <w:lang w:val="en-US"/>
                <w:rPrChange w:id="954" w:author="Huke, Juan (extern)" w:date="2024-05-22T18:34:00Z">
                  <w:rPr>
                    <w:color w:val="000000"/>
                  </w:rPr>
                </w:rPrChange>
              </w:rPr>
            </w:pPr>
            <w:r w:rsidRPr="00412367">
              <w:rPr>
                <w:color w:val="000000"/>
                <w:lang w:val="en-US"/>
                <w:rPrChange w:id="955" w:author="Huke, Juan (extern)" w:date="2024-05-22T18:34:00Z">
                  <w:rPr>
                    <w:color w:val="000000"/>
                  </w:rPr>
                </w:rPrChange>
              </w:rPr>
              <w:t>XX_C_CONTRACT_LGDS_CR_SOLVV</w:t>
            </w:r>
          </w:p>
        </w:tc>
        <w:tc>
          <w:tcPr>
            <w:tcW w:w="1647" w:type="dxa"/>
            <w:shd w:val="clear" w:color="auto" w:fill="FFFFFF"/>
          </w:tcPr>
          <w:p w14:paraId="1CE55E9A" w14:textId="77777777" w:rsidR="00003DFB" w:rsidRDefault="00003DFB" w:rsidP="00003DFB">
            <w:pPr>
              <w:jc w:val="left"/>
              <w:rPr>
                <w:color w:val="000000"/>
              </w:rPr>
            </w:pPr>
            <w:r>
              <w:rPr>
                <w:color w:val="000000"/>
              </w:rPr>
              <w:t>XX_RW_PRESUP</w:t>
            </w:r>
          </w:p>
        </w:tc>
        <w:tc>
          <w:tcPr>
            <w:tcW w:w="1647" w:type="dxa"/>
            <w:shd w:val="clear" w:color="auto" w:fill="FFFFFF"/>
          </w:tcPr>
          <w:p w14:paraId="266AF105"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FAD13B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DD98D6C" w14:textId="77777777" w:rsidR="00003DFB" w:rsidRDefault="00003DFB" w:rsidP="00003DFB">
            <w:pPr>
              <w:jc w:val="left"/>
              <w:rPr>
                <w:color w:val="000000"/>
              </w:rPr>
            </w:pPr>
          </w:p>
        </w:tc>
      </w:tr>
      <w:tr w:rsidR="00003DFB" w:rsidRPr="00003DFB" w14:paraId="1051DAD3" w14:textId="77777777" w:rsidTr="00003DFB">
        <w:trPr>
          <w:trHeight w:val="449"/>
        </w:trPr>
        <w:tc>
          <w:tcPr>
            <w:tcW w:w="550" w:type="dxa"/>
            <w:tcBorders>
              <w:top w:val="single" w:sz="4" w:space="0" w:color="auto"/>
              <w:bottom w:val="nil"/>
            </w:tcBorders>
            <w:shd w:val="clear" w:color="auto" w:fill="FFFFFF"/>
          </w:tcPr>
          <w:p w14:paraId="44D1D974" w14:textId="77777777" w:rsidR="00003DFB" w:rsidRDefault="00003DFB" w:rsidP="00003DFB">
            <w:pPr>
              <w:jc w:val="left"/>
              <w:rPr>
                <w:color w:val="000000"/>
              </w:rPr>
            </w:pPr>
            <w:r>
              <w:rPr>
                <w:color w:val="000000"/>
              </w:rPr>
              <w:t>4</w:t>
            </w:r>
          </w:p>
        </w:tc>
        <w:tc>
          <w:tcPr>
            <w:tcW w:w="1646" w:type="dxa"/>
            <w:tcBorders>
              <w:top w:val="single" w:sz="4" w:space="0" w:color="auto"/>
              <w:bottom w:val="nil"/>
            </w:tcBorders>
            <w:shd w:val="clear" w:color="auto" w:fill="FFFFFF"/>
          </w:tcPr>
          <w:p w14:paraId="41900764" w14:textId="77777777" w:rsidR="00003DFB" w:rsidRDefault="00003DFB" w:rsidP="00003DFB">
            <w:pPr>
              <w:jc w:val="left"/>
              <w:rPr>
                <w:color w:val="000000"/>
              </w:rPr>
            </w:pPr>
            <w:r>
              <w:rPr>
                <w:color w:val="000000"/>
              </w:rPr>
              <w:t>B007</w:t>
            </w:r>
          </w:p>
        </w:tc>
        <w:tc>
          <w:tcPr>
            <w:tcW w:w="1647" w:type="dxa"/>
            <w:tcBorders>
              <w:top w:val="single" w:sz="4" w:space="0" w:color="auto"/>
              <w:bottom w:val="nil"/>
            </w:tcBorders>
            <w:shd w:val="clear" w:color="auto" w:fill="FFFFFF"/>
          </w:tcPr>
          <w:p w14:paraId="4D784F69" w14:textId="77777777" w:rsidR="00003DFB" w:rsidRDefault="00003DFB" w:rsidP="00003DFB">
            <w:pPr>
              <w:jc w:val="left"/>
              <w:rPr>
                <w:color w:val="000000"/>
              </w:rPr>
            </w:pPr>
            <w:r>
              <w:rPr>
                <w:color w:val="000000"/>
              </w:rPr>
              <w:t>double</w:t>
            </w:r>
          </w:p>
        </w:tc>
        <w:tc>
          <w:tcPr>
            <w:tcW w:w="1647" w:type="dxa"/>
            <w:shd w:val="clear" w:color="auto" w:fill="FFFFFF"/>
          </w:tcPr>
          <w:p w14:paraId="1B8B3EF2" w14:textId="77777777" w:rsidR="00003DFB" w:rsidRDefault="00003DFB" w:rsidP="00003DFB">
            <w:pPr>
              <w:jc w:val="left"/>
              <w:rPr>
                <w:color w:val="000000"/>
              </w:rPr>
            </w:pPr>
            <w:r>
              <w:rPr>
                <w:color w:val="000000"/>
              </w:rPr>
              <w:t>POSITION</w:t>
            </w:r>
          </w:p>
        </w:tc>
        <w:tc>
          <w:tcPr>
            <w:tcW w:w="1647" w:type="dxa"/>
            <w:shd w:val="clear" w:color="auto" w:fill="FFFFFF"/>
          </w:tcPr>
          <w:p w14:paraId="47FA8E8C" w14:textId="77777777" w:rsidR="00003DFB" w:rsidRDefault="00003DFB" w:rsidP="00003DFB">
            <w:pPr>
              <w:jc w:val="left"/>
              <w:rPr>
                <w:color w:val="000000"/>
              </w:rPr>
            </w:pPr>
            <w:r>
              <w:rPr>
                <w:color w:val="000000"/>
              </w:rPr>
              <w:t>B500</w:t>
            </w:r>
          </w:p>
        </w:tc>
        <w:tc>
          <w:tcPr>
            <w:tcW w:w="1647" w:type="dxa"/>
            <w:shd w:val="clear" w:color="auto" w:fill="FFFFFF"/>
          </w:tcPr>
          <w:p w14:paraId="723B7962"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EAC8D59" w14:textId="77777777" w:rsidR="00003DFB" w:rsidRDefault="00003DFB" w:rsidP="00003DFB">
            <w:pPr>
              <w:jc w:val="left"/>
              <w:rPr>
                <w:color w:val="000000"/>
              </w:rPr>
            </w:pPr>
            <w:r>
              <w:rPr>
                <w:color w:val="000000"/>
              </w:rPr>
              <w:t>Bewirtschaftung Cluster IFRS</w:t>
            </w:r>
          </w:p>
          <w:p w14:paraId="6CB78D22" w14:textId="77777777" w:rsidR="00003DFB" w:rsidRDefault="00003DFB" w:rsidP="00003DFB">
            <w:pPr>
              <w:jc w:val="left"/>
              <w:rPr>
                <w:color w:val="000000"/>
              </w:rPr>
            </w:pPr>
          </w:p>
          <w:p w14:paraId="58AE50A7" w14:textId="77777777" w:rsidR="00003DFB" w:rsidRDefault="00003DFB" w:rsidP="00003DFB">
            <w:pPr>
              <w:jc w:val="left"/>
              <w:rPr>
                <w:color w:val="000000"/>
              </w:rPr>
            </w:pPr>
            <w:r>
              <w:rPr>
                <w:color w:val="000000"/>
              </w:rPr>
              <w:t>if B603 = 'O'</w:t>
            </w:r>
          </w:p>
          <w:p w14:paraId="325907E3" w14:textId="77777777" w:rsidR="00003DFB" w:rsidRPr="00412367" w:rsidRDefault="00003DFB" w:rsidP="00003DFB">
            <w:pPr>
              <w:jc w:val="left"/>
              <w:rPr>
                <w:color w:val="000000"/>
                <w:lang w:val="en-US"/>
                <w:rPrChange w:id="956" w:author="Huke, Juan (extern)" w:date="2024-05-22T18:34:00Z">
                  <w:rPr>
                    <w:color w:val="000000"/>
                  </w:rPr>
                </w:rPrChange>
              </w:rPr>
            </w:pPr>
            <w:r w:rsidRPr="00412367">
              <w:rPr>
                <w:color w:val="000000"/>
                <w:lang w:val="en-US"/>
                <w:rPrChange w:id="957" w:author="Huke, Juan (extern)" w:date="2024-05-22T18:34:00Z">
                  <w:rPr>
                    <w:color w:val="000000"/>
                  </w:rPr>
                </w:rPrChange>
              </w:rPr>
              <w:t>then (if B500 = 2</w:t>
            </w:r>
          </w:p>
          <w:p w14:paraId="1C90548D" w14:textId="77777777" w:rsidR="00003DFB" w:rsidRPr="00412367" w:rsidRDefault="00003DFB" w:rsidP="00003DFB">
            <w:pPr>
              <w:jc w:val="left"/>
              <w:rPr>
                <w:color w:val="000000"/>
                <w:lang w:val="en-US"/>
                <w:rPrChange w:id="958" w:author="Huke, Juan (extern)" w:date="2024-05-22T18:34:00Z">
                  <w:rPr>
                    <w:color w:val="000000"/>
                  </w:rPr>
                </w:rPrChange>
              </w:rPr>
            </w:pPr>
            <w:r w:rsidRPr="00412367">
              <w:rPr>
                <w:color w:val="000000"/>
                <w:lang w:val="en-US"/>
                <w:rPrChange w:id="959" w:author="Huke, Juan (extern)" w:date="2024-05-22T18:34:00Z">
                  <w:rPr>
                    <w:color w:val="000000"/>
                  </w:rPr>
                </w:rPrChange>
              </w:rPr>
              <w:t>then ( if  XX_C_CONTRACT _LGDS_CR_SOLVV.ADJ_RW_PRESUP  is NULL</w:t>
            </w:r>
          </w:p>
          <w:p w14:paraId="68086AD4" w14:textId="77777777" w:rsidR="00003DFB" w:rsidRPr="00412367" w:rsidRDefault="00003DFB" w:rsidP="00003DFB">
            <w:pPr>
              <w:jc w:val="left"/>
              <w:rPr>
                <w:color w:val="000000"/>
                <w:lang w:val="en-US"/>
                <w:rPrChange w:id="960" w:author="Huke, Juan (extern)" w:date="2024-05-22T18:34:00Z">
                  <w:rPr>
                    <w:color w:val="000000"/>
                  </w:rPr>
                </w:rPrChange>
              </w:rPr>
            </w:pPr>
            <w:r w:rsidRPr="00412367">
              <w:rPr>
                <w:color w:val="000000"/>
                <w:lang w:val="en-US"/>
                <w:rPrChange w:id="961" w:author="Huke, Juan (extern)" w:date="2024-05-22T18:34:00Z">
                  <w:rPr>
                    <w:color w:val="000000"/>
                  </w:rPr>
                </w:rPrChange>
              </w:rPr>
              <w:t>then (if XX_RW_IRB_BS_AS is not NULL then XX_RW_IRB_BS_AS /XX_SME_SUPPORT_FACT_CRR_P else NULL)</w:t>
            </w:r>
          </w:p>
          <w:p w14:paraId="25F73D67" w14:textId="77777777" w:rsidR="00003DFB" w:rsidRPr="00412367" w:rsidRDefault="00003DFB" w:rsidP="00003DFB">
            <w:pPr>
              <w:jc w:val="left"/>
              <w:rPr>
                <w:color w:val="000000"/>
                <w:lang w:val="en-US"/>
                <w:rPrChange w:id="962" w:author="Huke, Juan (extern)" w:date="2024-05-22T18:34:00Z">
                  <w:rPr>
                    <w:color w:val="000000"/>
                  </w:rPr>
                </w:rPrChange>
              </w:rPr>
            </w:pPr>
            <w:r w:rsidRPr="00412367">
              <w:rPr>
                <w:color w:val="000000"/>
                <w:lang w:val="en-US"/>
                <w:rPrChange w:id="963" w:author="Huke, Juan (extern)" w:date="2024-05-22T18:34:00Z">
                  <w:rPr>
                    <w:color w:val="000000"/>
                  </w:rPr>
                </w:rPrChange>
              </w:rPr>
              <w:t>else XX_C_CONTRACT _LGDS_CR_SOLVV.ADJ_RW_PRESUP)</w:t>
            </w:r>
          </w:p>
          <w:p w14:paraId="18FB71F6" w14:textId="77777777" w:rsidR="00003DFB" w:rsidRPr="00412367" w:rsidRDefault="00003DFB" w:rsidP="00003DFB">
            <w:pPr>
              <w:jc w:val="left"/>
              <w:rPr>
                <w:color w:val="000000"/>
                <w:lang w:val="en-US"/>
                <w:rPrChange w:id="964" w:author="Huke, Juan (extern)" w:date="2024-05-22T18:34:00Z">
                  <w:rPr>
                    <w:color w:val="000000"/>
                  </w:rPr>
                </w:rPrChange>
              </w:rPr>
            </w:pPr>
            <w:r w:rsidRPr="00412367">
              <w:rPr>
                <w:color w:val="000000"/>
                <w:lang w:val="en-US"/>
                <w:rPrChange w:id="965" w:author="Huke, Juan (extern)" w:date="2024-05-22T18:34:00Z">
                  <w:rPr>
                    <w:color w:val="000000"/>
                  </w:rPr>
                </w:rPrChange>
              </w:rPr>
              <w:t>else NULL)</w:t>
            </w:r>
          </w:p>
          <w:p w14:paraId="014FA02B" w14:textId="77777777" w:rsidR="00003DFB" w:rsidRPr="00412367" w:rsidRDefault="00003DFB" w:rsidP="00003DFB">
            <w:pPr>
              <w:jc w:val="left"/>
              <w:rPr>
                <w:color w:val="000000"/>
                <w:lang w:val="en-US"/>
                <w:rPrChange w:id="966" w:author="Huke, Juan (extern)" w:date="2024-05-22T18:34:00Z">
                  <w:rPr>
                    <w:color w:val="000000"/>
                  </w:rPr>
                </w:rPrChange>
              </w:rPr>
            </w:pPr>
            <w:r w:rsidRPr="00412367">
              <w:rPr>
                <w:color w:val="000000"/>
                <w:lang w:val="en-US"/>
                <w:rPrChange w:id="967" w:author="Huke, Juan (extern)" w:date="2024-05-22T18:34:00Z">
                  <w:rPr>
                    <w:color w:val="000000"/>
                  </w:rPr>
                </w:rPrChange>
              </w:rPr>
              <w:t>else (if B500 = 2</w:t>
            </w:r>
          </w:p>
          <w:p w14:paraId="66C05521" w14:textId="77777777" w:rsidR="00003DFB" w:rsidRPr="00412367" w:rsidRDefault="00003DFB" w:rsidP="00003DFB">
            <w:pPr>
              <w:jc w:val="left"/>
              <w:rPr>
                <w:color w:val="000000"/>
                <w:lang w:val="en-US"/>
                <w:rPrChange w:id="968" w:author="Huke, Juan (extern)" w:date="2024-05-22T18:34:00Z">
                  <w:rPr>
                    <w:color w:val="000000"/>
                  </w:rPr>
                </w:rPrChange>
              </w:rPr>
            </w:pPr>
            <w:r w:rsidRPr="00412367">
              <w:rPr>
                <w:color w:val="000000"/>
                <w:lang w:val="en-US"/>
                <w:rPrChange w:id="969" w:author="Huke, Juan (extern)" w:date="2024-05-22T18:34:00Z">
                  <w:rPr>
                    <w:color w:val="000000"/>
                  </w:rPr>
                </w:rPrChange>
              </w:rPr>
              <w:t>then (if ( XX_RWA_TR_SEC_CLA = 0 or POSITION.C215 [IFRS] = 0)</w:t>
            </w:r>
          </w:p>
          <w:p w14:paraId="7B8EC613" w14:textId="77777777" w:rsidR="00003DFB" w:rsidRPr="00412367" w:rsidRDefault="00003DFB" w:rsidP="00003DFB">
            <w:pPr>
              <w:jc w:val="left"/>
              <w:rPr>
                <w:color w:val="000000"/>
                <w:lang w:val="en-US"/>
                <w:rPrChange w:id="970" w:author="Huke, Juan (extern)" w:date="2024-05-22T18:34:00Z">
                  <w:rPr>
                    <w:color w:val="000000"/>
                  </w:rPr>
                </w:rPrChange>
              </w:rPr>
            </w:pPr>
            <w:r w:rsidRPr="00412367">
              <w:rPr>
                <w:color w:val="000000"/>
                <w:lang w:val="en-US"/>
                <w:rPrChange w:id="971" w:author="Huke, Juan (extern)" w:date="2024-05-22T18:34:00Z">
                  <w:rPr>
                    <w:color w:val="000000"/>
                  </w:rPr>
                </w:rPrChange>
              </w:rPr>
              <w:t>then 0</w:t>
            </w:r>
          </w:p>
          <w:p w14:paraId="2F51D292" w14:textId="77777777" w:rsidR="00003DFB" w:rsidRPr="00412367" w:rsidRDefault="00003DFB" w:rsidP="00003DFB">
            <w:pPr>
              <w:jc w:val="left"/>
              <w:rPr>
                <w:color w:val="000000"/>
                <w:lang w:val="en-US"/>
                <w:rPrChange w:id="972" w:author="Huke, Juan (extern)" w:date="2024-05-22T18:34:00Z">
                  <w:rPr>
                    <w:color w:val="000000"/>
                  </w:rPr>
                </w:rPrChange>
              </w:rPr>
            </w:pPr>
            <w:r w:rsidRPr="00412367">
              <w:rPr>
                <w:color w:val="000000"/>
                <w:lang w:val="en-US"/>
                <w:rPrChange w:id="973" w:author="Huke, Juan (extern)" w:date="2024-05-22T18:34:00Z">
                  <w:rPr>
                    <w:color w:val="000000"/>
                  </w:rPr>
                </w:rPrChange>
              </w:rPr>
              <w:t xml:space="preserve">else ( </w:t>
            </w:r>
            <w:r w:rsidRPr="00412367">
              <w:rPr>
                <w:color w:val="000000"/>
                <w:lang w:val="en-US"/>
                <w:rPrChange w:id="974" w:author="Huke, Juan (extern)" w:date="2024-05-22T18:34:00Z">
                  <w:rPr>
                    <w:color w:val="000000"/>
                  </w:rPr>
                </w:rPrChange>
              </w:rPr>
              <w:lastRenderedPageBreak/>
              <w:t>XX_RWA_TR_SEC_CLA /(POSITION.C215 [IFRS] * POSITION.B018)))</w:t>
            </w:r>
          </w:p>
          <w:p w14:paraId="7107F4B1" w14:textId="77777777" w:rsidR="00003DFB" w:rsidRDefault="00003DFB" w:rsidP="00003DFB">
            <w:pPr>
              <w:jc w:val="left"/>
              <w:rPr>
                <w:color w:val="000000"/>
              </w:rPr>
            </w:pPr>
            <w:r>
              <w:rPr>
                <w:color w:val="000000"/>
              </w:rPr>
              <w:t>else NULL)</w:t>
            </w:r>
          </w:p>
          <w:p w14:paraId="59431958" w14:textId="77777777" w:rsidR="00003DFB" w:rsidRDefault="00003DFB" w:rsidP="00003DFB">
            <w:pPr>
              <w:jc w:val="left"/>
              <w:rPr>
                <w:color w:val="000000"/>
              </w:rPr>
            </w:pPr>
          </w:p>
          <w:p w14:paraId="7E30264C" w14:textId="77777777" w:rsidR="00003DFB" w:rsidRDefault="00003DFB" w:rsidP="00003DFB">
            <w:pPr>
              <w:jc w:val="left"/>
              <w:rPr>
                <w:color w:val="000000"/>
              </w:rPr>
            </w:pPr>
            <w:r>
              <w:rPr>
                <w:color w:val="000000"/>
              </w:rPr>
              <w:t>Hinweis: das Feld POSITION.C215 und POSITION.B018  soll aus dem IFRS-Cluster gezogen werden.</w:t>
            </w:r>
          </w:p>
        </w:tc>
        <w:tc>
          <w:tcPr>
            <w:tcW w:w="2906" w:type="dxa"/>
            <w:tcBorders>
              <w:top w:val="single" w:sz="4" w:space="0" w:color="auto"/>
              <w:bottom w:val="nil"/>
            </w:tcBorders>
            <w:shd w:val="clear" w:color="auto" w:fill="FFFFFF"/>
          </w:tcPr>
          <w:p w14:paraId="183A2FF1" w14:textId="77777777" w:rsidR="00003DFB" w:rsidRDefault="00003DFB" w:rsidP="00003DFB">
            <w:pPr>
              <w:jc w:val="left"/>
              <w:rPr>
                <w:color w:val="000000"/>
              </w:rPr>
            </w:pPr>
            <w:r>
              <w:rPr>
                <w:color w:val="000000"/>
              </w:rPr>
              <w:lastRenderedPageBreak/>
              <w:t>Risikogewicht IRBA</w:t>
            </w:r>
          </w:p>
          <w:p w14:paraId="0B4DED9F" w14:textId="77777777" w:rsidR="00003DFB" w:rsidRDefault="00003DFB" w:rsidP="00003DFB">
            <w:pPr>
              <w:jc w:val="left"/>
              <w:rPr>
                <w:color w:val="000000"/>
              </w:rPr>
            </w:pPr>
          </w:p>
          <w:p w14:paraId="47A1A1A9" w14:textId="77777777" w:rsidR="00003DFB" w:rsidRDefault="00003DFB" w:rsidP="00003DFB">
            <w:pPr>
              <w:jc w:val="left"/>
              <w:rPr>
                <w:color w:val="000000"/>
              </w:rPr>
            </w:pPr>
            <w:r>
              <w:rPr>
                <w:color w:val="000000"/>
              </w:rPr>
              <w:t>"XX_ADJ_RW_PRESUP  = IRB-Risikogewicht vor Besicherung nach Kreditsubstitution vor KMU, XX_RWA_TR_SEC_CLA =  IRBA-RWA Transferrisiko nach KMU, B500 = Risikoansatz (2 = AIRB), B603 = Prüfpfad 3 (aktuelle Belegung Obligor- vs. Transferrisiko)</w:t>
            </w:r>
            <w:r>
              <w:rPr>
                <w:color w:val="000000"/>
              </w:rPr>
              <w:tab/>
              <w:t>"</w:t>
            </w:r>
          </w:p>
          <w:p w14:paraId="1EC3B361" w14:textId="77777777" w:rsidR="00003DFB" w:rsidRDefault="00003DFB" w:rsidP="00003DFB">
            <w:pPr>
              <w:jc w:val="left"/>
              <w:rPr>
                <w:color w:val="000000"/>
              </w:rPr>
            </w:pPr>
            <w:r>
              <w:rPr>
                <w:color w:val="000000"/>
              </w:rPr>
              <w:t>XX_RW_IRB_BS_AS = IRB-Risikogewicht vor Besicherung nach Kreditsubstitution, B018 = CCF Factor FIRB</w:t>
            </w:r>
          </w:p>
          <w:p w14:paraId="54C541B1" w14:textId="77777777" w:rsidR="00003DFB" w:rsidRDefault="00003DFB" w:rsidP="00003DFB">
            <w:pPr>
              <w:jc w:val="left"/>
              <w:rPr>
                <w:color w:val="000000"/>
              </w:rPr>
            </w:pPr>
            <w:r>
              <w:rPr>
                <w:color w:val="000000"/>
              </w:rPr>
              <w:t>XX_SME_SUPPORT_FACT_CRR_P = KMU-Unterstützungsfaktor gem. CRRII</w:t>
            </w:r>
          </w:p>
          <w:p w14:paraId="2E75F8A5" w14:textId="77777777" w:rsidR="00003DFB" w:rsidRDefault="00003DFB" w:rsidP="00003DFB">
            <w:pPr>
              <w:jc w:val="left"/>
              <w:rPr>
                <w:color w:val="000000"/>
              </w:rPr>
            </w:pPr>
          </w:p>
          <w:p w14:paraId="7ED0A782" w14:textId="77777777" w:rsidR="00003DFB" w:rsidRDefault="00003DFB" w:rsidP="00003DFB">
            <w:pPr>
              <w:jc w:val="left"/>
              <w:rPr>
                <w:color w:val="000000"/>
              </w:rPr>
            </w:pPr>
            <w:r>
              <w:rPr>
                <w:color w:val="000000"/>
              </w:rPr>
              <w:lastRenderedPageBreak/>
              <w:t>Für Transferrisiken liegt kein Risikogewicht vor, es bedarf daher der Rückrechnung via RWA und EAD.</w:t>
            </w:r>
          </w:p>
          <w:p w14:paraId="25B710B4" w14:textId="77777777" w:rsidR="00003DFB" w:rsidRDefault="00003DFB" w:rsidP="00003DFB">
            <w:pPr>
              <w:jc w:val="left"/>
              <w:rPr>
                <w:color w:val="000000"/>
              </w:rPr>
            </w:pPr>
          </w:p>
          <w:p w14:paraId="7B088135" w14:textId="77777777" w:rsidR="00003DFB" w:rsidRDefault="00003DFB" w:rsidP="00003DFB">
            <w:pPr>
              <w:jc w:val="left"/>
              <w:rPr>
                <w:color w:val="000000"/>
              </w:rPr>
            </w:pPr>
            <w:r>
              <w:rPr>
                <w:color w:val="000000"/>
              </w:rPr>
              <w:t>POSITION.C215 sollte aus IFRS Cluster herangezogen werden.</w:t>
            </w:r>
          </w:p>
        </w:tc>
      </w:tr>
      <w:tr w:rsidR="00003DFB" w:rsidRPr="00003DFB" w14:paraId="618368E5" w14:textId="77777777" w:rsidTr="00003DFB">
        <w:trPr>
          <w:trHeight w:val="449"/>
        </w:trPr>
        <w:tc>
          <w:tcPr>
            <w:tcW w:w="550" w:type="dxa"/>
            <w:tcBorders>
              <w:top w:val="nil"/>
              <w:bottom w:val="nil"/>
            </w:tcBorders>
            <w:shd w:val="clear" w:color="auto" w:fill="FFFFFF"/>
          </w:tcPr>
          <w:p w14:paraId="2F447AD7" w14:textId="77777777" w:rsidR="00003DFB" w:rsidRDefault="00003DFB" w:rsidP="00003DFB">
            <w:pPr>
              <w:jc w:val="left"/>
              <w:rPr>
                <w:color w:val="000000"/>
              </w:rPr>
            </w:pPr>
          </w:p>
        </w:tc>
        <w:tc>
          <w:tcPr>
            <w:tcW w:w="1646" w:type="dxa"/>
            <w:tcBorders>
              <w:top w:val="nil"/>
              <w:bottom w:val="nil"/>
            </w:tcBorders>
            <w:shd w:val="clear" w:color="auto" w:fill="FFFFFF"/>
          </w:tcPr>
          <w:p w14:paraId="712947B2" w14:textId="77777777" w:rsidR="00003DFB" w:rsidRDefault="00003DFB" w:rsidP="00003DFB">
            <w:pPr>
              <w:jc w:val="left"/>
              <w:rPr>
                <w:color w:val="000000"/>
              </w:rPr>
            </w:pPr>
          </w:p>
        </w:tc>
        <w:tc>
          <w:tcPr>
            <w:tcW w:w="1647" w:type="dxa"/>
            <w:tcBorders>
              <w:top w:val="nil"/>
              <w:bottom w:val="nil"/>
            </w:tcBorders>
            <w:shd w:val="clear" w:color="auto" w:fill="FFFFFF"/>
          </w:tcPr>
          <w:p w14:paraId="57B05D57" w14:textId="77777777" w:rsidR="00003DFB" w:rsidRDefault="00003DFB" w:rsidP="00003DFB">
            <w:pPr>
              <w:jc w:val="left"/>
              <w:rPr>
                <w:color w:val="000000"/>
              </w:rPr>
            </w:pPr>
          </w:p>
        </w:tc>
        <w:tc>
          <w:tcPr>
            <w:tcW w:w="1647" w:type="dxa"/>
            <w:shd w:val="clear" w:color="auto" w:fill="FFFFFF"/>
          </w:tcPr>
          <w:p w14:paraId="23F9BF2E" w14:textId="77777777" w:rsidR="00003DFB" w:rsidRDefault="00003DFB" w:rsidP="00003DFB">
            <w:pPr>
              <w:jc w:val="left"/>
              <w:rPr>
                <w:color w:val="000000"/>
              </w:rPr>
            </w:pPr>
            <w:r>
              <w:rPr>
                <w:color w:val="000000"/>
              </w:rPr>
              <w:t>POSITION</w:t>
            </w:r>
          </w:p>
        </w:tc>
        <w:tc>
          <w:tcPr>
            <w:tcW w:w="1647" w:type="dxa"/>
            <w:shd w:val="clear" w:color="auto" w:fill="FFFFFF"/>
          </w:tcPr>
          <w:p w14:paraId="3F2802C1" w14:textId="77777777" w:rsidR="00003DFB" w:rsidRDefault="00003DFB" w:rsidP="00003DFB">
            <w:pPr>
              <w:jc w:val="left"/>
              <w:rPr>
                <w:color w:val="000000"/>
              </w:rPr>
            </w:pPr>
            <w:r>
              <w:rPr>
                <w:color w:val="000000"/>
              </w:rPr>
              <w:t>B603</w:t>
            </w:r>
          </w:p>
        </w:tc>
        <w:tc>
          <w:tcPr>
            <w:tcW w:w="1647" w:type="dxa"/>
            <w:shd w:val="clear" w:color="auto" w:fill="FFFFFF"/>
          </w:tcPr>
          <w:p w14:paraId="7CFE850B"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4B42FC85" w14:textId="77777777" w:rsidR="00003DFB" w:rsidRDefault="00003DFB" w:rsidP="00003DFB">
            <w:pPr>
              <w:jc w:val="left"/>
              <w:rPr>
                <w:color w:val="000000"/>
              </w:rPr>
            </w:pPr>
          </w:p>
        </w:tc>
        <w:tc>
          <w:tcPr>
            <w:tcW w:w="2906" w:type="dxa"/>
            <w:tcBorders>
              <w:top w:val="nil"/>
              <w:bottom w:val="nil"/>
            </w:tcBorders>
            <w:shd w:val="clear" w:color="auto" w:fill="FFFFFF"/>
          </w:tcPr>
          <w:p w14:paraId="63DE482A" w14:textId="77777777" w:rsidR="00003DFB" w:rsidRDefault="00003DFB" w:rsidP="00003DFB">
            <w:pPr>
              <w:jc w:val="left"/>
              <w:rPr>
                <w:color w:val="000000"/>
              </w:rPr>
            </w:pPr>
          </w:p>
        </w:tc>
      </w:tr>
      <w:tr w:rsidR="00003DFB" w:rsidRPr="00003DFB" w14:paraId="6C5E2642" w14:textId="77777777" w:rsidTr="00003DFB">
        <w:trPr>
          <w:trHeight w:val="449"/>
        </w:trPr>
        <w:tc>
          <w:tcPr>
            <w:tcW w:w="550" w:type="dxa"/>
            <w:tcBorders>
              <w:top w:val="nil"/>
              <w:bottom w:val="nil"/>
            </w:tcBorders>
            <w:shd w:val="clear" w:color="auto" w:fill="FFFFFF"/>
          </w:tcPr>
          <w:p w14:paraId="095BF9C7" w14:textId="77777777" w:rsidR="00003DFB" w:rsidRDefault="00003DFB" w:rsidP="00003DFB">
            <w:pPr>
              <w:jc w:val="left"/>
              <w:rPr>
                <w:color w:val="000000"/>
              </w:rPr>
            </w:pPr>
          </w:p>
        </w:tc>
        <w:tc>
          <w:tcPr>
            <w:tcW w:w="1646" w:type="dxa"/>
            <w:tcBorders>
              <w:top w:val="nil"/>
              <w:bottom w:val="nil"/>
            </w:tcBorders>
            <w:shd w:val="clear" w:color="auto" w:fill="FFFFFF"/>
          </w:tcPr>
          <w:p w14:paraId="2889FFF1" w14:textId="77777777" w:rsidR="00003DFB" w:rsidRDefault="00003DFB" w:rsidP="00003DFB">
            <w:pPr>
              <w:jc w:val="left"/>
              <w:rPr>
                <w:color w:val="000000"/>
              </w:rPr>
            </w:pPr>
          </w:p>
        </w:tc>
        <w:tc>
          <w:tcPr>
            <w:tcW w:w="1647" w:type="dxa"/>
            <w:tcBorders>
              <w:top w:val="nil"/>
              <w:bottom w:val="nil"/>
            </w:tcBorders>
            <w:shd w:val="clear" w:color="auto" w:fill="FFFFFF"/>
          </w:tcPr>
          <w:p w14:paraId="512C8050" w14:textId="77777777" w:rsidR="00003DFB" w:rsidRDefault="00003DFB" w:rsidP="00003DFB">
            <w:pPr>
              <w:jc w:val="left"/>
              <w:rPr>
                <w:color w:val="000000"/>
              </w:rPr>
            </w:pPr>
          </w:p>
        </w:tc>
        <w:tc>
          <w:tcPr>
            <w:tcW w:w="1647" w:type="dxa"/>
            <w:shd w:val="clear" w:color="auto" w:fill="FFFFFF"/>
          </w:tcPr>
          <w:p w14:paraId="33436D02" w14:textId="77777777" w:rsidR="00003DFB" w:rsidRDefault="00003DFB" w:rsidP="00003DFB">
            <w:pPr>
              <w:jc w:val="left"/>
              <w:rPr>
                <w:color w:val="000000"/>
              </w:rPr>
            </w:pPr>
            <w:r>
              <w:rPr>
                <w:color w:val="000000"/>
              </w:rPr>
              <w:t>POSITION</w:t>
            </w:r>
          </w:p>
        </w:tc>
        <w:tc>
          <w:tcPr>
            <w:tcW w:w="1647" w:type="dxa"/>
            <w:shd w:val="clear" w:color="auto" w:fill="FFFFFF"/>
          </w:tcPr>
          <w:p w14:paraId="3CB9A770" w14:textId="77777777" w:rsidR="00003DFB" w:rsidRDefault="00003DFB" w:rsidP="00003DFB">
            <w:pPr>
              <w:jc w:val="left"/>
              <w:rPr>
                <w:color w:val="000000"/>
              </w:rPr>
            </w:pPr>
            <w:r>
              <w:rPr>
                <w:color w:val="000000"/>
              </w:rPr>
              <w:t>C215</w:t>
            </w:r>
          </w:p>
        </w:tc>
        <w:tc>
          <w:tcPr>
            <w:tcW w:w="1647" w:type="dxa"/>
            <w:shd w:val="clear" w:color="auto" w:fill="FFFFFF"/>
          </w:tcPr>
          <w:p w14:paraId="395958FE"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3B7D1EE" w14:textId="77777777" w:rsidR="00003DFB" w:rsidRDefault="00003DFB" w:rsidP="00003DFB">
            <w:pPr>
              <w:jc w:val="left"/>
              <w:rPr>
                <w:color w:val="000000"/>
              </w:rPr>
            </w:pPr>
          </w:p>
        </w:tc>
        <w:tc>
          <w:tcPr>
            <w:tcW w:w="2906" w:type="dxa"/>
            <w:tcBorders>
              <w:top w:val="nil"/>
              <w:bottom w:val="nil"/>
            </w:tcBorders>
            <w:shd w:val="clear" w:color="auto" w:fill="FFFFFF"/>
          </w:tcPr>
          <w:p w14:paraId="2DFD6025" w14:textId="77777777" w:rsidR="00003DFB" w:rsidRDefault="00003DFB" w:rsidP="00003DFB">
            <w:pPr>
              <w:jc w:val="left"/>
              <w:rPr>
                <w:color w:val="000000"/>
              </w:rPr>
            </w:pPr>
          </w:p>
        </w:tc>
      </w:tr>
      <w:tr w:rsidR="00003DFB" w:rsidRPr="00003DFB" w14:paraId="0700FC2C" w14:textId="77777777" w:rsidTr="00003DFB">
        <w:trPr>
          <w:trHeight w:val="449"/>
        </w:trPr>
        <w:tc>
          <w:tcPr>
            <w:tcW w:w="550" w:type="dxa"/>
            <w:tcBorders>
              <w:top w:val="nil"/>
              <w:bottom w:val="nil"/>
            </w:tcBorders>
            <w:shd w:val="clear" w:color="auto" w:fill="FFFFFF"/>
          </w:tcPr>
          <w:p w14:paraId="72EEA25E" w14:textId="77777777" w:rsidR="00003DFB" w:rsidRDefault="00003DFB" w:rsidP="00003DFB">
            <w:pPr>
              <w:jc w:val="left"/>
              <w:rPr>
                <w:color w:val="000000"/>
              </w:rPr>
            </w:pPr>
          </w:p>
        </w:tc>
        <w:tc>
          <w:tcPr>
            <w:tcW w:w="1646" w:type="dxa"/>
            <w:tcBorders>
              <w:top w:val="nil"/>
              <w:bottom w:val="nil"/>
            </w:tcBorders>
            <w:shd w:val="clear" w:color="auto" w:fill="FFFFFF"/>
          </w:tcPr>
          <w:p w14:paraId="47D7DBAC" w14:textId="77777777" w:rsidR="00003DFB" w:rsidRDefault="00003DFB" w:rsidP="00003DFB">
            <w:pPr>
              <w:jc w:val="left"/>
              <w:rPr>
                <w:color w:val="000000"/>
              </w:rPr>
            </w:pPr>
          </w:p>
        </w:tc>
        <w:tc>
          <w:tcPr>
            <w:tcW w:w="1647" w:type="dxa"/>
            <w:tcBorders>
              <w:top w:val="nil"/>
              <w:bottom w:val="nil"/>
            </w:tcBorders>
            <w:shd w:val="clear" w:color="auto" w:fill="FFFFFF"/>
          </w:tcPr>
          <w:p w14:paraId="3F132223" w14:textId="77777777" w:rsidR="00003DFB" w:rsidRDefault="00003DFB" w:rsidP="00003DFB">
            <w:pPr>
              <w:jc w:val="left"/>
              <w:rPr>
                <w:color w:val="000000"/>
              </w:rPr>
            </w:pPr>
          </w:p>
        </w:tc>
        <w:tc>
          <w:tcPr>
            <w:tcW w:w="1647" w:type="dxa"/>
            <w:shd w:val="clear" w:color="auto" w:fill="FFFFFF"/>
          </w:tcPr>
          <w:p w14:paraId="5C116B96" w14:textId="77777777" w:rsidR="00003DFB" w:rsidRPr="00412367" w:rsidRDefault="00003DFB" w:rsidP="00003DFB">
            <w:pPr>
              <w:jc w:val="left"/>
              <w:rPr>
                <w:color w:val="000000"/>
                <w:lang w:val="en-US"/>
                <w:rPrChange w:id="975" w:author="Huke, Juan (extern)" w:date="2024-05-22T18:34:00Z">
                  <w:rPr>
                    <w:color w:val="000000"/>
                  </w:rPr>
                </w:rPrChange>
              </w:rPr>
            </w:pPr>
            <w:r w:rsidRPr="00412367">
              <w:rPr>
                <w:color w:val="000000"/>
                <w:lang w:val="en-US"/>
                <w:rPrChange w:id="976" w:author="Huke, Juan (extern)" w:date="2024-05-22T18:34:00Z">
                  <w:rPr>
                    <w:color w:val="000000"/>
                  </w:rPr>
                </w:rPrChange>
              </w:rPr>
              <w:t>XX_C_CONTRACT_LGDS_CR_SOLVV</w:t>
            </w:r>
          </w:p>
        </w:tc>
        <w:tc>
          <w:tcPr>
            <w:tcW w:w="1647" w:type="dxa"/>
            <w:shd w:val="clear" w:color="auto" w:fill="FFFFFF"/>
          </w:tcPr>
          <w:p w14:paraId="23592F4A" w14:textId="77777777" w:rsidR="00003DFB" w:rsidRDefault="00003DFB" w:rsidP="00003DFB">
            <w:pPr>
              <w:jc w:val="left"/>
              <w:rPr>
                <w:color w:val="000000"/>
              </w:rPr>
            </w:pPr>
            <w:r>
              <w:rPr>
                <w:color w:val="000000"/>
              </w:rPr>
              <w:t>XX_ADJ_RW_PRESUP</w:t>
            </w:r>
          </w:p>
        </w:tc>
        <w:tc>
          <w:tcPr>
            <w:tcW w:w="1647" w:type="dxa"/>
            <w:shd w:val="clear" w:color="auto" w:fill="FFFFFF"/>
          </w:tcPr>
          <w:p w14:paraId="2F77DC89"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4544585" w14:textId="77777777" w:rsidR="00003DFB" w:rsidRDefault="00003DFB" w:rsidP="00003DFB">
            <w:pPr>
              <w:jc w:val="left"/>
              <w:rPr>
                <w:color w:val="000000"/>
              </w:rPr>
            </w:pPr>
          </w:p>
        </w:tc>
        <w:tc>
          <w:tcPr>
            <w:tcW w:w="2906" w:type="dxa"/>
            <w:tcBorders>
              <w:top w:val="nil"/>
              <w:bottom w:val="nil"/>
            </w:tcBorders>
            <w:shd w:val="clear" w:color="auto" w:fill="FFFFFF"/>
          </w:tcPr>
          <w:p w14:paraId="4FFBB94F" w14:textId="77777777" w:rsidR="00003DFB" w:rsidRDefault="00003DFB" w:rsidP="00003DFB">
            <w:pPr>
              <w:jc w:val="left"/>
              <w:rPr>
                <w:color w:val="000000"/>
              </w:rPr>
            </w:pPr>
          </w:p>
        </w:tc>
      </w:tr>
      <w:tr w:rsidR="00003DFB" w:rsidRPr="00003DFB" w14:paraId="1BD80607" w14:textId="77777777" w:rsidTr="00003DFB">
        <w:trPr>
          <w:trHeight w:val="449"/>
        </w:trPr>
        <w:tc>
          <w:tcPr>
            <w:tcW w:w="550" w:type="dxa"/>
            <w:tcBorders>
              <w:top w:val="nil"/>
              <w:bottom w:val="nil"/>
            </w:tcBorders>
            <w:shd w:val="clear" w:color="auto" w:fill="FFFFFF"/>
          </w:tcPr>
          <w:p w14:paraId="4BD6C9BF" w14:textId="77777777" w:rsidR="00003DFB" w:rsidRDefault="00003DFB" w:rsidP="00003DFB">
            <w:pPr>
              <w:jc w:val="left"/>
              <w:rPr>
                <w:color w:val="000000"/>
              </w:rPr>
            </w:pPr>
          </w:p>
        </w:tc>
        <w:tc>
          <w:tcPr>
            <w:tcW w:w="1646" w:type="dxa"/>
            <w:tcBorders>
              <w:top w:val="nil"/>
              <w:bottom w:val="nil"/>
            </w:tcBorders>
            <w:shd w:val="clear" w:color="auto" w:fill="FFFFFF"/>
          </w:tcPr>
          <w:p w14:paraId="0A069336" w14:textId="77777777" w:rsidR="00003DFB" w:rsidRDefault="00003DFB" w:rsidP="00003DFB">
            <w:pPr>
              <w:jc w:val="left"/>
              <w:rPr>
                <w:color w:val="000000"/>
              </w:rPr>
            </w:pPr>
          </w:p>
        </w:tc>
        <w:tc>
          <w:tcPr>
            <w:tcW w:w="1647" w:type="dxa"/>
            <w:tcBorders>
              <w:top w:val="nil"/>
              <w:bottom w:val="nil"/>
            </w:tcBorders>
            <w:shd w:val="clear" w:color="auto" w:fill="FFFFFF"/>
          </w:tcPr>
          <w:p w14:paraId="394A2488" w14:textId="77777777" w:rsidR="00003DFB" w:rsidRDefault="00003DFB" w:rsidP="00003DFB">
            <w:pPr>
              <w:jc w:val="left"/>
              <w:rPr>
                <w:color w:val="000000"/>
              </w:rPr>
            </w:pPr>
          </w:p>
        </w:tc>
        <w:tc>
          <w:tcPr>
            <w:tcW w:w="1647" w:type="dxa"/>
            <w:shd w:val="clear" w:color="auto" w:fill="FFFFFF"/>
          </w:tcPr>
          <w:p w14:paraId="6C684BCC" w14:textId="77777777" w:rsidR="00003DFB" w:rsidRPr="00412367" w:rsidRDefault="00003DFB" w:rsidP="00003DFB">
            <w:pPr>
              <w:jc w:val="left"/>
              <w:rPr>
                <w:color w:val="000000"/>
                <w:lang w:val="en-US"/>
                <w:rPrChange w:id="977" w:author="Huke, Juan (extern)" w:date="2024-05-22T18:34:00Z">
                  <w:rPr>
                    <w:color w:val="000000"/>
                  </w:rPr>
                </w:rPrChange>
              </w:rPr>
            </w:pPr>
            <w:r w:rsidRPr="00412367">
              <w:rPr>
                <w:color w:val="000000"/>
                <w:lang w:val="en-US"/>
                <w:rPrChange w:id="978" w:author="Huke, Juan (extern)" w:date="2024-05-22T18:34:00Z">
                  <w:rPr>
                    <w:color w:val="000000"/>
                  </w:rPr>
                </w:rPrChange>
              </w:rPr>
              <w:t>XX_C_CONTRACT_LGDS_CR_SOLVV</w:t>
            </w:r>
          </w:p>
        </w:tc>
        <w:tc>
          <w:tcPr>
            <w:tcW w:w="1647" w:type="dxa"/>
            <w:shd w:val="clear" w:color="auto" w:fill="FFFFFF"/>
          </w:tcPr>
          <w:p w14:paraId="7830BB81" w14:textId="77777777" w:rsidR="00003DFB" w:rsidRPr="00412367" w:rsidRDefault="00003DFB" w:rsidP="00003DFB">
            <w:pPr>
              <w:jc w:val="left"/>
              <w:rPr>
                <w:color w:val="000000"/>
                <w:lang w:val="en-US"/>
                <w:rPrChange w:id="979" w:author="Huke, Juan (extern)" w:date="2024-05-22T18:34:00Z">
                  <w:rPr>
                    <w:color w:val="000000"/>
                  </w:rPr>
                </w:rPrChange>
              </w:rPr>
            </w:pPr>
            <w:r w:rsidRPr="00412367">
              <w:rPr>
                <w:color w:val="000000"/>
                <w:lang w:val="en-US"/>
                <w:rPrChange w:id="980" w:author="Huke, Juan (extern)" w:date="2024-05-22T18:34:00Z">
                  <w:rPr>
                    <w:color w:val="000000"/>
                  </w:rPr>
                </w:rPrChange>
              </w:rPr>
              <w:t>XX_RW_IRB_BS_AS</w:t>
            </w:r>
          </w:p>
        </w:tc>
        <w:tc>
          <w:tcPr>
            <w:tcW w:w="1647" w:type="dxa"/>
            <w:shd w:val="clear" w:color="auto" w:fill="FFFFFF"/>
          </w:tcPr>
          <w:p w14:paraId="0096415F"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F569695" w14:textId="77777777" w:rsidR="00003DFB" w:rsidRDefault="00003DFB" w:rsidP="00003DFB">
            <w:pPr>
              <w:jc w:val="left"/>
              <w:rPr>
                <w:color w:val="000000"/>
              </w:rPr>
            </w:pPr>
          </w:p>
        </w:tc>
        <w:tc>
          <w:tcPr>
            <w:tcW w:w="2906" w:type="dxa"/>
            <w:tcBorders>
              <w:top w:val="nil"/>
              <w:bottom w:val="nil"/>
            </w:tcBorders>
            <w:shd w:val="clear" w:color="auto" w:fill="FFFFFF"/>
          </w:tcPr>
          <w:p w14:paraId="57DB8707" w14:textId="77777777" w:rsidR="00003DFB" w:rsidRDefault="00003DFB" w:rsidP="00003DFB">
            <w:pPr>
              <w:jc w:val="left"/>
              <w:rPr>
                <w:color w:val="000000"/>
              </w:rPr>
            </w:pPr>
          </w:p>
        </w:tc>
      </w:tr>
      <w:tr w:rsidR="00003DFB" w:rsidRPr="00003DFB" w14:paraId="1BD62138" w14:textId="77777777" w:rsidTr="00003DFB">
        <w:trPr>
          <w:trHeight w:val="449"/>
        </w:trPr>
        <w:tc>
          <w:tcPr>
            <w:tcW w:w="550" w:type="dxa"/>
            <w:tcBorders>
              <w:top w:val="nil"/>
              <w:bottom w:val="nil"/>
            </w:tcBorders>
            <w:shd w:val="clear" w:color="auto" w:fill="FFFFFF"/>
          </w:tcPr>
          <w:p w14:paraId="496BFAAE" w14:textId="77777777" w:rsidR="00003DFB" w:rsidRDefault="00003DFB" w:rsidP="00003DFB">
            <w:pPr>
              <w:jc w:val="left"/>
              <w:rPr>
                <w:color w:val="000000"/>
              </w:rPr>
            </w:pPr>
          </w:p>
        </w:tc>
        <w:tc>
          <w:tcPr>
            <w:tcW w:w="1646" w:type="dxa"/>
            <w:tcBorders>
              <w:top w:val="nil"/>
              <w:bottom w:val="nil"/>
            </w:tcBorders>
            <w:shd w:val="clear" w:color="auto" w:fill="FFFFFF"/>
          </w:tcPr>
          <w:p w14:paraId="4E7CD1A2" w14:textId="77777777" w:rsidR="00003DFB" w:rsidRDefault="00003DFB" w:rsidP="00003DFB">
            <w:pPr>
              <w:jc w:val="left"/>
              <w:rPr>
                <w:color w:val="000000"/>
              </w:rPr>
            </w:pPr>
          </w:p>
        </w:tc>
        <w:tc>
          <w:tcPr>
            <w:tcW w:w="1647" w:type="dxa"/>
            <w:tcBorders>
              <w:top w:val="nil"/>
              <w:bottom w:val="nil"/>
            </w:tcBorders>
            <w:shd w:val="clear" w:color="auto" w:fill="FFFFFF"/>
          </w:tcPr>
          <w:p w14:paraId="25830753" w14:textId="77777777" w:rsidR="00003DFB" w:rsidRDefault="00003DFB" w:rsidP="00003DFB">
            <w:pPr>
              <w:jc w:val="left"/>
              <w:rPr>
                <w:color w:val="000000"/>
              </w:rPr>
            </w:pPr>
          </w:p>
        </w:tc>
        <w:tc>
          <w:tcPr>
            <w:tcW w:w="1647" w:type="dxa"/>
            <w:shd w:val="clear" w:color="auto" w:fill="FFFFFF"/>
          </w:tcPr>
          <w:p w14:paraId="2EBCBBF7" w14:textId="77777777" w:rsidR="00003DFB" w:rsidRPr="00412367" w:rsidRDefault="00003DFB" w:rsidP="00003DFB">
            <w:pPr>
              <w:jc w:val="left"/>
              <w:rPr>
                <w:color w:val="000000"/>
                <w:lang w:val="en-US"/>
                <w:rPrChange w:id="981" w:author="Huke, Juan (extern)" w:date="2024-05-22T18:34:00Z">
                  <w:rPr>
                    <w:color w:val="000000"/>
                  </w:rPr>
                </w:rPrChange>
              </w:rPr>
            </w:pPr>
            <w:r w:rsidRPr="00412367">
              <w:rPr>
                <w:color w:val="000000"/>
                <w:lang w:val="en-US"/>
                <w:rPrChange w:id="982" w:author="Huke, Juan (extern)" w:date="2024-05-22T18:34:00Z">
                  <w:rPr>
                    <w:color w:val="000000"/>
                  </w:rPr>
                </w:rPrChange>
              </w:rPr>
              <w:t>XX_C_CONTRACT_LGDS_CR_SOLVV</w:t>
            </w:r>
          </w:p>
        </w:tc>
        <w:tc>
          <w:tcPr>
            <w:tcW w:w="1647" w:type="dxa"/>
            <w:shd w:val="clear" w:color="auto" w:fill="FFFFFF"/>
          </w:tcPr>
          <w:p w14:paraId="1983D125" w14:textId="77777777" w:rsidR="00003DFB" w:rsidRPr="00412367" w:rsidRDefault="00003DFB" w:rsidP="00003DFB">
            <w:pPr>
              <w:jc w:val="left"/>
              <w:rPr>
                <w:color w:val="000000"/>
                <w:lang w:val="en-US"/>
                <w:rPrChange w:id="983" w:author="Huke, Juan (extern)" w:date="2024-05-22T18:34:00Z">
                  <w:rPr>
                    <w:color w:val="000000"/>
                  </w:rPr>
                </w:rPrChange>
              </w:rPr>
            </w:pPr>
            <w:r w:rsidRPr="00412367">
              <w:rPr>
                <w:color w:val="000000"/>
                <w:lang w:val="en-US"/>
                <w:rPrChange w:id="984" w:author="Huke, Juan (extern)" w:date="2024-05-22T18:34:00Z">
                  <w:rPr>
                    <w:color w:val="000000"/>
                  </w:rPr>
                </w:rPrChange>
              </w:rPr>
              <w:t>XX_RWA_TR_SEC_CLA</w:t>
            </w:r>
          </w:p>
        </w:tc>
        <w:tc>
          <w:tcPr>
            <w:tcW w:w="1647" w:type="dxa"/>
            <w:shd w:val="clear" w:color="auto" w:fill="FFFFFF"/>
          </w:tcPr>
          <w:p w14:paraId="70FB26D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E0D30D6" w14:textId="77777777" w:rsidR="00003DFB" w:rsidRDefault="00003DFB" w:rsidP="00003DFB">
            <w:pPr>
              <w:jc w:val="left"/>
              <w:rPr>
                <w:color w:val="000000"/>
              </w:rPr>
            </w:pPr>
          </w:p>
        </w:tc>
        <w:tc>
          <w:tcPr>
            <w:tcW w:w="2906" w:type="dxa"/>
            <w:tcBorders>
              <w:top w:val="nil"/>
              <w:bottom w:val="nil"/>
            </w:tcBorders>
            <w:shd w:val="clear" w:color="auto" w:fill="FFFFFF"/>
          </w:tcPr>
          <w:p w14:paraId="0B1766F9" w14:textId="77777777" w:rsidR="00003DFB" w:rsidRDefault="00003DFB" w:rsidP="00003DFB">
            <w:pPr>
              <w:jc w:val="left"/>
              <w:rPr>
                <w:color w:val="000000"/>
              </w:rPr>
            </w:pPr>
          </w:p>
        </w:tc>
      </w:tr>
      <w:tr w:rsidR="00003DFB" w:rsidRPr="00003DFB" w14:paraId="4F98792E" w14:textId="77777777" w:rsidTr="00003DFB">
        <w:trPr>
          <w:trHeight w:val="449"/>
        </w:trPr>
        <w:tc>
          <w:tcPr>
            <w:tcW w:w="550" w:type="dxa"/>
            <w:tcBorders>
              <w:top w:val="nil"/>
              <w:bottom w:val="single" w:sz="4" w:space="0" w:color="auto"/>
            </w:tcBorders>
            <w:shd w:val="clear" w:color="auto" w:fill="FFFFFF"/>
          </w:tcPr>
          <w:p w14:paraId="00C5351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893763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C2B36A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0DBC698" w14:textId="77777777" w:rsidR="00003DFB" w:rsidRPr="00412367" w:rsidRDefault="00003DFB" w:rsidP="00003DFB">
            <w:pPr>
              <w:jc w:val="left"/>
              <w:rPr>
                <w:color w:val="000000"/>
                <w:lang w:val="en-US"/>
                <w:rPrChange w:id="985" w:author="Huke, Juan (extern)" w:date="2024-05-22T18:34:00Z">
                  <w:rPr>
                    <w:color w:val="000000"/>
                  </w:rPr>
                </w:rPrChange>
              </w:rPr>
            </w:pPr>
            <w:r w:rsidRPr="00412367">
              <w:rPr>
                <w:color w:val="000000"/>
                <w:lang w:val="en-US"/>
                <w:rPrChange w:id="986" w:author="Huke, Juan (extern)" w:date="2024-05-22T18:34:00Z">
                  <w:rPr>
                    <w:color w:val="000000"/>
                  </w:rPr>
                </w:rPrChange>
              </w:rPr>
              <w:t>XX_C_CUSTOMER_LGDS_CR_SOLVV</w:t>
            </w:r>
          </w:p>
        </w:tc>
        <w:tc>
          <w:tcPr>
            <w:tcW w:w="1647" w:type="dxa"/>
            <w:tcBorders>
              <w:bottom w:val="single" w:sz="4" w:space="0" w:color="auto"/>
            </w:tcBorders>
            <w:shd w:val="clear" w:color="auto" w:fill="FFFFFF"/>
          </w:tcPr>
          <w:p w14:paraId="6A5EA05D" w14:textId="77777777" w:rsidR="00003DFB" w:rsidRPr="00412367" w:rsidRDefault="00003DFB" w:rsidP="00003DFB">
            <w:pPr>
              <w:jc w:val="left"/>
              <w:rPr>
                <w:color w:val="000000"/>
                <w:lang w:val="en-US"/>
                <w:rPrChange w:id="987" w:author="Huke, Juan (extern)" w:date="2024-05-22T18:34:00Z">
                  <w:rPr>
                    <w:color w:val="000000"/>
                  </w:rPr>
                </w:rPrChange>
              </w:rPr>
            </w:pPr>
            <w:r w:rsidRPr="00412367">
              <w:rPr>
                <w:color w:val="000000"/>
                <w:lang w:val="en-US"/>
                <w:rPrChange w:id="988" w:author="Huke, Juan (extern)" w:date="2024-05-22T18:34:00Z">
                  <w:rPr>
                    <w:color w:val="000000"/>
                  </w:rPr>
                </w:rPrChange>
              </w:rPr>
              <w:t>XX_SME_SUPPORT_FACT_CRR_P</w:t>
            </w:r>
          </w:p>
        </w:tc>
        <w:tc>
          <w:tcPr>
            <w:tcW w:w="1647" w:type="dxa"/>
            <w:tcBorders>
              <w:bottom w:val="single" w:sz="4" w:space="0" w:color="auto"/>
            </w:tcBorders>
            <w:shd w:val="clear" w:color="auto" w:fill="FFFFFF"/>
          </w:tcPr>
          <w:p w14:paraId="4B3B063F" w14:textId="77777777" w:rsidR="00003DFB" w:rsidRDefault="00003DFB" w:rsidP="00003DFB">
            <w:pPr>
              <w:jc w:val="left"/>
              <w:rPr>
                <w:color w:val="000000"/>
              </w:rPr>
            </w:pPr>
            <w:r>
              <w:rPr>
                <w:color w:val="000000"/>
              </w:rPr>
              <w:t>NUMBER(18,9)</w:t>
            </w:r>
          </w:p>
        </w:tc>
        <w:tc>
          <w:tcPr>
            <w:tcW w:w="2906" w:type="dxa"/>
            <w:tcBorders>
              <w:top w:val="nil"/>
              <w:bottom w:val="single" w:sz="4" w:space="0" w:color="auto"/>
            </w:tcBorders>
            <w:shd w:val="clear" w:color="auto" w:fill="FFFFFF"/>
          </w:tcPr>
          <w:p w14:paraId="326B7F65"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1031DBB" w14:textId="77777777" w:rsidR="00003DFB" w:rsidRDefault="00003DFB" w:rsidP="00003DFB">
            <w:pPr>
              <w:jc w:val="left"/>
              <w:rPr>
                <w:color w:val="000000"/>
              </w:rPr>
            </w:pPr>
          </w:p>
        </w:tc>
      </w:tr>
      <w:tr w:rsidR="00003DFB" w:rsidRPr="00003DFB" w14:paraId="6F0AA835" w14:textId="77777777" w:rsidTr="00003DFB">
        <w:trPr>
          <w:trHeight w:val="449"/>
        </w:trPr>
        <w:tc>
          <w:tcPr>
            <w:tcW w:w="550" w:type="dxa"/>
            <w:tcBorders>
              <w:top w:val="single" w:sz="4" w:space="0" w:color="auto"/>
              <w:bottom w:val="single" w:sz="4" w:space="0" w:color="auto"/>
            </w:tcBorders>
            <w:shd w:val="clear" w:color="auto" w:fill="FFFFFF"/>
          </w:tcPr>
          <w:p w14:paraId="276DC948" w14:textId="77777777" w:rsidR="00003DFB" w:rsidRPr="00003DFB" w:rsidRDefault="00003DFB" w:rsidP="00003DFB">
            <w:pPr>
              <w:jc w:val="left"/>
              <w:rPr>
                <w:color w:val="000000"/>
              </w:rPr>
            </w:pPr>
            <w:r w:rsidRPr="00003DFB">
              <w:rPr>
                <w:color w:val="000000"/>
              </w:rPr>
              <w:lastRenderedPageBreak/>
              <w:t>5</w:t>
            </w:r>
          </w:p>
        </w:tc>
        <w:tc>
          <w:tcPr>
            <w:tcW w:w="1646" w:type="dxa"/>
            <w:tcBorders>
              <w:top w:val="single" w:sz="4" w:space="0" w:color="auto"/>
              <w:bottom w:val="single" w:sz="4" w:space="0" w:color="auto"/>
            </w:tcBorders>
            <w:shd w:val="clear" w:color="auto" w:fill="FFFFFF"/>
          </w:tcPr>
          <w:p w14:paraId="39CF9464" w14:textId="77777777" w:rsidR="00003DFB" w:rsidRPr="00003DFB" w:rsidRDefault="00003DFB" w:rsidP="00003DFB">
            <w:pPr>
              <w:jc w:val="left"/>
              <w:rPr>
                <w:color w:val="000000"/>
              </w:rPr>
            </w:pPr>
            <w:r w:rsidRPr="00003DFB">
              <w:rPr>
                <w:color w:val="000000"/>
              </w:rPr>
              <w:t>B008</w:t>
            </w:r>
          </w:p>
        </w:tc>
        <w:tc>
          <w:tcPr>
            <w:tcW w:w="1647" w:type="dxa"/>
            <w:tcBorders>
              <w:top w:val="single" w:sz="4" w:space="0" w:color="auto"/>
              <w:bottom w:val="single" w:sz="4" w:space="0" w:color="auto"/>
            </w:tcBorders>
            <w:shd w:val="clear" w:color="auto" w:fill="FFFFFF"/>
          </w:tcPr>
          <w:p w14:paraId="6B7C93DF"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541C029" w14:textId="77777777" w:rsidR="00003DFB" w:rsidRPr="00003DFB" w:rsidRDefault="00003DFB" w:rsidP="00003DFB">
            <w:pPr>
              <w:jc w:val="left"/>
              <w:rPr>
                <w:color w:val="000000"/>
              </w:rPr>
            </w:pPr>
          </w:p>
        </w:tc>
        <w:tc>
          <w:tcPr>
            <w:tcW w:w="1647" w:type="dxa"/>
            <w:shd w:val="clear" w:color="auto" w:fill="FFFFFF"/>
          </w:tcPr>
          <w:p w14:paraId="667598F8" w14:textId="77777777" w:rsidR="00003DFB" w:rsidRPr="00003DFB" w:rsidRDefault="00003DFB" w:rsidP="00003DFB">
            <w:pPr>
              <w:jc w:val="left"/>
              <w:rPr>
                <w:color w:val="000000"/>
              </w:rPr>
            </w:pPr>
          </w:p>
        </w:tc>
        <w:tc>
          <w:tcPr>
            <w:tcW w:w="1647" w:type="dxa"/>
            <w:shd w:val="clear" w:color="auto" w:fill="FFFFFF"/>
          </w:tcPr>
          <w:p w14:paraId="487A452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5BBA19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A32EF14" w14:textId="77777777" w:rsidR="00003DFB" w:rsidRPr="00003DFB" w:rsidRDefault="00003DFB" w:rsidP="00003DFB">
            <w:pPr>
              <w:jc w:val="left"/>
              <w:rPr>
                <w:color w:val="000000"/>
              </w:rPr>
            </w:pPr>
          </w:p>
        </w:tc>
      </w:tr>
      <w:tr w:rsidR="00003DFB" w:rsidRPr="00003DFB" w14:paraId="353D2D18" w14:textId="77777777" w:rsidTr="00003DFB">
        <w:trPr>
          <w:trHeight w:val="449"/>
        </w:trPr>
        <w:tc>
          <w:tcPr>
            <w:tcW w:w="550" w:type="dxa"/>
            <w:tcBorders>
              <w:top w:val="single" w:sz="4" w:space="0" w:color="auto"/>
              <w:bottom w:val="nil"/>
            </w:tcBorders>
            <w:shd w:val="clear" w:color="auto" w:fill="FFFFFF"/>
          </w:tcPr>
          <w:p w14:paraId="06E3E036" w14:textId="77777777" w:rsidR="00003DFB" w:rsidRPr="00003DFB" w:rsidRDefault="00003DFB" w:rsidP="00003DFB">
            <w:pPr>
              <w:jc w:val="left"/>
              <w:rPr>
                <w:color w:val="000000"/>
              </w:rPr>
            </w:pPr>
            <w:r>
              <w:rPr>
                <w:color w:val="000000"/>
              </w:rPr>
              <w:t>6</w:t>
            </w:r>
          </w:p>
        </w:tc>
        <w:tc>
          <w:tcPr>
            <w:tcW w:w="1646" w:type="dxa"/>
            <w:tcBorders>
              <w:top w:val="single" w:sz="4" w:space="0" w:color="auto"/>
              <w:bottom w:val="nil"/>
            </w:tcBorders>
            <w:shd w:val="clear" w:color="auto" w:fill="FFFFFF"/>
          </w:tcPr>
          <w:p w14:paraId="6F1D1AE8" w14:textId="77777777" w:rsidR="00003DFB" w:rsidRPr="00003DFB" w:rsidRDefault="00003DFB" w:rsidP="00003DFB">
            <w:pPr>
              <w:jc w:val="left"/>
              <w:rPr>
                <w:color w:val="000000"/>
              </w:rPr>
            </w:pPr>
            <w:r>
              <w:rPr>
                <w:color w:val="000000"/>
              </w:rPr>
              <w:t>B013</w:t>
            </w:r>
          </w:p>
        </w:tc>
        <w:tc>
          <w:tcPr>
            <w:tcW w:w="1647" w:type="dxa"/>
            <w:tcBorders>
              <w:top w:val="single" w:sz="4" w:space="0" w:color="auto"/>
              <w:bottom w:val="nil"/>
            </w:tcBorders>
            <w:shd w:val="clear" w:color="auto" w:fill="FFFFFF"/>
          </w:tcPr>
          <w:p w14:paraId="4A9E2553"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00AC27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27D3E704" w14:textId="77777777" w:rsidR="00003DFB" w:rsidRPr="00003DFB" w:rsidRDefault="00003DFB" w:rsidP="00003DFB">
            <w:pPr>
              <w:jc w:val="left"/>
              <w:rPr>
                <w:color w:val="000000"/>
              </w:rPr>
            </w:pPr>
            <w:r>
              <w:rPr>
                <w:color w:val="000000"/>
              </w:rPr>
              <w:t>B500</w:t>
            </w:r>
          </w:p>
        </w:tc>
        <w:tc>
          <w:tcPr>
            <w:tcW w:w="1647" w:type="dxa"/>
            <w:shd w:val="clear" w:color="auto" w:fill="FFFFFF"/>
          </w:tcPr>
          <w:p w14:paraId="07524160"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79A2A6D6" w14:textId="77777777" w:rsidR="00003DFB" w:rsidRPr="00AA394B" w:rsidRDefault="00003DFB" w:rsidP="00003DFB">
            <w:pPr>
              <w:jc w:val="left"/>
              <w:rPr>
                <w:color w:val="000000"/>
                <w:lang w:val="en-US"/>
                <w:rPrChange w:id="989" w:author="Huke, Juan (extern)" w:date="2024-05-22T19:26:00Z">
                  <w:rPr>
                    <w:color w:val="000000"/>
                  </w:rPr>
                </w:rPrChange>
              </w:rPr>
            </w:pPr>
            <w:r w:rsidRPr="00AA394B">
              <w:rPr>
                <w:color w:val="000000"/>
                <w:lang w:val="en-US"/>
                <w:rPrChange w:id="990" w:author="Huke, Juan (extern)" w:date="2024-05-22T19:26:00Z">
                  <w:rPr>
                    <w:color w:val="000000"/>
                  </w:rPr>
                </w:rPrChange>
              </w:rPr>
              <w:t>if B603 != 'T' and XX_CONTRACT is not NULL</w:t>
            </w:r>
          </w:p>
          <w:p w14:paraId="6FE74AF6" w14:textId="77777777" w:rsidR="00003DFB" w:rsidRPr="000E48F8" w:rsidRDefault="00003DFB" w:rsidP="00003DFB">
            <w:pPr>
              <w:jc w:val="left"/>
              <w:rPr>
                <w:color w:val="000000"/>
                <w:lang w:val="en-US"/>
                <w:rPrChange w:id="991" w:author="Huke, Juan Eduardo" w:date="2025-07-02T10:35:00Z">
                  <w:rPr>
                    <w:color w:val="000000"/>
                  </w:rPr>
                </w:rPrChange>
              </w:rPr>
            </w:pPr>
            <w:r w:rsidRPr="00412367">
              <w:rPr>
                <w:color w:val="000000"/>
                <w:lang w:val="en-US"/>
                <w:rPrChange w:id="992" w:author="Huke, Juan (extern)" w:date="2024-05-22T18:34:00Z">
                  <w:rPr>
                    <w:color w:val="000000"/>
                  </w:rPr>
                </w:rPrChange>
              </w:rPr>
              <w:t xml:space="preserve">then if XX_APPROACH_IND != </w:t>
            </w:r>
            <w:r w:rsidRPr="000E48F8">
              <w:rPr>
                <w:color w:val="000000"/>
                <w:lang w:val="en-US"/>
                <w:rPrChange w:id="993" w:author="Huke, Juan Eduardo" w:date="2025-07-02T10:35:00Z">
                  <w:rPr>
                    <w:color w:val="000000"/>
                  </w:rPr>
                </w:rPrChange>
              </w:rPr>
              <w:t>'IRBA' then '60' else NULL</w:t>
            </w:r>
          </w:p>
          <w:p w14:paraId="1733BCE0" w14:textId="77777777" w:rsidR="00003DFB" w:rsidRPr="00412367" w:rsidRDefault="00003DFB" w:rsidP="00003DFB">
            <w:pPr>
              <w:jc w:val="left"/>
              <w:rPr>
                <w:color w:val="000000"/>
                <w:lang w:val="en-US"/>
                <w:rPrChange w:id="994" w:author="Huke, Juan (extern)" w:date="2024-05-22T18:34:00Z">
                  <w:rPr>
                    <w:color w:val="000000"/>
                  </w:rPr>
                </w:rPrChange>
              </w:rPr>
            </w:pPr>
            <w:r w:rsidRPr="00412367">
              <w:rPr>
                <w:color w:val="000000"/>
                <w:lang w:val="en-US"/>
                <w:rPrChange w:id="995" w:author="Huke, Juan (extern)" w:date="2024-05-22T18:34:00Z">
                  <w:rPr>
                    <w:color w:val="000000"/>
                  </w:rPr>
                </w:rPrChange>
              </w:rPr>
              <w:t>else</w:t>
            </w:r>
          </w:p>
          <w:p w14:paraId="36E19A71" w14:textId="77777777" w:rsidR="00003DFB" w:rsidRPr="00412367" w:rsidRDefault="00003DFB" w:rsidP="00003DFB">
            <w:pPr>
              <w:jc w:val="left"/>
              <w:rPr>
                <w:color w:val="000000"/>
                <w:lang w:val="en-US"/>
                <w:rPrChange w:id="996" w:author="Huke, Juan (extern)" w:date="2024-05-22T18:34:00Z">
                  <w:rPr>
                    <w:color w:val="000000"/>
                  </w:rPr>
                </w:rPrChange>
              </w:rPr>
            </w:pPr>
            <w:r w:rsidRPr="00412367">
              <w:rPr>
                <w:color w:val="000000"/>
                <w:lang w:val="en-US"/>
                <w:rPrChange w:id="997" w:author="Huke, Juan (extern)" w:date="2024-05-22T18:34:00Z">
                  <w:rPr>
                    <w:color w:val="000000"/>
                  </w:rPr>
                </w:rPrChange>
              </w:rPr>
              <w:t>if B500 = 0 and XX_HIGH_RISK_F = 'T'</w:t>
            </w:r>
          </w:p>
          <w:p w14:paraId="07EEBC51" w14:textId="77777777" w:rsidR="00003DFB" w:rsidRPr="00412367" w:rsidRDefault="00003DFB" w:rsidP="00003DFB">
            <w:pPr>
              <w:jc w:val="left"/>
              <w:rPr>
                <w:color w:val="000000"/>
                <w:lang w:val="en-US"/>
                <w:rPrChange w:id="998" w:author="Huke, Juan (extern)" w:date="2024-05-22T18:34:00Z">
                  <w:rPr>
                    <w:color w:val="000000"/>
                  </w:rPr>
                </w:rPrChange>
              </w:rPr>
            </w:pPr>
            <w:r w:rsidRPr="00412367">
              <w:rPr>
                <w:color w:val="000000"/>
                <w:lang w:val="en-US"/>
                <w:rPrChange w:id="999" w:author="Huke, Juan (extern)" w:date="2024-05-22T18:34:00Z">
                  <w:rPr>
                    <w:color w:val="000000"/>
                  </w:rPr>
                </w:rPrChange>
              </w:rPr>
              <w:t>then 80</w:t>
            </w:r>
          </w:p>
          <w:p w14:paraId="6CBB2C0A" w14:textId="77777777" w:rsidR="00003DFB" w:rsidRPr="00412367" w:rsidRDefault="00003DFB" w:rsidP="00003DFB">
            <w:pPr>
              <w:jc w:val="left"/>
              <w:rPr>
                <w:color w:val="000000"/>
                <w:lang w:val="en-US"/>
                <w:rPrChange w:id="1000" w:author="Huke, Juan (extern)" w:date="2024-05-22T18:34:00Z">
                  <w:rPr>
                    <w:color w:val="000000"/>
                  </w:rPr>
                </w:rPrChange>
              </w:rPr>
            </w:pPr>
            <w:r w:rsidRPr="00412367">
              <w:rPr>
                <w:color w:val="000000"/>
                <w:lang w:val="en-US"/>
                <w:rPrChange w:id="1001" w:author="Huke, Juan (extern)" w:date="2024-05-22T18:34:00Z">
                  <w:rPr>
                    <w:color w:val="000000"/>
                  </w:rPr>
                </w:rPrChange>
              </w:rPr>
              <w:t>else if CRI159 in ('1','2','3') then 91</w:t>
            </w:r>
          </w:p>
          <w:p w14:paraId="639579CF" w14:textId="77777777" w:rsidR="00003DFB" w:rsidRPr="00412367" w:rsidRDefault="00003DFB" w:rsidP="00003DFB">
            <w:pPr>
              <w:jc w:val="left"/>
              <w:rPr>
                <w:color w:val="000000"/>
                <w:lang w:val="en-US"/>
                <w:rPrChange w:id="1002" w:author="Huke, Juan (extern)" w:date="2024-05-22T18:34:00Z">
                  <w:rPr>
                    <w:color w:val="000000"/>
                  </w:rPr>
                </w:rPrChange>
              </w:rPr>
            </w:pPr>
            <w:r w:rsidRPr="00412367">
              <w:rPr>
                <w:color w:val="000000"/>
                <w:lang w:val="en-US"/>
                <w:rPrChange w:id="1003" w:author="Huke, Juan (extern)" w:date="2024-05-22T18:34:00Z">
                  <w:rPr>
                    <w:color w:val="000000"/>
                  </w:rPr>
                </w:rPrChange>
              </w:rPr>
              <w:t>else (if B500 = 0</w:t>
            </w:r>
          </w:p>
          <w:p w14:paraId="786EF5E7" w14:textId="77777777" w:rsidR="00003DFB" w:rsidRPr="00412367" w:rsidRDefault="00003DFB" w:rsidP="00003DFB">
            <w:pPr>
              <w:jc w:val="left"/>
              <w:rPr>
                <w:color w:val="000000"/>
                <w:lang w:val="en-US"/>
                <w:rPrChange w:id="1004" w:author="Huke, Juan (extern)" w:date="2024-05-22T18:34:00Z">
                  <w:rPr>
                    <w:color w:val="000000"/>
                  </w:rPr>
                </w:rPrChange>
              </w:rPr>
            </w:pPr>
            <w:r w:rsidRPr="00412367">
              <w:rPr>
                <w:color w:val="000000"/>
                <w:lang w:val="en-US"/>
                <w:rPrChange w:id="1005" w:author="Huke, Juan (extern)" w:date="2024-05-22T18:34:00Z">
                  <w:rPr>
                    <w:color w:val="000000"/>
                  </w:rPr>
                </w:rPrChange>
              </w:rPr>
              <w:t>then Zugriff auf XX_MAP_B013_DEAL mit  XX_C_CONTRACT_LGDS_CR_SOLVV.XX_ASSET_CLASS_STA_IND und XX_C_CONTRACT_LGDS_CR.XX_COVERED_BOND_F</w:t>
            </w:r>
          </w:p>
          <w:p w14:paraId="53DC9AD9" w14:textId="77777777" w:rsidR="00003DFB" w:rsidRPr="00412367" w:rsidRDefault="00003DFB" w:rsidP="00003DFB">
            <w:pPr>
              <w:jc w:val="left"/>
              <w:rPr>
                <w:color w:val="000000"/>
                <w:lang w:val="en-US"/>
                <w:rPrChange w:id="1006" w:author="Huke, Juan (extern)" w:date="2024-05-22T18:34:00Z">
                  <w:rPr>
                    <w:color w:val="000000"/>
                  </w:rPr>
                </w:rPrChange>
              </w:rPr>
            </w:pPr>
            <w:r w:rsidRPr="00412367">
              <w:rPr>
                <w:color w:val="000000"/>
                <w:lang w:val="en-US"/>
                <w:rPrChange w:id="1007" w:author="Huke, Juan (extern)" w:date="2024-05-22T18:34:00Z">
                  <w:rPr>
                    <w:color w:val="000000"/>
                  </w:rPr>
                </w:rPrChange>
              </w:rPr>
              <w:t>else (if B500 = 2</w:t>
            </w:r>
          </w:p>
          <w:p w14:paraId="512D6174" w14:textId="77777777" w:rsidR="00003DFB" w:rsidRPr="00412367" w:rsidRDefault="00003DFB" w:rsidP="00003DFB">
            <w:pPr>
              <w:jc w:val="left"/>
              <w:rPr>
                <w:color w:val="000000"/>
                <w:lang w:val="en-US"/>
                <w:rPrChange w:id="1008" w:author="Huke, Juan (extern)" w:date="2024-05-22T18:34:00Z">
                  <w:rPr>
                    <w:color w:val="000000"/>
                  </w:rPr>
                </w:rPrChange>
              </w:rPr>
            </w:pPr>
            <w:r w:rsidRPr="00412367">
              <w:rPr>
                <w:color w:val="000000"/>
                <w:lang w:val="en-US"/>
                <w:rPrChange w:id="1009" w:author="Huke, Juan (extern)" w:date="2024-05-22T18:34:00Z">
                  <w:rPr>
                    <w:color w:val="000000"/>
                  </w:rPr>
                </w:rPrChange>
              </w:rPr>
              <w:t xml:space="preserve"> then (if B603 = 'T'</w:t>
            </w:r>
          </w:p>
          <w:p w14:paraId="55008B30" w14:textId="77777777" w:rsidR="00003DFB" w:rsidRPr="00412367" w:rsidRDefault="00003DFB" w:rsidP="00003DFB">
            <w:pPr>
              <w:jc w:val="left"/>
              <w:rPr>
                <w:color w:val="000000"/>
                <w:lang w:val="en-US"/>
                <w:rPrChange w:id="1010" w:author="Huke, Juan (extern)" w:date="2024-05-22T18:34:00Z">
                  <w:rPr>
                    <w:color w:val="000000"/>
                  </w:rPr>
                </w:rPrChange>
              </w:rPr>
            </w:pPr>
            <w:r w:rsidRPr="00412367">
              <w:rPr>
                <w:color w:val="000000"/>
                <w:lang w:val="en-US"/>
                <w:rPrChange w:id="1011" w:author="Huke, Juan (extern)" w:date="2024-05-22T18:34:00Z">
                  <w:rPr>
                    <w:color w:val="000000"/>
                  </w:rPr>
                </w:rPrChange>
              </w:rPr>
              <w:t>then 10</w:t>
            </w:r>
          </w:p>
          <w:p w14:paraId="10E8876F" w14:textId="77777777" w:rsidR="00003DFB" w:rsidRPr="00412367" w:rsidRDefault="00003DFB" w:rsidP="00003DFB">
            <w:pPr>
              <w:jc w:val="left"/>
              <w:rPr>
                <w:color w:val="000000"/>
                <w:lang w:val="en-US"/>
                <w:rPrChange w:id="1012" w:author="Huke, Juan (extern)" w:date="2024-05-22T18:34:00Z">
                  <w:rPr>
                    <w:color w:val="000000"/>
                  </w:rPr>
                </w:rPrChange>
              </w:rPr>
            </w:pPr>
            <w:r w:rsidRPr="00412367">
              <w:rPr>
                <w:color w:val="000000"/>
                <w:lang w:val="en-US"/>
                <w:rPrChange w:id="1013" w:author="Huke, Juan (extern)" w:date="2024-05-22T18:34:00Z">
                  <w:rPr>
                    <w:color w:val="000000"/>
                  </w:rPr>
                </w:rPrChange>
              </w:rPr>
              <w:t>else Zugriff auf XX_MAP_B013_DEAL mit  XX_C_CONTRACT_LGDS_CR_SOLVV.XX_ASSET_CLASS_STA_IND und XX_C_CONTRACT_LGDS_C</w:t>
            </w:r>
            <w:r w:rsidRPr="00412367">
              <w:rPr>
                <w:color w:val="000000"/>
                <w:lang w:val="en-US"/>
                <w:rPrChange w:id="1014" w:author="Huke, Juan (extern)" w:date="2024-05-22T18:34:00Z">
                  <w:rPr>
                    <w:color w:val="000000"/>
                  </w:rPr>
                </w:rPrChange>
              </w:rPr>
              <w:lastRenderedPageBreak/>
              <w:t>R.XX_COVERED_BOND_F)</w:t>
            </w:r>
          </w:p>
          <w:p w14:paraId="43A05C61" w14:textId="77777777" w:rsidR="00003DFB" w:rsidRDefault="00003DFB" w:rsidP="00003DFB">
            <w:pPr>
              <w:jc w:val="left"/>
              <w:rPr>
                <w:color w:val="000000"/>
              </w:rPr>
            </w:pPr>
            <w:r>
              <w:rPr>
                <w:color w:val="000000"/>
              </w:rPr>
              <w:t>else NULL))</w:t>
            </w:r>
          </w:p>
          <w:p w14:paraId="7A04D1C6" w14:textId="77777777" w:rsidR="00003DFB" w:rsidRDefault="00003DFB" w:rsidP="00003DFB">
            <w:pPr>
              <w:jc w:val="left"/>
              <w:rPr>
                <w:color w:val="000000"/>
              </w:rPr>
            </w:pPr>
          </w:p>
          <w:p w14:paraId="25F07F49" w14:textId="77777777" w:rsidR="00003DFB" w:rsidRPr="00003DFB" w:rsidRDefault="00003DFB" w:rsidP="00003DFB">
            <w:pPr>
              <w:jc w:val="left"/>
              <w:rPr>
                <w:color w:val="000000"/>
              </w:rPr>
            </w:pPr>
            <w:r>
              <w:rPr>
                <w:color w:val="000000"/>
              </w:rPr>
              <w:t>Wird in der XX_MAP_B013_DEAL kein Eintrag gefunden, dann wird B013 mit NULL befüllt und Error ID 1001 #DQ protokolliert.</w:t>
            </w:r>
          </w:p>
        </w:tc>
        <w:tc>
          <w:tcPr>
            <w:tcW w:w="2906" w:type="dxa"/>
            <w:tcBorders>
              <w:top w:val="single" w:sz="4" w:space="0" w:color="auto"/>
              <w:bottom w:val="nil"/>
            </w:tcBorders>
            <w:shd w:val="clear" w:color="auto" w:fill="FFFFFF"/>
          </w:tcPr>
          <w:p w14:paraId="164FCBCB" w14:textId="77777777" w:rsidR="00003DFB" w:rsidRDefault="00003DFB" w:rsidP="00003DFB">
            <w:pPr>
              <w:jc w:val="left"/>
              <w:rPr>
                <w:color w:val="000000"/>
              </w:rPr>
            </w:pPr>
            <w:r>
              <w:rPr>
                <w:color w:val="000000"/>
              </w:rPr>
              <w:lastRenderedPageBreak/>
              <w:t>Forderungsklasse KSA</w:t>
            </w:r>
          </w:p>
          <w:p w14:paraId="0E49EE09" w14:textId="77777777" w:rsidR="00003DFB" w:rsidRDefault="00003DFB" w:rsidP="00003DFB">
            <w:pPr>
              <w:jc w:val="left"/>
              <w:rPr>
                <w:color w:val="000000"/>
              </w:rPr>
            </w:pPr>
          </w:p>
          <w:p w14:paraId="453D8717" w14:textId="77777777" w:rsidR="00003DFB" w:rsidRDefault="00003DFB" w:rsidP="00003DFB">
            <w:pPr>
              <w:jc w:val="left"/>
              <w:rPr>
                <w:color w:val="000000"/>
              </w:rPr>
            </w:pPr>
            <w:r>
              <w:rPr>
                <w:color w:val="000000"/>
              </w:rPr>
              <w:t>Annahme: Transferrisiko wird weiterhin berücksichtigt.</w:t>
            </w:r>
          </w:p>
          <w:p w14:paraId="6474638E" w14:textId="77777777" w:rsidR="00003DFB" w:rsidRDefault="00003DFB" w:rsidP="00003DFB">
            <w:pPr>
              <w:jc w:val="left"/>
              <w:rPr>
                <w:color w:val="000000"/>
              </w:rPr>
            </w:pPr>
          </w:p>
          <w:p w14:paraId="601C357F" w14:textId="77777777" w:rsidR="00003DFB" w:rsidRPr="00003DFB" w:rsidRDefault="00003DFB" w:rsidP="00003DFB">
            <w:pPr>
              <w:jc w:val="left"/>
              <w:rPr>
                <w:color w:val="000000"/>
              </w:rPr>
            </w:pPr>
            <w:r w:rsidRPr="00412367">
              <w:rPr>
                <w:color w:val="000000"/>
                <w:lang w:val="en-US"/>
                <w:rPrChange w:id="1015" w:author="Huke, Juan (extern)" w:date="2024-05-22T18:34:00Z">
                  <w:rPr>
                    <w:color w:val="000000"/>
                  </w:rPr>
                </w:rPrChange>
              </w:rPr>
              <w:t xml:space="preserve">XX_ASSET_CLASS_STA_IND = KSA-Forderungsklasse, XX_COVERED_BOND_F = Kennz. </w:t>
            </w:r>
            <w:r>
              <w:rPr>
                <w:color w:val="000000"/>
              </w:rPr>
              <w:t>Gedeckte Schuldverschreibung, XX_HIGH_RISK_F = Kennz. Geschäft mit hohem Risiko, B500 = Risikoansatz (0 = KSA, 2 = AIRB), B603 = Prüfpfad 3 (aktuelle Belegung Obligor- vs. Transferrisiko), CRI159 =</w:t>
            </w:r>
            <w:r>
              <w:rPr>
                <w:color w:val="000000"/>
              </w:rPr>
              <w:tab/>
              <w:t xml:space="preserve"> Verzugs- &amp; Ausfallkennzeichen, B013 (10 = Zentralregierungen, 80 = Mit besonders hohen Risiken verbundene Positionen, 60 = Verbriefungen, 91 = Ausgefallene Forderungen)</w:t>
            </w:r>
          </w:p>
        </w:tc>
      </w:tr>
      <w:tr w:rsidR="00003DFB" w:rsidRPr="00003DFB" w14:paraId="47B815C2" w14:textId="77777777" w:rsidTr="00003DFB">
        <w:trPr>
          <w:trHeight w:val="449"/>
        </w:trPr>
        <w:tc>
          <w:tcPr>
            <w:tcW w:w="550" w:type="dxa"/>
            <w:tcBorders>
              <w:top w:val="nil"/>
              <w:bottom w:val="nil"/>
            </w:tcBorders>
            <w:shd w:val="clear" w:color="auto" w:fill="FFFFFF"/>
          </w:tcPr>
          <w:p w14:paraId="06F7B109" w14:textId="77777777" w:rsidR="00003DFB" w:rsidRDefault="00003DFB" w:rsidP="00003DFB">
            <w:pPr>
              <w:jc w:val="left"/>
              <w:rPr>
                <w:color w:val="000000"/>
              </w:rPr>
            </w:pPr>
          </w:p>
        </w:tc>
        <w:tc>
          <w:tcPr>
            <w:tcW w:w="1646" w:type="dxa"/>
            <w:tcBorders>
              <w:top w:val="nil"/>
              <w:bottom w:val="nil"/>
            </w:tcBorders>
            <w:shd w:val="clear" w:color="auto" w:fill="FFFFFF"/>
          </w:tcPr>
          <w:p w14:paraId="674F6C66" w14:textId="77777777" w:rsidR="00003DFB" w:rsidRDefault="00003DFB" w:rsidP="00003DFB">
            <w:pPr>
              <w:jc w:val="left"/>
              <w:rPr>
                <w:color w:val="000000"/>
              </w:rPr>
            </w:pPr>
          </w:p>
        </w:tc>
        <w:tc>
          <w:tcPr>
            <w:tcW w:w="1647" w:type="dxa"/>
            <w:tcBorders>
              <w:top w:val="nil"/>
              <w:bottom w:val="nil"/>
            </w:tcBorders>
            <w:shd w:val="clear" w:color="auto" w:fill="FFFFFF"/>
          </w:tcPr>
          <w:p w14:paraId="6CFE85DB" w14:textId="77777777" w:rsidR="00003DFB" w:rsidRDefault="00003DFB" w:rsidP="00003DFB">
            <w:pPr>
              <w:jc w:val="left"/>
              <w:rPr>
                <w:color w:val="000000"/>
              </w:rPr>
            </w:pPr>
          </w:p>
        </w:tc>
        <w:tc>
          <w:tcPr>
            <w:tcW w:w="1647" w:type="dxa"/>
            <w:shd w:val="clear" w:color="auto" w:fill="FFFFFF"/>
          </w:tcPr>
          <w:p w14:paraId="7B62059C" w14:textId="77777777" w:rsidR="00003DFB" w:rsidRDefault="00003DFB" w:rsidP="00003DFB">
            <w:pPr>
              <w:jc w:val="left"/>
              <w:rPr>
                <w:color w:val="000000"/>
              </w:rPr>
            </w:pPr>
            <w:r>
              <w:rPr>
                <w:color w:val="000000"/>
              </w:rPr>
              <w:t>POSITION</w:t>
            </w:r>
          </w:p>
        </w:tc>
        <w:tc>
          <w:tcPr>
            <w:tcW w:w="1647" w:type="dxa"/>
            <w:shd w:val="clear" w:color="auto" w:fill="FFFFFF"/>
          </w:tcPr>
          <w:p w14:paraId="7A7E36F7" w14:textId="77777777" w:rsidR="00003DFB" w:rsidRDefault="00003DFB" w:rsidP="00003DFB">
            <w:pPr>
              <w:jc w:val="left"/>
              <w:rPr>
                <w:color w:val="000000"/>
              </w:rPr>
            </w:pPr>
            <w:r>
              <w:rPr>
                <w:color w:val="000000"/>
              </w:rPr>
              <w:t>B603</w:t>
            </w:r>
          </w:p>
        </w:tc>
        <w:tc>
          <w:tcPr>
            <w:tcW w:w="1647" w:type="dxa"/>
            <w:shd w:val="clear" w:color="auto" w:fill="FFFFFF"/>
          </w:tcPr>
          <w:p w14:paraId="570FA75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E931643" w14:textId="77777777" w:rsidR="00003DFB" w:rsidRDefault="00003DFB" w:rsidP="00003DFB">
            <w:pPr>
              <w:jc w:val="left"/>
              <w:rPr>
                <w:color w:val="000000"/>
              </w:rPr>
            </w:pPr>
          </w:p>
        </w:tc>
        <w:tc>
          <w:tcPr>
            <w:tcW w:w="2906" w:type="dxa"/>
            <w:tcBorders>
              <w:top w:val="nil"/>
              <w:bottom w:val="nil"/>
            </w:tcBorders>
            <w:shd w:val="clear" w:color="auto" w:fill="FFFFFF"/>
          </w:tcPr>
          <w:p w14:paraId="3BC9CC86" w14:textId="77777777" w:rsidR="00003DFB" w:rsidRDefault="00003DFB" w:rsidP="00003DFB">
            <w:pPr>
              <w:jc w:val="left"/>
              <w:rPr>
                <w:color w:val="000000"/>
              </w:rPr>
            </w:pPr>
          </w:p>
        </w:tc>
      </w:tr>
      <w:tr w:rsidR="00003DFB" w:rsidRPr="00003DFB" w14:paraId="6B8FFF15" w14:textId="77777777" w:rsidTr="00003DFB">
        <w:trPr>
          <w:trHeight w:val="449"/>
        </w:trPr>
        <w:tc>
          <w:tcPr>
            <w:tcW w:w="550" w:type="dxa"/>
            <w:tcBorders>
              <w:top w:val="nil"/>
              <w:bottom w:val="nil"/>
            </w:tcBorders>
            <w:shd w:val="clear" w:color="auto" w:fill="FFFFFF"/>
          </w:tcPr>
          <w:p w14:paraId="7C278E96" w14:textId="77777777" w:rsidR="00003DFB" w:rsidRDefault="00003DFB" w:rsidP="00003DFB">
            <w:pPr>
              <w:jc w:val="left"/>
              <w:rPr>
                <w:color w:val="000000"/>
              </w:rPr>
            </w:pPr>
          </w:p>
        </w:tc>
        <w:tc>
          <w:tcPr>
            <w:tcW w:w="1646" w:type="dxa"/>
            <w:tcBorders>
              <w:top w:val="nil"/>
              <w:bottom w:val="nil"/>
            </w:tcBorders>
            <w:shd w:val="clear" w:color="auto" w:fill="FFFFFF"/>
          </w:tcPr>
          <w:p w14:paraId="14960BE7" w14:textId="77777777" w:rsidR="00003DFB" w:rsidRDefault="00003DFB" w:rsidP="00003DFB">
            <w:pPr>
              <w:jc w:val="left"/>
              <w:rPr>
                <w:color w:val="000000"/>
              </w:rPr>
            </w:pPr>
          </w:p>
        </w:tc>
        <w:tc>
          <w:tcPr>
            <w:tcW w:w="1647" w:type="dxa"/>
            <w:tcBorders>
              <w:top w:val="nil"/>
              <w:bottom w:val="nil"/>
            </w:tcBorders>
            <w:shd w:val="clear" w:color="auto" w:fill="FFFFFF"/>
          </w:tcPr>
          <w:p w14:paraId="5B5356B0" w14:textId="77777777" w:rsidR="00003DFB" w:rsidRDefault="00003DFB" w:rsidP="00003DFB">
            <w:pPr>
              <w:jc w:val="left"/>
              <w:rPr>
                <w:color w:val="000000"/>
              </w:rPr>
            </w:pPr>
          </w:p>
        </w:tc>
        <w:tc>
          <w:tcPr>
            <w:tcW w:w="1647" w:type="dxa"/>
            <w:shd w:val="clear" w:color="auto" w:fill="FFFFFF"/>
          </w:tcPr>
          <w:p w14:paraId="27317980" w14:textId="77777777" w:rsidR="00003DFB" w:rsidRDefault="00003DFB" w:rsidP="00003DFB">
            <w:pPr>
              <w:jc w:val="left"/>
              <w:rPr>
                <w:color w:val="000000"/>
              </w:rPr>
            </w:pPr>
            <w:r>
              <w:rPr>
                <w:color w:val="000000"/>
              </w:rPr>
              <w:t>POSITION</w:t>
            </w:r>
          </w:p>
        </w:tc>
        <w:tc>
          <w:tcPr>
            <w:tcW w:w="1647" w:type="dxa"/>
            <w:shd w:val="clear" w:color="auto" w:fill="FFFFFF"/>
          </w:tcPr>
          <w:p w14:paraId="300EFBFE" w14:textId="77777777" w:rsidR="00003DFB" w:rsidRDefault="00003DFB" w:rsidP="00003DFB">
            <w:pPr>
              <w:jc w:val="left"/>
              <w:rPr>
                <w:color w:val="000000"/>
              </w:rPr>
            </w:pPr>
            <w:r>
              <w:rPr>
                <w:color w:val="000000"/>
              </w:rPr>
              <w:t>CRI159</w:t>
            </w:r>
          </w:p>
        </w:tc>
        <w:tc>
          <w:tcPr>
            <w:tcW w:w="1647" w:type="dxa"/>
            <w:shd w:val="clear" w:color="auto" w:fill="FFFFFF"/>
          </w:tcPr>
          <w:p w14:paraId="49E6069B"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8983F27" w14:textId="77777777" w:rsidR="00003DFB" w:rsidRDefault="00003DFB" w:rsidP="00003DFB">
            <w:pPr>
              <w:jc w:val="left"/>
              <w:rPr>
                <w:color w:val="000000"/>
              </w:rPr>
            </w:pPr>
          </w:p>
        </w:tc>
        <w:tc>
          <w:tcPr>
            <w:tcW w:w="2906" w:type="dxa"/>
            <w:tcBorders>
              <w:top w:val="nil"/>
              <w:bottom w:val="nil"/>
            </w:tcBorders>
            <w:shd w:val="clear" w:color="auto" w:fill="FFFFFF"/>
          </w:tcPr>
          <w:p w14:paraId="23BB82A7" w14:textId="77777777" w:rsidR="00003DFB" w:rsidRDefault="00003DFB" w:rsidP="00003DFB">
            <w:pPr>
              <w:jc w:val="left"/>
              <w:rPr>
                <w:color w:val="000000"/>
              </w:rPr>
            </w:pPr>
          </w:p>
        </w:tc>
      </w:tr>
      <w:tr w:rsidR="00003DFB" w:rsidRPr="00003DFB" w14:paraId="63AE4FE8" w14:textId="77777777" w:rsidTr="00003DFB">
        <w:trPr>
          <w:trHeight w:val="449"/>
        </w:trPr>
        <w:tc>
          <w:tcPr>
            <w:tcW w:w="550" w:type="dxa"/>
            <w:tcBorders>
              <w:top w:val="nil"/>
              <w:bottom w:val="nil"/>
            </w:tcBorders>
            <w:shd w:val="clear" w:color="auto" w:fill="FFFFFF"/>
          </w:tcPr>
          <w:p w14:paraId="0E39AE3C" w14:textId="77777777" w:rsidR="00003DFB" w:rsidRDefault="00003DFB" w:rsidP="00003DFB">
            <w:pPr>
              <w:jc w:val="left"/>
              <w:rPr>
                <w:color w:val="000000"/>
              </w:rPr>
            </w:pPr>
          </w:p>
        </w:tc>
        <w:tc>
          <w:tcPr>
            <w:tcW w:w="1646" w:type="dxa"/>
            <w:tcBorders>
              <w:top w:val="nil"/>
              <w:bottom w:val="nil"/>
            </w:tcBorders>
            <w:shd w:val="clear" w:color="auto" w:fill="FFFFFF"/>
          </w:tcPr>
          <w:p w14:paraId="55DDF2F6" w14:textId="77777777" w:rsidR="00003DFB" w:rsidRDefault="00003DFB" w:rsidP="00003DFB">
            <w:pPr>
              <w:jc w:val="left"/>
              <w:rPr>
                <w:color w:val="000000"/>
              </w:rPr>
            </w:pPr>
          </w:p>
        </w:tc>
        <w:tc>
          <w:tcPr>
            <w:tcW w:w="1647" w:type="dxa"/>
            <w:tcBorders>
              <w:top w:val="nil"/>
              <w:bottom w:val="nil"/>
            </w:tcBorders>
            <w:shd w:val="clear" w:color="auto" w:fill="FFFFFF"/>
          </w:tcPr>
          <w:p w14:paraId="3EBEA5ED" w14:textId="77777777" w:rsidR="00003DFB" w:rsidRDefault="00003DFB" w:rsidP="00003DFB">
            <w:pPr>
              <w:jc w:val="left"/>
              <w:rPr>
                <w:color w:val="000000"/>
              </w:rPr>
            </w:pPr>
          </w:p>
        </w:tc>
        <w:tc>
          <w:tcPr>
            <w:tcW w:w="1647" w:type="dxa"/>
            <w:shd w:val="clear" w:color="auto" w:fill="FFFFFF"/>
          </w:tcPr>
          <w:p w14:paraId="32F057C8" w14:textId="77777777" w:rsidR="00003DFB" w:rsidRPr="00412367" w:rsidRDefault="00003DFB" w:rsidP="00003DFB">
            <w:pPr>
              <w:jc w:val="left"/>
              <w:rPr>
                <w:color w:val="000000"/>
                <w:lang w:val="en-US"/>
                <w:rPrChange w:id="1016" w:author="Huke, Juan (extern)" w:date="2024-05-22T18:34:00Z">
                  <w:rPr>
                    <w:color w:val="000000"/>
                  </w:rPr>
                </w:rPrChange>
              </w:rPr>
            </w:pPr>
            <w:r w:rsidRPr="00412367">
              <w:rPr>
                <w:color w:val="000000"/>
                <w:lang w:val="en-US"/>
                <w:rPrChange w:id="1017" w:author="Huke, Juan (extern)" w:date="2024-05-22T18:34:00Z">
                  <w:rPr>
                    <w:color w:val="000000"/>
                  </w:rPr>
                </w:rPrChange>
              </w:rPr>
              <w:t>XX_C_CONTRACT_LGDS_CR_ABS</w:t>
            </w:r>
          </w:p>
        </w:tc>
        <w:tc>
          <w:tcPr>
            <w:tcW w:w="1647" w:type="dxa"/>
            <w:shd w:val="clear" w:color="auto" w:fill="FFFFFF"/>
          </w:tcPr>
          <w:p w14:paraId="284E8669" w14:textId="77777777" w:rsidR="00003DFB" w:rsidRDefault="00003DFB" w:rsidP="00003DFB">
            <w:pPr>
              <w:jc w:val="left"/>
              <w:rPr>
                <w:color w:val="000000"/>
              </w:rPr>
            </w:pPr>
            <w:r>
              <w:rPr>
                <w:color w:val="000000"/>
              </w:rPr>
              <w:t>XX_APPROACH_IND</w:t>
            </w:r>
          </w:p>
        </w:tc>
        <w:tc>
          <w:tcPr>
            <w:tcW w:w="1647" w:type="dxa"/>
            <w:shd w:val="clear" w:color="auto" w:fill="FFFFFF"/>
          </w:tcPr>
          <w:p w14:paraId="67873E36"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A6A962D" w14:textId="77777777" w:rsidR="00003DFB" w:rsidRDefault="00003DFB" w:rsidP="00003DFB">
            <w:pPr>
              <w:jc w:val="left"/>
              <w:rPr>
                <w:color w:val="000000"/>
              </w:rPr>
            </w:pPr>
          </w:p>
        </w:tc>
        <w:tc>
          <w:tcPr>
            <w:tcW w:w="2906" w:type="dxa"/>
            <w:tcBorders>
              <w:top w:val="nil"/>
              <w:bottom w:val="nil"/>
            </w:tcBorders>
            <w:shd w:val="clear" w:color="auto" w:fill="FFFFFF"/>
          </w:tcPr>
          <w:p w14:paraId="76102026" w14:textId="77777777" w:rsidR="00003DFB" w:rsidRDefault="00003DFB" w:rsidP="00003DFB">
            <w:pPr>
              <w:jc w:val="left"/>
              <w:rPr>
                <w:color w:val="000000"/>
              </w:rPr>
            </w:pPr>
          </w:p>
        </w:tc>
      </w:tr>
      <w:tr w:rsidR="00003DFB" w:rsidRPr="00003DFB" w14:paraId="49421ADC" w14:textId="77777777" w:rsidTr="00003DFB">
        <w:trPr>
          <w:trHeight w:val="449"/>
        </w:trPr>
        <w:tc>
          <w:tcPr>
            <w:tcW w:w="550" w:type="dxa"/>
            <w:tcBorders>
              <w:top w:val="nil"/>
              <w:bottom w:val="nil"/>
            </w:tcBorders>
            <w:shd w:val="clear" w:color="auto" w:fill="FFFFFF"/>
          </w:tcPr>
          <w:p w14:paraId="313C6C18" w14:textId="77777777" w:rsidR="00003DFB" w:rsidRDefault="00003DFB" w:rsidP="00003DFB">
            <w:pPr>
              <w:jc w:val="left"/>
              <w:rPr>
                <w:color w:val="000000"/>
              </w:rPr>
            </w:pPr>
          </w:p>
        </w:tc>
        <w:tc>
          <w:tcPr>
            <w:tcW w:w="1646" w:type="dxa"/>
            <w:tcBorders>
              <w:top w:val="nil"/>
              <w:bottom w:val="nil"/>
            </w:tcBorders>
            <w:shd w:val="clear" w:color="auto" w:fill="FFFFFF"/>
          </w:tcPr>
          <w:p w14:paraId="760BB560" w14:textId="77777777" w:rsidR="00003DFB" w:rsidRDefault="00003DFB" w:rsidP="00003DFB">
            <w:pPr>
              <w:jc w:val="left"/>
              <w:rPr>
                <w:color w:val="000000"/>
              </w:rPr>
            </w:pPr>
          </w:p>
        </w:tc>
        <w:tc>
          <w:tcPr>
            <w:tcW w:w="1647" w:type="dxa"/>
            <w:tcBorders>
              <w:top w:val="nil"/>
              <w:bottom w:val="nil"/>
            </w:tcBorders>
            <w:shd w:val="clear" w:color="auto" w:fill="FFFFFF"/>
          </w:tcPr>
          <w:p w14:paraId="3A3A09DA" w14:textId="77777777" w:rsidR="00003DFB" w:rsidRDefault="00003DFB" w:rsidP="00003DFB">
            <w:pPr>
              <w:jc w:val="left"/>
              <w:rPr>
                <w:color w:val="000000"/>
              </w:rPr>
            </w:pPr>
          </w:p>
        </w:tc>
        <w:tc>
          <w:tcPr>
            <w:tcW w:w="1647" w:type="dxa"/>
            <w:shd w:val="clear" w:color="auto" w:fill="FFFFFF"/>
          </w:tcPr>
          <w:p w14:paraId="5F98D246" w14:textId="77777777" w:rsidR="00003DFB" w:rsidRPr="00412367" w:rsidRDefault="00003DFB" w:rsidP="00003DFB">
            <w:pPr>
              <w:jc w:val="left"/>
              <w:rPr>
                <w:color w:val="000000"/>
                <w:lang w:val="en-US"/>
                <w:rPrChange w:id="1018" w:author="Huke, Juan (extern)" w:date="2024-05-22T18:34:00Z">
                  <w:rPr>
                    <w:color w:val="000000"/>
                  </w:rPr>
                </w:rPrChange>
              </w:rPr>
            </w:pPr>
            <w:r w:rsidRPr="00412367">
              <w:rPr>
                <w:color w:val="000000"/>
                <w:lang w:val="en-US"/>
                <w:rPrChange w:id="1019" w:author="Huke, Juan (extern)" w:date="2024-05-22T18:34:00Z">
                  <w:rPr>
                    <w:color w:val="000000"/>
                  </w:rPr>
                </w:rPrChange>
              </w:rPr>
              <w:t>XX_C_CONTRACT_LGDS_CR_ABS</w:t>
            </w:r>
          </w:p>
        </w:tc>
        <w:tc>
          <w:tcPr>
            <w:tcW w:w="1647" w:type="dxa"/>
            <w:shd w:val="clear" w:color="auto" w:fill="FFFFFF"/>
          </w:tcPr>
          <w:p w14:paraId="04C7BEB8" w14:textId="77777777" w:rsidR="00003DFB" w:rsidRDefault="00003DFB" w:rsidP="00003DFB">
            <w:pPr>
              <w:jc w:val="left"/>
              <w:rPr>
                <w:color w:val="000000"/>
              </w:rPr>
            </w:pPr>
            <w:r>
              <w:rPr>
                <w:color w:val="000000"/>
              </w:rPr>
              <w:t>XX_CONTRACT</w:t>
            </w:r>
          </w:p>
        </w:tc>
        <w:tc>
          <w:tcPr>
            <w:tcW w:w="1647" w:type="dxa"/>
            <w:shd w:val="clear" w:color="auto" w:fill="FFFFFF"/>
          </w:tcPr>
          <w:p w14:paraId="7DEC52E9"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6E35AC14" w14:textId="77777777" w:rsidR="00003DFB" w:rsidRDefault="00003DFB" w:rsidP="00003DFB">
            <w:pPr>
              <w:jc w:val="left"/>
              <w:rPr>
                <w:color w:val="000000"/>
              </w:rPr>
            </w:pPr>
          </w:p>
        </w:tc>
        <w:tc>
          <w:tcPr>
            <w:tcW w:w="2906" w:type="dxa"/>
            <w:tcBorders>
              <w:top w:val="nil"/>
              <w:bottom w:val="nil"/>
            </w:tcBorders>
            <w:shd w:val="clear" w:color="auto" w:fill="FFFFFF"/>
          </w:tcPr>
          <w:p w14:paraId="1C1769CA" w14:textId="77777777" w:rsidR="00003DFB" w:rsidRDefault="00003DFB" w:rsidP="00003DFB">
            <w:pPr>
              <w:jc w:val="left"/>
              <w:rPr>
                <w:color w:val="000000"/>
              </w:rPr>
            </w:pPr>
          </w:p>
        </w:tc>
      </w:tr>
      <w:tr w:rsidR="00003DFB" w:rsidRPr="00003DFB" w14:paraId="371FDC83" w14:textId="77777777" w:rsidTr="00003DFB">
        <w:trPr>
          <w:trHeight w:val="449"/>
        </w:trPr>
        <w:tc>
          <w:tcPr>
            <w:tcW w:w="550" w:type="dxa"/>
            <w:tcBorders>
              <w:top w:val="nil"/>
              <w:bottom w:val="nil"/>
            </w:tcBorders>
            <w:shd w:val="clear" w:color="auto" w:fill="FFFFFF"/>
          </w:tcPr>
          <w:p w14:paraId="080D57C5" w14:textId="77777777" w:rsidR="00003DFB" w:rsidRDefault="00003DFB" w:rsidP="00003DFB">
            <w:pPr>
              <w:jc w:val="left"/>
              <w:rPr>
                <w:color w:val="000000"/>
              </w:rPr>
            </w:pPr>
          </w:p>
        </w:tc>
        <w:tc>
          <w:tcPr>
            <w:tcW w:w="1646" w:type="dxa"/>
            <w:tcBorders>
              <w:top w:val="nil"/>
              <w:bottom w:val="nil"/>
            </w:tcBorders>
            <w:shd w:val="clear" w:color="auto" w:fill="FFFFFF"/>
          </w:tcPr>
          <w:p w14:paraId="02ECDEFC" w14:textId="77777777" w:rsidR="00003DFB" w:rsidRDefault="00003DFB" w:rsidP="00003DFB">
            <w:pPr>
              <w:jc w:val="left"/>
              <w:rPr>
                <w:color w:val="000000"/>
              </w:rPr>
            </w:pPr>
          </w:p>
        </w:tc>
        <w:tc>
          <w:tcPr>
            <w:tcW w:w="1647" w:type="dxa"/>
            <w:tcBorders>
              <w:top w:val="nil"/>
              <w:bottom w:val="nil"/>
            </w:tcBorders>
            <w:shd w:val="clear" w:color="auto" w:fill="FFFFFF"/>
          </w:tcPr>
          <w:p w14:paraId="543328C9" w14:textId="77777777" w:rsidR="00003DFB" w:rsidRDefault="00003DFB" w:rsidP="00003DFB">
            <w:pPr>
              <w:jc w:val="left"/>
              <w:rPr>
                <w:color w:val="000000"/>
              </w:rPr>
            </w:pPr>
          </w:p>
        </w:tc>
        <w:tc>
          <w:tcPr>
            <w:tcW w:w="1647" w:type="dxa"/>
            <w:shd w:val="clear" w:color="auto" w:fill="FFFFFF"/>
          </w:tcPr>
          <w:p w14:paraId="49B08C8D" w14:textId="77777777" w:rsidR="00003DFB" w:rsidRPr="00412367" w:rsidRDefault="00003DFB" w:rsidP="00003DFB">
            <w:pPr>
              <w:jc w:val="left"/>
              <w:rPr>
                <w:color w:val="000000"/>
                <w:lang w:val="en-US"/>
                <w:rPrChange w:id="1020" w:author="Huke, Juan (extern)" w:date="2024-05-22T18:34:00Z">
                  <w:rPr>
                    <w:color w:val="000000"/>
                  </w:rPr>
                </w:rPrChange>
              </w:rPr>
            </w:pPr>
            <w:r w:rsidRPr="00412367">
              <w:rPr>
                <w:color w:val="000000"/>
                <w:lang w:val="en-US"/>
                <w:rPrChange w:id="1021" w:author="Huke, Juan (extern)" w:date="2024-05-22T18:34:00Z">
                  <w:rPr>
                    <w:color w:val="000000"/>
                  </w:rPr>
                </w:rPrChange>
              </w:rPr>
              <w:t>XX_C_CONTRACT_LGDS_CR_SOLVV</w:t>
            </w:r>
          </w:p>
        </w:tc>
        <w:tc>
          <w:tcPr>
            <w:tcW w:w="1647" w:type="dxa"/>
            <w:shd w:val="clear" w:color="auto" w:fill="FFFFFF"/>
          </w:tcPr>
          <w:p w14:paraId="150CCC6D" w14:textId="77777777" w:rsidR="00003DFB" w:rsidRPr="00412367" w:rsidRDefault="00003DFB" w:rsidP="00003DFB">
            <w:pPr>
              <w:jc w:val="left"/>
              <w:rPr>
                <w:color w:val="000000"/>
                <w:lang w:val="en-US"/>
                <w:rPrChange w:id="1022" w:author="Huke, Juan (extern)" w:date="2024-05-22T18:34:00Z">
                  <w:rPr>
                    <w:color w:val="000000"/>
                  </w:rPr>
                </w:rPrChange>
              </w:rPr>
            </w:pPr>
            <w:r w:rsidRPr="00412367">
              <w:rPr>
                <w:color w:val="000000"/>
                <w:lang w:val="en-US"/>
                <w:rPrChange w:id="1023" w:author="Huke, Juan (extern)" w:date="2024-05-22T18:34:00Z">
                  <w:rPr>
                    <w:color w:val="000000"/>
                  </w:rPr>
                </w:rPrChange>
              </w:rPr>
              <w:t>XX_ASSET_CLASS_STA_IND</w:t>
            </w:r>
          </w:p>
        </w:tc>
        <w:tc>
          <w:tcPr>
            <w:tcW w:w="1647" w:type="dxa"/>
            <w:shd w:val="clear" w:color="auto" w:fill="FFFFFF"/>
          </w:tcPr>
          <w:p w14:paraId="270B24DA"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1917BF6" w14:textId="77777777" w:rsidR="00003DFB" w:rsidRDefault="00003DFB" w:rsidP="00003DFB">
            <w:pPr>
              <w:jc w:val="left"/>
              <w:rPr>
                <w:color w:val="000000"/>
              </w:rPr>
            </w:pPr>
          </w:p>
        </w:tc>
        <w:tc>
          <w:tcPr>
            <w:tcW w:w="2906" w:type="dxa"/>
            <w:tcBorders>
              <w:top w:val="nil"/>
              <w:bottom w:val="nil"/>
            </w:tcBorders>
            <w:shd w:val="clear" w:color="auto" w:fill="FFFFFF"/>
          </w:tcPr>
          <w:p w14:paraId="754D721E" w14:textId="77777777" w:rsidR="00003DFB" w:rsidRDefault="00003DFB" w:rsidP="00003DFB">
            <w:pPr>
              <w:jc w:val="left"/>
              <w:rPr>
                <w:color w:val="000000"/>
              </w:rPr>
            </w:pPr>
          </w:p>
        </w:tc>
      </w:tr>
      <w:tr w:rsidR="00003DFB" w:rsidRPr="00003DFB" w14:paraId="3CD74C4D" w14:textId="77777777" w:rsidTr="00003DFB">
        <w:trPr>
          <w:trHeight w:val="449"/>
        </w:trPr>
        <w:tc>
          <w:tcPr>
            <w:tcW w:w="550" w:type="dxa"/>
            <w:tcBorders>
              <w:top w:val="nil"/>
              <w:bottom w:val="nil"/>
            </w:tcBorders>
            <w:shd w:val="clear" w:color="auto" w:fill="FFFFFF"/>
          </w:tcPr>
          <w:p w14:paraId="5C5B71EB" w14:textId="77777777" w:rsidR="00003DFB" w:rsidRDefault="00003DFB" w:rsidP="00003DFB">
            <w:pPr>
              <w:jc w:val="left"/>
              <w:rPr>
                <w:color w:val="000000"/>
              </w:rPr>
            </w:pPr>
          </w:p>
        </w:tc>
        <w:tc>
          <w:tcPr>
            <w:tcW w:w="1646" w:type="dxa"/>
            <w:tcBorders>
              <w:top w:val="nil"/>
              <w:bottom w:val="nil"/>
            </w:tcBorders>
            <w:shd w:val="clear" w:color="auto" w:fill="FFFFFF"/>
          </w:tcPr>
          <w:p w14:paraId="3B2E2687" w14:textId="77777777" w:rsidR="00003DFB" w:rsidRDefault="00003DFB" w:rsidP="00003DFB">
            <w:pPr>
              <w:jc w:val="left"/>
              <w:rPr>
                <w:color w:val="000000"/>
              </w:rPr>
            </w:pPr>
          </w:p>
        </w:tc>
        <w:tc>
          <w:tcPr>
            <w:tcW w:w="1647" w:type="dxa"/>
            <w:tcBorders>
              <w:top w:val="nil"/>
              <w:bottom w:val="nil"/>
            </w:tcBorders>
            <w:shd w:val="clear" w:color="auto" w:fill="FFFFFF"/>
          </w:tcPr>
          <w:p w14:paraId="7488E0EE" w14:textId="77777777" w:rsidR="00003DFB" w:rsidRDefault="00003DFB" w:rsidP="00003DFB">
            <w:pPr>
              <w:jc w:val="left"/>
              <w:rPr>
                <w:color w:val="000000"/>
              </w:rPr>
            </w:pPr>
          </w:p>
        </w:tc>
        <w:tc>
          <w:tcPr>
            <w:tcW w:w="1647" w:type="dxa"/>
            <w:shd w:val="clear" w:color="auto" w:fill="FFFFFF"/>
          </w:tcPr>
          <w:p w14:paraId="422A0D23" w14:textId="77777777" w:rsidR="00003DFB" w:rsidRPr="00412367" w:rsidRDefault="00003DFB" w:rsidP="00003DFB">
            <w:pPr>
              <w:jc w:val="left"/>
              <w:rPr>
                <w:color w:val="000000"/>
                <w:lang w:val="en-US"/>
                <w:rPrChange w:id="1024" w:author="Huke, Juan (extern)" w:date="2024-05-22T18:34:00Z">
                  <w:rPr>
                    <w:color w:val="000000"/>
                  </w:rPr>
                </w:rPrChange>
              </w:rPr>
            </w:pPr>
            <w:r w:rsidRPr="00412367">
              <w:rPr>
                <w:color w:val="000000"/>
                <w:lang w:val="en-US"/>
                <w:rPrChange w:id="1025" w:author="Huke, Juan (extern)" w:date="2024-05-22T18:34:00Z">
                  <w:rPr>
                    <w:color w:val="000000"/>
                  </w:rPr>
                </w:rPrChange>
              </w:rPr>
              <w:t>XX_C_CONTRACT_LGDS_CR_SOLVV</w:t>
            </w:r>
          </w:p>
        </w:tc>
        <w:tc>
          <w:tcPr>
            <w:tcW w:w="1647" w:type="dxa"/>
            <w:shd w:val="clear" w:color="auto" w:fill="FFFFFF"/>
          </w:tcPr>
          <w:p w14:paraId="6246C929" w14:textId="77777777" w:rsidR="00003DFB" w:rsidRDefault="00003DFB" w:rsidP="00003DFB">
            <w:pPr>
              <w:jc w:val="left"/>
              <w:rPr>
                <w:color w:val="000000"/>
              </w:rPr>
            </w:pPr>
            <w:r>
              <w:rPr>
                <w:color w:val="000000"/>
              </w:rPr>
              <w:t>XX_COVERED_BOND_F</w:t>
            </w:r>
          </w:p>
        </w:tc>
        <w:tc>
          <w:tcPr>
            <w:tcW w:w="1647" w:type="dxa"/>
            <w:shd w:val="clear" w:color="auto" w:fill="FFFFFF"/>
          </w:tcPr>
          <w:p w14:paraId="50A014BE"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848979D" w14:textId="77777777" w:rsidR="00003DFB" w:rsidRDefault="00003DFB" w:rsidP="00003DFB">
            <w:pPr>
              <w:jc w:val="left"/>
              <w:rPr>
                <w:color w:val="000000"/>
              </w:rPr>
            </w:pPr>
          </w:p>
        </w:tc>
        <w:tc>
          <w:tcPr>
            <w:tcW w:w="2906" w:type="dxa"/>
            <w:tcBorders>
              <w:top w:val="nil"/>
              <w:bottom w:val="nil"/>
            </w:tcBorders>
            <w:shd w:val="clear" w:color="auto" w:fill="FFFFFF"/>
          </w:tcPr>
          <w:p w14:paraId="03ED2CAB" w14:textId="77777777" w:rsidR="00003DFB" w:rsidRDefault="00003DFB" w:rsidP="00003DFB">
            <w:pPr>
              <w:jc w:val="left"/>
              <w:rPr>
                <w:color w:val="000000"/>
              </w:rPr>
            </w:pPr>
          </w:p>
        </w:tc>
      </w:tr>
      <w:tr w:rsidR="00003DFB" w:rsidRPr="00003DFB" w14:paraId="46AFBCD5" w14:textId="77777777" w:rsidTr="00003DFB">
        <w:trPr>
          <w:trHeight w:val="449"/>
        </w:trPr>
        <w:tc>
          <w:tcPr>
            <w:tcW w:w="550" w:type="dxa"/>
            <w:tcBorders>
              <w:top w:val="nil"/>
              <w:bottom w:val="nil"/>
            </w:tcBorders>
            <w:shd w:val="clear" w:color="auto" w:fill="FFFFFF"/>
          </w:tcPr>
          <w:p w14:paraId="2A96F7F2" w14:textId="77777777" w:rsidR="00003DFB" w:rsidRDefault="00003DFB" w:rsidP="00003DFB">
            <w:pPr>
              <w:jc w:val="left"/>
              <w:rPr>
                <w:color w:val="000000"/>
              </w:rPr>
            </w:pPr>
          </w:p>
        </w:tc>
        <w:tc>
          <w:tcPr>
            <w:tcW w:w="1646" w:type="dxa"/>
            <w:tcBorders>
              <w:top w:val="nil"/>
              <w:bottom w:val="nil"/>
            </w:tcBorders>
            <w:shd w:val="clear" w:color="auto" w:fill="FFFFFF"/>
          </w:tcPr>
          <w:p w14:paraId="7CB2CDCF" w14:textId="77777777" w:rsidR="00003DFB" w:rsidRDefault="00003DFB" w:rsidP="00003DFB">
            <w:pPr>
              <w:jc w:val="left"/>
              <w:rPr>
                <w:color w:val="000000"/>
              </w:rPr>
            </w:pPr>
          </w:p>
        </w:tc>
        <w:tc>
          <w:tcPr>
            <w:tcW w:w="1647" w:type="dxa"/>
            <w:tcBorders>
              <w:top w:val="nil"/>
              <w:bottom w:val="nil"/>
            </w:tcBorders>
            <w:shd w:val="clear" w:color="auto" w:fill="FFFFFF"/>
          </w:tcPr>
          <w:p w14:paraId="728E88AA" w14:textId="77777777" w:rsidR="00003DFB" w:rsidRDefault="00003DFB" w:rsidP="00003DFB">
            <w:pPr>
              <w:jc w:val="left"/>
              <w:rPr>
                <w:color w:val="000000"/>
              </w:rPr>
            </w:pPr>
          </w:p>
        </w:tc>
        <w:tc>
          <w:tcPr>
            <w:tcW w:w="1647" w:type="dxa"/>
            <w:shd w:val="clear" w:color="auto" w:fill="FFFFFF"/>
          </w:tcPr>
          <w:p w14:paraId="611DD55F" w14:textId="77777777" w:rsidR="00003DFB" w:rsidRPr="00412367" w:rsidRDefault="00003DFB" w:rsidP="00003DFB">
            <w:pPr>
              <w:jc w:val="left"/>
              <w:rPr>
                <w:color w:val="000000"/>
                <w:lang w:val="en-US"/>
                <w:rPrChange w:id="1026" w:author="Huke, Juan (extern)" w:date="2024-05-22T18:34:00Z">
                  <w:rPr>
                    <w:color w:val="000000"/>
                  </w:rPr>
                </w:rPrChange>
              </w:rPr>
            </w:pPr>
            <w:r w:rsidRPr="00412367">
              <w:rPr>
                <w:color w:val="000000"/>
                <w:lang w:val="en-US"/>
                <w:rPrChange w:id="1027" w:author="Huke, Juan (extern)" w:date="2024-05-22T18:34:00Z">
                  <w:rPr>
                    <w:color w:val="000000"/>
                  </w:rPr>
                </w:rPrChange>
              </w:rPr>
              <w:t>XX_C_CONTRACT_LGDS_CR_SOLVV</w:t>
            </w:r>
          </w:p>
        </w:tc>
        <w:tc>
          <w:tcPr>
            <w:tcW w:w="1647" w:type="dxa"/>
            <w:shd w:val="clear" w:color="auto" w:fill="FFFFFF"/>
          </w:tcPr>
          <w:p w14:paraId="508F81D7" w14:textId="77777777" w:rsidR="00003DFB" w:rsidRDefault="00003DFB" w:rsidP="00003DFB">
            <w:pPr>
              <w:jc w:val="left"/>
              <w:rPr>
                <w:color w:val="000000"/>
              </w:rPr>
            </w:pPr>
            <w:r>
              <w:rPr>
                <w:color w:val="000000"/>
              </w:rPr>
              <w:t>XX_HIGH_RISK_F</w:t>
            </w:r>
          </w:p>
        </w:tc>
        <w:tc>
          <w:tcPr>
            <w:tcW w:w="1647" w:type="dxa"/>
            <w:shd w:val="clear" w:color="auto" w:fill="FFFFFF"/>
          </w:tcPr>
          <w:p w14:paraId="2C74F743"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E3E9D3C" w14:textId="77777777" w:rsidR="00003DFB" w:rsidRDefault="00003DFB" w:rsidP="00003DFB">
            <w:pPr>
              <w:jc w:val="left"/>
              <w:rPr>
                <w:color w:val="000000"/>
              </w:rPr>
            </w:pPr>
          </w:p>
        </w:tc>
        <w:tc>
          <w:tcPr>
            <w:tcW w:w="2906" w:type="dxa"/>
            <w:tcBorders>
              <w:top w:val="nil"/>
              <w:bottom w:val="nil"/>
            </w:tcBorders>
            <w:shd w:val="clear" w:color="auto" w:fill="FFFFFF"/>
          </w:tcPr>
          <w:p w14:paraId="6322BCBE" w14:textId="77777777" w:rsidR="00003DFB" w:rsidRDefault="00003DFB" w:rsidP="00003DFB">
            <w:pPr>
              <w:jc w:val="left"/>
              <w:rPr>
                <w:color w:val="000000"/>
              </w:rPr>
            </w:pPr>
          </w:p>
        </w:tc>
      </w:tr>
      <w:tr w:rsidR="00003DFB" w:rsidRPr="00003DFB" w14:paraId="1C2706A5" w14:textId="77777777" w:rsidTr="00003DFB">
        <w:trPr>
          <w:trHeight w:val="449"/>
        </w:trPr>
        <w:tc>
          <w:tcPr>
            <w:tcW w:w="550" w:type="dxa"/>
            <w:tcBorders>
              <w:top w:val="nil"/>
              <w:bottom w:val="nil"/>
            </w:tcBorders>
            <w:shd w:val="clear" w:color="auto" w:fill="FFFFFF"/>
          </w:tcPr>
          <w:p w14:paraId="5EEC223A" w14:textId="77777777" w:rsidR="00003DFB" w:rsidRDefault="00003DFB" w:rsidP="00003DFB">
            <w:pPr>
              <w:jc w:val="left"/>
              <w:rPr>
                <w:color w:val="000000"/>
              </w:rPr>
            </w:pPr>
          </w:p>
        </w:tc>
        <w:tc>
          <w:tcPr>
            <w:tcW w:w="1646" w:type="dxa"/>
            <w:tcBorders>
              <w:top w:val="nil"/>
              <w:bottom w:val="nil"/>
            </w:tcBorders>
            <w:shd w:val="clear" w:color="auto" w:fill="FFFFFF"/>
          </w:tcPr>
          <w:p w14:paraId="23E9E5A9" w14:textId="77777777" w:rsidR="00003DFB" w:rsidRDefault="00003DFB" w:rsidP="00003DFB">
            <w:pPr>
              <w:jc w:val="left"/>
              <w:rPr>
                <w:color w:val="000000"/>
              </w:rPr>
            </w:pPr>
          </w:p>
        </w:tc>
        <w:tc>
          <w:tcPr>
            <w:tcW w:w="1647" w:type="dxa"/>
            <w:tcBorders>
              <w:top w:val="nil"/>
              <w:bottom w:val="nil"/>
            </w:tcBorders>
            <w:shd w:val="clear" w:color="auto" w:fill="FFFFFF"/>
          </w:tcPr>
          <w:p w14:paraId="5F1C4F06" w14:textId="77777777" w:rsidR="00003DFB" w:rsidRDefault="00003DFB" w:rsidP="00003DFB">
            <w:pPr>
              <w:jc w:val="left"/>
              <w:rPr>
                <w:color w:val="000000"/>
              </w:rPr>
            </w:pPr>
          </w:p>
        </w:tc>
        <w:tc>
          <w:tcPr>
            <w:tcW w:w="1647" w:type="dxa"/>
            <w:shd w:val="clear" w:color="auto" w:fill="FFFFFF"/>
          </w:tcPr>
          <w:p w14:paraId="5C106FB8" w14:textId="77777777" w:rsidR="00003DFB" w:rsidRDefault="00003DFB" w:rsidP="00003DFB">
            <w:pPr>
              <w:jc w:val="left"/>
              <w:rPr>
                <w:color w:val="000000"/>
              </w:rPr>
            </w:pPr>
            <w:r>
              <w:rPr>
                <w:color w:val="000000"/>
              </w:rPr>
              <w:t>XX_MAP_B013_DEAL</w:t>
            </w:r>
          </w:p>
        </w:tc>
        <w:tc>
          <w:tcPr>
            <w:tcW w:w="1647" w:type="dxa"/>
            <w:shd w:val="clear" w:color="auto" w:fill="FFFFFF"/>
          </w:tcPr>
          <w:p w14:paraId="7D9ADE2D" w14:textId="77777777" w:rsidR="00003DFB" w:rsidRPr="00412367" w:rsidRDefault="00003DFB" w:rsidP="00003DFB">
            <w:pPr>
              <w:jc w:val="left"/>
              <w:rPr>
                <w:color w:val="000000"/>
                <w:lang w:val="en-US"/>
                <w:rPrChange w:id="1028" w:author="Huke, Juan (extern)" w:date="2024-05-22T18:34:00Z">
                  <w:rPr>
                    <w:color w:val="000000"/>
                  </w:rPr>
                </w:rPrChange>
              </w:rPr>
            </w:pPr>
            <w:r w:rsidRPr="00412367">
              <w:rPr>
                <w:color w:val="000000"/>
                <w:lang w:val="en-US"/>
                <w:rPrChange w:id="1029" w:author="Huke, Juan (extern)" w:date="2024-05-22T18:34:00Z">
                  <w:rPr>
                    <w:color w:val="000000"/>
                  </w:rPr>
                </w:rPrChange>
              </w:rPr>
              <w:t>XX_ASSET_CLASS_STA_IND</w:t>
            </w:r>
          </w:p>
        </w:tc>
        <w:tc>
          <w:tcPr>
            <w:tcW w:w="1647" w:type="dxa"/>
            <w:shd w:val="clear" w:color="auto" w:fill="FFFFFF"/>
          </w:tcPr>
          <w:p w14:paraId="394A599C"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45C99D9" w14:textId="77777777" w:rsidR="00003DFB" w:rsidRDefault="00003DFB" w:rsidP="00003DFB">
            <w:pPr>
              <w:jc w:val="left"/>
              <w:rPr>
                <w:color w:val="000000"/>
              </w:rPr>
            </w:pPr>
          </w:p>
        </w:tc>
        <w:tc>
          <w:tcPr>
            <w:tcW w:w="2906" w:type="dxa"/>
            <w:tcBorders>
              <w:top w:val="nil"/>
              <w:bottom w:val="nil"/>
            </w:tcBorders>
            <w:shd w:val="clear" w:color="auto" w:fill="FFFFFF"/>
          </w:tcPr>
          <w:p w14:paraId="1F87146B" w14:textId="77777777" w:rsidR="00003DFB" w:rsidRDefault="00003DFB" w:rsidP="00003DFB">
            <w:pPr>
              <w:jc w:val="left"/>
              <w:rPr>
                <w:color w:val="000000"/>
              </w:rPr>
            </w:pPr>
          </w:p>
        </w:tc>
      </w:tr>
      <w:tr w:rsidR="00003DFB" w:rsidRPr="00003DFB" w14:paraId="71107011" w14:textId="77777777" w:rsidTr="00003DFB">
        <w:trPr>
          <w:trHeight w:val="449"/>
        </w:trPr>
        <w:tc>
          <w:tcPr>
            <w:tcW w:w="550" w:type="dxa"/>
            <w:tcBorders>
              <w:top w:val="nil"/>
              <w:bottom w:val="single" w:sz="4" w:space="0" w:color="auto"/>
            </w:tcBorders>
            <w:shd w:val="clear" w:color="auto" w:fill="FFFFFF"/>
          </w:tcPr>
          <w:p w14:paraId="20369D2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A37469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59B165E" w14:textId="77777777" w:rsidR="00003DFB" w:rsidRDefault="00003DFB" w:rsidP="00003DFB">
            <w:pPr>
              <w:jc w:val="left"/>
              <w:rPr>
                <w:color w:val="000000"/>
              </w:rPr>
            </w:pPr>
          </w:p>
        </w:tc>
        <w:tc>
          <w:tcPr>
            <w:tcW w:w="1647" w:type="dxa"/>
            <w:shd w:val="clear" w:color="auto" w:fill="FFFFFF"/>
          </w:tcPr>
          <w:p w14:paraId="09B6115B" w14:textId="77777777" w:rsidR="00003DFB" w:rsidRDefault="00003DFB" w:rsidP="00003DFB">
            <w:pPr>
              <w:jc w:val="left"/>
              <w:rPr>
                <w:color w:val="000000"/>
              </w:rPr>
            </w:pPr>
            <w:r>
              <w:rPr>
                <w:color w:val="000000"/>
              </w:rPr>
              <w:t>XX_MAP_B013_DEAL</w:t>
            </w:r>
          </w:p>
        </w:tc>
        <w:tc>
          <w:tcPr>
            <w:tcW w:w="1647" w:type="dxa"/>
            <w:shd w:val="clear" w:color="auto" w:fill="FFFFFF"/>
          </w:tcPr>
          <w:p w14:paraId="28C4978B" w14:textId="77777777" w:rsidR="00003DFB" w:rsidRDefault="00003DFB" w:rsidP="00003DFB">
            <w:pPr>
              <w:jc w:val="left"/>
              <w:rPr>
                <w:color w:val="000000"/>
              </w:rPr>
            </w:pPr>
            <w:r>
              <w:rPr>
                <w:color w:val="000000"/>
              </w:rPr>
              <w:t>XX_COVERED_BOND_F</w:t>
            </w:r>
          </w:p>
        </w:tc>
        <w:tc>
          <w:tcPr>
            <w:tcW w:w="1647" w:type="dxa"/>
            <w:shd w:val="clear" w:color="auto" w:fill="FFFFFF"/>
          </w:tcPr>
          <w:p w14:paraId="18F66DEA"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40E3693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F497B69" w14:textId="77777777" w:rsidR="00003DFB" w:rsidRDefault="00003DFB" w:rsidP="00003DFB">
            <w:pPr>
              <w:jc w:val="left"/>
              <w:rPr>
                <w:color w:val="000000"/>
              </w:rPr>
            </w:pPr>
          </w:p>
        </w:tc>
      </w:tr>
      <w:tr w:rsidR="00003DFB" w:rsidRPr="00003DFB" w14:paraId="6EC7A3B0" w14:textId="77777777" w:rsidTr="00003DFB">
        <w:trPr>
          <w:trHeight w:val="449"/>
        </w:trPr>
        <w:tc>
          <w:tcPr>
            <w:tcW w:w="550" w:type="dxa"/>
            <w:tcBorders>
              <w:top w:val="single" w:sz="4" w:space="0" w:color="auto"/>
              <w:bottom w:val="nil"/>
            </w:tcBorders>
            <w:shd w:val="clear" w:color="auto" w:fill="FFFFFF"/>
          </w:tcPr>
          <w:p w14:paraId="1EA81F02" w14:textId="77777777" w:rsidR="00003DFB" w:rsidRDefault="00003DFB" w:rsidP="00003DFB">
            <w:pPr>
              <w:jc w:val="left"/>
              <w:rPr>
                <w:color w:val="000000"/>
              </w:rPr>
            </w:pPr>
            <w:r>
              <w:rPr>
                <w:color w:val="000000"/>
              </w:rPr>
              <w:t>7</w:t>
            </w:r>
          </w:p>
        </w:tc>
        <w:tc>
          <w:tcPr>
            <w:tcW w:w="1646" w:type="dxa"/>
            <w:tcBorders>
              <w:top w:val="single" w:sz="4" w:space="0" w:color="auto"/>
              <w:bottom w:val="nil"/>
            </w:tcBorders>
            <w:shd w:val="clear" w:color="auto" w:fill="FFFFFF"/>
          </w:tcPr>
          <w:p w14:paraId="32BA59AF" w14:textId="77777777" w:rsidR="00003DFB" w:rsidRDefault="00003DFB" w:rsidP="00003DFB">
            <w:pPr>
              <w:jc w:val="left"/>
              <w:rPr>
                <w:color w:val="000000"/>
              </w:rPr>
            </w:pPr>
            <w:r>
              <w:rPr>
                <w:color w:val="000000"/>
              </w:rPr>
              <w:t>B014</w:t>
            </w:r>
          </w:p>
        </w:tc>
        <w:tc>
          <w:tcPr>
            <w:tcW w:w="1647" w:type="dxa"/>
            <w:tcBorders>
              <w:top w:val="single" w:sz="4" w:space="0" w:color="auto"/>
              <w:bottom w:val="nil"/>
            </w:tcBorders>
            <w:shd w:val="clear" w:color="auto" w:fill="FFFFFF"/>
          </w:tcPr>
          <w:p w14:paraId="320F4CC4" w14:textId="77777777" w:rsidR="00003DFB" w:rsidRDefault="00003DFB" w:rsidP="00003DFB">
            <w:pPr>
              <w:jc w:val="left"/>
              <w:rPr>
                <w:color w:val="000000"/>
              </w:rPr>
            </w:pPr>
            <w:r>
              <w:rPr>
                <w:color w:val="000000"/>
              </w:rPr>
              <w:t>Integer</w:t>
            </w:r>
          </w:p>
        </w:tc>
        <w:tc>
          <w:tcPr>
            <w:tcW w:w="1647" w:type="dxa"/>
            <w:shd w:val="clear" w:color="auto" w:fill="FFFFFF"/>
          </w:tcPr>
          <w:p w14:paraId="1000CBE7" w14:textId="77777777" w:rsidR="00003DFB" w:rsidRDefault="00003DFB" w:rsidP="00003DFB">
            <w:pPr>
              <w:jc w:val="left"/>
              <w:rPr>
                <w:color w:val="000000"/>
              </w:rPr>
            </w:pPr>
            <w:r>
              <w:rPr>
                <w:color w:val="000000"/>
              </w:rPr>
              <w:t>POSITION</w:t>
            </w:r>
          </w:p>
        </w:tc>
        <w:tc>
          <w:tcPr>
            <w:tcW w:w="1647" w:type="dxa"/>
            <w:shd w:val="clear" w:color="auto" w:fill="FFFFFF"/>
          </w:tcPr>
          <w:p w14:paraId="099B2873" w14:textId="77777777" w:rsidR="00003DFB" w:rsidRDefault="00003DFB" w:rsidP="00003DFB">
            <w:pPr>
              <w:jc w:val="left"/>
              <w:rPr>
                <w:color w:val="000000"/>
              </w:rPr>
            </w:pPr>
            <w:r>
              <w:rPr>
                <w:color w:val="000000"/>
              </w:rPr>
              <w:t>B500</w:t>
            </w:r>
          </w:p>
        </w:tc>
        <w:tc>
          <w:tcPr>
            <w:tcW w:w="1647" w:type="dxa"/>
            <w:shd w:val="clear" w:color="auto" w:fill="FFFFFF"/>
          </w:tcPr>
          <w:p w14:paraId="206B7ADA"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654C414" w14:textId="77777777" w:rsidR="00003DFB" w:rsidRDefault="00003DFB" w:rsidP="00003DFB">
            <w:pPr>
              <w:jc w:val="left"/>
              <w:rPr>
                <w:color w:val="000000"/>
              </w:rPr>
            </w:pPr>
            <w:r>
              <w:rPr>
                <w:color w:val="000000"/>
              </w:rPr>
              <w:t>Die Transformationsvorschriften für die Befüllung des Zielfeldes sind in Kapitel 5.1 beschrieben.</w:t>
            </w:r>
          </w:p>
        </w:tc>
        <w:tc>
          <w:tcPr>
            <w:tcW w:w="2906" w:type="dxa"/>
            <w:tcBorders>
              <w:top w:val="single" w:sz="4" w:space="0" w:color="auto"/>
              <w:bottom w:val="nil"/>
            </w:tcBorders>
            <w:shd w:val="clear" w:color="auto" w:fill="FFFFFF"/>
          </w:tcPr>
          <w:p w14:paraId="0CF306AA" w14:textId="77777777" w:rsidR="00003DFB" w:rsidRDefault="00003DFB" w:rsidP="00003DFB">
            <w:pPr>
              <w:jc w:val="left"/>
              <w:rPr>
                <w:color w:val="000000"/>
              </w:rPr>
            </w:pPr>
            <w:r>
              <w:rPr>
                <w:color w:val="000000"/>
              </w:rPr>
              <w:t>Forderungsklasse IRBA</w:t>
            </w:r>
          </w:p>
          <w:p w14:paraId="6253619A" w14:textId="77777777" w:rsidR="00003DFB" w:rsidRDefault="00003DFB" w:rsidP="00003DFB">
            <w:pPr>
              <w:jc w:val="left"/>
              <w:rPr>
                <w:color w:val="000000"/>
              </w:rPr>
            </w:pPr>
          </w:p>
          <w:p w14:paraId="33D4337A" w14:textId="77777777" w:rsidR="00003DFB" w:rsidRDefault="00003DFB" w:rsidP="00003DFB">
            <w:pPr>
              <w:jc w:val="left"/>
              <w:rPr>
                <w:color w:val="000000"/>
              </w:rPr>
            </w:pPr>
            <w:r>
              <w:rPr>
                <w:color w:val="000000"/>
              </w:rPr>
              <w:t>Annahme: Transferrisiken werden berücksichtigt.</w:t>
            </w:r>
          </w:p>
        </w:tc>
      </w:tr>
      <w:tr w:rsidR="00003DFB" w:rsidRPr="00003DFB" w14:paraId="61776080" w14:textId="77777777" w:rsidTr="00003DFB">
        <w:trPr>
          <w:trHeight w:val="449"/>
        </w:trPr>
        <w:tc>
          <w:tcPr>
            <w:tcW w:w="550" w:type="dxa"/>
            <w:tcBorders>
              <w:top w:val="nil"/>
              <w:bottom w:val="nil"/>
            </w:tcBorders>
            <w:shd w:val="clear" w:color="auto" w:fill="FFFFFF"/>
          </w:tcPr>
          <w:p w14:paraId="7BDF8501" w14:textId="77777777" w:rsidR="00003DFB" w:rsidRDefault="00003DFB" w:rsidP="00003DFB">
            <w:pPr>
              <w:jc w:val="left"/>
              <w:rPr>
                <w:color w:val="000000"/>
              </w:rPr>
            </w:pPr>
          </w:p>
        </w:tc>
        <w:tc>
          <w:tcPr>
            <w:tcW w:w="1646" w:type="dxa"/>
            <w:tcBorders>
              <w:top w:val="nil"/>
              <w:bottom w:val="nil"/>
            </w:tcBorders>
            <w:shd w:val="clear" w:color="auto" w:fill="FFFFFF"/>
          </w:tcPr>
          <w:p w14:paraId="48FE711F" w14:textId="77777777" w:rsidR="00003DFB" w:rsidRDefault="00003DFB" w:rsidP="00003DFB">
            <w:pPr>
              <w:jc w:val="left"/>
              <w:rPr>
                <w:color w:val="000000"/>
              </w:rPr>
            </w:pPr>
          </w:p>
        </w:tc>
        <w:tc>
          <w:tcPr>
            <w:tcW w:w="1647" w:type="dxa"/>
            <w:tcBorders>
              <w:top w:val="nil"/>
              <w:bottom w:val="nil"/>
            </w:tcBorders>
            <w:shd w:val="clear" w:color="auto" w:fill="FFFFFF"/>
          </w:tcPr>
          <w:p w14:paraId="6446928B" w14:textId="77777777" w:rsidR="00003DFB" w:rsidRDefault="00003DFB" w:rsidP="00003DFB">
            <w:pPr>
              <w:jc w:val="left"/>
              <w:rPr>
                <w:color w:val="000000"/>
              </w:rPr>
            </w:pPr>
          </w:p>
        </w:tc>
        <w:tc>
          <w:tcPr>
            <w:tcW w:w="1647" w:type="dxa"/>
            <w:shd w:val="clear" w:color="auto" w:fill="FFFFFF"/>
          </w:tcPr>
          <w:p w14:paraId="0270C800" w14:textId="77777777" w:rsidR="00003DFB" w:rsidRDefault="00003DFB" w:rsidP="00003DFB">
            <w:pPr>
              <w:jc w:val="left"/>
              <w:rPr>
                <w:color w:val="000000"/>
              </w:rPr>
            </w:pPr>
            <w:r>
              <w:rPr>
                <w:color w:val="000000"/>
              </w:rPr>
              <w:t>POSITION</w:t>
            </w:r>
          </w:p>
        </w:tc>
        <w:tc>
          <w:tcPr>
            <w:tcW w:w="1647" w:type="dxa"/>
            <w:shd w:val="clear" w:color="auto" w:fill="FFFFFF"/>
          </w:tcPr>
          <w:p w14:paraId="3BB551E3" w14:textId="77777777" w:rsidR="00003DFB" w:rsidRDefault="00003DFB" w:rsidP="00003DFB">
            <w:pPr>
              <w:jc w:val="left"/>
              <w:rPr>
                <w:color w:val="000000"/>
              </w:rPr>
            </w:pPr>
            <w:r>
              <w:rPr>
                <w:color w:val="000000"/>
              </w:rPr>
              <w:t>B603</w:t>
            </w:r>
          </w:p>
        </w:tc>
        <w:tc>
          <w:tcPr>
            <w:tcW w:w="1647" w:type="dxa"/>
            <w:shd w:val="clear" w:color="auto" w:fill="FFFFFF"/>
          </w:tcPr>
          <w:p w14:paraId="3613398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A9396AA" w14:textId="77777777" w:rsidR="00003DFB" w:rsidRDefault="00003DFB" w:rsidP="00003DFB">
            <w:pPr>
              <w:jc w:val="left"/>
              <w:rPr>
                <w:color w:val="000000"/>
              </w:rPr>
            </w:pPr>
          </w:p>
        </w:tc>
        <w:tc>
          <w:tcPr>
            <w:tcW w:w="2906" w:type="dxa"/>
            <w:tcBorders>
              <w:top w:val="nil"/>
              <w:bottom w:val="nil"/>
            </w:tcBorders>
            <w:shd w:val="clear" w:color="auto" w:fill="FFFFFF"/>
          </w:tcPr>
          <w:p w14:paraId="2B07B354" w14:textId="77777777" w:rsidR="00003DFB" w:rsidRDefault="00003DFB" w:rsidP="00003DFB">
            <w:pPr>
              <w:jc w:val="left"/>
              <w:rPr>
                <w:color w:val="000000"/>
              </w:rPr>
            </w:pPr>
          </w:p>
        </w:tc>
      </w:tr>
      <w:tr w:rsidR="00003DFB" w:rsidRPr="00003DFB" w14:paraId="567E4D64" w14:textId="77777777" w:rsidTr="00003DFB">
        <w:trPr>
          <w:trHeight w:val="449"/>
        </w:trPr>
        <w:tc>
          <w:tcPr>
            <w:tcW w:w="550" w:type="dxa"/>
            <w:tcBorders>
              <w:top w:val="nil"/>
              <w:bottom w:val="nil"/>
            </w:tcBorders>
            <w:shd w:val="clear" w:color="auto" w:fill="FFFFFF"/>
          </w:tcPr>
          <w:p w14:paraId="3BBDF72D" w14:textId="77777777" w:rsidR="00003DFB" w:rsidRDefault="00003DFB" w:rsidP="00003DFB">
            <w:pPr>
              <w:jc w:val="left"/>
              <w:rPr>
                <w:color w:val="000000"/>
              </w:rPr>
            </w:pPr>
          </w:p>
        </w:tc>
        <w:tc>
          <w:tcPr>
            <w:tcW w:w="1646" w:type="dxa"/>
            <w:tcBorders>
              <w:top w:val="nil"/>
              <w:bottom w:val="nil"/>
            </w:tcBorders>
            <w:shd w:val="clear" w:color="auto" w:fill="FFFFFF"/>
          </w:tcPr>
          <w:p w14:paraId="01C049AD" w14:textId="77777777" w:rsidR="00003DFB" w:rsidRDefault="00003DFB" w:rsidP="00003DFB">
            <w:pPr>
              <w:jc w:val="left"/>
              <w:rPr>
                <w:color w:val="000000"/>
              </w:rPr>
            </w:pPr>
          </w:p>
        </w:tc>
        <w:tc>
          <w:tcPr>
            <w:tcW w:w="1647" w:type="dxa"/>
            <w:tcBorders>
              <w:top w:val="nil"/>
              <w:bottom w:val="nil"/>
            </w:tcBorders>
            <w:shd w:val="clear" w:color="auto" w:fill="FFFFFF"/>
          </w:tcPr>
          <w:p w14:paraId="48D71A89" w14:textId="77777777" w:rsidR="00003DFB" w:rsidRDefault="00003DFB" w:rsidP="00003DFB">
            <w:pPr>
              <w:jc w:val="left"/>
              <w:rPr>
                <w:color w:val="000000"/>
              </w:rPr>
            </w:pPr>
          </w:p>
        </w:tc>
        <w:tc>
          <w:tcPr>
            <w:tcW w:w="1647" w:type="dxa"/>
            <w:shd w:val="clear" w:color="auto" w:fill="FFFFFF"/>
          </w:tcPr>
          <w:p w14:paraId="7F21C572" w14:textId="77777777" w:rsidR="00003DFB" w:rsidRPr="00412367" w:rsidRDefault="00003DFB" w:rsidP="00003DFB">
            <w:pPr>
              <w:jc w:val="left"/>
              <w:rPr>
                <w:color w:val="000000"/>
                <w:lang w:val="en-US"/>
                <w:rPrChange w:id="1030" w:author="Huke, Juan (extern)" w:date="2024-05-22T18:34:00Z">
                  <w:rPr>
                    <w:color w:val="000000"/>
                  </w:rPr>
                </w:rPrChange>
              </w:rPr>
            </w:pPr>
            <w:r w:rsidRPr="00412367">
              <w:rPr>
                <w:color w:val="000000"/>
                <w:lang w:val="en-US"/>
                <w:rPrChange w:id="1031" w:author="Huke, Juan (extern)" w:date="2024-05-22T18:34:00Z">
                  <w:rPr>
                    <w:color w:val="000000"/>
                  </w:rPr>
                </w:rPrChange>
              </w:rPr>
              <w:t>XX_C_CONTRACT_LGDS_CR_ABS</w:t>
            </w:r>
          </w:p>
        </w:tc>
        <w:tc>
          <w:tcPr>
            <w:tcW w:w="1647" w:type="dxa"/>
            <w:shd w:val="clear" w:color="auto" w:fill="FFFFFF"/>
          </w:tcPr>
          <w:p w14:paraId="4DA0A8CA" w14:textId="77777777" w:rsidR="00003DFB" w:rsidRDefault="00003DFB" w:rsidP="00003DFB">
            <w:pPr>
              <w:jc w:val="left"/>
              <w:rPr>
                <w:color w:val="000000"/>
              </w:rPr>
            </w:pPr>
            <w:r>
              <w:rPr>
                <w:color w:val="000000"/>
              </w:rPr>
              <w:t>XX_APPROACH_IND</w:t>
            </w:r>
          </w:p>
        </w:tc>
        <w:tc>
          <w:tcPr>
            <w:tcW w:w="1647" w:type="dxa"/>
            <w:shd w:val="clear" w:color="auto" w:fill="FFFFFF"/>
          </w:tcPr>
          <w:p w14:paraId="27782952"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7D603C2" w14:textId="77777777" w:rsidR="00003DFB" w:rsidRDefault="00003DFB" w:rsidP="00003DFB">
            <w:pPr>
              <w:jc w:val="left"/>
              <w:rPr>
                <w:color w:val="000000"/>
              </w:rPr>
            </w:pPr>
          </w:p>
        </w:tc>
        <w:tc>
          <w:tcPr>
            <w:tcW w:w="2906" w:type="dxa"/>
            <w:tcBorders>
              <w:top w:val="nil"/>
              <w:bottom w:val="nil"/>
            </w:tcBorders>
            <w:shd w:val="clear" w:color="auto" w:fill="FFFFFF"/>
          </w:tcPr>
          <w:p w14:paraId="785B0290" w14:textId="77777777" w:rsidR="00003DFB" w:rsidRDefault="00003DFB" w:rsidP="00003DFB">
            <w:pPr>
              <w:jc w:val="left"/>
              <w:rPr>
                <w:color w:val="000000"/>
              </w:rPr>
            </w:pPr>
          </w:p>
        </w:tc>
      </w:tr>
      <w:tr w:rsidR="00003DFB" w:rsidRPr="00003DFB" w14:paraId="75342713" w14:textId="77777777" w:rsidTr="00003DFB">
        <w:trPr>
          <w:trHeight w:val="449"/>
        </w:trPr>
        <w:tc>
          <w:tcPr>
            <w:tcW w:w="550" w:type="dxa"/>
            <w:tcBorders>
              <w:top w:val="nil"/>
              <w:bottom w:val="nil"/>
            </w:tcBorders>
            <w:shd w:val="clear" w:color="auto" w:fill="FFFFFF"/>
          </w:tcPr>
          <w:p w14:paraId="466BD191" w14:textId="77777777" w:rsidR="00003DFB" w:rsidRDefault="00003DFB" w:rsidP="00003DFB">
            <w:pPr>
              <w:jc w:val="left"/>
              <w:rPr>
                <w:color w:val="000000"/>
              </w:rPr>
            </w:pPr>
          </w:p>
        </w:tc>
        <w:tc>
          <w:tcPr>
            <w:tcW w:w="1646" w:type="dxa"/>
            <w:tcBorders>
              <w:top w:val="nil"/>
              <w:bottom w:val="nil"/>
            </w:tcBorders>
            <w:shd w:val="clear" w:color="auto" w:fill="FFFFFF"/>
          </w:tcPr>
          <w:p w14:paraId="31537228" w14:textId="77777777" w:rsidR="00003DFB" w:rsidRDefault="00003DFB" w:rsidP="00003DFB">
            <w:pPr>
              <w:jc w:val="left"/>
              <w:rPr>
                <w:color w:val="000000"/>
              </w:rPr>
            </w:pPr>
          </w:p>
        </w:tc>
        <w:tc>
          <w:tcPr>
            <w:tcW w:w="1647" w:type="dxa"/>
            <w:tcBorders>
              <w:top w:val="nil"/>
              <w:bottom w:val="nil"/>
            </w:tcBorders>
            <w:shd w:val="clear" w:color="auto" w:fill="FFFFFF"/>
          </w:tcPr>
          <w:p w14:paraId="694F3122" w14:textId="77777777" w:rsidR="00003DFB" w:rsidRDefault="00003DFB" w:rsidP="00003DFB">
            <w:pPr>
              <w:jc w:val="left"/>
              <w:rPr>
                <w:color w:val="000000"/>
              </w:rPr>
            </w:pPr>
          </w:p>
        </w:tc>
        <w:tc>
          <w:tcPr>
            <w:tcW w:w="1647" w:type="dxa"/>
            <w:shd w:val="clear" w:color="auto" w:fill="FFFFFF"/>
          </w:tcPr>
          <w:p w14:paraId="1E1CE5EE" w14:textId="77777777" w:rsidR="00003DFB" w:rsidRPr="00412367" w:rsidRDefault="00003DFB" w:rsidP="00003DFB">
            <w:pPr>
              <w:jc w:val="left"/>
              <w:rPr>
                <w:color w:val="000000"/>
                <w:lang w:val="en-US"/>
                <w:rPrChange w:id="1032" w:author="Huke, Juan (extern)" w:date="2024-05-22T18:34:00Z">
                  <w:rPr>
                    <w:color w:val="000000"/>
                  </w:rPr>
                </w:rPrChange>
              </w:rPr>
            </w:pPr>
            <w:r w:rsidRPr="00412367">
              <w:rPr>
                <w:color w:val="000000"/>
                <w:lang w:val="en-US"/>
                <w:rPrChange w:id="1033" w:author="Huke, Juan (extern)" w:date="2024-05-22T18:34:00Z">
                  <w:rPr>
                    <w:color w:val="000000"/>
                  </w:rPr>
                </w:rPrChange>
              </w:rPr>
              <w:t>XX_C_CONTRACT_LGDS_CR_ABS</w:t>
            </w:r>
          </w:p>
        </w:tc>
        <w:tc>
          <w:tcPr>
            <w:tcW w:w="1647" w:type="dxa"/>
            <w:shd w:val="clear" w:color="auto" w:fill="FFFFFF"/>
          </w:tcPr>
          <w:p w14:paraId="55ADA99C" w14:textId="77777777" w:rsidR="00003DFB" w:rsidRDefault="00003DFB" w:rsidP="00003DFB">
            <w:pPr>
              <w:jc w:val="left"/>
              <w:rPr>
                <w:color w:val="000000"/>
              </w:rPr>
            </w:pPr>
            <w:r>
              <w:rPr>
                <w:color w:val="000000"/>
              </w:rPr>
              <w:t>XX_CONTRACT</w:t>
            </w:r>
          </w:p>
        </w:tc>
        <w:tc>
          <w:tcPr>
            <w:tcW w:w="1647" w:type="dxa"/>
            <w:shd w:val="clear" w:color="auto" w:fill="FFFFFF"/>
          </w:tcPr>
          <w:p w14:paraId="0250B0D3"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6C9C3863" w14:textId="77777777" w:rsidR="00003DFB" w:rsidRDefault="00003DFB" w:rsidP="00003DFB">
            <w:pPr>
              <w:jc w:val="left"/>
              <w:rPr>
                <w:color w:val="000000"/>
              </w:rPr>
            </w:pPr>
          </w:p>
        </w:tc>
        <w:tc>
          <w:tcPr>
            <w:tcW w:w="2906" w:type="dxa"/>
            <w:tcBorders>
              <w:top w:val="nil"/>
              <w:bottom w:val="nil"/>
            </w:tcBorders>
            <w:shd w:val="clear" w:color="auto" w:fill="FFFFFF"/>
          </w:tcPr>
          <w:p w14:paraId="402C0E7A" w14:textId="77777777" w:rsidR="00003DFB" w:rsidRDefault="00003DFB" w:rsidP="00003DFB">
            <w:pPr>
              <w:jc w:val="left"/>
              <w:rPr>
                <w:color w:val="000000"/>
              </w:rPr>
            </w:pPr>
          </w:p>
        </w:tc>
      </w:tr>
      <w:tr w:rsidR="00003DFB" w:rsidRPr="00003DFB" w14:paraId="34EB1674" w14:textId="77777777" w:rsidTr="00003DFB">
        <w:trPr>
          <w:trHeight w:val="449"/>
        </w:trPr>
        <w:tc>
          <w:tcPr>
            <w:tcW w:w="550" w:type="dxa"/>
            <w:tcBorders>
              <w:top w:val="nil"/>
              <w:bottom w:val="nil"/>
            </w:tcBorders>
            <w:shd w:val="clear" w:color="auto" w:fill="FFFFFF"/>
          </w:tcPr>
          <w:p w14:paraId="6CCBEC0D" w14:textId="77777777" w:rsidR="00003DFB" w:rsidRDefault="00003DFB" w:rsidP="00003DFB">
            <w:pPr>
              <w:jc w:val="left"/>
              <w:rPr>
                <w:color w:val="000000"/>
              </w:rPr>
            </w:pPr>
          </w:p>
        </w:tc>
        <w:tc>
          <w:tcPr>
            <w:tcW w:w="1646" w:type="dxa"/>
            <w:tcBorders>
              <w:top w:val="nil"/>
              <w:bottom w:val="nil"/>
            </w:tcBorders>
            <w:shd w:val="clear" w:color="auto" w:fill="FFFFFF"/>
          </w:tcPr>
          <w:p w14:paraId="662B9B24" w14:textId="77777777" w:rsidR="00003DFB" w:rsidRDefault="00003DFB" w:rsidP="00003DFB">
            <w:pPr>
              <w:jc w:val="left"/>
              <w:rPr>
                <w:color w:val="000000"/>
              </w:rPr>
            </w:pPr>
          </w:p>
        </w:tc>
        <w:tc>
          <w:tcPr>
            <w:tcW w:w="1647" w:type="dxa"/>
            <w:tcBorders>
              <w:top w:val="nil"/>
              <w:bottom w:val="nil"/>
            </w:tcBorders>
            <w:shd w:val="clear" w:color="auto" w:fill="FFFFFF"/>
          </w:tcPr>
          <w:p w14:paraId="31EBADFD" w14:textId="77777777" w:rsidR="00003DFB" w:rsidRDefault="00003DFB" w:rsidP="00003DFB">
            <w:pPr>
              <w:jc w:val="left"/>
              <w:rPr>
                <w:color w:val="000000"/>
              </w:rPr>
            </w:pPr>
          </w:p>
        </w:tc>
        <w:tc>
          <w:tcPr>
            <w:tcW w:w="1647" w:type="dxa"/>
            <w:shd w:val="clear" w:color="auto" w:fill="FFFFFF"/>
          </w:tcPr>
          <w:p w14:paraId="397E8AB1" w14:textId="77777777" w:rsidR="00003DFB" w:rsidRPr="00412367" w:rsidRDefault="00003DFB" w:rsidP="00003DFB">
            <w:pPr>
              <w:jc w:val="left"/>
              <w:rPr>
                <w:color w:val="000000"/>
                <w:lang w:val="en-US"/>
                <w:rPrChange w:id="1034" w:author="Huke, Juan (extern)" w:date="2024-05-22T18:34:00Z">
                  <w:rPr>
                    <w:color w:val="000000"/>
                  </w:rPr>
                </w:rPrChange>
              </w:rPr>
            </w:pPr>
            <w:r w:rsidRPr="00412367">
              <w:rPr>
                <w:color w:val="000000"/>
                <w:lang w:val="en-US"/>
                <w:rPrChange w:id="1035" w:author="Huke, Juan (extern)" w:date="2024-05-22T18:34:00Z">
                  <w:rPr>
                    <w:color w:val="000000"/>
                  </w:rPr>
                </w:rPrChange>
              </w:rPr>
              <w:t>XX_C_CONTRACT_LGDS_CR_SOLVV</w:t>
            </w:r>
          </w:p>
        </w:tc>
        <w:tc>
          <w:tcPr>
            <w:tcW w:w="1647" w:type="dxa"/>
            <w:shd w:val="clear" w:color="auto" w:fill="FFFFFF"/>
          </w:tcPr>
          <w:p w14:paraId="469B8297" w14:textId="77777777" w:rsidR="00003DFB" w:rsidRPr="00412367" w:rsidRDefault="00003DFB" w:rsidP="00003DFB">
            <w:pPr>
              <w:jc w:val="left"/>
              <w:rPr>
                <w:color w:val="000000"/>
                <w:lang w:val="en-US"/>
                <w:rPrChange w:id="1036" w:author="Huke, Juan (extern)" w:date="2024-05-22T18:34:00Z">
                  <w:rPr>
                    <w:color w:val="000000"/>
                  </w:rPr>
                </w:rPrChange>
              </w:rPr>
            </w:pPr>
            <w:r w:rsidRPr="00412367">
              <w:rPr>
                <w:color w:val="000000"/>
                <w:lang w:val="en-US"/>
                <w:rPrChange w:id="1037" w:author="Huke, Juan (extern)" w:date="2024-05-22T18:34:00Z">
                  <w:rPr>
                    <w:color w:val="000000"/>
                  </w:rPr>
                </w:rPrChange>
              </w:rPr>
              <w:t>XX_ASSET_CLASS_IRBA_IND</w:t>
            </w:r>
          </w:p>
        </w:tc>
        <w:tc>
          <w:tcPr>
            <w:tcW w:w="1647" w:type="dxa"/>
            <w:shd w:val="clear" w:color="auto" w:fill="FFFFFF"/>
          </w:tcPr>
          <w:p w14:paraId="56EDAFF9"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784CA7B" w14:textId="77777777" w:rsidR="00003DFB" w:rsidRDefault="00003DFB" w:rsidP="00003DFB">
            <w:pPr>
              <w:jc w:val="left"/>
              <w:rPr>
                <w:color w:val="000000"/>
              </w:rPr>
            </w:pPr>
          </w:p>
        </w:tc>
        <w:tc>
          <w:tcPr>
            <w:tcW w:w="2906" w:type="dxa"/>
            <w:tcBorders>
              <w:top w:val="nil"/>
              <w:bottom w:val="nil"/>
            </w:tcBorders>
            <w:shd w:val="clear" w:color="auto" w:fill="FFFFFF"/>
          </w:tcPr>
          <w:p w14:paraId="3C58C785" w14:textId="77777777" w:rsidR="00003DFB" w:rsidRDefault="00003DFB" w:rsidP="00003DFB">
            <w:pPr>
              <w:jc w:val="left"/>
              <w:rPr>
                <w:color w:val="000000"/>
              </w:rPr>
            </w:pPr>
          </w:p>
        </w:tc>
      </w:tr>
      <w:tr w:rsidR="00003DFB" w:rsidRPr="00003DFB" w14:paraId="5AC59420" w14:textId="77777777" w:rsidTr="00003DFB">
        <w:trPr>
          <w:trHeight w:val="449"/>
        </w:trPr>
        <w:tc>
          <w:tcPr>
            <w:tcW w:w="550" w:type="dxa"/>
            <w:tcBorders>
              <w:top w:val="nil"/>
              <w:bottom w:val="nil"/>
            </w:tcBorders>
            <w:shd w:val="clear" w:color="auto" w:fill="FFFFFF"/>
          </w:tcPr>
          <w:p w14:paraId="39C93183" w14:textId="77777777" w:rsidR="00003DFB" w:rsidRDefault="00003DFB" w:rsidP="00003DFB">
            <w:pPr>
              <w:jc w:val="left"/>
              <w:rPr>
                <w:color w:val="000000"/>
              </w:rPr>
            </w:pPr>
          </w:p>
        </w:tc>
        <w:tc>
          <w:tcPr>
            <w:tcW w:w="1646" w:type="dxa"/>
            <w:tcBorders>
              <w:top w:val="nil"/>
              <w:bottom w:val="nil"/>
            </w:tcBorders>
            <w:shd w:val="clear" w:color="auto" w:fill="FFFFFF"/>
          </w:tcPr>
          <w:p w14:paraId="767D5277" w14:textId="77777777" w:rsidR="00003DFB" w:rsidRDefault="00003DFB" w:rsidP="00003DFB">
            <w:pPr>
              <w:jc w:val="left"/>
              <w:rPr>
                <w:color w:val="000000"/>
              </w:rPr>
            </w:pPr>
          </w:p>
        </w:tc>
        <w:tc>
          <w:tcPr>
            <w:tcW w:w="1647" w:type="dxa"/>
            <w:tcBorders>
              <w:top w:val="nil"/>
              <w:bottom w:val="nil"/>
            </w:tcBorders>
            <w:shd w:val="clear" w:color="auto" w:fill="FFFFFF"/>
          </w:tcPr>
          <w:p w14:paraId="40D1A44E" w14:textId="77777777" w:rsidR="00003DFB" w:rsidRDefault="00003DFB" w:rsidP="00003DFB">
            <w:pPr>
              <w:jc w:val="left"/>
              <w:rPr>
                <w:color w:val="000000"/>
              </w:rPr>
            </w:pPr>
          </w:p>
        </w:tc>
        <w:tc>
          <w:tcPr>
            <w:tcW w:w="1647" w:type="dxa"/>
            <w:shd w:val="clear" w:color="auto" w:fill="FFFFFF"/>
          </w:tcPr>
          <w:p w14:paraId="45990E97" w14:textId="77777777" w:rsidR="00003DFB" w:rsidRPr="00412367" w:rsidRDefault="00003DFB" w:rsidP="00003DFB">
            <w:pPr>
              <w:jc w:val="left"/>
              <w:rPr>
                <w:color w:val="000000"/>
                <w:lang w:val="en-US"/>
                <w:rPrChange w:id="1038" w:author="Huke, Juan (extern)" w:date="2024-05-22T18:34:00Z">
                  <w:rPr>
                    <w:color w:val="000000"/>
                  </w:rPr>
                </w:rPrChange>
              </w:rPr>
            </w:pPr>
            <w:r w:rsidRPr="00412367">
              <w:rPr>
                <w:color w:val="000000"/>
                <w:lang w:val="en-US"/>
                <w:rPrChange w:id="1039" w:author="Huke, Juan (extern)" w:date="2024-05-22T18:34:00Z">
                  <w:rPr>
                    <w:color w:val="000000"/>
                  </w:rPr>
                </w:rPrChange>
              </w:rPr>
              <w:t>XX_C_CONTRACT_LGDS_CR_SOLVV</w:t>
            </w:r>
          </w:p>
        </w:tc>
        <w:tc>
          <w:tcPr>
            <w:tcW w:w="1647" w:type="dxa"/>
            <w:shd w:val="clear" w:color="auto" w:fill="FFFFFF"/>
          </w:tcPr>
          <w:p w14:paraId="1BD190EC" w14:textId="77777777" w:rsidR="00003DFB" w:rsidRPr="00412367" w:rsidRDefault="00003DFB" w:rsidP="00003DFB">
            <w:pPr>
              <w:jc w:val="left"/>
              <w:rPr>
                <w:color w:val="000000"/>
                <w:lang w:val="en-US"/>
                <w:rPrChange w:id="1040" w:author="Huke, Juan (extern)" w:date="2024-05-22T18:34:00Z">
                  <w:rPr>
                    <w:color w:val="000000"/>
                  </w:rPr>
                </w:rPrChange>
              </w:rPr>
            </w:pPr>
            <w:r w:rsidRPr="00412367">
              <w:rPr>
                <w:color w:val="000000"/>
                <w:lang w:val="en-US"/>
                <w:rPrChange w:id="1041" w:author="Huke, Juan (extern)" w:date="2024-05-22T18:34:00Z">
                  <w:rPr>
                    <w:color w:val="000000"/>
                  </w:rPr>
                </w:rPrChange>
              </w:rPr>
              <w:t>XX_RETAIL_CAT_SOLVV_IND</w:t>
            </w:r>
          </w:p>
        </w:tc>
        <w:tc>
          <w:tcPr>
            <w:tcW w:w="1647" w:type="dxa"/>
            <w:shd w:val="clear" w:color="auto" w:fill="FFFFFF"/>
          </w:tcPr>
          <w:p w14:paraId="51B16DF2"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ED3D04E" w14:textId="77777777" w:rsidR="00003DFB" w:rsidRDefault="00003DFB" w:rsidP="00003DFB">
            <w:pPr>
              <w:jc w:val="left"/>
              <w:rPr>
                <w:color w:val="000000"/>
              </w:rPr>
            </w:pPr>
          </w:p>
        </w:tc>
        <w:tc>
          <w:tcPr>
            <w:tcW w:w="2906" w:type="dxa"/>
            <w:tcBorders>
              <w:top w:val="nil"/>
              <w:bottom w:val="nil"/>
            </w:tcBorders>
            <w:shd w:val="clear" w:color="auto" w:fill="FFFFFF"/>
          </w:tcPr>
          <w:p w14:paraId="3EEB0FAF" w14:textId="77777777" w:rsidR="00003DFB" w:rsidRDefault="00003DFB" w:rsidP="00003DFB">
            <w:pPr>
              <w:jc w:val="left"/>
              <w:rPr>
                <w:color w:val="000000"/>
              </w:rPr>
            </w:pPr>
          </w:p>
        </w:tc>
      </w:tr>
      <w:tr w:rsidR="00003DFB" w:rsidRPr="00003DFB" w14:paraId="1A8D1170" w14:textId="77777777" w:rsidTr="00003DFB">
        <w:trPr>
          <w:trHeight w:val="449"/>
        </w:trPr>
        <w:tc>
          <w:tcPr>
            <w:tcW w:w="550" w:type="dxa"/>
            <w:tcBorders>
              <w:top w:val="nil"/>
              <w:bottom w:val="nil"/>
            </w:tcBorders>
            <w:shd w:val="clear" w:color="auto" w:fill="FFFFFF"/>
          </w:tcPr>
          <w:p w14:paraId="68D06A83" w14:textId="77777777" w:rsidR="00003DFB" w:rsidRDefault="00003DFB" w:rsidP="00003DFB">
            <w:pPr>
              <w:jc w:val="left"/>
              <w:rPr>
                <w:color w:val="000000"/>
              </w:rPr>
            </w:pPr>
          </w:p>
        </w:tc>
        <w:tc>
          <w:tcPr>
            <w:tcW w:w="1646" w:type="dxa"/>
            <w:tcBorders>
              <w:top w:val="nil"/>
              <w:bottom w:val="nil"/>
            </w:tcBorders>
            <w:shd w:val="clear" w:color="auto" w:fill="FFFFFF"/>
          </w:tcPr>
          <w:p w14:paraId="1E930A18" w14:textId="77777777" w:rsidR="00003DFB" w:rsidRDefault="00003DFB" w:rsidP="00003DFB">
            <w:pPr>
              <w:jc w:val="left"/>
              <w:rPr>
                <w:color w:val="000000"/>
              </w:rPr>
            </w:pPr>
          </w:p>
        </w:tc>
        <w:tc>
          <w:tcPr>
            <w:tcW w:w="1647" w:type="dxa"/>
            <w:tcBorders>
              <w:top w:val="nil"/>
              <w:bottom w:val="nil"/>
            </w:tcBorders>
            <w:shd w:val="clear" w:color="auto" w:fill="FFFFFF"/>
          </w:tcPr>
          <w:p w14:paraId="09F700C8" w14:textId="77777777" w:rsidR="00003DFB" w:rsidRDefault="00003DFB" w:rsidP="00003DFB">
            <w:pPr>
              <w:jc w:val="left"/>
              <w:rPr>
                <w:color w:val="000000"/>
              </w:rPr>
            </w:pPr>
          </w:p>
        </w:tc>
        <w:tc>
          <w:tcPr>
            <w:tcW w:w="1647" w:type="dxa"/>
            <w:shd w:val="clear" w:color="auto" w:fill="FFFFFF"/>
          </w:tcPr>
          <w:p w14:paraId="63E5A5C3" w14:textId="77777777" w:rsidR="00003DFB" w:rsidRPr="00412367" w:rsidRDefault="00003DFB" w:rsidP="00003DFB">
            <w:pPr>
              <w:jc w:val="left"/>
              <w:rPr>
                <w:color w:val="000000"/>
                <w:lang w:val="en-US"/>
                <w:rPrChange w:id="1042" w:author="Huke, Juan (extern)" w:date="2024-05-22T18:34:00Z">
                  <w:rPr>
                    <w:color w:val="000000"/>
                  </w:rPr>
                </w:rPrChange>
              </w:rPr>
            </w:pPr>
            <w:r w:rsidRPr="00412367">
              <w:rPr>
                <w:color w:val="000000"/>
                <w:lang w:val="en-US"/>
                <w:rPrChange w:id="1043" w:author="Huke, Juan (extern)" w:date="2024-05-22T18:34:00Z">
                  <w:rPr>
                    <w:color w:val="000000"/>
                  </w:rPr>
                </w:rPrChange>
              </w:rPr>
              <w:t>XX_C_CONTRACT_LGDS_CR_SOLVV</w:t>
            </w:r>
          </w:p>
        </w:tc>
        <w:tc>
          <w:tcPr>
            <w:tcW w:w="1647" w:type="dxa"/>
            <w:shd w:val="clear" w:color="auto" w:fill="FFFFFF"/>
          </w:tcPr>
          <w:p w14:paraId="7C151103" w14:textId="77777777" w:rsidR="00003DFB" w:rsidRDefault="00003DFB" w:rsidP="00003DFB">
            <w:pPr>
              <w:jc w:val="left"/>
              <w:rPr>
                <w:color w:val="000000"/>
              </w:rPr>
            </w:pPr>
            <w:r>
              <w:rPr>
                <w:color w:val="000000"/>
              </w:rPr>
              <w:t>XX_SPECIAL_LOAN_IND</w:t>
            </w:r>
          </w:p>
        </w:tc>
        <w:tc>
          <w:tcPr>
            <w:tcW w:w="1647" w:type="dxa"/>
            <w:shd w:val="clear" w:color="auto" w:fill="FFFFFF"/>
          </w:tcPr>
          <w:p w14:paraId="4F3AA4DD"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7D38708" w14:textId="77777777" w:rsidR="00003DFB" w:rsidRDefault="00003DFB" w:rsidP="00003DFB">
            <w:pPr>
              <w:jc w:val="left"/>
              <w:rPr>
                <w:color w:val="000000"/>
              </w:rPr>
            </w:pPr>
          </w:p>
        </w:tc>
        <w:tc>
          <w:tcPr>
            <w:tcW w:w="2906" w:type="dxa"/>
            <w:tcBorders>
              <w:top w:val="nil"/>
              <w:bottom w:val="nil"/>
            </w:tcBorders>
            <w:shd w:val="clear" w:color="auto" w:fill="FFFFFF"/>
          </w:tcPr>
          <w:p w14:paraId="28F00218" w14:textId="77777777" w:rsidR="00003DFB" w:rsidRDefault="00003DFB" w:rsidP="00003DFB">
            <w:pPr>
              <w:jc w:val="left"/>
              <w:rPr>
                <w:color w:val="000000"/>
              </w:rPr>
            </w:pPr>
          </w:p>
        </w:tc>
      </w:tr>
      <w:tr w:rsidR="00003DFB" w:rsidRPr="00003DFB" w14:paraId="654670E2" w14:textId="77777777" w:rsidTr="00003DFB">
        <w:trPr>
          <w:trHeight w:val="449"/>
        </w:trPr>
        <w:tc>
          <w:tcPr>
            <w:tcW w:w="550" w:type="dxa"/>
            <w:tcBorders>
              <w:top w:val="nil"/>
              <w:bottom w:val="single" w:sz="4" w:space="0" w:color="auto"/>
            </w:tcBorders>
            <w:shd w:val="clear" w:color="auto" w:fill="FFFFFF"/>
          </w:tcPr>
          <w:p w14:paraId="30E2AA7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2B15FB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9B268FD" w14:textId="77777777" w:rsidR="00003DFB" w:rsidRDefault="00003DFB" w:rsidP="00003DFB">
            <w:pPr>
              <w:jc w:val="left"/>
              <w:rPr>
                <w:color w:val="000000"/>
              </w:rPr>
            </w:pPr>
          </w:p>
        </w:tc>
        <w:tc>
          <w:tcPr>
            <w:tcW w:w="1647" w:type="dxa"/>
            <w:shd w:val="clear" w:color="auto" w:fill="FFFFFF"/>
          </w:tcPr>
          <w:p w14:paraId="7C72ACDE" w14:textId="77777777" w:rsidR="00003DFB" w:rsidRDefault="00003DFB" w:rsidP="00003DFB">
            <w:pPr>
              <w:jc w:val="left"/>
              <w:rPr>
                <w:color w:val="000000"/>
              </w:rPr>
            </w:pPr>
            <w:r>
              <w:rPr>
                <w:color w:val="000000"/>
              </w:rPr>
              <w:t>XX_MAP_B014_DEAL</w:t>
            </w:r>
          </w:p>
        </w:tc>
        <w:tc>
          <w:tcPr>
            <w:tcW w:w="1647" w:type="dxa"/>
            <w:shd w:val="clear" w:color="auto" w:fill="FFFFFF"/>
          </w:tcPr>
          <w:p w14:paraId="565EB443" w14:textId="77777777" w:rsidR="00003DFB" w:rsidRPr="00412367" w:rsidRDefault="00003DFB" w:rsidP="00003DFB">
            <w:pPr>
              <w:jc w:val="left"/>
              <w:rPr>
                <w:color w:val="000000"/>
                <w:lang w:val="en-US"/>
                <w:rPrChange w:id="1044" w:author="Huke, Juan (extern)" w:date="2024-05-22T18:34:00Z">
                  <w:rPr>
                    <w:color w:val="000000"/>
                  </w:rPr>
                </w:rPrChange>
              </w:rPr>
            </w:pPr>
            <w:r w:rsidRPr="00412367">
              <w:rPr>
                <w:color w:val="000000"/>
                <w:lang w:val="en-US"/>
                <w:rPrChange w:id="1045" w:author="Huke, Juan (extern)" w:date="2024-05-22T18:34:00Z">
                  <w:rPr>
                    <w:color w:val="000000"/>
                  </w:rPr>
                </w:rPrChange>
              </w:rPr>
              <w:t>XX_ASSET_CLASS_IRBA_IND</w:t>
            </w:r>
          </w:p>
        </w:tc>
        <w:tc>
          <w:tcPr>
            <w:tcW w:w="1647" w:type="dxa"/>
            <w:shd w:val="clear" w:color="auto" w:fill="FFFFFF"/>
          </w:tcPr>
          <w:p w14:paraId="0A3652AC"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10E4C4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C9117AE" w14:textId="77777777" w:rsidR="00003DFB" w:rsidRDefault="00003DFB" w:rsidP="00003DFB">
            <w:pPr>
              <w:jc w:val="left"/>
              <w:rPr>
                <w:color w:val="000000"/>
              </w:rPr>
            </w:pPr>
          </w:p>
        </w:tc>
      </w:tr>
      <w:tr w:rsidR="00003DFB" w:rsidRPr="00003DFB" w14:paraId="3DC69A11" w14:textId="77777777" w:rsidTr="00003DFB">
        <w:trPr>
          <w:trHeight w:val="449"/>
        </w:trPr>
        <w:tc>
          <w:tcPr>
            <w:tcW w:w="550" w:type="dxa"/>
            <w:tcBorders>
              <w:top w:val="single" w:sz="4" w:space="0" w:color="auto"/>
              <w:bottom w:val="nil"/>
            </w:tcBorders>
            <w:shd w:val="clear" w:color="auto" w:fill="FFFFFF"/>
          </w:tcPr>
          <w:p w14:paraId="5A6585E9" w14:textId="77777777" w:rsidR="00003DFB" w:rsidRDefault="00003DFB" w:rsidP="00003DFB">
            <w:pPr>
              <w:jc w:val="left"/>
              <w:rPr>
                <w:color w:val="000000"/>
              </w:rPr>
            </w:pPr>
            <w:r>
              <w:rPr>
                <w:color w:val="000000"/>
              </w:rPr>
              <w:t>8</w:t>
            </w:r>
          </w:p>
        </w:tc>
        <w:tc>
          <w:tcPr>
            <w:tcW w:w="1646" w:type="dxa"/>
            <w:tcBorders>
              <w:top w:val="single" w:sz="4" w:space="0" w:color="auto"/>
              <w:bottom w:val="nil"/>
            </w:tcBorders>
            <w:shd w:val="clear" w:color="auto" w:fill="FFFFFF"/>
          </w:tcPr>
          <w:p w14:paraId="03CF267F" w14:textId="77777777" w:rsidR="00003DFB" w:rsidRDefault="00003DFB" w:rsidP="00003DFB">
            <w:pPr>
              <w:jc w:val="left"/>
              <w:rPr>
                <w:color w:val="000000"/>
              </w:rPr>
            </w:pPr>
            <w:r>
              <w:rPr>
                <w:color w:val="000000"/>
              </w:rPr>
              <w:t>B017</w:t>
            </w:r>
          </w:p>
        </w:tc>
        <w:tc>
          <w:tcPr>
            <w:tcW w:w="1647" w:type="dxa"/>
            <w:tcBorders>
              <w:top w:val="single" w:sz="4" w:space="0" w:color="auto"/>
              <w:bottom w:val="nil"/>
            </w:tcBorders>
            <w:shd w:val="clear" w:color="auto" w:fill="FFFFFF"/>
          </w:tcPr>
          <w:p w14:paraId="3D048A5D" w14:textId="77777777" w:rsidR="00003DFB" w:rsidRDefault="00003DFB" w:rsidP="00003DFB">
            <w:pPr>
              <w:jc w:val="left"/>
              <w:rPr>
                <w:color w:val="000000"/>
              </w:rPr>
            </w:pPr>
            <w:r>
              <w:rPr>
                <w:color w:val="000000"/>
              </w:rPr>
              <w:t>double</w:t>
            </w:r>
          </w:p>
        </w:tc>
        <w:tc>
          <w:tcPr>
            <w:tcW w:w="1647" w:type="dxa"/>
            <w:shd w:val="clear" w:color="auto" w:fill="FFFFFF"/>
          </w:tcPr>
          <w:p w14:paraId="723CDC69" w14:textId="77777777" w:rsidR="00003DFB" w:rsidRDefault="00003DFB" w:rsidP="00003DFB">
            <w:pPr>
              <w:jc w:val="left"/>
              <w:rPr>
                <w:color w:val="000000"/>
              </w:rPr>
            </w:pPr>
            <w:r>
              <w:rPr>
                <w:color w:val="000000"/>
              </w:rPr>
              <w:t>POSITION</w:t>
            </w:r>
          </w:p>
        </w:tc>
        <w:tc>
          <w:tcPr>
            <w:tcW w:w="1647" w:type="dxa"/>
            <w:shd w:val="clear" w:color="auto" w:fill="FFFFFF"/>
          </w:tcPr>
          <w:p w14:paraId="23E0A50D" w14:textId="77777777" w:rsidR="00003DFB" w:rsidRDefault="00003DFB" w:rsidP="00003DFB">
            <w:pPr>
              <w:jc w:val="left"/>
              <w:rPr>
                <w:color w:val="000000"/>
              </w:rPr>
            </w:pPr>
            <w:r>
              <w:rPr>
                <w:color w:val="000000"/>
              </w:rPr>
              <w:t>B500</w:t>
            </w:r>
          </w:p>
        </w:tc>
        <w:tc>
          <w:tcPr>
            <w:tcW w:w="1647" w:type="dxa"/>
            <w:shd w:val="clear" w:color="auto" w:fill="FFFFFF"/>
          </w:tcPr>
          <w:p w14:paraId="7C28B5C4"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0D21C6F" w14:textId="77777777" w:rsidR="00003DFB" w:rsidRDefault="00003DFB" w:rsidP="00003DFB">
            <w:pPr>
              <w:jc w:val="left"/>
              <w:rPr>
                <w:color w:val="000000"/>
              </w:rPr>
            </w:pPr>
            <w:r>
              <w:rPr>
                <w:color w:val="000000"/>
              </w:rPr>
              <w:t>Die Transformationsvorschriften für die Befüllung des Zielfeldes sind in Kapitel 5.2 beschrieben.</w:t>
            </w:r>
          </w:p>
        </w:tc>
        <w:tc>
          <w:tcPr>
            <w:tcW w:w="2906" w:type="dxa"/>
            <w:tcBorders>
              <w:top w:val="single" w:sz="4" w:space="0" w:color="auto"/>
              <w:bottom w:val="nil"/>
            </w:tcBorders>
            <w:shd w:val="clear" w:color="auto" w:fill="FFFFFF"/>
          </w:tcPr>
          <w:p w14:paraId="5799AE75" w14:textId="77777777" w:rsidR="00003DFB" w:rsidRDefault="00003DFB" w:rsidP="00003DFB">
            <w:pPr>
              <w:jc w:val="left"/>
              <w:rPr>
                <w:color w:val="000000"/>
              </w:rPr>
            </w:pPr>
            <w:r>
              <w:rPr>
                <w:color w:val="000000"/>
              </w:rPr>
              <w:t>Kreditumrechnungsfaktor (CCF) KSA</w:t>
            </w:r>
          </w:p>
        </w:tc>
      </w:tr>
      <w:tr w:rsidR="00003DFB" w:rsidRPr="00003DFB" w14:paraId="61125694" w14:textId="77777777" w:rsidTr="00003DFB">
        <w:trPr>
          <w:trHeight w:val="449"/>
        </w:trPr>
        <w:tc>
          <w:tcPr>
            <w:tcW w:w="550" w:type="dxa"/>
            <w:tcBorders>
              <w:top w:val="nil"/>
              <w:bottom w:val="nil"/>
            </w:tcBorders>
            <w:shd w:val="clear" w:color="auto" w:fill="FFFFFF"/>
          </w:tcPr>
          <w:p w14:paraId="071156AB" w14:textId="77777777" w:rsidR="00003DFB" w:rsidRDefault="00003DFB" w:rsidP="00003DFB">
            <w:pPr>
              <w:jc w:val="left"/>
              <w:rPr>
                <w:color w:val="000000"/>
              </w:rPr>
            </w:pPr>
          </w:p>
        </w:tc>
        <w:tc>
          <w:tcPr>
            <w:tcW w:w="1646" w:type="dxa"/>
            <w:tcBorders>
              <w:top w:val="nil"/>
              <w:bottom w:val="nil"/>
            </w:tcBorders>
            <w:shd w:val="clear" w:color="auto" w:fill="FFFFFF"/>
          </w:tcPr>
          <w:p w14:paraId="3F36A574" w14:textId="77777777" w:rsidR="00003DFB" w:rsidRDefault="00003DFB" w:rsidP="00003DFB">
            <w:pPr>
              <w:jc w:val="left"/>
              <w:rPr>
                <w:color w:val="000000"/>
              </w:rPr>
            </w:pPr>
          </w:p>
        </w:tc>
        <w:tc>
          <w:tcPr>
            <w:tcW w:w="1647" w:type="dxa"/>
            <w:tcBorders>
              <w:top w:val="nil"/>
              <w:bottom w:val="nil"/>
            </w:tcBorders>
            <w:shd w:val="clear" w:color="auto" w:fill="FFFFFF"/>
          </w:tcPr>
          <w:p w14:paraId="2E7629FC" w14:textId="77777777" w:rsidR="00003DFB" w:rsidRDefault="00003DFB" w:rsidP="00003DFB">
            <w:pPr>
              <w:jc w:val="left"/>
              <w:rPr>
                <w:color w:val="000000"/>
              </w:rPr>
            </w:pPr>
          </w:p>
        </w:tc>
        <w:tc>
          <w:tcPr>
            <w:tcW w:w="1647" w:type="dxa"/>
            <w:shd w:val="clear" w:color="auto" w:fill="FFFFFF"/>
          </w:tcPr>
          <w:p w14:paraId="06357008" w14:textId="77777777" w:rsidR="00003DFB" w:rsidRDefault="00003DFB" w:rsidP="00003DFB">
            <w:pPr>
              <w:jc w:val="left"/>
              <w:rPr>
                <w:color w:val="000000"/>
              </w:rPr>
            </w:pPr>
            <w:r>
              <w:rPr>
                <w:color w:val="000000"/>
              </w:rPr>
              <w:t>POSITION</w:t>
            </w:r>
          </w:p>
        </w:tc>
        <w:tc>
          <w:tcPr>
            <w:tcW w:w="1647" w:type="dxa"/>
            <w:shd w:val="clear" w:color="auto" w:fill="FFFFFF"/>
          </w:tcPr>
          <w:p w14:paraId="4B17A152" w14:textId="77777777" w:rsidR="00003DFB" w:rsidRDefault="00003DFB" w:rsidP="00003DFB">
            <w:pPr>
              <w:jc w:val="left"/>
              <w:rPr>
                <w:color w:val="000000"/>
              </w:rPr>
            </w:pPr>
            <w:r>
              <w:rPr>
                <w:color w:val="000000"/>
              </w:rPr>
              <w:t>B603</w:t>
            </w:r>
          </w:p>
        </w:tc>
        <w:tc>
          <w:tcPr>
            <w:tcW w:w="1647" w:type="dxa"/>
            <w:shd w:val="clear" w:color="auto" w:fill="FFFFFF"/>
          </w:tcPr>
          <w:p w14:paraId="6494AC6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6A65DDB" w14:textId="77777777" w:rsidR="00003DFB" w:rsidRDefault="00003DFB" w:rsidP="00003DFB">
            <w:pPr>
              <w:jc w:val="left"/>
              <w:rPr>
                <w:color w:val="000000"/>
              </w:rPr>
            </w:pPr>
          </w:p>
        </w:tc>
        <w:tc>
          <w:tcPr>
            <w:tcW w:w="2906" w:type="dxa"/>
            <w:tcBorders>
              <w:top w:val="nil"/>
              <w:bottom w:val="nil"/>
            </w:tcBorders>
            <w:shd w:val="clear" w:color="auto" w:fill="FFFFFF"/>
          </w:tcPr>
          <w:p w14:paraId="276B791F" w14:textId="77777777" w:rsidR="00003DFB" w:rsidRDefault="00003DFB" w:rsidP="00003DFB">
            <w:pPr>
              <w:jc w:val="left"/>
              <w:rPr>
                <w:color w:val="000000"/>
              </w:rPr>
            </w:pPr>
          </w:p>
        </w:tc>
      </w:tr>
      <w:tr w:rsidR="00003DFB" w:rsidRPr="00003DFB" w14:paraId="3A06996E" w14:textId="77777777" w:rsidTr="00003DFB">
        <w:trPr>
          <w:trHeight w:val="449"/>
        </w:trPr>
        <w:tc>
          <w:tcPr>
            <w:tcW w:w="550" w:type="dxa"/>
            <w:tcBorders>
              <w:top w:val="nil"/>
              <w:bottom w:val="nil"/>
            </w:tcBorders>
            <w:shd w:val="clear" w:color="auto" w:fill="FFFFFF"/>
          </w:tcPr>
          <w:p w14:paraId="17904E13" w14:textId="77777777" w:rsidR="00003DFB" w:rsidRDefault="00003DFB" w:rsidP="00003DFB">
            <w:pPr>
              <w:jc w:val="left"/>
              <w:rPr>
                <w:color w:val="000000"/>
              </w:rPr>
            </w:pPr>
          </w:p>
        </w:tc>
        <w:tc>
          <w:tcPr>
            <w:tcW w:w="1646" w:type="dxa"/>
            <w:tcBorders>
              <w:top w:val="nil"/>
              <w:bottom w:val="nil"/>
            </w:tcBorders>
            <w:shd w:val="clear" w:color="auto" w:fill="FFFFFF"/>
          </w:tcPr>
          <w:p w14:paraId="160FEE5F" w14:textId="77777777" w:rsidR="00003DFB" w:rsidRDefault="00003DFB" w:rsidP="00003DFB">
            <w:pPr>
              <w:jc w:val="left"/>
              <w:rPr>
                <w:color w:val="000000"/>
              </w:rPr>
            </w:pPr>
          </w:p>
        </w:tc>
        <w:tc>
          <w:tcPr>
            <w:tcW w:w="1647" w:type="dxa"/>
            <w:tcBorders>
              <w:top w:val="nil"/>
              <w:bottom w:val="nil"/>
            </w:tcBorders>
            <w:shd w:val="clear" w:color="auto" w:fill="FFFFFF"/>
          </w:tcPr>
          <w:p w14:paraId="7C386037" w14:textId="77777777" w:rsidR="00003DFB" w:rsidRDefault="00003DFB" w:rsidP="00003DFB">
            <w:pPr>
              <w:jc w:val="left"/>
              <w:rPr>
                <w:color w:val="000000"/>
              </w:rPr>
            </w:pPr>
          </w:p>
        </w:tc>
        <w:tc>
          <w:tcPr>
            <w:tcW w:w="1647" w:type="dxa"/>
            <w:shd w:val="clear" w:color="auto" w:fill="FFFFFF"/>
          </w:tcPr>
          <w:p w14:paraId="19D0168B" w14:textId="77777777" w:rsidR="00003DFB" w:rsidRPr="00412367" w:rsidRDefault="00003DFB" w:rsidP="00003DFB">
            <w:pPr>
              <w:jc w:val="left"/>
              <w:rPr>
                <w:color w:val="000000"/>
                <w:lang w:val="en-US"/>
                <w:rPrChange w:id="1046" w:author="Huke, Juan (extern)" w:date="2024-05-22T18:34:00Z">
                  <w:rPr>
                    <w:color w:val="000000"/>
                  </w:rPr>
                </w:rPrChange>
              </w:rPr>
            </w:pPr>
            <w:r w:rsidRPr="00412367">
              <w:rPr>
                <w:color w:val="000000"/>
                <w:lang w:val="en-US"/>
                <w:rPrChange w:id="1047" w:author="Huke, Juan (extern)" w:date="2024-05-22T18:34:00Z">
                  <w:rPr>
                    <w:color w:val="000000"/>
                  </w:rPr>
                </w:rPrChange>
              </w:rPr>
              <w:t>XX_C_CONTRACT_LGDS_CR_ABS</w:t>
            </w:r>
          </w:p>
        </w:tc>
        <w:tc>
          <w:tcPr>
            <w:tcW w:w="1647" w:type="dxa"/>
            <w:shd w:val="clear" w:color="auto" w:fill="FFFFFF"/>
          </w:tcPr>
          <w:p w14:paraId="5EFD9003" w14:textId="77777777" w:rsidR="00003DFB" w:rsidRDefault="00003DFB" w:rsidP="00003DFB">
            <w:pPr>
              <w:jc w:val="left"/>
              <w:rPr>
                <w:color w:val="000000"/>
              </w:rPr>
            </w:pPr>
            <w:r>
              <w:rPr>
                <w:color w:val="000000"/>
              </w:rPr>
              <w:t>XX_CONTRACT</w:t>
            </w:r>
          </w:p>
        </w:tc>
        <w:tc>
          <w:tcPr>
            <w:tcW w:w="1647" w:type="dxa"/>
            <w:shd w:val="clear" w:color="auto" w:fill="FFFFFF"/>
          </w:tcPr>
          <w:p w14:paraId="408AA1CD"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16DFFBB" w14:textId="77777777" w:rsidR="00003DFB" w:rsidRDefault="00003DFB" w:rsidP="00003DFB">
            <w:pPr>
              <w:jc w:val="left"/>
              <w:rPr>
                <w:color w:val="000000"/>
              </w:rPr>
            </w:pPr>
          </w:p>
        </w:tc>
        <w:tc>
          <w:tcPr>
            <w:tcW w:w="2906" w:type="dxa"/>
            <w:tcBorders>
              <w:top w:val="nil"/>
              <w:bottom w:val="nil"/>
            </w:tcBorders>
            <w:shd w:val="clear" w:color="auto" w:fill="FFFFFF"/>
          </w:tcPr>
          <w:p w14:paraId="13F85CA3" w14:textId="77777777" w:rsidR="00003DFB" w:rsidRDefault="00003DFB" w:rsidP="00003DFB">
            <w:pPr>
              <w:jc w:val="left"/>
              <w:rPr>
                <w:color w:val="000000"/>
              </w:rPr>
            </w:pPr>
          </w:p>
        </w:tc>
      </w:tr>
      <w:tr w:rsidR="00003DFB" w:rsidRPr="00003DFB" w14:paraId="302AE7EC" w14:textId="77777777" w:rsidTr="00003DFB">
        <w:trPr>
          <w:trHeight w:val="449"/>
        </w:trPr>
        <w:tc>
          <w:tcPr>
            <w:tcW w:w="550" w:type="dxa"/>
            <w:tcBorders>
              <w:top w:val="nil"/>
              <w:bottom w:val="nil"/>
            </w:tcBorders>
            <w:shd w:val="clear" w:color="auto" w:fill="FFFFFF"/>
          </w:tcPr>
          <w:p w14:paraId="2A38DDFD" w14:textId="77777777" w:rsidR="00003DFB" w:rsidRDefault="00003DFB" w:rsidP="00003DFB">
            <w:pPr>
              <w:jc w:val="left"/>
              <w:rPr>
                <w:color w:val="000000"/>
              </w:rPr>
            </w:pPr>
          </w:p>
        </w:tc>
        <w:tc>
          <w:tcPr>
            <w:tcW w:w="1646" w:type="dxa"/>
            <w:tcBorders>
              <w:top w:val="nil"/>
              <w:bottom w:val="nil"/>
            </w:tcBorders>
            <w:shd w:val="clear" w:color="auto" w:fill="FFFFFF"/>
          </w:tcPr>
          <w:p w14:paraId="62A90242" w14:textId="77777777" w:rsidR="00003DFB" w:rsidRDefault="00003DFB" w:rsidP="00003DFB">
            <w:pPr>
              <w:jc w:val="left"/>
              <w:rPr>
                <w:color w:val="000000"/>
              </w:rPr>
            </w:pPr>
          </w:p>
        </w:tc>
        <w:tc>
          <w:tcPr>
            <w:tcW w:w="1647" w:type="dxa"/>
            <w:tcBorders>
              <w:top w:val="nil"/>
              <w:bottom w:val="nil"/>
            </w:tcBorders>
            <w:shd w:val="clear" w:color="auto" w:fill="FFFFFF"/>
          </w:tcPr>
          <w:p w14:paraId="08C88588" w14:textId="77777777" w:rsidR="00003DFB" w:rsidRDefault="00003DFB" w:rsidP="00003DFB">
            <w:pPr>
              <w:jc w:val="left"/>
              <w:rPr>
                <w:color w:val="000000"/>
              </w:rPr>
            </w:pPr>
          </w:p>
        </w:tc>
        <w:tc>
          <w:tcPr>
            <w:tcW w:w="1647" w:type="dxa"/>
            <w:shd w:val="clear" w:color="auto" w:fill="FFFFFF"/>
          </w:tcPr>
          <w:p w14:paraId="0FB766EF" w14:textId="77777777" w:rsidR="00003DFB" w:rsidRPr="00412367" w:rsidRDefault="00003DFB" w:rsidP="00003DFB">
            <w:pPr>
              <w:jc w:val="left"/>
              <w:rPr>
                <w:color w:val="000000"/>
                <w:lang w:val="en-US"/>
                <w:rPrChange w:id="1048" w:author="Huke, Juan (extern)" w:date="2024-05-22T18:34:00Z">
                  <w:rPr>
                    <w:color w:val="000000"/>
                  </w:rPr>
                </w:rPrChange>
              </w:rPr>
            </w:pPr>
            <w:r w:rsidRPr="00412367">
              <w:rPr>
                <w:color w:val="000000"/>
                <w:lang w:val="en-US"/>
                <w:rPrChange w:id="1049" w:author="Huke, Juan (extern)" w:date="2024-05-22T18:34:00Z">
                  <w:rPr>
                    <w:color w:val="000000"/>
                  </w:rPr>
                </w:rPrChange>
              </w:rPr>
              <w:t>XX_C_CONTRACT_LGDS_CR_FULLSTA</w:t>
            </w:r>
          </w:p>
        </w:tc>
        <w:tc>
          <w:tcPr>
            <w:tcW w:w="1647" w:type="dxa"/>
            <w:shd w:val="clear" w:color="auto" w:fill="FFFFFF"/>
          </w:tcPr>
          <w:p w14:paraId="09F49EF7" w14:textId="77777777" w:rsidR="00003DFB" w:rsidRDefault="00003DFB" w:rsidP="00003DFB">
            <w:pPr>
              <w:jc w:val="left"/>
              <w:rPr>
                <w:color w:val="000000"/>
              </w:rPr>
            </w:pPr>
            <w:r>
              <w:rPr>
                <w:color w:val="000000"/>
              </w:rPr>
              <w:t>XX_CONTRACT</w:t>
            </w:r>
          </w:p>
        </w:tc>
        <w:tc>
          <w:tcPr>
            <w:tcW w:w="1647" w:type="dxa"/>
            <w:shd w:val="clear" w:color="auto" w:fill="FFFFFF"/>
          </w:tcPr>
          <w:p w14:paraId="08832FCB"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BCD2BDB" w14:textId="77777777" w:rsidR="00003DFB" w:rsidRDefault="00003DFB" w:rsidP="00003DFB">
            <w:pPr>
              <w:jc w:val="left"/>
              <w:rPr>
                <w:color w:val="000000"/>
              </w:rPr>
            </w:pPr>
          </w:p>
        </w:tc>
        <w:tc>
          <w:tcPr>
            <w:tcW w:w="2906" w:type="dxa"/>
            <w:tcBorders>
              <w:top w:val="nil"/>
              <w:bottom w:val="nil"/>
            </w:tcBorders>
            <w:shd w:val="clear" w:color="auto" w:fill="FFFFFF"/>
          </w:tcPr>
          <w:p w14:paraId="7918315E" w14:textId="77777777" w:rsidR="00003DFB" w:rsidRDefault="00003DFB" w:rsidP="00003DFB">
            <w:pPr>
              <w:jc w:val="left"/>
              <w:rPr>
                <w:color w:val="000000"/>
              </w:rPr>
            </w:pPr>
          </w:p>
        </w:tc>
      </w:tr>
      <w:tr w:rsidR="00003DFB" w:rsidRPr="00003DFB" w14:paraId="34A0ADBA" w14:textId="77777777" w:rsidTr="00003DFB">
        <w:trPr>
          <w:trHeight w:val="449"/>
        </w:trPr>
        <w:tc>
          <w:tcPr>
            <w:tcW w:w="550" w:type="dxa"/>
            <w:tcBorders>
              <w:top w:val="nil"/>
              <w:bottom w:val="nil"/>
            </w:tcBorders>
            <w:shd w:val="clear" w:color="auto" w:fill="FFFFFF"/>
          </w:tcPr>
          <w:p w14:paraId="79101D7A" w14:textId="77777777" w:rsidR="00003DFB" w:rsidRDefault="00003DFB" w:rsidP="00003DFB">
            <w:pPr>
              <w:jc w:val="left"/>
              <w:rPr>
                <w:color w:val="000000"/>
              </w:rPr>
            </w:pPr>
          </w:p>
        </w:tc>
        <w:tc>
          <w:tcPr>
            <w:tcW w:w="1646" w:type="dxa"/>
            <w:tcBorders>
              <w:top w:val="nil"/>
              <w:bottom w:val="nil"/>
            </w:tcBorders>
            <w:shd w:val="clear" w:color="auto" w:fill="FFFFFF"/>
          </w:tcPr>
          <w:p w14:paraId="7A47BBDD" w14:textId="77777777" w:rsidR="00003DFB" w:rsidRDefault="00003DFB" w:rsidP="00003DFB">
            <w:pPr>
              <w:jc w:val="left"/>
              <w:rPr>
                <w:color w:val="000000"/>
              </w:rPr>
            </w:pPr>
          </w:p>
        </w:tc>
        <w:tc>
          <w:tcPr>
            <w:tcW w:w="1647" w:type="dxa"/>
            <w:tcBorders>
              <w:top w:val="nil"/>
              <w:bottom w:val="nil"/>
            </w:tcBorders>
            <w:shd w:val="clear" w:color="auto" w:fill="FFFFFF"/>
          </w:tcPr>
          <w:p w14:paraId="2CFF18E1" w14:textId="77777777" w:rsidR="00003DFB" w:rsidRDefault="00003DFB" w:rsidP="00003DFB">
            <w:pPr>
              <w:jc w:val="left"/>
              <w:rPr>
                <w:color w:val="000000"/>
              </w:rPr>
            </w:pPr>
          </w:p>
        </w:tc>
        <w:tc>
          <w:tcPr>
            <w:tcW w:w="1647" w:type="dxa"/>
            <w:shd w:val="clear" w:color="auto" w:fill="FFFFFF"/>
          </w:tcPr>
          <w:p w14:paraId="516A3280" w14:textId="77777777" w:rsidR="00003DFB" w:rsidRPr="00412367" w:rsidRDefault="00003DFB" w:rsidP="00003DFB">
            <w:pPr>
              <w:jc w:val="left"/>
              <w:rPr>
                <w:color w:val="000000"/>
                <w:lang w:val="en-US"/>
                <w:rPrChange w:id="1050" w:author="Huke, Juan (extern)" w:date="2024-05-22T18:34:00Z">
                  <w:rPr>
                    <w:color w:val="000000"/>
                  </w:rPr>
                </w:rPrChange>
              </w:rPr>
            </w:pPr>
            <w:r w:rsidRPr="00412367">
              <w:rPr>
                <w:color w:val="000000"/>
                <w:lang w:val="en-US"/>
                <w:rPrChange w:id="1051" w:author="Huke, Juan (extern)" w:date="2024-05-22T18:34:00Z">
                  <w:rPr>
                    <w:color w:val="000000"/>
                  </w:rPr>
                </w:rPrChange>
              </w:rPr>
              <w:t>XX_C_CONTRACT_LGDS_CR_FULLSTA</w:t>
            </w:r>
          </w:p>
        </w:tc>
        <w:tc>
          <w:tcPr>
            <w:tcW w:w="1647" w:type="dxa"/>
            <w:shd w:val="clear" w:color="auto" w:fill="FFFFFF"/>
          </w:tcPr>
          <w:p w14:paraId="72202C44" w14:textId="77777777" w:rsidR="00003DFB" w:rsidRPr="00412367" w:rsidRDefault="00003DFB" w:rsidP="00003DFB">
            <w:pPr>
              <w:jc w:val="left"/>
              <w:rPr>
                <w:color w:val="000000"/>
                <w:lang w:val="en-US"/>
                <w:rPrChange w:id="1052" w:author="Huke, Juan (extern)" w:date="2024-05-22T18:34:00Z">
                  <w:rPr>
                    <w:color w:val="000000"/>
                  </w:rPr>
                </w:rPrChange>
              </w:rPr>
            </w:pPr>
            <w:r w:rsidRPr="00412367">
              <w:rPr>
                <w:color w:val="000000"/>
                <w:lang w:val="en-US"/>
                <w:rPrChange w:id="1053" w:author="Huke, Juan (extern)" w:date="2024-05-22T18:34:00Z">
                  <w:rPr>
                    <w:color w:val="000000"/>
                  </w:rPr>
                </w:rPrChange>
              </w:rPr>
              <w:t>XX_CONV_FACT_STA_P</w:t>
            </w:r>
          </w:p>
        </w:tc>
        <w:tc>
          <w:tcPr>
            <w:tcW w:w="1647" w:type="dxa"/>
            <w:shd w:val="clear" w:color="auto" w:fill="FFFFFF"/>
          </w:tcPr>
          <w:p w14:paraId="574F2FC0"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13E7CD1E" w14:textId="77777777" w:rsidR="00003DFB" w:rsidRDefault="00003DFB" w:rsidP="00003DFB">
            <w:pPr>
              <w:jc w:val="left"/>
              <w:rPr>
                <w:color w:val="000000"/>
              </w:rPr>
            </w:pPr>
          </w:p>
        </w:tc>
        <w:tc>
          <w:tcPr>
            <w:tcW w:w="2906" w:type="dxa"/>
            <w:tcBorders>
              <w:top w:val="nil"/>
              <w:bottom w:val="nil"/>
            </w:tcBorders>
            <w:shd w:val="clear" w:color="auto" w:fill="FFFFFF"/>
          </w:tcPr>
          <w:p w14:paraId="3EB4AEBF" w14:textId="77777777" w:rsidR="00003DFB" w:rsidRDefault="00003DFB" w:rsidP="00003DFB">
            <w:pPr>
              <w:jc w:val="left"/>
              <w:rPr>
                <w:color w:val="000000"/>
              </w:rPr>
            </w:pPr>
          </w:p>
        </w:tc>
      </w:tr>
      <w:tr w:rsidR="00003DFB" w:rsidRPr="00003DFB" w14:paraId="587065F3" w14:textId="77777777" w:rsidTr="00003DFB">
        <w:trPr>
          <w:trHeight w:val="449"/>
        </w:trPr>
        <w:tc>
          <w:tcPr>
            <w:tcW w:w="550" w:type="dxa"/>
            <w:tcBorders>
              <w:top w:val="nil"/>
              <w:bottom w:val="single" w:sz="4" w:space="0" w:color="auto"/>
            </w:tcBorders>
            <w:shd w:val="clear" w:color="auto" w:fill="FFFFFF"/>
          </w:tcPr>
          <w:p w14:paraId="1335985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A21AD9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90DB3AD" w14:textId="77777777" w:rsidR="00003DFB" w:rsidRDefault="00003DFB" w:rsidP="00003DFB">
            <w:pPr>
              <w:jc w:val="left"/>
              <w:rPr>
                <w:color w:val="000000"/>
              </w:rPr>
            </w:pPr>
          </w:p>
        </w:tc>
        <w:tc>
          <w:tcPr>
            <w:tcW w:w="1647" w:type="dxa"/>
            <w:shd w:val="clear" w:color="auto" w:fill="FFFFFF"/>
          </w:tcPr>
          <w:p w14:paraId="2DB2DFAC" w14:textId="77777777" w:rsidR="00003DFB" w:rsidRPr="00412367" w:rsidRDefault="00003DFB" w:rsidP="00003DFB">
            <w:pPr>
              <w:jc w:val="left"/>
              <w:rPr>
                <w:color w:val="000000"/>
                <w:lang w:val="en-US"/>
                <w:rPrChange w:id="1054" w:author="Huke, Juan (extern)" w:date="2024-05-22T18:34:00Z">
                  <w:rPr>
                    <w:color w:val="000000"/>
                  </w:rPr>
                </w:rPrChange>
              </w:rPr>
            </w:pPr>
            <w:r w:rsidRPr="00412367">
              <w:rPr>
                <w:color w:val="000000"/>
                <w:lang w:val="en-US"/>
                <w:rPrChange w:id="1055" w:author="Huke, Juan (extern)" w:date="2024-05-22T18:34:00Z">
                  <w:rPr>
                    <w:color w:val="000000"/>
                  </w:rPr>
                </w:rPrChange>
              </w:rPr>
              <w:t>XX_C_CONTRACT_LGDS_CR_SOLVV</w:t>
            </w:r>
          </w:p>
        </w:tc>
        <w:tc>
          <w:tcPr>
            <w:tcW w:w="1647" w:type="dxa"/>
            <w:shd w:val="clear" w:color="auto" w:fill="FFFFFF"/>
          </w:tcPr>
          <w:p w14:paraId="423B8B92" w14:textId="77777777" w:rsidR="00003DFB" w:rsidRDefault="00003DFB" w:rsidP="00003DFB">
            <w:pPr>
              <w:jc w:val="left"/>
              <w:rPr>
                <w:color w:val="000000"/>
              </w:rPr>
            </w:pPr>
            <w:r>
              <w:rPr>
                <w:color w:val="000000"/>
              </w:rPr>
              <w:t>XX_CCF_USED_P</w:t>
            </w:r>
          </w:p>
        </w:tc>
        <w:tc>
          <w:tcPr>
            <w:tcW w:w="1647" w:type="dxa"/>
            <w:shd w:val="clear" w:color="auto" w:fill="FFFFFF"/>
          </w:tcPr>
          <w:p w14:paraId="016641D3"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4AF7F0B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4D9F3F3" w14:textId="77777777" w:rsidR="00003DFB" w:rsidRDefault="00003DFB" w:rsidP="00003DFB">
            <w:pPr>
              <w:jc w:val="left"/>
              <w:rPr>
                <w:color w:val="000000"/>
              </w:rPr>
            </w:pPr>
          </w:p>
        </w:tc>
      </w:tr>
      <w:tr w:rsidR="00003DFB" w:rsidRPr="00003DFB" w14:paraId="10823016" w14:textId="77777777" w:rsidTr="00003DFB">
        <w:trPr>
          <w:trHeight w:val="449"/>
        </w:trPr>
        <w:tc>
          <w:tcPr>
            <w:tcW w:w="550" w:type="dxa"/>
            <w:tcBorders>
              <w:top w:val="single" w:sz="4" w:space="0" w:color="auto"/>
              <w:bottom w:val="nil"/>
            </w:tcBorders>
            <w:shd w:val="clear" w:color="auto" w:fill="FFFFFF"/>
          </w:tcPr>
          <w:p w14:paraId="6B040FB7" w14:textId="77777777" w:rsidR="00003DFB" w:rsidRDefault="00003DFB" w:rsidP="00003DFB">
            <w:pPr>
              <w:jc w:val="left"/>
              <w:rPr>
                <w:color w:val="000000"/>
              </w:rPr>
            </w:pPr>
            <w:r>
              <w:rPr>
                <w:color w:val="000000"/>
              </w:rPr>
              <w:lastRenderedPageBreak/>
              <w:t>9</w:t>
            </w:r>
          </w:p>
        </w:tc>
        <w:tc>
          <w:tcPr>
            <w:tcW w:w="1646" w:type="dxa"/>
            <w:tcBorders>
              <w:top w:val="single" w:sz="4" w:space="0" w:color="auto"/>
              <w:bottom w:val="nil"/>
            </w:tcBorders>
            <w:shd w:val="clear" w:color="auto" w:fill="FFFFFF"/>
          </w:tcPr>
          <w:p w14:paraId="15DBC3AA" w14:textId="77777777" w:rsidR="00003DFB" w:rsidRDefault="00003DFB" w:rsidP="00003DFB">
            <w:pPr>
              <w:jc w:val="left"/>
              <w:rPr>
                <w:color w:val="000000"/>
              </w:rPr>
            </w:pPr>
            <w:r>
              <w:rPr>
                <w:color w:val="000000"/>
              </w:rPr>
              <w:t>B018</w:t>
            </w:r>
          </w:p>
        </w:tc>
        <w:tc>
          <w:tcPr>
            <w:tcW w:w="1647" w:type="dxa"/>
            <w:tcBorders>
              <w:top w:val="single" w:sz="4" w:space="0" w:color="auto"/>
              <w:bottom w:val="nil"/>
            </w:tcBorders>
            <w:shd w:val="clear" w:color="auto" w:fill="FFFFFF"/>
          </w:tcPr>
          <w:p w14:paraId="2AEDFEB1" w14:textId="77777777" w:rsidR="00003DFB" w:rsidRDefault="00003DFB" w:rsidP="00003DFB">
            <w:pPr>
              <w:jc w:val="left"/>
              <w:rPr>
                <w:color w:val="000000"/>
              </w:rPr>
            </w:pPr>
            <w:r>
              <w:rPr>
                <w:color w:val="000000"/>
              </w:rPr>
              <w:t>double</w:t>
            </w:r>
          </w:p>
        </w:tc>
        <w:tc>
          <w:tcPr>
            <w:tcW w:w="1647" w:type="dxa"/>
            <w:shd w:val="clear" w:color="auto" w:fill="FFFFFF"/>
          </w:tcPr>
          <w:p w14:paraId="07508D0B" w14:textId="77777777" w:rsidR="00003DFB" w:rsidRDefault="00003DFB" w:rsidP="00003DFB">
            <w:pPr>
              <w:jc w:val="left"/>
              <w:rPr>
                <w:color w:val="000000"/>
              </w:rPr>
            </w:pPr>
            <w:r>
              <w:rPr>
                <w:color w:val="000000"/>
              </w:rPr>
              <w:t>POSITION</w:t>
            </w:r>
          </w:p>
        </w:tc>
        <w:tc>
          <w:tcPr>
            <w:tcW w:w="1647" w:type="dxa"/>
            <w:shd w:val="clear" w:color="auto" w:fill="FFFFFF"/>
          </w:tcPr>
          <w:p w14:paraId="383F9013" w14:textId="77777777" w:rsidR="00003DFB" w:rsidRDefault="00003DFB" w:rsidP="00003DFB">
            <w:pPr>
              <w:jc w:val="left"/>
              <w:rPr>
                <w:color w:val="000000"/>
              </w:rPr>
            </w:pPr>
            <w:r>
              <w:rPr>
                <w:color w:val="000000"/>
              </w:rPr>
              <w:t>B500</w:t>
            </w:r>
          </w:p>
        </w:tc>
        <w:tc>
          <w:tcPr>
            <w:tcW w:w="1647" w:type="dxa"/>
            <w:shd w:val="clear" w:color="auto" w:fill="FFFFFF"/>
          </w:tcPr>
          <w:p w14:paraId="798701C4"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B5BA660" w14:textId="77777777" w:rsidR="00003DFB" w:rsidRPr="00412367" w:rsidRDefault="00003DFB" w:rsidP="00003DFB">
            <w:pPr>
              <w:jc w:val="left"/>
              <w:rPr>
                <w:color w:val="000000"/>
                <w:lang w:val="en-US"/>
                <w:rPrChange w:id="1056" w:author="Huke, Juan (extern)" w:date="2024-05-22T18:34:00Z">
                  <w:rPr>
                    <w:color w:val="000000"/>
                  </w:rPr>
                </w:rPrChange>
              </w:rPr>
            </w:pPr>
            <w:r w:rsidRPr="00412367">
              <w:rPr>
                <w:color w:val="000000"/>
                <w:lang w:val="en-US"/>
                <w:rPrChange w:id="1057" w:author="Huke, Juan (extern)" w:date="2024-05-22T18:34:00Z">
                  <w:rPr>
                    <w:color w:val="000000"/>
                  </w:rPr>
                </w:rPrChange>
              </w:rPr>
              <w:t>if B500 = 2</w:t>
            </w:r>
          </w:p>
          <w:p w14:paraId="160A998D" w14:textId="77777777" w:rsidR="00003DFB" w:rsidRPr="00412367" w:rsidRDefault="00003DFB" w:rsidP="00003DFB">
            <w:pPr>
              <w:jc w:val="left"/>
              <w:rPr>
                <w:color w:val="000000"/>
                <w:lang w:val="en-US"/>
                <w:rPrChange w:id="1058" w:author="Huke, Juan (extern)" w:date="2024-05-22T18:34:00Z">
                  <w:rPr>
                    <w:color w:val="000000"/>
                  </w:rPr>
                </w:rPrChange>
              </w:rPr>
            </w:pPr>
            <w:r w:rsidRPr="00412367">
              <w:rPr>
                <w:color w:val="000000"/>
                <w:lang w:val="en-US"/>
                <w:rPrChange w:id="1059" w:author="Huke, Juan (extern)" w:date="2024-05-22T18:34:00Z">
                  <w:rPr>
                    <w:color w:val="000000"/>
                  </w:rPr>
                </w:rPrChange>
              </w:rPr>
              <w:t>then (if XX_CCF_USED_P is NULL</w:t>
            </w:r>
          </w:p>
          <w:p w14:paraId="2FB1868C" w14:textId="77777777" w:rsidR="00003DFB" w:rsidRPr="00412367" w:rsidRDefault="00003DFB" w:rsidP="00003DFB">
            <w:pPr>
              <w:jc w:val="left"/>
              <w:rPr>
                <w:color w:val="000000"/>
                <w:lang w:val="en-US"/>
                <w:rPrChange w:id="1060" w:author="Huke, Juan (extern)" w:date="2024-05-22T18:34:00Z">
                  <w:rPr>
                    <w:color w:val="000000"/>
                  </w:rPr>
                </w:rPrChange>
              </w:rPr>
            </w:pPr>
            <w:r w:rsidRPr="00412367">
              <w:rPr>
                <w:color w:val="000000"/>
                <w:lang w:val="en-US"/>
                <w:rPrChange w:id="1061" w:author="Huke, Juan (extern)" w:date="2024-05-22T18:34:00Z">
                  <w:rPr>
                    <w:color w:val="000000"/>
                  </w:rPr>
                </w:rPrChange>
              </w:rPr>
              <w:t>then 1</w:t>
            </w:r>
          </w:p>
          <w:p w14:paraId="488377E9" w14:textId="77777777" w:rsidR="00003DFB" w:rsidRPr="00412367" w:rsidRDefault="00003DFB" w:rsidP="00003DFB">
            <w:pPr>
              <w:jc w:val="left"/>
              <w:rPr>
                <w:color w:val="000000"/>
                <w:lang w:val="en-US"/>
                <w:rPrChange w:id="1062" w:author="Huke, Juan (extern)" w:date="2024-05-22T18:34:00Z">
                  <w:rPr>
                    <w:color w:val="000000"/>
                  </w:rPr>
                </w:rPrChange>
              </w:rPr>
            </w:pPr>
            <w:r w:rsidRPr="00412367">
              <w:rPr>
                <w:color w:val="000000"/>
                <w:lang w:val="en-US"/>
                <w:rPrChange w:id="1063" w:author="Huke, Juan (extern)" w:date="2024-05-22T18:34:00Z">
                  <w:rPr>
                    <w:color w:val="000000"/>
                  </w:rPr>
                </w:rPrChange>
              </w:rPr>
              <w:t>else XX_CCF_USED_P / 100)</w:t>
            </w:r>
          </w:p>
          <w:p w14:paraId="769BF152"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785C229" w14:textId="77777777" w:rsidR="00003DFB" w:rsidRDefault="00003DFB" w:rsidP="00003DFB">
            <w:pPr>
              <w:jc w:val="left"/>
              <w:rPr>
                <w:color w:val="000000"/>
              </w:rPr>
            </w:pPr>
            <w:r>
              <w:rPr>
                <w:color w:val="000000"/>
              </w:rPr>
              <w:t>Kreditumrechnungsfaktor (CCF) IRB</w:t>
            </w:r>
          </w:p>
          <w:p w14:paraId="417683F9" w14:textId="77777777" w:rsidR="00003DFB" w:rsidRDefault="00003DFB" w:rsidP="00003DFB">
            <w:pPr>
              <w:jc w:val="left"/>
              <w:rPr>
                <w:color w:val="000000"/>
              </w:rPr>
            </w:pPr>
          </w:p>
          <w:p w14:paraId="7AB1C291" w14:textId="77777777" w:rsidR="00003DFB" w:rsidRDefault="00003DFB" w:rsidP="00003DFB">
            <w:pPr>
              <w:jc w:val="left"/>
              <w:rPr>
                <w:color w:val="000000"/>
              </w:rPr>
            </w:pPr>
            <w:r>
              <w:rPr>
                <w:color w:val="000000"/>
              </w:rPr>
              <w:t>XX_CCF_USED_P = CCF aus SolvV-RK-Lauf, B500 = Risikoansatz (0= KSA)</w:t>
            </w:r>
          </w:p>
        </w:tc>
      </w:tr>
      <w:tr w:rsidR="00003DFB" w:rsidRPr="00003DFB" w14:paraId="2F62566C" w14:textId="77777777" w:rsidTr="00003DFB">
        <w:trPr>
          <w:trHeight w:val="449"/>
        </w:trPr>
        <w:tc>
          <w:tcPr>
            <w:tcW w:w="550" w:type="dxa"/>
            <w:tcBorders>
              <w:top w:val="nil"/>
              <w:bottom w:val="single" w:sz="4" w:space="0" w:color="auto"/>
            </w:tcBorders>
            <w:shd w:val="clear" w:color="auto" w:fill="FFFFFF"/>
          </w:tcPr>
          <w:p w14:paraId="6D7B75C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461956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EAD690F" w14:textId="77777777" w:rsidR="00003DFB" w:rsidRDefault="00003DFB" w:rsidP="00003DFB">
            <w:pPr>
              <w:jc w:val="left"/>
              <w:rPr>
                <w:color w:val="000000"/>
              </w:rPr>
            </w:pPr>
          </w:p>
        </w:tc>
        <w:tc>
          <w:tcPr>
            <w:tcW w:w="1647" w:type="dxa"/>
            <w:shd w:val="clear" w:color="auto" w:fill="FFFFFF"/>
          </w:tcPr>
          <w:p w14:paraId="7DA439B7" w14:textId="77777777" w:rsidR="00003DFB" w:rsidRPr="00412367" w:rsidRDefault="00003DFB" w:rsidP="00003DFB">
            <w:pPr>
              <w:jc w:val="left"/>
              <w:rPr>
                <w:color w:val="000000"/>
                <w:lang w:val="en-US"/>
                <w:rPrChange w:id="1064" w:author="Huke, Juan (extern)" w:date="2024-05-22T18:34:00Z">
                  <w:rPr>
                    <w:color w:val="000000"/>
                  </w:rPr>
                </w:rPrChange>
              </w:rPr>
            </w:pPr>
            <w:r w:rsidRPr="00412367">
              <w:rPr>
                <w:color w:val="000000"/>
                <w:lang w:val="en-US"/>
                <w:rPrChange w:id="1065" w:author="Huke, Juan (extern)" w:date="2024-05-22T18:34:00Z">
                  <w:rPr>
                    <w:color w:val="000000"/>
                  </w:rPr>
                </w:rPrChange>
              </w:rPr>
              <w:t>XX_C_CONTRACT_LGDS_CR_SOLVV</w:t>
            </w:r>
          </w:p>
        </w:tc>
        <w:tc>
          <w:tcPr>
            <w:tcW w:w="1647" w:type="dxa"/>
            <w:shd w:val="clear" w:color="auto" w:fill="FFFFFF"/>
          </w:tcPr>
          <w:p w14:paraId="20471672" w14:textId="77777777" w:rsidR="00003DFB" w:rsidRDefault="00003DFB" w:rsidP="00003DFB">
            <w:pPr>
              <w:jc w:val="left"/>
              <w:rPr>
                <w:color w:val="000000"/>
              </w:rPr>
            </w:pPr>
            <w:r>
              <w:rPr>
                <w:color w:val="000000"/>
              </w:rPr>
              <w:t>XX_CCF_USED_P</w:t>
            </w:r>
          </w:p>
        </w:tc>
        <w:tc>
          <w:tcPr>
            <w:tcW w:w="1647" w:type="dxa"/>
            <w:shd w:val="clear" w:color="auto" w:fill="FFFFFF"/>
          </w:tcPr>
          <w:p w14:paraId="6234DBB8"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0DE068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0AE077F" w14:textId="77777777" w:rsidR="00003DFB" w:rsidRDefault="00003DFB" w:rsidP="00003DFB">
            <w:pPr>
              <w:jc w:val="left"/>
              <w:rPr>
                <w:color w:val="000000"/>
              </w:rPr>
            </w:pPr>
          </w:p>
        </w:tc>
      </w:tr>
      <w:tr w:rsidR="00003DFB" w:rsidRPr="00003DFB" w14:paraId="6C443C2F" w14:textId="77777777" w:rsidTr="00003DFB">
        <w:trPr>
          <w:trHeight w:val="449"/>
        </w:trPr>
        <w:tc>
          <w:tcPr>
            <w:tcW w:w="550" w:type="dxa"/>
            <w:tcBorders>
              <w:top w:val="single" w:sz="4" w:space="0" w:color="auto"/>
              <w:bottom w:val="nil"/>
            </w:tcBorders>
            <w:shd w:val="clear" w:color="auto" w:fill="FFFFFF"/>
          </w:tcPr>
          <w:p w14:paraId="6A9A4B6B" w14:textId="77777777" w:rsidR="00003DFB" w:rsidRDefault="00003DFB" w:rsidP="00003DFB">
            <w:pPr>
              <w:jc w:val="left"/>
              <w:rPr>
                <w:color w:val="000000"/>
              </w:rPr>
            </w:pPr>
            <w:r>
              <w:rPr>
                <w:color w:val="000000"/>
              </w:rPr>
              <w:t>10</w:t>
            </w:r>
          </w:p>
        </w:tc>
        <w:tc>
          <w:tcPr>
            <w:tcW w:w="1646" w:type="dxa"/>
            <w:tcBorders>
              <w:top w:val="single" w:sz="4" w:space="0" w:color="auto"/>
              <w:bottom w:val="nil"/>
            </w:tcBorders>
            <w:shd w:val="clear" w:color="auto" w:fill="FFFFFF"/>
          </w:tcPr>
          <w:p w14:paraId="3C4C3993" w14:textId="77777777" w:rsidR="00003DFB" w:rsidRDefault="00003DFB" w:rsidP="00003DFB">
            <w:pPr>
              <w:jc w:val="left"/>
              <w:rPr>
                <w:color w:val="000000"/>
              </w:rPr>
            </w:pPr>
            <w:r>
              <w:rPr>
                <w:color w:val="000000"/>
              </w:rPr>
              <w:t>B020</w:t>
            </w:r>
          </w:p>
        </w:tc>
        <w:tc>
          <w:tcPr>
            <w:tcW w:w="1647" w:type="dxa"/>
            <w:tcBorders>
              <w:top w:val="single" w:sz="4" w:space="0" w:color="auto"/>
              <w:bottom w:val="nil"/>
            </w:tcBorders>
            <w:shd w:val="clear" w:color="auto" w:fill="FFFFFF"/>
          </w:tcPr>
          <w:p w14:paraId="53499B8F" w14:textId="77777777" w:rsidR="00003DFB" w:rsidRDefault="00003DFB" w:rsidP="00003DFB">
            <w:pPr>
              <w:jc w:val="left"/>
              <w:rPr>
                <w:color w:val="000000"/>
              </w:rPr>
            </w:pPr>
            <w:r>
              <w:rPr>
                <w:color w:val="000000"/>
              </w:rPr>
              <w:t>double</w:t>
            </w:r>
          </w:p>
        </w:tc>
        <w:tc>
          <w:tcPr>
            <w:tcW w:w="1647" w:type="dxa"/>
            <w:shd w:val="clear" w:color="auto" w:fill="FFFFFF"/>
          </w:tcPr>
          <w:p w14:paraId="49E1B103" w14:textId="77777777" w:rsidR="00003DFB" w:rsidRDefault="00003DFB" w:rsidP="00003DFB">
            <w:pPr>
              <w:jc w:val="left"/>
              <w:rPr>
                <w:color w:val="000000"/>
              </w:rPr>
            </w:pPr>
            <w:r>
              <w:rPr>
                <w:color w:val="000000"/>
              </w:rPr>
              <w:t>POSITION</w:t>
            </w:r>
          </w:p>
        </w:tc>
        <w:tc>
          <w:tcPr>
            <w:tcW w:w="1647" w:type="dxa"/>
            <w:shd w:val="clear" w:color="auto" w:fill="FFFFFF"/>
          </w:tcPr>
          <w:p w14:paraId="7250A7CA" w14:textId="77777777" w:rsidR="00003DFB" w:rsidRDefault="00003DFB" w:rsidP="00003DFB">
            <w:pPr>
              <w:jc w:val="left"/>
              <w:rPr>
                <w:color w:val="000000"/>
              </w:rPr>
            </w:pPr>
            <w:r>
              <w:rPr>
                <w:color w:val="000000"/>
              </w:rPr>
              <w:t>B500</w:t>
            </w:r>
          </w:p>
        </w:tc>
        <w:tc>
          <w:tcPr>
            <w:tcW w:w="1647" w:type="dxa"/>
            <w:shd w:val="clear" w:color="auto" w:fill="FFFFFF"/>
          </w:tcPr>
          <w:p w14:paraId="1B41D936"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836A497" w14:textId="77777777" w:rsidR="00003DFB" w:rsidRPr="00412367" w:rsidRDefault="00003DFB" w:rsidP="00003DFB">
            <w:pPr>
              <w:jc w:val="left"/>
              <w:rPr>
                <w:color w:val="000000"/>
                <w:lang w:val="en-US"/>
                <w:rPrChange w:id="1066" w:author="Huke, Juan (extern)" w:date="2024-05-22T18:34:00Z">
                  <w:rPr>
                    <w:color w:val="000000"/>
                  </w:rPr>
                </w:rPrChange>
              </w:rPr>
            </w:pPr>
            <w:r w:rsidRPr="00412367">
              <w:rPr>
                <w:color w:val="000000"/>
                <w:lang w:val="en-US"/>
                <w:rPrChange w:id="1067" w:author="Huke, Juan (extern)" w:date="2024-05-22T18:34:00Z">
                  <w:rPr>
                    <w:color w:val="000000"/>
                  </w:rPr>
                </w:rPrChange>
              </w:rPr>
              <w:t>if B500 = 2</w:t>
            </w:r>
          </w:p>
          <w:p w14:paraId="735502A1" w14:textId="77777777" w:rsidR="00003DFB" w:rsidRPr="00412367" w:rsidRDefault="00003DFB" w:rsidP="00003DFB">
            <w:pPr>
              <w:jc w:val="left"/>
              <w:rPr>
                <w:color w:val="000000"/>
                <w:lang w:val="en-US"/>
                <w:rPrChange w:id="1068" w:author="Huke, Juan (extern)" w:date="2024-05-22T18:34:00Z">
                  <w:rPr>
                    <w:color w:val="000000"/>
                  </w:rPr>
                </w:rPrChange>
              </w:rPr>
            </w:pPr>
            <w:r w:rsidRPr="00412367">
              <w:rPr>
                <w:color w:val="000000"/>
                <w:lang w:val="en-US"/>
                <w:rPrChange w:id="1069" w:author="Huke, Juan (extern)" w:date="2024-05-22T18:34:00Z">
                  <w:rPr>
                    <w:color w:val="000000"/>
                  </w:rPr>
                </w:rPrChange>
              </w:rPr>
              <w:t>then (if B603 = 'T'</w:t>
            </w:r>
          </w:p>
          <w:p w14:paraId="1F52C929" w14:textId="77777777" w:rsidR="00003DFB" w:rsidRPr="00412367" w:rsidRDefault="00003DFB" w:rsidP="00003DFB">
            <w:pPr>
              <w:jc w:val="left"/>
              <w:rPr>
                <w:color w:val="000000"/>
                <w:lang w:val="en-US"/>
                <w:rPrChange w:id="1070" w:author="Huke, Juan (extern)" w:date="2024-05-22T18:34:00Z">
                  <w:rPr>
                    <w:color w:val="000000"/>
                  </w:rPr>
                </w:rPrChange>
              </w:rPr>
            </w:pPr>
            <w:r w:rsidRPr="00412367">
              <w:rPr>
                <w:color w:val="000000"/>
                <w:lang w:val="en-US"/>
                <w:rPrChange w:id="1071" w:author="Huke, Juan (extern)" w:date="2024-05-22T18:34:00Z">
                  <w:rPr>
                    <w:color w:val="000000"/>
                  </w:rPr>
                </w:rPrChange>
              </w:rPr>
              <w:tab/>
            </w:r>
            <w:r w:rsidRPr="00412367">
              <w:rPr>
                <w:color w:val="000000"/>
                <w:lang w:val="en-US"/>
                <w:rPrChange w:id="1072" w:author="Huke, Juan (extern)" w:date="2024-05-22T18:34:00Z">
                  <w:rPr>
                    <w:color w:val="000000"/>
                  </w:rPr>
                </w:rPrChange>
              </w:rPr>
              <w:tab/>
            </w:r>
            <w:r w:rsidRPr="00412367">
              <w:rPr>
                <w:color w:val="000000"/>
                <w:lang w:val="en-US"/>
                <w:rPrChange w:id="1073" w:author="Huke, Juan (extern)" w:date="2024-05-22T18:34:00Z">
                  <w:rPr>
                    <w:color w:val="000000"/>
                  </w:rPr>
                </w:rPrChange>
              </w:rPr>
              <w:tab/>
              <w:t>then (if  xx_PTE_P &gt; 99 and xx_PTE_P &lt; 100 then 0,99 else round(XX_PTE_P / 100, 6))</w:t>
            </w:r>
          </w:p>
          <w:p w14:paraId="45FBE84F" w14:textId="77777777" w:rsidR="00003DFB" w:rsidRPr="00412367" w:rsidRDefault="00003DFB" w:rsidP="00003DFB">
            <w:pPr>
              <w:jc w:val="left"/>
              <w:rPr>
                <w:color w:val="000000"/>
                <w:lang w:val="en-US"/>
                <w:rPrChange w:id="1074" w:author="Huke, Juan (extern)" w:date="2024-05-22T18:34:00Z">
                  <w:rPr>
                    <w:color w:val="000000"/>
                  </w:rPr>
                </w:rPrChange>
              </w:rPr>
            </w:pPr>
            <w:r w:rsidRPr="00412367">
              <w:rPr>
                <w:color w:val="000000"/>
                <w:lang w:val="en-US"/>
                <w:rPrChange w:id="1075" w:author="Huke, Juan (extern)" w:date="2024-05-22T18:34:00Z">
                  <w:rPr>
                    <w:color w:val="000000"/>
                  </w:rPr>
                </w:rPrChange>
              </w:rPr>
              <w:t>else (if XX_PD_CU_INCL_FLOOR_CR_P &gt; 99 and XX_PD_CU_INCL_FLOOR_CR_P &lt; 100 then 0,99 else round(XX_PD_CU_INCL_FLOOR_CR_P/100, 6)))</w:t>
            </w:r>
          </w:p>
          <w:p w14:paraId="6C0C044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40DE381" w14:textId="77777777" w:rsidR="00003DFB" w:rsidRDefault="00003DFB" w:rsidP="00003DFB">
            <w:pPr>
              <w:jc w:val="left"/>
              <w:rPr>
                <w:color w:val="000000"/>
              </w:rPr>
            </w:pPr>
            <w:r>
              <w:rPr>
                <w:color w:val="000000"/>
              </w:rPr>
              <w:t>Ausfallwahrscheinlichkeit</w:t>
            </w:r>
          </w:p>
          <w:p w14:paraId="43DD8422" w14:textId="77777777" w:rsidR="00003DFB" w:rsidRDefault="00003DFB" w:rsidP="00003DFB">
            <w:pPr>
              <w:jc w:val="left"/>
              <w:rPr>
                <w:color w:val="000000"/>
              </w:rPr>
            </w:pPr>
          </w:p>
          <w:p w14:paraId="2422F601" w14:textId="77777777" w:rsidR="00003DFB" w:rsidRDefault="00003DFB" w:rsidP="00003DFB">
            <w:pPr>
              <w:jc w:val="left"/>
              <w:rPr>
                <w:color w:val="000000"/>
              </w:rPr>
            </w:pPr>
            <w:r>
              <w:rPr>
                <w:color w:val="000000"/>
              </w:rPr>
              <w:t>XX_PD_CU_INCL_FLOOR_CR_P = Ausfallwahrscheinlichkeit inkl. Floor Schuldner, PTE_P = Ausfallwahrscheinlichkeit, B500 = Risikoansatz (2 = AIRB), B603 = Prüfpfad 3 (Transferrisiko)</w:t>
            </w:r>
          </w:p>
        </w:tc>
      </w:tr>
      <w:tr w:rsidR="00003DFB" w:rsidRPr="00003DFB" w14:paraId="52DE943B" w14:textId="77777777" w:rsidTr="00003DFB">
        <w:trPr>
          <w:trHeight w:val="449"/>
        </w:trPr>
        <w:tc>
          <w:tcPr>
            <w:tcW w:w="550" w:type="dxa"/>
            <w:tcBorders>
              <w:top w:val="nil"/>
              <w:bottom w:val="nil"/>
            </w:tcBorders>
            <w:shd w:val="clear" w:color="auto" w:fill="FFFFFF"/>
          </w:tcPr>
          <w:p w14:paraId="10C5BD48" w14:textId="77777777" w:rsidR="00003DFB" w:rsidRDefault="00003DFB" w:rsidP="00003DFB">
            <w:pPr>
              <w:jc w:val="left"/>
              <w:rPr>
                <w:color w:val="000000"/>
              </w:rPr>
            </w:pPr>
          </w:p>
        </w:tc>
        <w:tc>
          <w:tcPr>
            <w:tcW w:w="1646" w:type="dxa"/>
            <w:tcBorders>
              <w:top w:val="nil"/>
              <w:bottom w:val="nil"/>
            </w:tcBorders>
            <w:shd w:val="clear" w:color="auto" w:fill="FFFFFF"/>
          </w:tcPr>
          <w:p w14:paraId="0CFB1D58" w14:textId="77777777" w:rsidR="00003DFB" w:rsidRDefault="00003DFB" w:rsidP="00003DFB">
            <w:pPr>
              <w:jc w:val="left"/>
              <w:rPr>
                <w:color w:val="000000"/>
              </w:rPr>
            </w:pPr>
          </w:p>
        </w:tc>
        <w:tc>
          <w:tcPr>
            <w:tcW w:w="1647" w:type="dxa"/>
            <w:tcBorders>
              <w:top w:val="nil"/>
              <w:bottom w:val="nil"/>
            </w:tcBorders>
            <w:shd w:val="clear" w:color="auto" w:fill="FFFFFF"/>
          </w:tcPr>
          <w:p w14:paraId="18A17690" w14:textId="77777777" w:rsidR="00003DFB" w:rsidRDefault="00003DFB" w:rsidP="00003DFB">
            <w:pPr>
              <w:jc w:val="left"/>
              <w:rPr>
                <w:color w:val="000000"/>
              </w:rPr>
            </w:pPr>
          </w:p>
        </w:tc>
        <w:tc>
          <w:tcPr>
            <w:tcW w:w="1647" w:type="dxa"/>
            <w:shd w:val="clear" w:color="auto" w:fill="FFFFFF"/>
          </w:tcPr>
          <w:p w14:paraId="054E31A1" w14:textId="77777777" w:rsidR="00003DFB" w:rsidRDefault="00003DFB" w:rsidP="00003DFB">
            <w:pPr>
              <w:jc w:val="left"/>
              <w:rPr>
                <w:color w:val="000000"/>
              </w:rPr>
            </w:pPr>
            <w:r>
              <w:rPr>
                <w:color w:val="000000"/>
              </w:rPr>
              <w:t>POSITION</w:t>
            </w:r>
          </w:p>
        </w:tc>
        <w:tc>
          <w:tcPr>
            <w:tcW w:w="1647" w:type="dxa"/>
            <w:shd w:val="clear" w:color="auto" w:fill="FFFFFF"/>
          </w:tcPr>
          <w:p w14:paraId="23D2B3A0" w14:textId="77777777" w:rsidR="00003DFB" w:rsidRDefault="00003DFB" w:rsidP="00003DFB">
            <w:pPr>
              <w:jc w:val="left"/>
              <w:rPr>
                <w:color w:val="000000"/>
              </w:rPr>
            </w:pPr>
            <w:r>
              <w:rPr>
                <w:color w:val="000000"/>
              </w:rPr>
              <w:t>B603</w:t>
            </w:r>
          </w:p>
        </w:tc>
        <w:tc>
          <w:tcPr>
            <w:tcW w:w="1647" w:type="dxa"/>
            <w:shd w:val="clear" w:color="auto" w:fill="FFFFFF"/>
          </w:tcPr>
          <w:p w14:paraId="6541B533"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4D14896" w14:textId="77777777" w:rsidR="00003DFB" w:rsidRDefault="00003DFB" w:rsidP="00003DFB">
            <w:pPr>
              <w:jc w:val="left"/>
              <w:rPr>
                <w:color w:val="000000"/>
              </w:rPr>
            </w:pPr>
          </w:p>
        </w:tc>
        <w:tc>
          <w:tcPr>
            <w:tcW w:w="2906" w:type="dxa"/>
            <w:tcBorders>
              <w:top w:val="nil"/>
              <w:bottom w:val="nil"/>
            </w:tcBorders>
            <w:shd w:val="clear" w:color="auto" w:fill="FFFFFF"/>
          </w:tcPr>
          <w:p w14:paraId="0BDA5AEB" w14:textId="77777777" w:rsidR="00003DFB" w:rsidRDefault="00003DFB" w:rsidP="00003DFB">
            <w:pPr>
              <w:jc w:val="left"/>
              <w:rPr>
                <w:color w:val="000000"/>
              </w:rPr>
            </w:pPr>
          </w:p>
        </w:tc>
      </w:tr>
      <w:tr w:rsidR="00003DFB" w:rsidRPr="00003DFB" w14:paraId="2FAE2ADE" w14:textId="77777777" w:rsidTr="00003DFB">
        <w:trPr>
          <w:trHeight w:val="449"/>
        </w:trPr>
        <w:tc>
          <w:tcPr>
            <w:tcW w:w="550" w:type="dxa"/>
            <w:tcBorders>
              <w:top w:val="nil"/>
              <w:bottom w:val="nil"/>
            </w:tcBorders>
            <w:shd w:val="clear" w:color="auto" w:fill="FFFFFF"/>
          </w:tcPr>
          <w:p w14:paraId="3FE97160" w14:textId="77777777" w:rsidR="00003DFB" w:rsidRDefault="00003DFB" w:rsidP="00003DFB">
            <w:pPr>
              <w:jc w:val="left"/>
              <w:rPr>
                <w:color w:val="000000"/>
              </w:rPr>
            </w:pPr>
          </w:p>
        </w:tc>
        <w:tc>
          <w:tcPr>
            <w:tcW w:w="1646" w:type="dxa"/>
            <w:tcBorders>
              <w:top w:val="nil"/>
              <w:bottom w:val="nil"/>
            </w:tcBorders>
            <w:shd w:val="clear" w:color="auto" w:fill="FFFFFF"/>
          </w:tcPr>
          <w:p w14:paraId="79AF56D3" w14:textId="77777777" w:rsidR="00003DFB" w:rsidRDefault="00003DFB" w:rsidP="00003DFB">
            <w:pPr>
              <w:jc w:val="left"/>
              <w:rPr>
                <w:color w:val="000000"/>
              </w:rPr>
            </w:pPr>
          </w:p>
        </w:tc>
        <w:tc>
          <w:tcPr>
            <w:tcW w:w="1647" w:type="dxa"/>
            <w:tcBorders>
              <w:top w:val="nil"/>
              <w:bottom w:val="nil"/>
            </w:tcBorders>
            <w:shd w:val="clear" w:color="auto" w:fill="FFFFFF"/>
          </w:tcPr>
          <w:p w14:paraId="56A2CC85" w14:textId="77777777" w:rsidR="00003DFB" w:rsidRDefault="00003DFB" w:rsidP="00003DFB">
            <w:pPr>
              <w:jc w:val="left"/>
              <w:rPr>
                <w:color w:val="000000"/>
              </w:rPr>
            </w:pPr>
          </w:p>
        </w:tc>
        <w:tc>
          <w:tcPr>
            <w:tcW w:w="1647" w:type="dxa"/>
            <w:shd w:val="clear" w:color="auto" w:fill="FFFFFF"/>
          </w:tcPr>
          <w:p w14:paraId="3E8CEB80" w14:textId="77777777" w:rsidR="00003DFB" w:rsidRPr="00412367" w:rsidRDefault="00003DFB" w:rsidP="00003DFB">
            <w:pPr>
              <w:jc w:val="left"/>
              <w:rPr>
                <w:color w:val="000000"/>
                <w:lang w:val="en-US"/>
                <w:rPrChange w:id="1076" w:author="Huke, Juan (extern)" w:date="2024-05-22T18:34:00Z">
                  <w:rPr>
                    <w:color w:val="000000"/>
                  </w:rPr>
                </w:rPrChange>
              </w:rPr>
            </w:pPr>
            <w:r w:rsidRPr="00412367">
              <w:rPr>
                <w:color w:val="000000"/>
                <w:lang w:val="en-US"/>
                <w:rPrChange w:id="1077" w:author="Huke, Juan (extern)" w:date="2024-05-22T18:34:00Z">
                  <w:rPr>
                    <w:color w:val="000000"/>
                  </w:rPr>
                </w:rPrChange>
              </w:rPr>
              <w:t>XX_C_CONTRACT_LGDS_CR_SOLVV</w:t>
            </w:r>
          </w:p>
        </w:tc>
        <w:tc>
          <w:tcPr>
            <w:tcW w:w="1647" w:type="dxa"/>
            <w:shd w:val="clear" w:color="auto" w:fill="FFFFFF"/>
          </w:tcPr>
          <w:p w14:paraId="3F335788" w14:textId="77777777" w:rsidR="00003DFB" w:rsidRDefault="00003DFB" w:rsidP="00003DFB">
            <w:pPr>
              <w:jc w:val="left"/>
              <w:rPr>
                <w:color w:val="000000"/>
              </w:rPr>
            </w:pPr>
            <w:r>
              <w:rPr>
                <w:color w:val="000000"/>
              </w:rPr>
              <w:t>XX_PTE_P</w:t>
            </w:r>
          </w:p>
        </w:tc>
        <w:tc>
          <w:tcPr>
            <w:tcW w:w="1647" w:type="dxa"/>
            <w:shd w:val="clear" w:color="auto" w:fill="FFFFFF"/>
          </w:tcPr>
          <w:p w14:paraId="2FB1C191"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515BA440" w14:textId="77777777" w:rsidR="00003DFB" w:rsidRDefault="00003DFB" w:rsidP="00003DFB">
            <w:pPr>
              <w:jc w:val="left"/>
              <w:rPr>
                <w:color w:val="000000"/>
              </w:rPr>
            </w:pPr>
          </w:p>
        </w:tc>
        <w:tc>
          <w:tcPr>
            <w:tcW w:w="2906" w:type="dxa"/>
            <w:tcBorders>
              <w:top w:val="nil"/>
              <w:bottom w:val="nil"/>
            </w:tcBorders>
            <w:shd w:val="clear" w:color="auto" w:fill="FFFFFF"/>
          </w:tcPr>
          <w:p w14:paraId="43B91D84" w14:textId="77777777" w:rsidR="00003DFB" w:rsidRDefault="00003DFB" w:rsidP="00003DFB">
            <w:pPr>
              <w:jc w:val="left"/>
              <w:rPr>
                <w:color w:val="000000"/>
              </w:rPr>
            </w:pPr>
          </w:p>
        </w:tc>
      </w:tr>
      <w:tr w:rsidR="00003DFB" w:rsidRPr="00003DFB" w14:paraId="28B2DE7A" w14:textId="77777777" w:rsidTr="00003DFB">
        <w:trPr>
          <w:trHeight w:val="449"/>
        </w:trPr>
        <w:tc>
          <w:tcPr>
            <w:tcW w:w="550" w:type="dxa"/>
            <w:tcBorders>
              <w:top w:val="nil"/>
              <w:bottom w:val="single" w:sz="4" w:space="0" w:color="auto"/>
            </w:tcBorders>
            <w:shd w:val="clear" w:color="auto" w:fill="FFFFFF"/>
          </w:tcPr>
          <w:p w14:paraId="47AF5F4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DE76F2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29FF9C5"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E3DC2CB" w14:textId="77777777" w:rsidR="00003DFB" w:rsidRPr="00412367" w:rsidRDefault="00003DFB" w:rsidP="00003DFB">
            <w:pPr>
              <w:jc w:val="left"/>
              <w:rPr>
                <w:color w:val="000000"/>
                <w:lang w:val="en-US"/>
                <w:rPrChange w:id="1078" w:author="Huke, Juan (extern)" w:date="2024-05-22T18:34:00Z">
                  <w:rPr>
                    <w:color w:val="000000"/>
                  </w:rPr>
                </w:rPrChange>
              </w:rPr>
            </w:pPr>
            <w:r w:rsidRPr="00412367">
              <w:rPr>
                <w:color w:val="000000"/>
                <w:lang w:val="en-US"/>
                <w:rPrChange w:id="1079" w:author="Huke, Juan (extern)" w:date="2024-05-22T18:34:00Z">
                  <w:rPr>
                    <w:color w:val="000000"/>
                  </w:rPr>
                </w:rPrChange>
              </w:rPr>
              <w:t>XX_C_CUSTOMER_LGDS_CR_SOLVV</w:t>
            </w:r>
          </w:p>
        </w:tc>
        <w:tc>
          <w:tcPr>
            <w:tcW w:w="1647" w:type="dxa"/>
            <w:tcBorders>
              <w:bottom w:val="single" w:sz="4" w:space="0" w:color="auto"/>
            </w:tcBorders>
            <w:shd w:val="clear" w:color="auto" w:fill="FFFFFF"/>
          </w:tcPr>
          <w:p w14:paraId="5266E9D8" w14:textId="77777777" w:rsidR="00003DFB" w:rsidRPr="00412367" w:rsidRDefault="00003DFB" w:rsidP="00003DFB">
            <w:pPr>
              <w:jc w:val="left"/>
              <w:rPr>
                <w:color w:val="000000"/>
                <w:lang w:val="en-US"/>
                <w:rPrChange w:id="1080" w:author="Huke, Juan (extern)" w:date="2024-05-22T18:34:00Z">
                  <w:rPr>
                    <w:color w:val="000000"/>
                  </w:rPr>
                </w:rPrChange>
              </w:rPr>
            </w:pPr>
            <w:r w:rsidRPr="00412367">
              <w:rPr>
                <w:color w:val="000000"/>
                <w:lang w:val="en-US"/>
                <w:rPrChange w:id="1081" w:author="Huke, Juan (extern)" w:date="2024-05-22T18:34:00Z">
                  <w:rPr>
                    <w:color w:val="000000"/>
                  </w:rPr>
                </w:rPrChange>
              </w:rPr>
              <w:t>XX_PD_CU_INCL_FLOOR_CR_P</w:t>
            </w:r>
          </w:p>
        </w:tc>
        <w:tc>
          <w:tcPr>
            <w:tcW w:w="1647" w:type="dxa"/>
            <w:tcBorders>
              <w:bottom w:val="single" w:sz="4" w:space="0" w:color="auto"/>
            </w:tcBorders>
            <w:shd w:val="clear" w:color="auto" w:fill="FFFFFF"/>
          </w:tcPr>
          <w:p w14:paraId="5125E64C"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3600E1DA"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E545C8" w14:textId="77777777" w:rsidR="00003DFB" w:rsidRDefault="00003DFB" w:rsidP="00003DFB">
            <w:pPr>
              <w:jc w:val="left"/>
              <w:rPr>
                <w:color w:val="000000"/>
              </w:rPr>
            </w:pPr>
          </w:p>
        </w:tc>
      </w:tr>
      <w:tr w:rsidR="00003DFB" w:rsidRPr="00003DFB" w14:paraId="12247CE3" w14:textId="77777777" w:rsidTr="00003DFB">
        <w:trPr>
          <w:trHeight w:val="449"/>
        </w:trPr>
        <w:tc>
          <w:tcPr>
            <w:tcW w:w="550" w:type="dxa"/>
            <w:tcBorders>
              <w:top w:val="single" w:sz="4" w:space="0" w:color="auto"/>
              <w:bottom w:val="single" w:sz="4" w:space="0" w:color="auto"/>
            </w:tcBorders>
            <w:shd w:val="clear" w:color="auto" w:fill="FFFFFF"/>
          </w:tcPr>
          <w:p w14:paraId="710DB979" w14:textId="77777777" w:rsidR="00003DFB" w:rsidRPr="00003DFB" w:rsidRDefault="00003DFB" w:rsidP="00003DFB">
            <w:pPr>
              <w:jc w:val="left"/>
              <w:rPr>
                <w:color w:val="000000"/>
              </w:rPr>
            </w:pPr>
            <w:r w:rsidRPr="00003DFB">
              <w:rPr>
                <w:color w:val="000000"/>
              </w:rPr>
              <w:t>11</w:t>
            </w:r>
          </w:p>
        </w:tc>
        <w:tc>
          <w:tcPr>
            <w:tcW w:w="1646" w:type="dxa"/>
            <w:tcBorders>
              <w:top w:val="single" w:sz="4" w:space="0" w:color="auto"/>
              <w:bottom w:val="single" w:sz="4" w:space="0" w:color="auto"/>
            </w:tcBorders>
            <w:shd w:val="clear" w:color="auto" w:fill="FFFFFF"/>
          </w:tcPr>
          <w:p w14:paraId="369137EA" w14:textId="77777777" w:rsidR="00003DFB" w:rsidRPr="00003DFB" w:rsidRDefault="00003DFB" w:rsidP="00003DFB">
            <w:pPr>
              <w:jc w:val="left"/>
              <w:rPr>
                <w:color w:val="000000"/>
              </w:rPr>
            </w:pPr>
            <w:r w:rsidRPr="00003DFB">
              <w:rPr>
                <w:color w:val="000000"/>
              </w:rPr>
              <w:t>B022</w:t>
            </w:r>
          </w:p>
        </w:tc>
        <w:tc>
          <w:tcPr>
            <w:tcW w:w="1647" w:type="dxa"/>
            <w:tcBorders>
              <w:top w:val="single" w:sz="4" w:space="0" w:color="auto"/>
              <w:bottom w:val="single" w:sz="4" w:space="0" w:color="auto"/>
            </w:tcBorders>
            <w:shd w:val="clear" w:color="auto" w:fill="FFFFFF"/>
          </w:tcPr>
          <w:p w14:paraId="7C1AE7A4"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F358467" w14:textId="77777777" w:rsidR="00003DFB" w:rsidRPr="00003DFB" w:rsidRDefault="00003DFB" w:rsidP="00003DFB">
            <w:pPr>
              <w:jc w:val="left"/>
              <w:rPr>
                <w:color w:val="000000"/>
              </w:rPr>
            </w:pPr>
          </w:p>
        </w:tc>
        <w:tc>
          <w:tcPr>
            <w:tcW w:w="1647" w:type="dxa"/>
            <w:shd w:val="clear" w:color="auto" w:fill="FFFFFF"/>
          </w:tcPr>
          <w:p w14:paraId="332526C8" w14:textId="77777777" w:rsidR="00003DFB" w:rsidRPr="00003DFB" w:rsidRDefault="00003DFB" w:rsidP="00003DFB">
            <w:pPr>
              <w:jc w:val="left"/>
              <w:rPr>
                <w:color w:val="000000"/>
              </w:rPr>
            </w:pPr>
          </w:p>
        </w:tc>
        <w:tc>
          <w:tcPr>
            <w:tcW w:w="1647" w:type="dxa"/>
            <w:shd w:val="clear" w:color="auto" w:fill="FFFFFF"/>
          </w:tcPr>
          <w:p w14:paraId="334D857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005487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5BB0110" w14:textId="77777777" w:rsidR="00003DFB" w:rsidRPr="00003DFB" w:rsidRDefault="00003DFB" w:rsidP="00003DFB">
            <w:pPr>
              <w:jc w:val="left"/>
              <w:rPr>
                <w:color w:val="000000"/>
              </w:rPr>
            </w:pPr>
          </w:p>
        </w:tc>
      </w:tr>
      <w:tr w:rsidR="00003DFB" w:rsidRPr="00003DFB" w14:paraId="08F7280E" w14:textId="77777777" w:rsidTr="00003DFB">
        <w:trPr>
          <w:trHeight w:val="449"/>
        </w:trPr>
        <w:tc>
          <w:tcPr>
            <w:tcW w:w="550" w:type="dxa"/>
            <w:tcBorders>
              <w:top w:val="single" w:sz="4" w:space="0" w:color="auto"/>
              <w:bottom w:val="nil"/>
            </w:tcBorders>
            <w:shd w:val="clear" w:color="auto" w:fill="FFFFFF"/>
          </w:tcPr>
          <w:p w14:paraId="1CD7BB2D" w14:textId="77777777" w:rsidR="00003DFB" w:rsidRPr="00003DFB" w:rsidRDefault="00003DFB" w:rsidP="00003DFB">
            <w:pPr>
              <w:jc w:val="left"/>
              <w:rPr>
                <w:color w:val="000000"/>
              </w:rPr>
            </w:pPr>
            <w:r>
              <w:rPr>
                <w:color w:val="000000"/>
              </w:rPr>
              <w:t>12</w:t>
            </w:r>
          </w:p>
        </w:tc>
        <w:tc>
          <w:tcPr>
            <w:tcW w:w="1646" w:type="dxa"/>
            <w:tcBorders>
              <w:top w:val="single" w:sz="4" w:space="0" w:color="auto"/>
              <w:bottom w:val="nil"/>
            </w:tcBorders>
            <w:shd w:val="clear" w:color="auto" w:fill="FFFFFF"/>
          </w:tcPr>
          <w:p w14:paraId="1B34755B" w14:textId="77777777" w:rsidR="00003DFB" w:rsidRPr="00003DFB" w:rsidRDefault="00003DFB" w:rsidP="00003DFB">
            <w:pPr>
              <w:jc w:val="left"/>
              <w:rPr>
                <w:color w:val="000000"/>
              </w:rPr>
            </w:pPr>
            <w:r>
              <w:rPr>
                <w:color w:val="000000"/>
              </w:rPr>
              <w:t>B023</w:t>
            </w:r>
          </w:p>
        </w:tc>
        <w:tc>
          <w:tcPr>
            <w:tcW w:w="1647" w:type="dxa"/>
            <w:tcBorders>
              <w:top w:val="single" w:sz="4" w:space="0" w:color="auto"/>
              <w:bottom w:val="nil"/>
            </w:tcBorders>
            <w:shd w:val="clear" w:color="auto" w:fill="FFFFFF"/>
          </w:tcPr>
          <w:p w14:paraId="4686ECE4" w14:textId="77777777" w:rsidR="00003DFB" w:rsidRPr="00003DFB" w:rsidRDefault="00003DFB" w:rsidP="00003DFB">
            <w:pPr>
              <w:jc w:val="left"/>
              <w:rPr>
                <w:color w:val="000000"/>
              </w:rPr>
            </w:pPr>
            <w:r>
              <w:rPr>
                <w:color w:val="000000"/>
              </w:rPr>
              <w:t>double</w:t>
            </w:r>
          </w:p>
        </w:tc>
        <w:tc>
          <w:tcPr>
            <w:tcW w:w="1647" w:type="dxa"/>
            <w:shd w:val="clear" w:color="auto" w:fill="FFFFFF"/>
          </w:tcPr>
          <w:p w14:paraId="413AAF9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036ECF49" w14:textId="77777777" w:rsidR="00003DFB" w:rsidRPr="00003DFB" w:rsidRDefault="00003DFB" w:rsidP="00003DFB">
            <w:pPr>
              <w:jc w:val="left"/>
              <w:rPr>
                <w:color w:val="000000"/>
              </w:rPr>
            </w:pPr>
            <w:r>
              <w:rPr>
                <w:color w:val="000000"/>
              </w:rPr>
              <w:t>B500</w:t>
            </w:r>
          </w:p>
        </w:tc>
        <w:tc>
          <w:tcPr>
            <w:tcW w:w="1647" w:type="dxa"/>
            <w:shd w:val="clear" w:color="auto" w:fill="FFFFFF"/>
          </w:tcPr>
          <w:p w14:paraId="4D12C310"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3D228B5" w14:textId="77777777" w:rsidR="00003DFB" w:rsidRDefault="00003DFB" w:rsidP="00003DFB">
            <w:pPr>
              <w:jc w:val="left"/>
              <w:rPr>
                <w:color w:val="000000"/>
              </w:rPr>
            </w:pPr>
            <w:r>
              <w:rPr>
                <w:color w:val="000000"/>
              </w:rPr>
              <w:t>Bewirtschaftung Cluster HGB:</w:t>
            </w:r>
          </w:p>
          <w:p w14:paraId="1070972D" w14:textId="77777777" w:rsidR="00003DFB" w:rsidRDefault="00003DFB" w:rsidP="00003DFB">
            <w:pPr>
              <w:jc w:val="left"/>
              <w:rPr>
                <w:color w:val="000000"/>
              </w:rPr>
            </w:pPr>
          </w:p>
          <w:p w14:paraId="4A6450A5" w14:textId="77777777" w:rsidR="00003DFB" w:rsidRDefault="00003DFB" w:rsidP="00003DFB">
            <w:pPr>
              <w:jc w:val="left"/>
              <w:rPr>
                <w:color w:val="000000"/>
              </w:rPr>
            </w:pPr>
            <w:r>
              <w:rPr>
                <w:color w:val="000000"/>
              </w:rPr>
              <w:t>baw. keine Umsetzung für HGB</w:t>
            </w:r>
          </w:p>
          <w:p w14:paraId="0576A5BC" w14:textId="77777777" w:rsidR="00003DFB" w:rsidRDefault="00003DFB" w:rsidP="00003DFB">
            <w:pPr>
              <w:jc w:val="left"/>
              <w:rPr>
                <w:color w:val="000000"/>
              </w:rPr>
            </w:pPr>
          </w:p>
          <w:p w14:paraId="33C0BDF7" w14:textId="77777777" w:rsidR="00003DFB" w:rsidRPr="00412367" w:rsidRDefault="00003DFB" w:rsidP="00003DFB">
            <w:pPr>
              <w:jc w:val="left"/>
              <w:rPr>
                <w:color w:val="000000"/>
                <w:lang w:val="en-US"/>
                <w:rPrChange w:id="1082" w:author="Huke, Juan (extern)" w:date="2024-05-22T18:34:00Z">
                  <w:rPr>
                    <w:color w:val="000000"/>
                  </w:rPr>
                </w:rPrChange>
              </w:rPr>
            </w:pPr>
            <w:r w:rsidRPr="00412367">
              <w:rPr>
                <w:color w:val="000000"/>
                <w:lang w:val="en-US"/>
                <w:rPrChange w:id="1083" w:author="Huke, Juan (extern)" w:date="2024-05-22T18:34:00Z">
                  <w:rPr>
                    <w:color w:val="000000"/>
                  </w:rPr>
                </w:rPrChange>
              </w:rPr>
              <w:t>Bewirtschaftung Cluster IFRS:</w:t>
            </w:r>
          </w:p>
          <w:p w14:paraId="04448E11" w14:textId="77777777" w:rsidR="00003DFB" w:rsidRPr="00412367" w:rsidRDefault="00003DFB" w:rsidP="00003DFB">
            <w:pPr>
              <w:jc w:val="left"/>
              <w:rPr>
                <w:color w:val="000000"/>
                <w:lang w:val="en-US"/>
                <w:rPrChange w:id="1084" w:author="Huke, Juan (extern)" w:date="2024-05-22T18:34:00Z">
                  <w:rPr>
                    <w:color w:val="000000"/>
                  </w:rPr>
                </w:rPrChange>
              </w:rPr>
            </w:pPr>
          </w:p>
          <w:p w14:paraId="550AD3C7" w14:textId="77777777" w:rsidR="00003DFB" w:rsidRPr="00412367" w:rsidRDefault="00003DFB" w:rsidP="00003DFB">
            <w:pPr>
              <w:jc w:val="left"/>
              <w:rPr>
                <w:color w:val="000000"/>
                <w:lang w:val="en-US"/>
                <w:rPrChange w:id="1085" w:author="Huke, Juan (extern)" w:date="2024-05-22T18:34:00Z">
                  <w:rPr>
                    <w:color w:val="000000"/>
                  </w:rPr>
                </w:rPrChange>
              </w:rPr>
            </w:pPr>
            <w:r w:rsidRPr="00412367">
              <w:rPr>
                <w:color w:val="000000"/>
                <w:lang w:val="en-US"/>
                <w:rPrChange w:id="1086" w:author="Huke, Juan (extern)" w:date="2024-05-22T18:34:00Z">
                  <w:rPr>
                    <w:color w:val="000000"/>
                  </w:rPr>
                </w:rPrChange>
              </w:rPr>
              <w:t>if B603 = 'A' and SEC502 in (2,3,4) then XX_C_CONTRACT_LGDS_CR_ABS.XX_ASSESS_BASIS_CLA - XX_C_CONTRACT_LGDS_CR_ABS.XX_ABS_LLP_CLA else</w:t>
            </w:r>
          </w:p>
          <w:p w14:paraId="1B6B5C93" w14:textId="77777777" w:rsidR="00003DFB" w:rsidRPr="00412367" w:rsidRDefault="00003DFB" w:rsidP="00003DFB">
            <w:pPr>
              <w:jc w:val="left"/>
              <w:rPr>
                <w:color w:val="000000"/>
                <w:lang w:val="en-US"/>
                <w:rPrChange w:id="1087" w:author="Huke, Juan (extern)" w:date="2024-05-22T18:34:00Z">
                  <w:rPr>
                    <w:color w:val="000000"/>
                  </w:rPr>
                </w:rPrChange>
              </w:rPr>
            </w:pPr>
            <w:r w:rsidRPr="00412367">
              <w:rPr>
                <w:color w:val="000000"/>
                <w:lang w:val="en-US"/>
                <w:rPrChange w:id="1088" w:author="Huke, Juan (extern)" w:date="2024-05-22T18:34:00Z">
                  <w:rPr>
                    <w:color w:val="000000"/>
                  </w:rPr>
                </w:rPrChange>
              </w:rPr>
              <w:t>if B500 = 0</w:t>
            </w:r>
          </w:p>
          <w:p w14:paraId="00CB40BC" w14:textId="77777777" w:rsidR="00003DFB" w:rsidRPr="00412367" w:rsidRDefault="00003DFB" w:rsidP="00003DFB">
            <w:pPr>
              <w:jc w:val="left"/>
              <w:rPr>
                <w:color w:val="000000"/>
                <w:lang w:val="en-US"/>
                <w:rPrChange w:id="1089" w:author="Huke, Juan (extern)" w:date="2024-05-22T18:34:00Z">
                  <w:rPr>
                    <w:color w:val="000000"/>
                  </w:rPr>
                </w:rPrChange>
              </w:rPr>
            </w:pPr>
            <w:r w:rsidRPr="00412367">
              <w:rPr>
                <w:color w:val="000000"/>
                <w:lang w:val="en-US"/>
                <w:rPrChange w:id="1090" w:author="Huke, Juan (extern)" w:date="2024-05-22T18:34:00Z">
                  <w:rPr>
                    <w:color w:val="000000"/>
                  </w:rPr>
                </w:rPrChange>
              </w:rPr>
              <w:t>then XX_C_CONTRACT_LDS_CR_SOLVV.XX_ASSESS_BASE_CRSOLVV_CLA</w:t>
            </w:r>
          </w:p>
          <w:p w14:paraId="107F0ACC" w14:textId="77777777" w:rsidR="00003DFB" w:rsidRPr="00003DFB" w:rsidRDefault="00003DFB" w:rsidP="00003DFB">
            <w:pPr>
              <w:jc w:val="left"/>
              <w:rPr>
                <w:color w:val="000000"/>
              </w:rPr>
            </w:pPr>
            <w:r>
              <w:rPr>
                <w:color w:val="000000"/>
              </w:rPr>
              <w:lastRenderedPageBreak/>
              <w:t>else NULL</w:t>
            </w:r>
          </w:p>
        </w:tc>
        <w:tc>
          <w:tcPr>
            <w:tcW w:w="2906" w:type="dxa"/>
            <w:tcBorders>
              <w:top w:val="single" w:sz="4" w:space="0" w:color="auto"/>
              <w:bottom w:val="nil"/>
            </w:tcBorders>
            <w:shd w:val="clear" w:color="auto" w:fill="FFFFFF"/>
          </w:tcPr>
          <w:p w14:paraId="74CDE4D0" w14:textId="77777777" w:rsidR="00003DFB" w:rsidRDefault="00003DFB" w:rsidP="00003DFB">
            <w:pPr>
              <w:jc w:val="left"/>
              <w:rPr>
                <w:color w:val="000000"/>
              </w:rPr>
            </w:pPr>
            <w:r>
              <w:rPr>
                <w:color w:val="000000"/>
              </w:rPr>
              <w:lastRenderedPageBreak/>
              <w:t>Bemessungsgrundlage vor Konversionsfaktor (CCF) KSA</w:t>
            </w:r>
          </w:p>
          <w:p w14:paraId="19CFE774" w14:textId="77777777" w:rsidR="00003DFB" w:rsidRDefault="00003DFB" w:rsidP="00003DFB">
            <w:pPr>
              <w:jc w:val="left"/>
              <w:rPr>
                <w:color w:val="000000"/>
              </w:rPr>
            </w:pPr>
          </w:p>
          <w:p w14:paraId="57EF0DF4" w14:textId="77777777" w:rsidR="00003DFB" w:rsidRPr="00003DFB" w:rsidRDefault="00003DFB" w:rsidP="00003DFB">
            <w:pPr>
              <w:jc w:val="left"/>
              <w:rPr>
                <w:color w:val="000000"/>
              </w:rPr>
            </w:pPr>
            <w:r>
              <w:rPr>
                <w:color w:val="000000"/>
              </w:rPr>
              <w:t>XX_ASSESS_BASE_CRSOLVV_CLA/XX_ASSESS_BASIS_CLA = Bemessungsgrundlage, XX_ABS_LLP_CLA = Wertberichtigungen, SEC502 = Verbriefungsansatz (1 = SEC IRBA, 2 = SEC SA, 3 = SEC ERBA, 4 = SEC IAA), B500 = Risikoansatz (0 = KSA),B603 = Risikoart (O=Obligor, T=Transferrisiko, A=ABS)</w:t>
            </w:r>
          </w:p>
        </w:tc>
      </w:tr>
      <w:tr w:rsidR="00003DFB" w:rsidRPr="00003DFB" w14:paraId="252AABA5" w14:textId="77777777" w:rsidTr="00003DFB">
        <w:trPr>
          <w:trHeight w:val="449"/>
        </w:trPr>
        <w:tc>
          <w:tcPr>
            <w:tcW w:w="550" w:type="dxa"/>
            <w:tcBorders>
              <w:top w:val="nil"/>
              <w:bottom w:val="nil"/>
            </w:tcBorders>
            <w:shd w:val="clear" w:color="auto" w:fill="FFFFFF"/>
          </w:tcPr>
          <w:p w14:paraId="0CC84F78" w14:textId="77777777" w:rsidR="00003DFB" w:rsidRDefault="00003DFB" w:rsidP="00003DFB">
            <w:pPr>
              <w:jc w:val="left"/>
              <w:rPr>
                <w:color w:val="000000"/>
              </w:rPr>
            </w:pPr>
          </w:p>
        </w:tc>
        <w:tc>
          <w:tcPr>
            <w:tcW w:w="1646" w:type="dxa"/>
            <w:tcBorders>
              <w:top w:val="nil"/>
              <w:bottom w:val="nil"/>
            </w:tcBorders>
            <w:shd w:val="clear" w:color="auto" w:fill="FFFFFF"/>
          </w:tcPr>
          <w:p w14:paraId="7B9D72C6" w14:textId="77777777" w:rsidR="00003DFB" w:rsidRDefault="00003DFB" w:rsidP="00003DFB">
            <w:pPr>
              <w:jc w:val="left"/>
              <w:rPr>
                <w:color w:val="000000"/>
              </w:rPr>
            </w:pPr>
          </w:p>
        </w:tc>
        <w:tc>
          <w:tcPr>
            <w:tcW w:w="1647" w:type="dxa"/>
            <w:tcBorders>
              <w:top w:val="nil"/>
              <w:bottom w:val="nil"/>
            </w:tcBorders>
            <w:shd w:val="clear" w:color="auto" w:fill="FFFFFF"/>
          </w:tcPr>
          <w:p w14:paraId="6249215F" w14:textId="77777777" w:rsidR="00003DFB" w:rsidRDefault="00003DFB" w:rsidP="00003DFB">
            <w:pPr>
              <w:jc w:val="left"/>
              <w:rPr>
                <w:color w:val="000000"/>
              </w:rPr>
            </w:pPr>
          </w:p>
        </w:tc>
        <w:tc>
          <w:tcPr>
            <w:tcW w:w="1647" w:type="dxa"/>
            <w:shd w:val="clear" w:color="auto" w:fill="FFFFFF"/>
          </w:tcPr>
          <w:p w14:paraId="2A9214B3" w14:textId="77777777" w:rsidR="00003DFB" w:rsidRDefault="00003DFB" w:rsidP="00003DFB">
            <w:pPr>
              <w:jc w:val="left"/>
              <w:rPr>
                <w:color w:val="000000"/>
              </w:rPr>
            </w:pPr>
            <w:r>
              <w:rPr>
                <w:color w:val="000000"/>
              </w:rPr>
              <w:t>POSITION</w:t>
            </w:r>
          </w:p>
        </w:tc>
        <w:tc>
          <w:tcPr>
            <w:tcW w:w="1647" w:type="dxa"/>
            <w:shd w:val="clear" w:color="auto" w:fill="FFFFFF"/>
          </w:tcPr>
          <w:p w14:paraId="4130F30A" w14:textId="77777777" w:rsidR="00003DFB" w:rsidRDefault="00003DFB" w:rsidP="00003DFB">
            <w:pPr>
              <w:jc w:val="left"/>
              <w:rPr>
                <w:color w:val="000000"/>
              </w:rPr>
            </w:pPr>
            <w:r>
              <w:rPr>
                <w:color w:val="000000"/>
              </w:rPr>
              <w:t>B603</w:t>
            </w:r>
          </w:p>
        </w:tc>
        <w:tc>
          <w:tcPr>
            <w:tcW w:w="1647" w:type="dxa"/>
            <w:shd w:val="clear" w:color="auto" w:fill="FFFFFF"/>
          </w:tcPr>
          <w:p w14:paraId="0DE8A293"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0B19002" w14:textId="77777777" w:rsidR="00003DFB" w:rsidRDefault="00003DFB" w:rsidP="00003DFB">
            <w:pPr>
              <w:jc w:val="left"/>
              <w:rPr>
                <w:color w:val="000000"/>
              </w:rPr>
            </w:pPr>
          </w:p>
        </w:tc>
        <w:tc>
          <w:tcPr>
            <w:tcW w:w="2906" w:type="dxa"/>
            <w:tcBorders>
              <w:top w:val="nil"/>
              <w:bottom w:val="nil"/>
            </w:tcBorders>
            <w:shd w:val="clear" w:color="auto" w:fill="FFFFFF"/>
          </w:tcPr>
          <w:p w14:paraId="26EE75D1" w14:textId="77777777" w:rsidR="00003DFB" w:rsidRDefault="00003DFB" w:rsidP="00003DFB">
            <w:pPr>
              <w:jc w:val="left"/>
              <w:rPr>
                <w:color w:val="000000"/>
              </w:rPr>
            </w:pPr>
          </w:p>
        </w:tc>
      </w:tr>
      <w:tr w:rsidR="00003DFB" w:rsidRPr="00003DFB" w14:paraId="2A3D95B5" w14:textId="77777777" w:rsidTr="00003DFB">
        <w:trPr>
          <w:trHeight w:val="449"/>
        </w:trPr>
        <w:tc>
          <w:tcPr>
            <w:tcW w:w="550" w:type="dxa"/>
            <w:tcBorders>
              <w:top w:val="nil"/>
              <w:bottom w:val="nil"/>
            </w:tcBorders>
            <w:shd w:val="clear" w:color="auto" w:fill="FFFFFF"/>
          </w:tcPr>
          <w:p w14:paraId="71078ED0" w14:textId="77777777" w:rsidR="00003DFB" w:rsidRDefault="00003DFB" w:rsidP="00003DFB">
            <w:pPr>
              <w:jc w:val="left"/>
              <w:rPr>
                <w:color w:val="000000"/>
              </w:rPr>
            </w:pPr>
          </w:p>
        </w:tc>
        <w:tc>
          <w:tcPr>
            <w:tcW w:w="1646" w:type="dxa"/>
            <w:tcBorders>
              <w:top w:val="nil"/>
              <w:bottom w:val="nil"/>
            </w:tcBorders>
            <w:shd w:val="clear" w:color="auto" w:fill="FFFFFF"/>
          </w:tcPr>
          <w:p w14:paraId="49FEB267" w14:textId="77777777" w:rsidR="00003DFB" w:rsidRDefault="00003DFB" w:rsidP="00003DFB">
            <w:pPr>
              <w:jc w:val="left"/>
              <w:rPr>
                <w:color w:val="000000"/>
              </w:rPr>
            </w:pPr>
          </w:p>
        </w:tc>
        <w:tc>
          <w:tcPr>
            <w:tcW w:w="1647" w:type="dxa"/>
            <w:tcBorders>
              <w:top w:val="nil"/>
              <w:bottom w:val="nil"/>
            </w:tcBorders>
            <w:shd w:val="clear" w:color="auto" w:fill="FFFFFF"/>
          </w:tcPr>
          <w:p w14:paraId="4B0F0889" w14:textId="77777777" w:rsidR="00003DFB" w:rsidRDefault="00003DFB" w:rsidP="00003DFB">
            <w:pPr>
              <w:jc w:val="left"/>
              <w:rPr>
                <w:color w:val="000000"/>
              </w:rPr>
            </w:pPr>
          </w:p>
        </w:tc>
        <w:tc>
          <w:tcPr>
            <w:tcW w:w="1647" w:type="dxa"/>
            <w:shd w:val="clear" w:color="auto" w:fill="FFFFFF"/>
          </w:tcPr>
          <w:p w14:paraId="1AC757EC" w14:textId="77777777" w:rsidR="00003DFB" w:rsidRDefault="00003DFB" w:rsidP="00003DFB">
            <w:pPr>
              <w:jc w:val="left"/>
              <w:rPr>
                <w:color w:val="000000"/>
              </w:rPr>
            </w:pPr>
            <w:r>
              <w:rPr>
                <w:color w:val="000000"/>
              </w:rPr>
              <w:t>POSITION</w:t>
            </w:r>
          </w:p>
        </w:tc>
        <w:tc>
          <w:tcPr>
            <w:tcW w:w="1647" w:type="dxa"/>
            <w:shd w:val="clear" w:color="auto" w:fill="FFFFFF"/>
          </w:tcPr>
          <w:p w14:paraId="6C84BEA4" w14:textId="77777777" w:rsidR="00003DFB" w:rsidRDefault="00003DFB" w:rsidP="00003DFB">
            <w:pPr>
              <w:jc w:val="left"/>
              <w:rPr>
                <w:color w:val="000000"/>
              </w:rPr>
            </w:pPr>
            <w:r>
              <w:rPr>
                <w:color w:val="000000"/>
              </w:rPr>
              <w:t>SEC502</w:t>
            </w:r>
          </w:p>
        </w:tc>
        <w:tc>
          <w:tcPr>
            <w:tcW w:w="1647" w:type="dxa"/>
            <w:shd w:val="clear" w:color="auto" w:fill="FFFFFF"/>
          </w:tcPr>
          <w:p w14:paraId="3B92857A"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F17625F" w14:textId="77777777" w:rsidR="00003DFB" w:rsidRDefault="00003DFB" w:rsidP="00003DFB">
            <w:pPr>
              <w:jc w:val="left"/>
              <w:rPr>
                <w:color w:val="000000"/>
              </w:rPr>
            </w:pPr>
          </w:p>
        </w:tc>
        <w:tc>
          <w:tcPr>
            <w:tcW w:w="2906" w:type="dxa"/>
            <w:tcBorders>
              <w:top w:val="nil"/>
              <w:bottom w:val="nil"/>
            </w:tcBorders>
            <w:shd w:val="clear" w:color="auto" w:fill="FFFFFF"/>
          </w:tcPr>
          <w:p w14:paraId="3F25DA89" w14:textId="77777777" w:rsidR="00003DFB" w:rsidRDefault="00003DFB" w:rsidP="00003DFB">
            <w:pPr>
              <w:jc w:val="left"/>
              <w:rPr>
                <w:color w:val="000000"/>
              </w:rPr>
            </w:pPr>
          </w:p>
        </w:tc>
      </w:tr>
      <w:tr w:rsidR="00003DFB" w:rsidRPr="00003DFB" w14:paraId="192B0591" w14:textId="77777777" w:rsidTr="00003DFB">
        <w:trPr>
          <w:trHeight w:val="449"/>
        </w:trPr>
        <w:tc>
          <w:tcPr>
            <w:tcW w:w="550" w:type="dxa"/>
            <w:tcBorders>
              <w:top w:val="nil"/>
              <w:bottom w:val="nil"/>
            </w:tcBorders>
            <w:shd w:val="clear" w:color="auto" w:fill="FFFFFF"/>
          </w:tcPr>
          <w:p w14:paraId="17A515BA" w14:textId="77777777" w:rsidR="00003DFB" w:rsidRDefault="00003DFB" w:rsidP="00003DFB">
            <w:pPr>
              <w:jc w:val="left"/>
              <w:rPr>
                <w:color w:val="000000"/>
              </w:rPr>
            </w:pPr>
          </w:p>
        </w:tc>
        <w:tc>
          <w:tcPr>
            <w:tcW w:w="1646" w:type="dxa"/>
            <w:tcBorders>
              <w:top w:val="nil"/>
              <w:bottom w:val="nil"/>
            </w:tcBorders>
            <w:shd w:val="clear" w:color="auto" w:fill="FFFFFF"/>
          </w:tcPr>
          <w:p w14:paraId="333F334C" w14:textId="77777777" w:rsidR="00003DFB" w:rsidRDefault="00003DFB" w:rsidP="00003DFB">
            <w:pPr>
              <w:jc w:val="left"/>
              <w:rPr>
                <w:color w:val="000000"/>
              </w:rPr>
            </w:pPr>
          </w:p>
        </w:tc>
        <w:tc>
          <w:tcPr>
            <w:tcW w:w="1647" w:type="dxa"/>
            <w:tcBorders>
              <w:top w:val="nil"/>
              <w:bottom w:val="nil"/>
            </w:tcBorders>
            <w:shd w:val="clear" w:color="auto" w:fill="FFFFFF"/>
          </w:tcPr>
          <w:p w14:paraId="1A9FC354" w14:textId="77777777" w:rsidR="00003DFB" w:rsidRDefault="00003DFB" w:rsidP="00003DFB">
            <w:pPr>
              <w:jc w:val="left"/>
              <w:rPr>
                <w:color w:val="000000"/>
              </w:rPr>
            </w:pPr>
          </w:p>
        </w:tc>
        <w:tc>
          <w:tcPr>
            <w:tcW w:w="1647" w:type="dxa"/>
            <w:shd w:val="clear" w:color="auto" w:fill="FFFFFF"/>
          </w:tcPr>
          <w:p w14:paraId="7E152363" w14:textId="77777777" w:rsidR="00003DFB" w:rsidRPr="00412367" w:rsidRDefault="00003DFB" w:rsidP="00003DFB">
            <w:pPr>
              <w:jc w:val="left"/>
              <w:rPr>
                <w:color w:val="000000"/>
                <w:lang w:val="en-US"/>
                <w:rPrChange w:id="1091" w:author="Huke, Juan (extern)" w:date="2024-05-22T18:34:00Z">
                  <w:rPr>
                    <w:color w:val="000000"/>
                  </w:rPr>
                </w:rPrChange>
              </w:rPr>
            </w:pPr>
            <w:r w:rsidRPr="00412367">
              <w:rPr>
                <w:color w:val="000000"/>
                <w:lang w:val="en-US"/>
                <w:rPrChange w:id="1092" w:author="Huke, Juan (extern)" w:date="2024-05-22T18:34:00Z">
                  <w:rPr>
                    <w:color w:val="000000"/>
                  </w:rPr>
                </w:rPrChange>
              </w:rPr>
              <w:t>XX_C_CONTRACT_LGDS_CR_ABS</w:t>
            </w:r>
          </w:p>
        </w:tc>
        <w:tc>
          <w:tcPr>
            <w:tcW w:w="1647" w:type="dxa"/>
            <w:shd w:val="clear" w:color="auto" w:fill="FFFFFF"/>
          </w:tcPr>
          <w:p w14:paraId="0BFB7DCF" w14:textId="77777777" w:rsidR="00003DFB" w:rsidRDefault="00003DFB" w:rsidP="00003DFB">
            <w:pPr>
              <w:jc w:val="left"/>
              <w:rPr>
                <w:color w:val="000000"/>
              </w:rPr>
            </w:pPr>
            <w:r>
              <w:rPr>
                <w:color w:val="000000"/>
              </w:rPr>
              <w:t>XX_ABS_LLP_CLA</w:t>
            </w:r>
          </w:p>
        </w:tc>
        <w:tc>
          <w:tcPr>
            <w:tcW w:w="1647" w:type="dxa"/>
            <w:shd w:val="clear" w:color="auto" w:fill="FFFFFF"/>
          </w:tcPr>
          <w:p w14:paraId="4A1636F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14716CA" w14:textId="77777777" w:rsidR="00003DFB" w:rsidRDefault="00003DFB" w:rsidP="00003DFB">
            <w:pPr>
              <w:jc w:val="left"/>
              <w:rPr>
                <w:color w:val="000000"/>
              </w:rPr>
            </w:pPr>
          </w:p>
        </w:tc>
        <w:tc>
          <w:tcPr>
            <w:tcW w:w="2906" w:type="dxa"/>
            <w:tcBorders>
              <w:top w:val="nil"/>
              <w:bottom w:val="nil"/>
            </w:tcBorders>
            <w:shd w:val="clear" w:color="auto" w:fill="FFFFFF"/>
          </w:tcPr>
          <w:p w14:paraId="2F422FA8" w14:textId="77777777" w:rsidR="00003DFB" w:rsidRDefault="00003DFB" w:rsidP="00003DFB">
            <w:pPr>
              <w:jc w:val="left"/>
              <w:rPr>
                <w:color w:val="000000"/>
              </w:rPr>
            </w:pPr>
          </w:p>
        </w:tc>
      </w:tr>
      <w:tr w:rsidR="00003DFB" w:rsidRPr="00003DFB" w14:paraId="44B0C999" w14:textId="77777777" w:rsidTr="00003DFB">
        <w:trPr>
          <w:trHeight w:val="449"/>
        </w:trPr>
        <w:tc>
          <w:tcPr>
            <w:tcW w:w="550" w:type="dxa"/>
            <w:tcBorders>
              <w:top w:val="nil"/>
              <w:bottom w:val="nil"/>
            </w:tcBorders>
            <w:shd w:val="clear" w:color="auto" w:fill="FFFFFF"/>
          </w:tcPr>
          <w:p w14:paraId="228154BC" w14:textId="77777777" w:rsidR="00003DFB" w:rsidRDefault="00003DFB" w:rsidP="00003DFB">
            <w:pPr>
              <w:jc w:val="left"/>
              <w:rPr>
                <w:color w:val="000000"/>
              </w:rPr>
            </w:pPr>
          </w:p>
        </w:tc>
        <w:tc>
          <w:tcPr>
            <w:tcW w:w="1646" w:type="dxa"/>
            <w:tcBorders>
              <w:top w:val="nil"/>
              <w:bottom w:val="nil"/>
            </w:tcBorders>
            <w:shd w:val="clear" w:color="auto" w:fill="FFFFFF"/>
          </w:tcPr>
          <w:p w14:paraId="569C6798" w14:textId="77777777" w:rsidR="00003DFB" w:rsidRDefault="00003DFB" w:rsidP="00003DFB">
            <w:pPr>
              <w:jc w:val="left"/>
              <w:rPr>
                <w:color w:val="000000"/>
              </w:rPr>
            </w:pPr>
          </w:p>
        </w:tc>
        <w:tc>
          <w:tcPr>
            <w:tcW w:w="1647" w:type="dxa"/>
            <w:tcBorders>
              <w:top w:val="nil"/>
              <w:bottom w:val="nil"/>
            </w:tcBorders>
            <w:shd w:val="clear" w:color="auto" w:fill="FFFFFF"/>
          </w:tcPr>
          <w:p w14:paraId="493F0E01" w14:textId="77777777" w:rsidR="00003DFB" w:rsidRDefault="00003DFB" w:rsidP="00003DFB">
            <w:pPr>
              <w:jc w:val="left"/>
              <w:rPr>
                <w:color w:val="000000"/>
              </w:rPr>
            </w:pPr>
          </w:p>
        </w:tc>
        <w:tc>
          <w:tcPr>
            <w:tcW w:w="1647" w:type="dxa"/>
            <w:shd w:val="clear" w:color="auto" w:fill="FFFFFF"/>
          </w:tcPr>
          <w:p w14:paraId="130929C3" w14:textId="77777777" w:rsidR="00003DFB" w:rsidRPr="00412367" w:rsidRDefault="00003DFB" w:rsidP="00003DFB">
            <w:pPr>
              <w:jc w:val="left"/>
              <w:rPr>
                <w:color w:val="000000"/>
                <w:lang w:val="en-US"/>
                <w:rPrChange w:id="1093" w:author="Huke, Juan (extern)" w:date="2024-05-22T18:34:00Z">
                  <w:rPr>
                    <w:color w:val="000000"/>
                  </w:rPr>
                </w:rPrChange>
              </w:rPr>
            </w:pPr>
            <w:r w:rsidRPr="00412367">
              <w:rPr>
                <w:color w:val="000000"/>
                <w:lang w:val="en-US"/>
                <w:rPrChange w:id="1094" w:author="Huke, Juan (extern)" w:date="2024-05-22T18:34:00Z">
                  <w:rPr>
                    <w:color w:val="000000"/>
                  </w:rPr>
                </w:rPrChange>
              </w:rPr>
              <w:t>XX_C_CONTRACT_LGDS_CR_ABS</w:t>
            </w:r>
          </w:p>
        </w:tc>
        <w:tc>
          <w:tcPr>
            <w:tcW w:w="1647" w:type="dxa"/>
            <w:shd w:val="clear" w:color="auto" w:fill="FFFFFF"/>
          </w:tcPr>
          <w:p w14:paraId="6193D8CF" w14:textId="77777777" w:rsidR="00003DFB" w:rsidRDefault="00003DFB" w:rsidP="00003DFB">
            <w:pPr>
              <w:jc w:val="left"/>
              <w:rPr>
                <w:color w:val="000000"/>
              </w:rPr>
            </w:pPr>
            <w:r>
              <w:rPr>
                <w:color w:val="000000"/>
              </w:rPr>
              <w:t>XX_ASSESS_BASIS_CLA</w:t>
            </w:r>
          </w:p>
        </w:tc>
        <w:tc>
          <w:tcPr>
            <w:tcW w:w="1647" w:type="dxa"/>
            <w:shd w:val="clear" w:color="auto" w:fill="FFFFFF"/>
          </w:tcPr>
          <w:p w14:paraId="7FF15529"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685D0F89" w14:textId="77777777" w:rsidR="00003DFB" w:rsidRDefault="00003DFB" w:rsidP="00003DFB">
            <w:pPr>
              <w:jc w:val="left"/>
              <w:rPr>
                <w:color w:val="000000"/>
              </w:rPr>
            </w:pPr>
          </w:p>
        </w:tc>
        <w:tc>
          <w:tcPr>
            <w:tcW w:w="2906" w:type="dxa"/>
            <w:tcBorders>
              <w:top w:val="nil"/>
              <w:bottom w:val="nil"/>
            </w:tcBorders>
            <w:shd w:val="clear" w:color="auto" w:fill="FFFFFF"/>
          </w:tcPr>
          <w:p w14:paraId="5529EE88" w14:textId="77777777" w:rsidR="00003DFB" w:rsidRDefault="00003DFB" w:rsidP="00003DFB">
            <w:pPr>
              <w:jc w:val="left"/>
              <w:rPr>
                <w:color w:val="000000"/>
              </w:rPr>
            </w:pPr>
          </w:p>
        </w:tc>
      </w:tr>
      <w:tr w:rsidR="00003DFB" w:rsidRPr="00003DFB" w14:paraId="3BA4BED1" w14:textId="77777777" w:rsidTr="00003DFB">
        <w:trPr>
          <w:trHeight w:val="449"/>
        </w:trPr>
        <w:tc>
          <w:tcPr>
            <w:tcW w:w="550" w:type="dxa"/>
            <w:tcBorders>
              <w:top w:val="nil"/>
              <w:bottom w:val="single" w:sz="4" w:space="0" w:color="auto"/>
            </w:tcBorders>
            <w:shd w:val="clear" w:color="auto" w:fill="FFFFFF"/>
          </w:tcPr>
          <w:p w14:paraId="4D32C58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FD0A8C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2E8BBBA" w14:textId="77777777" w:rsidR="00003DFB" w:rsidRDefault="00003DFB" w:rsidP="00003DFB">
            <w:pPr>
              <w:jc w:val="left"/>
              <w:rPr>
                <w:color w:val="000000"/>
              </w:rPr>
            </w:pPr>
          </w:p>
        </w:tc>
        <w:tc>
          <w:tcPr>
            <w:tcW w:w="1647" w:type="dxa"/>
            <w:shd w:val="clear" w:color="auto" w:fill="FFFFFF"/>
          </w:tcPr>
          <w:p w14:paraId="6576C70E" w14:textId="77777777" w:rsidR="00003DFB" w:rsidRPr="00412367" w:rsidRDefault="00003DFB" w:rsidP="00003DFB">
            <w:pPr>
              <w:jc w:val="left"/>
              <w:rPr>
                <w:color w:val="000000"/>
                <w:lang w:val="en-US"/>
                <w:rPrChange w:id="1095" w:author="Huke, Juan (extern)" w:date="2024-05-22T18:34:00Z">
                  <w:rPr>
                    <w:color w:val="000000"/>
                  </w:rPr>
                </w:rPrChange>
              </w:rPr>
            </w:pPr>
            <w:r w:rsidRPr="00412367">
              <w:rPr>
                <w:color w:val="000000"/>
                <w:lang w:val="en-US"/>
                <w:rPrChange w:id="1096" w:author="Huke, Juan (extern)" w:date="2024-05-22T18:34:00Z">
                  <w:rPr>
                    <w:color w:val="000000"/>
                  </w:rPr>
                </w:rPrChange>
              </w:rPr>
              <w:t>XX_C_CONTRACT_LGDS_CR_SOLVV</w:t>
            </w:r>
          </w:p>
        </w:tc>
        <w:tc>
          <w:tcPr>
            <w:tcW w:w="1647" w:type="dxa"/>
            <w:shd w:val="clear" w:color="auto" w:fill="FFFFFF"/>
          </w:tcPr>
          <w:p w14:paraId="18BF40ED" w14:textId="77777777" w:rsidR="00003DFB" w:rsidRPr="00412367" w:rsidRDefault="00003DFB" w:rsidP="00003DFB">
            <w:pPr>
              <w:jc w:val="left"/>
              <w:rPr>
                <w:color w:val="000000"/>
                <w:lang w:val="en-US"/>
                <w:rPrChange w:id="1097" w:author="Huke, Juan (extern)" w:date="2024-05-22T18:34:00Z">
                  <w:rPr>
                    <w:color w:val="000000"/>
                  </w:rPr>
                </w:rPrChange>
              </w:rPr>
            </w:pPr>
            <w:r w:rsidRPr="00412367">
              <w:rPr>
                <w:color w:val="000000"/>
                <w:lang w:val="en-US"/>
                <w:rPrChange w:id="1098" w:author="Huke, Juan (extern)" w:date="2024-05-22T18:34:00Z">
                  <w:rPr>
                    <w:color w:val="000000"/>
                  </w:rPr>
                </w:rPrChange>
              </w:rPr>
              <w:t>XX_ASSESS_BASE_CRSOLVV_CLA</w:t>
            </w:r>
          </w:p>
        </w:tc>
        <w:tc>
          <w:tcPr>
            <w:tcW w:w="1647" w:type="dxa"/>
            <w:shd w:val="clear" w:color="auto" w:fill="FFFFFF"/>
          </w:tcPr>
          <w:p w14:paraId="7C2A7998"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0487B09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48E216A" w14:textId="77777777" w:rsidR="00003DFB" w:rsidRDefault="00003DFB" w:rsidP="00003DFB">
            <w:pPr>
              <w:jc w:val="left"/>
              <w:rPr>
                <w:color w:val="000000"/>
              </w:rPr>
            </w:pPr>
          </w:p>
        </w:tc>
      </w:tr>
      <w:tr w:rsidR="00003DFB" w:rsidRPr="00003DFB" w14:paraId="12DECB26" w14:textId="77777777" w:rsidTr="00003DFB">
        <w:trPr>
          <w:trHeight w:val="449"/>
        </w:trPr>
        <w:tc>
          <w:tcPr>
            <w:tcW w:w="550" w:type="dxa"/>
            <w:tcBorders>
              <w:top w:val="single" w:sz="4" w:space="0" w:color="auto"/>
              <w:bottom w:val="nil"/>
            </w:tcBorders>
            <w:shd w:val="clear" w:color="auto" w:fill="FFFFFF"/>
          </w:tcPr>
          <w:p w14:paraId="3A393390" w14:textId="77777777" w:rsidR="00003DFB" w:rsidRDefault="00003DFB" w:rsidP="00003DFB">
            <w:pPr>
              <w:jc w:val="left"/>
              <w:rPr>
                <w:color w:val="000000"/>
              </w:rPr>
            </w:pPr>
            <w:r>
              <w:rPr>
                <w:color w:val="000000"/>
              </w:rPr>
              <w:t>13</w:t>
            </w:r>
          </w:p>
        </w:tc>
        <w:tc>
          <w:tcPr>
            <w:tcW w:w="1646" w:type="dxa"/>
            <w:tcBorders>
              <w:top w:val="single" w:sz="4" w:space="0" w:color="auto"/>
              <w:bottom w:val="nil"/>
            </w:tcBorders>
            <w:shd w:val="clear" w:color="auto" w:fill="FFFFFF"/>
          </w:tcPr>
          <w:p w14:paraId="3F7BFAC6" w14:textId="77777777" w:rsidR="00003DFB" w:rsidRDefault="00003DFB" w:rsidP="00003DFB">
            <w:pPr>
              <w:jc w:val="left"/>
              <w:rPr>
                <w:color w:val="000000"/>
              </w:rPr>
            </w:pPr>
            <w:r>
              <w:rPr>
                <w:color w:val="000000"/>
              </w:rPr>
              <w:t>B024</w:t>
            </w:r>
          </w:p>
        </w:tc>
        <w:tc>
          <w:tcPr>
            <w:tcW w:w="1647" w:type="dxa"/>
            <w:tcBorders>
              <w:top w:val="single" w:sz="4" w:space="0" w:color="auto"/>
              <w:bottom w:val="nil"/>
            </w:tcBorders>
            <w:shd w:val="clear" w:color="auto" w:fill="FFFFFF"/>
          </w:tcPr>
          <w:p w14:paraId="12504125" w14:textId="77777777" w:rsidR="00003DFB" w:rsidRDefault="00003DFB" w:rsidP="00003DFB">
            <w:pPr>
              <w:jc w:val="left"/>
              <w:rPr>
                <w:color w:val="000000"/>
              </w:rPr>
            </w:pPr>
            <w:r>
              <w:rPr>
                <w:color w:val="000000"/>
              </w:rPr>
              <w:t>double</w:t>
            </w:r>
          </w:p>
        </w:tc>
        <w:tc>
          <w:tcPr>
            <w:tcW w:w="1647" w:type="dxa"/>
            <w:shd w:val="clear" w:color="auto" w:fill="FFFFFF"/>
          </w:tcPr>
          <w:p w14:paraId="2BDFD94C" w14:textId="77777777" w:rsidR="00003DFB" w:rsidRDefault="00003DFB" w:rsidP="00003DFB">
            <w:pPr>
              <w:jc w:val="left"/>
              <w:rPr>
                <w:color w:val="000000"/>
              </w:rPr>
            </w:pPr>
            <w:r>
              <w:rPr>
                <w:color w:val="000000"/>
              </w:rPr>
              <w:t>POSITION</w:t>
            </w:r>
          </w:p>
        </w:tc>
        <w:tc>
          <w:tcPr>
            <w:tcW w:w="1647" w:type="dxa"/>
            <w:shd w:val="clear" w:color="auto" w:fill="FFFFFF"/>
          </w:tcPr>
          <w:p w14:paraId="459FFC92" w14:textId="77777777" w:rsidR="00003DFB" w:rsidRDefault="00003DFB" w:rsidP="00003DFB">
            <w:pPr>
              <w:jc w:val="left"/>
              <w:rPr>
                <w:color w:val="000000"/>
              </w:rPr>
            </w:pPr>
            <w:r>
              <w:rPr>
                <w:color w:val="000000"/>
              </w:rPr>
              <w:t>B500</w:t>
            </w:r>
          </w:p>
        </w:tc>
        <w:tc>
          <w:tcPr>
            <w:tcW w:w="1647" w:type="dxa"/>
            <w:shd w:val="clear" w:color="auto" w:fill="FFFFFF"/>
          </w:tcPr>
          <w:p w14:paraId="25A93D37"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89E2817" w14:textId="77777777" w:rsidR="00003DFB" w:rsidRDefault="00003DFB" w:rsidP="00003DFB">
            <w:pPr>
              <w:jc w:val="left"/>
              <w:rPr>
                <w:color w:val="000000"/>
              </w:rPr>
            </w:pPr>
            <w:r>
              <w:rPr>
                <w:color w:val="000000"/>
              </w:rPr>
              <w:t>Bewirtschaftung Cluster HGB:</w:t>
            </w:r>
          </w:p>
          <w:p w14:paraId="1674F4A4" w14:textId="77777777" w:rsidR="00003DFB" w:rsidRDefault="00003DFB" w:rsidP="00003DFB">
            <w:pPr>
              <w:jc w:val="left"/>
              <w:rPr>
                <w:color w:val="000000"/>
              </w:rPr>
            </w:pPr>
          </w:p>
          <w:p w14:paraId="1FD9FBD7" w14:textId="77777777" w:rsidR="00003DFB" w:rsidRDefault="00003DFB" w:rsidP="00003DFB">
            <w:pPr>
              <w:jc w:val="left"/>
              <w:rPr>
                <w:color w:val="000000"/>
              </w:rPr>
            </w:pPr>
            <w:r>
              <w:rPr>
                <w:color w:val="000000"/>
              </w:rPr>
              <w:t>baw. keine Umsetzung für HGB</w:t>
            </w:r>
          </w:p>
          <w:p w14:paraId="089F2CCB" w14:textId="77777777" w:rsidR="00003DFB" w:rsidRDefault="00003DFB" w:rsidP="00003DFB">
            <w:pPr>
              <w:jc w:val="left"/>
              <w:rPr>
                <w:color w:val="000000"/>
              </w:rPr>
            </w:pPr>
          </w:p>
          <w:p w14:paraId="5D861860" w14:textId="77777777" w:rsidR="00003DFB" w:rsidRDefault="00003DFB" w:rsidP="00003DFB">
            <w:pPr>
              <w:jc w:val="left"/>
              <w:rPr>
                <w:color w:val="000000"/>
              </w:rPr>
            </w:pPr>
            <w:r>
              <w:rPr>
                <w:color w:val="000000"/>
              </w:rPr>
              <w:t>Bewirtschaftung Cluster IFRS:</w:t>
            </w:r>
          </w:p>
          <w:p w14:paraId="7C61F04A" w14:textId="77777777" w:rsidR="00003DFB" w:rsidRDefault="00003DFB" w:rsidP="00003DFB">
            <w:pPr>
              <w:jc w:val="left"/>
              <w:rPr>
                <w:color w:val="000000"/>
              </w:rPr>
            </w:pPr>
          </w:p>
          <w:p w14:paraId="544C49C8" w14:textId="77777777" w:rsidR="00003DFB" w:rsidRDefault="00003DFB" w:rsidP="00003DFB">
            <w:pPr>
              <w:jc w:val="left"/>
              <w:rPr>
                <w:color w:val="000000"/>
              </w:rPr>
            </w:pPr>
            <w:r>
              <w:rPr>
                <w:color w:val="000000"/>
              </w:rPr>
              <w:t>Die Transformationsvorschriften für die Befüllung des Zielfeldes sind in Kapitel 5.3 beschrieben.</w:t>
            </w:r>
          </w:p>
        </w:tc>
        <w:tc>
          <w:tcPr>
            <w:tcW w:w="2906" w:type="dxa"/>
            <w:tcBorders>
              <w:top w:val="single" w:sz="4" w:space="0" w:color="auto"/>
              <w:bottom w:val="nil"/>
            </w:tcBorders>
            <w:shd w:val="clear" w:color="auto" w:fill="FFFFFF"/>
          </w:tcPr>
          <w:p w14:paraId="0DB76416" w14:textId="77777777" w:rsidR="00003DFB" w:rsidRDefault="00003DFB" w:rsidP="00003DFB">
            <w:pPr>
              <w:jc w:val="left"/>
              <w:rPr>
                <w:color w:val="000000"/>
              </w:rPr>
            </w:pPr>
            <w:r>
              <w:rPr>
                <w:color w:val="000000"/>
              </w:rPr>
              <w:t>Bemessungsgrundlage vor Konversionsfaktor (CCF) IRB</w:t>
            </w:r>
          </w:p>
          <w:p w14:paraId="4F875F15" w14:textId="77777777" w:rsidR="00003DFB" w:rsidRDefault="00003DFB" w:rsidP="00003DFB">
            <w:pPr>
              <w:jc w:val="left"/>
              <w:rPr>
                <w:color w:val="000000"/>
              </w:rPr>
            </w:pPr>
          </w:p>
          <w:p w14:paraId="17578039" w14:textId="77777777" w:rsidR="00003DFB" w:rsidRDefault="00003DFB" w:rsidP="00003DFB">
            <w:pPr>
              <w:jc w:val="left"/>
              <w:rPr>
                <w:color w:val="000000"/>
              </w:rPr>
            </w:pPr>
            <w:r>
              <w:rPr>
                <w:color w:val="000000"/>
              </w:rPr>
              <w:t xml:space="preserve">XX_ASSESS_BASE_CRSOLVV_CLA/XX_ASSESS_BASIS_CLA = Bemessungsgrundlage,  SEC502 = Verbriefungsansatz (1 = SEC IRBA, 2 = SEC SA, 3 = SEC ERBA, 4 = SEC IAA), B500 = Risikoansatz (0 = KSA),  </w:t>
            </w:r>
            <w:r>
              <w:rPr>
                <w:color w:val="000000"/>
              </w:rPr>
              <w:lastRenderedPageBreak/>
              <w:t>XX_LGD_BE_P = LGD Best Estimate, XX_PTE_P = Ausfallwahrscheinlichkeit, B500 = Risikoansatz (2 = AIRB), B603 = Prüfpfad 3 (aktuelle Belegung Obligor- vs. Transferrisiko, ABS)</w:t>
            </w:r>
          </w:p>
        </w:tc>
      </w:tr>
      <w:tr w:rsidR="00003DFB" w:rsidRPr="00003DFB" w14:paraId="70018ADA" w14:textId="77777777" w:rsidTr="00003DFB">
        <w:trPr>
          <w:trHeight w:val="449"/>
        </w:trPr>
        <w:tc>
          <w:tcPr>
            <w:tcW w:w="550" w:type="dxa"/>
            <w:tcBorders>
              <w:top w:val="nil"/>
              <w:bottom w:val="nil"/>
            </w:tcBorders>
            <w:shd w:val="clear" w:color="auto" w:fill="FFFFFF"/>
          </w:tcPr>
          <w:p w14:paraId="08242C60" w14:textId="77777777" w:rsidR="00003DFB" w:rsidRDefault="00003DFB" w:rsidP="00003DFB">
            <w:pPr>
              <w:jc w:val="left"/>
              <w:rPr>
                <w:color w:val="000000"/>
              </w:rPr>
            </w:pPr>
          </w:p>
        </w:tc>
        <w:tc>
          <w:tcPr>
            <w:tcW w:w="1646" w:type="dxa"/>
            <w:tcBorders>
              <w:top w:val="nil"/>
              <w:bottom w:val="nil"/>
            </w:tcBorders>
            <w:shd w:val="clear" w:color="auto" w:fill="FFFFFF"/>
          </w:tcPr>
          <w:p w14:paraId="6EC721DC" w14:textId="77777777" w:rsidR="00003DFB" w:rsidRDefault="00003DFB" w:rsidP="00003DFB">
            <w:pPr>
              <w:jc w:val="left"/>
              <w:rPr>
                <w:color w:val="000000"/>
              </w:rPr>
            </w:pPr>
          </w:p>
        </w:tc>
        <w:tc>
          <w:tcPr>
            <w:tcW w:w="1647" w:type="dxa"/>
            <w:tcBorders>
              <w:top w:val="nil"/>
              <w:bottom w:val="nil"/>
            </w:tcBorders>
            <w:shd w:val="clear" w:color="auto" w:fill="FFFFFF"/>
          </w:tcPr>
          <w:p w14:paraId="686ADD98" w14:textId="77777777" w:rsidR="00003DFB" w:rsidRDefault="00003DFB" w:rsidP="00003DFB">
            <w:pPr>
              <w:jc w:val="left"/>
              <w:rPr>
                <w:color w:val="000000"/>
              </w:rPr>
            </w:pPr>
          </w:p>
        </w:tc>
        <w:tc>
          <w:tcPr>
            <w:tcW w:w="1647" w:type="dxa"/>
            <w:shd w:val="clear" w:color="auto" w:fill="FFFFFF"/>
          </w:tcPr>
          <w:p w14:paraId="66C406FA" w14:textId="77777777" w:rsidR="00003DFB" w:rsidRDefault="00003DFB" w:rsidP="00003DFB">
            <w:pPr>
              <w:jc w:val="left"/>
              <w:rPr>
                <w:color w:val="000000"/>
              </w:rPr>
            </w:pPr>
            <w:r>
              <w:rPr>
                <w:color w:val="000000"/>
              </w:rPr>
              <w:t>POSITION</w:t>
            </w:r>
          </w:p>
        </w:tc>
        <w:tc>
          <w:tcPr>
            <w:tcW w:w="1647" w:type="dxa"/>
            <w:shd w:val="clear" w:color="auto" w:fill="FFFFFF"/>
          </w:tcPr>
          <w:p w14:paraId="094CA134" w14:textId="77777777" w:rsidR="00003DFB" w:rsidRDefault="00003DFB" w:rsidP="00003DFB">
            <w:pPr>
              <w:jc w:val="left"/>
              <w:rPr>
                <w:color w:val="000000"/>
              </w:rPr>
            </w:pPr>
            <w:r>
              <w:rPr>
                <w:color w:val="000000"/>
              </w:rPr>
              <w:t>B603</w:t>
            </w:r>
          </w:p>
        </w:tc>
        <w:tc>
          <w:tcPr>
            <w:tcW w:w="1647" w:type="dxa"/>
            <w:shd w:val="clear" w:color="auto" w:fill="FFFFFF"/>
          </w:tcPr>
          <w:p w14:paraId="5BD10F72"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E4A7428" w14:textId="77777777" w:rsidR="00003DFB" w:rsidRDefault="00003DFB" w:rsidP="00003DFB">
            <w:pPr>
              <w:jc w:val="left"/>
              <w:rPr>
                <w:color w:val="000000"/>
              </w:rPr>
            </w:pPr>
          </w:p>
        </w:tc>
        <w:tc>
          <w:tcPr>
            <w:tcW w:w="2906" w:type="dxa"/>
            <w:tcBorders>
              <w:top w:val="nil"/>
              <w:bottom w:val="nil"/>
            </w:tcBorders>
            <w:shd w:val="clear" w:color="auto" w:fill="FFFFFF"/>
          </w:tcPr>
          <w:p w14:paraId="09572A61" w14:textId="77777777" w:rsidR="00003DFB" w:rsidRDefault="00003DFB" w:rsidP="00003DFB">
            <w:pPr>
              <w:jc w:val="left"/>
              <w:rPr>
                <w:color w:val="000000"/>
              </w:rPr>
            </w:pPr>
          </w:p>
        </w:tc>
      </w:tr>
      <w:tr w:rsidR="00003DFB" w:rsidRPr="00003DFB" w14:paraId="2D4A410D" w14:textId="77777777" w:rsidTr="00003DFB">
        <w:trPr>
          <w:trHeight w:val="449"/>
        </w:trPr>
        <w:tc>
          <w:tcPr>
            <w:tcW w:w="550" w:type="dxa"/>
            <w:tcBorders>
              <w:top w:val="nil"/>
              <w:bottom w:val="nil"/>
            </w:tcBorders>
            <w:shd w:val="clear" w:color="auto" w:fill="FFFFFF"/>
          </w:tcPr>
          <w:p w14:paraId="0638AF35" w14:textId="77777777" w:rsidR="00003DFB" w:rsidRDefault="00003DFB" w:rsidP="00003DFB">
            <w:pPr>
              <w:jc w:val="left"/>
              <w:rPr>
                <w:color w:val="000000"/>
              </w:rPr>
            </w:pPr>
          </w:p>
        </w:tc>
        <w:tc>
          <w:tcPr>
            <w:tcW w:w="1646" w:type="dxa"/>
            <w:tcBorders>
              <w:top w:val="nil"/>
              <w:bottom w:val="nil"/>
            </w:tcBorders>
            <w:shd w:val="clear" w:color="auto" w:fill="FFFFFF"/>
          </w:tcPr>
          <w:p w14:paraId="47A627D8" w14:textId="77777777" w:rsidR="00003DFB" w:rsidRDefault="00003DFB" w:rsidP="00003DFB">
            <w:pPr>
              <w:jc w:val="left"/>
              <w:rPr>
                <w:color w:val="000000"/>
              </w:rPr>
            </w:pPr>
          </w:p>
        </w:tc>
        <w:tc>
          <w:tcPr>
            <w:tcW w:w="1647" w:type="dxa"/>
            <w:tcBorders>
              <w:top w:val="nil"/>
              <w:bottom w:val="nil"/>
            </w:tcBorders>
            <w:shd w:val="clear" w:color="auto" w:fill="FFFFFF"/>
          </w:tcPr>
          <w:p w14:paraId="4C536E06" w14:textId="77777777" w:rsidR="00003DFB" w:rsidRDefault="00003DFB" w:rsidP="00003DFB">
            <w:pPr>
              <w:jc w:val="left"/>
              <w:rPr>
                <w:color w:val="000000"/>
              </w:rPr>
            </w:pPr>
          </w:p>
        </w:tc>
        <w:tc>
          <w:tcPr>
            <w:tcW w:w="1647" w:type="dxa"/>
            <w:shd w:val="clear" w:color="auto" w:fill="FFFFFF"/>
          </w:tcPr>
          <w:p w14:paraId="37B0ACE1" w14:textId="77777777" w:rsidR="00003DFB" w:rsidRDefault="00003DFB" w:rsidP="00003DFB">
            <w:pPr>
              <w:jc w:val="left"/>
              <w:rPr>
                <w:color w:val="000000"/>
              </w:rPr>
            </w:pPr>
            <w:r>
              <w:rPr>
                <w:color w:val="000000"/>
              </w:rPr>
              <w:t>POSITION</w:t>
            </w:r>
          </w:p>
        </w:tc>
        <w:tc>
          <w:tcPr>
            <w:tcW w:w="1647" w:type="dxa"/>
            <w:shd w:val="clear" w:color="auto" w:fill="FFFFFF"/>
          </w:tcPr>
          <w:p w14:paraId="0FE4FF45" w14:textId="77777777" w:rsidR="00003DFB" w:rsidRDefault="00003DFB" w:rsidP="00003DFB">
            <w:pPr>
              <w:jc w:val="left"/>
              <w:rPr>
                <w:color w:val="000000"/>
              </w:rPr>
            </w:pPr>
            <w:r>
              <w:rPr>
                <w:color w:val="000000"/>
              </w:rPr>
              <w:t>SEC502</w:t>
            </w:r>
          </w:p>
        </w:tc>
        <w:tc>
          <w:tcPr>
            <w:tcW w:w="1647" w:type="dxa"/>
            <w:shd w:val="clear" w:color="auto" w:fill="FFFFFF"/>
          </w:tcPr>
          <w:p w14:paraId="5F21B12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2A9578F6" w14:textId="77777777" w:rsidR="00003DFB" w:rsidRDefault="00003DFB" w:rsidP="00003DFB">
            <w:pPr>
              <w:jc w:val="left"/>
              <w:rPr>
                <w:color w:val="000000"/>
              </w:rPr>
            </w:pPr>
          </w:p>
        </w:tc>
        <w:tc>
          <w:tcPr>
            <w:tcW w:w="2906" w:type="dxa"/>
            <w:tcBorders>
              <w:top w:val="nil"/>
              <w:bottom w:val="nil"/>
            </w:tcBorders>
            <w:shd w:val="clear" w:color="auto" w:fill="FFFFFF"/>
          </w:tcPr>
          <w:p w14:paraId="434E48C3" w14:textId="77777777" w:rsidR="00003DFB" w:rsidRDefault="00003DFB" w:rsidP="00003DFB">
            <w:pPr>
              <w:jc w:val="left"/>
              <w:rPr>
                <w:color w:val="000000"/>
              </w:rPr>
            </w:pPr>
          </w:p>
        </w:tc>
      </w:tr>
      <w:tr w:rsidR="00003DFB" w:rsidRPr="00003DFB" w14:paraId="548F72F4" w14:textId="77777777" w:rsidTr="00003DFB">
        <w:trPr>
          <w:trHeight w:val="449"/>
        </w:trPr>
        <w:tc>
          <w:tcPr>
            <w:tcW w:w="550" w:type="dxa"/>
            <w:tcBorders>
              <w:top w:val="nil"/>
              <w:bottom w:val="nil"/>
            </w:tcBorders>
            <w:shd w:val="clear" w:color="auto" w:fill="FFFFFF"/>
          </w:tcPr>
          <w:p w14:paraId="14AE4BE5" w14:textId="77777777" w:rsidR="00003DFB" w:rsidRDefault="00003DFB" w:rsidP="00003DFB">
            <w:pPr>
              <w:jc w:val="left"/>
              <w:rPr>
                <w:color w:val="000000"/>
              </w:rPr>
            </w:pPr>
          </w:p>
        </w:tc>
        <w:tc>
          <w:tcPr>
            <w:tcW w:w="1646" w:type="dxa"/>
            <w:tcBorders>
              <w:top w:val="nil"/>
              <w:bottom w:val="nil"/>
            </w:tcBorders>
            <w:shd w:val="clear" w:color="auto" w:fill="FFFFFF"/>
          </w:tcPr>
          <w:p w14:paraId="7DA23E32" w14:textId="77777777" w:rsidR="00003DFB" w:rsidRDefault="00003DFB" w:rsidP="00003DFB">
            <w:pPr>
              <w:jc w:val="left"/>
              <w:rPr>
                <w:color w:val="000000"/>
              </w:rPr>
            </w:pPr>
          </w:p>
        </w:tc>
        <w:tc>
          <w:tcPr>
            <w:tcW w:w="1647" w:type="dxa"/>
            <w:tcBorders>
              <w:top w:val="nil"/>
              <w:bottom w:val="nil"/>
            </w:tcBorders>
            <w:shd w:val="clear" w:color="auto" w:fill="FFFFFF"/>
          </w:tcPr>
          <w:p w14:paraId="5438F23C" w14:textId="77777777" w:rsidR="00003DFB" w:rsidRDefault="00003DFB" w:rsidP="00003DFB">
            <w:pPr>
              <w:jc w:val="left"/>
              <w:rPr>
                <w:color w:val="000000"/>
              </w:rPr>
            </w:pPr>
          </w:p>
        </w:tc>
        <w:tc>
          <w:tcPr>
            <w:tcW w:w="1647" w:type="dxa"/>
            <w:shd w:val="clear" w:color="auto" w:fill="FFFFFF"/>
          </w:tcPr>
          <w:p w14:paraId="27B1BB32" w14:textId="77777777" w:rsidR="00003DFB" w:rsidRPr="00412367" w:rsidRDefault="00003DFB" w:rsidP="00003DFB">
            <w:pPr>
              <w:jc w:val="left"/>
              <w:rPr>
                <w:color w:val="000000"/>
                <w:lang w:val="en-US"/>
                <w:rPrChange w:id="1099" w:author="Huke, Juan (extern)" w:date="2024-05-22T18:34:00Z">
                  <w:rPr>
                    <w:color w:val="000000"/>
                  </w:rPr>
                </w:rPrChange>
              </w:rPr>
            </w:pPr>
            <w:r w:rsidRPr="00412367">
              <w:rPr>
                <w:color w:val="000000"/>
                <w:lang w:val="en-US"/>
                <w:rPrChange w:id="1100" w:author="Huke, Juan (extern)" w:date="2024-05-22T18:34:00Z">
                  <w:rPr>
                    <w:color w:val="000000"/>
                  </w:rPr>
                </w:rPrChange>
              </w:rPr>
              <w:t>XX_C_CONTRACT_LGDS_CR_ABS</w:t>
            </w:r>
          </w:p>
        </w:tc>
        <w:tc>
          <w:tcPr>
            <w:tcW w:w="1647" w:type="dxa"/>
            <w:shd w:val="clear" w:color="auto" w:fill="FFFFFF"/>
          </w:tcPr>
          <w:p w14:paraId="68672702" w14:textId="77777777" w:rsidR="00003DFB" w:rsidRDefault="00003DFB" w:rsidP="00003DFB">
            <w:pPr>
              <w:jc w:val="left"/>
              <w:rPr>
                <w:color w:val="000000"/>
              </w:rPr>
            </w:pPr>
            <w:r>
              <w:rPr>
                <w:color w:val="000000"/>
              </w:rPr>
              <w:t>XX_ASSESS_BASIS_CLA</w:t>
            </w:r>
          </w:p>
        </w:tc>
        <w:tc>
          <w:tcPr>
            <w:tcW w:w="1647" w:type="dxa"/>
            <w:shd w:val="clear" w:color="auto" w:fill="FFFFFF"/>
          </w:tcPr>
          <w:p w14:paraId="58505A42"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1DA36A59" w14:textId="77777777" w:rsidR="00003DFB" w:rsidRDefault="00003DFB" w:rsidP="00003DFB">
            <w:pPr>
              <w:jc w:val="left"/>
              <w:rPr>
                <w:color w:val="000000"/>
              </w:rPr>
            </w:pPr>
          </w:p>
        </w:tc>
        <w:tc>
          <w:tcPr>
            <w:tcW w:w="2906" w:type="dxa"/>
            <w:tcBorders>
              <w:top w:val="nil"/>
              <w:bottom w:val="nil"/>
            </w:tcBorders>
            <w:shd w:val="clear" w:color="auto" w:fill="FFFFFF"/>
          </w:tcPr>
          <w:p w14:paraId="2133A00A" w14:textId="77777777" w:rsidR="00003DFB" w:rsidRDefault="00003DFB" w:rsidP="00003DFB">
            <w:pPr>
              <w:jc w:val="left"/>
              <w:rPr>
                <w:color w:val="000000"/>
              </w:rPr>
            </w:pPr>
          </w:p>
        </w:tc>
      </w:tr>
      <w:tr w:rsidR="00003DFB" w:rsidRPr="00003DFB" w14:paraId="3C8CFF66" w14:textId="77777777" w:rsidTr="00003DFB">
        <w:trPr>
          <w:trHeight w:val="449"/>
        </w:trPr>
        <w:tc>
          <w:tcPr>
            <w:tcW w:w="550" w:type="dxa"/>
            <w:tcBorders>
              <w:top w:val="nil"/>
              <w:bottom w:val="nil"/>
            </w:tcBorders>
            <w:shd w:val="clear" w:color="auto" w:fill="FFFFFF"/>
          </w:tcPr>
          <w:p w14:paraId="1E39D3E2" w14:textId="77777777" w:rsidR="00003DFB" w:rsidRDefault="00003DFB" w:rsidP="00003DFB">
            <w:pPr>
              <w:jc w:val="left"/>
              <w:rPr>
                <w:color w:val="000000"/>
              </w:rPr>
            </w:pPr>
          </w:p>
        </w:tc>
        <w:tc>
          <w:tcPr>
            <w:tcW w:w="1646" w:type="dxa"/>
            <w:tcBorders>
              <w:top w:val="nil"/>
              <w:bottom w:val="nil"/>
            </w:tcBorders>
            <w:shd w:val="clear" w:color="auto" w:fill="FFFFFF"/>
          </w:tcPr>
          <w:p w14:paraId="2B824564" w14:textId="77777777" w:rsidR="00003DFB" w:rsidRDefault="00003DFB" w:rsidP="00003DFB">
            <w:pPr>
              <w:jc w:val="left"/>
              <w:rPr>
                <w:color w:val="000000"/>
              </w:rPr>
            </w:pPr>
          </w:p>
        </w:tc>
        <w:tc>
          <w:tcPr>
            <w:tcW w:w="1647" w:type="dxa"/>
            <w:tcBorders>
              <w:top w:val="nil"/>
              <w:bottom w:val="nil"/>
            </w:tcBorders>
            <w:shd w:val="clear" w:color="auto" w:fill="FFFFFF"/>
          </w:tcPr>
          <w:p w14:paraId="3FACE153" w14:textId="77777777" w:rsidR="00003DFB" w:rsidRDefault="00003DFB" w:rsidP="00003DFB">
            <w:pPr>
              <w:jc w:val="left"/>
              <w:rPr>
                <w:color w:val="000000"/>
              </w:rPr>
            </w:pPr>
          </w:p>
        </w:tc>
        <w:tc>
          <w:tcPr>
            <w:tcW w:w="1647" w:type="dxa"/>
            <w:shd w:val="clear" w:color="auto" w:fill="FFFFFF"/>
          </w:tcPr>
          <w:p w14:paraId="664CF861" w14:textId="77777777" w:rsidR="00003DFB" w:rsidRPr="00412367" w:rsidRDefault="00003DFB" w:rsidP="00003DFB">
            <w:pPr>
              <w:jc w:val="left"/>
              <w:rPr>
                <w:color w:val="000000"/>
                <w:lang w:val="en-US"/>
                <w:rPrChange w:id="1101" w:author="Huke, Juan (extern)" w:date="2024-05-22T18:34:00Z">
                  <w:rPr>
                    <w:color w:val="000000"/>
                  </w:rPr>
                </w:rPrChange>
              </w:rPr>
            </w:pPr>
            <w:r w:rsidRPr="00412367">
              <w:rPr>
                <w:color w:val="000000"/>
                <w:lang w:val="en-US"/>
                <w:rPrChange w:id="1102" w:author="Huke, Juan (extern)" w:date="2024-05-22T18:34:00Z">
                  <w:rPr>
                    <w:color w:val="000000"/>
                  </w:rPr>
                </w:rPrChange>
              </w:rPr>
              <w:t>XX_C_CONTRACT_LGDS_CR_SOLVV</w:t>
            </w:r>
          </w:p>
        </w:tc>
        <w:tc>
          <w:tcPr>
            <w:tcW w:w="1647" w:type="dxa"/>
            <w:shd w:val="clear" w:color="auto" w:fill="FFFFFF"/>
          </w:tcPr>
          <w:p w14:paraId="31E1892A" w14:textId="77777777" w:rsidR="00003DFB" w:rsidRPr="00412367" w:rsidRDefault="00003DFB" w:rsidP="00003DFB">
            <w:pPr>
              <w:jc w:val="left"/>
              <w:rPr>
                <w:color w:val="000000"/>
                <w:lang w:val="en-US"/>
                <w:rPrChange w:id="1103" w:author="Huke, Juan (extern)" w:date="2024-05-22T18:34:00Z">
                  <w:rPr>
                    <w:color w:val="000000"/>
                  </w:rPr>
                </w:rPrChange>
              </w:rPr>
            </w:pPr>
            <w:r w:rsidRPr="00412367">
              <w:rPr>
                <w:color w:val="000000"/>
                <w:lang w:val="en-US"/>
                <w:rPrChange w:id="1104" w:author="Huke, Juan (extern)" w:date="2024-05-22T18:34:00Z">
                  <w:rPr>
                    <w:color w:val="000000"/>
                  </w:rPr>
                </w:rPrChange>
              </w:rPr>
              <w:t>XX_ASSESS_BASE_CRSOLVV_CLA</w:t>
            </w:r>
          </w:p>
        </w:tc>
        <w:tc>
          <w:tcPr>
            <w:tcW w:w="1647" w:type="dxa"/>
            <w:shd w:val="clear" w:color="auto" w:fill="FFFFFF"/>
          </w:tcPr>
          <w:p w14:paraId="3457E7A0"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B5DB706" w14:textId="77777777" w:rsidR="00003DFB" w:rsidRDefault="00003DFB" w:rsidP="00003DFB">
            <w:pPr>
              <w:jc w:val="left"/>
              <w:rPr>
                <w:color w:val="000000"/>
              </w:rPr>
            </w:pPr>
          </w:p>
        </w:tc>
        <w:tc>
          <w:tcPr>
            <w:tcW w:w="2906" w:type="dxa"/>
            <w:tcBorders>
              <w:top w:val="nil"/>
              <w:bottom w:val="nil"/>
            </w:tcBorders>
            <w:shd w:val="clear" w:color="auto" w:fill="FFFFFF"/>
          </w:tcPr>
          <w:p w14:paraId="4543291C" w14:textId="77777777" w:rsidR="00003DFB" w:rsidRDefault="00003DFB" w:rsidP="00003DFB">
            <w:pPr>
              <w:jc w:val="left"/>
              <w:rPr>
                <w:color w:val="000000"/>
              </w:rPr>
            </w:pPr>
          </w:p>
        </w:tc>
      </w:tr>
      <w:tr w:rsidR="00003DFB" w:rsidRPr="00003DFB" w14:paraId="1B44266C" w14:textId="77777777" w:rsidTr="00003DFB">
        <w:trPr>
          <w:trHeight w:val="449"/>
        </w:trPr>
        <w:tc>
          <w:tcPr>
            <w:tcW w:w="550" w:type="dxa"/>
            <w:tcBorders>
              <w:top w:val="nil"/>
              <w:bottom w:val="nil"/>
            </w:tcBorders>
            <w:shd w:val="clear" w:color="auto" w:fill="FFFFFF"/>
          </w:tcPr>
          <w:p w14:paraId="082EB8EF" w14:textId="77777777" w:rsidR="00003DFB" w:rsidRDefault="00003DFB" w:rsidP="00003DFB">
            <w:pPr>
              <w:jc w:val="left"/>
              <w:rPr>
                <w:color w:val="000000"/>
              </w:rPr>
            </w:pPr>
          </w:p>
        </w:tc>
        <w:tc>
          <w:tcPr>
            <w:tcW w:w="1646" w:type="dxa"/>
            <w:tcBorders>
              <w:top w:val="nil"/>
              <w:bottom w:val="nil"/>
            </w:tcBorders>
            <w:shd w:val="clear" w:color="auto" w:fill="FFFFFF"/>
          </w:tcPr>
          <w:p w14:paraId="03796A3E" w14:textId="77777777" w:rsidR="00003DFB" w:rsidRDefault="00003DFB" w:rsidP="00003DFB">
            <w:pPr>
              <w:jc w:val="left"/>
              <w:rPr>
                <w:color w:val="000000"/>
              </w:rPr>
            </w:pPr>
          </w:p>
        </w:tc>
        <w:tc>
          <w:tcPr>
            <w:tcW w:w="1647" w:type="dxa"/>
            <w:tcBorders>
              <w:top w:val="nil"/>
              <w:bottom w:val="nil"/>
            </w:tcBorders>
            <w:shd w:val="clear" w:color="auto" w:fill="FFFFFF"/>
          </w:tcPr>
          <w:p w14:paraId="63ED6F97" w14:textId="77777777" w:rsidR="00003DFB" w:rsidRDefault="00003DFB" w:rsidP="00003DFB">
            <w:pPr>
              <w:jc w:val="left"/>
              <w:rPr>
                <w:color w:val="000000"/>
              </w:rPr>
            </w:pPr>
          </w:p>
        </w:tc>
        <w:tc>
          <w:tcPr>
            <w:tcW w:w="1647" w:type="dxa"/>
            <w:shd w:val="clear" w:color="auto" w:fill="FFFFFF"/>
          </w:tcPr>
          <w:p w14:paraId="26DECDFF" w14:textId="77777777" w:rsidR="00003DFB" w:rsidRPr="00412367" w:rsidRDefault="00003DFB" w:rsidP="00003DFB">
            <w:pPr>
              <w:jc w:val="left"/>
              <w:rPr>
                <w:color w:val="000000"/>
                <w:lang w:val="en-US"/>
                <w:rPrChange w:id="1105" w:author="Huke, Juan (extern)" w:date="2024-05-22T18:34:00Z">
                  <w:rPr>
                    <w:color w:val="000000"/>
                  </w:rPr>
                </w:rPrChange>
              </w:rPr>
            </w:pPr>
            <w:r w:rsidRPr="00412367">
              <w:rPr>
                <w:color w:val="000000"/>
                <w:lang w:val="en-US"/>
                <w:rPrChange w:id="1106" w:author="Huke, Juan (extern)" w:date="2024-05-22T18:34:00Z">
                  <w:rPr>
                    <w:color w:val="000000"/>
                  </w:rPr>
                </w:rPrChange>
              </w:rPr>
              <w:t>XX_C_CONTRACT_LGDS_CR_SOLVV</w:t>
            </w:r>
          </w:p>
        </w:tc>
        <w:tc>
          <w:tcPr>
            <w:tcW w:w="1647" w:type="dxa"/>
            <w:shd w:val="clear" w:color="auto" w:fill="FFFFFF"/>
          </w:tcPr>
          <w:p w14:paraId="4C9176D1" w14:textId="77777777" w:rsidR="00003DFB" w:rsidRDefault="00003DFB" w:rsidP="00003DFB">
            <w:pPr>
              <w:jc w:val="left"/>
              <w:rPr>
                <w:color w:val="000000"/>
              </w:rPr>
            </w:pPr>
            <w:r>
              <w:rPr>
                <w:color w:val="000000"/>
              </w:rPr>
              <w:t>XX_LGD_BE_P</w:t>
            </w:r>
          </w:p>
        </w:tc>
        <w:tc>
          <w:tcPr>
            <w:tcW w:w="1647" w:type="dxa"/>
            <w:shd w:val="clear" w:color="auto" w:fill="FFFFFF"/>
          </w:tcPr>
          <w:p w14:paraId="03881F33"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182190E4" w14:textId="77777777" w:rsidR="00003DFB" w:rsidRDefault="00003DFB" w:rsidP="00003DFB">
            <w:pPr>
              <w:jc w:val="left"/>
              <w:rPr>
                <w:color w:val="000000"/>
              </w:rPr>
            </w:pPr>
          </w:p>
        </w:tc>
        <w:tc>
          <w:tcPr>
            <w:tcW w:w="2906" w:type="dxa"/>
            <w:tcBorders>
              <w:top w:val="nil"/>
              <w:bottom w:val="nil"/>
            </w:tcBorders>
            <w:shd w:val="clear" w:color="auto" w:fill="FFFFFF"/>
          </w:tcPr>
          <w:p w14:paraId="5AC0387E" w14:textId="77777777" w:rsidR="00003DFB" w:rsidRDefault="00003DFB" w:rsidP="00003DFB">
            <w:pPr>
              <w:jc w:val="left"/>
              <w:rPr>
                <w:color w:val="000000"/>
              </w:rPr>
            </w:pPr>
          </w:p>
        </w:tc>
      </w:tr>
      <w:tr w:rsidR="00003DFB" w:rsidRPr="00003DFB" w14:paraId="15019BAB" w14:textId="77777777" w:rsidTr="00003DFB">
        <w:trPr>
          <w:trHeight w:val="449"/>
        </w:trPr>
        <w:tc>
          <w:tcPr>
            <w:tcW w:w="550" w:type="dxa"/>
            <w:tcBorders>
              <w:top w:val="nil"/>
              <w:bottom w:val="single" w:sz="4" w:space="0" w:color="auto"/>
            </w:tcBorders>
            <w:shd w:val="clear" w:color="auto" w:fill="FFFFFF"/>
          </w:tcPr>
          <w:p w14:paraId="2082BF4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2EFAEB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00DE88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09FA67E" w14:textId="77777777" w:rsidR="00003DFB" w:rsidRPr="00412367" w:rsidRDefault="00003DFB" w:rsidP="00003DFB">
            <w:pPr>
              <w:jc w:val="left"/>
              <w:rPr>
                <w:color w:val="000000"/>
                <w:lang w:val="en-US"/>
                <w:rPrChange w:id="1107" w:author="Huke, Juan (extern)" w:date="2024-05-22T18:34:00Z">
                  <w:rPr>
                    <w:color w:val="000000"/>
                  </w:rPr>
                </w:rPrChange>
              </w:rPr>
            </w:pPr>
            <w:r w:rsidRPr="00412367">
              <w:rPr>
                <w:color w:val="000000"/>
                <w:lang w:val="en-US"/>
                <w:rPrChange w:id="1108"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47C302DE" w14:textId="77777777" w:rsidR="00003DFB" w:rsidRDefault="00003DFB" w:rsidP="00003DFB">
            <w:pPr>
              <w:jc w:val="left"/>
              <w:rPr>
                <w:color w:val="000000"/>
              </w:rPr>
            </w:pPr>
            <w:r>
              <w:rPr>
                <w:color w:val="000000"/>
              </w:rPr>
              <w:t>XX_PTE_P</w:t>
            </w:r>
          </w:p>
        </w:tc>
        <w:tc>
          <w:tcPr>
            <w:tcW w:w="1647" w:type="dxa"/>
            <w:tcBorders>
              <w:bottom w:val="single" w:sz="4" w:space="0" w:color="auto"/>
            </w:tcBorders>
            <w:shd w:val="clear" w:color="auto" w:fill="FFFFFF"/>
          </w:tcPr>
          <w:p w14:paraId="1F51E959"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471C7F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C11E16B" w14:textId="77777777" w:rsidR="00003DFB" w:rsidRDefault="00003DFB" w:rsidP="00003DFB">
            <w:pPr>
              <w:jc w:val="left"/>
              <w:rPr>
                <w:color w:val="000000"/>
              </w:rPr>
            </w:pPr>
          </w:p>
        </w:tc>
      </w:tr>
      <w:tr w:rsidR="00003DFB" w:rsidRPr="00003DFB" w14:paraId="285AED15" w14:textId="77777777" w:rsidTr="00003DFB">
        <w:trPr>
          <w:trHeight w:val="449"/>
        </w:trPr>
        <w:tc>
          <w:tcPr>
            <w:tcW w:w="550" w:type="dxa"/>
            <w:tcBorders>
              <w:top w:val="single" w:sz="4" w:space="0" w:color="auto"/>
              <w:bottom w:val="single" w:sz="4" w:space="0" w:color="auto"/>
            </w:tcBorders>
            <w:shd w:val="clear" w:color="auto" w:fill="FFFFFF"/>
          </w:tcPr>
          <w:p w14:paraId="79BDA1C5" w14:textId="77777777" w:rsidR="00003DFB" w:rsidRPr="00003DFB" w:rsidRDefault="00003DFB" w:rsidP="00003DFB">
            <w:pPr>
              <w:jc w:val="left"/>
              <w:rPr>
                <w:color w:val="000000"/>
              </w:rPr>
            </w:pPr>
            <w:r w:rsidRPr="00003DFB">
              <w:rPr>
                <w:color w:val="000000"/>
              </w:rPr>
              <w:t>14</w:t>
            </w:r>
          </w:p>
        </w:tc>
        <w:tc>
          <w:tcPr>
            <w:tcW w:w="1646" w:type="dxa"/>
            <w:tcBorders>
              <w:top w:val="single" w:sz="4" w:space="0" w:color="auto"/>
              <w:bottom w:val="single" w:sz="4" w:space="0" w:color="auto"/>
            </w:tcBorders>
            <w:shd w:val="clear" w:color="auto" w:fill="FFFFFF"/>
          </w:tcPr>
          <w:p w14:paraId="7AF3FAAC" w14:textId="77777777" w:rsidR="00003DFB" w:rsidRPr="00003DFB" w:rsidRDefault="00003DFB" w:rsidP="00003DFB">
            <w:pPr>
              <w:jc w:val="left"/>
              <w:rPr>
                <w:color w:val="000000"/>
              </w:rPr>
            </w:pPr>
            <w:r w:rsidRPr="00003DFB">
              <w:rPr>
                <w:color w:val="000000"/>
              </w:rPr>
              <w:t>B026</w:t>
            </w:r>
          </w:p>
        </w:tc>
        <w:tc>
          <w:tcPr>
            <w:tcW w:w="1647" w:type="dxa"/>
            <w:tcBorders>
              <w:top w:val="single" w:sz="4" w:space="0" w:color="auto"/>
              <w:bottom w:val="single" w:sz="4" w:space="0" w:color="auto"/>
            </w:tcBorders>
            <w:shd w:val="clear" w:color="auto" w:fill="FFFFFF"/>
          </w:tcPr>
          <w:p w14:paraId="7CE49F4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9BF5E4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D91A56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8292A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740891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1D87706" w14:textId="77777777" w:rsidR="00003DFB" w:rsidRPr="00003DFB" w:rsidRDefault="00003DFB" w:rsidP="00003DFB">
            <w:pPr>
              <w:jc w:val="left"/>
              <w:rPr>
                <w:color w:val="000000"/>
              </w:rPr>
            </w:pPr>
          </w:p>
        </w:tc>
      </w:tr>
      <w:tr w:rsidR="00003DFB" w:rsidRPr="00003DFB" w14:paraId="1B47AAE0" w14:textId="77777777" w:rsidTr="00003DFB">
        <w:trPr>
          <w:trHeight w:val="449"/>
        </w:trPr>
        <w:tc>
          <w:tcPr>
            <w:tcW w:w="550" w:type="dxa"/>
            <w:tcBorders>
              <w:top w:val="single" w:sz="4" w:space="0" w:color="auto"/>
              <w:bottom w:val="single" w:sz="4" w:space="0" w:color="auto"/>
            </w:tcBorders>
            <w:shd w:val="clear" w:color="auto" w:fill="FFFFFF"/>
          </w:tcPr>
          <w:p w14:paraId="4346188B" w14:textId="77777777" w:rsidR="00003DFB" w:rsidRPr="00003DFB" w:rsidRDefault="00003DFB" w:rsidP="00003DFB">
            <w:pPr>
              <w:jc w:val="left"/>
              <w:rPr>
                <w:color w:val="000000"/>
              </w:rPr>
            </w:pPr>
            <w:r w:rsidRPr="00003DFB">
              <w:rPr>
                <w:color w:val="000000"/>
              </w:rPr>
              <w:lastRenderedPageBreak/>
              <w:t>15</w:t>
            </w:r>
          </w:p>
        </w:tc>
        <w:tc>
          <w:tcPr>
            <w:tcW w:w="1646" w:type="dxa"/>
            <w:tcBorders>
              <w:top w:val="single" w:sz="4" w:space="0" w:color="auto"/>
              <w:bottom w:val="single" w:sz="4" w:space="0" w:color="auto"/>
            </w:tcBorders>
            <w:shd w:val="clear" w:color="auto" w:fill="FFFFFF"/>
          </w:tcPr>
          <w:p w14:paraId="73286522" w14:textId="77777777" w:rsidR="00003DFB" w:rsidRPr="00003DFB" w:rsidRDefault="00003DFB" w:rsidP="00003DFB">
            <w:pPr>
              <w:jc w:val="left"/>
              <w:rPr>
                <w:color w:val="000000"/>
              </w:rPr>
            </w:pPr>
            <w:r w:rsidRPr="00003DFB">
              <w:rPr>
                <w:color w:val="000000"/>
              </w:rPr>
              <w:t>B027</w:t>
            </w:r>
          </w:p>
        </w:tc>
        <w:tc>
          <w:tcPr>
            <w:tcW w:w="1647" w:type="dxa"/>
            <w:tcBorders>
              <w:top w:val="single" w:sz="4" w:space="0" w:color="auto"/>
              <w:bottom w:val="single" w:sz="4" w:space="0" w:color="auto"/>
            </w:tcBorders>
            <w:shd w:val="clear" w:color="auto" w:fill="FFFFFF"/>
          </w:tcPr>
          <w:p w14:paraId="6FBCC4F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37DDC64C" w14:textId="77777777" w:rsidR="00003DFB" w:rsidRPr="00003DFB" w:rsidRDefault="00003DFB" w:rsidP="00003DFB">
            <w:pPr>
              <w:jc w:val="left"/>
              <w:rPr>
                <w:color w:val="000000"/>
              </w:rPr>
            </w:pPr>
          </w:p>
        </w:tc>
        <w:tc>
          <w:tcPr>
            <w:tcW w:w="1647" w:type="dxa"/>
            <w:shd w:val="clear" w:color="auto" w:fill="FFFFFF"/>
          </w:tcPr>
          <w:p w14:paraId="520D27DA" w14:textId="77777777" w:rsidR="00003DFB" w:rsidRPr="00003DFB" w:rsidRDefault="00003DFB" w:rsidP="00003DFB">
            <w:pPr>
              <w:jc w:val="left"/>
              <w:rPr>
                <w:color w:val="000000"/>
              </w:rPr>
            </w:pPr>
          </w:p>
        </w:tc>
        <w:tc>
          <w:tcPr>
            <w:tcW w:w="1647" w:type="dxa"/>
            <w:shd w:val="clear" w:color="auto" w:fill="FFFFFF"/>
          </w:tcPr>
          <w:p w14:paraId="5DBEB2A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7D8B66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FDAE31D" w14:textId="77777777" w:rsidR="00003DFB" w:rsidRPr="00003DFB" w:rsidRDefault="00003DFB" w:rsidP="00003DFB">
            <w:pPr>
              <w:jc w:val="left"/>
              <w:rPr>
                <w:color w:val="000000"/>
              </w:rPr>
            </w:pPr>
          </w:p>
        </w:tc>
      </w:tr>
      <w:tr w:rsidR="00003DFB" w:rsidRPr="00003DFB" w14:paraId="374DEB29" w14:textId="77777777" w:rsidTr="00003DFB">
        <w:trPr>
          <w:trHeight w:val="449"/>
        </w:trPr>
        <w:tc>
          <w:tcPr>
            <w:tcW w:w="550" w:type="dxa"/>
            <w:tcBorders>
              <w:top w:val="single" w:sz="4" w:space="0" w:color="auto"/>
              <w:bottom w:val="nil"/>
            </w:tcBorders>
            <w:shd w:val="clear" w:color="auto" w:fill="FFFFFF"/>
          </w:tcPr>
          <w:p w14:paraId="277316F6" w14:textId="77777777" w:rsidR="00003DFB" w:rsidRPr="00003DFB" w:rsidRDefault="00003DFB" w:rsidP="00003DFB">
            <w:pPr>
              <w:jc w:val="left"/>
              <w:rPr>
                <w:color w:val="000000"/>
              </w:rPr>
            </w:pPr>
            <w:r>
              <w:rPr>
                <w:color w:val="000000"/>
              </w:rPr>
              <w:t>16</w:t>
            </w:r>
          </w:p>
        </w:tc>
        <w:tc>
          <w:tcPr>
            <w:tcW w:w="1646" w:type="dxa"/>
            <w:tcBorders>
              <w:top w:val="single" w:sz="4" w:space="0" w:color="auto"/>
              <w:bottom w:val="nil"/>
            </w:tcBorders>
            <w:shd w:val="clear" w:color="auto" w:fill="FFFFFF"/>
          </w:tcPr>
          <w:p w14:paraId="0544AF11" w14:textId="77777777" w:rsidR="00003DFB" w:rsidRPr="00003DFB" w:rsidRDefault="00003DFB" w:rsidP="00003DFB">
            <w:pPr>
              <w:jc w:val="left"/>
              <w:rPr>
                <w:color w:val="000000"/>
              </w:rPr>
            </w:pPr>
            <w:r>
              <w:rPr>
                <w:color w:val="000000"/>
              </w:rPr>
              <w:t>B028</w:t>
            </w:r>
          </w:p>
        </w:tc>
        <w:tc>
          <w:tcPr>
            <w:tcW w:w="1647" w:type="dxa"/>
            <w:tcBorders>
              <w:top w:val="single" w:sz="4" w:space="0" w:color="auto"/>
              <w:bottom w:val="nil"/>
            </w:tcBorders>
            <w:shd w:val="clear" w:color="auto" w:fill="FFFFFF"/>
          </w:tcPr>
          <w:p w14:paraId="36FCCE88" w14:textId="77777777" w:rsidR="00003DFB" w:rsidRPr="00003DFB" w:rsidRDefault="00003DFB" w:rsidP="00003DFB">
            <w:pPr>
              <w:jc w:val="left"/>
              <w:rPr>
                <w:color w:val="000000"/>
              </w:rPr>
            </w:pPr>
            <w:r>
              <w:rPr>
                <w:color w:val="000000"/>
              </w:rPr>
              <w:t>double</w:t>
            </w:r>
          </w:p>
        </w:tc>
        <w:tc>
          <w:tcPr>
            <w:tcW w:w="1647" w:type="dxa"/>
            <w:shd w:val="clear" w:color="auto" w:fill="FFFFFF"/>
          </w:tcPr>
          <w:p w14:paraId="1B8C097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6537D02" w14:textId="77777777" w:rsidR="00003DFB" w:rsidRPr="00003DFB" w:rsidRDefault="00003DFB" w:rsidP="00003DFB">
            <w:pPr>
              <w:jc w:val="left"/>
              <w:rPr>
                <w:color w:val="000000"/>
              </w:rPr>
            </w:pPr>
            <w:r>
              <w:rPr>
                <w:color w:val="000000"/>
              </w:rPr>
              <w:t>B500</w:t>
            </w:r>
          </w:p>
        </w:tc>
        <w:tc>
          <w:tcPr>
            <w:tcW w:w="1647" w:type="dxa"/>
            <w:shd w:val="clear" w:color="auto" w:fill="FFFFFF"/>
          </w:tcPr>
          <w:p w14:paraId="2BEF95B6"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214F34BF" w14:textId="77777777" w:rsidR="00003DFB" w:rsidRDefault="00003DFB" w:rsidP="00003DFB">
            <w:pPr>
              <w:jc w:val="left"/>
              <w:rPr>
                <w:color w:val="000000"/>
              </w:rPr>
            </w:pPr>
            <w:r>
              <w:rPr>
                <w:color w:val="000000"/>
              </w:rPr>
              <w:t>Bewirtschaftung Cluster HGB</w:t>
            </w:r>
          </w:p>
          <w:p w14:paraId="76A73DC1" w14:textId="77777777" w:rsidR="00003DFB" w:rsidRDefault="00003DFB" w:rsidP="00003DFB">
            <w:pPr>
              <w:jc w:val="left"/>
              <w:rPr>
                <w:color w:val="000000"/>
              </w:rPr>
            </w:pPr>
            <w:r>
              <w:rPr>
                <w:color w:val="000000"/>
              </w:rPr>
              <w:t>keine Bewirtschaftung</w:t>
            </w:r>
          </w:p>
          <w:p w14:paraId="08F90210" w14:textId="77777777" w:rsidR="00003DFB" w:rsidRDefault="00003DFB" w:rsidP="00003DFB">
            <w:pPr>
              <w:jc w:val="left"/>
              <w:rPr>
                <w:color w:val="000000"/>
              </w:rPr>
            </w:pPr>
          </w:p>
          <w:p w14:paraId="53D0D77C" w14:textId="77777777" w:rsidR="00003DFB" w:rsidRDefault="00003DFB" w:rsidP="00003DFB">
            <w:pPr>
              <w:jc w:val="left"/>
              <w:rPr>
                <w:color w:val="000000"/>
              </w:rPr>
            </w:pPr>
            <w:r>
              <w:rPr>
                <w:color w:val="000000"/>
              </w:rPr>
              <w:t>Bewirtschaftung Cluster IFRS</w:t>
            </w:r>
          </w:p>
          <w:p w14:paraId="0DE78851" w14:textId="77777777" w:rsidR="00003DFB" w:rsidRDefault="00003DFB" w:rsidP="00003DFB">
            <w:pPr>
              <w:jc w:val="left"/>
              <w:rPr>
                <w:color w:val="000000"/>
              </w:rPr>
            </w:pPr>
          </w:p>
          <w:p w14:paraId="06653DDB" w14:textId="77777777" w:rsidR="00003DFB" w:rsidRPr="00412367" w:rsidRDefault="00003DFB" w:rsidP="00003DFB">
            <w:pPr>
              <w:jc w:val="left"/>
              <w:rPr>
                <w:color w:val="000000"/>
                <w:lang w:val="en-US"/>
                <w:rPrChange w:id="1109" w:author="Huke, Juan (extern)" w:date="2024-05-22T18:34:00Z">
                  <w:rPr>
                    <w:color w:val="000000"/>
                  </w:rPr>
                </w:rPrChange>
              </w:rPr>
            </w:pPr>
            <w:r w:rsidRPr="00412367">
              <w:rPr>
                <w:color w:val="000000"/>
                <w:lang w:val="en-US"/>
                <w:rPrChange w:id="1110" w:author="Huke, Juan (extern)" w:date="2024-05-22T18:34:00Z">
                  <w:rPr>
                    <w:color w:val="000000"/>
                  </w:rPr>
                </w:rPrChange>
              </w:rPr>
              <w:t>if B603 = 'O'</w:t>
            </w:r>
          </w:p>
          <w:p w14:paraId="7502B766" w14:textId="77777777" w:rsidR="00003DFB" w:rsidRPr="00412367" w:rsidRDefault="00003DFB" w:rsidP="00003DFB">
            <w:pPr>
              <w:jc w:val="left"/>
              <w:rPr>
                <w:color w:val="000000"/>
                <w:lang w:val="en-US"/>
                <w:rPrChange w:id="1111" w:author="Huke, Juan (extern)" w:date="2024-05-22T18:34:00Z">
                  <w:rPr>
                    <w:color w:val="000000"/>
                  </w:rPr>
                </w:rPrChange>
              </w:rPr>
            </w:pPr>
            <w:r w:rsidRPr="00412367">
              <w:rPr>
                <w:color w:val="000000"/>
                <w:lang w:val="en-US"/>
                <w:rPrChange w:id="1112" w:author="Huke, Juan (extern)" w:date="2024-05-22T18:34:00Z">
                  <w:rPr>
                    <w:color w:val="000000"/>
                  </w:rPr>
                </w:rPrChange>
              </w:rPr>
              <w:t>then (if B500 = 0</w:t>
            </w:r>
          </w:p>
          <w:p w14:paraId="0442B0C8" w14:textId="77777777" w:rsidR="00003DFB" w:rsidRPr="00412367" w:rsidRDefault="00003DFB" w:rsidP="00003DFB">
            <w:pPr>
              <w:jc w:val="left"/>
              <w:rPr>
                <w:color w:val="000000"/>
                <w:lang w:val="en-US"/>
                <w:rPrChange w:id="1113" w:author="Huke, Juan (extern)" w:date="2024-05-22T18:34:00Z">
                  <w:rPr>
                    <w:color w:val="000000"/>
                  </w:rPr>
                </w:rPrChange>
              </w:rPr>
            </w:pPr>
            <w:r w:rsidRPr="00412367">
              <w:rPr>
                <w:color w:val="000000"/>
                <w:lang w:val="en-US"/>
                <w:rPrChange w:id="1114" w:author="Huke, Juan (extern)" w:date="2024-05-22T18:34:00Z">
                  <w:rPr>
                    <w:color w:val="000000"/>
                  </w:rPr>
                </w:rPrChange>
              </w:rPr>
              <w:t>then (if  XX_RWA_OB_SEC_CLA is NULL</w:t>
            </w:r>
          </w:p>
          <w:p w14:paraId="0D848B5A" w14:textId="77777777" w:rsidR="00003DFB" w:rsidRPr="00412367" w:rsidRDefault="00003DFB" w:rsidP="00003DFB">
            <w:pPr>
              <w:jc w:val="left"/>
              <w:rPr>
                <w:color w:val="000000"/>
                <w:lang w:val="en-US"/>
                <w:rPrChange w:id="1115" w:author="Huke, Juan (extern)" w:date="2024-05-22T18:34:00Z">
                  <w:rPr>
                    <w:color w:val="000000"/>
                  </w:rPr>
                </w:rPrChange>
              </w:rPr>
            </w:pPr>
            <w:r w:rsidRPr="00412367">
              <w:rPr>
                <w:color w:val="000000"/>
                <w:lang w:val="en-US"/>
                <w:rPrChange w:id="1116" w:author="Huke, Juan (extern)" w:date="2024-05-22T18:34:00Z">
                  <w:rPr>
                    <w:color w:val="000000"/>
                  </w:rPr>
                </w:rPrChange>
              </w:rPr>
              <w:t>then NULL</w:t>
            </w:r>
          </w:p>
          <w:p w14:paraId="30E2B2FE" w14:textId="77777777" w:rsidR="00003DFB" w:rsidRPr="00412367" w:rsidRDefault="00003DFB" w:rsidP="00003DFB">
            <w:pPr>
              <w:jc w:val="left"/>
              <w:rPr>
                <w:color w:val="000000"/>
                <w:lang w:val="en-US"/>
                <w:rPrChange w:id="1117" w:author="Huke, Juan (extern)" w:date="2024-05-22T18:34:00Z">
                  <w:rPr>
                    <w:color w:val="000000"/>
                  </w:rPr>
                </w:rPrChange>
              </w:rPr>
            </w:pPr>
            <w:r w:rsidRPr="00412367">
              <w:rPr>
                <w:color w:val="000000"/>
                <w:lang w:val="en-US"/>
                <w:rPrChange w:id="1118" w:author="Huke, Juan (extern)" w:date="2024-05-22T18:34:00Z">
                  <w:rPr>
                    <w:color w:val="000000"/>
                  </w:rPr>
                </w:rPrChange>
              </w:rPr>
              <w:t>else XX_RWA_OB_SEC_CLA)</w:t>
            </w:r>
          </w:p>
          <w:p w14:paraId="03F99611" w14:textId="77777777" w:rsidR="00003DFB" w:rsidRDefault="00003DFB" w:rsidP="00003DFB">
            <w:pPr>
              <w:jc w:val="left"/>
              <w:rPr>
                <w:color w:val="000000"/>
              </w:rPr>
            </w:pPr>
            <w:r>
              <w:rPr>
                <w:color w:val="000000"/>
              </w:rPr>
              <w:t>else NULL)</w:t>
            </w:r>
          </w:p>
          <w:p w14:paraId="18FEAAD9"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CED01CC" w14:textId="77777777" w:rsidR="00003DFB" w:rsidRDefault="00003DFB" w:rsidP="00003DFB">
            <w:pPr>
              <w:jc w:val="left"/>
              <w:rPr>
                <w:color w:val="000000"/>
              </w:rPr>
            </w:pPr>
            <w:r>
              <w:rPr>
                <w:color w:val="000000"/>
              </w:rPr>
              <w:t>RWA KSA</w:t>
            </w:r>
          </w:p>
          <w:p w14:paraId="2B6AED71" w14:textId="77777777" w:rsidR="00003DFB" w:rsidRDefault="00003DFB" w:rsidP="00003DFB">
            <w:pPr>
              <w:jc w:val="left"/>
              <w:rPr>
                <w:color w:val="000000"/>
              </w:rPr>
            </w:pPr>
          </w:p>
          <w:p w14:paraId="4023C51E" w14:textId="77777777" w:rsidR="00003DFB" w:rsidRPr="00003DFB" w:rsidRDefault="00003DFB" w:rsidP="00003DFB">
            <w:pPr>
              <w:jc w:val="left"/>
              <w:rPr>
                <w:color w:val="000000"/>
              </w:rPr>
            </w:pPr>
            <w:r>
              <w:rPr>
                <w:color w:val="000000"/>
              </w:rPr>
              <w:t>XX_RWA_OB_SEC_CLA = KSA-RWA Obligor nach KMU,  B500 = Risikoansatz (0 = KSA), B603 = Risikoart (O=Obligor, T=Transferrisiko)</w:t>
            </w:r>
          </w:p>
        </w:tc>
      </w:tr>
      <w:tr w:rsidR="00003DFB" w:rsidRPr="00003DFB" w14:paraId="0FDFA37F" w14:textId="77777777" w:rsidTr="00003DFB">
        <w:trPr>
          <w:trHeight w:val="449"/>
        </w:trPr>
        <w:tc>
          <w:tcPr>
            <w:tcW w:w="550" w:type="dxa"/>
            <w:tcBorders>
              <w:top w:val="nil"/>
              <w:bottom w:val="nil"/>
            </w:tcBorders>
            <w:shd w:val="clear" w:color="auto" w:fill="FFFFFF"/>
          </w:tcPr>
          <w:p w14:paraId="434366E0" w14:textId="77777777" w:rsidR="00003DFB" w:rsidRDefault="00003DFB" w:rsidP="00003DFB">
            <w:pPr>
              <w:jc w:val="left"/>
              <w:rPr>
                <w:color w:val="000000"/>
              </w:rPr>
            </w:pPr>
          </w:p>
        </w:tc>
        <w:tc>
          <w:tcPr>
            <w:tcW w:w="1646" w:type="dxa"/>
            <w:tcBorders>
              <w:top w:val="nil"/>
              <w:bottom w:val="nil"/>
            </w:tcBorders>
            <w:shd w:val="clear" w:color="auto" w:fill="FFFFFF"/>
          </w:tcPr>
          <w:p w14:paraId="0BCE7732" w14:textId="77777777" w:rsidR="00003DFB" w:rsidRDefault="00003DFB" w:rsidP="00003DFB">
            <w:pPr>
              <w:jc w:val="left"/>
              <w:rPr>
                <w:color w:val="000000"/>
              </w:rPr>
            </w:pPr>
          </w:p>
        </w:tc>
        <w:tc>
          <w:tcPr>
            <w:tcW w:w="1647" w:type="dxa"/>
            <w:tcBorders>
              <w:top w:val="nil"/>
              <w:bottom w:val="nil"/>
            </w:tcBorders>
            <w:shd w:val="clear" w:color="auto" w:fill="FFFFFF"/>
          </w:tcPr>
          <w:p w14:paraId="0ABF6826" w14:textId="77777777" w:rsidR="00003DFB" w:rsidRDefault="00003DFB" w:rsidP="00003DFB">
            <w:pPr>
              <w:jc w:val="left"/>
              <w:rPr>
                <w:color w:val="000000"/>
              </w:rPr>
            </w:pPr>
          </w:p>
        </w:tc>
        <w:tc>
          <w:tcPr>
            <w:tcW w:w="1647" w:type="dxa"/>
            <w:shd w:val="clear" w:color="auto" w:fill="FFFFFF"/>
          </w:tcPr>
          <w:p w14:paraId="6C0B2902" w14:textId="77777777" w:rsidR="00003DFB" w:rsidRDefault="00003DFB" w:rsidP="00003DFB">
            <w:pPr>
              <w:jc w:val="left"/>
              <w:rPr>
                <w:color w:val="000000"/>
              </w:rPr>
            </w:pPr>
            <w:r>
              <w:rPr>
                <w:color w:val="000000"/>
              </w:rPr>
              <w:t>POSITION</w:t>
            </w:r>
          </w:p>
        </w:tc>
        <w:tc>
          <w:tcPr>
            <w:tcW w:w="1647" w:type="dxa"/>
            <w:shd w:val="clear" w:color="auto" w:fill="FFFFFF"/>
          </w:tcPr>
          <w:p w14:paraId="03311C34" w14:textId="77777777" w:rsidR="00003DFB" w:rsidRDefault="00003DFB" w:rsidP="00003DFB">
            <w:pPr>
              <w:jc w:val="left"/>
              <w:rPr>
                <w:color w:val="000000"/>
              </w:rPr>
            </w:pPr>
            <w:r>
              <w:rPr>
                <w:color w:val="000000"/>
              </w:rPr>
              <w:t>B603</w:t>
            </w:r>
          </w:p>
        </w:tc>
        <w:tc>
          <w:tcPr>
            <w:tcW w:w="1647" w:type="dxa"/>
            <w:shd w:val="clear" w:color="auto" w:fill="FFFFFF"/>
          </w:tcPr>
          <w:p w14:paraId="0E13AEB7"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4226253" w14:textId="77777777" w:rsidR="00003DFB" w:rsidRDefault="00003DFB" w:rsidP="00003DFB">
            <w:pPr>
              <w:jc w:val="left"/>
              <w:rPr>
                <w:color w:val="000000"/>
              </w:rPr>
            </w:pPr>
          </w:p>
        </w:tc>
        <w:tc>
          <w:tcPr>
            <w:tcW w:w="2906" w:type="dxa"/>
            <w:tcBorders>
              <w:top w:val="nil"/>
              <w:bottom w:val="nil"/>
            </w:tcBorders>
            <w:shd w:val="clear" w:color="auto" w:fill="FFFFFF"/>
          </w:tcPr>
          <w:p w14:paraId="5622CB57" w14:textId="77777777" w:rsidR="00003DFB" w:rsidRDefault="00003DFB" w:rsidP="00003DFB">
            <w:pPr>
              <w:jc w:val="left"/>
              <w:rPr>
                <w:color w:val="000000"/>
              </w:rPr>
            </w:pPr>
          </w:p>
        </w:tc>
      </w:tr>
      <w:tr w:rsidR="00003DFB" w:rsidRPr="00003DFB" w14:paraId="5F2F84FE" w14:textId="77777777" w:rsidTr="00003DFB">
        <w:trPr>
          <w:trHeight w:val="449"/>
        </w:trPr>
        <w:tc>
          <w:tcPr>
            <w:tcW w:w="550" w:type="dxa"/>
            <w:tcBorders>
              <w:top w:val="nil"/>
              <w:bottom w:val="single" w:sz="4" w:space="0" w:color="auto"/>
            </w:tcBorders>
            <w:shd w:val="clear" w:color="auto" w:fill="FFFFFF"/>
          </w:tcPr>
          <w:p w14:paraId="118FFF4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C410CD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696DAAA" w14:textId="77777777" w:rsidR="00003DFB" w:rsidRDefault="00003DFB" w:rsidP="00003DFB">
            <w:pPr>
              <w:jc w:val="left"/>
              <w:rPr>
                <w:color w:val="000000"/>
              </w:rPr>
            </w:pPr>
          </w:p>
        </w:tc>
        <w:tc>
          <w:tcPr>
            <w:tcW w:w="1647" w:type="dxa"/>
            <w:shd w:val="clear" w:color="auto" w:fill="FFFFFF"/>
          </w:tcPr>
          <w:p w14:paraId="244F92F0" w14:textId="77777777" w:rsidR="00003DFB" w:rsidRPr="00412367" w:rsidRDefault="00003DFB" w:rsidP="00003DFB">
            <w:pPr>
              <w:jc w:val="left"/>
              <w:rPr>
                <w:color w:val="000000"/>
                <w:lang w:val="en-US"/>
                <w:rPrChange w:id="1119" w:author="Huke, Juan (extern)" w:date="2024-05-22T18:34:00Z">
                  <w:rPr>
                    <w:color w:val="000000"/>
                  </w:rPr>
                </w:rPrChange>
              </w:rPr>
            </w:pPr>
            <w:r w:rsidRPr="00412367">
              <w:rPr>
                <w:color w:val="000000"/>
                <w:lang w:val="en-US"/>
                <w:rPrChange w:id="1120" w:author="Huke, Juan (extern)" w:date="2024-05-22T18:34:00Z">
                  <w:rPr>
                    <w:color w:val="000000"/>
                  </w:rPr>
                </w:rPrChange>
              </w:rPr>
              <w:t>XX_C_CONTRACT_LGDS_CR_SOLVV</w:t>
            </w:r>
          </w:p>
        </w:tc>
        <w:tc>
          <w:tcPr>
            <w:tcW w:w="1647" w:type="dxa"/>
            <w:shd w:val="clear" w:color="auto" w:fill="FFFFFF"/>
          </w:tcPr>
          <w:p w14:paraId="1BC4B93D" w14:textId="77777777" w:rsidR="00003DFB" w:rsidRDefault="00003DFB" w:rsidP="00003DFB">
            <w:pPr>
              <w:jc w:val="left"/>
              <w:rPr>
                <w:color w:val="000000"/>
              </w:rPr>
            </w:pPr>
            <w:r>
              <w:rPr>
                <w:color w:val="000000"/>
              </w:rPr>
              <w:t>XX_RWA_OB_SEC_CLA</w:t>
            </w:r>
          </w:p>
        </w:tc>
        <w:tc>
          <w:tcPr>
            <w:tcW w:w="1647" w:type="dxa"/>
            <w:shd w:val="clear" w:color="auto" w:fill="FFFFFF"/>
          </w:tcPr>
          <w:p w14:paraId="6503078A"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404523A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776AF4A" w14:textId="77777777" w:rsidR="00003DFB" w:rsidRDefault="00003DFB" w:rsidP="00003DFB">
            <w:pPr>
              <w:jc w:val="left"/>
              <w:rPr>
                <w:color w:val="000000"/>
              </w:rPr>
            </w:pPr>
          </w:p>
        </w:tc>
      </w:tr>
      <w:tr w:rsidR="00003DFB" w:rsidRPr="00003DFB" w14:paraId="49FFE126" w14:textId="77777777" w:rsidTr="00003DFB">
        <w:trPr>
          <w:trHeight w:val="449"/>
        </w:trPr>
        <w:tc>
          <w:tcPr>
            <w:tcW w:w="550" w:type="dxa"/>
            <w:tcBorders>
              <w:top w:val="single" w:sz="4" w:space="0" w:color="auto"/>
              <w:bottom w:val="nil"/>
            </w:tcBorders>
            <w:shd w:val="clear" w:color="auto" w:fill="FFFFFF"/>
          </w:tcPr>
          <w:p w14:paraId="3D0DFFAE" w14:textId="77777777" w:rsidR="00003DFB" w:rsidRDefault="00003DFB" w:rsidP="00003DFB">
            <w:pPr>
              <w:jc w:val="left"/>
              <w:rPr>
                <w:color w:val="000000"/>
              </w:rPr>
            </w:pPr>
            <w:r>
              <w:rPr>
                <w:color w:val="000000"/>
              </w:rPr>
              <w:t>17</w:t>
            </w:r>
          </w:p>
        </w:tc>
        <w:tc>
          <w:tcPr>
            <w:tcW w:w="1646" w:type="dxa"/>
            <w:tcBorders>
              <w:top w:val="single" w:sz="4" w:space="0" w:color="auto"/>
              <w:bottom w:val="nil"/>
            </w:tcBorders>
            <w:shd w:val="clear" w:color="auto" w:fill="FFFFFF"/>
          </w:tcPr>
          <w:p w14:paraId="5D169644" w14:textId="77777777" w:rsidR="00003DFB" w:rsidRDefault="00003DFB" w:rsidP="00003DFB">
            <w:pPr>
              <w:jc w:val="left"/>
              <w:rPr>
                <w:color w:val="000000"/>
              </w:rPr>
            </w:pPr>
            <w:r>
              <w:rPr>
                <w:color w:val="000000"/>
              </w:rPr>
              <w:t>B029</w:t>
            </w:r>
          </w:p>
        </w:tc>
        <w:tc>
          <w:tcPr>
            <w:tcW w:w="1647" w:type="dxa"/>
            <w:tcBorders>
              <w:top w:val="single" w:sz="4" w:space="0" w:color="auto"/>
              <w:bottom w:val="nil"/>
            </w:tcBorders>
            <w:shd w:val="clear" w:color="auto" w:fill="FFFFFF"/>
          </w:tcPr>
          <w:p w14:paraId="468FA9A9" w14:textId="77777777" w:rsidR="00003DFB" w:rsidRDefault="00003DFB" w:rsidP="00003DFB">
            <w:pPr>
              <w:jc w:val="left"/>
              <w:rPr>
                <w:color w:val="000000"/>
              </w:rPr>
            </w:pPr>
            <w:r>
              <w:rPr>
                <w:color w:val="000000"/>
              </w:rPr>
              <w:t>double</w:t>
            </w:r>
          </w:p>
        </w:tc>
        <w:tc>
          <w:tcPr>
            <w:tcW w:w="1647" w:type="dxa"/>
            <w:shd w:val="clear" w:color="auto" w:fill="FFFFFF"/>
          </w:tcPr>
          <w:p w14:paraId="106C9502" w14:textId="77777777" w:rsidR="00003DFB" w:rsidRDefault="00003DFB" w:rsidP="00003DFB">
            <w:pPr>
              <w:jc w:val="left"/>
              <w:rPr>
                <w:color w:val="000000"/>
              </w:rPr>
            </w:pPr>
            <w:r>
              <w:rPr>
                <w:color w:val="000000"/>
              </w:rPr>
              <w:t>POSITION</w:t>
            </w:r>
          </w:p>
        </w:tc>
        <w:tc>
          <w:tcPr>
            <w:tcW w:w="1647" w:type="dxa"/>
            <w:shd w:val="clear" w:color="auto" w:fill="FFFFFF"/>
          </w:tcPr>
          <w:p w14:paraId="309D34AF" w14:textId="77777777" w:rsidR="00003DFB" w:rsidRDefault="00003DFB" w:rsidP="00003DFB">
            <w:pPr>
              <w:jc w:val="left"/>
              <w:rPr>
                <w:color w:val="000000"/>
              </w:rPr>
            </w:pPr>
            <w:r>
              <w:rPr>
                <w:color w:val="000000"/>
              </w:rPr>
              <w:t>B500</w:t>
            </w:r>
          </w:p>
        </w:tc>
        <w:tc>
          <w:tcPr>
            <w:tcW w:w="1647" w:type="dxa"/>
            <w:shd w:val="clear" w:color="auto" w:fill="FFFFFF"/>
          </w:tcPr>
          <w:p w14:paraId="19FAF7F1"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C068E46" w14:textId="77777777" w:rsidR="00003DFB" w:rsidRDefault="00003DFB" w:rsidP="00003DFB">
            <w:pPr>
              <w:jc w:val="left"/>
              <w:rPr>
                <w:color w:val="000000"/>
              </w:rPr>
            </w:pPr>
            <w:r>
              <w:rPr>
                <w:color w:val="000000"/>
              </w:rPr>
              <w:t>Bewirtschaftung Cluster HGB</w:t>
            </w:r>
          </w:p>
          <w:p w14:paraId="328CF656" w14:textId="77777777" w:rsidR="00003DFB" w:rsidRDefault="00003DFB" w:rsidP="00003DFB">
            <w:pPr>
              <w:jc w:val="left"/>
              <w:rPr>
                <w:color w:val="000000"/>
              </w:rPr>
            </w:pPr>
            <w:r>
              <w:rPr>
                <w:color w:val="000000"/>
              </w:rPr>
              <w:t>keine Bewirtschaftung</w:t>
            </w:r>
          </w:p>
          <w:p w14:paraId="64D31217" w14:textId="77777777" w:rsidR="00003DFB" w:rsidRDefault="00003DFB" w:rsidP="00003DFB">
            <w:pPr>
              <w:jc w:val="left"/>
              <w:rPr>
                <w:color w:val="000000"/>
              </w:rPr>
            </w:pPr>
          </w:p>
          <w:p w14:paraId="1069D5D3" w14:textId="77777777" w:rsidR="00003DFB" w:rsidRDefault="00003DFB" w:rsidP="00003DFB">
            <w:pPr>
              <w:jc w:val="left"/>
              <w:rPr>
                <w:color w:val="000000"/>
              </w:rPr>
            </w:pPr>
            <w:r>
              <w:rPr>
                <w:color w:val="000000"/>
              </w:rPr>
              <w:t>Bewirtschaftung Cluster IFRS</w:t>
            </w:r>
          </w:p>
          <w:p w14:paraId="473CAE7B" w14:textId="77777777" w:rsidR="00003DFB" w:rsidRDefault="00003DFB" w:rsidP="00003DFB">
            <w:pPr>
              <w:jc w:val="left"/>
              <w:rPr>
                <w:color w:val="000000"/>
              </w:rPr>
            </w:pPr>
          </w:p>
          <w:p w14:paraId="7DFE92AD" w14:textId="77777777" w:rsidR="00003DFB" w:rsidRPr="00412367" w:rsidRDefault="00003DFB" w:rsidP="00003DFB">
            <w:pPr>
              <w:jc w:val="left"/>
              <w:rPr>
                <w:color w:val="000000"/>
                <w:lang w:val="en-US"/>
                <w:rPrChange w:id="1121" w:author="Huke, Juan (extern)" w:date="2024-05-22T18:34:00Z">
                  <w:rPr>
                    <w:color w:val="000000"/>
                  </w:rPr>
                </w:rPrChange>
              </w:rPr>
            </w:pPr>
            <w:r w:rsidRPr="00412367">
              <w:rPr>
                <w:color w:val="000000"/>
                <w:lang w:val="en-US"/>
                <w:rPrChange w:id="1122" w:author="Huke, Juan (extern)" w:date="2024-05-22T18:34:00Z">
                  <w:rPr>
                    <w:color w:val="000000"/>
                  </w:rPr>
                </w:rPrChange>
              </w:rPr>
              <w:t>if B500 = 2</w:t>
            </w:r>
          </w:p>
          <w:p w14:paraId="2A4DE991" w14:textId="77777777" w:rsidR="00003DFB" w:rsidRPr="00412367" w:rsidRDefault="00003DFB" w:rsidP="00003DFB">
            <w:pPr>
              <w:jc w:val="left"/>
              <w:rPr>
                <w:color w:val="000000"/>
                <w:lang w:val="en-US"/>
                <w:rPrChange w:id="1123" w:author="Huke, Juan (extern)" w:date="2024-05-22T18:34:00Z">
                  <w:rPr>
                    <w:color w:val="000000"/>
                  </w:rPr>
                </w:rPrChange>
              </w:rPr>
            </w:pPr>
            <w:r w:rsidRPr="00412367">
              <w:rPr>
                <w:color w:val="000000"/>
                <w:lang w:val="en-US"/>
                <w:rPrChange w:id="1124" w:author="Huke, Juan (extern)" w:date="2024-05-22T18:34:00Z">
                  <w:rPr>
                    <w:color w:val="000000"/>
                  </w:rPr>
                </w:rPrChange>
              </w:rPr>
              <w:lastRenderedPageBreak/>
              <w:t>then (if B603 = 'O'</w:t>
            </w:r>
          </w:p>
          <w:p w14:paraId="0A0616C0" w14:textId="77777777" w:rsidR="00003DFB" w:rsidRPr="00412367" w:rsidRDefault="00003DFB" w:rsidP="00003DFB">
            <w:pPr>
              <w:jc w:val="left"/>
              <w:rPr>
                <w:color w:val="000000"/>
                <w:lang w:val="en-US"/>
                <w:rPrChange w:id="1125" w:author="Huke, Juan (extern)" w:date="2024-05-22T18:34:00Z">
                  <w:rPr>
                    <w:color w:val="000000"/>
                  </w:rPr>
                </w:rPrChange>
              </w:rPr>
            </w:pPr>
            <w:r w:rsidRPr="00412367">
              <w:rPr>
                <w:color w:val="000000"/>
                <w:lang w:val="en-US"/>
                <w:rPrChange w:id="1126" w:author="Huke, Juan (extern)" w:date="2024-05-22T18:34:00Z">
                  <w:rPr>
                    <w:color w:val="000000"/>
                  </w:rPr>
                </w:rPrChange>
              </w:rPr>
              <w:t>then (if XX_RWA_OB_SEC_CLA is NULL</w:t>
            </w:r>
          </w:p>
          <w:p w14:paraId="26A38AA2" w14:textId="77777777" w:rsidR="00003DFB" w:rsidRPr="00412367" w:rsidRDefault="00003DFB" w:rsidP="00003DFB">
            <w:pPr>
              <w:jc w:val="left"/>
              <w:rPr>
                <w:color w:val="000000"/>
                <w:lang w:val="en-US"/>
                <w:rPrChange w:id="1127" w:author="Huke, Juan (extern)" w:date="2024-05-22T18:34:00Z">
                  <w:rPr>
                    <w:color w:val="000000"/>
                  </w:rPr>
                </w:rPrChange>
              </w:rPr>
            </w:pPr>
            <w:r w:rsidRPr="00412367">
              <w:rPr>
                <w:color w:val="000000"/>
                <w:lang w:val="en-US"/>
                <w:rPrChange w:id="1128" w:author="Huke, Juan (extern)" w:date="2024-05-22T18:34:00Z">
                  <w:rPr>
                    <w:color w:val="000000"/>
                  </w:rPr>
                </w:rPrChange>
              </w:rPr>
              <w:t>then NULL</w:t>
            </w:r>
          </w:p>
          <w:p w14:paraId="6B0A3C3F" w14:textId="77777777" w:rsidR="00003DFB" w:rsidRPr="00412367" w:rsidRDefault="00003DFB" w:rsidP="00003DFB">
            <w:pPr>
              <w:jc w:val="left"/>
              <w:rPr>
                <w:color w:val="000000"/>
                <w:lang w:val="en-US"/>
                <w:rPrChange w:id="1129" w:author="Huke, Juan (extern)" w:date="2024-05-22T18:34:00Z">
                  <w:rPr>
                    <w:color w:val="000000"/>
                  </w:rPr>
                </w:rPrChange>
              </w:rPr>
            </w:pPr>
            <w:r w:rsidRPr="00412367">
              <w:rPr>
                <w:color w:val="000000"/>
                <w:lang w:val="en-US"/>
                <w:rPrChange w:id="1130" w:author="Huke, Juan (extern)" w:date="2024-05-22T18:34:00Z">
                  <w:rPr>
                    <w:color w:val="000000"/>
                  </w:rPr>
                </w:rPrChange>
              </w:rPr>
              <w:t>else XX_RWA_OB_SEC_CLA)</w:t>
            </w:r>
          </w:p>
          <w:p w14:paraId="02B61D19" w14:textId="77777777" w:rsidR="00003DFB" w:rsidRPr="00412367" w:rsidRDefault="00003DFB" w:rsidP="00003DFB">
            <w:pPr>
              <w:jc w:val="left"/>
              <w:rPr>
                <w:color w:val="000000"/>
                <w:lang w:val="en-US"/>
                <w:rPrChange w:id="1131" w:author="Huke, Juan (extern)" w:date="2024-05-22T18:34:00Z">
                  <w:rPr>
                    <w:color w:val="000000"/>
                  </w:rPr>
                </w:rPrChange>
              </w:rPr>
            </w:pPr>
            <w:r w:rsidRPr="00412367">
              <w:rPr>
                <w:color w:val="000000"/>
                <w:lang w:val="en-US"/>
                <w:rPrChange w:id="1132" w:author="Huke, Juan (extern)" w:date="2024-05-22T18:34:00Z">
                  <w:rPr>
                    <w:color w:val="000000"/>
                  </w:rPr>
                </w:rPrChange>
              </w:rPr>
              <w:t>else (if XX_RWA_TR_SEC_CLA is NULL</w:t>
            </w:r>
          </w:p>
          <w:p w14:paraId="1F870440" w14:textId="77777777" w:rsidR="00003DFB" w:rsidRPr="00412367" w:rsidRDefault="00003DFB" w:rsidP="00003DFB">
            <w:pPr>
              <w:jc w:val="left"/>
              <w:rPr>
                <w:color w:val="000000"/>
                <w:lang w:val="en-US"/>
                <w:rPrChange w:id="1133" w:author="Huke, Juan (extern)" w:date="2024-05-22T18:34:00Z">
                  <w:rPr>
                    <w:color w:val="000000"/>
                  </w:rPr>
                </w:rPrChange>
              </w:rPr>
            </w:pPr>
            <w:r w:rsidRPr="00412367">
              <w:rPr>
                <w:color w:val="000000"/>
                <w:lang w:val="en-US"/>
                <w:rPrChange w:id="1134" w:author="Huke, Juan (extern)" w:date="2024-05-22T18:34:00Z">
                  <w:rPr>
                    <w:color w:val="000000"/>
                  </w:rPr>
                </w:rPrChange>
              </w:rPr>
              <w:t>then NULL</w:t>
            </w:r>
          </w:p>
          <w:p w14:paraId="19BADFA0" w14:textId="77777777" w:rsidR="00003DFB" w:rsidRPr="00412367" w:rsidRDefault="00003DFB" w:rsidP="00003DFB">
            <w:pPr>
              <w:jc w:val="left"/>
              <w:rPr>
                <w:color w:val="000000"/>
                <w:lang w:val="en-US"/>
                <w:rPrChange w:id="1135" w:author="Huke, Juan (extern)" w:date="2024-05-22T18:34:00Z">
                  <w:rPr>
                    <w:color w:val="000000"/>
                  </w:rPr>
                </w:rPrChange>
              </w:rPr>
            </w:pPr>
            <w:r w:rsidRPr="00412367">
              <w:rPr>
                <w:color w:val="000000"/>
                <w:lang w:val="en-US"/>
                <w:rPrChange w:id="1136" w:author="Huke, Juan (extern)" w:date="2024-05-22T18:34:00Z">
                  <w:rPr>
                    <w:color w:val="000000"/>
                  </w:rPr>
                </w:rPrChange>
              </w:rPr>
              <w:t>else XX_RWA_TR_SEC_CLA))</w:t>
            </w:r>
          </w:p>
          <w:p w14:paraId="3121B579"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53BAD35" w14:textId="77777777" w:rsidR="00003DFB" w:rsidRDefault="00003DFB" w:rsidP="00003DFB">
            <w:pPr>
              <w:jc w:val="left"/>
              <w:rPr>
                <w:color w:val="000000"/>
              </w:rPr>
            </w:pPr>
            <w:r>
              <w:rPr>
                <w:color w:val="000000"/>
              </w:rPr>
              <w:lastRenderedPageBreak/>
              <w:t>RWA IRBA</w:t>
            </w:r>
          </w:p>
          <w:p w14:paraId="0D70CAAF" w14:textId="77777777" w:rsidR="00003DFB" w:rsidRDefault="00003DFB" w:rsidP="00003DFB">
            <w:pPr>
              <w:jc w:val="left"/>
              <w:rPr>
                <w:color w:val="000000"/>
              </w:rPr>
            </w:pPr>
          </w:p>
          <w:p w14:paraId="3B1C5BF0" w14:textId="77777777" w:rsidR="00003DFB" w:rsidRDefault="00003DFB" w:rsidP="00003DFB">
            <w:pPr>
              <w:jc w:val="left"/>
              <w:rPr>
                <w:color w:val="000000"/>
              </w:rPr>
            </w:pPr>
            <w:r>
              <w:rPr>
                <w:color w:val="000000"/>
              </w:rPr>
              <w:t xml:space="preserve">XX_RWA_OB_SEC_CLA = IRBA-RWA Obligor nach KMU, XX_RWA_TR_SEC_CLA =  </w:t>
            </w:r>
            <w:r>
              <w:rPr>
                <w:color w:val="000000"/>
              </w:rPr>
              <w:lastRenderedPageBreak/>
              <w:t>IRBA-RWA Transferrisiko nach KMU,  B500 = Risikoansatz (2 = IRBA), B603 = Risikoart (O=Obligor, T=Transferrisiko)</w:t>
            </w:r>
          </w:p>
        </w:tc>
      </w:tr>
      <w:tr w:rsidR="00003DFB" w:rsidRPr="00003DFB" w14:paraId="0B83BB19" w14:textId="77777777" w:rsidTr="00003DFB">
        <w:trPr>
          <w:trHeight w:val="449"/>
        </w:trPr>
        <w:tc>
          <w:tcPr>
            <w:tcW w:w="550" w:type="dxa"/>
            <w:tcBorders>
              <w:top w:val="nil"/>
              <w:bottom w:val="nil"/>
            </w:tcBorders>
            <w:shd w:val="clear" w:color="auto" w:fill="FFFFFF"/>
          </w:tcPr>
          <w:p w14:paraId="786D5C46" w14:textId="77777777" w:rsidR="00003DFB" w:rsidRDefault="00003DFB" w:rsidP="00003DFB">
            <w:pPr>
              <w:jc w:val="left"/>
              <w:rPr>
                <w:color w:val="000000"/>
              </w:rPr>
            </w:pPr>
          </w:p>
        </w:tc>
        <w:tc>
          <w:tcPr>
            <w:tcW w:w="1646" w:type="dxa"/>
            <w:tcBorders>
              <w:top w:val="nil"/>
              <w:bottom w:val="nil"/>
            </w:tcBorders>
            <w:shd w:val="clear" w:color="auto" w:fill="FFFFFF"/>
          </w:tcPr>
          <w:p w14:paraId="1679D1BC" w14:textId="77777777" w:rsidR="00003DFB" w:rsidRDefault="00003DFB" w:rsidP="00003DFB">
            <w:pPr>
              <w:jc w:val="left"/>
              <w:rPr>
                <w:color w:val="000000"/>
              </w:rPr>
            </w:pPr>
          </w:p>
        </w:tc>
        <w:tc>
          <w:tcPr>
            <w:tcW w:w="1647" w:type="dxa"/>
            <w:tcBorders>
              <w:top w:val="nil"/>
              <w:bottom w:val="nil"/>
            </w:tcBorders>
            <w:shd w:val="clear" w:color="auto" w:fill="FFFFFF"/>
          </w:tcPr>
          <w:p w14:paraId="5A6FC6C7" w14:textId="77777777" w:rsidR="00003DFB" w:rsidRDefault="00003DFB" w:rsidP="00003DFB">
            <w:pPr>
              <w:jc w:val="left"/>
              <w:rPr>
                <w:color w:val="000000"/>
              </w:rPr>
            </w:pPr>
          </w:p>
        </w:tc>
        <w:tc>
          <w:tcPr>
            <w:tcW w:w="1647" w:type="dxa"/>
            <w:shd w:val="clear" w:color="auto" w:fill="FFFFFF"/>
          </w:tcPr>
          <w:p w14:paraId="0D29A3F3" w14:textId="77777777" w:rsidR="00003DFB" w:rsidRDefault="00003DFB" w:rsidP="00003DFB">
            <w:pPr>
              <w:jc w:val="left"/>
              <w:rPr>
                <w:color w:val="000000"/>
              </w:rPr>
            </w:pPr>
            <w:r>
              <w:rPr>
                <w:color w:val="000000"/>
              </w:rPr>
              <w:t>POSITION</w:t>
            </w:r>
          </w:p>
        </w:tc>
        <w:tc>
          <w:tcPr>
            <w:tcW w:w="1647" w:type="dxa"/>
            <w:shd w:val="clear" w:color="auto" w:fill="FFFFFF"/>
          </w:tcPr>
          <w:p w14:paraId="11836B16" w14:textId="77777777" w:rsidR="00003DFB" w:rsidRDefault="00003DFB" w:rsidP="00003DFB">
            <w:pPr>
              <w:jc w:val="left"/>
              <w:rPr>
                <w:color w:val="000000"/>
              </w:rPr>
            </w:pPr>
            <w:r>
              <w:rPr>
                <w:color w:val="000000"/>
              </w:rPr>
              <w:t>B603</w:t>
            </w:r>
          </w:p>
        </w:tc>
        <w:tc>
          <w:tcPr>
            <w:tcW w:w="1647" w:type="dxa"/>
            <w:shd w:val="clear" w:color="auto" w:fill="FFFFFF"/>
          </w:tcPr>
          <w:p w14:paraId="79AFDB3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A7AD8D3" w14:textId="77777777" w:rsidR="00003DFB" w:rsidRDefault="00003DFB" w:rsidP="00003DFB">
            <w:pPr>
              <w:jc w:val="left"/>
              <w:rPr>
                <w:color w:val="000000"/>
              </w:rPr>
            </w:pPr>
          </w:p>
        </w:tc>
        <w:tc>
          <w:tcPr>
            <w:tcW w:w="2906" w:type="dxa"/>
            <w:tcBorders>
              <w:top w:val="nil"/>
              <w:bottom w:val="nil"/>
            </w:tcBorders>
            <w:shd w:val="clear" w:color="auto" w:fill="FFFFFF"/>
          </w:tcPr>
          <w:p w14:paraId="05DD07DF" w14:textId="77777777" w:rsidR="00003DFB" w:rsidRDefault="00003DFB" w:rsidP="00003DFB">
            <w:pPr>
              <w:jc w:val="left"/>
              <w:rPr>
                <w:color w:val="000000"/>
              </w:rPr>
            </w:pPr>
          </w:p>
        </w:tc>
      </w:tr>
      <w:tr w:rsidR="00003DFB" w:rsidRPr="00003DFB" w14:paraId="1889F175" w14:textId="77777777" w:rsidTr="00003DFB">
        <w:trPr>
          <w:trHeight w:val="449"/>
        </w:trPr>
        <w:tc>
          <w:tcPr>
            <w:tcW w:w="550" w:type="dxa"/>
            <w:tcBorders>
              <w:top w:val="nil"/>
              <w:bottom w:val="nil"/>
            </w:tcBorders>
            <w:shd w:val="clear" w:color="auto" w:fill="FFFFFF"/>
          </w:tcPr>
          <w:p w14:paraId="57AD73B0" w14:textId="77777777" w:rsidR="00003DFB" w:rsidRDefault="00003DFB" w:rsidP="00003DFB">
            <w:pPr>
              <w:jc w:val="left"/>
              <w:rPr>
                <w:color w:val="000000"/>
              </w:rPr>
            </w:pPr>
          </w:p>
        </w:tc>
        <w:tc>
          <w:tcPr>
            <w:tcW w:w="1646" w:type="dxa"/>
            <w:tcBorders>
              <w:top w:val="nil"/>
              <w:bottom w:val="nil"/>
            </w:tcBorders>
            <w:shd w:val="clear" w:color="auto" w:fill="FFFFFF"/>
          </w:tcPr>
          <w:p w14:paraId="343C1D53" w14:textId="77777777" w:rsidR="00003DFB" w:rsidRDefault="00003DFB" w:rsidP="00003DFB">
            <w:pPr>
              <w:jc w:val="left"/>
              <w:rPr>
                <w:color w:val="000000"/>
              </w:rPr>
            </w:pPr>
          </w:p>
        </w:tc>
        <w:tc>
          <w:tcPr>
            <w:tcW w:w="1647" w:type="dxa"/>
            <w:tcBorders>
              <w:top w:val="nil"/>
              <w:bottom w:val="nil"/>
            </w:tcBorders>
            <w:shd w:val="clear" w:color="auto" w:fill="FFFFFF"/>
          </w:tcPr>
          <w:p w14:paraId="013DD2B2" w14:textId="77777777" w:rsidR="00003DFB" w:rsidRDefault="00003DFB" w:rsidP="00003DFB">
            <w:pPr>
              <w:jc w:val="left"/>
              <w:rPr>
                <w:color w:val="000000"/>
              </w:rPr>
            </w:pPr>
          </w:p>
        </w:tc>
        <w:tc>
          <w:tcPr>
            <w:tcW w:w="1647" w:type="dxa"/>
            <w:shd w:val="clear" w:color="auto" w:fill="FFFFFF"/>
          </w:tcPr>
          <w:p w14:paraId="3BC8AC77" w14:textId="77777777" w:rsidR="00003DFB" w:rsidRPr="00412367" w:rsidRDefault="00003DFB" w:rsidP="00003DFB">
            <w:pPr>
              <w:jc w:val="left"/>
              <w:rPr>
                <w:color w:val="000000"/>
                <w:lang w:val="en-US"/>
                <w:rPrChange w:id="1137" w:author="Huke, Juan (extern)" w:date="2024-05-22T18:34:00Z">
                  <w:rPr>
                    <w:color w:val="000000"/>
                  </w:rPr>
                </w:rPrChange>
              </w:rPr>
            </w:pPr>
            <w:r w:rsidRPr="00412367">
              <w:rPr>
                <w:color w:val="000000"/>
                <w:lang w:val="en-US"/>
                <w:rPrChange w:id="1138" w:author="Huke, Juan (extern)" w:date="2024-05-22T18:34:00Z">
                  <w:rPr>
                    <w:color w:val="000000"/>
                  </w:rPr>
                </w:rPrChange>
              </w:rPr>
              <w:t>XX_C_CONTRACT_LGDS_CR_SOLVV</w:t>
            </w:r>
          </w:p>
        </w:tc>
        <w:tc>
          <w:tcPr>
            <w:tcW w:w="1647" w:type="dxa"/>
            <w:shd w:val="clear" w:color="auto" w:fill="FFFFFF"/>
          </w:tcPr>
          <w:p w14:paraId="1C8D14BF" w14:textId="77777777" w:rsidR="00003DFB" w:rsidRDefault="00003DFB" w:rsidP="00003DFB">
            <w:pPr>
              <w:jc w:val="left"/>
              <w:rPr>
                <w:color w:val="000000"/>
              </w:rPr>
            </w:pPr>
            <w:r>
              <w:rPr>
                <w:color w:val="000000"/>
              </w:rPr>
              <w:t>XX_RWA_OB_SEC_CLA</w:t>
            </w:r>
          </w:p>
        </w:tc>
        <w:tc>
          <w:tcPr>
            <w:tcW w:w="1647" w:type="dxa"/>
            <w:shd w:val="clear" w:color="auto" w:fill="FFFFFF"/>
          </w:tcPr>
          <w:p w14:paraId="6B619536"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9A630CE" w14:textId="77777777" w:rsidR="00003DFB" w:rsidRDefault="00003DFB" w:rsidP="00003DFB">
            <w:pPr>
              <w:jc w:val="left"/>
              <w:rPr>
                <w:color w:val="000000"/>
              </w:rPr>
            </w:pPr>
          </w:p>
        </w:tc>
        <w:tc>
          <w:tcPr>
            <w:tcW w:w="2906" w:type="dxa"/>
            <w:tcBorders>
              <w:top w:val="nil"/>
              <w:bottom w:val="nil"/>
            </w:tcBorders>
            <w:shd w:val="clear" w:color="auto" w:fill="FFFFFF"/>
          </w:tcPr>
          <w:p w14:paraId="17AB0FCD" w14:textId="77777777" w:rsidR="00003DFB" w:rsidRDefault="00003DFB" w:rsidP="00003DFB">
            <w:pPr>
              <w:jc w:val="left"/>
              <w:rPr>
                <w:color w:val="000000"/>
              </w:rPr>
            </w:pPr>
          </w:p>
        </w:tc>
      </w:tr>
      <w:tr w:rsidR="00003DFB" w:rsidRPr="00003DFB" w14:paraId="0493C2C2" w14:textId="77777777" w:rsidTr="00003DFB">
        <w:trPr>
          <w:trHeight w:val="449"/>
        </w:trPr>
        <w:tc>
          <w:tcPr>
            <w:tcW w:w="550" w:type="dxa"/>
            <w:tcBorders>
              <w:top w:val="nil"/>
              <w:bottom w:val="single" w:sz="4" w:space="0" w:color="auto"/>
            </w:tcBorders>
            <w:shd w:val="clear" w:color="auto" w:fill="FFFFFF"/>
          </w:tcPr>
          <w:p w14:paraId="7F00E20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FEB2BA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BF6D06E"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6A6E43A" w14:textId="77777777" w:rsidR="00003DFB" w:rsidRPr="00412367" w:rsidRDefault="00003DFB" w:rsidP="00003DFB">
            <w:pPr>
              <w:jc w:val="left"/>
              <w:rPr>
                <w:color w:val="000000"/>
                <w:lang w:val="en-US"/>
                <w:rPrChange w:id="1139" w:author="Huke, Juan (extern)" w:date="2024-05-22T18:34:00Z">
                  <w:rPr>
                    <w:color w:val="000000"/>
                  </w:rPr>
                </w:rPrChange>
              </w:rPr>
            </w:pPr>
            <w:r w:rsidRPr="00412367">
              <w:rPr>
                <w:color w:val="000000"/>
                <w:lang w:val="en-US"/>
                <w:rPrChange w:id="1140"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6B8E5DDC" w14:textId="77777777" w:rsidR="00003DFB" w:rsidRPr="00412367" w:rsidRDefault="00003DFB" w:rsidP="00003DFB">
            <w:pPr>
              <w:jc w:val="left"/>
              <w:rPr>
                <w:color w:val="000000"/>
                <w:lang w:val="en-US"/>
                <w:rPrChange w:id="1141" w:author="Huke, Juan (extern)" w:date="2024-05-22T18:34:00Z">
                  <w:rPr>
                    <w:color w:val="000000"/>
                  </w:rPr>
                </w:rPrChange>
              </w:rPr>
            </w:pPr>
            <w:r w:rsidRPr="00412367">
              <w:rPr>
                <w:color w:val="000000"/>
                <w:lang w:val="en-US"/>
                <w:rPrChange w:id="1142" w:author="Huke, Juan (extern)" w:date="2024-05-22T18:34:00Z">
                  <w:rPr>
                    <w:color w:val="000000"/>
                  </w:rPr>
                </w:rPrChange>
              </w:rPr>
              <w:t>XX_RWA_TR_SEC_CLA</w:t>
            </w:r>
          </w:p>
        </w:tc>
        <w:tc>
          <w:tcPr>
            <w:tcW w:w="1647" w:type="dxa"/>
            <w:tcBorders>
              <w:bottom w:val="single" w:sz="4" w:space="0" w:color="auto"/>
            </w:tcBorders>
            <w:shd w:val="clear" w:color="auto" w:fill="FFFFFF"/>
          </w:tcPr>
          <w:p w14:paraId="4FB3A420"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9AC4C5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1F9BB50" w14:textId="77777777" w:rsidR="00003DFB" w:rsidRDefault="00003DFB" w:rsidP="00003DFB">
            <w:pPr>
              <w:jc w:val="left"/>
              <w:rPr>
                <w:color w:val="000000"/>
              </w:rPr>
            </w:pPr>
          </w:p>
        </w:tc>
      </w:tr>
      <w:tr w:rsidR="00003DFB" w:rsidRPr="00003DFB" w14:paraId="22E49294" w14:textId="77777777" w:rsidTr="00003DFB">
        <w:trPr>
          <w:trHeight w:val="449"/>
        </w:trPr>
        <w:tc>
          <w:tcPr>
            <w:tcW w:w="550" w:type="dxa"/>
            <w:tcBorders>
              <w:top w:val="single" w:sz="4" w:space="0" w:color="auto"/>
              <w:bottom w:val="single" w:sz="4" w:space="0" w:color="auto"/>
            </w:tcBorders>
            <w:shd w:val="clear" w:color="auto" w:fill="FFFFFF"/>
          </w:tcPr>
          <w:p w14:paraId="33A34606" w14:textId="77777777" w:rsidR="00003DFB" w:rsidRPr="00003DFB" w:rsidRDefault="00003DFB" w:rsidP="00003DFB">
            <w:pPr>
              <w:jc w:val="left"/>
              <w:rPr>
                <w:color w:val="000000"/>
              </w:rPr>
            </w:pPr>
            <w:r w:rsidRPr="00003DFB">
              <w:rPr>
                <w:color w:val="000000"/>
              </w:rPr>
              <w:t>18</w:t>
            </w:r>
          </w:p>
        </w:tc>
        <w:tc>
          <w:tcPr>
            <w:tcW w:w="1646" w:type="dxa"/>
            <w:tcBorders>
              <w:top w:val="single" w:sz="4" w:space="0" w:color="auto"/>
              <w:bottom w:val="single" w:sz="4" w:space="0" w:color="auto"/>
            </w:tcBorders>
            <w:shd w:val="clear" w:color="auto" w:fill="FFFFFF"/>
          </w:tcPr>
          <w:p w14:paraId="19C21AD7" w14:textId="77777777" w:rsidR="00003DFB" w:rsidRPr="00003DFB" w:rsidRDefault="00003DFB" w:rsidP="00003DFB">
            <w:pPr>
              <w:jc w:val="left"/>
              <w:rPr>
                <w:color w:val="000000"/>
              </w:rPr>
            </w:pPr>
            <w:r w:rsidRPr="00003DFB">
              <w:rPr>
                <w:color w:val="000000"/>
              </w:rPr>
              <w:t>B032</w:t>
            </w:r>
          </w:p>
        </w:tc>
        <w:tc>
          <w:tcPr>
            <w:tcW w:w="1647" w:type="dxa"/>
            <w:tcBorders>
              <w:top w:val="single" w:sz="4" w:space="0" w:color="auto"/>
              <w:bottom w:val="single" w:sz="4" w:space="0" w:color="auto"/>
            </w:tcBorders>
            <w:shd w:val="clear" w:color="auto" w:fill="FFFFFF"/>
          </w:tcPr>
          <w:p w14:paraId="468C689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3957BC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8BAD5C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2A8855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60F539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5066F31" w14:textId="77777777" w:rsidR="00003DFB" w:rsidRPr="00003DFB" w:rsidRDefault="00003DFB" w:rsidP="00003DFB">
            <w:pPr>
              <w:jc w:val="left"/>
              <w:rPr>
                <w:color w:val="000000"/>
              </w:rPr>
            </w:pPr>
          </w:p>
        </w:tc>
      </w:tr>
      <w:tr w:rsidR="00003DFB" w:rsidRPr="00003DFB" w14:paraId="2CD3E08D" w14:textId="77777777" w:rsidTr="00003DFB">
        <w:trPr>
          <w:trHeight w:val="449"/>
        </w:trPr>
        <w:tc>
          <w:tcPr>
            <w:tcW w:w="550" w:type="dxa"/>
            <w:tcBorders>
              <w:top w:val="single" w:sz="4" w:space="0" w:color="auto"/>
              <w:bottom w:val="single" w:sz="4" w:space="0" w:color="auto"/>
            </w:tcBorders>
            <w:shd w:val="clear" w:color="auto" w:fill="FFFFFF"/>
          </w:tcPr>
          <w:p w14:paraId="35D80132" w14:textId="77777777" w:rsidR="00003DFB" w:rsidRPr="00003DFB" w:rsidRDefault="00003DFB" w:rsidP="00003DFB">
            <w:pPr>
              <w:jc w:val="left"/>
              <w:rPr>
                <w:color w:val="000000"/>
              </w:rPr>
            </w:pPr>
            <w:r w:rsidRPr="00003DFB">
              <w:rPr>
                <w:color w:val="000000"/>
              </w:rPr>
              <w:t>19</w:t>
            </w:r>
          </w:p>
        </w:tc>
        <w:tc>
          <w:tcPr>
            <w:tcW w:w="1646" w:type="dxa"/>
            <w:tcBorders>
              <w:top w:val="single" w:sz="4" w:space="0" w:color="auto"/>
              <w:bottom w:val="single" w:sz="4" w:space="0" w:color="auto"/>
            </w:tcBorders>
            <w:shd w:val="clear" w:color="auto" w:fill="FFFFFF"/>
          </w:tcPr>
          <w:p w14:paraId="3AB2B54E" w14:textId="77777777" w:rsidR="00003DFB" w:rsidRPr="00003DFB" w:rsidRDefault="00003DFB" w:rsidP="00003DFB">
            <w:pPr>
              <w:jc w:val="left"/>
              <w:rPr>
                <w:color w:val="000000"/>
              </w:rPr>
            </w:pPr>
            <w:r w:rsidRPr="00003DFB">
              <w:rPr>
                <w:color w:val="000000"/>
              </w:rPr>
              <w:t>B033</w:t>
            </w:r>
          </w:p>
        </w:tc>
        <w:tc>
          <w:tcPr>
            <w:tcW w:w="1647" w:type="dxa"/>
            <w:tcBorders>
              <w:top w:val="single" w:sz="4" w:space="0" w:color="auto"/>
              <w:bottom w:val="single" w:sz="4" w:space="0" w:color="auto"/>
            </w:tcBorders>
            <w:shd w:val="clear" w:color="auto" w:fill="FFFFFF"/>
          </w:tcPr>
          <w:p w14:paraId="74E23884"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59F0F39" w14:textId="77777777" w:rsidR="00003DFB" w:rsidRPr="00003DFB" w:rsidRDefault="00003DFB" w:rsidP="00003DFB">
            <w:pPr>
              <w:jc w:val="left"/>
              <w:rPr>
                <w:color w:val="000000"/>
              </w:rPr>
            </w:pPr>
          </w:p>
        </w:tc>
        <w:tc>
          <w:tcPr>
            <w:tcW w:w="1647" w:type="dxa"/>
            <w:shd w:val="clear" w:color="auto" w:fill="FFFFFF"/>
          </w:tcPr>
          <w:p w14:paraId="6217CD81" w14:textId="77777777" w:rsidR="00003DFB" w:rsidRPr="00003DFB" w:rsidRDefault="00003DFB" w:rsidP="00003DFB">
            <w:pPr>
              <w:jc w:val="left"/>
              <w:rPr>
                <w:color w:val="000000"/>
              </w:rPr>
            </w:pPr>
          </w:p>
        </w:tc>
        <w:tc>
          <w:tcPr>
            <w:tcW w:w="1647" w:type="dxa"/>
            <w:shd w:val="clear" w:color="auto" w:fill="FFFFFF"/>
          </w:tcPr>
          <w:p w14:paraId="4633B8D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47B87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F7BD62A" w14:textId="77777777" w:rsidR="00003DFB" w:rsidRPr="00003DFB" w:rsidRDefault="00003DFB" w:rsidP="00003DFB">
            <w:pPr>
              <w:jc w:val="left"/>
              <w:rPr>
                <w:color w:val="000000"/>
              </w:rPr>
            </w:pPr>
          </w:p>
        </w:tc>
      </w:tr>
      <w:tr w:rsidR="00003DFB" w:rsidRPr="00003DFB" w14:paraId="5C0ED9E0" w14:textId="77777777" w:rsidTr="00003DFB">
        <w:trPr>
          <w:trHeight w:val="449"/>
        </w:trPr>
        <w:tc>
          <w:tcPr>
            <w:tcW w:w="550" w:type="dxa"/>
            <w:tcBorders>
              <w:top w:val="single" w:sz="4" w:space="0" w:color="auto"/>
              <w:bottom w:val="nil"/>
            </w:tcBorders>
            <w:shd w:val="clear" w:color="auto" w:fill="FFFFFF"/>
          </w:tcPr>
          <w:p w14:paraId="575A4C26" w14:textId="77777777" w:rsidR="00003DFB" w:rsidRPr="00003DFB" w:rsidRDefault="00003DFB" w:rsidP="00003DFB">
            <w:pPr>
              <w:jc w:val="left"/>
              <w:rPr>
                <w:color w:val="000000"/>
              </w:rPr>
            </w:pPr>
            <w:r>
              <w:rPr>
                <w:color w:val="000000"/>
              </w:rPr>
              <w:lastRenderedPageBreak/>
              <w:t>20</w:t>
            </w:r>
          </w:p>
        </w:tc>
        <w:tc>
          <w:tcPr>
            <w:tcW w:w="1646" w:type="dxa"/>
            <w:tcBorders>
              <w:top w:val="single" w:sz="4" w:space="0" w:color="auto"/>
              <w:bottom w:val="nil"/>
            </w:tcBorders>
            <w:shd w:val="clear" w:color="auto" w:fill="FFFFFF"/>
          </w:tcPr>
          <w:p w14:paraId="3E284038" w14:textId="77777777" w:rsidR="00003DFB" w:rsidRPr="00003DFB" w:rsidRDefault="00003DFB" w:rsidP="00003DFB">
            <w:pPr>
              <w:jc w:val="left"/>
              <w:rPr>
                <w:color w:val="000000"/>
              </w:rPr>
            </w:pPr>
            <w:r>
              <w:rPr>
                <w:color w:val="000000"/>
              </w:rPr>
              <w:t>B035</w:t>
            </w:r>
          </w:p>
        </w:tc>
        <w:tc>
          <w:tcPr>
            <w:tcW w:w="1647" w:type="dxa"/>
            <w:tcBorders>
              <w:top w:val="single" w:sz="4" w:space="0" w:color="auto"/>
              <w:bottom w:val="nil"/>
            </w:tcBorders>
            <w:shd w:val="clear" w:color="auto" w:fill="FFFFFF"/>
          </w:tcPr>
          <w:p w14:paraId="29348C32" w14:textId="77777777" w:rsidR="00003DFB" w:rsidRPr="00003DFB" w:rsidRDefault="00003DFB" w:rsidP="00003DFB">
            <w:pPr>
              <w:jc w:val="left"/>
              <w:rPr>
                <w:color w:val="000000"/>
              </w:rPr>
            </w:pPr>
            <w:r>
              <w:rPr>
                <w:color w:val="000000"/>
              </w:rPr>
              <w:t>double</w:t>
            </w:r>
          </w:p>
        </w:tc>
        <w:tc>
          <w:tcPr>
            <w:tcW w:w="1647" w:type="dxa"/>
            <w:shd w:val="clear" w:color="auto" w:fill="FFFFFF"/>
          </w:tcPr>
          <w:p w14:paraId="5FF32A8F"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0EB4AC55" w14:textId="77777777" w:rsidR="00003DFB" w:rsidRPr="00003DFB" w:rsidRDefault="00003DFB" w:rsidP="00003DFB">
            <w:pPr>
              <w:jc w:val="left"/>
              <w:rPr>
                <w:color w:val="000000"/>
              </w:rPr>
            </w:pPr>
            <w:r>
              <w:rPr>
                <w:color w:val="000000"/>
              </w:rPr>
              <w:t>B500</w:t>
            </w:r>
          </w:p>
        </w:tc>
        <w:tc>
          <w:tcPr>
            <w:tcW w:w="1647" w:type="dxa"/>
            <w:shd w:val="clear" w:color="auto" w:fill="FFFFFF"/>
          </w:tcPr>
          <w:p w14:paraId="4444006F"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7FD18E11" w14:textId="77777777" w:rsidR="00003DFB" w:rsidRDefault="00003DFB" w:rsidP="00003DFB">
            <w:pPr>
              <w:jc w:val="left"/>
              <w:rPr>
                <w:color w:val="000000"/>
              </w:rPr>
            </w:pPr>
            <w:r>
              <w:rPr>
                <w:color w:val="000000"/>
              </w:rPr>
              <w:t>Bewirtschaftung Cluster IFRS</w:t>
            </w:r>
          </w:p>
          <w:p w14:paraId="25442A06" w14:textId="77777777" w:rsidR="00003DFB" w:rsidRDefault="00003DFB" w:rsidP="00003DFB">
            <w:pPr>
              <w:jc w:val="left"/>
              <w:rPr>
                <w:color w:val="000000"/>
              </w:rPr>
            </w:pPr>
            <w:r>
              <w:rPr>
                <w:color w:val="000000"/>
              </w:rPr>
              <w:t>if B500 = 2</w:t>
            </w:r>
          </w:p>
          <w:p w14:paraId="430CE7CB" w14:textId="77777777" w:rsidR="00003DFB" w:rsidRPr="00412367" w:rsidRDefault="00003DFB" w:rsidP="00003DFB">
            <w:pPr>
              <w:jc w:val="left"/>
              <w:rPr>
                <w:color w:val="000000"/>
                <w:lang w:val="en-US"/>
                <w:rPrChange w:id="1143" w:author="Huke, Juan (extern)" w:date="2024-05-22T18:34:00Z">
                  <w:rPr>
                    <w:color w:val="000000"/>
                  </w:rPr>
                </w:rPrChange>
              </w:rPr>
            </w:pPr>
            <w:r w:rsidRPr="00412367">
              <w:rPr>
                <w:color w:val="000000"/>
                <w:lang w:val="en-US"/>
                <w:rPrChange w:id="1144" w:author="Huke, Juan (extern)" w:date="2024-05-22T18:34:00Z">
                  <w:rPr>
                    <w:color w:val="000000"/>
                  </w:rPr>
                </w:rPrChange>
              </w:rPr>
              <w:t>then (if B603 = 'O'</w:t>
            </w:r>
          </w:p>
          <w:p w14:paraId="612538C0" w14:textId="77777777" w:rsidR="00003DFB" w:rsidRPr="00412367" w:rsidRDefault="00003DFB" w:rsidP="00003DFB">
            <w:pPr>
              <w:jc w:val="left"/>
              <w:rPr>
                <w:color w:val="000000"/>
                <w:lang w:val="en-US"/>
                <w:rPrChange w:id="1145" w:author="Huke, Juan (extern)" w:date="2024-05-22T18:34:00Z">
                  <w:rPr>
                    <w:color w:val="000000"/>
                  </w:rPr>
                </w:rPrChange>
              </w:rPr>
            </w:pPr>
            <w:r w:rsidRPr="00412367">
              <w:rPr>
                <w:color w:val="000000"/>
                <w:lang w:val="en-US"/>
                <w:rPrChange w:id="1146" w:author="Huke, Juan (extern)" w:date="2024-05-22T18:34:00Z">
                  <w:rPr>
                    <w:color w:val="000000"/>
                  </w:rPr>
                </w:rPrChange>
              </w:rPr>
              <w:t>then if XX_LGD_BS_AS_BE_UNSEC_PART_P is NULL or XX_LGD_BS_AS_BE_UNSEC_PART_P = 0</w:t>
            </w:r>
          </w:p>
          <w:p w14:paraId="6BFF0E11" w14:textId="77777777" w:rsidR="00003DFB" w:rsidRPr="00412367" w:rsidRDefault="00003DFB" w:rsidP="00003DFB">
            <w:pPr>
              <w:jc w:val="left"/>
              <w:rPr>
                <w:color w:val="000000"/>
                <w:lang w:val="en-US"/>
                <w:rPrChange w:id="1147" w:author="Huke, Juan (extern)" w:date="2024-05-22T18:34:00Z">
                  <w:rPr>
                    <w:color w:val="000000"/>
                  </w:rPr>
                </w:rPrChange>
              </w:rPr>
            </w:pPr>
            <w:r w:rsidRPr="00412367">
              <w:rPr>
                <w:color w:val="000000"/>
                <w:lang w:val="en-US"/>
                <w:rPrChange w:id="1148" w:author="Huke, Juan (extern)" w:date="2024-05-22T18:34:00Z">
                  <w:rPr>
                    <w:color w:val="000000"/>
                  </w:rPr>
                </w:rPrChange>
              </w:rPr>
              <w:t xml:space="preserve">then NULL </w:t>
            </w:r>
          </w:p>
          <w:p w14:paraId="32CB86BB" w14:textId="77777777" w:rsidR="00003DFB" w:rsidRPr="00412367" w:rsidRDefault="00003DFB" w:rsidP="00003DFB">
            <w:pPr>
              <w:jc w:val="left"/>
              <w:rPr>
                <w:color w:val="000000"/>
                <w:lang w:val="en-US"/>
                <w:rPrChange w:id="1149" w:author="Huke, Juan (extern)" w:date="2024-05-22T18:34:00Z">
                  <w:rPr>
                    <w:color w:val="000000"/>
                  </w:rPr>
                </w:rPrChange>
              </w:rPr>
            </w:pPr>
            <w:r w:rsidRPr="00412367">
              <w:rPr>
                <w:color w:val="000000"/>
                <w:lang w:val="en-US"/>
                <w:rPrChange w:id="1150" w:author="Huke, Juan (extern)" w:date="2024-05-22T18:34:00Z">
                  <w:rPr>
                    <w:color w:val="000000"/>
                  </w:rPr>
                </w:rPrChange>
              </w:rPr>
              <w:t>else round((XX_LGD_BS_AS_BE_UNSEC_PART_P/100),7)</w:t>
            </w:r>
          </w:p>
          <w:p w14:paraId="44FC84C8" w14:textId="77777777" w:rsidR="00003DFB" w:rsidRPr="00412367" w:rsidRDefault="00003DFB" w:rsidP="00003DFB">
            <w:pPr>
              <w:jc w:val="left"/>
              <w:rPr>
                <w:color w:val="000000"/>
                <w:lang w:val="en-US"/>
                <w:rPrChange w:id="1151" w:author="Huke, Juan (extern)" w:date="2024-05-22T18:34:00Z">
                  <w:rPr>
                    <w:color w:val="000000"/>
                  </w:rPr>
                </w:rPrChange>
              </w:rPr>
            </w:pPr>
            <w:r w:rsidRPr="00412367">
              <w:rPr>
                <w:color w:val="000000"/>
                <w:lang w:val="en-US"/>
                <w:rPrChange w:id="1152" w:author="Huke, Juan (extern)" w:date="2024-05-22T18:34:00Z">
                  <w:rPr>
                    <w:color w:val="000000"/>
                  </w:rPr>
                </w:rPrChange>
              </w:rPr>
              <w:t>else (if B603 = 'T'</w:t>
            </w:r>
          </w:p>
          <w:p w14:paraId="267EC61F" w14:textId="77777777" w:rsidR="00003DFB" w:rsidRPr="00412367" w:rsidRDefault="00003DFB" w:rsidP="00003DFB">
            <w:pPr>
              <w:jc w:val="left"/>
              <w:rPr>
                <w:color w:val="000000"/>
                <w:lang w:val="en-US"/>
                <w:rPrChange w:id="1153" w:author="Huke, Juan (extern)" w:date="2024-05-22T18:34:00Z">
                  <w:rPr>
                    <w:color w:val="000000"/>
                  </w:rPr>
                </w:rPrChange>
              </w:rPr>
            </w:pPr>
            <w:r w:rsidRPr="00412367">
              <w:rPr>
                <w:color w:val="000000"/>
                <w:lang w:val="en-US"/>
                <w:rPrChange w:id="1154" w:author="Huke, Juan (extern)" w:date="2024-05-22T18:34:00Z">
                  <w:rPr>
                    <w:color w:val="000000"/>
                  </w:rPr>
                </w:rPrChange>
              </w:rPr>
              <w:t>then 1,0</w:t>
            </w:r>
          </w:p>
          <w:p w14:paraId="68836874" w14:textId="77777777" w:rsidR="00003DFB" w:rsidRDefault="00003DFB" w:rsidP="00003DFB">
            <w:pPr>
              <w:jc w:val="left"/>
              <w:rPr>
                <w:color w:val="000000"/>
              </w:rPr>
            </w:pPr>
            <w:r>
              <w:rPr>
                <w:color w:val="000000"/>
              </w:rPr>
              <w:t>else NULL))</w:t>
            </w:r>
          </w:p>
          <w:p w14:paraId="144B1823"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1FE9C312" w14:textId="77777777" w:rsidR="00003DFB" w:rsidRDefault="00003DFB" w:rsidP="00003DFB">
            <w:pPr>
              <w:jc w:val="left"/>
              <w:rPr>
                <w:color w:val="000000"/>
              </w:rPr>
            </w:pPr>
            <w:r>
              <w:rPr>
                <w:color w:val="000000"/>
              </w:rPr>
              <w:t>Effektive Verlustquote</w:t>
            </w:r>
          </w:p>
          <w:p w14:paraId="65ED4089" w14:textId="77777777" w:rsidR="00003DFB" w:rsidRDefault="00003DFB" w:rsidP="00003DFB">
            <w:pPr>
              <w:jc w:val="left"/>
              <w:rPr>
                <w:color w:val="000000"/>
              </w:rPr>
            </w:pPr>
          </w:p>
          <w:p w14:paraId="59D1AE0C" w14:textId="77777777" w:rsidR="00003DFB" w:rsidRPr="00003DFB" w:rsidRDefault="00003DFB" w:rsidP="00003DFB">
            <w:pPr>
              <w:jc w:val="left"/>
              <w:rPr>
                <w:color w:val="000000"/>
              </w:rPr>
            </w:pPr>
            <w:r>
              <w:rPr>
                <w:color w:val="000000"/>
              </w:rPr>
              <w:t>B500 = Risikoansatz (0=KSA; 2=IRBA), B603 = Risikoart (O=Obligor, T=Transferrisiko), XX_LGD_BS_AS_BE_UNSEC_PART_P (=LGD adj. BE after CRM)</w:t>
            </w:r>
          </w:p>
        </w:tc>
      </w:tr>
      <w:tr w:rsidR="00003DFB" w:rsidRPr="00003DFB" w14:paraId="13F15ED8" w14:textId="77777777" w:rsidTr="00003DFB">
        <w:trPr>
          <w:trHeight w:val="449"/>
        </w:trPr>
        <w:tc>
          <w:tcPr>
            <w:tcW w:w="550" w:type="dxa"/>
            <w:tcBorders>
              <w:top w:val="nil"/>
              <w:bottom w:val="nil"/>
            </w:tcBorders>
            <w:shd w:val="clear" w:color="auto" w:fill="FFFFFF"/>
          </w:tcPr>
          <w:p w14:paraId="40C94635" w14:textId="77777777" w:rsidR="00003DFB" w:rsidRDefault="00003DFB" w:rsidP="00003DFB">
            <w:pPr>
              <w:jc w:val="left"/>
              <w:rPr>
                <w:color w:val="000000"/>
              </w:rPr>
            </w:pPr>
          </w:p>
        </w:tc>
        <w:tc>
          <w:tcPr>
            <w:tcW w:w="1646" w:type="dxa"/>
            <w:tcBorders>
              <w:top w:val="nil"/>
              <w:bottom w:val="nil"/>
            </w:tcBorders>
            <w:shd w:val="clear" w:color="auto" w:fill="FFFFFF"/>
          </w:tcPr>
          <w:p w14:paraId="0497454F" w14:textId="77777777" w:rsidR="00003DFB" w:rsidRDefault="00003DFB" w:rsidP="00003DFB">
            <w:pPr>
              <w:jc w:val="left"/>
              <w:rPr>
                <w:color w:val="000000"/>
              </w:rPr>
            </w:pPr>
          </w:p>
        </w:tc>
        <w:tc>
          <w:tcPr>
            <w:tcW w:w="1647" w:type="dxa"/>
            <w:tcBorders>
              <w:top w:val="nil"/>
              <w:bottom w:val="nil"/>
            </w:tcBorders>
            <w:shd w:val="clear" w:color="auto" w:fill="FFFFFF"/>
          </w:tcPr>
          <w:p w14:paraId="3A4AAA50" w14:textId="77777777" w:rsidR="00003DFB" w:rsidRDefault="00003DFB" w:rsidP="00003DFB">
            <w:pPr>
              <w:jc w:val="left"/>
              <w:rPr>
                <w:color w:val="000000"/>
              </w:rPr>
            </w:pPr>
          </w:p>
        </w:tc>
        <w:tc>
          <w:tcPr>
            <w:tcW w:w="1647" w:type="dxa"/>
            <w:shd w:val="clear" w:color="auto" w:fill="FFFFFF"/>
          </w:tcPr>
          <w:p w14:paraId="5D7484E5" w14:textId="77777777" w:rsidR="00003DFB" w:rsidRDefault="00003DFB" w:rsidP="00003DFB">
            <w:pPr>
              <w:jc w:val="left"/>
              <w:rPr>
                <w:color w:val="000000"/>
              </w:rPr>
            </w:pPr>
            <w:r>
              <w:rPr>
                <w:color w:val="000000"/>
              </w:rPr>
              <w:t>POSITION</w:t>
            </w:r>
          </w:p>
        </w:tc>
        <w:tc>
          <w:tcPr>
            <w:tcW w:w="1647" w:type="dxa"/>
            <w:shd w:val="clear" w:color="auto" w:fill="FFFFFF"/>
          </w:tcPr>
          <w:p w14:paraId="5A1B2A1E" w14:textId="77777777" w:rsidR="00003DFB" w:rsidRDefault="00003DFB" w:rsidP="00003DFB">
            <w:pPr>
              <w:jc w:val="left"/>
              <w:rPr>
                <w:color w:val="000000"/>
              </w:rPr>
            </w:pPr>
            <w:r>
              <w:rPr>
                <w:color w:val="000000"/>
              </w:rPr>
              <w:t>B603</w:t>
            </w:r>
          </w:p>
        </w:tc>
        <w:tc>
          <w:tcPr>
            <w:tcW w:w="1647" w:type="dxa"/>
            <w:shd w:val="clear" w:color="auto" w:fill="FFFFFF"/>
          </w:tcPr>
          <w:p w14:paraId="5F2BB470"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AB609FA" w14:textId="77777777" w:rsidR="00003DFB" w:rsidRDefault="00003DFB" w:rsidP="00003DFB">
            <w:pPr>
              <w:jc w:val="left"/>
              <w:rPr>
                <w:color w:val="000000"/>
              </w:rPr>
            </w:pPr>
          </w:p>
        </w:tc>
        <w:tc>
          <w:tcPr>
            <w:tcW w:w="2906" w:type="dxa"/>
            <w:tcBorders>
              <w:top w:val="nil"/>
              <w:bottom w:val="nil"/>
            </w:tcBorders>
            <w:shd w:val="clear" w:color="auto" w:fill="FFFFFF"/>
          </w:tcPr>
          <w:p w14:paraId="24A974C5" w14:textId="77777777" w:rsidR="00003DFB" w:rsidRDefault="00003DFB" w:rsidP="00003DFB">
            <w:pPr>
              <w:jc w:val="left"/>
              <w:rPr>
                <w:color w:val="000000"/>
              </w:rPr>
            </w:pPr>
          </w:p>
        </w:tc>
      </w:tr>
      <w:tr w:rsidR="00003DFB" w:rsidRPr="00003DFB" w14:paraId="518B7675" w14:textId="77777777" w:rsidTr="00003DFB">
        <w:trPr>
          <w:trHeight w:val="449"/>
        </w:trPr>
        <w:tc>
          <w:tcPr>
            <w:tcW w:w="550" w:type="dxa"/>
            <w:tcBorders>
              <w:top w:val="nil"/>
              <w:bottom w:val="single" w:sz="4" w:space="0" w:color="auto"/>
            </w:tcBorders>
            <w:shd w:val="clear" w:color="auto" w:fill="FFFFFF"/>
          </w:tcPr>
          <w:p w14:paraId="2DD03D9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8D6A6E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DCD29AE" w14:textId="77777777" w:rsidR="00003DFB" w:rsidRDefault="00003DFB" w:rsidP="00003DFB">
            <w:pPr>
              <w:jc w:val="left"/>
              <w:rPr>
                <w:color w:val="000000"/>
              </w:rPr>
            </w:pPr>
          </w:p>
        </w:tc>
        <w:tc>
          <w:tcPr>
            <w:tcW w:w="1647" w:type="dxa"/>
            <w:shd w:val="clear" w:color="auto" w:fill="FFFFFF"/>
          </w:tcPr>
          <w:p w14:paraId="52C4E289" w14:textId="77777777" w:rsidR="00003DFB" w:rsidRPr="00412367" w:rsidRDefault="00003DFB" w:rsidP="00003DFB">
            <w:pPr>
              <w:jc w:val="left"/>
              <w:rPr>
                <w:color w:val="000000"/>
                <w:lang w:val="en-US"/>
                <w:rPrChange w:id="1155" w:author="Huke, Juan (extern)" w:date="2024-05-22T18:34:00Z">
                  <w:rPr>
                    <w:color w:val="000000"/>
                  </w:rPr>
                </w:rPrChange>
              </w:rPr>
            </w:pPr>
            <w:r w:rsidRPr="00412367">
              <w:rPr>
                <w:color w:val="000000"/>
                <w:lang w:val="en-US"/>
                <w:rPrChange w:id="1156" w:author="Huke, Juan (extern)" w:date="2024-05-22T18:34:00Z">
                  <w:rPr>
                    <w:color w:val="000000"/>
                  </w:rPr>
                </w:rPrChange>
              </w:rPr>
              <w:t>XX_C_CONTRACT_LGDS_CR_SOLVV</w:t>
            </w:r>
          </w:p>
        </w:tc>
        <w:tc>
          <w:tcPr>
            <w:tcW w:w="1647" w:type="dxa"/>
            <w:shd w:val="clear" w:color="auto" w:fill="FFFFFF"/>
          </w:tcPr>
          <w:p w14:paraId="663371F1" w14:textId="77777777" w:rsidR="00003DFB" w:rsidRPr="00412367" w:rsidRDefault="00003DFB" w:rsidP="00003DFB">
            <w:pPr>
              <w:jc w:val="left"/>
              <w:rPr>
                <w:color w:val="000000"/>
                <w:lang w:val="en-US"/>
                <w:rPrChange w:id="1157" w:author="Huke, Juan (extern)" w:date="2024-05-22T18:34:00Z">
                  <w:rPr>
                    <w:color w:val="000000"/>
                  </w:rPr>
                </w:rPrChange>
              </w:rPr>
            </w:pPr>
            <w:r w:rsidRPr="00412367">
              <w:rPr>
                <w:color w:val="000000"/>
                <w:lang w:val="en-US"/>
                <w:rPrChange w:id="1158" w:author="Huke, Juan (extern)" w:date="2024-05-22T18:34:00Z">
                  <w:rPr>
                    <w:color w:val="000000"/>
                  </w:rPr>
                </w:rPrChange>
              </w:rPr>
              <w:t>XX_LGD_BS_AS_BE_UNSEC_PART_P</w:t>
            </w:r>
          </w:p>
        </w:tc>
        <w:tc>
          <w:tcPr>
            <w:tcW w:w="1647" w:type="dxa"/>
            <w:shd w:val="clear" w:color="auto" w:fill="FFFFFF"/>
          </w:tcPr>
          <w:p w14:paraId="5EA71206"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4A6B6A7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5E01B7E" w14:textId="77777777" w:rsidR="00003DFB" w:rsidRDefault="00003DFB" w:rsidP="00003DFB">
            <w:pPr>
              <w:jc w:val="left"/>
              <w:rPr>
                <w:color w:val="000000"/>
              </w:rPr>
            </w:pPr>
          </w:p>
        </w:tc>
      </w:tr>
      <w:tr w:rsidR="00003DFB" w:rsidRPr="00003DFB" w14:paraId="50AEE5C8" w14:textId="77777777" w:rsidTr="00003DFB">
        <w:trPr>
          <w:trHeight w:val="449"/>
        </w:trPr>
        <w:tc>
          <w:tcPr>
            <w:tcW w:w="550" w:type="dxa"/>
            <w:tcBorders>
              <w:top w:val="single" w:sz="4" w:space="0" w:color="auto"/>
              <w:bottom w:val="nil"/>
            </w:tcBorders>
            <w:shd w:val="clear" w:color="auto" w:fill="FFFFFF"/>
          </w:tcPr>
          <w:p w14:paraId="6E4C3D7E" w14:textId="77777777" w:rsidR="00003DFB" w:rsidRDefault="00003DFB" w:rsidP="00003DFB">
            <w:pPr>
              <w:jc w:val="left"/>
              <w:rPr>
                <w:color w:val="000000"/>
              </w:rPr>
            </w:pPr>
            <w:r>
              <w:rPr>
                <w:color w:val="000000"/>
              </w:rPr>
              <w:t>21</w:t>
            </w:r>
          </w:p>
        </w:tc>
        <w:tc>
          <w:tcPr>
            <w:tcW w:w="1646" w:type="dxa"/>
            <w:tcBorders>
              <w:top w:val="single" w:sz="4" w:space="0" w:color="auto"/>
              <w:bottom w:val="nil"/>
            </w:tcBorders>
            <w:shd w:val="clear" w:color="auto" w:fill="FFFFFF"/>
          </w:tcPr>
          <w:p w14:paraId="7DE0068D" w14:textId="77777777" w:rsidR="00003DFB" w:rsidRDefault="00003DFB" w:rsidP="00003DFB">
            <w:pPr>
              <w:jc w:val="left"/>
              <w:rPr>
                <w:color w:val="000000"/>
              </w:rPr>
            </w:pPr>
            <w:r>
              <w:rPr>
                <w:color w:val="000000"/>
              </w:rPr>
              <w:t>B036</w:t>
            </w:r>
          </w:p>
        </w:tc>
        <w:tc>
          <w:tcPr>
            <w:tcW w:w="1647" w:type="dxa"/>
            <w:tcBorders>
              <w:top w:val="single" w:sz="4" w:space="0" w:color="auto"/>
              <w:bottom w:val="nil"/>
            </w:tcBorders>
            <w:shd w:val="clear" w:color="auto" w:fill="FFFFFF"/>
          </w:tcPr>
          <w:p w14:paraId="16685220" w14:textId="77777777" w:rsidR="00003DFB" w:rsidRDefault="00003DFB" w:rsidP="00003DFB">
            <w:pPr>
              <w:jc w:val="left"/>
              <w:rPr>
                <w:color w:val="000000"/>
              </w:rPr>
            </w:pPr>
            <w:r>
              <w:rPr>
                <w:color w:val="000000"/>
              </w:rPr>
              <w:t>double</w:t>
            </w:r>
          </w:p>
        </w:tc>
        <w:tc>
          <w:tcPr>
            <w:tcW w:w="1647" w:type="dxa"/>
            <w:shd w:val="clear" w:color="auto" w:fill="FFFFFF"/>
          </w:tcPr>
          <w:p w14:paraId="3B2355B0" w14:textId="77777777" w:rsidR="00003DFB" w:rsidRDefault="00003DFB" w:rsidP="00003DFB">
            <w:pPr>
              <w:jc w:val="left"/>
              <w:rPr>
                <w:color w:val="000000"/>
              </w:rPr>
            </w:pPr>
            <w:r>
              <w:rPr>
                <w:color w:val="000000"/>
              </w:rPr>
              <w:t>POSITION</w:t>
            </w:r>
          </w:p>
        </w:tc>
        <w:tc>
          <w:tcPr>
            <w:tcW w:w="1647" w:type="dxa"/>
            <w:shd w:val="clear" w:color="auto" w:fill="FFFFFF"/>
          </w:tcPr>
          <w:p w14:paraId="559B2664" w14:textId="77777777" w:rsidR="00003DFB" w:rsidRDefault="00003DFB" w:rsidP="00003DFB">
            <w:pPr>
              <w:jc w:val="left"/>
              <w:rPr>
                <w:color w:val="000000"/>
              </w:rPr>
            </w:pPr>
            <w:r>
              <w:rPr>
                <w:color w:val="000000"/>
              </w:rPr>
              <w:t>B603</w:t>
            </w:r>
          </w:p>
        </w:tc>
        <w:tc>
          <w:tcPr>
            <w:tcW w:w="1647" w:type="dxa"/>
            <w:shd w:val="clear" w:color="auto" w:fill="FFFFFF"/>
          </w:tcPr>
          <w:p w14:paraId="3C1CA1E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17C9B2D" w14:textId="77777777" w:rsidR="00003DFB" w:rsidRDefault="00003DFB" w:rsidP="00003DFB">
            <w:pPr>
              <w:jc w:val="left"/>
              <w:rPr>
                <w:color w:val="000000"/>
              </w:rPr>
            </w:pPr>
            <w:r>
              <w:rPr>
                <w:color w:val="000000"/>
              </w:rPr>
              <w:t>Bewirtschaftung Cluster HGB</w:t>
            </w:r>
          </w:p>
          <w:p w14:paraId="1459C8EB" w14:textId="77777777" w:rsidR="00003DFB" w:rsidRDefault="00003DFB" w:rsidP="00003DFB">
            <w:pPr>
              <w:jc w:val="left"/>
              <w:rPr>
                <w:color w:val="000000"/>
              </w:rPr>
            </w:pPr>
            <w:r>
              <w:rPr>
                <w:color w:val="000000"/>
              </w:rPr>
              <w:t>keine Bewirtschaftung</w:t>
            </w:r>
          </w:p>
          <w:p w14:paraId="537DA25B" w14:textId="77777777" w:rsidR="00003DFB" w:rsidRDefault="00003DFB" w:rsidP="00003DFB">
            <w:pPr>
              <w:jc w:val="left"/>
              <w:rPr>
                <w:color w:val="000000"/>
              </w:rPr>
            </w:pPr>
          </w:p>
          <w:p w14:paraId="15CA65BC" w14:textId="77777777" w:rsidR="00003DFB" w:rsidRDefault="00003DFB" w:rsidP="00003DFB">
            <w:pPr>
              <w:jc w:val="left"/>
              <w:rPr>
                <w:color w:val="000000"/>
              </w:rPr>
            </w:pPr>
            <w:r>
              <w:rPr>
                <w:color w:val="000000"/>
              </w:rPr>
              <w:t>Bewirtschaftung Cluster IFRS</w:t>
            </w:r>
          </w:p>
          <w:p w14:paraId="10ADADA0" w14:textId="77777777" w:rsidR="00003DFB" w:rsidRDefault="00003DFB" w:rsidP="00003DFB">
            <w:pPr>
              <w:jc w:val="left"/>
              <w:rPr>
                <w:color w:val="000000"/>
              </w:rPr>
            </w:pPr>
          </w:p>
          <w:p w14:paraId="71EA7BCF" w14:textId="77777777" w:rsidR="00003DFB" w:rsidRPr="00AA394B" w:rsidRDefault="00003DFB" w:rsidP="00003DFB">
            <w:pPr>
              <w:jc w:val="left"/>
              <w:rPr>
                <w:color w:val="000000"/>
                <w:lang w:val="en-US"/>
                <w:rPrChange w:id="1159" w:author="Huke, Juan (extern)" w:date="2024-05-22T19:26:00Z">
                  <w:rPr>
                    <w:color w:val="000000"/>
                  </w:rPr>
                </w:rPrChange>
              </w:rPr>
            </w:pPr>
            <w:r w:rsidRPr="00AA394B">
              <w:rPr>
                <w:color w:val="000000"/>
                <w:lang w:val="en-US"/>
                <w:rPrChange w:id="1160" w:author="Huke, Juan (extern)" w:date="2024-05-22T19:26:00Z">
                  <w:rPr>
                    <w:color w:val="000000"/>
                  </w:rPr>
                </w:rPrChange>
              </w:rPr>
              <w:t xml:space="preserve">if B603 != 'T' and XX_CONTRACT is not NULL </w:t>
            </w:r>
          </w:p>
          <w:p w14:paraId="4B9CA63D" w14:textId="77777777" w:rsidR="00003DFB" w:rsidRPr="00412367" w:rsidRDefault="00003DFB" w:rsidP="00003DFB">
            <w:pPr>
              <w:jc w:val="left"/>
              <w:rPr>
                <w:color w:val="000000"/>
                <w:lang w:val="en-US"/>
                <w:rPrChange w:id="1161" w:author="Huke, Juan (extern)" w:date="2024-05-22T18:34:00Z">
                  <w:rPr>
                    <w:color w:val="000000"/>
                  </w:rPr>
                </w:rPrChange>
              </w:rPr>
            </w:pPr>
            <w:r w:rsidRPr="00412367">
              <w:rPr>
                <w:color w:val="000000"/>
                <w:lang w:val="en-US"/>
                <w:rPrChange w:id="1162" w:author="Huke, Juan (extern)" w:date="2024-05-22T18:34:00Z">
                  <w:rPr>
                    <w:color w:val="000000"/>
                  </w:rPr>
                </w:rPrChange>
              </w:rPr>
              <w:lastRenderedPageBreak/>
              <w:t>then round(XX_ABS_PPD_CLA,2)</w:t>
            </w:r>
          </w:p>
          <w:p w14:paraId="53A25DA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16F0CF27" w14:textId="77777777" w:rsidR="00003DFB" w:rsidRDefault="00003DFB" w:rsidP="00003DFB">
            <w:pPr>
              <w:jc w:val="left"/>
              <w:rPr>
                <w:color w:val="000000"/>
              </w:rPr>
            </w:pPr>
            <w:r>
              <w:rPr>
                <w:color w:val="000000"/>
              </w:rPr>
              <w:lastRenderedPageBreak/>
              <w:t>Kaufpreisnachlass</w:t>
            </w:r>
          </w:p>
          <w:p w14:paraId="2F47D712" w14:textId="77777777" w:rsidR="00003DFB" w:rsidRDefault="00003DFB" w:rsidP="00003DFB">
            <w:pPr>
              <w:jc w:val="left"/>
              <w:rPr>
                <w:color w:val="000000"/>
              </w:rPr>
            </w:pPr>
          </w:p>
          <w:p w14:paraId="7212A773" w14:textId="77777777" w:rsidR="00003DFB" w:rsidRDefault="00003DFB" w:rsidP="00003DFB">
            <w:pPr>
              <w:jc w:val="left"/>
              <w:rPr>
                <w:color w:val="000000"/>
              </w:rPr>
            </w:pPr>
            <w:r>
              <w:rPr>
                <w:color w:val="000000"/>
              </w:rPr>
              <w:t>XX_ABS_PPD_CLA=Kaufpreisnachlass</w:t>
            </w:r>
          </w:p>
        </w:tc>
      </w:tr>
      <w:tr w:rsidR="00003DFB" w:rsidRPr="00003DFB" w14:paraId="5353436D" w14:textId="77777777" w:rsidTr="00003DFB">
        <w:trPr>
          <w:trHeight w:val="449"/>
        </w:trPr>
        <w:tc>
          <w:tcPr>
            <w:tcW w:w="550" w:type="dxa"/>
            <w:tcBorders>
              <w:top w:val="nil"/>
              <w:bottom w:val="nil"/>
            </w:tcBorders>
            <w:shd w:val="clear" w:color="auto" w:fill="FFFFFF"/>
          </w:tcPr>
          <w:p w14:paraId="60B1FEFF" w14:textId="77777777" w:rsidR="00003DFB" w:rsidRDefault="00003DFB" w:rsidP="00003DFB">
            <w:pPr>
              <w:jc w:val="left"/>
              <w:rPr>
                <w:color w:val="000000"/>
              </w:rPr>
            </w:pPr>
          </w:p>
        </w:tc>
        <w:tc>
          <w:tcPr>
            <w:tcW w:w="1646" w:type="dxa"/>
            <w:tcBorders>
              <w:top w:val="nil"/>
              <w:bottom w:val="nil"/>
            </w:tcBorders>
            <w:shd w:val="clear" w:color="auto" w:fill="FFFFFF"/>
          </w:tcPr>
          <w:p w14:paraId="27907892" w14:textId="77777777" w:rsidR="00003DFB" w:rsidRDefault="00003DFB" w:rsidP="00003DFB">
            <w:pPr>
              <w:jc w:val="left"/>
              <w:rPr>
                <w:color w:val="000000"/>
              </w:rPr>
            </w:pPr>
          </w:p>
        </w:tc>
        <w:tc>
          <w:tcPr>
            <w:tcW w:w="1647" w:type="dxa"/>
            <w:tcBorders>
              <w:top w:val="nil"/>
              <w:bottom w:val="nil"/>
            </w:tcBorders>
            <w:shd w:val="clear" w:color="auto" w:fill="FFFFFF"/>
          </w:tcPr>
          <w:p w14:paraId="6C6E3D26" w14:textId="77777777" w:rsidR="00003DFB" w:rsidRDefault="00003DFB" w:rsidP="00003DFB">
            <w:pPr>
              <w:jc w:val="left"/>
              <w:rPr>
                <w:color w:val="000000"/>
              </w:rPr>
            </w:pPr>
          </w:p>
        </w:tc>
        <w:tc>
          <w:tcPr>
            <w:tcW w:w="1647" w:type="dxa"/>
            <w:shd w:val="clear" w:color="auto" w:fill="FFFFFF"/>
          </w:tcPr>
          <w:p w14:paraId="5C2CB8EA" w14:textId="77777777" w:rsidR="00003DFB" w:rsidRPr="00412367" w:rsidRDefault="00003DFB" w:rsidP="00003DFB">
            <w:pPr>
              <w:jc w:val="left"/>
              <w:rPr>
                <w:color w:val="000000"/>
                <w:lang w:val="en-US"/>
                <w:rPrChange w:id="1163" w:author="Huke, Juan (extern)" w:date="2024-05-22T18:34:00Z">
                  <w:rPr>
                    <w:color w:val="000000"/>
                  </w:rPr>
                </w:rPrChange>
              </w:rPr>
            </w:pPr>
            <w:r w:rsidRPr="00412367">
              <w:rPr>
                <w:color w:val="000000"/>
                <w:lang w:val="en-US"/>
                <w:rPrChange w:id="1164" w:author="Huke, Juan (extern)" w:date="2024-05-22T18:34:00Z">
                  <w:rPr>
                    <w:color w:val="000000"/>
                  </w:rPr>
                </w:rPrChange>
              </w:rPr>
              <w:t>XX_C_CONTRACT_LGDS_CR_ABS</w:t>
            </w:r>
          </w:p>
        </w:tc>
        <w:tc>
          <w:tcPr>
            <w:tcW w:w="1647" w:type="dxa"/>
            <w:shd w:val="clear" w:color="auto" w:fill="FFFFFF"/>
          </w:tcPr>
          <w:p w14:paraId="3ABEC83E" w14:textId="77777777" w:rsidR="00003DFB" w:rsidRDefault="00003DFB" w:rsidP="00003DFB">
            <w:pPr>
              <w:jc w:val="left"/>
              <w:rPr>
                <w:color w:val="000000"/>
              </w:rPr>
            </w:pPr>
            <w:r>
              <w:rPr>
                <w:color w:val="000000"/>
              </w:rPr>
              <w:t>XX_ABS_PPD_CLA</w:t>
            </w:r>
          </w:p>
        </w:tc>
        <w:tc>
          <w:tcPr>
            <w:tcW w:w="1647" w:type="dxa"/>
            <w:shd w:val="clear" w:color="auto" w:fill="FFFFFF"/>
          </w:tcPr>
          <w:p w14:paraId="4414C73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C2A8661" w14:textId="77777777" w:rsidR="00003DFB" w:rsidRDefault="00003DFB" w:rsidP="00003DFB">
            <w:pPr>
              <w:jc w:val="left"/>
              <w:rPr>
                <w:color w:val="000000"/>
              </w:rPr>
            </w:pPr>
          </w:p>
        </w:tc>
        <w:tc>
          <w:tcPr>
            <w:tcW w:w="2906" w:type="dxa"/>
            <w:tcBorders>
              <w:top w:val="nil"/>
              <w:bottom w:val="nil"/>
            </w:tcBorders>
            <w:shd w:val="clear" w:color="auto" w:fill="FFFFFF"/>
          </w:tcPr>
          <w:p w14:paraId="36722070" w14:textId="77777777" w:rsidR="00003DFB" w:rsidRDefault="00003DFB" w:rsidP="00003DFB">
            <w:pPr>
              <w:jc w:val="left"/>
              <w:rPr>
                <w:color w:val="000000"/>
              </w:rPr>
            </w:pPr>
          </w:p>
        </w:tc>
      </w:tr>
      <w:tr w:rsidR="00003DFB" w:rsidRPr="00003DFB" w14:paraId="4BA08E4C" w14:textId="77777777" w:rsidTr="00003DFB">
        <w:trPr>
          <w:trHeight w:val="449"/>
        </w:trPr>
        <w:tc>
          <w:tcPr>
            <w:tcW w:w="550" w:type="dxa"/>
            <w:tcBorders>
              <w:top w:val="nil"/>
              <w:bottom w:val="single" w:sz="4" w:space="0" w:color="auto"/>
            </w:tcBorders>
            <w:shd w:val="clear" w:color="auto" w:fill="FFFFFF"/>
          </w:tcPr>
          <w:p w14:paraId="3C4E852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B576A8F"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39FC2AB" w14:textId="77777777" w:rsidR="00003DFB" w:rsidRDefault="00003DFB" w:rsidP="00003DFB">
            <w:pPr>
              <w:jc w:val="left"/>
              <w:rPr>
                <w:color w:val="000000"/>
              </w:rPr>
            </w:pPr>
          </w:p>
        </w:tc>
        <w:tc>
          <w:tcPr>
            <w:tcW w:w="1647" w:type="dxa"/>
            <w:shd w:val="clear" w:color="auto" w:fill="FFFFFF"/>
          </w:tcPr>
          <w:p w14:paraId="32FC0857" w14:textId="77777777" w:rsidR="00003DFB" w:rsidRPr="00412367" w:rsidRDefault="00003DFB" w:rsidP="00003DFB">
            <w:pPr>
              <w:jc w:val="left"/>
              <w:rPr>
                <w:color w:val="000000"/>
                <w:lang w:val="en-US"/>
                <w:rPrChange w:id="1165" w:author="Huke, Juan (extern)" w:date="2024-05-22T18:34:00Z">
                  <w:rPr>
                    <w:color w:val="000000"/>
                  </w:rPr>
                </w:rPrChange>
              </w:rPr>
            </w:pPr>
            <w:r w:rsidRPr="00412367">
              <w:rPr>
                <w:color w:val="000000"/>
                <w:lang w:val="en-US"/>
                <w:rPrChange w:id="1166" w:author="Huke, Juan (extern)" w:date="2024-05-22T18:34:00Z">
                  <w:rPr>
                    <w:color w:val="000000"/>
                  </w:rPr>
                </w:rPrChange>
              </w:rPr>
              <w:t>XX_C_CONTRACT_LGDS_CR_ABS</w:t>
            </w:r>
          </w:p>
        </w:tc>
        <w:tc>
          <w:tcPr>
            <w:tcW w:w="1647" w:type="dxa"/>
            <w:shd w:val="clear" w:color="auto" w:fill="FFFFFF"/>
          </w:tcPr>
          <w:p w14:paraId="09D8D2DE" w14:textId="77777777" w:rsidR="00003DFB" w:rsidRDefault="00003DFB" w:rsidP="00003DFB">
            <w:pPr>
              <w:jc w:val="left"/>
              <w:rPr>
                <w:color w:val="000000"/>
              </w:rPr>
            </w:pPr>
            <w:r>
              <w:rPr>
                <w:color w:val="000000"/>
              </w:rPr>
              <w:t>XX_CONTRACT</w:t>
            </w:r>
          </w:p>
        </w:tc>
        <w:tc>
          <w:tcPr>
            <w:tcW w:w="1647" w:type="dxa"/>
            <w:shd w:val="clear" w:color="auto" w:fill="FFFFFF"/>
          </w:tcPr>
          <w:p w14:paraId="5E1E3948"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4888668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3D348E7" w14:textId="77777777" w:rsidR="00003DFB" w:rsidRDefault="00003DFB" w:rsidP="00003DFB">
            <w:pPr>
              <w:jc w:val="left"/>
              <w:rPr>
                <w:color w:val="000000"/>
              </w:rPr>
            </w:pPr>
          </w:p>
        </w:tc>
      </w:tr>
      <w:tr w:rsidR="00003DFB" w:rsidRPr="00003DFB" w14:paraId="0C73F4BB" w14:textId="77777777" w:rsidTr="00003DFB">
        <w:trPr>
          <w:trHeight w:val="449"/>
        </w:trPr>
        <w:tc>
          <w:tcPr>
            <w:tcW w:w="550" w:type="dxa"/>
            <w:tcBorders>
              <w:top w:val="single" w:sz="4" w:space="0" w:color="auto"/>
              <w:bottom w:val="nil"/>
            </w:tcBorders>
            <w:shd w:val="clear" w:color="auto" w:fill="FFFFFF"/>
          </w:tcPr>
          <w:p w14:paraId="697FE547" w14:textId="77777777" w:rsidR="00003DFB" w:rsidRDefault="00003DFB" w:rsidP="00003DFB">
            <w:pPr>
              <w:jc w:val="left"/>
              <w:rPr>
                <w:color w:val="000000"/>
              </w:rPr>
            </w:pPr>
            <w:r>
              <w:rPr>
                <w:color w:val="000000"/>
              </w:rPr>
              <w:t>22</w:t>
            </w:r>
          </w:p>
        </w:tc>
        <w:tc>
          <w:tcPr>
            <w:tcW w:w="1646" w:type="dxa"/>
            <w:tcBorders>
              <w:top w:val="single" w:sz="4" w:space="0" w:color="auto"/>
              <w:bottom w:val="nil"/>
            </w:tcBorders>
            <w:shd w:val="clear" w:color="auto" w:fill="FFFFFF"/>
          </w:tcPr>
          <w:p w14:paraId="6A8BD5AB" w14:textId="77777777" w:rsidR="00003DFB" w:rsidRDefault="00003DFB" w:rsidP="00003DFB">
            <w:pPr>
              <w:jc w:val="left"/>
              <w:rPr>
                <w:color w:val="000000"/>
              </w:rPr>
            </w:pPr>
            <w:r>
              <w:rPr>
                <w:color w:val="000000"/>
              </w:rPr>
              <w:t>B037</w:t>
            </w:r>
          </w:p>
        </w:tc>
        <w:tc>
          <w:tcPr>
            <w:tcW w:w="1647" w:type="dxa"/>
            <w:tcBorders>
              <w:top w:val="single" w:sz="4" w:space="0" w:color="auto"/>
              <w:bottom w:val="nil"/>
            </w:tcBorders>
            <w:shd w:val="clear" w:color="auto" w:fill="FFFFFF"/>
          </w:tcPr>
          <w:p w14:paraId="1190EB26" w14:textId="77777777" w:rsidR="00003DFB" w:rsidRDefault="00003DFB" w:rsidP="00003DFB">
            <w:pPr>
              <w:jc w:val="left"/>
              <w:rPr>
                <w:color w:val="000000"/>
              </w:rPr>
            </w:pPr>
            <w:r>
              <w:rPr>
                <w:color w:val="000000"/>
              </w:rPr>
              <w:t>double</w:t>
            </w:r>
          </w:p>
        </w:tc>
        <w:tc>
          <w:tcPr>
            <w:tcW w:w="1647" w:type="dxa"/>
            <w:shd w:val="clear" w:color="auto" w:fill="FFFFFF"/>
          </w:tcPr>
          <w:p w14:paraId="7F99C51A" w14:textId="77777777" w:rsidR="00003DFB" w:rsidRDefault="00003DFB" w:rsidP="00003DFB">
            <w:pPr>
              <w:jc w:val="left"/>
              <w:rPr>
                <w:color w:val="000000"/>
              </w:rPr>
            </w:pPr>
            <w:r>
              <w:rPr>
                <w:color w:val="000000"/>
              </w:rPr>
              <w:t>POSITION</w:t>
            </w:r>
          </w:p>
        </w:tc>
        <w:tc>
          <w:tcPr>
            <w:tcW w:w="1647" w:type="dxa"/>
            <w:shd w:val="clear" w:color="auto" w:fill="FFFFFF"/>
          </w:tcPr>
          <w:p w14:paraId="492B6E68" w14:textId="77777777" w:rsidR="00003DFB" w:rsidRDefault="00003DFB" w:rsidP="00003DFB">
            <w:pPr>
              <w:jc w:val="left"/>
              <w:rPr>
                <w:color w:val="000000"/>
              </w:rPr>
            </w:pPr>
            <w:r>
              <w:rPr>
                <w:color w:val="000000"/>
              </w:rPr>
              <w:t>B603</w:t>
            </w:r>
          </w:p>
        </w:tc>
        <w:tc>
          <w:tcPr>
            <w:tcW w:w="1647" w:type="dxa"/>
            <w:shd w:val="clear" w:color="auto" w:fill="FFFFFF"/>
          </w:tcPr>
          <w:p w14:paraId="22375E4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128A31C" w14:textId="77777777" w:rsidR="00003DFB" w:rsidRDefault="00003DFB" w:rsidP="00003DFB">
            <w:pPr>
              <w:jc w:val="left"/>
              <w:rPr>
                <w:color w:val="000000"/>
              </w:rPr>
            </w:pPr>
            <w:r>
              <w:rPr>
                <w:color w:val="000000"/>
              </w:rPr>
              <w:t>Bewirtschaftung Cluster HGB</w:t>
            </w:r>
          </w:p>
          <w:p w14:paraId="4F06306E" w14:textId="77777777" w:rsidR="00003DFB" w:rsidRDefault="00003DFB" w:rsidP="00003DFB">
            <w:pPr>
              <w:jc w:val="left"/>
              <w:rPr>
                <w:color w:val="000000"/>
              </w:rPr>
            </w:pPr>
            <w:r>
              <w:rPr>
                <w:color w:val="000000"/>
              </w:rPr>
              <w:t>keine Bewirtschaftung</w:t>
            </w:r>
          </w:p>
          <w:p w14:paraId="3B7CBBD6" w14:textId="77777777" w:rsidR="00003DFB" w:rsidRDefault="00003DFB" w:rsidP="00003DFB">
            <w:pPr>
              <w:jc w:val="left"/>
              <w:rPr>
                <w:color w:val="000000"/>
              </w:rPr>
            </w:pPr>
          </w:p>
          <w:p w14:paraId="3B3ECC58" w14:textId="77777777" w:rsidR="00003DFB" w:rsidRDefault="00003DFB" w:rsidP="00003DFB">
            <w:pPr>
              <w:jc w:val="left"/>
              <w:rPr>
                <w:color w:val="000000"/>
              </w:rPr>
            </w:pPr>
            <w:r>
              <w:rPr>
                <w:color w:val="000000"/>
              </w:rPr>
              <w:t>Bewirtschaftung Cluster IFRS</w:t>
            </w:r>
          </w:p>
          <w:p w14:paraId="7332305F" w14:textId="77777777" w:rsidR="00003DFB" w:rsidRDefault="00003DFB" w:rsidP="00003DFB">
            <w:pPr>
              <w:jc w:val="left"/>
              <w:rPr>
                <w:color w:val="000000"/>
              </w:rPr>
            </w:pPr>
          </w:p>
          <w:p w14:paraId="677695A2" w14:textId="77777777" w:rsidR="00003DFB" w:rsidRPr="00AA394B" w:rsidRDefault="00003DFB" w:rsidP="00003DFB">
            <w:pPr>
              <w:jc w:val="left"/>
              <w:rPr>
                <w:color w:val="000000"/>
                <w:lang w:val="en-US"/>
                <w:rPrChange w:id="1167" w:author="Huke, Juan (extern)" w:date="2024-05-22T19:26:00Z">
                  <w:rPr>
                    <w:color w:val="000000"/>
                  </w:rPr>
                </w:rPrChange>
              </w:rPr>
            </w:pPr>
            <w:r w:rsidRPr="00AA394B">
              <w:rPr>
                <w:color w:val="000000"/>
                <w:lang w:val="en-US"/>
                <w:rPrChange w:id="1168" w:author="Huke, Juan (extern)" w:date="2024-05-22T19:26:00Z">
                  <w:rPr>
                    <w:color w:val="000000"/>
                  </w:rPr>
                </w:rPrChange>
              </w:rPr>
              <w:t xml:space="preserve">if B603 != 'T' and XX_CONTRACT is not NULL </w:t>
            </w:r>
          </w:p>
          <w:p w14:paraId="4B57620F" w14:textId="77777777" w:rsidR="00003DFB" w:rsidRPr="00412367" w:rsidRDefault="00003DFB" w:rsidP="00003DFB">
            <w:pPr>
              <w:jc w:val="left"/>
              <w:rPr>
                <w:color w:val="000000"/>
                <w:lang w:val="en-US"/>
                <w:rPrChange w:id="1169" w:author="Huke, Juan (extern)" w:date="2024-05-22T18:34:00Z">
                  <w:rPr>
                    <w:color w:val="000000"/>
                  </w:rPr>
                </w:rPrChange>
              </w:rPr>
            </w:pPr>
            <w:r w:rsidRPr="00412367">
              <w:rPr>
                <w:color w:val="000000"/>
                <w:lang w:val="en-US"/>
                <w:rPrChange w:id="1170" w:author="Huke, Juan (extern)" w:date="2024-05-22T18:34:00Z">
                  <w:rPr>
                    <w:color w:val="000000"/>
                  </w:rPr>
                </w:rPrChange>
              </w:rPr>
              <w:t xml:space="preserve">then (if </w:t>
            </w:r>
          </w:p>
          <w:p w14:paraId="7259BD1A" w14:textId="77777777" w:rsidR="00003DFB" w:rsidRPr="00412367" w:rsidRDefault="00003DFB" w:rsidP="00003DFB">
            <w:pPr>
              <w:jc w:val="left"/>
              <w:rPr>
                <w:color w:val="000000"/>
                <w:lang w:val="en-US"/>
                <w:rPrChange w:id="1171" w:author="Huke, Juan (extern)" w:date="2024-05-22T18:34:00Z">
                  <w:rPr>
                    <w:color w:val="000000"/>
                  </w:rPr>
                </w:rPrChange>
              </w:rPr>
            </w:pPr>
            <w:r w:rsidRPr="00412367">
              <w:rPr>
                <w:color w:val="000000"/>
                <w:lang w:val="en-US"/>
                <w:rPrChange w:id="1172" w:author="Huke, Juan (extern)" w:date="2024-05-22T18:34:00Z">
                  <w:rPr>
                    <w:color w:val="000000"/>
                  </w:rPr>
                </w:rPrChange>
              </w:rPr>
              <w:t xml:space="preserve">  (XX_ABS_NON_REFUND_PPD_CLA != 0 and XX_ABS_NON_REFUND_PPD_CLA is not NULL) and </w:t>
            </w:r>
          </w:p>
          <w:p w14:paraId="77B87E9C" w14:textId="77777777" w:rsidR="00003DFB" w:rsidRPr="00412367" w:rsidRDefault="00003DFB" w:rsidP="00003DFB">
            <w:pPr>
              <w:jc w:val="left"/>
              <w:rPr>
                <w:color w:val="000000"/>
                <w:lang w:val="en-US"/>
                <w:rPrChange w:id="1173" w:author="Huke, Juan (extern)" w:date="2024-05-22T18:34:00Z">
                  <w:rPr>
                    <w:color w:val="000000"/>
                  </w:rPr>
                </w:rPrChange>
              </w:rPr>
            </w:pPr>
            <w:r w:rsidRPr="00412367">
              <w:rPr>
                <w:color w:val="000000"/>
                <w:lang w:val="en-US"/>
                <w:rPrChange w:id="1174" w:author="Huke, Juan (extern)" w:date="2024-05-22T18:34:00Z">
                  <w:rPr>
                    <w:color w:val="000000"/>
                  </w:rPr>
                </w:rPrChange>
              </w:rPr>
              <w:t xml:space="preserve">  (XX_ABS_PPD_CLA != 0 and XX_ABS_PPD_CLA is not NULL)</w:t>
            </w:r>
          </w:p>
          <w:p w14:paraId="7BDE23B9" w14:textId="77777777" w:rsidR="00003DFB" w:rsidRPr="00412367" w:rsidRDefault="00003DFB" w:rsidP="00003DFB">
            <w:pPr>
              <w:jc w:val="left"/>
              <w:rPr>
                <w:color w:val="000000"/>
                <w:lang w:val="en-US"/>
                <w:rPrChange w:id="1175" w:author="Huke, Juan (extern)" w:date="2024-05-22T18:34:00Z">
                  <w:rPr>
                    <w:color w:val="000000"/>
                  </w:rPr>
                </w:rPrChange>
              </w:rPr>
            </w:pPr>
            <w:r w:rsidRPr="00412367">
              <w:rPr>
                <w:color w:val="000000"/>
                <w:lang w:val="en-US"/>
                <w:rPrChange w:id="1176" w:author="Huke, Juan (extern)" w:date="2024-05-22T18:34:00Z">
                  <w:rPr>
                    <w:color w:val="000000"/>
                  </w:rPr>
                </w:rPrChange>
              </w:rPr>
              <w:t>then</w:t>
            </w:r>
          </w:p>
          <w:p w14:paraId="140D768E" w14:textId="77777777" w:rsidR="00003DFB" w:rsidRPr="00412367" w:rsidRDefault="00003DFB" w:rsidP="00003DFB">
            <w:pPr>
              <w:jc w:val="left"/>
              <w:rPr>
                <w:color w:val="000000"/>
                <w:lang w:val="en-US"/>
                <w:rPrChange w:id="1177" w:author="Huke, Juan (extern)" w:date="2024-05-22T18:34:00Z">
                  <w:rPr>
                    <w:color w:val="000000"/>
                  </w:rPr>
                </w:rPrChange>
              </w:rPr>
            </w:pPr>
            <w:r w:rsidRPr="00412367">
              <w:rPr>
                <w:color w:val="000000"/>
                <w:lang w:val="en-US"/>
                <w:rPrChange w:id="1178" w:author="Huke, Juan (extern)" w:date="2024-05-22T18:34:00Z">
                  <w:rPr>
                    <w:color w:val="000000"/>
                  </w:rPr>
                </w:rPrChange>
              </w:rPr>
              <w:t xml:space="preserve">  (XX_ABS_NON_REFUND_P</w:t>
            </w:r>
            <w:r w:rsidRPr="00412367">
              <w:rPr>
                <w:color w:val="000000"/>
                <w:lang w:val="en-US"/>
                <w:rPrChange w:id="1179" w:author="Huke, Juan (extern)" w:date="2024-05-22T18:34:00Z">
                  <w:rPr>
                    <w:color w:val="000000"/>
                  </w:rPr>
                </w:rPrChange>
              </w:rPr>
              <w:lastRenderedPageBreak/>
              <w:t>PD_CLA / XX_ABS_PPD_CLA)</w:t>
            </w:r>
          </w:p>
          <w:p w14:paraId="6389F349" w14:textId="77777777" w:rsidR="00003DFB" w:rsidRDefault="00003DFB" w:rsidP="00003DFB">
            <w:pPr>
              <w:jc w:val="left"/>
              <w:rPr>
                <w:color w:val="000000"/>
              </w:rPr>
            </w:pPr>
            <w:r>
              <w:rPr>
                <w:color w:val="000000"/>
              </w:rPr>
              <w:t>else</w:t>
            </w:r>
          </w:p>
          <w:p w14:paraId="3E471F39" w14:textId="77777777" w:rsidR="00003DFB" w:rsidRDefault="00003DFB" w:rsidP="00003DFB">
            <w:pPr>
              <w:jc w:val="left"/>
              <w:rPr>
                <w:color w:val="000000"/>
              </w:rPr>
            </w:pPr>
            <w:r>
              <w:rPr>
                <w:color w:val="000000"/>
              </w:rPr>
              <w:t xml:space="preserve">  NULL)</w:t>
            </w:r>
          </w:p>
          <w:p w14:paraId="4985902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3F89FE2" w14:textId="77777777" w:rsidR="00003DFB" w:rsidRDefault="00003DFB" w:rsidP="00003DFB">
            <w:pPr>
              <w:jc w:val="left"/>
              <w:rPr>
                <w:color w:val="000000"/>
              </w:rPr>
            </w:pPr>
            <w:r>
              <w:rPr>
                <w:color w:val="000000"/>
              </w:rPr>
              <w:lastRenderedPageBreak/>
              <w:t>Prozentualer nicht erstattungsfähiger Kaufpreisabschlag</w:t>
            </w:r>
          </w:p>
          <w:p w14:paraId="141A67E9" w14:textId="77777777" w:rsidR="00003DFB" w:rsidRDefault="00003DFB" w:rsidP="00003DFB">
            <w:pPr>
              <w:jc w:val="left"/>
              <w:rPr>
                <w:color w:val="000000"/>
              </w:rPr>
            </w:pPr>
          </w:p>
          <w:p w14:paraId="54112212" w14:textId="77777777" w:rsidR="00003DFB" w:rsidRDefault="00003DFB" w:rsidP="00003DFB">
            <w:pPr>
              <w:jc w:val="left"/>
              <w:rPr>
                <w:color w:val="000000"/>
              </w:rPr>
            </w:pPr>
            <w:r>
              <w:rPr>
                <w:color w:val="000000"/>
              </w:rPr>
              <w:t>XX_ABS_NON_REFUND_PPD_CLA=</w:t>
            </w:r>
          </w:p>
          <w:p w14:paraId="3054F0DF" w14:textId="77777777" w:rsidR="00003DFB" w:rsidRDefault="00003DFB" w:rsidP="00003DFB">
            <w:pPr>
              <w:jc w:val="left"/>
              <w:rPr>
                <w:color w:val="000000"/>
              </w:rPr>
            </w:pPr>
            <w:r>
              <w:rPr>
                <w:color w:val="000000"/>
              </w:rPr>
              <w:t>Nicht erstattungsfähiger Kaufpreis</w:t>
            </w:r>
          </w:p>
          <w:p w14:paraId="45A956CE" w14:textId="77777777" w:rsidR="00003DFB" w:rsidRDefault="00003DFB" w:rsidP="00003DFB">
            <w:pPr>
              <w:jc w:val="left"/>
              <w:rPr>
                <w:color w:val="000000"/>
              </w:rPr>
            </w:pPr>
            <w:r>
              <w:rPr>
                <w:color w:val="000000"/>
              </w:rPr>
              <w:t>XX_ABS_PPD_CLA=Kaufpreisnachlass</w:t>
            </w:r>
          </w:p>
        </w:tc>
      </w:tr>
      <w:tr w:rsidR="00003DFB" w:rsidRPr="00003DFB" w14:paraId="29DD409A" w14:textId="77777777" w:rsidTr="00003DFB">
        <w:trPr>
          <w:trHeight w:val="449"/>
        </w:trPr>
        <w:tc>
          <w:tcPr>
            <w:tcW w:w="550" w:type="dxa"/>
            <w:tcBorders>
              <w:top w:val="nil"/>
              <w:bottom w:val="nil"/>
            </w:tcBorders>
            <w:shd w:val="clear" w:color="auto" w:fill="FFFFFF"/>
          </w:tcPr>
          <w:p w14:paraId="57805FE1" w14:textId="77777777" w:rsidR="00003DFB" w:rsidRDefault="00003DFB" w:rsidP="00003DFB">
            <w:pPr>
              <w:jc w:val="left"/>
              <w:rPr>
                <w:color w:val="000000"/>
              </w:rPr>
            </w:pPr>
          </w:p>
        </w:tc>
        <w:tc>
          <w:tcPr>
            <w:tcW w:w="1646" w:type="dxa"/>
            <w:tcBorders>
              <w:top w:val="nil"/>
              <w:bottom w:val="nil"/>
            </w:tcBorders>
            <w:shd w:val="clear" w:color="auto" w:fill="FFFFFF"/>
          </w:tcPr>
          <w:p w14:paraId="72EB328C" w14:textId="77777777" w:rsidR="00003DFB" w:rsidRDefault="00003DFB" w:rsidP="00003DFB">
            <w:pPr>
              <w:jc w:val="left"/>
              <w:rPr>
                <w:color w:val="000000"/>
              </w:rPr>
            </w:pPr>
          </w:p>
        </w:tc>
        <w:tc>
          <w:tcPr>
            <w:tcW w:w="1647" w:type="dxa"/>
            <w:tcBorders>
              <w:top w:val="nil"/>
              <w:bottom w:val="nil"/>
            </w:tcBorders>
            <w:shd w:val="clear" w:color="auto" w:fill="FFFFFF"/>
          </w:tcPr>
          <w:p w14:paraId="43FF0FB5" w14:textId="77777777" w:rsidR="00003DFB" w:rsidRDefault="00003DFB" w:rsidP="00003DFB">
            <w:pPr>
              <w:jc w:val="left"/>
              <w:rPr>
                <w:color w:val="000000"/>
              </w:rPr>
            </w:pPr>
          </w:p>
        </w:tc>
        <w:tc>
          <w:tcPr>
            <w:tcW w:w="1647" w:type="dxa"/>
            <w:shd w:val="clear" w:color="auto" w:fill="FFFFFF"/>
          </w:tcPr>
          <w:p w14:paraId="2B0A6D7E" w14:textId="77777777" w:rsidR="00003DFB" w:rsidRPr="00412367" w:rsidRDefault="00003DFB" w:rsidP="00003DFB">
            <w:pPr>
              <w:jc w:val="left"/>
              <w:rPr>
                <w:color w:val="000000"/>
                <w:lang w:val="en-US"/>
                <w:rPrChange w:id="1180" w:author="Huke, Juan (extern)" w:date="2024-05-22T18:34:00Z">
                  <w:rPr>
                    <w:color w:val="000000"/>
                  </w:rPr>
                </w:rPrChange>
              </w:rPr>
            </w:pPr>
            <w:r w:rsidRPr="00412367">
              <w:rPr>
                <w:color w:val="000000"/>
                <w:lang w:val="en-US"/>
                <w:rPrChange w:id="1181" w:author="Huke, Juan (extern)" w:date="2024-05-22T18:34:00Z">
                  <w:rPr>
                    <w:color w:val="000000"/>
                  </w:rPr>
                </w:rPrChange>
              </w:rPr>
              <w:t>XX_C_CONTRACT_LGDS_CR_ABS</w:t>
            </w:r>
          </w:p>
        </w:tc>
        <w:tc>
          <w:tcPr>
            <w:tcW w:w="1647" w:type="dxa"/>
            <w:shd w:val="clear" w:color="auto" w:fill="FFFFFF"/>
          </w:tcPr>
          <w:p w14:paraId="4A175357" w14:textId="77777777" w:rsidR="00003DFB" w:rsidRPr="00412367" w:rsidRDefault="00003DFB" w:rsidP="00003DFB">
            <w:pPr>
              <w:jc w:val="left"/>
              <w:rPr>
                <w:color w:val="000000"/>
                <w:lang w:val="en-US"/>
                <w:rPrChange w:id="1182" w:author="Huke, Juan (extern)" w:date="2024-05-22T18:34:00Z">
                  <w:rPr>
                    <w:color w:val="000000"/>
                  </w:rPr>
                </w:rPrChange>
              </w:rPr>
            </w:pPr>
            <w:r w:rsidRPr="00412367">
              <w:rPr>
                <w:color w:val="000000"/>
                <w:lang w:val="en-US"/>
                <w:rPrChange w:id="1183" w:author="Huke, Juan (extern)" w:date="2024-05-22T18:34:00Z">
                  <w:rPr>
                    <w:color w:val="000000"/>
                  </w:rPr>
                </w:rPrChange>
              </w:rPr>
              <w:t>XX_ABS_NON_REFUND_PPD_CLA</w:t>
            </w:r>
          </w:p>
        </w:tc>
        <w:tc>
          <w:tcPr>
            <w:tcW w:w="1647" w:type="dxa"/>
            <w:shd w:val="clear" w:color="auto" w:fill="FFFFFF"/>
          </w:tcPr>
          <w:p w14:paraId="7BE4FEE7"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B13DD01" w14:textId="77777777" w:rsidR="00003DFB" w:rsidRDefault="00003DFB" w:rsidP="00003DFB">
            <w:pPr>
              <w:jc w:val="left"/>
              <w:rPr>
                <w:color w:val="000000"/>
              </w:rPr>
            </w:pPr>
          </w:p>
        </w:tc>
        <w:tc>
          <w:tcPr>
            <w:tcW w:w="2906" w:type="dxa"/>
            <w:tcBorders>
              <w:top w:val="nil"/>
              <w:bottom w:val="nil"/>
            </w:tcBorders>
            <w:shd w:val="clear" w:color="auto" w:fill="FFFFFF"/>
          </w:tcPr>
          <w:p w14:paraId="64123738" w14:textId="77777777" w:rsidR="00003DFB" w:rsidRDefault="00003DFB" w:rsidP="00003DFB">
            <w:pPr>
              <w:jc w:val="left"/>
              <w:rPr>
                <w:color w:val="000000"/>
              </w:rPr>
            </w:pPr>
          </w:p>
        </w:tc>
      </w:tr>
      <w:tr w:rsidR="00003DFB" w:rsidRPr="00003DFB" w14:paraId="265C3BB1" w14:textId="77777777" w:rsidTr="00003DFB">
        <w:trPr>
          <w:trHeight w:val="449"/>
        </w:trPr>
        <w:tc>
          <w:tcPr>
            <w:tcW w:w="550" w:type="dxa"/>
            <w:tcBorders>
              <w:top w:val="nil"/>
              <w:bottom w:val="nil"/>
            </w:tcBorders>
            <w:shd w:val="clear" w:color="auto" w:fill="FFFFFF"/>
          </w:tcPr>
          <w:p w14:paraId="280424F2" w14:textId="77777777" w:rsidR="00003DFB" w:rsidRDefault="00003DFB" w:rsidP="00003DFB">
            <w:pPr>
              <w:jc w:val="left"/>
              <w:rPr>
                <w:color w:val="000000"/>
              </w:rPr>
            </w:pPr>
          </w:p>
        </w:tc>
        <w:tc>
          <w:tcPr>
            <w:tcW w:w="1646" w:type="dxa"/>
            <w:tcBorders>
              <w:top w:val="nil"/>
              <w:bottom w:val="nil"/>
            </w:tcBorders>
            <w:shd w:val="clear" w:color="auto" w:fill="FFFFFF"/>
          </w:tcPr>
          <w:p w14:paraId="420A18F4" w14:textId="77777777" w:rsidR="00003DFB" w:rsidRDefault="00003DFB" w:rsidP="00003DFB">
            <w:pPr>
              <w:jc w:val="left"/>
              <w:rPr>
                <w:color w:val="000000"/>
              </w:rPr>
            </w:pPr>
          </w:p>
        </w:tc>
        <w:tc>
          <w:tcPr>
            <w:tcW w:w="1647" w:type="dxa"/>
            <w:tcBorders>
              <w:top w:val="nil"/>
              <w:bottom w:val="nil"/>
            </w:tcBorders>
            <w:shd w:val="clear" w:color="auto" w:fill="FFFFFF"/>
          </w:tcPr>
          <w:p w14:paraId="186C1598" w14:textId="77777777" w:rsidR="00003DFB" w:rsidRDefault="00003DFB" w:rsidP="00003DFB">
            <w:pPr>
              <w:jc w:val="left"/>
              <w:rPr>
                <w:color w:val="000000"/>
              </w:rPr>
            </w:pPr>
          </w:p>
        </w:tc>
        <w:tc>
          <w:tcPr>
            <w:tcW w:w="1647" w:type="dxa"/>
            <w:shd w:val="clear" w:color="auto" w:fill="FFFFFF"/>
          </w:tcPr>
          <w:p w14:paraId="0585309A" w14:textId="77777777" w:rsidR="00003DFB" w:rsidRPr="00412367" w:rsidRDefault="00003DFB" w:rsidP="00003DFB">
            <w:pPr>
              <w:jc w:val="left"/>
              <w:rPr>
                <w:color w:val="000000"/>
                <w:lang w:val="en-US"/>
                <w:rPrChange w:id="1184" w:author="Huke, Juan (extern)" w:date="2024-05-22T18:34:00Z">
                  <w:rPr>
                    <w:color w:val="000000"/>
                  </w:rPr>
                </w:rPrChange>
              </w:rPr>
            </w:pPr>
            <w:r w:rsidRPr="00412367">
              <w:rPr>
                <w:color w:val="000000"/>
                <w:lang w:val="en-US"/>
                <w:rPrChange w:id="1185" w:author="Huke, Juan (extern)" w:date="2024-05-22T18:34:00Z">
                  <w:rPr>
                    <w:color w:val="000000"/>
                  </w:rPr>
                </w:rPrChange>
              </w:rPr>
              <w:t>XX_C_CONTRACT_LGDS_CR_ABS</w:t>
            </w:r>
          </w:p>
        </w:tc>
        <w:tc>
          <w:tcPr>
            <w:tcW w:w="1647" w:type="dxa"/>
            <w:shd w:val="clear" w:color="auto" w:fill="FFFFFF"/>
          </w:tcPr>
          <w:p w14:paraId="61A64941" w14:textId="77777777" w:rsidR="00003DFB" w:rsidRDefault="00003DFB" w:rsidP="00003DFB">
            <w:pPr>
              <w:jc w:val="left"/>
              <w:rPr>
                <w:color w:val="000000"/>
              </w:rPr>
            </w:pPr>
            <w:r>
              <w:rPr>
                <w:color w:val="000000"/>
              </w:rPr>
              <w:t>XX_ABS_PPD_CLA</w:t>
            </w:r>
          </w:p>
        </w:tc>
        <w:tc>
          <w:tcPr>
            <w:tcW w:w="1647" w:type="dxa"/>
            <w:shd w:val="clear" w:color="auto" w:fill="FFFFFF"/>
          </w:tcPr>
          <w:p w14:paraId="43551D20"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34B3EA6" w14:textId="77777777" w:rsidR="00003DFB" w:rsidRDefault="00003DFB" w:rsidP="00003DFB">
            <w:pPr>
              <w:jc w:val="left"/>
              <w:rPr>
                <w:color w:val="000000"/>
              </w:rPr>
            </w:pPr>
          </w:p>
        </w:tc>
        <w:tc>
          <w:tcPr>
            <w:tcW w:w="2906" w:type="dxa"/>
            <w:tcBorders>
              <w:top w:val="nil"/>
              <w:bottom w:val="nil"/>
            </w:tcBorders>
            <w:shd w:val="clear" w:color="auto" w:fill="FFFFFF"/>
          </w:tcPr>
          <w:p w14:paraId="68AF40F7" w14:textId="77777777" w:rsidR="00003DFB" w:rsidRDefault="00003DFB" w:rsidP="00003DFB">
            <w:pPr>
              <w:jc w:val="left"/>
              <w:rPr>
                <w:color w:val="000000"/>
              </w:rPr>
            </w:pPr>
          </w:p>
        </w:tc>
      </w:tr>
      <w:tr w:rsidR="00003DFB" w:rsidRPr="00003DFB" w14:paraId="65356372" w14:textId="77777777" w:rsidTr="00003DFB">
        <w:trPr>
          <w:trHeight w:val="449"/>
        </w:trPr>
        <w:tc>
          <w:tcPr>
            <w:tcW w:w="550" w:type="dxa"/>
            <w:tcBorders>
              <w:top w:val="nil"/>
              <w:bottom w:val="single" w:sz="4" w:space="0" w:color="auto"/>
            </w:tcBorders>
            <w:shd w:val="clear" w:color="auto" w:fill="FFFFFF"/>
          </w:tcPr>
          <w:p w14:paraId="3B6AC7B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A7CD68F"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23FD0F6" w14:textId="77777777" w:rsidR="00003DFB" w:rsidRDefault="00003DFB" w:rsidP="00003DFB">
            <w:pPr>
              <w:jc w:val="left"/>
              <w:rPr>
                <w:color w:val="000000"/>
              </w:rPr>
            </w:pPr>
          </w:p>
        </w:tc>
        <w:tc>
          <w:tcPr>
            <w:tcW w:w="1647" w:type="dxa"/>
            <w:shd w:val="clear" w:color="auto" w:fill="FFFFFF"/>
          </w:tcPr>
          <w:p w14:paraId="1540633B" w14:textId="77777777" w:rsidR="00003DFB" w:rsidRPr="00412367" w:rsidRDefault="00003DFB" w:rsidP="00003DFB">
            <w:pPr>
              <w:jc w:val="left"/>
              <w:rPr>
                <w:color w:val="000000"/>
                <w:lang w:val="en-US"/>
                <w:rPrChange w:id="1186" w:author="Huke, Juan (extern)" w:date="2024-05-22T18:34:00Z">
                  <w:rPr>
                    <w:color w:val="000000"/>
                  </w:rPr>
                </w:rPrChange>
              </w:rPr>
            </w:pPr>
            <w:r w:rsidRPr="00412367">
              <w:rPr>
                <w:color w:val="000000"/>
                <w:lang w:val="en-US"/>
                <w:rPrChange w:id="1187" w:author="Huke, Juan (extern)" w:date="2024-05-22T18:34:00Z">
                  <w:rPr>
                    <w:color w:val="000000"/>
                  </w:rPr>
                </w:rPrChange>
              </w:rPr>
              <w:t>XX_C_CONTRACT_LGDS_CR_ABS</w:t>
            </w:r>
          </w:p>
        </w:tc>
        <w:tc>
          <w:tcPr>
            <w:tcW w:w="1647" w:type="dxa"/>
            <w:shd w:val="clear" w:color="auto" w:fill="FFFFFF"/>
          </w:tcPr>
          <w:p w14:paraId="622B9DA2" w14:textId="77777777" w:rsidR="00003DFB" w:rsidRDefault="00003DFB" w:rsidP="00003DFB">
            <w:pPr>
              <w:jc w:val="left"/>
              <w:rPr>
                <w:color w:val="000000"/>
              </w:rPr>
            </w:pPr>
            <w:r>
              <w:rPr>
                <w:color w:val="000000"/>
              </w:rPr>
              <w:t>XX_CONTRACT</w:t>
            </w:r>
          </w:p>
        </w:tc>
        <w:tc>
          <w:tcPr>
            <w:tcW w:w="1647" w:type="dxa"/>
            <w:shd w:val="clear" w:color="auto" w:fill="FFFFFF"/>
          </w:tcPr>
          <w:p w14:paraId="3E4B2977"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64829D5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1DBB82E" w14:textId="77777777" w:rsidR="00003DFB" w:rsidRDefault="00003DFB" w:rsidP="00003DFB">
            <w:pPr>
              <w:jc w:val="left"/>
              <w:rPr>
                <w:color w:val="000000"/>
              </w:rPr>
            </w:pPr>
          </w:p>
        </w:tc>
      </w:tr>
      <w:tr w:rsidR="00003DFB" w:rsidRPr="00003DFB" w14:paraId="0309FCD1" w14:textId="77777777" w:rsidTr="00003DFB">
        <w:trPr>
          <w:trHeight w:val="449"/>
        </w:trPr>
        <w:tc>
          <w:tcPr>
            <w:tcW w:w="550" w:type="dxa"/>
            <w:tcBorders>
              <w:top w:val="single" w:sz="4" w:space="0" w:color="auto"/>
              <w:bottom w:val="nil"/>
            </w:tcBorders>
            <w:shd w:val="clear" w:color="auto" w:fill="FFFFFF"/>
          </w:tcPr>
          <w:p w14:paraId="4C350919" w14:textId="77777777" w:rsidR="00003DFB" w:rsidRDefault="00003DFB" w:rsidP="00003DFB">
            <w:pPr>
              <w:jc w:val="left"/>
              <w:rPr>
                <w:color w:val="000000"/>
              </w:rPr>
            </w:pPr>
            <w:r>
              <w:rPr>
                <w:color w:val="000000"/>
              </w:rPr>
              <w:t>23</w:t>
            </w:r>
          </w:p>
        </w:tc>
        <w:tc>
          <w:tcPr>
            <w:tcW w:w="1646" w:type="dxa"/>
            <w:tcBorders>
              <w:top w:val="single" w:sz="4" w:space="0" w:color="auto"/>
              <w:bottom w:val="nil"/>
            </w:tcBorders>
            <w:shd w:val="clear" w:color="auto" w:fill="FFFFFF"/>
          </w:tcPr>
          <w:p w14:paraId="29AAD827" w14:textId="77777777" w:rsidR="00003DFB" w:rsidRDefault="00003DFB" w:rsidP="00003DFB">
            <w:pPr>
              <w:jc w:val="left"/>
              <w:rPr>
                <w:color w:val="000000"/>
              </w:rPr>
            </w:pPr>
            <w:r>
              <w:rPr>
                <w:color w:val="000000"/>
              </w:rPr>
              <w:t>B040</w:t>
            </w:r>
          </w:p>
        </w:tc>
        <w:tc>
          <w:tcPr>
            <w:tcW w:w="1647" w:type="dxa"/>
            <w:tcBorders>
              <w:top w:val="single" w:sz="4" w:space="0" w:color="auto"/>
              <w:bottom w:val="nil"/>
            </w:tcBorders>
            <w:shd w:val="clear" w:color="auto" w:fill="FFFFFF"/>
          </w:tcPr>
          <w:p w14:paraId="1A33225E" w14:textId="77777777" w:rsidR="00003DFB" w:rsidRDefault="00003DFB" w:rsidP="00003DFB">
            <w:pPr>
              <w:jc w:val="left"/>
              <w:rPr>
                <w:color w:val="000000"/>
              </w:rPr>
            </w:pPr>
            <w:r>
              <w:rPr>
                <w:color w:val="000000"/>
              </w:rPr>
              <w:t>double</w:t>
            </w:r>
          </w:p>
        </w:tc>
        <w:tc>
          <w:tcPr>
            <w:tcW w:w="1647" w:type="dxa"/>
            <w:shd w:val="clear" w:color="auto" w:fill="FFFFFF"/>
          </w:tcPr>
          <w:p w14:paraId="36BA2D97" w14:textId="77777777" w:rsidR="00003DFB" w:rsidRDefault="00003DFB" w:rsidP="00003DFB">
            <w:pPr>
              <w:jc w:val="left"/>
              <w:rPr>
                <w:color w:val="000000"/>
              </w:rPr>
            </w:pPr>
            <w:r>
              <w:rPr>
                <w:color w:val="000000"/>
              </w:rPr>
              <w:t>POSITION</w:t>
            </w:r>
          </w:p>
        </w:tc>
        <w:tc>
          <w:tcPr>
            <w:tcW w:w="1647" w:type="dxa"/>
            <w:shd w:val="clear" w:color="auto" w:fill="FFFFFF"/>
          </w:tcPr>
          <w:p w14:paraId="1F73D199" w14:textId="77777777" w:rsidR="00003DFB" w:rsidRDefault="00003DFB" w:rsidP="00003DFB">
            <w:pPr>
              <w:jc w:val="left"/>
              <w:rPr>
                <w:color w:val="000000"/>
              </w:rPr>
            </w:pPr>
            <w:r>
              <w:rPr>
                <w:color w:val="000000"/>
              </w:rPr>
              <w:t>B500</w:t>
            </w:r>
          </w:p>
        </w:tc>
        <w:tc>
          <w:tcPr>
            <w:tcW w:w="1647" w:type="dxa"/>
            <w:shd w:val="clear" w:color="auto" w:fill="FFFFFF"/>
          </w:tcPr>
          <w:p w14:paraId="393CA8F5"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72A98B1" w14:textId="77777777" w:rsidR="00003DFB" w:rsidRDefault="00003DFB" w:rsidP="00003DFB">
            <w:pPr>
              <w:jc w:val="left"/>
              <w:rPr>
                <w:color w:val="000000"/>
              </w:rPr>
            </w:pPr>
            <w:r>
              <w:rPr>
                <w:color w:val="000000"/>
              </w:rPr>
              <w:t>Bewirtschaftung Cluster HGB:</w:t>
            </w:r>
          </w:p>
          <w:p w14:paraId="6830A866" w14:textId="77777777" w:rsidR="00003DFB" w:rsidRDefault="00003DFB" w:rsidP="00003DFB">
            <w:pPr>
              <w:jc w:val="left"/>
              <w:rPr>
                <w:color w:val="000000"/>
              </w:rPr>
            </w:pPr>
          </w:p>
          <w:p w14:paraId="2DB932B0" w14:textId="77777777" w:rsidR="00003DFB" w:rsidRDefault="00003DFB" w:rsidP="00003DFB">
            <w:pPr>
              <w:jc w:val="left"/>
              <w:rPr>
                <w:color w:val="000000"/>
              </w:rPr>
            </w:pPr>
            <w:r>
              <w:rPr>
                <w:color w:val="000000"/>
              </w:rPr>
              <w:t>baw. keine Umsetzung für HGB</w:t>
            </w:r>
          </w:p>
          <w:p w14:paraId="34DA576A" w14:textId="77777777" w:rsidR="00003DFB" w:rsidRDefault="00003DFB" w:rsidP="00003DFB">
            <w:pPr>
              <w:jc w:val="left"/>
              <w:rPr>
                <w:color w:val="000000"/>
              </w:rPr>
            </w:pPr>
          </w:p>
          <w:p w14:paraId="3758504E" w14:textId="77777777" w:rsidR="00003DFB" w:rsidRDefault="00003DFB" w:rsidP="00003DFB">
            <w:pPr>
              <w:jc w:val="left"/>
              <w:rPr>
                <w:color w:val="000000"/>
              </w:rPr>
            </w:pPr>
            <w:r>
              <w:rPr>
                <w:color w:val="000000"/>
              </w:rPr>
              <w:t>Bewirtschaftung Cluster IFRS:</w:t>
            </w:r>
          </w:p>
          <w:p w14:paraId="520D8F29" w14:textId="77777777" w:rsidR="00003DFB" w:rsidRDefault="00003DFB" w:rsidP="00003DFB">
            <w:pPr>
              <w:jc w:val="left"/>
              <w:rPr>
                <w:color w:val="000000"/>
              </w:rPr>
            </w:pPr>
          </w:p>
          <w:p w14:paraId="6D39F507" w14:textId="77777777" w:rsidR="00003DFB" w:rsidRDefault="00003DFB" w:rsidP="00003DFB">
            <w:pPr>
              <w:jc w:val="left"/>
              <w:rPr>
                <w:color w:val="000000"/>
              </w:rPr>
            </w:pPr>
            <w:r>
              <w:rPr>
                <w:color w:val="000000"/>
              </w:rPr>
              <w:t>if B500 = 2</w:t>
            </w:r>
          </w:p>
          <w:p w14:paraId="637A0547" w14:textId="77777777" w:rsidR="00003DFB" w:rsidRPr="00412367" w:rsidRDefault="00003DFB" w:rsidP="00003DFB">
            <w:pPr>
              <w:jc w:val="left"/>
              <w:rPr>
                <w:color w:val="000000"/>
                <w:lang w:val="en-US"/>
                <w:rPrChange w:id="1188" w:author="Huke, Juan (extern)" w:date="2024-05-22T18:34:00Z">
                  <w:rPr>
                    <w:color w:val="000000"/>
                  </w:rPr>
                </w:rPrChange>
              </w:rPr>
            </w:pPr>
            <w:r w:rsidRPr="00412367">
              <w:rPr>
                <w:color w:val="000000"/>
                <w:lang w:val="en-US"/>
                <w:rPrChange w:id="1189" w:author="Huke, Juan (extern)" w:date="2024-05-22T18:34:00Z">
                  <w:rPr>
                    <w:color w:val="000000"/>
                  </w:rPr>
                </w:rPrChange>
              </w:rPr>
              <w:t>then (if (B603 = 'O' or (B603 = 'T' and XX_C_CONTRACT_LGDS_CR_SOLVV.XX_PTE_P = 100))</w:t>
            </w:r>
          </w:p>
          <w:p w14:paraId="5B2958D2" w14:textId="77777777" w:rsidR="00003DFB" w:rsidRPr="00412367" w:rsidRDefault="00003DFB" w:rsidP="00003DFB">
            <w:pPr>
              <w:jc w:val="left"/>
              <w:rPr>
                <w:color w:val="000000"/>
                <w:lang w:val="en-US"/>
                <w:rPrChange w:id="1190" w:author="Huke, Juan (extern)" w:date="2024-05-22T18:34:00Z">
                  <w:rPr>
                    <w:color w:val="000000"/>
                  </w:rPr>
                </w:rPrChange>
              </w:rPr>
            </w:pPr>
            <w:r w:rsidRPr="00412367">
              <w:rPr>
                <w:color w:val="000000"/>
                <w:lang w:val="en-US"/>
                <w:rPrChange w:id="1191" w:author="Huke, Juan (extern)" w:date="2024-05-22T18:34:00Z">
                  <w:rPr>
                    <w:color w:val="000000"/>
                  </w:rPr>
                </w:rPrChange>
              </w:rPr>
              <w:t>then round ((XX_C_CONTRACT_LGDS_</w:t>
            </w:r>
            <w:r w:rsidRPr="00412367">
              <w:rPr>
                <w:color w:val="000000"/>
                <w:lang w:val="en-US"/>
                <w:rPrChange w:id="1192" w:author="Huke, Juan (extern)" w:date="2024-05-22T18:34:00Z">
                  <w:rPr>
                    <w:color w:val="000000"/>
                  </w:rPr>
                </w:rPrChange>
              </w:rPr>
              <w:lastRenderedPageBreak/>
              <w:t>CR_SOLVV.XX_LGD_BE_UNSEC_P/ 100), 9)</w:t>
            </w:r>
          </w:p>
          <w:p w14:paraId="5C415CEF" w14:textId="77777777" w:rsidR="00003DFB" w:rsidRPr="00412367" w:rsidRDefault="00003DFB" w:rsidP="00003DFB">
            <w:pPr>
              <w:jc w:val="left"/>
              <w:rPr>
                <w:color w:val="000000"/>
                <w:lang w:val="en-US"/>
                <w:rPrChange w:id="1193" w:author="Huke, Juan (extern)" w:date="2024-05-22T18:34:00Z">
                  <w:rPr>
                    <w:color w:val="000000"/>
                  </w:rPr>
                </w:rPrChange>
              </w:rPr>
            </w:pPr>
            <w:r w:rsidRPr="00412367">
              <w:rPr>
                <w:color w:val="000000"/>
                <w:lang w:val="en-US"/>
                <w:rPrChange w:id="1194" w:author="Huke, Juan (extern)" w:date="2024-05-22T18:34:00Z">
                  <w:rPr>
                    <w:color w:val="000000"/>
                  </w:rPr>
                </w:rPrChange>
              </w:rPr>
              <w:t>else (if (B603 = 'T'  and XX_C_CONTRACT_LGDS_CR_SOLVV.XX_PTE_P &lt; 100)</w:t>
            </w:r>
          </w:p>
          <w:p w14:paraId="52972533" w14:textId="77777777" w:rsidR="00003DFB" w:rsidRPr="00412367" w:rsidRDefault="00003DFB" w:rsidP="00003DFB">
            <w:pPr>
              <w:jc w:val="left"/>
              <w:rPr>
                <w:color w:val="000000"/>
                <w:lang w:val="en-US"/>
                <w:rPrChange w:id="1195" w:author="Huke, Juan (extern)" w:date="2024-05-22T18:34:00Z">
                  <w:rPr>
                    <w:color w:val="000000"/>
                  </w:rPr>
                </w:rPrChange>
              </w:rPr>
            </w:pPr>
            <w:r w:rsidRPr="00412367">
              <w:rPr>
                <w:color w:val="000000"/>
                <w:lang w:val="en-US"/>
                <w:rPrChange w:id="1196" w:author="Huke, Juan (extern)" w:date="2024-05-22T18:34:00Z">
                  <w:rPr>
                    <w:color w:val="000000"/>
                  </w:rPr>
                </w:rPrChange>
              </w:rPr>
              <w:t>then 1</w:t>
            </w:r>
          </w:p>
          <w:p w14:paraId="0B7AF058" w14:textId="77777777" w:rsidR="00003DFB" w:rsidRPr="00412367" w:rsidRDefault="00003DFB" w:rsidP="00003DFB">
            <w:pPr>
              <w:jc w:val="left"/>
              <w:rPr>
                <w:color w:val="000000"/>
                <w:lang w:val="en-US"/>
                <w:rPrChange w:id="1197" w:author="Huke, Juan (extern)" w:date="2024-05-22T18:34:00Z">
                  <w:rPr>
                    <w:color w:val="000000"/>
                  </w:rPr>
                </w:rPrChange>
              </w:rPr>
            </w:pPr>
            <w:r w:rsidRPr="00412367">
              <w:rPr>
                <w:color w:val="000000"/>
                <w:lang w:val="en-US"/>
                <w:rPrChange w:id="1198" w:author="Huke, Juan (extern)" w:date="2024-05-22T18:34:00Z">
                  <w:rPr>
                    <w:color w:val="000000"/>
                  </w:rPr>
                </w:rPrChange>
              </w:rPr>
              <w:t>else NULL))</w:t>
            </w:r>
          </w:p>
          <w:p w14:paraId="06631925" w14:textId="77777777" w:rsidR="00003DFB" w:rsidRPr="00412367" w:rsidRDefault="00003DFB" w:rsidP="00003DFB">
            <w:pPr>
              <w:jc w:val="left"/>
              <w:rPr>
                <w:color w:val="000000"/>
                <w:lang w:val="en-US"/>
                <w:rPrChange w:id="1199" w:author="Huke, Juan (extern)" w:date="2024-05-22T18:34:00Z">
                  <w:rPr>
                    <w:color w:val="000000"/>
                  </w:rPr>
                </w:rPrChange>
              </w:rPr>
            </w:pPr>
            <w:r w:rsidRPr="00412367">
              <w:rPr>
                <w:color w:val="000000"/>
                <w:lang w:val="en-US"/>
                <w:rPrChange w:id="1200"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22C84442" w14:textId="77777777" w:rsidR="00003DFB" w:rsidRDefault="00003DFB" w:rsidP="00003DFB">
            <w:pPr>
              <w:jc w:val="left"/>
              <w:rPr>
                <w:color w:val="000000"/>
              </w:rPr>
            </w:pPr>
            <w:r>
              <w:rPr>
                <w:color w:val="000000"/>
              </w:rPr>
              <w:lastRenderedPageBreak/>
              <w:t>Erwartete Verlustquote bei Ausfall (LGD) als beste Schätzung</w:t>
            </w:r>
          </w:p>
          <w:p w14:paraId="77EF6B12" w14:textId="77777777" w:rsidR="00003DFB" w:rsidRDefault="00003DFB" w:rsidP="00003DFB">
            <w:pPr>
              <w:jc w:val="left"/>
              <w:rPr>
                <w:color w:val="000000"/>
              </w:rPr>
            </w:pPr>
          </w:p>
          <w:p w14:paraId="36EB7C3D" w14:textId="77777777" w:rsidR="00003DFB" w:rsidRDefault="00003DFB" w:rsidP="00003DFB">
            <w:pPr>
              <w:jc w:val="left"/>
              <w:rPr>
                <w:color w:val="000000"/>
              </w:rPr>
            </w:pPr>
            <w:r>
              <w:rPr>
                <w:color w:val="000000"/>
              </w:rPr>
              <w:t>XX_LGD_BE_UNSEC_P = LGD Best Estimate, XX_PTE_P = Ausfallwahrscheinlichkeit, B500 = Risikoansatz (2 = AIRB), B603 = Prüfpfad 3 (aktuelle Belegung Obligor- vs. Transferrisiko)</w:t>
            </w:r>
          </w:p>
        </w:tc>
      </w:tr>
      <w:tr w:rsidR="00003DFB" w:rsidRPr="00003DFB" w14:paraId="00BB126D" w14:textId="77777777" w:rsidTr="00003DFB">
        <w:trPr>
          <w:trHeight w:val="449"/>
        </w:trPr>
        <w:tc>
          <w:tcPr>
            <w:tcW w:w="550" w:type="dxa"/>
            <w:tcBorders>
              <w:top w:val="nil"/>
              <w:bottom w:val="nil"/>
            </w:tcBorders>
            <w:shd w:val="clear" w:color="auto" w:fill="FFFFFF"/>
          </w:tcPr>
          <w:p w14:paraId="31348A6F" w14:textId="77777777" w:rsidR="00003DFB" w:rsidRDefault="00003DFB" w:rsidP="00003DFB">
            <w:pPr>
              <w:jc w:val="left"/>
              <w:rPr>
                <w:color w:val="000000"/>
              </w:rPr>
            </w:pPr>
          </w:p>
        </w:tc>
        <w:tc>
          <w:tcPr>
            <w:tcW w:w="1646" w:type="dxa"/>
            <w:tcBorders>
              <w:top w:val="nil"/>
              <w:bottom w:val="nil"/>
            </w:tcBorders>
            <w:shd w:val="clear" w:color="auto" w:fill="FFFFFF"/>
          </w:tcPr>
          <w:p w14:paraId="47AF9A1F" w14:textId="77777777" w:rsidR="00003DFB" w:rsidRDefault="00003DFB" w:rsidP="00003DFB">
            <w:pPr>
              <w:jc w:val="left"/>
              <w:rPr>
                <w:color w:val="000000"/>
              </w:rPr>
            </w:pPr>
          </w:p>
        </w:tc>
        <w:tc>
          <w:tcPr>
            <w:tcW w:w="1647" w:type="dxa"/>
            <w:tcBorders>
              <w:top w:val="nil"/>
              <w:bottom w:val="nil"/>
            </w:tcBorders>
            <w:shd w:val="clear" w:color="auto" w:fill="FFFFFF"/>
          </w:tcPr>
          <w:p w14:paraId="36B860EB" w14:textId="77777777" w:rsidR="00003DFB" w:rsidRDefault="00003DFB" w:rsidP="00003DFB">
            <w:pPr>
              <w:jc w:val="left"/>
              <w:rPr>
                <w:color w:val="000000"/>
              </w:rPr>
            </w:pPr>
          </w:p>
        </w:tc>
        <w:tc>
          <w:tcPr>
            <w:tcW w:w="1647" w:type="dxa"/>
            <w:shd w:val="clear" w:color="auto" w:fill="FFFFFF"/>
          </w:tcPr>
          <w:p w14:paraId="5A6AE00D" w14:textId="77777777" w:rsidR="00003DFB" w:rsidRDefault="00003DFB" w:rsidP="00003DFB">
            <w:pPr>
              <w:jc w:val="left"/>
              <w:rPr>
                <w:color w:val="000000"/>
              </w:rPr>
            </w:pPr>
            <w:r>
              <w:rPr>
                <w:color w:val="000000"/>
              </w:rPr>
              <w:t>POSITION</w:t>
            </w:r>
          </w:p>
        </w:tc>
        <w:tc>
          <w:tcPr>
            <w:tcW w:w="1647" w:type="dxa"/>
            <w:shd w:val="clear" w:color="auto" w:fill="FFFFFF"/>
          </w:tcPr>
          <w:p w14:paraId="512233E7" w14:textId="77777777" w:rsidR="00003DFB" w:rsidRDefault="00003DFB" w:rsidP="00003DFB">
            <w:pPr>
              <w:jc w:val="left"/>
              <w:rPr>
                <w:color w:val="000000"/>
              </w:rPr>
            </w:pPr>
            <w:r>
              <w:rPr>
                <w:color w:val="000000"/>
              </w:rPr>
              <w:t>B603</w:t>
            </w:r>
          </w:p>
        </w:tc>
        <w:tc>
          <w:tcPr>
            <w:tcW w:w="1647" w:type="dxa"/>
            <w:shd w:val="clear" w:color="auto" w:fill="FFFFFF"/>
          </w:tcPr>
          <w:p w14:paraId="282E1550"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AF4633A" w14:textId="77777777" w:rsidR="00003DFB" w:rsidRDefault="00003DFB" w:rsidP="00003DFB">
            <w:pPr>
              <w:jc w:val="left"/>
              <w:rPr>
                <w:color w:val="000000"/>
              </w:rPr>
            </w:pPr>
          </w:p>
        </w:tc>
        <w:tc>
          <w:tcPr>
            <w:tcW w:w="2906" w:type="dxa"/>
            <w:tcBorders>
              <w:top w:val="nil"/>
              <w:bottom w:val="nil"/>
            </w:tcBorders>
            <w:shd w:val="clear" w:color="auto" w:fill="FFFFFF"/>
          </w:tcPr>
          <w:p w14:paraId="5C8F4E48" w14:textId="77777777" w:rsidR="00003DFB" w:rsidRDefault="00003DFB" w:rsidP="00003DFB">
            <w:pPr>
              <w:jc w:val="left"/>
              <w:rPr>
                <w:color w:val="000000"/>
              </w:rPr>
            </w:pPr>
          </w:p>
        </w:tc>
      </w:tr>
      <w:tr w:rsidR="00003DFB" w:rsidRPr="00003DFB" w14:paraId="64B6274C" w14:textId="77777777" w:rsidTr="00003DFB">
        <w:trPr>
          <w:trHeight w:val="449"/>
        </w:trPr>
        <w:tc>
          <w:tcPr>
            <w:tcW w:w="550" w:type="dxa"/>
            <w:tcBorders>
              <w:top w:val="nil"/>
              <w:bottom w:val="nil"/>
            </w:tcBorders>
            <w:shd w:val="clear" w:color="auto" w:fill="FFFFFF"/>
          </w:tcPr>
          <w:p w14:paraId="23BE9326" w14:textId="77777777" w:rsidR="00003DFB" w:rsidRDefault="00003DFB" w:rsidP="00003DFB">
            <w:pPr>
              <w:jc w:val="left"/>
              <w:rPr>
                <w:color w:val="000000"/>
              </w:rPr>
            </w:pPr>
          </w:p>
        </w:tc>
        <w:tc>
          <w:tcPr>
            <w:tcW w:w="1646" w:type="dxa"/>
            <w:tcBorders>
              <w:top w:val="nil"/>
              <w:bottom w:val="nil"/>
            </w:tcBorders>
            <w:shd w:val="clear" w:color="auto" w:fill="FFFFFF"/>
          </w:tcPr>
          <w:p w14:paraId="611FF172" w14:textId="77777777" w:rsidR="00003DFB" w:rsidRDefault="00003DFB" w:rsidP="00003DFB">
            <w:pPr>
              <w:jc w:val="left"/>
              <w:rPr>
                <w:color w:val="000000"/>
              </w:rPr>
            </w:pPr>
          </w:p>
        </w:tc>
        <w:tc>
          <w:tcPr>
            <w:tcW w:w="1647" w:type="dxa"/>
            <w:tcBorders>
              <w:top w:val="nil"/>
              <w:bottom w:val="nil"/>
            </w:tcBorders>
            <w:shd w:val="clear" w:color="auto" w:fill="FFFFFF"/>
          </w:tcPr>
          <w:p w14:paraId="217E8330" w14:textId="77777777" w:rsidR="00003DFB" w:rsidRDefault="00003DFB" w:rsidP="00003DFB">
            <w:pPr>
              <w:jc w:val="left"/>
              <w:rPr>
                <w:color w:val="000000"/>
              </w:rPr>
            </w:pPr>
          </w:p>
        </w:tc>
        <w:tc>
          <w:tcPr>
            <w:tcW w:w="1647" w:type="dxa"/>
            <w:shd w:val="clear" w:color="auto" w:fill="FFFFFF"/>
          </w:tcPr>
          <w:p w14:paraId="0D7B7F4A" w14:textId="77777777" w:rsidR="00003DFB" w:rsidRPr="00412367" w:rsidRDefault="00003DFB" w:rsidP="00003DFB">
            <w:pPr>
              <w:jc w:val="left"/>
              <w:rPr>
                <w:color w:val="000000"/>
                <w:lang w:val="en-US"/>
                <w:rPrChange w:id="1201" w:author="Huke, Juan (extern)" w:date="2024-05-22T18:34:00Z">
                  <w:rPr>
                    <w:color w:val="000000"/>
                  </w:rPr>
                </w:rPrChange>
              </w:rPr>
            </w:pPr>
            <w:r w:rsidRPr="00412367">
              <w:rPr>
                <w:color w:val="000000"/>
                <w:lang w:val="en-US"/>
                <w:rPrChange w:id="1202" w:author="Huke, Juan (extern)" w:date="2024-05-22T18:34:00Z">
                  <w:rPr>
                    <w:color w:val="000000"/>
                  </w:rPr>
                </w:rPrChange>
              </w:rPr>
              <w:t>XX_C_CONTRACT_LGDS_CR_SOLVV</w:t>
            </w:r>
          </w:p>
        </w:tc>
        <w:tc>
          <w:tcPr>
            <w:tcW w:w="1647" w:type="dxa"/>
            <w:shd w:val="clear" w:color="auto" w:fill="FFFFFF"/>
          </w:tcPr>
          <w:p w14:paraId="55CEEBDC" w14:textId="77777777" w:rsidR="00003DFB" w:rsidRPr="00412367" w:rsidRDefault="00003DFB" w:rsidP="00003DFB">
            <w:pPr>
              <w:jc w:val="left"/>
              <w:rPr>
                <w:color w:val="000000"/>
                <w:lang w:val="en-US"/>
                <w:rPrChange w:id="1203" w:author="Huke, Juan (extern)" w:date="2024-05-22T18:34:00Z">
                  <w:rPr>
                    <w:color w:val="000000"/>
                  </w:rPr>
                </w:rPrChange>
              </w:rPr>
            </w:pPr>
            <w:r w:rsidRPr="00412367">
              <w:rPr>
                <w:color w:val="000000"/>
                <w:lang w:val="en-US"/>
                <w:rPrChange w:id="1204" w:author="Huke, Juan (extern)" w:date="2024-05-22T18:34:00Z">
                  <w:rPr>
                    <w:color w:val="000000"/>
                  </w:rPr>
                </w:rPrChange>
              </w:rPr>
              <w:t>XX_LGD_BE_UNSEC_P</w:t>
            </w:r>
          </w:p>
        </w:tc>
        <w:tc>
          <w:tcPr>
            <w:tcW w:w="1647" w:type="dxa"/>
            <w:shd w:val="clear" w:color="auto" w:fill="FFFFFF"/>
          </w:tcPr>
          <w:p w14:paraId="7E3B36AD"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40AD904C" w14:textId="77777777" w:rsidR="00003DFB" w:rsidRDefault="00003DFB" w:rsidP="00003DFB">
            <w:pPr>
              <w:jc w:val="left"/>
              <w:rPr>
                <w:color w:val="000000"/>
              </w:rPr>
            </w:pPr>
          </w:p>
        </w:tc>
        <w:tc>
          <w:tcPr>
            <w:tcW w:w="2906" w:type="dxa"/>
            <w:tcBorders>
              <w:top w:val="nil"/>
              <w:bottom w:val="nil"/>
            </w:tcBorders>
            <w:shd w:val="clear" w:color="auto" w:fill="FFFFFF"/>
          </w:tcPr>
          <w:p w14:paraId="5D857A6A" w14:textId="77777777" w:rsidR="00003DFB" w:rsidRDefault="00003DFB" w:rsidP="00003DFB">
            <w:pPr>
              <w:jc w:val="left"/>
              <w:rPr>
                <w:color w:val="000000"/>
              </w:rPr>
            </w:pPr>
          </w:p>
        </w:tc>
      </w:tr>
      <w:tr w:rsidR="00003DFB" w:rsidRPr="00003DFB" w14:paraId="4A042872" w14:textId="77777777" w:rsidTr="00003DFB">
        <w:trPr>
          <w:trHeight w:val="449"/>
        </w:trPr>
        <w:tc>
          <w:tcPr>
            <w:tcW w:w="550" w:type="dxa"/>
            <w:tcBorders>
              <w:top w:val="nil"/>
              <w:bottom w:val="single" w:sz="4" w:space="0" w:color="auto"/>
            </w:tcBorders>
            <w:shd w:val="clear" w:color="auto" w:fill="FFFFFF"/>
          </w:tcPr>
          <w:p w14:paraId="3B0E72F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45C435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905ED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793FA3D" w14:textId="77777777" w:rsidR="00003DFB" w:rsidRPr="00412367" w:rsidRDefault="00003DFB" w:rsidP="00003DFB">
            <w:pPr>
              <w:jc w:val="left"/>
              <w:rPr>
                <w:color w:val="000000"/>
                <w:lang w:val="en-US"/>
                <w:rPrChange w:id="1205" w:author="Huke, Juan (extern)" w:date="2024-05-22T18:34:00Z">
                  <w:rPr>
                    <w:color w:val="000000"/>
                  </w:rPr>
                </w:rPrChange>
              </w:rPr>
            </w:pPr>
            <w:r w:rsidRPr="00412367">
              <w:rPr>
                <w:color w:val="000000"/>
                <w:lang w:val="en-US"/>
                <w:rPrChange w:id="1206"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52F3A13E" w14:textId="77777777" w:rsidR="00003DFB" w:rsidRDefault="00003DFB" w:rsidP="00003DFB">
            <w:pPr>
              <w:jc w:val="left"/>
              <w:rPr>
                <w:color w:val="000000"/>
              </w:rPr>
            </w:pPr>
            <w:r>
              <w:rPr>
                <w:color w:val="000000"/>
              </w:rPr>
              <w:t>XX_PTE_P</w:t>
            </w:r>
          </w:p>
        </w:tc>
        <w:tc>
          <w:tcPr>
            <w:tcW w:w="1647" w:type="dxa"/>
            <w:tcBorders>
              <w:bottom w:val="single" w:sz="4" w:space="0" w:color="auto"/>
            </w:tcBorders>
            <w:shd w:val="clear" w:color="auto" w:fill="FFFFFF"/>
          </w:tcPr>
          <w:p w14:paraId="677DB25E"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5C30C11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56CCD13" w14:textId="77777777" w:rsidR="00003DFB" w:rsidRDefault="00003DFB" w:rsidP="00003DFB">
            <w:pPr>
              <w:jc w:val="left"/>
              <w:rPr>
                <w:color w:val="000000"/>
              </w:rPr>
            </w:pPr>
          </w:p>
        </w:tc>
      </w:tr>
      <w:tr w:rsidR="00003DFB" w:rsidRPr="00003DFB" w14:paraId="033106AF" w14:textId="77777777" w:rsidTr="00003DFB">
        <w:trPr>
          <w:trHeight w:val="449"/>
        </w:trPr>
        <w:tc>
          <w:tcPr>
            <w:tcW w:w="550" w:type="dxa"/>
            <w:tcBorders>
              <w:top w:val="single" w:sz="4" w:space="0" w:color="auto"/>
              <w:bottom w:val="single" w:sz="4" w:space="0" w:color="auto"/>
            </w:tcBorders>
            <w:shd w:val="clear" w:color="auto" w:fill="FFFFFF"/>
          </w:tcPr>
          <w:p w14:paraId="1C906F63" w14:textId="77777777" w:rsidR="00003DFB" w:rsidRPr="00003DFB" w:rsidRDefault="00003DFB" w:rsidP="00003DFB">
            <w:pPr>
              <w:jc w:val="left"/>
              <w:rPr>
                <w:color w:val="000000"/>
              </w:rPr>
            </w:pPr>
            <w:r w:rsidRPr="00003DFB">
              <w:rPr>
                <w:color w:val="000000"/>
              </w:rPr>
              <w:t>24</w:t>
            </w:r>
          </w:p>
        </w:tc>
        <w:tc>
          <w:tcPr>
            <w:tcW w:w="1646" w:type="dxa"/>
            <w:tcBorders>
              <w:top w:val="single" w:sz="4" w:space="0" w:color="auto"/>
              <w:bottom w:val="single" w:sz="4" w:space="0" w:color="auto"/>
            </w:tcBorders>
            <w:shd w:val="clear" w:color="auto" w:fill="FFFFFF"/>
          </w:tcPr>
          <w:p w14:paraId="6C0DF7DD" w14:textId="77777777" w:rsidR="00003DFB" w:rsidRPr="00003DFB" w:rsidRDefault="00003DFB" w:rsidP="00003DFB">
            <w:pPr>
              <w:jc w:val="left"/>
              <w:rPr>
                <w:color w:val="000000"/>
              </w:rPr>
            </w:pPr>
            <w:r w:rsidRPr="00003DFB">
              <w:rPr>
                <w:color w:val="000000"/>
              </w:rPr>
              <w:t>B062</w:t>
            </w:r>
          </w:p>
        </w:tc>
        <w:tc>
          <w:tcPr>
            <w:tcW w:w="1647" w:type="dxa"/>
            <w:tcBorders>
              <w:top w:val="single" w:sz="4" w:space="0" w:color="auto"/>
              <w:bottom w:val="single" w:sz="4" w:space="0" w:color="auto"/>
            </w:tcBorders>
            <w:shd w:val="clear" w:color="auto" w:fill="FFFFFF"/>
          </w:tcPr>
          <w:p w14:paraId="6EEABD6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E70729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AE87C1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ED86E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A5C176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9FB27C2" w14:textId="77777777" w:rsidR="00003DFB" w:rsidRPr="00003DFB" w:rsidRDefault="00003DFB" w:rsidP="00003DFB">
            <w:pPr>
              <w:jc w:val="left"/>
              <w:rPr>
                <w:color w:val="000000"/>
              </w:rPr>
            </w:pPr>
          </w:p>
        </w:tc>
      </w:tr>
      <w:tr w:rsidR="00003DFB" w:rsidRPr="00003DFB" w14:paraId="684E3EF9" w14:textId="77777777" w:rsidTr="00003DFB">
        <w:trPr>
          <w:trHeight w:val="449"/>
        </w:trPr>
        <w:tc>
          <w:tcPr>
            <w:tcW w:w="550" w:type="dxa"/>
            <w:tcBorders>
              <w:top w:val="single" w:sz="4" w:space="0" w:color="auto"/>
              <w:bottom w:val="single" w:sz="4" w:space="0" w:color="auto"/>
            </w:tcBorders>
            <w:shd w:val="clear" w:color="auto" w:fill="FFFFFF"/>
          </w:tcPr>
          <w:p w14:paraId="0ADA2CD0" w14:textId="77777777" w:rsidR="00003DFB" w:rsidRPr="00003DFB" w:rsidRDefault="00003DFB" w:rsidP="00003DFB">
            <w:pPr>
              <w:jc w:val="left"/>
              <w:rPr>
                <w:color w:val="000000"/>
              </w:rPr>
            </w:pPr>
            <w:r w:rsidRPr="00003DFB">
              <w:rPr>
                <w:color w:val="000000"/>
              </w:rPr>
              <w:t>25</w:t>
            </w:r>
          </w:p>
        </w:tc>
        <w:tc>
          <w:tcPr>
            <w:tcW w:w="1646" w:type="dxa"/>
            <w:tcBorders>
              <w:top w:val="single" w:sz="4" w:space="0" w:color="auto"/>
              <w:bottom w:val="single" w:sz="4" w:space="0" w:color="auto"/>
            </w:tcBorders>
            <w:shd w:val="clear" w:color="auto" w:fill="FFFFFF"/>
          </w:tcPr>
          <w:p w14:paraId="6EF5D4BE" w14:textId="77777777" w:rsidR="00003DFB" w:rsidRPr="00003DFB" w:rsidRDefault="00003DFB" w:rsidP="00003DFB">
            <w:pPr>
              <w:jc w:val="left"/>
              <w:rPr>
                <w:color w:val="000000"/>
              </w:rPr>
            </w:pPr>
            <w:r w:rsidRPr="00003DFB">
              <w:rPr>
                <w:color w:val="000000"/>
              </w:rPr>
              <w:t>B067</w:t>
            </w:r>
          </w:p>
        </w:tc>
        <w:tc>
          <w:tcPr>
            <w:tcW w:w="1647" w:type="dxa"/>
            <w:tcBorders>
              <w:top w:val="single" w:sz="4" w:space="0" w:color="auto"/>
              <w:bottom w:val="single" w:sz="4" w:space="0" w:color="auto"/>
            </w:tcBorders>
            <w:shd w:val="clear" w:color="auto" w:fill="FFFFFF"/>
          </w:tcPr>
          <w:p w14:paraId="67EF822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A61474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F7FC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4AD234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12EFE9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EA79C5" w14:textId="77777777" w:rsidR="00003DFB" w:rsidRPr="00003DFB" w:rsidRDefault="00003DFB" w:rsidP="00003DFB">
            <w:pPr>
              <w:jc w:val="left"/>
              <w:rPr>
                <w:color w:val="000000"/>
              </w:rPr>
            </w:pPr>
          </w:p>
        </w:tc>
      </w:tr>
      <w:tr w:rsidR="00003DFB" w:rsidRPr="00003DFB" w14:paraId="2564DB7E" w14:textId="77777777" w:rsidTr="00003DFB">
        <w:trPr>
          <w:trHeight w:val="449"/>
        </w:trPr>
        <w:tc>
          <w:tcPr>
            <w:tcW w:w="550" w:type="dxa"/>
            <w:tcBorders>
              <w:top w:val="single" w:sz="4" w:space="0" w:color="auto"/>
              <w:bottom w:val="single" w:sz="4" w:space="0" w:color="auto"/>
            </w:tcBorders>
            <w:shd w:val="clear" w:color="auto" w:fill="FFFFFF"/>
          </w:tcPr>
          <w:p w14:paraId="1CD2D071" w14:textId="77777777" w:rsidR="00003DFB" w:rsidRPr="00003DFB" w:rsidRDefault="00003DFB" w:rsidP="00003DFB">
            <w:pPr>
              <w:jc w:val="left"/>
              <w:rPr>
                <w:color w:val="000000"/>
              </w:rPr>
            </w:pPr>
            <w:r w:rsidRPr="00003DFB">
              <w:rPr>
                <w:color w:val="000000"/>
              </w:rPr>
              <w:t>26</w:t>
            </w:r>
          </w:p>
        </w:tc>
        <w:tc>
          <w:tcPr>
            <w:tcW w:w="1646" w:type="dxa"/>
            <w:tcBorders>
              <w:top w:val="single" w:sz="4" w:space="0" w:color="auto"/>
              <w:bottom w:val="single" w:sz="4" w:space="0" w:color="auto"/>
            </w:tcBorders>
            <w:shd w:val="clear" w:color="auto" w:fill="FFFFFF"/>
          </w:tcPr>
          <w:p w14:paraId="5E934DCD" w14:textId="77777777" w:rsidR="00003DFB" w:rsidRPr="00003DFB" w:rsidRDefault="00003DFB" w:rsidP="00003DFB">
            <w:pPr>
              <w:jc w:val="left"/>
              <w:rPr>
                <w:color w:val="000000"/>
              </w:rPr>
            </w:pPr>
            <w:r w:rsidRPr="00003DFB">
              <w:rPr>
                <w:color w:val="000000"/>
              </w:rPr>
              <w:t>B072</w:t>
            </w:r>
          </w:p>
        </w:tc>
        <w:tc>
          <w:tcPr>
            <w:tcW w:w="1647" w:type="dxa"/>
            <w:tcBorders>
              <w:top w:val="single" w:sz="4" w:space="0" w:color="auto"/>
              <w:bottom w:val="single" w:sz="4" w:space="0" w:color="auto"/>
            </w:tcBorders>
            <w:shd w:val="clear" w:color="auto" w:fill="FFFFFF"/>
          </w:tcPr>
          <w:p w14:paraId="541C87A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58C74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4DBA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E71A3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E601E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6E4DFA7" w14:textId="77777777" w:rsidR="00003DFB" w:rsidRPr="00003DFB" w:rsidRDefault="00003DFB" w:rsidP="00003DFB">
            <w:pPr>
              <w:jc w:val="left"/>
              <w:rPr>
                <w:color w:val="000000"/>
              </w:rPr>
            </w:pPr>
          </w:p>
        </w:tc>
      </w:tr>
      <w:tr w:rsidR="00003DFB" w:rsidRPr="00003DFB" w14:paraId="113AF811" w14:textId="77777777" w:rsidTr="00003DFB">
        <w:trPr>
          <w:trHeight w:val="449"/>
        </w:trPr>
        <w:tc>
          <w:tcPr>
            <w:tcW w:w="550" w:type="dxa"/>
            <w:tcBorders>
              <w:top w:val="single" w:sz="4" w:space="0" w:color="auto"/>
              <w:bottom w:val="single" w:sz="4" w:space="0" w:color="auto"/>
            </w:tcBorders>
            <w:shd w:val="clear" w:color="auto" w:fill="FFFFFF"/>
          </w:tcPr>
          <w:p w14:paraId="294531BD" w14:textId="77777777" w:rsidR="00003DFB" w:rsidRPr="00003DFB" w:rsidRDefault="00003DFB" w:rsidP="00003DFB">
            <w:pPr>
              <w:jc w:val="left"/>
              <w:rPr>
                <w:color w:val="000000"/>
              </w:rPr>
            </w:pPr>
            <w:r w:rsidRPr="00003DFB">
              <w:rPr>
                <w:color w:val="000000"/>
              </w:rPr>
              <w:t>27</w:t>
            </w:r>
          </w:p>
        </w:tc>
        <w:tc>
          <w:tcPr>
            <w:tcW w:w="1646" w:type="dxa"/>
            <w:tcBorders>
              <w:top w:val="single" w:sz="4" w:space="0" w:color="auto"/>
              <w:bottom w:val="single" w:sz="4" w:space="0" w:color="auto"/>
            </w:tcBorders>
            <w:shd w:val="clear" w:color="auto" w:fill="FFFFFF"/>
          </w:tcPr>
          <w:p w14:paraId="5E91E5A4" w14:textId="77777777" w:rsidR="00003DFB" w:rsidRPr="00003DFB" w:rsidRDefault="00003DFB" w:rsidP="00003DFB">
            <w:pPr>
              <w:jc w:val="left"/>
              <w:rPr>
                <w:color w:val="000000"/>
              </w:rPr>
            </w:pPr>
            <w:r w:rsidRPr="00003DFB">
              <w:rPr>
                <w:color w:val="000000"/>
              </w:rPr>
              <w:t>B073</w:t>
            </w:r>
          </w:p>
        </w:tc>
        <w:tc>
          <w:tcPr>
            <w:tcW w:w="1647" w:type="dxa"/>
            <w:tcBorders>
              <w:top w:val="single" w:sz="4" w:space="0" w:color="auto"/>
              <w:bottom w:val="single" w:sz="4" w:space="0" w:color="auto"/>
            </w:tcBorders>
            <w:shd w:val="clear" w:color="auto" w:fill="FFFFFF"/>
          </w:tcPr>
          <w:p w14:paraId="1E23B77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B41555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74155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648F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0DEAE7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D73C8E" w14:textId="77777777" w:rsidR="00003DFB" w:rsidRPr="00003DFB" w:rsidRDefault="00003DFB" w:rsidP="00003DFB">
            <w:pPr>
              <w:jc w:val="left"/>
              <w:rPr>
                <w:color w:val="000000"/>
              </w:rPr>
            </w:pPr>
          </w:p>
        </w:tc>
      </w:tr>
      <w:tr w:rsidR="00003DFB" w:rsidRPr="00003DFB" w14:paraId="03376669" w14:textId="77777777" w:rsidTr="00003DFB">
        <w:trPr>
          <w:trHeight w:val="449"/>
        </w:trPr>
        <w:tc>
          <w:tcPr>
            <w:tcW w:w="550" w:type="dxa"/>
            <w:tcBorders>
              <w:top w:val="single" w:sz="4" w:space="0" w:color="auto"/>
              <w:bottom w:val="single" w:sz="4" w:space="0" w:color="auto"/>
            </w:tcBorders>
            <w:shd w:val="clear" w:color="auto" w:fill="FFFFFF"/>
          </w:tcPr>
          <w:p w14:paraId="1E4B6DE8" w14:textId="77777777" w:rsidR="00003DFB" w:rsidRPr="00003DFB" w:rsidRDefault="00003DFB" w:rsidP="00003DFB">
            <w:pPr>
              <w:jc w:val="left"/>
              <w:rPr>
                <w:color w:val="000000"/>
              </w:rPr>
            </w:pPr>
            <w:r w:rsidRPr="00003DFB">
              <w:rPr>
                <w:color w:val="000000"/>
              </w:rPr>
              <w:t>28</w:t>
            </w:r>
          </w:p>
        </w:tc>
        <w:tc>
          <w:tcPr>
            <w:tcW w:w="1646" w:type="dxa"/>
            <w:tcBorders>
              <w:top w:val="single" w:sz="4" w:space="0" w:color="auto"/>
              <w:bottom w:val="single" w:sz="4" w:space="0" w:color="auto"/>
            </w:tcBorders>
            <w:shd w:val="clear" w:color="auto" w:fill="FFFFFF"/>
          </w:tcPr>
          <w:p w14:paraId="4EC42CEE" w14:textId="77777777" w:rsidR="00003DFB" w:rsidRPr="00003DFB" w:rsidRDefault="00003DFB" w:rsidP="00003DFB">
            <w:pPr>
              <w:jc w:val="left"/>
              <w:rPr>
                <w:color w:val="000000"/>
              </w:rPr>
            </w:pPr>
            <w:r w:rsidRPr="00003DFB">
              <w:rPr>
                <w:color w:val="000000"/>
              </w:rPr>
              <w:t>B080</w:t>
            </w:r>
          </w:p>
        </w:tc>
        <w:tc>
          <w:tcPr>
            <w:tcW w:w="1647" w:type="dxa"/>
            <w:tcBorders>
              <w:top w:val="single" w:sz="4" w:space="0" w:color="auto"/>
              <w:bottom w:val="single" w:sz="4" w:space="0" w:color="auto"/>
            </w:tcBorders>
            <w:shd w:val="clear" w:color="auto" w:fill="FFFFFF"/>
          </w:tcPr>
          <w:p w14:paraId="56FC8385"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04E761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D14EBA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6A05DD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13C356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DDA8544" w14:textId="77777777" w:rsidR="00003DFB" w:rsidRPr="00003DFB" w:rsidRDefault="00003DFB" w:rsidP="00003DFB">
            <w:pPr>
              <w:jc w:val="left"/>
              <w:rPr>
                <w:color w:val="000000"/>
              </w:rPr>
            </w:pPr>
          </w:p>
        </w:tc>
      </w:tr>
      <w:tr w:rsidR="00003DFB" w:rsidRPr="00003DFB" w14:paraId="0D326FEE" w14:textId="77777777" w:rsidTr="00003DFB">
        <w:trPr>
          <w:trHeight w:val="449"/>
        </w:trPr>
        <w:tc>
          <w:tcPr>
            <w:tcW w:w="550" w:type="dxa"/>
            <w:tcBorders>
              <w:top w:val="single" w:sz="4" w:space="0" w:color="auto"/>
              <w:bottom w:val="single" w:sz="4" w:space="0" w:color="auto"/>
            </w:tcBorders>
            <w:shd w:val="clear" w:color="auto" w:fill="FFFFFF"/>
          </w:tcPr>
          <w:p w14:paraId="7F60826A" w14:textId="77777777" w:rsidR="00003DFB" w:rsidRPr="00003DFB" w:rsidRDefault="00003DFB" w:rsidP="00003DFB">
            <w:pPr>
              <w:jc w:val="left"/>
              <w:rPr>
                <w:color w:val="000000"/>
              </w:rPr>
            </w:pPr>
            <w:r w:rsidRPr="00003DFB">
              <w:rPr>
                <w:color w:val="000000"/>
              </w:rPr>
              <w:lastRenderedPageBreak/>
              <w:t>29</w:t>
            </w:r>
          </w:p>
        </w:tc>
        <w:tc>
          <w:tcPr>
            <w:tcW w:w="1646" w:type="dxa"/>
            <w:tcBorders>
              <w:top w:val="single" w:sz="4" w:space="0" w:color="auto"/>
              <w:bottom w:val="single" w:sz="4" w:space="0" w:color="auto"/>
            </w:tcBorders>
            <w:shd w:val="clear" w:color="auto" w:fill="FFFFFF"/>
          </w:tcPr>
          <w:p w14:paraId="34780629" w14:textId="77777777" w:rsidR="00003DFB" w:rsidRPr="00003DFB" w:rsidRDefault="00003DFB" w:rsidP="00003DFB">
            <w:pPr>
              <w:jc w:val="left"/>
              <w:rPr>
                <w:color w:val="000000"/>
              </w:rPr>
            </w:pPr>
            <w:r w:rsidRPr="00003DFB">
              <w:rPr>
                <w:color w:val="000000"/>
              </w:rPr>
              <w:t>B081</w:t>
            </w:r>
          </w:p>
        </w:tc>
        <w:tc>
          <w:tcPr>
            <w:tcW w:w="1647" w:type="dxa"/>
            <w:tcBorders>
              <w:top w:val="single" w:sz="4" w:space="0" w:color="auto"/>
              <w:bottom w:val="single" w:sz="4" w:space="0" w:color="auto"/>
            </w:tcBorders>
            <w:shd w:val="clear" w:color="auto" w:fill="FFFFFF"/>
          </w:tcPr>
          <w:p w14:paraId="7B9121C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9CA4CD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F3147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643DA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9EA44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1246C9" w14:textId="77777777" w:rsidR="00003DFB" w:rsidRPr="00003DFB" w:rsidRDefault="00003DFB" w:rsidP="00003DFB">
            <w:pPr>
              <w:jc w:val="left"/>
              <w:rPr>
                <w:color w:val="000000"/>
              </w:rPr>
            </w:pPr>
          </w:p>
        </w:tc>
      </w:tr>
      <w:tr w:rsidR="00003DFB" w:rsidRPr="00003DFB" w14:paraId="0C24D3A0" w14:textId="77777777" w:rsidTr="00003DFB">
        <w:trPr>
          <w:trHeight w:val="449"/>
        </w:trPr>
        <w:tc>
          <w:tcPr>
            <w:tcW w:w="550" w:type="dxa"/>
            <w:tcBorders>
              <w:top w:val="single" w:sz="4" w:space="0" w:color="auto"/>
              <w:bottom w:val="single" w:sz="4" w:space="0" w:color="auto"/>
            </w:tcBorders>
            <w:shd w:val="clear" w:color="auto" w:fill="FFFFFF"/>
          </w:tcPr>
          <w:p w14:paraId="62FCA7F2" w14:textId="77777777" w:rsidR="00003DFB" w:rsidRPr="00003DFB" w:rsidRDefault="00003DFB" w:rsidP="00003DFB">
            <w:pPr>
              <w:jc w:val="left"/>
              <w:rPr>
                <w:color w:val="000000"/>
              </w:rPr>
            </w:pPr>
            <w:r w:rsidRPr="00003DFB">
              <w:rPr>
                <w:color w:val="000000"/>
              </w:rPr>
              <w:t>30</w:t>
            </w:r>
          </w:p>
        </w:tc>
        <w:tc>
          <w:tcPr>
            <w:tcW w:w="1646" w:type="dxa"/>
            <w:tcBorders>
              <w:top w:val="single" w:sz="4" w:space="0" w:color="auto"/>
              <w:bottom w:val="single" w:sz="4" w:space="0" w:color="auto"/>
            </w:tcBorders>
            <w:shd w:val="clear" w:color="auto" w:fill="FFFFFF"/>
          </w:tcPr>
          <w:p w14:paraId="11C3C862" w14:textId="77777777" w:rsidR="00003DFB" w:rsidRPr="00003DFB" w:rsidRDefault="00003DFB" w:rsidP="00003DFB">
            <w:pPr>
              <w:jc w:val="left"/>
              <w:rPr>
                <w:color w:val="000000"/>
              </w:rPr>
            </w:pPr>
            <w:r w:rsidRPr="00003DFB">
              <w:rPr>
                <w:color w:val="000000"/>
              </w:rPr>
              <w:t>B135</w:t>
            </w:r>
          </w:p>
        </w:tc>
        <w:tc>
          <w:tcPr>
            <w:tcW w:w="1647" w:type="dxa"/>
            <w:tcBorders>
              <w:top w:val="single" w:sz="4" w:space="0" w:color="auto"/>
              <w:bottom w:val="single" w:sz="4" w:space="0" w:color="auto"/>
            </w:tcBorders>
            <w:shd w:val="clear" w:color="auto" w:fill="FFFFFF"/>
          </w:tcPr>
          <w:p w14:paraId="1EEB066F"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96297F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6C5E5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66CA66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1393D2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EBB253" w14:textId="77777777" w:rsidR="00003DFB" w:rsidRPr="00003DFB" w:rsidRDefault="00003DFB" w:rsidP="00003DFB">
            <w:pPr>
              <w:jc w:val="left"/>
              <w:rPr>
                <w:color w:val="000000"/>
              </w:rPr>
            </w:pPr>
          </w:p>
        </w:tc>
      </w:tr>
      <w:tr w:rsidR="00003DFB" w:rsidRPr="00003DFB" w14:paraId="0D9DFA7B" w14:textId="77777777" w:rsidTr="00003DFB">
        <w:trPr>
          <w:trHeight w:val="449"/>
        </w:trPr>
        <w:tc>
          <w:tcPr>
            <w:tcW w:w="550" w:type="dxa"/>
            <w:tcBorders>
              <w:top w:val="single" w:sz="4" w:space="0" w:color="auto"/>
              <w:bottom w:val="single" w:sz="4" w:space="0" w:color="auto"/>
            </w:tcBorders>
            <w:shd w:val="clear" w:color="auto" w:fill="FFFFFF"/>
          </w:tcPr>
          <w:p w14:paraId="7BD760D0" w14:textId="77777777" w:rsidR="00003DFB" w:rsidRPr="00003DFB" w:rsidRDefault="00003DFB" w:rsidP="00003DFB">
            <w:pPr>
              <w:jc w:val="left"/>
              <w:rPr>
                <w:color w:val="000000"/>
              </w:rPr>
            </w:pPr>
            <w:r w:rsidRPr="00003DFB">
              <w:rPr>
                <w:color w:val="000000"/>
              </w:rPr>
              <w:t>31</w:t>
            </w:r>
          </w:p>
        </w:tc>
        <w:tc>
          <w:tcPr>
            <w:tcW w:w="1646" w:type="dxa"/>
            <w:tcBorders>
              <w:top w:val="single" w:sz="4" w:space="0" w:color="auto"/>
              <w:bottom w:val="single" w:sz="4" w:space="0" w:color="auto"/>
            </w:tcBorders>
            <w:shd w:val="clear" w:color="auto" w:fill="FFFFFF"/>
          </w:tcPr>
          <w:p w14:paraId="10A9F48A" w14:textId="77777777" w:rsidR="00003DFB" w:rsidRPr="00003DFB" w:rsidRDefault="00003DFB" w:rsidP="00003DFB">
            <w:pPr>
              <w:jc w:val="left"/>
              <w:rPr>
                <w:color w:val="000000"/>
              </w:rPr>
            </w:pPr>
            <w:r w:rsidRPr="00003DFB">
              <w:rPr>
                <w:color w:val="000000"/>
              </w:rPr>
              <w:t>B148</w:t>
            </w:r>
          </w:p>
        </w:tc>
        <w:tc>
          <w:tcPr>
            <w:tcW w:w="1647" w:type="dxa"/>
            <w:tcBorders>
              <w:top w:val="single" w:sz="4" w:space="0" w:color="auto"/>
              <w:bottom w:val="single" w:sz="4" w:space="0" w:color="auto"/>
            </w:tcBorders>
            <w:shd w:val="clear" w:color="auto" w:fill="FFFFFF"/>
          </w:tcPr>
          <w:p w14:paraId="6317180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802238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519E17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EB498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709BD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017016A" w14:textId="77777777" w:rsidR="00003DFB" w:rsidRPr="00003DFB" w:rsidRDefault="00003DFB" w:rsidP="00003DFB">
            <w:pPr>
              <w:jc w:val="left"/>
              <w:rPr>
                <w:color w:val="000000"/>
              </w:rPr>
            </w:pPr>
          </w:p>
        </w:tc>
      </w:tr>
      <w:tr w:rsidR="00003DFB" w:rsidRPr="00003DFB" w14:paraId="7387035D" w14:textId="77777777" w:rsidTr="00003DFB">
        <w:trPr>
          <w:trHeight w:val="449"/>
        </w:trPr>
        <w:tc>
          <w:tcPr>
            <w:tcW w:w="550" w:type="dxa"/>
            <w:tcBorders>
              <w:top w:val="single" w:sz="4" w:space="0" w:color="auto"/>
              <w:bottom w:val="single" w:sz="4" w:space="0" w:color="auto"/>
            </w:tcBorders>
            <w:shd w:val="clear" w:color="auto" w:fill="FFFFFF"/>
          </w:tcPr>
          <w:p w14:paraId="009EF24B" w14:textId="77777777" w:rsidR="00003DFB" w:rsidRPr="00003DFB" w:rsidRDefault="00003DFB" w:rsidP="00003DFB">
            <w:pPr>
              <w:jc w:val="left"/>
              <w:rPr>
                <w:color w:val="000000"/>
              </w:rPr>
            </w:pPr>
            <w:r w:rsidRPr="00003DFB">
              <w:rPr>
                <w:color w:val="000000"/>
              </w:rPr>
              <w:t>32</w:t>
            </w:r>
          </w:p>
        </w:tc>
        <w:tc>
          <w:tcPr>
            <w:tcW w:w="1646" w:type="dxa"/>
            <w:tcBorders>
              <w:top w:val="single" w:sz="4" w:space="0" w:color="auto"/>
              <w:bottom w:val="single" w:sz="4" w:space="0" w:color="auto"/>
            </w:tcBorders>
            <w:shd w:val="clear" w:color="auto" w:fill="FFFFFF"/>
          </w:tcPr>
          <w:p w14:paraId="6CC1CB74" w14:textId="77777777" w:rsidR="00003DFB" w:rsidRPr="00003DFB" w:rsidRDefault="00003DFB" w:rsidP="00003DFB">
            <w:pPr>
              <w:jc w:val="left"/>
              <w:rPr>
                <w:color w:val="000000"/>
              </w:rPr>
            </w:pPr>
            <w:r w:rsidRPr="00003DFB">
              <w:rPr>
                <w:color w:val="000000"/>
              </w:rPr>
              <w:t>B152</w:t>
            </w:r>
          </w:p>
        </w:tc>
        <w:tc>
          <w:tcPr>
            <w:tcW w:w="1647" w:type="dxa"/>
            <w:tcBorders>
              <w:top w:val="single" w:sz="4" w:space="0" w:color="auto"/>
              <w:bottom w:val="single" w:sz="4" w:space="0" w:color="auto"/>
            </w:tcBorders>
            <w:shd w:val="clear" w:color="auto" w:fill="FFFFFF"/>
          </w:tcPr>
          <w:p w14:paraId="61A70F3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100216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D0F280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7EFDF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E2B94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FEA1DD4" w14:textId="77777777" w:rsidR="00003DFB" w:rsidRPr="00003DFB" w:rsidRDefault="00003DFB" w:rsidP="00003DFB">
            <w:pPr>
              <w:jc w:val="left"/>
              <w:rPr>
                <w:color w:val="000000"/>
              </w:rPr>
            </w:pPr>
          </w:p>
        </w:tc>
      </w:tr>
      <w:tr w:rsidR="00003DFB" w:rsidRPr="00003DFB" w14:paraId="485D8402" w14:textId="77777777" w:rsidTr="00003DFB">
        <w:trPr>
          <w:trHeight w:val="449"/>
        </w:trPr>
        <w:tc>
          <w:tcPr>
            <w:tcW w:w="550" w:type="dxa"/>
            <w:tcBorders>
              <w:top w:val="single" w:sz="4" w:space="0" w:color="auto"/>
              <w:bottom w:val="single" w:sz="4" w:space="0" w:color="auto"/>
            </w:tcBorders>
            <w:shd w:val="clear" w:color="auto" w:fill="FFFFFF"/>
          </w:tcPr>
          <w:p w14:paraId="1D98ED37" w14:textId="77777777" w:rsidR="00003DFB" w:rsidRPr="00003DFB" w:rsidRDefault="00003DFB" w:rsidP="00003DFB">
            <w:pPr>
              <w:jc w:val="left"/>
              <w:rPr>
                <w:color w:val="000000"/>
              </w:rPr>
            </w:pPr>
            <w:r w:rsidRPr="00003DFB">
              <w:rPr>
                <w:color w:val="000000"/>
              </w:rPr>
              <w:t>33</w:t>
            </w:r>
          </w:p>
        </w:tc>
        <w:tc>
          <w:tcPr>
            <w:tcW w:w="1646" w:type="dxa"/>
            <w:tcBorders>
              <w:top w:val="single" w:sz="4" w:space="0" w:color="auto"/>
              <w:bottom w:val="single" w:sz="4" w:space="0" w:color="auto"/>
            </w:tcBorders>
            <w:shd w:val="clear" w:color="auto" w:fill="FFFFFF"/>
          </w:tcPr>
          <w:p w14:paraId="0ED11626" w14:textId="77777777" w:rsidR="00003DFB" w:rsidRPr="00003DFB" w:rsidRDefault="00003DFB" w:rsidP="00003DFB">
            <w:pPr>
              <w:jc w:val="left"/>
              <w:rPr>
                <w:color w:val="000000"/>
              </w:rPr>
            </w:pPr>
            <w:r w:rsidRPr="00003DFB">
              <w:rPr>
                <w:color w:val="000000"/>
              </w:rPr>
              <w:t>B153</w:t>
            </w:r>
          </w:p>
        </w:tc>
        <w:tc>
          <w:tcPr>
            <w:tcW w:w="1647" w:type="dxa"/>
            <w:tcBorders>
              <w:top w:val="single" w:sz="4" w:space="0" w:color="auto"/>
              <w:bottom w:val="single" w:sz="4" w:space="0" w:color="auto"/>
            </w:tcBorders>
            <w:shd w:val="clear" w:color="auto" w:fill="FFFFFF"/>
          </w:tcPr>
          <w:p w14:paraId="064B680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5E1AAA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5DB78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5628C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6754B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22A35C5" w14:textId="77777777" w:rsidR="00003DFB" w:rsidRPr="00003DFB" w:rsidRDefault="00003DFB" w:rsidP="00003DFB">
            <w:pPr>
              <w:jc w:val="left"/>
              <w:rPr>
                <w:color w:val="000000"/>
              </w:rPr>
            </w:pPr>
          </w:p>
        </w:tc>
      </w:tr>
      <w:tr w:rsidR="00003DFB" w:rsidRPr="00003DFB" w14:paraId="5F23AF46" w14:textId="77777777" w:rsidTr="00003DFB">
        <w:trPr>
          <w:trHeight w:val="449"/>
        </w:trPr>
        <w:tc>
          <w:tcPr>
            <w:tcW w:w="550" w:type="dxa"/>
            <w:tcBorders>
              <w:top w:val="single" w:sz="4" w:space="0" w:color="auto"/>
              <w:bottom w:val="single" w:sz="4" w:space="0" w:color="auto"/>
            </w:tcBorders>
            <w:shd w:val="clear" w:color="auto" w:fill="FFFFFF"/>
          </w:tcPr>
          <w:p w14:paraId="469E1878" w14:textId="77777777" w:rsidR="00003DFB" w:rsidRPr="00003DFB" w:rsidRDefault="00003DFB" w:rsidP="00003DFB">
            <w:pPr>
              <w:jc w:val="left"/>
              <w:rPr>
                <w:color w:val="000000"/>
              </w:rPr>
            </w:pPr>
            <w:r w:rsidRPr="00003DFB">
              <w:rPr>
                <w:color w:val="000000"/>
              </w:rPr>
              <w:t>34</w:t>
            </w:r>
          </w:p>
        </w:tc>
        <w:tc>
          <w:tcPr>
            <w:tcW w:w="1646" w:type="dxa"/>
            <w:tcBorders>
              <w:top w:val="single" w:sz="4" w:space="0" w:color="auto"/>
              <w:bottom w:val="single" w:sz="4" w:space="0" w:color="auto"/>
            </w:tcBorders>
            <w:shd w:val="clear" w:color="auto" w:fill="FFFFFF"/>
          </w:tcPr>
          <w:p w14:paraId="3A1D81F8" w14:textId="77777777" w:rsidR="00003DFB" w:rsidRPr="00003DFB" w:rsidRDefault="00003DFB" w:rsidP="00003DFB">
            <w:pPr>
              <w:jc w:val="left"/>
              <w:rPr>
                <w:color w:val="000000"/>
              </w:rPr>
            </w:pPr>
            <w:r w:rsidRPr="00003DFB">
              <w:rPr>
                <w:color w:val="000000"/>
              </w:rPr>
              <w:t>B156</w:t>
            </w:r>
          </w:p>
        </w:tc>
        <w:tc>
          <w:tcPr>
            <w:tcW w:w="1647" w:type="dxa"/>
            <w:tcBorders>
              <w:top w:val="single" w:sz="4" w:space="0" w:color="auto"/>
              <w:bottom w:val="single" w:sz="4" w:space="0" w:color="auto"/>
            </w:tcBorders>
            <w:shd w:val="clear" w:color="auto" w:fill="FFFFFF"/>
          </w:tcPr>
          <w:p w14:paraId="190FE0C9"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112F42C2" w14:textId="77777777" w:rsidR="00003DFB" w:rsidRPr="00003DFB" w:rsidRDefault="00003DFB" w:rsidP="00003DFB">
            <w:pPr>
              <w:jc w:val="left"/>
              <w:rPr>
                <w:color w:val="000000"/>
              </w:rPr>
            </w:pPr>
          </w:p>
        </w:tc>
        <w:tc>
          <w:tcPr>
            <w:tcW w:w="1647" w:type="dxa"/>
            <w:shd w:val="clear" w:color="auto" w:fill="FFFFFF"/>
          </w:tcPr>
          <w:p w14:paraId="5D20C7BE" w14:textId="77777777" w:rsidR="00003DFB" w:rsidRPr="00003DFB" w:rsidRDefault="00003DFB" w:rsidP="00003DFB">
            <w:pPr>
              <w:jc w:val="left"/>
              <w:rPr>
                <w:color w:val="000000"/>
              </w:rPr>
            </w:pPr>
          </w:p>
        </w:tc>
        <w:tc>
          <w:tcPr>
            <w:tcW w:w="1647" w:type="dxa"/>
            <w:shd w:val="clear" w:color="auto" w:fill="FFFFFF"/>
          </w:tcPr>
          <w:p w14:paraId="4D9BB7D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9E96C1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AE43074" w14:textId="77777777" w:rsidR="00003DFB" w:rsidRPr="00003DFB" w:rsidRDefault="00003DFB" w:rsidP="00003DFB">
            <w:pPr>
              <w:jc w:val="left"/>
              <w:rPr>
                <w:color w:val="000000"/>
              </w:rPr>
            </w:pPr>
          </w:p>
        </w:tc>
      </w:tr>
      <w:tr w:rsidR="00003DFB" w:rsidRPr="00003DFB" w14:paraId="33F96A5D" w14:textId="77777777" w:rsidTr="00003DFB">
        <w:trPr>
          <w:trHeight w:val="449"/>
        </w:trPr>
        <w:tc>
          <w:tcPr>
            <w:tcW w:w="550" w:type="dxa"/>
            <w:tcBorders>
              <w:top w:val="single" w:sz="4" w:space="0" w:color="auto"/>
              <w:bottom w:val="nil"/>
            </w:tcBorders>
            <w:shd w:val="clear" w:color="auto" w:fill="FFFFFF"/>
          </w:tcPr>
          <w:p w14:paraId="77080829" w14:textId="77777777" w:rsidR="00003DFB" w:rsidRPr="00003DFB" w:rsidRDefault="00003DFB" w:rsidP="00003DFB">
            <w:pPr>
              <w:jc w:val="left"/>
              <w:rPr>
                <w:color w:val="000000"/>
              </w:rPr>
            </w:pPr>
            <w:r>
              <w:rPr>
                <w:color w:val="000000"/>
              </w:rPr>
              <w:t>35</w:t>
            </w:r>
          </w:p>
        </w:tc>
        <w:tc>
          <w:tcPr>
            <w:tcW w:w="1646" w:type="dxa"/>
            <w:tcBorders>
              <w:top w:val="single" w:sz="4" w:space="0" w:color="auto"/>
              <w:bottom w:val="nil"/>
            </w:tcBorders>
            <w:shd w:val="clear" w:color="auto" w:fill="FFFFFF"/>
          </w:tcPr>
          <w:p w14:paraId="0A2E1724" w14:textId="77777777" w:rsidR="00003DFB" w:rsidRPr="00003DFB" w:rsidRDefault="00003DFB" w:rsidP="00003DFB">
            <w:pPr>
              <w:jc w:val="left"/>
              <w:rPr>
                <w:color w:val="000000"/>
              </w:rPr>
            </w:pPr>
            <w:r>
              <w:rPr>
                <w:color w:val="000000"/>
              </w:rPr>
              <w:t>B173</w:t>
            </w:r>
          </w:p>
        </w:tc>
        <w:tc>
          <w:tcPr>
            <w:tcW w:w="1647" w:type="dxa"/>
            <w:tcBorders>
              <w:top w:val="single" w:sz="4" w:space="0" w:color="auto"/>
              <w:bottom w:val="nil"/>
            </w:tcBorders>
            <w:shd w:val="clear" w:color="auto" w:fill="FFFFFF"/>
          </w:tcPr>
          <w:p w14:paraId="253A7880" w14:textId="77777777" w:rsidR="00003DFB" w:rsidRPr="00003DFB" w:rsidRDefault="00003DFB" w:rsidP="00003DFB">
            <w:pPr>
              <w:jc w:val="left"/>
              <w:rPr>
                <w:color w:val="000000"/>
              </w:rPr>
            </w:pPr>
            <w:r>
              <w:rPr>
                <w:color w:val="000000"/>
              </w:rPr>
              <w:t>Integer</w:t>
            </w:r>
          </w:p>
        </w:tc>
        <w:tc>
          <w:tcPr>
            <w:tcW w:w="1647" w:type="dxa"/>
            <w:shd w:val="clear" w:color="auto" w:fill="FFFFFF"/>
          </w:tcPr>
          <w:p w14:paraId="4F2D97B9"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23226A27" w14:textId="77777777" w:rsidR="00003DFB" w:rsidRPr="00003DFB" w:rsidRDefault="00003DFB" w:rsidP="00003DFB">
            <w:pPr>
              <w:jc w:val="left"/>
              <w:rPr>
                <w:color w:val="000000"/>
              </w:rPr>
            </w:pPr>
            <w:r>
              <w:rPr>
                <w:color w:val="000000"/>
              </w:rPr>
              <w:t>B603</w:t>
            </w:r>
          </w:p>
        </w:tc>
        <w:tc>
          <w:tcPr>
            <w:tcW w:w="1647" w:type="dxa"/>
            <w:shd w:val="clear" w:color="auto" w:fill="FFFFFF"/>
          </w:tcPr>
          <w:p w14:paraId="7A4F1AC1"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7C24DFB" w14:textId="77777777" w:rsidR="00003DFB" w:rsidRPr="00AA394B" w:rsidRDefault="00003DFB" w:rsidP="00003DFB">
            <w:pPr>
              <w:jc w:val="left"/>
              <w:rPr>
                <w:color w:val="000000"/>
                <w:lang w:val="en-US"/>
                <w:rPrChange w:id="1207" w:author="Huke, Juan (extern)" w:date="2024-05-22T19:26:00Z">
                  <w:rPr>
                    <w:color w:val="000000"/>
                  </w:rPr>
                </w:rPrChange>
              </w:rPr>
            </w:pPr>
            <w:r w:rsidRPr="00AA394B">
              <w:rPr>
                <w:color w:val="000000"/>
                <w:lang w:val="en-US"/>
                <w:rPrChange w:id="1208" w:author="Huke, Juan (extern)" w:date="2024-05-22T19:26:00Z">
                  <w:rPr>
                    <w:color w:val="000000"/>
                  </w:rPr>
                </w:rPrChange>
              </w:rPr>
              <w:t>if B603 != 'T' and XX_FORFAITING_F = 'T'</w:t>
            </w:r>
          </w:p>
          <w:p w14:paraId="0436775F" w14:textId="77777777" w:rsidR="00003DFB" w:rsidRDefault="00003DFB" w:rsidP="00003DFB">
            <w:pPr>
              <w:jc w:val="left"/>
              <w:rPr>
                <w:color w:val="000000"/>
              </w:rPr>
            </w:pPr>
            <w:r>
              <w:rPr>
                <w:color w:val="000000"/>
              </w:rPr>
              <w:t>then 1</w:t>
            </w:r>
          </w:p>
          <w:p w14:paraId="388E1B2E"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3EB578DF" w14:textId="77777777" w:rsidR="00003DFB" w:rsidRDefault="00003DFB" w:rsidP="00003DFB">
            <w:pPr>
              <w:jc w:val="left"/>
              <w:rPr>
                <w:color w:val="000000"/>
              </w:rPr>
            </w:pPr>
            <w:r>
              <w:rPr>
                <w:color w:val="000000"/>
              </w:rPr>
              <w:t>Angekaufte Forderung (0=Nein, 1=Ja)</w:t>
            </w:r>
          </w:p>
          <w:p w14:paraId="52EACF96" w14:textId="77777777" w:rsidR="00003DFB" w:rsidRDefault="00003DFB" w:rsidP="00003DFB">
            <w:pPr>
              <w:jc w:val="left"/>
              <w:rPr>
                <w:color w:val="000000"/>
              </w:rPr>
            </w:pPr>
          </w:p>
          <w:p w14:paraId="152A9FC3" w14:textId="77777777" w:rsidR="00003DFB" w:rsidRDefault="00003DFB" w:rsidP="00003DFB">
            <w:pPr>
              <w:jc w:val="left"/>
              <w:rPr>
                <w:color w:val="000000"/>
              </w:rPr>
            </w:pPr>
            <w:r>
              <w:rPr>
                <w:color w:val="000000"/>
              </w:rPr>
              <w:t>XX_FORFAITING_F = Forfaitierungskennzeichen: Das Kennzeichen dient der Identifikation forfaitierter Darlehen</w:t>
            </w:r>
          </w:p>
          <w:p w14:paraId="1F3FAF65" w14:textId="77777777" w:rsidR="00003DFB" w:rsidRDefault="00003DFB" w:rsidP="00003DFB">
            <w:pPr>
              <w:jc w:val="left"/>
              <w:rPr>
                <w:color w:val="000000"/>
              </w:rPr>
            </w:pPr>
          </w:p>
          <w:p w14:paraId="693867F7" w14:textId="77777777" w:rsidR="00003DFB" w:rsidRPr="00003DFB" w:rsidRDefault="00003DFB" w:rsidP="00003DFB">
            <w:pPr>
              <w:jc w:val="left"/>
              <w:rPr>
                <w:color w:val="000000"/>
              </w:rPr>
            </w:pPr>
            <w:r>
              <w:rPr>
                <w:color w:val="000000"/>
              </w:rPr>
              <w:t>B603 = Prüfpfad 3 (aktuelle Belegung Obligor- vs. Transferrisiko)</w:t>
            </w:r>
          </w:p>
        </w:tc>
      </w:tr>
      <w:tr w:rsidR="00003DFB" w:rsidRPr="00003DFB" w14:paraId="2046B6DE" w14:textId="77777777" w:rsidTr="00003DFB">
        <w:trPr>
          <w:trHeight w:val="449"/>
        </w:trPr>
        <w:tc>
          <w:tcPr>
            <w:tcW w:w="550" w:type="dxa"/>
            <w:tcBorders>
              <w:top w:val="nil"/>
              <w:bottom w:val="single" w:sz="4" w:space="0" w:color="auto"/>
            </w:tcBorders>
            <w:shd w:val="clear" w:color="auto" w:fill="FFFFFF"/>
          </w:tcPr>
          <w:p w14:paraId="0272406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41CDE3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28501E8"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3A6CE51"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145B346" w14:textId="77777777" w:rsidR="00003DFB" w:rsidRDefault="00003DFB" w:rsidP="00003DFB">
            <w:pPr>
              <w:jc w:val="left"/>
              <w:rPr>
                <w:color w:val="000000"/>
              </w:rPr>
            </w:pPr>
            <w:r>
              <w:rPr>
                <w:color w:val="000000"/>
              </w:rPr>
              <w:t>XX_FORFAITING_F</w:t>
            </w:r>
          </w:p>
        </w:tc>
        <w:tc>
          <w:tcPr>
            <w:tcW w:w="1647" w:type="dxa"/>
            <w:tcBorders>
              <w:bottom w:val="single" w:sz="4" w:space="0" w:color="auto"/>
            </w:tcBorders>
            <w:shd w:val="clear" w:color="auto" w:fill="FFFFFF"/>
          </w:tcPr>
          <w:p w14:paraId="69FB4098"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6EA01F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A59C0D0" w14:textId="77777777" w:rsidR="00003DFB" w:rsidRDefault="00003DFB" w:rsidP="00003DFB">
            <w:pPr>
              <w:jc w:val="left"/>
              <w:rPr>
                <w:color w:val="000000"/>
              </w:rPr>
            </w:pPr>
          </w:p>
        </w:tc>
      </w:tr>
      <w:tr w:rsidR="00003DFB" w:rsidRPr="00003DFB" w14:paraId="40FDEBBD" w14:textId="77777777" w:rsidTr="00003DFB">
        <w:trPr>
          <w:trHeight w:val="449"/>
        </w:trPr>
        <w:tc>
          <w:tcPr>
            <w:tcW w:w="550" w:type="dxa"/>
            <w:tcBorders>
              <w:top w:val="single" w:sz="4" w:space="0" w:color="auto"/>
              <w:bottom w:val="single" w:sz="4" w:space="0" w:color="auto"/>
            </w:tcBorders>
            <w:shd w:val="clear" w:color="auto" w:fill="FFFFFF"/>
          </w:tcPr>
          <w:p w14:paraId="53E22B2E" w14:textId="77777777" w:rsidR="00003DFB" w:rsidRPr="00003DFB" w:rsidRDefault="00003DFB" w:rsidP="00003DFB">
            <w:pPr>
              <w:jc w:val="left"/>
              <w:rPr>
                <w:color w:val="000000"/>
              </w:rPr>
            </w:pPr>
            <w:r w:rsidRPr="00003DFB">
              <w:rPr>
                <w:color w:val="000000"/>
              </w:rPr>
              <w:lastRenderedPageBreak/>
              <w:t>36</w:t>
            </w:r>
          </w:p>
        </w:tc>
        <w:tc>
          <w:tcPr>
            <w:tcW w:w="1646" w:type="dxa"/>
            <w:tcBorders>
              <w:top w:val="single" w:sz="4" w:space="0" w:color="auto"/>
              <w:bottom w:val="single" w:sz="4" w:space="0" w:color="auto"/>
            </w:tcBorders>
            <w:shd w:val="clear" w:color="auto" w:fill="FFFFFF"/>
          </w:tcPr>
          <w:p w14:paraId="269F56F5" w14:textId="77777777" w:rsidR="00003DFB" w:rsidRPr="00003DFB" w:rsidRDefault="00003DFB" w:rsidP="00003DFB">
            <w:pPr>
              <w:jc w:val="left"/>
              <w:rPr>
                <w:color w:val="000000"/>
              </w:rPr>
            </w:pPr>
            <w:r w:rsidRPr="00003DFB">
              <w:rPr>
                <w:color w:val="000000"/>
              </w:rPr>
              <w:t>B183</w:t>
            </w:r>
          </w:p>
        </w:tc>
        <w:tc>
          <w:tcPr>
            <w:tcW w:w="1647" w:type="dxa"/>
            <w:tcBorders>
              <w:top w:val="single" w:sz="4" w:space="0" w:color="auto"/>
              <w:bottom w:val="single" w:sz="4" w:space="0" w:color="auto"/>
            </w:tcBorders>
            <w:shd w:val="clear" w:color="auto" w:fill="FFFFFF"/>
          </w:tcPr>
          <w:p w14:paraId="49D7C746"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604B33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D5BA58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FE961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481CC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484AD6D" w14:textId="77777777" w:rsidR="00003DFB" w:rsidRPr="00003DFB" w:rsidRDefault="00003DFB" w:rsidP="00003DFB">
            <w:pPr>
              <w:jc w:val="left"/>
              <w:rPr>
                <w:color w:val="000000"/>
              </w:rPr>
            </w:pPr>
          </w:p>
        </w:tc>
      </w:tr>
      <w:tr w:rsidR="00003DFB" w:rsidRPr="00003DFB" w14:paraId="16B0DD37" w14:textId="77777777" w:rsidTr="00003DFB">
        <w:trPr>
          <w:trHeight w:val="449"/>
        </w:trPr>
        <w:tc>
          <w:tcPr>
            <w:tcW w:w="550" w:type="dxa"/>
            <w:tcBorders>
              <w:top w:val="single" w:sz="4" w:space="0" w:color="auto"/>
              <w:bottom w:val="single" w:sz="4" w:space="0" w:color="auto"/>
            </w:tcBorders>
            <w:shd w:val="clear" w:color="auto" w:fill="FFFFFF"/>
          </w:tcPr>
          <w:p w14:paraId="684993E4" w14:textId="77777777" w:rsidR="00003DFB" w:rsidRPr="00003DFB" w:rsidRDefault="00003DFB" w:rsidP="00003DFB">
            <w:pPr>
              <w:jc w:val="left"/>
              <w:rPr>
                <w:color w:val="000000"/>
              </w:rPr>
            </w:pPr>
            <w:r w:rsidRPr="00003DFB">
              <w:rPr>
                <w:color w:val="000000"/>
              </w:rPr>
              <w:t>37</w:t>
            </w:r>
          </w:p>
        </w:tc>
        <w:tc>
          <w:tcPr>
            <w:tcW w:w="1646" w:type="dxa"/>
            <w:tcBorders>
              <w:top w:val="single" w:sz="4" w:space="0" w:color="auto"/>
              <w:bottom w:val="single" w:sz="4" w:space="0" w:color="auto"/>
            </w:tcBorders>
            <w:shd w:val="clear" w:color="auto" w:fill="FFFFFF"/>
          </w:tcPr>
          <w:p w14:paraId="69BB70AF" w14:textId="77777777" w:rsidR="00003DFB" w:rsidRPr="00003DFB" w:rsidRDefault="00003DFB" w:rsidP="00003DFB">
            <w:pPr>
              <w:jc w:val="left"/>
              <w:rPr>
                <w:color w:val="000000"/>
              </w:rPr>
            </w:pPr>
            <w:r w:rsidRPr="00003DFB">
              <w:rPr>
                <w:color w:val="000000"/>
              </w:rPr>
              <w:t>B188</w:t>
            </w:r>
          </w:p>
        </w:tc>
        <w:tc>
          <w:tcPr>
            <w:tcW w:w="1647" w:type="dxa"/>
            <w:tcBorders>
              <w:top w:val="single" w:sz="4" w:space="0" w:color="auto"/>
              <w:bottom w:val="single" w:sz="4" w:space="0" w:color="auto"/>
            </w:tcBorders>
            <w:shd w:val="clear" w:color="auto" w:fill="FFFFFF"/>
          </w:tcPr>
          <w:p w14:paraId="56DEE821"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07C0BC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1DDEB8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A1600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EEDB93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E68609" w14:textId="77777777" w:rsidR="00003DFB" w:rsidRPr="00003DFB" w:rsidRDefault="00003DFB" w:rsidP="00003DFB">
            <w:pPr>
              <w:jc w:val="left"/>
              <w:rPr>
                <w:color w:val="000000"/>
              </w:rPr>
            </w:pPr>
          </w:p>
        </w:tc>
      </w:tr>
      <w:tr w:rsidR="00003DFB" w:rsidRPr="00003DFB" w14:paraId="3CB356A0" w14:textId="77777777" w:rsidTr="00003DFB">
        <w:trPr>
          <w:trHeight w:val="449"/>
        </w:trPr>
        <w:tc>
          <w:tcPr>
            <w:tcW w:w="550" w:type="dxa"/>
            <w:tcBorders>
              <w:top w:val="single" w:sz="4" w:space="0" w:color="auto"/>
              <w:bottom w:val="single" w:sz="4" w:space="0" w:color="auto"/>
            </w:tcBorders>
            <w:shd w:val="clear" w:color="auto" w:fill="FFFFFF"/>
          </w:tcPr>
          <w:p w14:paraId="1A234792" w14:textId="77777777" w:rsidR="00003DFB" w:rsidRPr="00003DFB" w:rsidRDefault="00003DFB" w:rsidP="00003DFB">
            <w:pPr>
              <w:jc w:val="left"/>
              <w:rPr>
                <w:color w:val="000000"/>
              </w:rPr>
            </w:pPr>
            <w:r w:rsidRPr="00003DFB">
              <w:rPr>
                <w:color w:val="000000"/>
              </w:rPr>
              <w:t>38</w:t>
            </w:r>
          </w:p>
        </w:tc>
        <w:tc>
          <w:tcPr>
            <w:tcW w:w="1646" w:type="dxa"/>
            <w:tcBorders>
              <w:top w:val="single" w:sz="4" w:space="0" w:color="auto"/>
              <w:bottom w:val="single" w:sz="4" w:space="0" w:color="auto"/>
            </w:tcBorders>
            <w:shd w:val="clear" w:color="auto" w:fill="FFFFFF"/>
          </w:tcPr>
          <w:p w14:paraId="567D758B" w14:textId="77777777" w:rsidR="00003DFB" w:rsidRPr="00003DFB" w:rsidRDefault="00003DFB" w:rsidP="00003DFB">
            <w:pPr>
              <w:jc w:val="left"/>
              <w:rPr>
                <w:color w:val="000000"/>
              </w:rPr>
            </w:pPr>
            <w:r w:rsidRPr="00003DFB">
              <w:rPr>
                <w:color w:val="000000"/>
              </w:rPr>
              <w:t>B196</w:t>
            </w:r>
          </w:p>
        </w:tc>
        <w:tc>
          <w:tcPr>
            <w:tcW w:w="1647" w:type="dxa"/>
            <w:tcBorders>
              <w:top w:val="single" w:sz="4" w:space="0" w:color="auto"/>
              <w:bottom w:val="single" w:sz="4" w:space="0" w:color="auto"/>
            </w:tcBorders>
            <w:shd w:val="clear" w:color="auto" w:fill="FFFFFF"/>
          </w:tcPr>
          <w:p w14:paraId="2613369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A229B5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CAF54C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D54BBF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BB28B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515498C" w14:textId="77777777" w:rsidR="00003DFB" w:rsidRPr="00003DFB" w:rsidRDefault="00003DFB" w:rsidP="00003DFB">
            <w:pPr>
              <w:jc w:val="left"/>
              <w:rPr>
                <w:color w:val="000000"/>
              </w:rPr>
            </w:pPr>
          </w:p>
        </w:tc>
      </w:tr>
      <w:tr w:rsidR="00003DFB" w:rsidRPr="00003DFB" w14:paraId="19F25854" w14:textId="77777777" w:rsidTr="00003DFB">
        <w:trPr>
          <w:trHeight w:val="449"/>
        </w:trPr>
        <w:tc>
          <w:tcPr>
            <w:tcW w:w="550" w:type="dxa"/>
            <w:tcBorders>
              <w:top w:val="single" w:sz="4" w:space="0" w:color="auto"/>
              <w:bottom w:val="single" w:sz="4" w:space="0" w:color="auto"/>
            </w:tcBorders>
            <w:shd w:val="clear" w:color="auto" w:fill="FFFFFF"/>
          </w:tcPr>
          <w:p w14:paraId="470F1F00" w14:textId="77777777" w:rsidR="00003DFB" w:rsidRPr="00003DFB" w:rsidRDefault="00003DFB" w:rsidP="00003DFB">
            <w:pPr>
              <w:jc w:val="left"/>
              <w:rPr>
                <w:color w:val="000000"/>
              </w:rPr>
            </w:pPr>
            <w:r w:rsidRPr="00003DFB">
              <w:rPr>
                <w:color w:val="000000"/>
              </w:rPr>
              <w:t>39</w:t>
            </w:r>
          </w:p>
        </w:tc>
        <w:tc>
          <w:tcPr>
            <w:tcW w:w="1646" w:type="dxa"/>
            <w:tcBorders>
              <w:top w:val="single" w:sz="4" w:space="0" w:color="auto"/>
              <w:bottom w:val="single" w:sz="4" w:space="0" w:color="auto"/>
            </w:tcBorders>
            <w:shd w:val="clear" w:color="auto" w:fill="FFFFFF"/>
          </w:tcPr>
          <w:p w14:paraId="2A252BE7" w14:textId="77777777" w:rsidR="00003DFB" w:rsidRPr="00003DFB" w:rsidRDefault="00003DFB" w:rsidP="00003DFB">
            <w:pPr>
              <w:jc w:val="left"/>
              <w:rPr>
                <w:color w:val="000000"/>
              </w:rPr>
            </w:pPr>
            <w:r w:rsidRPr="00003DFB">
              <w:rPr>
                <w:color w:val="000000"/>
              </w:rPr>
              <w:t>B197</w:t>
            </w:r>
          </w:p>
        </w:tc>
        <w:tc>
          <w:tcPr>
            <w:tcW w:w="1647" w:type="dxa"/>
            <w:tcBorders>
              <w:top w:val="single" w:sz="4" w:space="0" w:color="auto"/>
              <w:bottom w:val="single" w:sz="4" w:space="0" w:color="auto"/>
            </w:tcBorders>
            <w:shd w:val="clear" w:color="auto" w:fill="FFFFFF"/>
          </w:tcPr>
          <w:p w14:paraId="6F11FBC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FF510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8EBC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9EA342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8DEE80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A7808B1" w14:textId="77777777" w:rsidR="00003DFB" w:rsidRPr="00003DFB" w:rsidRDefault="00003DFB" w:rsidP="00003DFB">
            <w:pPr>
              <w:jc w:val="left"/>
              <w:rPr>
                <w:color w:val="000000"/>
              </w:rPr>
            </w:pPr>
          </w:p>
        </w:tc>
      </w:tr>
      <w:tr w:rsidR="00003DFB" w:rsidRPr="00003DFB" w14:paraId="55EC6AFB" w14:textId="77777777" w:rsidTr="00003DFB">
        <w:trPr>
          <w:trHeight w:val="449"/>
        </w:trPr>
        <w:tc>
          <w:tcPr>
            <w:tcW w:w="550" w:type="dxa"/>
            <w:tcBorders>
              <w:top w:val="single" w:sz="4" w:space="0" w:color="auto"/>
              <w:bottom w:val="single" w:sz="4" w:space="0" w:color="auto"/>
            </w:tcBorders>
            <w:shd w:val="clear" w:color="auto" w:fill="FFFFFF"/>
          </w:tcPr>
          <w:p w14:paraId="013342D2" w14:textId="77777777" w:rsidR="00003DFB" w:rsidRPr="00003DFB" w:rsidRDefault="00003DFB" w:rsidP="00003DFB">
            <w:pPr>
              <w:jc w:val="left"/>
              <w:rPr>
                <w:color w:val="000000"/>
              </w:rPr>
            </w:pPr>
            <w:r w:rsidRPr="00003DFB">
              <w:rPr>
                <w:color w:val="000000"/>
              </w:rPr>
              <w:t>40</w:t>
            </w:r>
          </w:p>
        </w:tc>
        <w:tc>
          <w:tcPr>
            <w:tcW w:w="1646" w:type="dxa"/>
            <w:tcBorders>
              <w:top w:val="single" w:sz="4" w:space="0" w:color="auto"/>
              <w:bottom w:val="single" w:sz="4" w:space="0" w:color="auto"/>
            </w:tcBorders>
            <w:shd w:val="clear" w:color="auto" w:fill="FFFFFF"/>
          </w:tcPr>
          <w:p w14:paraId="26971D86" w14:textId="77777777" w:rsidR="00003DFB" w:rsidRPr="00003DFB" w:rsidRDefault="00003DFB" w:rsidP="00003DFB">
            <w:pPr>
              <w:jc w:val="left"/>
              <w:rPr>
                <w:color w:val="000000"/>
              </w:rPr>
            </w:pPr>
            <w:r w:rsidRPr="00003DFB">
              <w:rPr>
                <w:color w:val="000000"/>
              </w:rPr>
              <w:t>B199</w:t>
            </w:r>
          </w:p>
        </w:tc>
        <w:tc>
          <w:tcPr>
            <w:tcW w:w="1647" w:type="dxa"/>
            <w:tcBorders>
              <w:top w:val="single" w:sz="4" w:space="0" w:color="auto"/>
              <w:bottom w:val="single" w:sz="4" w:space="0" w:color="auto"/>
            </w:tcBorders>
            <w:shd w:val="clear" w:color="auto" w:fill="FFFFFF"/>
          </w:tcPr>
          <w:p w14:paraId="0E54701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85D734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41CDE4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87F34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48DC2F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D7C5597" w14:textId="77777777" w:rsidR="00003DFB" w:rsidRPr="00003DFB" w:rsidRDefault="00003DFB" w:rsidP="00003DFB">
            <w:pPr>
              <w:jc w:val="left"/>
              <w:rPr>
                <w:color w:val="000000"/>
              </w:rPr>
            </w:pPr>
          </w:p>
        </w:tc>
      </w:tr>
      <w:tr w:rsidR="00003DFB" w:rsidRPr="00003DFB" w14:paraId="7CA58150" w14:textId="77777777" w:rsidTr="00003DFB">
        <w:trPr>
          <w:trHeight w:val="449"/>
        </w:trPr>
        <w:tc>
          <w:tcPr>
            <w:tcW w:w="550" w:type="dxa"/>
            <w:tcBorders>
              <w:top w:val="single" w:sz="4" w:space="0" w:color="auto"/>
              <w:bottom w:val="single" w:sz="4" w:space="0" w:color="auto"/>
            </w:tcBorders>
            <w:shd w:val="clear" w:color="auto" w:fill="FFFFFF"/>
          </w:tcPr>
          <w:p w14:paraId="69D0F307" w14:textId="77777777" w:rsidR="00003DFB" w:rsidRPr="00003DFB" w:rsidRDefault="00003DFB" w:rsidP="00003DFB">
            <w:pPr>
              <w:jc w:val="left"/>
              <w:rPr>
                <w:color w:val="000000"/>
              </w:rPr>
            </w:pPr>
            <w:r w:rsidRPr="00003DFB">
              <w:rPr>
                <w:color w:val="000000"/>
              </w:rPr>
              <w:t>41</w:t>
            </w:r>
          </w:p>
        </w:tc>
        <w:tc>
          <w:tcPr>
            <w:tcW w:w="1646" w:type="dxa"/>
            <w:tcBorders>
              <w:top w:val="single" w:sz="4" w:space="0" w:color="auto"/>
              <w:bottom w:val="single" w:sz="4" w:space="0" w:color="auto"/>
            </w:tcBorders>
            <w:shd w:val="clear" w:color="auto" w:fill="FFFFFF"/>
          </w:tcPr>
          <w:p w14:paraId="10083733" w14:textId="77777777" w:rsidR="00003DFB" w:rsidRPr="00003DFB" w:rsidRDefault="00003DFB" w:rsidP="00003DFB">
            <w:pPr>
              <w:jc w:val="left"/>
              <w:rPr>
                <w:color w:val="000000"/>
              </w:rPr>
            </w:pPr>
            <w:r w:rsidRPr="00003DFB">
              <w:rPr>
                <w:color w:val="000000"/>
              </w:rPr>
              <w:t>B210</w:t>
            </w:r>
          </w:p>
        </w:tc>
        <w:tc>
          <w:tcPr>
            <w:tcW w:w="1647" w:type="dxa"/>
            <w:tcBorders>
              <w:top w:val="single" w:sz="4" w:space="0" w:color="auto"/>
              <w:bottom w:val="single" w:sz="4" w:space="0" w:color="auto"/>
            </w:tcBorders>
            <w:shd w:val="clear" w:color="auto" w:fill="FFFFFF"/>
          </w:tcPr>
          <w:p w14:paraId="263A6955"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29E7B87F" w14:textId="77777777" w:rsidR="00003DFB" w:rsidRPr="00003DFB" w:rsidRDefault="00003DFB" w:rsidP="00003DFB">
            <w:pPr>
              <w:jc w:val="left"/>
              <w:rPr>
                <w:color w:val="000000"/>
              </w:rPr>
            </w:pPr>
          </w:p>
        </w:tc>
        <w:tc>
          <w:tcPr>
            <w:tcW w:w="1647" w:type="dxa"/>
            <w:shd w:val="clear" w:color="auto" w:fill="FFFFFF"/>
          </w:tcPr>
          <w:p w14:paraId="399DB914" w14:textId="77777777" w:rsidR="00003DFB" w:rsidRPr="00003DFB" w:rsidRDefault="00003DFB" w:rsidP="00003DFB">
            <w:pPr>
              <w:jc w:val="left"/>
              <w:rPr>
                <w:color w:val="000000"/>
              </w:rPr>
            </w:pPr>
          </w:p>
        </w:tc>
        <w:tc>
          <w:tcPr>
            <w:tcW w:w="1647" w:type="dxa"/>
            <w:shd w:val="clear" w:color="auto" w:fill="FFFFFF"/>
          </w:tcPr>
          <w:p w14:paraId="72D1FF0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D322D7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9076B21" w14:textId="77777777" w:rsidR="00003DFB" w:rsidRPr="00003DFB" w:rsidRDefault="00003DFB" w:rsidP="00003DFB">
            <w:pPr>
              <w:jc w:val="left"/>
              <w:rPr>
                <w:color w:val="000000"/>
              </w:rPr>
            </w:pPr>
          </w:p>
        </w:tc>
      </w:tr>
      <w:tr w:rsidR="00003DFB" w:rsidRPr="00003DFB" w14:paraId="50881489" w14:textId="77777777" w:rsidTr="00003DFB">
        <w:trPr>
          <w:trHeight w:val="449"/>
        </w:trPr>
        <w:tc>
          <w:tcPr>
            <w:tcW w:w="550" w:type="dxa"/>
            <w:tcBorders>
              <w:top w:val="single" w:sz="4" w:space="0" w:color="auto"/>
              <w:bottom w:val="nil"/>
            </w:tcBorders>
            <w:shd w:val="clear" w:color="auto" w:fill="FFFFFF"/>
          </w:tcPr>
          <w:p w14:paraId="745EE055" w14:textId="77777777" w:rsidR="00003DFB" w:rsidRPr="00003DFB" w:rsidRDefault="00003DFB" w:rsidP="00003DFB">
            <w:pPr>
              <w:jc w:val="left"/>
              <w:rPr>
                <w:color w:val="000000"/>
              </w:rPr>
            </w:pPr>
            <w:r>
              <w:rPr>
                <w:color w:val="000000"/>
              </w:rPr>
              <w:t>42</w:t>
            </w:r>
          </w:p>
        </w:tc>
        <w:tc>
          <w:tcPr>
            <w:tcW w:w="1646" w:type="dxa"/>
            <w:tcBorders>
              <w:top w:val="single" w:sz="4" w:space="0" w:color="auto"/>
              <w:bottom w:val="nil"/>
            </w:tcBorders>
            <w:shd w:val="clear" w:color="auto" w:fill="FFFFFF"/>
          </w:tcPr>
          <w:p w14:paraId="76D109E6" w14:textId="77777777" w:rsidR="00003DFB" w:rsidRPr="00003DFB" w:rsidRDefault="00003DFB" w:rsidP="00003DFB">
            <w:pPr>
              <w:jc w:val="left"/>
              <w:rPr>
                <w:color w:val="000000"/>
              </w:rPr>
            </w:pPr>
            <w:r>
              <w:rPr>
                <w:color w:val="000000"/>
              </w:rPr>
              <w:t>B211</w:t>
            </w:r>
          </w:p>
        </w:tc>
        <w:tc>
          <w:tcPr>
            <w:tcW w:w="1647" w:type="dxa"/>
            <w:tcBorders>
              <w:top w:val="single" w:sz="4" w:space="0" w:color="auto"/>
              <w:bottom w:val="nil"/>
            </w:tcBorders>
            <w:shd w:val="clear" w:color="auto" w:fill="FFFFFF"/>
          </w:tcPr>
          <w:p w14:paraId="4C75A17C"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7C0DF4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D434ADE" w14:textId="77777777" w:rsidR="00003DFB" w:rsidRPr="00003DFB" w:rsidRDefault="00003DFB" w:rsidP="00003DFB">
            <w:pPr>
              <w:jc w:val="left"/>
              <w:rPr>
                <w:color w:val="000000"/>
              </w:rPr>
            </w:pPr>
            <w:r>
              <w:rPr>
                <w:color w:val="000000"/>
              </w:rPr>
              <w:t>B603</w:t>
            </w:r>
          </w:p>
        </w:tc>
        <w:tc>
          <w:tcPr>
            <w:tcW w:w="1647" w:type="dxa"/>
            <w:shd w:val="clear" w:color="auto" w:fill="FFFFFF"/>
          </w:tcPr>
          <w:p w14:paraId="399BDB79"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B3F8CF8" w14:textId="77777777" w:rsidR="00003DFB" w:rsidRDefault="00003DFB" w:rsidP="00003DFB">
            <w:pPr>
              <w:jc w:val="left"/>
              <w:rPr>
                <w:color w:val="000000"/>
              </w:rPr>
            </w:pPr>
            <w:r>
              <w:rPr>
                <w:color w:val="000000"/>
              </w:rPr>
              <w:t>Bewirtschaftung Cluster HGB</w:t>
            </w:r>
          </w:p>
          <w:p w14:paraId="400FE208" w14:textId="77777777" w:rsidR="00003DFB" w:rsidRDefault="00003DFB" w:rsidP="00003DFB">
            <w:pPr>
              <w:jc w:val="left"/>
              <w:rPr>
                <w:color w:val="000000"/>
              </w:rPr>
            </w:pPr>
            <w:r>
              <w:rPr>
                <w:color w:val="000000"/>
              </w:rPr>
              <w:t>keine Bewirtschaftung</w:t>
            </w:r>
          </w:p>
          <w:p w14:paraId="3C5F21E0" w14:textId="77777777" w:rsidR="00003DFB" w:rsidRDefault="00003DFB" w:rsidP="00003DFB">
            <w:pPr>
              <w:jc w:val="left"/>
              <w:rPr>
                <w:color w:val="000000"/>
              </w:rPr>
            </w:pPr>
          </w:p>
          <w:p w14:paraId="28A36777" w14:textId="77777777" w:rsidR="00003DFB" w:rsidRDefault="00003DFB" w:rsidP="00003DFB">
            <w:pPr>
              <w:jc w:val="left"/>
              <w:rPr>
                <w:color w:val="000000"/>
              </w:rPr>
            </w:pPr>
            <w:r>
              <w:rPr>
                <w:color w:val="000000"/>
              </w:rPr>
              <w:t>Bewirtschaftung Cluster IFRS</w:t>
            </w:r>
          </w:p>
          <w:p w14:paraId="1FC518F3" w14:textId="77777777" w:rsidR="00003DFB" w:rsidRDefault="00003DFB" w:rsidP="00003DFB">
            <w:pPr>
              <w:jc w:val="left"/>
              <w:rPr>
                <w:color w:val="000000"/>
              </w:rPr>
            </w:pPr>
          </w:p>
          <w:p w14:paraId="675AD826" w14:textId="77777777" w:rsidR="00003DFB" w:rsidRPr="00AA394B" w:rsidRDefault="00003DFB" w:rsidP="00003DFB">
            <w:pPr>
              <w:jc w:val="left"/>
              <w:rPr>
                <w:color w:val="000000"/>
                <w:lang w:val="en-US"/>
                <w:rPrChange w:id="1209" w:author="Huke, Juan (extern)" w:date="2024-05-22T19:26:00Z">
                  <w:rPr>
                    <w:color w:val="000000"/>
                  </w:rPr>
                </w:rPrChange>
              </w:rPr>
            </w:pPr>
            <w:r w:rsidRPr="00AA394B">
              <w:rPr>
                <w:color w:val="000000"/>
                <w:lang w:val="en-US"/>
                <w:rPrChange w:id="1210" w:author="Huke, Juan (extern)" w:date="2024-05-22T19:26:00Z">
                  <w:rPr>
                    <w:color w:val="000000"/>
                  </w:rPr>
                </w:rPrChange>
              </w:rPr>
              <w:t xml:space="preserve">if B603 != 'T' and XX_CONTRACT is not NULL </w:t>
            </w:r>
          </w:p>
          <w:p w14:paraId="23231AA6" w14:textId="77777777" w:rsidR="00003DFB" w:rsidRDefault="00003DFB" w:rsidP="00003DFB">
            <w:pPr>
              <w:jc w:val="left"/>
              <w:rPr>
                <w:color w:val="000000"/>
              </w:rPr>
            </w:pPr>
            <w:r w:rsidRPr="00412367">
              <w:rPr>
                <w:color w:val="000000"/>
                <w:lang w:val="en-US"/>
                <w:rPrChange w:id="1211" w:author="Huke, Juan (extern)" w:date="2024-05-22T18:34:00Z">
                  <w:rPr>
                    <w:color w:val="000000"/>
                  </w:rPr>
                </w:rPrChange>
              </w:rPr>
              <w:t xml:space="preserve">then (if XX_ABS_TRNCHE_MAT_RM_YEAR is not NULL and XX_ABS_TRNCHE_MAT_RM_YEAR != </w:t>
            </w:r>
            <w:r>
              <w:rPr>
                <w:color w:val="000000"/>
              </w:rPr>
              <w:t>'0'</w:t>
            </w:r>
          </w:p>
          <w:p w14:paraId="14C21AEA" w14:textId="77777777" w:rsidR="00003DFB" w:rsidRDefault="00003DFB" w:rsidP="00003DFB">
            <w:pPr>
              <w:jc w:val="left"/>
              <w:rPr>
                <w:color w:val="000000"/>
              </w:rPr>
            </w:pPr>
            <w:r>
              <w:rPr>
                <w:color w:val="000000"/>
              </w:rPr>
              <w:t xml:space="preserve">then round((XX_ABS_TRNCHE_MAT_RM_YEAR x 360),0)  </w:t>
            </w:r>
            <w:r>
              <w:rPr>
                <w:color w:val="000000"/>
              </w:rPr>
              <w:lastRenderedPageBreak/>
              <w:t>(ganzzahlig runden)</w:t>
            </w:r>
          </w:p>
          <w:p w14:paraId="758F36DB" w14:textId="77777777" w:rsidR="00003DFB" w:rsidRDefault="00003DFB" w:rsidP="00003DFB">
            <w:pPr>
              <w:jc w:val="left"/>
              <w:rPr>
                <w:color w:val="000000"/>
              </w:rPr>
            </w:pPr>
            <w:r>
              <w:rPr>
                <w:color w:val="000000"/>
              </w:rPr>
              <w:t>else NULL)</w:t>
            </w:r>
          </w:p>
          <w:p w14:paraId="12386413"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1863F1C4" w14:textId="77777777" w:rsidR="00003DFB" w:rsidRDefault="00003DFB" w:rsidP="00003DFB">
            <w:pPr>
              <w:jc w:val="left"/>
              <w:rPr>
                <w:color w:val="000000"/>
              </w:rPr>
            </w:pPr>
            <w:r>
              <w:rPr>
                <w:color w:val="000000"/>
              </w:rPr>
              <w:lastRenderedPageBreak/>
              <w:t>Konservative Restlaufzeit in Tagen</w:t>
            </w:r>
          </w:p>
          <w:p w14:paraId="4D3E9CE8" w14:textId="77777777" w:rsidR="00003DFB" w:rsidRDefault="00003DFB" w:rsidP="00003DFB">
            <w:pPr>
              <w:jc w:val="left"/>
              <w:rPr>
                <w:color w:val="000000"/>
              </w:rPr>
            </w:pPr>
          </w:p>
          <w:p w14:paraId="76164CAA" w14:textId="77777777" w:rsidR="00003DFB" w:rsidRPr="00003DFB" w:rsidRDefault="00003DFB" w:rsidP="00003DFB">
            <w:pPr>
              <w:jc w:val="left"/>
              <w:rPr>
                <w:color w:val="000000"/>
              </w:rPr>
            </w:pPr>
            <w:r>
              <w:rPr>
                <w:color w:val="000000"/>
              </w:rPr>
              <w:t>XX_ABS_TRNCHE_MAT_RM_YEAR=Die Restlaufzeit der Tranche in Jahren</w:t>
            </w:r>
          </w:p>
        </w:tc>
      </w:tr>
      <w:tr w:rsidR="00003DFB" w:rsidRPr="00003DFB" w14:paraId="57A940F6" w14:textId="77777777" w:rsidTr="00003DFB">
        <w:trPr>
          <w:trHeight w:val="449"/>
        </w:trPr>
        <w:tc>
          <w:tcPr>
            <w:tcW w:w="550" w:type="dxa"/>
            <w:tcBorders>
              <w:top w:val="nil"/>
              <w:bottom w:val="nil"/>
            </w:tcBorders>
            <w:shd w:val="clear" w:color="auto" w:fill="FFFFFF"/>
          </w:tcPr>
          <w:p w14:paraId="0F88B280" w14:textId="77777777" w:rsidR="00003DFB" w:rsidRDefault="00003DFB" w:rsidP="00003DFB">
            <w:pPr>
              <w:jc w:val="left"/>
              <w:rPr>
                <w:color w:val="000000"/>
              </w:rPr>
            </w:pPr>
          </w:p>
        </w:tc>
        <w:tc>
          <w:tcPr>
            <w:tcW w:w="1646" w:type="dxa"/>
            <w:tcBorders>
              <w:top w:val="nil"/>
              <w:bottom w:val="nil"/>
            </w:tcBorders>
            <w:shd w:val="clear" w:color="auto" w:fill="FFFFFF"/>
          </w:tcPr>
          <w:p w14:paraId="0A348D1A" w14:textId="77777777" w:rsidR="00003DFB" w:rsidRDefault="00003DFB" w:rsidP="00003DFB">
            <w:pPr>
              <w:jc w:val="left"/>
              <w:rPr>
                <w:color w:val="000000"/>
              </w:rPr>
            </w:pPr>
          </w:p>
        </w:tc>
        <w:tc>
          <w:tcPr>
            <w:tcW w:w="1647" w:type="dxa"/>
            <w:tcBorders>
              <w:top w:val="nil"/>
              <w:bottom w:val="nil"/>
            </w:tcBorders>
            <w:shd w:val="clear" w:color="auto" w:fill="FFFFFF"/>
          </w:tcPr>
          <w:p w14:paraId="1D15E58E" w14:textId="77777777" w:rsidR="00003DFB" w:rsidRDefault="00003DFB" w:rsidP="00003DFB">
            <w:pPr>
              <w:jc w:val="left"/>
              <w:rPr>
                <w:color w:val="000000"/>
              </w:rPr>
            </w:pPr>
          </w:p>
        </w:tc>
        <w:tc>
          <w:tcPr>
            <w:tcW w:w="1647" w:type="dxa"/>
            <w:shd w:val="clear" w:color="auto" w:fill="FFFFFF"/>
          </w:tcPr>
          <w:p w14:paraId="6C143A85" w14:textId="77777777" w:rsidR="00003DFB" w:rsidRPr="00412367" w:rsidRDefault="00003DFB" w:rsidP="00003DFB">
            <w:pPr>
              <w:jc w:val="left"/>
              <w:rPr>
                <w:color w:val="000000"/>
                <w:lang w:val="en-US"/>
                <w:rPrChange w:id="1212" w:author="Huke, Juan (extern)" w:date="2024-05-22T18:34:00Z">
                  <w:rPr>
                    <w:color w:val="000000"/>
                  </w:rPr>
                </w:rPrChange>
              </w:rPr>
            </w:pPr>
            <w:r w:rsidRPr="00412367">
              <w:rPr>
                <w:color w:val="000000"/>
                <w:lang w:val="en-US"/>
                <w:rPrChange w:id="1213" w:author="Huke, Juan (extern)" w:date="2024-05-22T18:34:00Z">
                  <w:rPr>
                    <w:color w:val="000000"/>
                  </w:rPr>
                </w:rPrChange>
              </w:rPr>
              <w:t>XX_C_CONTRACT_LGDS_CR_ABS</w:t>
            </w:r>
          </w:p>
        </w:tc>
        <w:tc>
          <w:tcPr>
            <w:tcW w:w="1647" w:type="dxa"/>
            <w:shd w:val="clear" w:color="auto" w:fill="FFFFFF"/>
          </w:tcPr>
          <w:p w14:paraId="5F15FA86" w14:textId="77777777" w:rsidR="00003DFB" w:rsidRPr="00412367" w:rsidRDefault="00003DFB" w:rsidP="00003DFB">
            <w:pPr>
              <w:jc w:val="left"/>
              <w:rPr>
                <w:color w:val="000000"/>
                <w:lang w:val="en-US"/>
                <w:rPrChange w:id="1214" w:author="Huke, Juan (extern)" w:date="2024-05-22T18:34:00Z">
                  <w:rPr>
                    <w:color w:val="000000"/>
                  </w:rPr>
                </w:rPrChange>
              </w:rPr>
            </w:pPr>
            <w:r w:rsidRPr="00412367">
              <w:rPr>
                <w:color w:val="000000"/>
                <w:lang w:val="en-US"/>
                <w:rPrChange w:id="1215" w:author="Huke, Juan (extern)" w:date="2024-05-22T18:34:00Z">
                  <w:rPr>
                    <w:color w:val="000000"/>
                  </w:rPr>
                </w:rPrChange>
              </w:rPr>
              <w:t>XX_ABS_TRNCHE_MAT_RM_YEAR</w:t>
            </w:r>
          </w:p>
        </w:tc>
        <w:tc>
          <w:tcPr>
            <w:tcW w:w="1647" w:type="dxa"/>
            <w:shd w:val="clear" w:color="auto" w:fill="FFFFFF"/>
          </w:tcPr>
          <w:p w14:paraId="6938CA68" w14:textId="77777777" w:rsidR="00003DFB" w:rsidRDefault="00003DFB" w:rsidP="00003DFB">
            <w:pPr>
              <w:jc w:val="left"/>
              <w:rPr>
                <w:color w:val="000000"/>
              </w:rPr>
            </w:pPr>
            <w:r>
              <w:rPr>
                <w:color w:val="000000"/>
              </w:rPr>
              <w:t>NUMBER(7,5)</w:t>
            </w:r>
          </w:p>
        </w:tc>
        <w:tc>
          <w:tcPr>
            <w:tcW w:w="2906" w:type="dxa"/>
            <w:tcBorders>
              <w:top w:val="nil"/>
              <w:bottom w:val="nil"/>
            </w:tcBorders>
            <w:shd w:val="clear" w:color="auto" w:fill="FFFFFF"/>
          </w:tcPr>
          <w:p w14:paraId="42B9EEEB" w14:textId="77777777" w:rsidR="00003DFB" w:rsidRDefault="00003DFB" w:rsidP="00003DFB">
            <w:pPr>
              <w:jc w:val="left"/>
              <w:rPr>
                <w:color w:val="000000"/>
              </w:rPr>
            </w:pPr>
          </w:p>
        </w:tc>
        <w:tc>
          <w:tcPr>
            <w:tcW w:w="2906" w:type="dxa"/>
            <w:tcBorders>
              <w:top w:val="nil"/>
              <w:bottom w:val="nil"/>
            </w:tcBorders>
            <w:shd w:val="clear" w:color="auto" w:fill="FFFFFF"/>
          </w:tcPr>
          <w:p w14:paraId="720F7FDD" w14:textId="77777777" w:rsidR="00003DFB" w:rsidRDefault="00003DFB" w:rsidP="00003DFB">
            <w:pPr>
              <w:jc w:val="left"/>
              <w:rPr>
                <w:color w:val="000000"/>
              </w:rPr>
            </w:pPr>
          </w:p>
        </w:tc>
      </w:tr>
      <w:tr w:rsidR="00003DFB" w:rsidRPr="00003DFB" w14:paraId="42C1EF62" w14:textId="77777777" w:rsidTr="00003DFB">
        <w:trPr>
          <w:trHeight w:val="449"/>
        </w:trPr>
        <w:tc>
          <w:tcPr>
            <w:tcW w:w="550" w:type="dxa"/>
            <w:tcBorders>
              <w:top w:val="nil"/>
              <w:bottom w:val="single" w:sz="4" w:space="0" w:color="auto"/>
            </w:tcBorders>
            <w:shd w:val="clear" w:color="auto" w:fill="FFFFFF"/>
          </w:tcPr>
          <w:p w14:paraId="132E0AF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8685BC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95F9A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2962D2A" w14:textId="77777777" w:rsidR="00003DFB" w:rsidRPr="00412367" w:rsidRDefault="00003DFB" w:rsidP="00003DFB">
            <w:pPr>
              <w:jc w:val="left"/>
              <w:rPr>
                <w:color w:val="000000"/>
                <w:lang w:val="en-US"/>
                <w:rPrChange w:id="1216" w:author="Huke, Juan (extern)" w:date="2024-05-22T18:34:00Z">
                  <w:rPr>
                    <w:color w:val="000000"/>
                  </w:rPr>
                </w:rPrChange>
              </w:rPr>
            </w:pPr>
            <w:r w:rsidRPr="00412367">
              <w:rPr>
                <w:color w:val="000000"/>
                <w:lang w:val="en-US"/>
                <w:rPrChange w:id="1217"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164F8D63"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04EFBC60"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7C1A653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BA92375" w14:textId="77777777" w:rsidR="00003DFB" w:rsidRDefault="00003DFB" w:rsidP="00003DFB">
            <w:pPr>
              <w:jc w:val="left"/>
              <w:rPr>
                <w:color w:val="000000"/>
              </w:rPr>
            </w:pPr>
          </w:p>
        </w:tc>
      </w:tr>
      <w:tr w:rsidR="00003DFB" w:rsidRPr="00003DFB" w14:paraId="45E9AA6A" w14:textId="77777777" w:rsidTr="00003DFB">
        <w:trPr>
          <w:trHeight w:val="449"/>
        </w:trPr>
        <w:tc>
          <w:tcPr>
            <w:tcW w:w="550" w:type="dxa"/>
            <w:tcBorders>
              <w:top w:val="single" w:sz="4" w:space="0" w:color="auto"/>
              <w:bottom w:val="single" w:sz="4" w:space="0" w:color="auto"/>
            </w:tcBorders>
            <w:shd w:val="clear" w:color="auto" w:fill="FFFFFF"/>
          </w:tcPr>
          <w:p w14:paraId="25095F11" w14:textId="77777777" w:rsidR="00003DFB" w:rsidRPr="00003DFB" w:rsidRDefault="00003DFB" w:rsidP="00003DFB">
            <w:pPr>
              <w:jc w:val="left"/>
              <w:rPr>
                <w:color w:val="000000"/>
              </w:rPr>
            </w:pPr>
            <w:r w:rsidRPr="00003DFB">
              <w:rPr>
                <w:color w:val="000000"/>
              </w:rPr>
              <w:t>43</w:t>
            </w:r>
          </w:p>
        </w:tc>
        <w:tc>
          <w:tcPr>
            <w:tcW w:w="1646" w:type="dxa"/>
            <w:tcBorders>
              <w:top w:val="single" w:sz="4" w:space="0" w:color="auto"/>
              <w:bottom w:val="single" w:sz="4" w:space="0" w:color="auto"/>
            </w:tcBorders>
            <w:shd w:val="clear" w:color="auto" w:fill="FFFFFF"/>
          </w:tcPr>
          <w:p w14:paraId="7390C832" w14:textId="77777777" w:rsidR="00003DFB" w:rsidRPr="00003DFB" w:rsidRDefault="00003DFB" w:rsidP="00003DFB">
            <w:pPr>
              <w:jc w:val="left"/>
              <w:rPr>
                <w:color w:val="000000"/>
              </w:rPr>
            </w:pPr>
            <w:r w:rsidRPr="00003DFB">
              <w:rPr>
                <w:color w:val="000000"/>
              </w:rPr>
              <w:t>B212</w:t>
            </w:r>
          </w:p>
        </w:tc>
        <w:tc>
          <w:tcPr>
            <w:tcW w:w="1647" w:type="dxa"/>
            <w:tcBorders>
              <w:top w:val="single" w:sz="4" w:space="0" w:color="auto"/>
              <w:bottom w:val="single" w:sz="4" w:space="0" w:color="auto"/>
            </w:tcBorders>
            <w:shd w:val="clear" w:color="auto" w:fill="FFFFFF"/>
          </w:tcPr>
          <w:p w14:paraId="145D08C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02648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C7AFD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B2AB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B6424B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E045FC" w14:textId="77777777" w:rsidR="00003DFB" w:rsidRPr="00003DFB" w:rsidRDefault="00003DFB" w:rsidP="00003DFB">
            <w:pPr>
              <w:jc w:val="left"/>
              <w:rPr>
                <w:color w:val="000000"/>
              </w:rPr>
            </w:pPr>
          </w:p>
        </w:tc>
      </w:tr>
      <w:tr w:rsidR="00003DFB" w:rsidRPr="00003DFB" w14:paraId="46CA0818" w14:textId="77777777" w:rsidTr="00003DFB">
        <w:trPr>
          <w:trHeight w:val="449"/>
        </w:trPr>
        <w:tc>
          <w:tcPr>
            <w:tcW w:w="550" w:type="dxa"/>
            <w:tcBorders>
              <w:top w:val="single" w:sz="4" w:space="0" w:color="auto"/>
              <w:bottom w:val="single" w:sz="4" w:space="0" w:color="auto"/>
            </w:tcBorders>
            <w:shd w:val="clear" w:color="auto" w:fill="FFFFFF"/>
          </w:tcPr>
          <w:p w14:paraId="303B847E" w14:textId="77777777" w:rsidR="00003DFB" w:rsidRPr="00003DFB" w:rsidRDefault="00003DFB" w:rsidP="00003DFB">
            <w:pPr>
              <w:jc w:val="left"/>
              <w:rPr>
                <w:color w:val="000000"/>
              </w:rPr>
            </w:pPr>
            <w:r w:rsidRPr="00003DFB">
              <w:rPr>
                <w:color w:val="000000"/>
              </w:rPr>
              <w:t>44</w:t>
            </w:r>
          </w:p>
        </w:tc>
        <w:tc>
          <w:tcPr>
            <w:tcW w:w="1646" w:type="dxa"/>
            <w:tcBorders>
              <w:top w:val="single" w:sz="4" w:space="0" w:color="auto"/>
              <w:bottom w:val="single" w:sz="4" w:space="0" w:color="auto"/>
            </w:tcBorders>
            <w:shd w:val="clear" w:color="auto" w:fill="FFFFFF"/>
          </w:tcPr>
          <w:p w14:paraId="7656A365" w14:textId="77777777" w:rsidR="00003DFB" w:rsidRPr="00003DFB" w:rsidRDefault="00003DFB" w:rsidP="00003DFB">
            <w:pPr>
              <w:jc w:val="left"/>
              <w:rPr>
                <w:color w:val="000000"/>
              </w:rPr>
            </w:pPr>
            <w:r w:rsidRPr="00003DFB">
              <w:rPr>
                <w:color w:val="000000"/>
              </w:rPr>
              <w:t>B227</w:t>
            </w:r>
          </w:p>
        </w:tc>
        <w:tc>
          <w:tcPr>
            <w:tcW w:w="1647" w:type="dxa"/>
            <w:tcBorders>
              <w:top w:val="single" w:sz="4" w:space="0" w:color="auto"/>
              <w:bottom w:val="single" w:sz="4" w:space="0" w:color="auto"/>
            </w:tcBorders>
            <w:shd w:val="clear" w:color="auto" w:fill="FFFFFF"/>
          </w:tcPr>
          <w:p w14:paraId="74C760C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FD8EC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E4208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DC2017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6BFF5B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D418CF9" w14:textId="77777777" w:rsidR="00003DFB" w:rsidRPr="00003DFB" w:rsidRDefault="00003DFB" w:rsidP="00003DFB">
            <w:pPr>
              <w:jc w:val="left"/>
              <w:rPr>
                <w:color w:val="000000"/>
              </w:rPr>
            </w:pPr>
          </w:p>
        </w:tc>
      </w:tr>
      <w:tr w:rsidR="00003DFB" w:rsidRPr="00003DFB" w14:paraId="795FB331" w14:textId="77777777" w:rsidTr="00003DFB">
        <w:trPr>
          <w:trHeight w:val="449"/>
        </w:trPr>
        <w:tc>
          <w:tcPr>
            <w:tcW w:w="550" w:type="dxa"/>
            <w:tcBorders>
              <w:top w:val="single" w:sz="4" w:space="0" w:color="auto"/>
              <w:bottom w:val="single" w:sz="4" w:space="0" w:color="auto"/>
            </w:tcBorders>
            <w:shd w:val="clear" w:color="auto" w:fill="FFFFFF"/>
          </w:tcPr>
          <w:p w14:paraId="4FA5602D" w14:textId="77777777" w:rsidR="00003DFB" w:rsidRPr="00003DFB" w:rsidRDefault="00003DFB" w:rsidP="00003DFB">
            <w:pPr>
              <w:jc w:val="left"/>
              <w:rPr>
                <w:color w:val="000000"/>
              </w:rPr>
            </w:pPr>
            <w:r w:rsidRPr="00003DFB">
              <w:rPr>
                <w:color w:val="000000"/>
              </w:rPr>
              <w:t>45</w:t>
            </w:r>
          </w:p>
        </w:tc>
        <w:tc>
          <w:tcPr>
            <w:tcW w:w="1646" w:type="dxa"/>
            <w:tcBorders>
              <w:top w:val="single" w:sz="4" w:space="0" w:color="auto"/>
              <w:bottom w:val="single" w:sz="4" w:space="0" w:color="auto"/>
            </w:tcBorders>
            <w:shd w:val="clear" w:color="auto" w:fill="FFFFFF"/>
          </w:tcPr>
          <w:p w14:paraId="166787ED" w14:textId="77777777" w:rsidR="00003DFB" w:rsidRPr="00003DFB" w:rsidRDefault="00003DFB" w:rsidP="00003DFB">
            <w:pPr>
              <w:jc w:val="left"/>
              <w:rPr>
                <w:color w:val="000000"/>
              </w:rPr>
            </w:pPr>
            <w:r w:rsidRPr="00003DFB">
              <w:rPr>
                <w:color w:val="000000"/>
              </w:rPr>
              <w:t>B280</w:t>
            </w:r>
          </w:p>
        </w:tc>
        <w:tc>
          <w:tcPr>
            <w:tcW w:w="1647" w:type="dxa"/>
            <w:tcBorders>
              <w:top w:val="single" w:sz="4" w:space="0" w:color="auto"/>
              <w:bottom w:val="single" w:sz="4" w:space="0" w:color="auto"/>
            </w:tcBorders>
            <w:shd w:val="clear" w:color="auto" w:fill="FFFFFF"/>
          </w:tcPr>
          <w:p w14:paraId="1CD63FF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260379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41DF1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A19696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BEC5BC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58A655F" w14:textId="77777777" w:rsidR="00003DFB" w:rsidRPr="00003DFB" w:rsidRDefault="00003DFB" w:rsidP="00003DFB">
            <w:pPr>
              <w:jc w:val="left"/>
              <w:rPr>
                <w:color w:val="000000"/>
              </w:rPr>
            </w:pPr>
          </w:p>
        </w:tc>
      </w:tr>
      <w:tr w:rsidR="00003DFB" w:rsidRPr="00003DFB" w14:paraId="0BB7ECAA" w14:textId="77777777" w:rsidTr="00003DFB">
        <w:trPr>
          <w:trHeight w:val="449"/>
        </w:trPr>
        <w:tc>
          <w:tcPr>
            <w:tcW w:w="550" w:type="dxa"/>
            <w:tcBorders>
              <w:top w:val="single" w:sz="4" w:space="0" w:color="auto"/>
              <w:bottom w:val="single" w:sz="4" w:space="0" w:color="auto"/>
            </w:tcBorders>
            <w:shd w:val="clear" w:color="auto" w:fill="FFFFFF"/>
          </w:tcPr>
          <w:p w14:paraId="676A5C27" w14:textId="77777777" w:rsidR="00003DFB" w:rsidRPr="00003DFB" w:rsidRDefault="00003DFB" w:rsidP="00003DFB">
            <w:pPr>
              <w:jc w:val="left"/>
              <w:rPr>
                <w:color w:val="000000"/>
              </w:rPr>
            </w:pPr>
            <w:r w:rsidRPr="00003DFB">
              <w:rPr>
                <w:color w:val="000000"/>
              </w:rPr>
              <w:t>46</w:t>
            </w:r>
          </w:p>
        </w:tc>
        <w:tc>
          <w:tcPr>
            <w:tcW w:w="1646" w:type="dxa"/>
            <w:tcBorders>
              <w:top w:val="single" w:sz="4" w:space="0" w:color="auto"/>
              <w:bottom w:val="single" w:sz="4" w:space="0" w:color="auto"/>
            </w:tcBorders>
            <w:shd w:val="clear" w:color="auto" w:fill="FFFFFF"/>
          </w:tcPr>
          <w:p w14:paraId="765E4005" w14:textId="77777777" w:rsidR="00003DFB" w:rsidRPr="00003DFB" w:rsidRDefault="00003DFB" w:rsidP="00003DFB">
            <w:pPr>
              <w:jc w:val="left"/>
              <w:rPr>
                <w:color w:val="000000"/>
              </w:rPr>
            </w:pPr>
            <w:r w:rsidRPr="00003DFB">
              <w:rPr>
                <w:color w:val="000000"/>
              </w:rPr>
              <w:t>B309</w:t>
            </w:r>
          </w:p>
        </w:tc>
        <w:tc>
          <w:tcPr>
            <w:tcW w:w="1647" w:type="dxa"/>
            <w:tcBorders>
              <w:top w:val="single" w:sz="4" w:space="0" w:color="auto"/>
              <w:bottom w:val="single" w:sz="4" w:space="0" w:color="auto"/>
            </w:tcBorders>
            <w:shd w:val="clear" w:color="auto" w:fill="FFFFFF"/>
          </w:tcPr>
          <w:p w14:paraId="18CB09B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03F60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719DB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3BB8DD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D3DDC6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93C5C91" w14:textId="77777777" w:rsidR="00003DFB" w:rsidRPr="00003DFB" w:rsidRDefault="00003DFB" w:rsidP="00003DFB">
            <w:pPr>
              <w:jc w:val="left"/>
              <w:rPr>
                <w:color w:val="000000"/>
              </w:rPr>
            </w:pPr>
          </w:p>
        </w:tc>
      </w:tr>
      <w:tr w:rsidR="00003DFB" w:rsidRPr="00003DFB" w14:paraId="556A4B25" w14:textId="77777777" w:rsidTr="00003DFB">
        <w:trPr>
          <w:trHeight w:val="449"/>
        </w:trPr>
        <w:tc>
          <w:tcPr>
            <w:tcW w:w="550" w:type="dxa"/>
            <w:tcBorders>
              <w:top w:val="single" w:sz="4" w:space="0" w:color="auto"/>
              <w:bottom w:val="single" w:sz="4" w:space="0" w:color="auto"/>
            </w:tcBorders>
            <w:shd w:val="clear" w:color="auto" w:fill="FFFFFF"/>
          </w:tcPr>
          <w:p w14:paraId="29FEDBE6" w14:textId="77777777" w:rsidR="00003DFB" w:rsidRPr="00003DFB" w:rsidRDefault="00003DFB" w:rsidP="00003DFB">
            <w:pPr>
              <w:jc w:val="left"/>
              <w:rPr>
                <w:color w:val="000000"/>
              </w:rPr>
            </w:pPr>
            <w:r w:rsidRPr="00003DFB">
              <w:rPr>
                <w:color w:val="000000"/>
              </w:rPr>
              <w:t>47</w:t>
            </w:r>
          </w:p>
        </w:tc>
        <w:tc>
          <w:tcPr>
            <w:tcW w:w="1646" w:type="dxa"/>
            <w:tcBorders>
              <w:top w:val="single" w:sz="4" w:space="0" w:color="auto"/>
              <w:bottom w:val="single" w:sz="4" w:space="0" w:color="auto"/>
            </w:tcBorders>
            <w:shd w:val="clear" w:color="auto" w:fill="FFFFFF"/>
          </w:tcPr>
          <w:p w14:paraId="3146CB7D" w14:textId="77777777" w:rsidR="00003DFB" w:rsidRPr="00003DFB" w:rsidRDefault="00003DFB" w:rsidP="00003DFB">
            <w:pPr>
              <w:jc w:val="left"/>
              <w:rPr>
                <w:color w:val="000000"/>
              </w:rPr>
            </w:pPr>
            <w:r w:rsidRPr="00003DFB">
              <w:rPr>
                <w:color w:val="000000"/>
              </w:rPr>
              <w:t>B412</w:t>
            </w:r>
          </w:p>
        </w:tc>
        <w:tc>
          <w:tcPr>
            <w:tcW w:w="1647" w:type="dxa"/>
            <w:tcBorders>
              <w:top w:val="single" w:sz="4" w:space="0" w:color="auto"/>
              <w:bottom w:val="single" w:sz="4" w:space="0" w:color="auto"/>
            </w:tcBorders>
            <w:shd w:val="clear" w:color="auto" w:fill="FFFFFF"/>
          </w:tcPr>
          <w:p w14:paraId="03F95873"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FC2E5AF" w14:textId="77777777" w:rsidR="00003DFB" w:rsidRPr="00003DFB" w:rsidRDefault="00003DFB" w:rsidP="00003DFB">
            <w:pPr>
              <w:jc w:val="left"/>
              <w:rPr>
                <w:color w:val="000000"/>
              </w:rPr>
            </w:pPr>
          </w:p>
        </w:tc>
        <w:tc>
          <w:tcPr>
            <w:tcW w:w="1647" w:type="dxa"/>
            <w:shd w:val="clear" w:color="auto" w:fill="FFFFFF"/>
          </w:tcPr>
          <w:p w14:paraId="42F21D00" w14:textId="77777777" w:rsidR="00003DFB" w:rsidRPr="00003DFB" w:rsidRDefault="00003DFB" w:rsidP="00003DFB">
            <w:pPr>
              <w:jc w:val="left"/>
              <w:rPr>
                <w:color w:val="000000"/>
              </w:rPr>
            </w:pPr>
          </w:p>
        </w:tc>
        <w:tc>
          <w:tcPr>
            <w:tcW w:w="1647" w:type="dxa"/>
            <w:shd w:val="clear" w:color="auto" w:fill="FFFFFF"/>
          </w:tcPr>
          <w:p w14:paraId="5D4F6C3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AF6F39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EEC9703" w14:textId="77777777" w:rsidR="00003DFB" w:rsidRPr="00003DFB" w:rsidRDefault="00003DFB" w:rsidP="00003DFB">
            <w:pPr>
              <w:jc w:val="left"/>
              <w:rPr>
                <w:color w:val="000000"/>
              </w:rPr>
            </w:pPr>
          </w:p>
        </w:tc>
      </w:tr>
      <w:tr w:rsidR="00003DFB" w:rsidRPr="00003DFB" w14:paraId="02493763" w14:textId="77777777" w:rsidTr="00003DFB">
        <w:trPr>
          <w:trHeight w:val="449"/>
        </w:trPr>
        <w:tc>
          <w:tcPr>
            <w:tcW w:w="550" w:type="dxa"/>
            <w:tcBorders>
              <w:top w:val="single" w:sz="4" w:space="0" w:color="auto"/>
              <w:bottom w:val="nil"/>
            </w:tcBorders>
            <w:shd w:val="clear" w:color="auto" w:fill="FFFFFF"/>
          </w:tcPr>
          <w:p w14:paraId="69D1AA6C" w14:textId="77777777" w:rsidR="00003DFB" w:rsidRPr="00003DFB" w:rsidRDefault="00003DFB" w:rsidP="00003DFB">
            <w:pPr>
              <w:jc w:val="left"/>
              <w:rPr>
                <w:color w:val="000000"/>
              </w:rPr>
            </w:pPr>
            <w:r>
              <w:rPr>
                <w:color w:val="000000"/>
              </w:rPr>
              <w:t>48</w:t>
            </w:r>
          </w:p>
        </w:tc>
        <w:tc>
          <w:tcPr>
            <w:tcW w:w="1646" w:type="dxa"/>
            <w:tcBorders>
              <w:top w:val="single" w:sz="4" w:space="0" w:color="auto"/>
              <w:bottom w:val="nil"/>
            </w:tcBorders>
            <w:shd w:val="clear" w:color="auto" w:fill="FFFFFF"/>
          </w:tcPr>
          <w:p w14:paraId="2B83E53A" w14:textId="77777777" w:rsidR="00003DFB" w:rsidRPr="00003DFB" w:rsidRDefault="00003DFB" w:rsidP="00003DFB">
            <w:pPr>
              <w:jc w:val="left"/>
              <w:rPr>
                <w:color w:val="000000"/>
              </w:rPr>
            </w:pPr>
            <w:r>
              <w:rPr>
                <w:color w:val="000000"/>
              </w:rPr>
              <w:t>B416</w:t>
            </w:r>
          </w:p>
        </w:tc>
        <w:tc>
          <w:tcPr>
            <w:tcW w:w="1647" w:type="dxa"/>
            <w:tcBorders>
              <w:top w:val="single" w:sz="4" w:space="0" w:color="auto"/>
              <w:bottom w:val="nil"/>
            </w:tcBorders>
            <w:shd w:val="clear" w:color="auto" w:fill="FFFFFF"/>
          </w:tcPr>
          <w:p w14:paraId="7DFD9C70" w14:textId="77777777" w:rsidR="00003DFB" w:rsidRPr="00003DFB" w:rsidRDefault="00003DFB" w:rsidP="00003DFB">
            <w:pPr>
              <w:jc w:val="left"/>
              <w:rPr>
                <w:color w:val="000000"/>
              </w:rPr>
            </w:pPr>
            <w:r>
              <w:rPr>
                <w:color w:val="000000"/>
              </w:rPr>
              <w:t>double</w:t>
            </w:r>
          </w:p>
        </w:tc>
        <w:tc>
          <w:tcPr>
            <w:tcW w:w="1647" w:type="dxa"/>
            <w:shd w:val="clear" w:color="auto" w:fill="FFFFFF"/>
          </w:tcPr>
          <w:p w14:paraId="056761A3"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A1961E2" w14:textId="77777777" w:rsidR="00003DFB" w:rsidRPr="00003DFB" w:rsidRDefault="00003DFB" w:rsidP="00003DFB">
            <w:pPr>
              <w:jc w:val="left"/>
              <w:rPr>
                <w:color w:val="000000"/>
              </w:rPr>
            </w:pPr>
            <w:r>
              <w:rPr>
                <w:color w:val="000000"/>
              </w:rPr>
              <w:t>B603</w:t>
            </w:r>
          </w:p>
        </w:tc>
        <w:tc>
          <w:tcPr>
            <w:tcW w:w="1647" w:type="dxa"/>
            <w:shd w:val="clear" w:color="auto" w:fill="FFFFFF"/>
          </w:tcPr>
          <w:p w14:paraId="6ACD19BA"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960F3B9" w14:textId="77777777" w:rsidR="00003DFB" w:rsidRDefault="00003DFB" w:rsidP="00003DFB">
            <w:pPr>
              <w:jc w:val="left"/>
              <w:rPr>
                <w:color w:val="000000"/>
              </w:rPr>
            </w:pPr>
            <w:r>
              <w:rPr>
                <w:color w:val="000000"/>
              </w:rPr>
              <w:t>Bewirtschaftung Cluster HGB</w:t>
            </w:r>
          </w:p>
          <w:p w14:paraId="7772E37C" w14:textId="77777777" w:rsidR="00003DFB" w:rsidRDefault="00003DFB" w:rsidP="00003DFB">
            <w:pPr>
              <w:jc w:val="left"/>
              <w:rPr>
                <w:color w:val="000000"/>
              </w:rPr>
            </w:pPr>
            <w:r>
              <w:rPr>
                <w:color w:val="000000"/>
              </w:rPr>
              <w:t>keine Bewirtschaftung</w:t>
            </w:r>
          </w:p>
          <w:p w14:paraId="0D8DFFBD" w14:textId="77777777" w:rsidR="00003DFB" w:rsidRDefault="00003DFB" w:rsidP="00003DFB">
            <w:pPr>
              <w:jc w:val="left"/>
              <w:rPr>
                <w:color w:val="000000"/>
              </w:rPr>
            </w:pPr>
          </w:p>
          <w:p w14:paraId="1B98BA86" w14:textId="77777777" w:rsidR="00003DFB" w:rsidRDefault="00003DFB" w:rsidP="00003DFB">
            <w:pPr>
              <w:jc w:val="left"/>
              <w:rPr>
                <w:color w:val="000000"/>
              </w:rPr>
            </w:pPr>
            <w:r>
              <w:rPr>
                <w:color w:val="000000"/>
              </w:rPr>
              <w:t>Bewirtschaftung Cluster IFRS</w:t>
            </w:r>
          </w:p>
          <w:p w14:paraId="4D385762" w14:textId="77777777" w:rsidR="00003DFB" w:rsidRDefault="00003DFB" w:rsidP="00003DFB">
            <w:pPr>
              <w:jc w:val="left"/>
              <w:rPr>
                <w:color w:val="000000"/>
              </w:rPr>
            </w:pPr>
          </w:p>
          <w:p w14:paraId="057D26FE" w14:textId="77777777" w:rsidR="00003DFB" w:rsidRPr="00AA394B" w:rsidRDefault="00003DFB" w:rsidP="00003DFB">
            <w:pPr>
              <w:jc w:val="left"/>
              <w:rPr>
                <w:color w:val="000000"/>
                <w:lang w:val="en-US"/>
                <w:rPrChange w:id="1218" w:author="Huke, Juan (extern)" w:date="2024-05-22T19:26:00Z">
                  <w:rPr>
                    <w:color w:val="000000"/>
                  </w:rPr>
                </w:rPrChange>
              </w:rPr>
            </w:pPr>
            <w:r w:rsidRPr="00AA394B">
              <w:rPr>
                <w:color w:val="000000"/>
                <w:lang w:val="en-US"/>
                <w:rPrChange w:id="1219" w:author="Huke, Juan (extern)" w:date="2024-05-22T19:26:00Z">
                  <w:rPr>
                    <w:color w:val="000000"/>
                  </w:rPr>
                </w:rPrChange>
              </w:rPr>
              <w:t xml:space="preserve">if B603 != 'T' and XX_CONTRACT is not NULL </w:t>
            </w:r>
          </w:p>
          <w:p w14:paraId="2D4D9054" w14:textId="77777777" w:rsidR="00003DFB" w:rsidRPr="00412367" w:rsidRDefault="00003DFB" w:rsidP="00003DFB">
            <w:pPr>
              <w:jc w:val="left"/>
              <w:rPr>
                <w:color w:val="000000"/>
                <w:lang w:val="en-US"/>
                <w:rPrChange w:id="1220" w:author="Huke, Juan (extern)" w:date="2024-05-22T18:34:00Z">
                  <w:rPr>
                    <w:color w:val="000000"/>
                  </w:rPr>
                </w:rPrChange>
              </w:rPr>
            </w:pPr>
            <w:r w:rsidRPr="00412367">
              <w:rPr>
                <w:color w:val="000000"/>
                <w:lang w:val="en-US"/>
                <w:rPrChange w:id="1221" w:author="Huke, Juan (extern)" w:date="2024-05-22T18:34:00Z">
                  <w:rPr>
                    <w:color w:val="000000"/>
                  </w:rPr>
                </w:rPrChange>
              </w:rPr>
              <w:lastRenderedPageBreak/>
              <w:t xml:space="preserve">then (if XX_ABS_RWA_SUPPLEMENT_CLA  is not NULL </w:t>
            </w:r>
          </w:p>
          <w:p w14:paraId="13A6A6E2" w14:textId="77777777" w:rsidR="00003DFB" w:rsidRPr="00412367" w:rsidRDefault="00003DFB" w:rsidP="00003DFB">
            <w:pPr>
              <w:jc w:val="left"/>
              <w:rPr>
                <w:color w:val="000000"/>
                <w:lang w:val="en-US"/>
                <w:rPrChange w:id="1222" w:author="Huke, Juan (extern)" w:date="2024-05-22T18:34:00Z">
                  <w:rPr>
                    <w:color w:val="000000"/>
                  </w:rPr>
                </w:rPrChange>
              </w:rPr>
            </w:pPr>
            <w:r w:rsidRPr="00412367">
              <w:rPr>
                <w:color w:val="000000"/>
                <w:lang w:val="en-US"/>
                <w:rPrChange w:id="1223" w:author="Huke, Juan (extern)" w:date="2024-05-22T18:34:00Z">
                  <w:rPr>
                    <w:color w:val="000000"/>
                  </w:rPr>
                </w:rPrChange>
              </w:rPr>
              <w:t>then round(XX_ABS_RWA_SUPPLEMENT_CLA,2)</w:t>
            </w:r>
          </w:p>
          <w:p w14:paraId="7B5CE0B3" w14:textId="77777777" w:rsidR="00003DFB" w:rsidRDefault="00003DFB" w:rsidP="00003DFB">
            <w:pPr>
              <w:jc w:val="left"/>
              <w:rPr>
                <w:color w:val="000000"/>
              </w:rPr>
            </w:pPr>
            <w:r>
              <w:rPr>
                <w:color w:val="000000"/>
              </w:rPr>
              <w:t>else NULL)</w:t>
            </w:r>
          </w:p>
          <w:p w14:paraId="35252080"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C5C9082" w14:textId="77777777" w:rsidR="00003DFB" w:rsidRDefault="00003DFB" w:rsidP="00003DFB">
            <w:pPr>
              <w:jc w:val="left"/>
              <w:rPr>
                <w:color w:val="000000"/>
              </w:rPr>
            </w:pPr>
            <w:r>
              <w:rPr>
                <w:color w:val="000000"/>
              </w:rPr>
              <w:lastRenderedPageBreak/>
              <w:t>Zuschlagsbetrag auf den RWA</w:t>
            </w:r>
          </w:p>
          <w:p w14:paraId="3620CC67" w14:textId="77777777" w:rsidR="00003DFB" w:rsidRDefault="00003DFB" w:rsidP="00003DFB">
            <w:pPr>
              <w:jc w:val="left"/>
              <w:rPr>
                <w:color w:val="000000"/>
              </w:rPr>
            </w:pPr>
          </w:p>
          <w:p w14:paraId="234E6AF4" w14:textId="77777777" w:rsidR="00003DFB" w:rsidRDefault="00003DFB" w:rsidP="00003DFB">
            <w:pPr>
              <w:jc w:val="left"/>
              <w:rPr>
                <w:color w:val="000000"/>
              </w:rPr>
            </w:pPr>
            <w:r>
              <w:rPr>
                <w:color w:val="000000"/>
              </w:rPr>
              <w:t xml:space="preserve">XX_ABS_RWA_SUPPLEMENT_CLA=RWA Zuschlag/ </w:t>
            </w:r>
          </w:p>
          <w:p w14:paraId="1269DCD3" w14:textId="77777777" w:rsidR="00003DFB" w:rsidRPr="00003DFB" w:rsidRDefault="00003DFB" w:rsidP="00003DFB">
            <w:pPr>
              <w:jc w:val="left"/>
              <w:rPr>
                <w:color w:val="000000"/>
              </w:rPr>
            </w:pPr>
            <w:r>
              <w:rPr>
                <w:color w:val="000000"/>
              </w:rPr>
              <w:t xml:space="preserve">Differenz zwischen gekappter RWA und RWA vor der </w:t>
            </w:r>
            <w:r>
              <w:rPr>
                <w:color w:val="000000"/>
              </w:rPr>
              <w:lastRenderedPageBreak/>
              <w:t>Anwendung von Wertberichtigung</w:t>
            </w:r>
          </w:p>
        </w:tc>
      </w:tr>
      <w:tr w:rsidR="00003DFB" w:rsidRPr="00003DFB" w14:paraId="2CF31254" w14:textId="77777777" w:rsidTr="00003DFB">
        <w:trPr>
          <w:trHeight w:val="449"/>
        </w:trPr>
        <w:tc>
          <w:tcPr>
            <w:tcW w:w="550" w:type="dxa"/>
            <w:tcBorders>
              <w:top w:val="nil"/>
              <w:bottom w:val="nil"/>
            </w:tcBorders>
            <w:shd w:val="clear" w:color="auto" w:fill="FFFFFF"/>
          </w:tcPr>
          <w:p w14:paraId="4DDE954D" w14:textId="77777777" w:rsidR="00003DFB" w:rsidRDefault="00003DFB" w:rsidP="00003DFB">
            <w:pPr>
              <w:jc w:val="left"/>
              <w:rPr>
                <w:color w:val="000000"/>
              </w:rPr>
            </w:pPr>
          </w:p>
        </w:tc>
        <w:tc>
          <w:tcPr>
            <w:tcW w:w="1646" w:type="dxa"/>
            <w:tcBorders>
              <w:top w:val="nil"/>
              <w:bottom w:val="nil"/>
            </w:tcBorders>
            <w:shd w:val="clear" w:color="auto" w:fill="FFFFFF"/>
          </w:tcPr>
          <w:p w14:paraId="6F1277A0" w14:textId="77777777" w:rsidR="00003DFB" w:rsidRDefault="00003DFB" w:rsidP="00003DFB">
            <w:pPr>
              <w:jc w:val="left"/>
              <w:rPr>
                <w:color w:val="000000"/>
              </w:rPr>
            </w:pPr>
          </w:p>
        </w:tc>
        <w:tc>
          <w:tcPr>
            <w:tcW w:w="1647" w:type="dxa"/>
            <w:tcBorders>
              <w:top w:val="nil"/>
              <w:bottom w:val="nil"/>
            </w:tcBorders>
            <w:shd w:val="clear" w:color="auto" w:fill="FFFFFF"/>
          </w:tcPr>
          <w:p w14:paraId="32841F00" w14:textId="77777777" w:rsidR="00003DFB" w:rsidRDefault="00003DFB" w:rsidP="00003DFB">
            <w:pPr>
              <w:jc w:val="left"/>
              <w:rPr>
                <w:color w:val="000000"/>
              </w:rPr>
            </w:pPr>
          </w:p>
        </w:tc>
        <w:tc>
          <w:tcPr>
            <w:tcW w:w="1647" w:type="dxa"/>
            <w:shd w:val="clear" w:color="auto" w:fill="FFFFFF"/>
          </w:tcPr>
          <w:p w14:paraId="11A60FCE" w14:textId="77777777" w:rsidR="00003DFB" w:rsidRPr="00412367" w:rsidRDefault="00003DFB" w:rsidP="00003DFB">
            <w:pPr>
              <w:jc w:val="left"/>
              <w:rPr>
                <w:color w:val="000000"/>
                <w:lang w:val="en-US"/>
                <w:rPrChange w:id="1224" w:author="Huke, Juan (extern)" w:date="2024-05-22T18:34:00Z">
                  <w:rPr>
                    <w:color w:val="000000"/>
                  </w:rPr>
                </w:rPrChange>
              </w:rPr>
            </w:pPr>
            <w:r w:rsidRPr="00412367">
              <w:rPr>
                <w:color w:val="000000"/>
                <w:lang w:val="en-US"/>
                <w:rPrChange w:id="1225" w:author="Huke, Juan (extern)" w:date="2024-05-22T18:34:00Z">
                  <w:rPr>
                    <w:color w:val="000000"/>
                  </w:rPr>
                </w:rPrChange>
              </w:rPr>
              <w:t>XX_C_CONTRACT_LGDS_CR_ABS</w:t>
            </w:r>
          </w:p>
        </w:tc>
        <w:tc>
          <w:tcPr>
            <w:tcW w:w="1647" w:type="dxa"/>
            <w:shd w:val="clear" w:color="auto" w:fill="FFFFFF"/>
          </w:tcPr>
          <w:p w14:paraId="2AB90C48" w14:textId="77777777" w:rsidR="00003DFB" w:rsidRPr="00412367" w:rsidRDefault="00003DFB" w:rsidP="00003DFB">
            <w:pPr>
              <w:jc w:val="left"/>
              <w:rPr>
                <w:color w:val="000000"/>
                <w:lang w:val="en-US"/>
                <w:rPrChange w:id="1226" w:author="Huke, Juan (extern)" w:date="2024-05-22T18:34:00Z">
                  <w:rPr>
                    <w:color w:val="000000"/>
                  </w:rPr>
                </w:rPrChange>
              </w:rPr>
            </w:pPr>
            <w:r w:rsidRPr="00412367">
              <w:rPr>
                <w:color w:val="000000"/>
                <w:lang w:val="en-US"/>
                <w:rPrChange w:id="1227" w:author="Huke, Juan (extern)" w:date="2024-05-22T18:34:00Z">
                  <w:rPr>
                    <w:color w:val="000000"/>
                  </w:rPr>
                </w:rPrChange>
              </w:rPr>
              <w:t>XX_ABS_RWA_SUPPLEMENT_CLA</w:t>
            </w:r>
          </w:p>
        </w:tc>
        <w:tc>
          <w:tcPr>
            <w:tcW w:w="1647" w:type="dxa"/>
            <w:shd w:val="clear" w:color="auto" w:fill="FFFFFF"/>
          </w:tcPr>
          <w:p w14:paraId="1818F3B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04A4085" w14:textId="77777777" w:rsidR="00003DFB" w:rsidRDefault="00003DFB" w:rsidP="00003DFB">
            <w:pPr>
              <w:jc w:val="left"/>
              <w:rPr>
                <w:color w:val="000000"/>
              </w:rPr>
            </w:pPr>
          </w:p>
        </w:tc>
        <w:tc>
          <w:tcPr>
            <w:tcW w:w="2906" w:type="dxa"/>
            <w:tcBorders>
              <w:top w:val="nil"/>
              <w:bottom w:val="nil"/>
            </w:tcBorders>
            <w:shd w:val="clear" w:color="auto" w:fill="FFFFFF"/>
          </w:tcPr>
          <w:p w14:paraId="0B99F906" w14:textId="77777777" w:rsidR="00003DFB" w:rsidRDefault="00003DFB" w:rsidP="00003DFB">
            <w:pPr>
              <w:jc w:val="left"/>
              <w:rPr>
                <w:color w:val="000000"/>
              </w:rPr>
            </w:pPr>
          </w:p>
        </w:tc>
      </w:tr>
      <w:tr w:rsidR="00003DFB" w:rsidRPr="00003DFB" w14:paraId="325733C9" w14:textId="77777777" w:rsidTr="00003DFB">
        <w:trPr>
          <w:trHeight w:val="449"/>
        </w:trPr>
        <w:tc>
          <w:tcPr>
            <w:tcW w:w="550" w:type="dxa"/>
            <w:tcBorders>
              <w:top w:val="nil"/>
              <w:bottom w:val="single" w:sz="4" w:space="0" w:color="auto"/>
            </w:tcBorders>
            <w:shd w:val="clear" w:color="auto" w:fill="FFFFFF"/>
          </w:tcPr>
          <w:p w14:paraId="0412EE5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54F5B6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0731ED1"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B7216EF" w14:textId="77777777" w:rsidR="00003DFB" w:rsidRPr="00412367" w:rsidRDefault="00003DFB" w:rsidP="00003DFB">
            <w:pPr>
              <w:jc w:val="left"/>
              <w:rPr>
                <w:color w:val="000000"/>
                <w:lang w:val="en-US"/>
                <w:rPrChange w:id="1228" w:author="Huke, Juan (extern)" w:date="2024-05-22T18:34:00Z">
                  <w:rPr>
                    <w:color w:val="000000"/>
                  </w:rPr>
                </w:rPrChange>
              </w:rPr>
            </w:pPr>
            <w:r w:rsidRPr="00412367">
              <w:rPr>
                <w:color w:val="000000"/>
                <w:lang w:val="en-US"/>
                <w:rPrChange w:id="1229"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72E6B4F3"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17B8BE39"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566529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17A77EA" w14:textId="77777777" w:rsidR="00003DFB" w:rsidRDefault="00003DFB" w:rsidP="00003DFB">
            <w:pPr>
              <w:jc w:val="left"/>
              <w:rPr>
                <w:color w:val="000000"/>
              </w:rPr>
            </w:pPr>
          </w:p>
        </w:tc>
      </w:tr>
      <w:tr w:rsidR="00003DFB" w:rsidRPr="00003DFB" w14:paraId="62EA380F" w14:textId="77777777" w:rsidTr="00003DFB">
        <w:trPr>
          <w:trHeight w:val="449"/>
        </w:trPr>
        <w:tc>
          <w:tcPr>
            <w:tcW w:w="550" w:type="dxa"/>
            <w:tcBorders>
              <w:top w:val="single" w:sz="4" w:space="0" w:color="auto"/>
              <w:bottom w:val="single" w:sz="4" w:space="0" w:color="auto"/>
            </w:tcBorders>
            <w:shd w:val="clear" w:color="auto" w:fill="FFFFFF"/>
          </w:tcPr>
          <w:p w14:paraId="566A6F73" w14:textId="77777777" w:rsidR="00003DFB" w:rsidRPr="00003DFB" w:rsidRDefault="00003DFB" w:rsidP="00003DFB">
            <w:pPr>
              <w:jc w:val="left"/>
              <w:rPr>
                <w:color w:val="000000"/>
              </w:rPr>
            </w:pPr>
            <w:r w:rsidRPr="00003DFB">
              <w:rPr>
                <w:color w:val="000000"/>
              </w:rPr>
              <w:t>49</w:t>
            </w:r>
          </w:p>
        </w:tc>
        <w:tc>
          <w:tcPr>
            <w:tcW w:w="1646" w:type="dxa"/>
            <w:tcBorders>
              <w:top w:val="single" w:sz="4" w:space="0" w:color="auto"/>
              <w:bottom w:val="single" w:sz="4" w:space="0" w:color="auto"/>
            </w:tcBorders>
            <w:shd w:val="clear" w:color="auto" w:fill="FFFFFF"/>
          </w:tcPr>
          <w:p w14:paraId="4C4268EA" w14:textId="77777777" w:rsidR="00003DFB" w:rsidRPr="00003DFB" w:rsidRDefault="00003DFB" w:rsidP="00003DFB">
            <w:pPr>
              <w:jc w:val="left"/>
              <w:rPr>
                <w:color w:val="000000"/>
              </w:rPr>
            </w:pPr>
            <w:r w:rsidRPr="00003DFB">
              <w:rPr>
                <w:color w:val="000000"/>
              </w:rPr>
              <w:t>B421</w:t>
            </w:r>
          </w:p>
        </w:tc>
        <w:tc>
          <w:tcPr>
            <w:tcW w:w="1647" w:type="dxa"/>
            <w:tcBorders>
              <w:top w:val="single" w:sz="4" w:space="0" w:color="auto"/>
              <w:bottom w:val="single" w:sz="4" w:space="0" w:color="auto"/>
            </w:tcBorders>
            <w:shd w:val="clear" w:color="auto" w:fill="FFFFFF"/>
          </w:tcPr>
          <w:p w14:paraId="2ABFC68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A30FE7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49FF77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E6A72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A7E2E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1B8A04B" w14:textId="77777777" w:rsidR="00003DFB" w:rsidRPr="00003DFB" w:rsidRDefault="00003DFB" w:rsidP="00003DFB">
            <w:pPr>
              <w:jc w:val="left"/>
              <w:rPr>
                <w:color w:val="000000"/>
              </w:rPr>
            </w:pPr>
          </w:p>
        </w:tc>
      </w:tr>
      <w:tr w:rsidR="00003DFB" w:rsidRPr="00003DFB" w14:paraId="7517FCCC" w14:textId="77777777" w:rsidTr="00003DFB">
        <w:trPr>
          <w:trHeight w:val="449"/>
        </w:trPr>
        <w:tc>
          <w:tcPr>
            <w:tcW w:w="550" w:type="dxa"/>
            <w:tcBorders>
              <w:top w:val="single" w:sz="4" w:space="0" w:color="auto"/>
              <w:bottom w:val="single" w:sz="4" w:space="0" w:color="auto"/>
            </w:tcBorders>
            <w:shd w:val="clear" w:color="auto" w:fill="FFFFFF"/>
          </w:tcPr>
          <w:p w14:paraId="4E7576FB" w14:textId="77777777" w:rsidR="00003DFB" w:rsidRPr="00003DFB" w:rsidRDefault="00003DFB" w:rsidP="00003DFB">
            <w:pPr>
              <w:jc w:val="left"/>
              <w:rPr>
                <w:color w:val="000000"/>
              </w:rPr>
            </w:pPr>
            <w:r w:rsidRPr="00003DFB">
              <w:rPr>
                <w:color w:val="000000"/>
              </w:rPr>
              <w:t>50</w:t>
            </w:r>
          </w:p>
        </w:tc>
        <w:tc>
          <w:tcPr>
            <w:tcW w:w="1646" w:type="dxa"/>
            <w:tcBorders>
              <w:top w:val="single" w:sz="4" w:space="0" w:color="auto"/>
              <w:bottom w:val="single" w:sz="4" w:space="0" w:color="auto"/>
            </w:tcBorders>
            <w:shd w:val="clear" w:color="auto" w:fill="FFFFFF"/>
          </w:tcPr>
          <w:p w14:paraId="0B626BBB" w14:textId="77777777" w:rsidR="00003DFB" w:rsidRPr="00003DFB" w:rsidRDefault="00003DFB" w:rsidP="00003DFB">
            <w:pPr>
              <w:jc w:val="left"/>
              <w:rPr>
                <w:color w:val="000000"/>
              </w:rPr>
            </w:pPr>
            <w:r w:rsidRPr="00003DFB">
              <w:rPr>
                <w:color w:val="000000"/>
              </w:rPr>
              <w:t>B422</w:t>
            </w:r>
          </w:p>
        </w:tc>
        <w:tc>
          <w:tcPr>
            <w:tcW w:w="1647" w:type="dxa"/>
            <w:tcBorders>
              <w:top w:val="single" w:sz="4" w:space="0" w:color="auto"/>
              <w:bottom w:val="single" w:sz="4" w:space="0" w:color="auto"/>
            </w:tcBorders>
            <w:shd w:val="clear" w:color="auto" w:fill="FFFFFF"/>
          </w:tcPr>
          <w:p w14:paraId="59CB91A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1A0117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CA822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F00B7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EF5241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D760E86" w14:textId="77777777" w:rsidR="00003DFB" w:rsidRPr="00003DFB" w:rsidRDefault="00003DFB" w:rsidP="00003DFB">
            <w:pPr>
              <w:jc w:val="left"/>
              <w:rPr>
                <w:color w:val="000000"/>
              </w:rPr>
            </w:pPr>
          </w:p>
        </w:tc>
      </w:tr>
      <w:tr w:rsidR="00003DFB" w:rsidRPr="00003DFB" w14:paraId="2DA4A951" w14:textId="77777777" w:rsidTr="00003DFB">
        <w:trPr>
          <w:trHeight w:val="449"/>
        </w:trPr>
        <w:tc>
          <w:tcPr>
            <w:tcW w:w="550" w:type="dxa"/>
            <w:tcBorders>
              <w:top w:val="single" w:sz="4" w:space="0" w:color="auto"/>
              <w:bottom w:val="single" w:sz="4" w:space="0" w:color="auto"/>
            </w:tcBorders>
            <w:shd w:val="clear" w:color="auto" w:fill="FFFFFF"/>
          </w:tcPr>
          <w:p w14:paraId="344A214F" w14:textId="77777777" w:rsidR="00003DFB" w:rsidRPr="00003DFB" w:rsidRDefault="00003DFB" w:rsidP="00003DFB">
            <w:pPr>
              <w:jc w:val="left"/>
              <w:rPr>
                <w:color w:val="000000"/>
              </w:rPr>
            </w:pPr>
            <w:r w:rsidRPr="00003DFB">
              <w:rPr>
                <w:color w:val="000000"/>
              </w:rPr>
              <w:t>51</w:t>
            </w:r>
          </w:p>
        </w:tc>
        <w:tc>
          <w:tcPr>
            <w:tcW w:w="1646" w:type="dxa"/>
            <w:tcBorders>
              <w:top w:val="single" w:sz="4" w:space="0" w:color="auto"/>
              <w:bottom w:val="single" w:sz="4" w:space="0" w:color="auto"/>
            </w:tcBorders>
            <w:shd w:val="clear" w:color="auto" w:fill="FFFFFF"/>
          </w:tcPr>
          <w:p w14:paraId="1AECAFA4" w14:textId="77777777" w:rsidR="00003DFB" w:rsidRPr="00003DFB" w:rsidRDefault="00003DFB" w:rsidP="00003DFB">
            <w:pPr>
              <w:jc w:val="left"/>
              <w:rPr>
                <w:color w:val="000000"/>
              </w:rPr>
            </w:pPr>
            <w:r w:rsidRPr="00003DFB">
              <w:rPr>
                <w:color w:val="000000"/>
              </w:rPr>
              <w:t>B425</w:t>
            </w:r>
          </w:p>
        </w:tc>
        <w:tc>
          <w:tcPr>
            <w:tcW w:w="1647" w:type="dxa"/>
            <w:tcBorders>
              <w:top w:val="single" w:sz="4" w:space="0" w:color="auto"/>
              <w:bottom w:val="single" w:sz="4" w:space="0" w:color="auto"/>
            </w:tcBorders>
            <w:shd w:val="clear" w:color="auto" w:fill="FFFFFF"/>
          </w:tcPr>
          <w:p w14:paraId="051AD53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17145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7734F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53810B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E5472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E71F33" w14:textId="77777777" w:rsidR="00003DFB" w:rsidRPr="00003DFB" w:rsidRDefault="00003DFB" w:rsidP="00003DFB">
            <w:pPr>
              <w:jc w:val="left"/>
              <w:rPr>
                <w:color w:val="000000"/>
              </w:rPr>
            </w:pPr>
          </w:p>
        </w:tc>
      </w:tr>
      <w:tr w:rsidR="00003DFB" w:rsidRPr="00003DFB" w14:paraId="4EB6BEE6" w14:textId="77777777" w:rsidTr="00003DFB">
        <w:trPr>
          <w:trHeight w:val="449"/>
        </w:trPr>
        <w:tc>
          <w:tcPr>
            <w:tcW w:w="550" w:type="dxa"/>
            <w:tcBorders>
              <w:top w:val="single" w:sz="4" w:space="0" w:color="auto"/>
              <w:bottom w:val="single" w:sz="4" w:space="0" w:color="auto"/>
            </w:tcBorders>
            <w:shd w:val="clear" w:color="auto" w:fill="FFFFFF"/>
          </w:tcPr>
          <w:p w14:paraId="21006557" w14:textId="77777777" w:rsidR="00003DFB" w:rsidRPr="00003DFB" w:rsidRDefault="00003DFB" w:rsidP="00003DFB">
            <w:pPr>
              <w:jc w:val="left"/>
              <w:rPr>
                <w:color w:val="000000"/>
              </w:rPr>
            </w:pPr>
            <w:r w:rsidRPr="00003DFB">
              <w:rPr>
                <w:color w:val="000000"/>
              </w:rPr>
              <w:t>52</w:t>
            </w:r>
          </w:p>
        </w:tc>
        <w:tc>
          <w:tcPr>
            <w:tcW w:w="1646" w:type="dxa"/>
            <w:tcBorders>
              <w:top w:val="single" w:sz="4" w:space="0" w:color="auto"/>
              <w:bottom w:val="single" w:sz="4" w:space="0" w:color="auto"/>
            </w:tcBorders>
            <w:shd w:val="clear" w:color="auto" w:fill="FFFFFF"/>
          </w:tcPr>
          <w:p w14:paraId="273C7713" w14:textId="77777777" w:rsidR="00003DFB" w:rsidRPr="00003DFB" w:rsidRDefault="00003DFB" w:rsidP="00003DFB">
            <w:pPr>
              <w:jc w:val="left"/>
              <w:rPr>
                <w:color w:val="000000"/>
              </w:rPr>
            </w:pPr>
            <w:r w:rsidRPr="00003DFB">
              <w:rPr>
                <w:color w:val="000000"/>
              </w:rPr>
              <w:t>B426</w:t>
            </w:r>
          </w:p>
        </w:tc>
        <w:tc>
          <w:tcPr>
            <w:tcW w:w="1647" w:type="dxa"/>
            <w:tcBorders>
              <w:top w:val="single" w:sz="4" w:space="0" w:color="auto"/>
              <w:bottom w:val="single" w:sz="4" w:space="0" w:color="auto"/>
            </w:tcBorders>
            <w:shd w:val="clear" w:color="auto" w:fill="FFFFFF"/>
          </w:tcPr>
          <w:p w14:paraId="55B0DDC8"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7D391F3D" w14:textId="77777777" w:rsidR="00003DFB" w:rsidRPr="00003DFB" w:rsidRDefault="00003DFB" w:rsidP="00003DFB">
            <w:pPr>
              <w:jc w:val="left"/>
              <w:rPr>
                <w:color w:val="000000"/>
              </w:rPr>
            </w:pPr>
          </w:p>
        </w:tc>
        <w:tc>
          <w:tcPr>
            <w:tcW w:w="1647" w:type="dxa"/>
            <w:shd w:val="clear" w:color="auto" w:fill="FFFFFF"/>
          </w:tcPr>
          <w:p w14:paraId="13706258" w14:textId="77777777" w:rsidR="00003DFB" w:rsidRPr="00003DFB" w:rsidRDefault="00003DFB" w:rsidP="00003DFB">
            <w:pPr>
              <w:jc w:val="left"/>
              <w:rPr>
                <w:color w:val="000000"/>
              </w:rPr>
            </w:pPr>
          </w:p>
        </w:tc>
        <w:tc>
          <w:tcPr>
            <w:tcW w:w="1647" w:type="dxa"/>
            <w:shd w:val="clear" w:color="auto" w:fill="FFFFFF"/>
          </w:tcPr>
          <w:p w14:paraId="5979951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85AA73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8CDEAD5" w14:textId="77777777" w:rsidR="00003DFB" w:rsidRPr="00003DFB" w:rsidRDefault="00003DFB" w:rsidP="00003DFB">
            <w:pPr>
              <w:jc w:val="left"/>
              <w:rPr>
                <w:color w:val="000000"/>
              </w:rPr>
            </w:pPr>
          </w:p>
        </w:tc>
      </w:tr>
      <w:tr w:rsidR="00003DFB" w:rsidRPr="00003DFB" w14:paraId="5C7E25D7" w14:textId="77777777" w:rsidTr="00003DFB">
        <w:trPr>
          <w:trHeight w:val="449"/>
        </w:trPr>
        <w:tc>
          <w:tcPr>
            <w:tcW w:w="550" w:type="dxa"/>
            <w:tcBorders>
              <w:top w:val="single" w:sz="4" w:space="0" w:color="auto"/>
              <w:bottom w:val="nil"/>
            </w:tcBorders>
            <w:shd w:val="clear" w:color="auto" w:fill="FFFFFF"/>
          </w:tcPr>
          <w:p w14:paraId="53C66F5F" w14:textId="77777777" w:rsidR="00003DFB" w:rsidRPr="00003DFB" w:rsidRDefault="00003DFB" w:rsidP="00003DFB">
            <w:pPr>
              <w:jc w:val="left"/>
              <w:rPr>
                <w:color w:val="000000"/>
              </w:rPr>
            </w:pPr>
            <w:r>
              <w:rPr>
                <w:color w:val="000000"/>
              </w:rPr>
              <w:t>53</w:t>
            </w:r>
          </w:p>
        </w:tc>
        <w:tc>
          <w:tcPr>
            <w:tcW w:w="1646" w:type="dxa"/>
            <w:tcBorders>
              <w:top w:val="single" w:sz="4" w:space="0" w:color="auto"/>
              <w:bottom w:val="nil"/>
            </w:tcBorders>
            <w:shd w:val="clear" w:color="auto" w:fill="FFFFFF"/>
          </w:tcPr>
          <w:p w14:paraId="7EAB65FA" w14:textId="77777777" w:rsidR="00003DFB" w:rsidRPr="00003DFB" w:rsidRDefault="00003DFB" w:rsidP="00003DFB">
            <w:pPr>
              <w:jc w:val="left"/>
              <w:rPr>
                <w:color w:val="000000"/>
              </w:rPr>
            </w:pPr>
            <w:r>
              <w:rPr>
                <w:color w:val="000000"/>
              </w:rPr>
              <w:t>B429</w:t>
            </w:r>
          </w:p>
        </w:tc>
        <w:tc>
          <w:tcPr>
            <w:tcW w:w="1647" w:type="dxa"/>
            <w:tcBorders>
              <w:top w:val="single" w:sz="4" w:space="0" w:color="auto"/>
              <w:bottom w:val="nil"/>
            </w:tcBorders>
            <w:shd w:val="clear" w:color="auto" w:fill="FFFFFF"/>
          </w:tcPr>
          <w:p w14:paraId="10741931" w14:textId="77777777" w:rsidR="00003DFB" w:rsidRPr="00003DFB" w:rsidRDefault="00003DFB" w:rsidP="00003DFB">
            <w:pPr>
              <w:jc w:val="left"/>
              <w:rPr>
                <w:color w:val="000000"/>
              </w:rPr>
            </w:pPr>
            <w:r>
              <w:rPr>
                <w:color w:val="000000"/>
              </w:rPr>
              <w:t>double</w:t>
            </w:r>
          </w:p>
        </w:tc>
        <w:tc>
          <w:tcPr>
            <w:tcW w:w="1647" w:type="dxa"/>
            <w:shd w:val="clear" w:color="auto" w:fill="FFFFFF"/>
          </w:tcPr>
          <w:p w14:paraId="50F71988"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29B611B" w14:textId="77777777" w:rsidR="00003DFB" w:rsidRPr="00003DFB" w:rsidRDefault="00003DFB" w:rsidP="00003DFB">
            <w:pPr>
              <w:jc w:val="left"/>
              <w:rPr>
                <w:color w:val="000000"/>
              </w:rPr>
            </w:pPr>
            <w:r>
              <w:rPr>
                <w:color w:val="000000"/>
              </w:rPr>
              <w:t>B603</w:t>
            </w:r>
          </w:p>
        </w:tc>
        <w:tc>
          <w:tcPr>
            <w:tcW w:w="1647" w:type="dxa"/>
            <w:shd w:val="clear" w:color="auto" w:fill="FFFFFF"/>
          </w:tcPr>
          <w:p w14:paraId="0DE9157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1E922BD" w14:textId="77777777" w:rsidR="00003DFB" w:rsidRDefault="00003DFB" w:rsidP="00003DFB">
            <w:pPr>
              <w:jc w:val="left"/>
              <w:rPr>
                <w:color w:val="000000"/>
              </w:rPr>
            </w:pPr>
            <w:r>
              <w:rPr>
                <w:color w:val="000000"/>
              </w:rPr>
              <w:t>Bewirtschaftung Cluster HGB</w:t>
            </w:r>
          </w:p>
          <w:p w14:paraId="27E68274" w14:textId="77777777" w:rsidR="00003DFB" w:rsidRDefault="00003DFB" w:rsidP="00003DFB">
            <w:pPr>
              <w:jc w:val="left"/>
              <w:rPr>
                <w:color w:val="000000"/>
              </w:rPr>
            </w:pPr>
            <w:r>
              <w:rPr>
                <w:color w:val="000000"/>
              </w:rPr>
              <w:t>keine Bewirtschaftung</w:t>
            </w:r>
          </w:p>
          <w:p w14:paraId="51277528" w14:textId="77777777" w:rsidR="00003DFB" w:rsidRDefault="00003DFB" w:rsidP="00003DFB">
            <w:pPr>
              <w:jc w:val="left"/>
              <w:rPr>
                <w:color w:val="000000"/>
              </w:rPr>
            </w:pPr>
          </w:p>
          <w:p w14:paraId="71C65146" w14:textId="77777777" w:rsidR="00003DFB" w:rsidRDefault="00003DFB" w:rsidP="00003DFB">
            <w:pPr>
              <w:jc w:val="left"/>
              <w:rPr>
                <w:color w:val="000000"/>
              </w:rPr>
            </w:pPr>
            <w:r>
              <w:rPr>
                <w:color w:val="000000"/>
              </w:rPr>
              <w:t>Bewirtschaftung Cluster IFRS</w:t>
            </w:r>
          </w:p>
          <w:p w14:paraId="6028F126" w14:textId="77777777" w:rsidR="00003DFB" w:rsidRDefault="00003DFB" w:rsidP="00003DFB">
            <w:pPr>
              <w:jc w:val="left"/>
              <w:rPr>
                <w:color w:val="000000"/>
              </w:rPr>
            </w:pPr>
          </w:p>
          <w:p w14:paraId="1DB82F6D" w14:textId="77777777" w:rsidR="00003DFB" w:rsidRPr="00AA394B" w:rsidRDefault="00003DFB" w:rsidP="00003DFB">
            <w:pPr>
              <w:jc w:val="left"/>
              <w:rPr>
                <w:color w:val="000000"/>
                <w:lang w:val="en-US"/>
                <w:rPrChange w:id="1230" w:author="Huke, Juan (extern)" w:date="2024-05-22T19:26:00Z">
                  <w:rPr>
                    <w:color w:val="000000"/>
                  </w:rPr>
                </w:rPrChange>
              </w:rPr>
            </w:pPr>
            <w:r w:rsidRPr="00AA394B">
              <w:rPr>
                <w:color w:val="000000"/>
                <w:lang w:val="en-US"/>
                <w:rPrChange w:id="1231" w:author="Huke, Juan (extern)" w:date="2024-05-22T19:26:00Z">
                  <w:rPr>
                    <w:color w:val="000000"/>
                  </w:rPr>
                </w:rPrChange>
              </w:rPr>
              <w:t xml:space="preserve">if B603 != 'T' and XX_CONTRACT is not NULL </w:t>
            </w:r>
          </w:p>
          <w:p w14:paraId="3E001C4C" w14:textId="77777777" w:rsidR="00003DFB" w:rsidRDefault="00003DFB" w:rsidP="00003DFB">
            <w:pPr>
              <w:jc w:val="left"/>
              <w:rPr>
                <w:color w:val="000000"/>
              </w:rPr>
            </w:pPr>
            <w:r w:rsidRPr="00412367">
              <w:rPr>
                <w:color w:val="000000"/>
                <w:lang w:val="en-US"/>
                <w:rPrChange w:id="1232" w:author="Huke, Juan (extern)" w:date="2024-05-22T18:34:00Z">
                  <w:rPr>
                    <w:color w:val="000000"/>
                  </w:rPr>
                </w:rPrChange>
              </w:rPr>
              <w:t xml:space="preserve">then (if XX_ABS_APPROACH_IND != </w:t>
            </w:r>
            <w:r w:rsidRPr="00AA394B">
              <w:rPr>
                <w:color w:val="000000"/>
                <w:lang w:val="en-US"/>
                <w:rPrChange w:id="1233" w:author="Huke, Juan (extern)" w:date="2024-05-22T19:26:00Z">
                  <w:rPr>
                    <w:color w:val="000000"/>
                  </w:rPr>
                </w:rPrChange>
              </w:rPr>
              <w:t xml:space="preserve">'SEC-IRBA' and XX_RW_METH_IND != </w:t>
            </w:r>
            <w:r>
              <w:rPr>
                <w:color w:val="000000"/>
              </w:rPr>
              <w:t>'V'</w:t>
            </w:r>
          </w:p>
          <w:p w14:paraId="254A7630" w14:textId="77777777" w:rsidR="00003DFB" w:rsidRPr="00412367" w:rsidRDefault="00003DFB" w:rsidP="00003DFB">
            <w:pPr>
              <w:jc w:val="left"/>
              <w:rPr>
                <w:color w:val="000000"/>
                <w:lang w:val="en-US"/>
                <w:rPrChange w:id="1234" w:author="Huke, Juan (extern)" w:date="2024-05-22T18:34:00Z">
                  <w:rPr>
                    <w:color w:val="000000"/>
                  </w:rPr>
                </w:rPrChange>
              </w:rPr>
            </w:pPr>
            <w:r w:rsidRPr="00412367">
              <w:rPr>
                <w:color w:val="000000"/>
                <w:lang w:val="en-US"/>
                <w:rPrChange w:id="1235" w:author="Huke, Juan (extern)" w:date="2024-05-22T18:34:00Z">
                  <w:rPr>
                    <w:color w:val="000000"/>
                  </w:rPr>
                </w:rPrChange>
              </w:rPr>
              <w:t>then round(XX_ASSESS_BASIS_CLA,2) else 0)</w:t>
            </w:r>
          </w:p>
          <w:p w14:paraId="34A4DC77"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33AA9095" w14:textId="77777777" w:rsidR="00003DFB" w:rsidRDefault="00003DFB" w:rsidP="00003DFB">
            <w:pPr>
              <w:jc w:val="left"/>
              <w:rPr>
                <w:color w:val="000000"/>
              </w:rPr>
            </w:pPr>
            <w:r>
              <w:rPr>
                <w:color w:val="000000"/>
              </w:rPr>
              <w:lastRenderedPageBreak/>
              <w:t>Exposure Verbriefungsframework SA</w:t>
            </w:r>
          </w:p>
          <w:p w14:paraId="31796551" w14:textId="77777777" w:rsidR="00003DFB" w:rsidRDefault="00003DFB" w:rsidP="00003DFB">
            <w:pPr>
              <w:jc w:val="left"/>
              <w:rPr>
                <w:color w:val="000000"/>
              </w:rPr>
            </w:pPr>
          </w:p>
          <w:p w14:paraId="1930AF51" w14:textId="77777777" w:rsidR="00003DFB" w:rsidRDefault="00003DFB" w:rsidP="00003DFB">
            <w:pPr>
              <w:jc w:val="left"/>
              <w:rPr>
                <w:color w:val="000000"/>
              </w:rPr>
            </w:pPr>
            <w:r>
              <w:rPr>
                <w:color w:val="000000"/>
              </w:rPr>
              <w:t>XX_ASSESS_BASIS_CLA=B</w:t>
            </w:r>
            <w:r>
              <w:rPr>
                <w:color w:val="000000"/>
              </w:rPr>
              <w:lastRenderedPageBreak/>
              <w:t>emessungsgrundlage vor Anwendung von Kreditrisikominderungstechniken gem. SolvV</w:t>
            </w:r>
          </w:p>
          <w:p w14:paraId="7BC27690" w14:textId="77777777" w:rsidR="00003DFB" w:rsidRDefault="00003DFB" w:rsidP="00003DFB">
            <w:pPr>
              <w:jc w:val="left"/>
              <w:rPr>
                <w:color w:val="000000"/>
              </w:rPr>
            </w:pPr>
            <w:r>
              <w:rPr>
                <w:color w:val="000000"/>
              </w:rPr>
              <w:t>XX_RW_METH_IND=Risikogewichtsverfahren, mit dem das RW ermittelt wurde (V=Aufsichtliche Vorgabe bei Verstoß gegen § 18 KWG)</w:t>
            </w:r>
          </w:p>
          <w:p w14:paraId="6E4B5EBB" w14:textId="77777777" w:rsidR="00003DFB" w:rsidRPr="00003DFB" w:rsidRDefault="00003DFB" w:rsidP="00003DFB">
            <w:pPr>
              <w:jc w:val="left"/>
              <w:rPr>
                <w:color w:val="000000"/>
              </w:rPr>
            </w:pPr>
            <w:r>
              <w:rPr>
                <w:color w:val="000000"/>
              </w:rPr>
              <w:t>XX_ABS_APPROACH_IND=Verbriefungsansatz</w:t>
            </w:r>
          </w:p>
        </w:tc>
      </w:tr>
      <w:tr w:rsidR="00003DFB" w:rsidRPr="00003DFB" w14:paraId="5719D7E2" w14:textId="77777777" w:rsidTr="00003DFB">
        <w:trPr>
          <w:trHeight w:val="449"/>
        </w:trPr>
        <w:tc>
          <w:tcPr>
            <w:tcW w:w="550" w:type="dxa"/>
            <w:tcBorders>
              <w:top w:val="nil"/>
              <w:bottom w:val="nil"/>
            </w:tcBorders>
            <w:shd w:val="clear" w:color="auto" w:fill="FFFFFF"/>
          </w:tcPr>
          <w:p w14:paraId="6E7E9753" w14:textId="77777777" w:rsidR="00003DFB" w:rsidRDefault="00003DFB" w:rsidP="00003DFB">
            <w:pPr>
              <w:jc w:val="left"/>
              <w:rPr>
                <w:color w:val="000000"/>
              </w:rPr>
            </w:pPr>
          </w:p>
        </w:tc>
        <w:tc>
          <w:tcPr>
            <w:tcW w:w="1646" w:type="dxa"/>
            <w:tcBorders>
              <w:top w:val="nil"/>
              <w:bottom w:val="nil"/>
            </w:tcBorders>
            <w:shd w:val="clear" w:color="auto" w:fill="FFFFFF"/>
          </w:tcPr>
          <w:p w14:paraId="09802C6A" w14:textId="77777777" w:rsidR="00003DFB" w:rsidRDefault="00003DFB" w:rsidP="00003DFB">
            <w:pPr>
              <w:jc w:val="left"/>
              <w:rPr>
                <w:color w:val="000000"/>
              </w:rPr>
            </w:pPr>
          </w:p>
        </w:tc>
        <w:tc>
          <w:tcPr>
            <w:tcW w:w="1647" w:type="dxa"/>
            <w:tcBorders>
              <w:top w:val="nil"/>
              <w:bottom w:val="nil"/>
            </w:tcBorders>
            <w:shd w:val="clear" w:color="auto" w:fill="FFFFFF"/>
          </w:tcPr>
          <w:p w14:paraId="1534894B" w14:textId="77777777" w:rsidR="00003DFB" w:rsidRDefault="00003DFB" w:rsidP="00003DFB">
            <w:pPr>
              <w:jc w:val="left"/>
              <w:rPr>
                <w:color w:val="000000"/>
              </w:rPr>
            </w:pPr>
          </w:p>
        </w:tc>
        <w:tc>
          <w:tcPr>
            <w:tcW w:w="1647" w:type="dxa"/>
            <w:shd w:val="clear" w:color="auto" w:fill="FFFFFF"/>
          </w:tcPr>
          <w:p w14:paraId="1B83D139" w14:textId="77777777" w:rsidR="00003DFB" w:rsidRPr="00412367" w:rsidRDefault="00003DFB" w:rsidP="00003DFB">
            <w:pPr>
              <w:jc w:val="left"/>
              <w:rPr>
                <w:color w:val="000000"/>
                <w:lang w:val="en-US"/>
                <w:rPrChange w:id="1236" w:author="Huke, Juan (extern)" w:date="2024-05-22T18:34:00Z">
                  <w:rPr>
                    <w:color w:val="000000"/>
                  </w:rPr>
                </w:rPrChange>
              </w:rPr>
            </w:pPr>
            <w:r w:rsidRPr="00412367">
              <w:rPr>
                <w:color w:val="000000"/>
                <w:lang w:val="en-US"/>
                <w:rPrChange w:id="1237" w:author="Huke, Juan (extern)" w:date="2024-05-22T18:34:00Z">
                  <w:rPr>
                    <w:color w:val="000000"/>
                  </w:rPr>
                </w:rPrChange>
              </w:rPr>
              <w:t>XX_C_CONTRACT_LGDS_CR_ABS</w:t>
            </w:r>
          </w:p>
        </w:tc>
        <w:tc>
          <w:tcPr>
            <w:tcW w:w="1647" w:type="dxa"/>
            <w:shd w:val="clear" w:color="auto" w:fill="FFFFFF"/>
          </w:tcPr>
          <w:p w14:paraId="2AFE3C6B" w14:textId="77777777" w:rsidR="00003DFB" w:rsidRDefault="00003DFB" w:rsidP="00003DFB">
            <w:pPr>
              <w:jc w:val="left"/>
              <w:rPr>
                <w:color w:val="000000"/>
              </w:rPr>
            </w:pPr>
            <w:r>
              <w:rPr>
                <w:color w:val="000000"/>
              </w:rPr>
              <w:t>XX_ABS_APPROACH_IND</w:t>
            </w:r>
          </w:p>
        </w:tc>
        <w:tc>
          <w:tcPr>
            <w:tcW w:w="1647" w:type="dxa"/>
            <w:shd w:val="clear" w:color="auto" w:fill="FFFFFF"/>
          </w:tcPr>
          <w:p w14:paraId="76609E00"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739A4AA0" w14:textId="77777777" w:rsidR="00003DFB" w:rsidRDefault="00003DFB" w:rsidP="00003DFB">
            <w:pPr>
              <w:jc w:val="left"/>
              <w:rPr>
                <w:color w:val="000000"/>
              </w:rPr>
            </w:pPr>
          </w:p>
        </w:tc>
        <w:tc>
          <w:tcPr>
            <w:tcW w:w="2906" w:type="dxa"/>
            <w:tcBorders>
              <w:top w:val="nil"/>
              <w:bottom w:val="nil"/>
            </w:tcBorders>
            <w:shd w:val="clear" w:color="auto" w:fill="FFFFFF"/>
          </w:tcPr>
          <w:p w14:paraId="012DDA3C" w14:textId="77777777" w:rsidR="00003DFB" w:rsidRDefault="00003DFB" w:rsidP="00003DFB">
            <w:pPr>
              <w:jc w:val="left"/>
              <w:rPr>
                <w:color w:val="000000"/>
              </w:rPr>
            </w:pPr>
          </w:p>
        </w:tc>
      </w:tr>
      <w:tr w:rsidR="00003DFB" w:rsidRPr="00003DFB" w14:paraId="7515AEB2" w14:textId="77777777" w:rsidTr="00003DFB">
        <w:trPr>
          <w:trHeight w:val="449"/>
        </w:trPr>
        <w:tc>
          <w:tcPr>
            <w:tcW w:w="550" w:type="dxa"/>
            <w:tcBorders>
              <w:top w:val="nil"/>
              <w:bottom w:val="nil"/>
            </w:tcBorders>
            <w:shd w:val="clear" w:color="auto" w:fill="FFFFFF"/>
          </w:tcPr>
          <w:p w14:paraId="157BD9C3" w14:textId="77777777" w:rsidR="00003DFB" w:rsidRDefault="00003DFB" w:rsidP="00003DFB">
            <w:pPr>
              <w:jc w:val="left"/>
              <w:rPr>
                <w:color w:val="000000"/>
              </w:rPr>
            </w:pPr>
          </w:p>
        </w:tc>
        <w:tc>
          <w:tcPr>
            <w:tcW w:w="1646" w:type="dxa"/>
            <w:tcBorders>
              <w:top w:val="nil"/>
              <w:bottom w:val="nil"/>
            </w:tcBorders>
            <w:shd w:val="clear" w:color="auto" w:fill="FFFFFF"/>
          </w:tcPr>
          <w:p w14:paraId="4B5DD8EB" w14:textId="77777777" w:rsidR="00003DFB" w:rsidRDefault="00003DFB" w:rsidP="00003DFB">
            <w:pPr>
              <w:jc w:val="left"/>
              <w:rPr>
                <w:color w:val="000000"/>
              </w:rPr>
            </w:pPr>
          </w:p>
        </w:tc>
        <w:tc>
          <w:tcPr>
            <w:tcW w:w="1647" w:type="dxa"/>
            <w:tcBorders>
              <w:top w:val="nil"/>
              <w:bottom w:val="nil"/>
            </w:tcBorders>
            <w:shd w:val="clear" w:color="auto" w:fill="FFFFFF"/>
          </w:tcPr>
          <w:p w14:paraId="6A57895C" w14:textId="77777777" w:rsidR="00003DFB" w:rsidRDefault="00003DFB" w:rsidP="00003DFB">
            <w:pPr>
              <w:jc w:val="left"/>
              <w:rPr>
                <w:color w:val="000000"/>
              </w:rPr>
            </w:pPr>
          </w:p>
        </w:tc>
        <w:tc>
          <w:tcPr>
            <w:tcW w:w="1647" w:type="dxa"/>
            <w:shd w:val="clear" w:color="auto" w:fill="FFFFFF"/>
          </w:tcPr>
          <w:p w14:paraId="3B3D6E08" w14:textId="77777777" w:rsidR="00003DFB" w:rsidRPr="00412367" w:rsidRDefault="00003DFB" w:rsidP="00003DFB">
            <w:pPr>
              <w:jc w:val="left"/>
              <w:rPr>
                <w:color w:val="000000"/>
                <w:lang w:val="en-US"/>
                <w:rPrChange w:id="1238" w:author="Huke, Juan (extern)" w:date="2024-05-22T18:34:00Z">
                  <w:rPr>
                    <w:color w:val="000000"/>
                  </w:rPr>
                </w:rPrChange>
              </w:rPr>
            </w:pPr>
            <w:r w:rsidRPr="00412367">
              <w:rPr>
                <w:color w:val="000000"/>
                <w:lang w:val="en-US"/>
                <w:rPrChange w:id="1239" w:author="Huke, Juan (extern)" w:date="2024-05-22T18:34:00Z">
                  <w:rPr>
                    <w:color w:val="000000"/>
                  </w:rPr>
                </w:rPrChange>
              </w:rPr>
              <w:t>XX_C_CONTRACT_LGDS_CR_ABS</w:t>
            </w:r>
          </w:p>
        </w:tc>
        <w:tc>
          <w:tcPr>
            <w:tcW w:w="1647" w:type="dxa"/>
            <w:shd w:val="clear" w:color="auto" w:fill="FFFFFF"/>
          </w:tcPr>
          <w:p w14:paraId="3EB2FA0E" w14:textId="77777777" w:rsidR="00003DFB" w:rsidRDefault="00003DFB" w:rsidP="00003DFB">
            <w:pPr>
              <w:jc w:val="left"/>
              <w:rPr>
                <w:color w:val="000000"/>
              </w:rPr>
            </w:pPr>
            <w:r>
              <w:rPr>
                <w:color w:val="000000"/>
              </w:rPr>
              <w:t>XX_ASSESS_BASIS_CLA</w:t>
            </w:r>
          </w:p>
        </w:tc>
        <w:tc>
          <w:tcPr>
            <w:tcW w:w="1647" w:type="dxa"/>
            <w:shd w:val="clear" w:color="auto" w:fill="FFFFFF"/>
          </w:tcPr>
          <w:p w14:paraId="732FBA0F"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0901BC87" w14:textId="77777777" w:rsidR="00003DFB" w:rsidRDefault="00003DFB" w:rsidP="00003DFB">
            <w:pPr>
              <w:jc w:val="left"/>
              <w:rPr>
                <w:color w:val="000000"/>
              </w:rPr>
            </w:pPr>
          </w:p>
        </w:tc>
        <w:tc>
          <w:tcPr>
            <w:tcW w:w="2906" w:type="dxa"/>
            <w:tcBorders>
              <w:top w:val="nil"/>
              <w:bottom w:val="nil"/>
            </w:tcBorders>
            <w:shd w:val="clear" w:color="auto" w:fill="FFFFFF"/>
          </w:tcPr>
          <w:p w14:paraId="22AA29E3" w14:textId="77777777" w:rsidR="00003DFB" w:rsidRDefault="00003DFB" w:rsidP="00003DFB">
            <w:pPr>
              <w:jc w:val="left"/>
              <w:rPr>
                <w:color w:val="000000"/>
              </w:rPr>
            </w:pPr>
          </w:p>
        </w:tc>
      </w:tr>
      <w:tr w:rsidR="00003DFB" w:rsidRPr="00003DFB" w14:paraId="48820806" w14:textId="77777777" w:rsidTr="00003DFB">
        <w:trPr>
          <w:trHeight w:val="449"/>
        </w:trPr>
        <w:tc>
          <w:tcPr>
            <w:tcW w:w="550" w:type="dxa"/>
            <w:tcBorders>
              <w:top w:val="nil"/>
              <w:bottom w:val="nil"/>
            </w:tcBorders>
            <w:shd w:val="clear" w:color="auto" w:fill="FFFFFF"/>
          </w:tcPr>
          <w:p w14:paraId="5BDBDC92" w14:textId="77777777" w:rsidR="00003DFB" w:rsidRDefault="00003DFB" w:rsidP="00003DFB">
            <w:pPr>
              <w:jc w:val="left"/>
              <w:rPr>
                <w:color w:val="000000"/>
              </w:rPr>
            </w:pPr>
          </w:p>
        </w:tc>
        <w:tc>
          <w:tcPr>
            <w:tcW w:w="1646" w:type="dxa"/>
            <w:tcBorders>
              <w:top w:val="nil"/>
              <w:bottom w:val="nil"/>
            </w:tcBorders>
            <w:shd w:val="clear" w:color="auto" w:fill="FFFFFF"/>
          </w:tcPr>
          <w:p w14:paraId="1CA9BB43" w14:textId="77777777" w:rsidR="00003DFB" w:rsidRDefault="00003DFB" w:rsidP="00003DFB">
            <w:pPr>
              <w:jc w:val="left"/>
              <w:rPr>
                <w:color w:val="000000"/>
              </w:rPr>
            </w:pPr>
          </w:p>
        </w:tc>
        <w:tc>
          <w:tcPr>
            <w:tcW w:w="1647" w:type="dxa"/>
            <w:tcBorders>
              <w:top w:val="nil"/>
              <w:bottom w:val="nil"/>
            </w:tcBorders>
            <w:shd w:val="clear" w:color="auto" w:fill="FFFFFF"/>
          </w:tcPr>
          <w:p w14:paraId="3681B43C" w14:textId="77777777" w:rsidR="00003DFB" w:rsidRDefault="00003DFB" w:rsidP="00003DFB">
            <w:pPr>
              <w:jc w:val="left"/>
              <w:rPr>
                <w:color w:val="000000"/>
              </w:rPr>
            </w:pPr>
          </w:p>
        </w:tc>
        <w:tc>
          <w:tcPr>
            <w:tcW w:w="1647" w:type="dxa"/>
            <w:shd w:val="clear" w:color="auto" w:fill="FFFFFF"/>
          </w:tcPr>
          <w:p w14:paraId="28EC32CC" w14:textId="77777777" w:rsidR="00003DFB" w:rsidRPr="00412367" w:rsidRDefault="00003DFB" w:rsidP="00003DFB">
            <w:pPr>
              <w:jc w:val="left"/>
              <w:rPr>
                <w:color w:val="000000"/>
                <w:lang w:val="en-US"/>
                <w:rPrChange w:id="1240" w:author="Huke, Juan (extern)" w:date="2024-05-22T18:34:00Z">
                  <w:rPr>
                    <w:color w:val="000000"/>
                  </w:rPr>
                </w:rPrChange>
              </w:rPr>
            </w:pPr>
            <w:r w:rsidRPr="00412367">
              <w:rPr>
                <w:color w:val="000000"/>
                <w:lang w:val="en-US"/>
                <w:rPrChange w:id="1241" w:author="Huke, Juan (extern)" w:date="2024-05-22T18:34:00Z">
                  <w:rPr>
                    <w:color w:val="000000"/>
                  </w:rPr>
                </w:rPrChange>
              </w:rPr>
              <w:t>XX_C_CONTRACT_LGDS_CR_ABS</w:t>
            </w:r>
          </w:p>
        </w:tc>
        <w:tc>
          <w:tcPr>
            <w:tcW w:w="1647" w:type="dxa"/>
            <w:shd w:val="clear" w:color="auto" w:fill="FFFFFF"/>
          </w:tcPr>
          <w:p w14:paraId="08657D27" w14:textId="77777777" w:rsidR="00003DFB" w:rsidRDefault="00003DFB" w:rsidP="00003DFB">
            <w:pPr>
              <w:jc w:val="left"/>
              <w:rPr>
                <w:color w:val="000000"/>
              </w:rPr>
            </w:pPr>
            <w:r>
              <w:rPr>
                <w:color w:val="000000"/>
              </w:rPr>
              <w:t>XX_CONTRACT</w:t>
            </w:r>
          </w:p>
        </w:tc>
        <w:tc>
          <w:tcPr>
            <w:tcW w:w="1647" w:type="dxa"/>
            <w:shd w:val="clear" w:color="auto" w:fill="FFFFFF"/>
          </w:tcPr>
          <w:p w14:paraId="387EE7C2"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778DC5DB" w14:textId="77777777" w:rsidR="00003DFB" w:rsidRDefault="00003DFB" w:rsidP="00003DFB">
            <w:pPr>
              <w:jc w:val="left"/>
              <w:rPr>
                <w:color w:val="000000"/>
              </w:rPr>
            </w:pPr>
          </w:p>
        </w:tc>
        <w:tc>
          <w:tcPr>
            <w:tcW w:w="2906" w:type="dxa"/>
            <w:tcBorders>
              <w:top w:val="nil"/>
              <w:bottom w:val="nil"/>
            </w:tcBorders>
            <w:shd w:val="clear" w:color="auto" w:fill="FFFFFF"/>
          </w:tcPr>
          <w:p w14:paraId="14EC4E3C" w14:textId="77777777" w:rsidR="00003DFB" w:rsidRDefault="00003DFB" w:rsidP="00003DFB">
            <w:pPr>
              <w:jc w:val="left"/>
              <w:rPr>
                <w:color w:val="000000"/>
              </w:rPr>
            </w:pPr>
          </w:p>
        </w:tc>
      </w:tr>
      <w:tr w:rsidR="00003DFB" w:rsidRPr="00003DFB" w14:paraId="235A6C2B" w14:textId="77777777" w:rsidTr="00003DFB">
        <w:trPr>
          <w:trHeight w:val="449"/>
        </w:trPr>
        <w:tc>
          <w:tcPr>
            <w:tcW w:w="550" w:type="dxa"/>
            <w:tcBorders>
              <w:top w:val="nil"/>
              <w:bottom w:val="single" w:sz="4" w:space="0" w:color="auto"/>
            </w:tcBorders>
            <w:shd w:val="clear" w:color="auto" w:fill="FFFFFF"/>
          </w:tcPr>
          <w:p w14:paraId="3F7A98C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D4513B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E1331FF" w14:textId="77777777" w:rsidR="00003DFB" w:rsidRDefault="00003DFB" w:rsidP="00003DFB">
            <w:pPr>
              <w:jc w:val="left"/>
              <w:rPr>
                <w:color w:val="000000"/>
              </w:rPr>
            </w:pPr>
          </w:p>
        </w:tc>
        <w:tc>
          <w:tcPr>
            <w:tcW w:w="1647" w:type="dxa"/>
            <w:shd w:val="clear" w:color="auto" w:fill="FFFFFF"/>
          </w:tcPr>
          <w:p w14:paraId="0171D28A" w14:textId="77777777" w:rsidR="00003DFB" w:rsidRPr="00412367" w:rsidRDefault="00003DFB" w:rsidP="00003DFB">
            <w:pPr>
              <w:jc w:val="left"/>
              <w:rPr>
                <w:color w:val="000000"/>
                <w:lang w:val="en-US"/>
                <w:rPrChange w:id="1242" w:author="Huke, Juan (extern)" w:date="2024-05-22T18:34:00Z">
                  <w:rPr>
                    <w:color w:val="000000"/>
                  </w:rPr>
                </w:rPrChange>
              </w:rPr>
            </w:pPr>
            <w:r w:rsidRPr="00412367">
              <w:rPr>
                <w:color w:val="000000"/>
                <w:lang w:val="en-US"/>
                <w:rPrChange w:id="1243" w:author="Huke, Juan (extern)" w:date="2024-05-22T18:34:00Z">
                  <w:rPr>
                    <w:color w:val="000000"/>
                  </w:rPr>
                </w:rPrChange>
              </w:rPr>
              <w:t>XX_C_CONTRACT_LGDS_CR_ABS</w:t>
            </w:r>
          </w:p>
        </w:tc>
        <w:tc>
          <w:tcPr>
            <w:tcW w:w="1647" w:type="dxa"/>
            <w:shd w:val="clear" w:color="auto" w:fill="FFFFFF"/>
          </w:tcPr>
          <w:p w14:paraId="06A6B5E1" w14:textId="77777777" w:rsidR="00003DFB" w:rsidRDefault="00003DFB" w:rsidP="00003DFB">
            <w:pPr>
              <w:jc w:val="left"/>
              <w:rPr>
                <w:color w:val="000000"/>
              </w:rPr>
            </w:pPr>
            <w:r>
              <w:rPr>
                <w:color w:val="000000"/>
              </w:rPr>
              <w:t>XX_RW_METH_IND</w:t>
            </w:r>
          </w:p>
        </w:tc>
        <w:tc>
          <w:tcPr>
            <w:tcW w:w="1647" w:type="dxa"/>
            <w:shd w:val="clear" w:color="auto" w:fill="FFFFFF"/>
          </w:tcPr>
          <w:p w14:paraId="449C1FA1"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34762CE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4A46F9B" w14:textId="77777777" w:rsidR="00003DFB" w:rsidRDefault="00003DFB" w:rsidP="00003DFB">
            <w:pPr>
              <w:jc w:val="left"/>
              <w:rPr>
                <w:color w:val="000000"/>
              </w:rPr>
            </w:pPr>
          </w:p>
        </w:tc>
      </w:tr>
      <w:tr w:rsidR="00003DFB" w:rsidRPr="00003DFB" w14:paraId="6ED207EB" w14:textId="77777777" w:rsidTr="00003DFB">
        <w:trPr>
          <w:trHeight w:val="449"/>
        </w:trPr>
        <w:tc>
          <w:tcPr>
            <w:tcW w:w="550" w:type="dxa"/>
            <w:tcBorders>
              <w:top w:val="single" w:sz="4" w:space="0" w:color="auto"/>
              <w:bottom w:val="nil"/>
            </w:tcBorders>
            <w:shd w:val="clear" w:color="auto" w:fill="FFFFFF"/>
          </w:tcPr>
          <w:p w14:paraId="5EF485CF" w14:textId="77777777" w:rsidR="00003DFB" w:rsidRDefault="00003DFB" w:rsidP="00003DFB">
            <w:pPr>
              <w:jc w:val="left"/>
              <w:rPr>
                <w:color w:val="000000"/>
              </w:rPr>
            </w:pPr>
            <w:r>
              <w:rPr>
                <w:color w:val="000000"/>
              </w:rPr>
              <w:t>54</w:t>
            </w:r>
          </w:p>
        </w:tc>
        <w:tc>
          <w:tcPr>
            <w:tcW w:w="1646" w:type="dxa"/>
            <w:tcBorders>
              <w:top w:val="single" w:sz="4" w:space="0" w:color="auto"/>
              <w:bottom w:val="nil"/>
            </w:tcBorders>
            <w:shd w:val="clear" w:color="auto" w:fill="FFFFFF"/>
          </w:tcPr>
          <w:p w14:paraId="65BE4E62" w14:textId="77777777" w:rsidR="00003DFB" w:rsidRDefault="00003DFB" w:rsidP="00003DFB">
            <w:pPr>
              <w:jc w:val="left"/>
              <w:rPr>
                <w:color w:val="000000"/>
              </w:rPr>
            </w:pPr>
            <w:r>
              <w:rPr>
                <w:color w:val="000000"/>
              </w:rPr>
              <w:t>B430</w:t>
            </w:r>
          </w:p>
        </w:tc>
        <w:tc>
          <w:tcPr>
            <w:tcW w:w="1647" w:type="dxa"/>
            <w:tcBorders>
              <w:top w:val="single" w:sz="4" w:space="0" w:color="auto"/>
              <w:bottom w:val="nil"/>
            </w:tcBorders>
            <w:shd w:val="clear" w:color="auto" w:fill="FFFFFF"/>
          </w:tcPr>
          <w:p w14:paraId="50D1ECED" w14:textId="77777777" w:rsidR="00003DFB" w:rsidRDefault="00003DFB" w:rsidP="00003DFB">
            <w:pPr>
              <w:jc w:val="left"/>
              <w:rPr>
                <w:color w:val="000000"/>
              </w:rPr>
            </w:pPr>
            <w:r>
              <w:rPr>
                <w:color w:val="000000"/>
              </w:rPr>
              <w:t>double</w:t>
            </w:r>
          </w:p>
        </w:tc>
        <w:tc>
          <w:tcPr>
            <w:tcW w:w="1647" w:type="dxa"/>
            <w:shd w:val="clear" w:color="auto" w:fill="FFFFFF"/>
          </w:tcPr>
          <w:p w14:paraId="207B2C72" w14:textId="77777777" w:rsidR="00003DFB" w:rsidRDefault="00003DFB" w:rsidP="00003DFB">
            <w:pPr>
              <w:jc w:val="left"/>
              <w:rPr>
                <w:color w:val="000000"/>
              </w:rPr>
            </w:pPr>
            <w:r>
              <w:rPr>
                <w:color w:val="000000"/>
              </w:rPr>
              <w:t>POSITION</w:t>
            </w:r>
          </w:p>
        </w:tc>
        <w:tc>
          <w:tcPr>
            <w:tcW w:w="1647" w:type="dxa"/>
            <w:shd w:val="clear" w:color="auto" w:fill="FFFFFF"/>
          </w:tcPr>
          <w:p w14:paraId="3064DDEB" w14:textId="77777777" w:rsidR="00003DFB" w:rsidRDefault="00003DFB" w:rsidP="00003DFB">
            <w:pPr>
              <w:jc w:val="left"/>
              <w:rPr>
                <w:color w:val="000000"/>
              </w:rPr>
            </w:pPr>
            <w:r>
              <w:rPr>
                <w:color w:val="000000"/>
              </w:rPr>
              <w:t>B603</w:t>
            </w:r>
          </w:p>
        </w:tc>
        <w:tc>
          <w:tcPr>
            <w:tcW w:w="1647" w:type="dxa"/>
            <w:shd w:val="clear" w:color="auto" w:fill="FFFFFF"/>
          </w:tcPr>
          <w:p w14:paraId="28A2454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4499F5E" w14:textId="77777777" w:rsidR="00003DFB" w:rsidRDefault="00003DFB" w:rsidP="00003DFB">
            <w:pPr>
              <w:jc w:val="left"/>
              <w:rPr>
                <w:color w:val="000000"/>
              </w:rPr>
            </w:pPr>
            <w:r>
              <w:rPr>
                <w:color w:val="000000"/>
              </w:rPr>
              <w:t>Bewirtschaftung Cluster HGB</w:t>
            </w:r>
          </w:p>
          <w:p w14:paraId="4773D7C7" w14:textId="77777777" w:rsidR="00003DFB" w:rsidRDefault="00003DFB" w:rsidP="00003DFB">
            <w:pPr>
              <w:jc w:val="left"/>
              <w:rPr>
                <w:color w:val="000000"/>
              </w:rPr>
            </w:pPr>
            <w:r>
              <w:rPr>
                <w:color w:val="000000"/>
              </w:rPr>
              <w:t>keine Bewirtschaftung</w:t>
            </w:r>
          </w:p>
          <w:p w14:paraId="4229C63C" w14:textId="77777777" w:rsidR="00003DFB" w:rsidRDefault="00003DFB" w:rsidP="00003DFB">
            <w:pPr>
              <w:jc w:val="left"/>
              <w:rPr>
                <w:color w:val="000000"/>
              </w:rPr>
            </w:pPr>
          </w:p>
          <w:p w14:paraId="57A6B693" w14:textId="77777777" w:rsidR="00003DFB" w:rsidRDefault="00003DFB" w:rsidP="00003DFB">
            <w:pPr>
              <w:jc w:val="left"/>
              <w:rPr>
                <w:color w:val="000000"/>
              </w:rPr>
            </w:pPr>
            <w:r>
              <w:rPr>
                <w:color w:val="000000"/>
              </w:rPr>
              <w:t>Bewirtschaftung Cluster IFRS</w:t>
            </w:r>
          </w:p>
          <w:p w14:paraId="31B709E2" w14:textId="77777777" w:rsidR="00003DFB" w:rsidRDefault="00003DFB" w:rsidP="00003DFB">
            <w:pPr>
              <w:jc w:val="left"/>
              <w:rPr>
                <w:color w:val="000000"/>
              </w:rPr>
            </w:pPr>
          </w:p>
          <w:p w14:paraId="5602ECD4" w14:textId="77777777" w:rsidR="00003DFB" w:rsidRPr="00AA394B" w:rsidRDefault="00003DFB" w:rsidP="00003DFB">
            <w:pPr>
              <w:jc w:val="left"/>
              <w:rPr>
                <w:color w:val="000000"/>
                <w:lang w:val="en-US"/>
                <w:rPrChange w:id="1244" w:author="Huke, Juan (extern)" w:date="2024-05-22T19:26:00Z">
                  <w:rPr>
                    <w:color w:val="000000"/>
                  </w:rPr>
                </w:rPrChange>
              </w:rPr>
            </w:pPr>
            <w:r w:rsidRPr="00AA394B">
              <w:rPr>
                <w:color w:val="000000"/>
                <w:lang w:val="en-US"/>
                <w:rPrChange w:id="1245" w:author="Huke, Juan (extern)" w:date="2024-05-22T19:26:00Z">
                  <w:rPr>
                    <w:color w:val="000000"/>
                  </w:rPr>
                </w:rPrChange>
              </w:rPr>
              <w:t xml:space="preserve">if B603 != 'T' and XX_CONTRACT is not NULL </w:t>
            </w:r>
          </w:p>
          <w:p w14:paraId="49447707" w14:textId="77777777" w:rsidR="00003DFB" w:rsidRDefault="00003DFB" w:rsidP="00003DFB">
            <w:pPr>
              <w:jc w:val="left"/>
              <w:rPr>
                <w:color w:val="000000"/>
              </w:rPr>
            </w:pPr>
            <w:r w:rsidRPr="00412367">
              <w:rPr>
                <w:color w:val="000000"/>
                <w:lang w:val="en-US"/>
                <w:rPrChange w:id="1246" w:author="Huke, Juan (extern)" w:date="2024-05-22T18:34:00Z">
                  <w:rPr>
                    <w:color w:val="000000"/>
                  </w:rPr>
                </w:rPrChange>
              </w:rPr>
              <w:t xml:space="preserve">then (if XX_ABS_APPROACH_IND is not NULL and XX_ABS_APPROACH_IND != </w:t>
            </w:r>
            <w:r>
              <w:rPr>
                <w:color w:val="000000"/>
              </w:rPr>
              <w:t>'SEC-IRBA'</w:t>
            </w:r>
          </w:p>
          <w:p w14:paraId="6297249A" w14:textId="77777777" w:rsidR="00003DFB" w:rsidRDefault="00003DFB" w:rsidP="00003DFB">
            <w:pPr>
              <w:jc w:val="left"/>
              <w:rPr>
                <w:color w:val="000000"/>
              </w:rPr>
            </w:pPr>
            <w:r>
              <w:rPr>
                <w:color w:val="000000"/>
              </w:rPr>
              <w:t>and XX_CDB_STRUCT != 'VS_LIMIT'</w:t>
            </w:r>
          </w:p>
          <w:p w14:paraId="5B6418B6" w14:textId="77777777" w:rsidR="00003DFB" w:rsidRPr="00412367" w:rsidRDefault="00003DFB" w:rsidP="00003DFB">
            <w:pPr>
              <w:jc w:val="left"/>
              <w:rPr>
                <w:color w:val="000000"/>
                <w:lang w:val="en-US"/>
                <w:rPrChange w:id="1247" w:author="Huke, Juan (extern)" w:date="2024-05-22T18:34:00Z">
                  <w:rPr>
                    <w:color w:val="000000"/>
                  </w:rPr>
                </w:rPrChange>
              </w:rPr>
            </w:pPr>
            <w:r w:rsidRPr="00412367">
              <w:rPr>
                <w:color w:val="000000"/>
                <w:lang w:val="en-US"/>
                <w:rPrChange w:id="1248" w:author="Huke, Juan (extern)" w:date="2024-05-22T18:34:00Z">
                  <w:rPr>
                    <w:color w:val="000000"/>
                  </w:rPr>
                </w:rPrChange>
              </w:rPr>
              <w:t>then round((XX_CONV_FACT_ABS_P / 100),2) else 1)</w:t>
            </w:r>
          </w:p>
          <w:p w14:paraId="2A14E61F"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ECCEB3B" w14:textId="77777777" w:rsidR="00003DFB" w:rsidRDefault="00003DFB" w:rsidP="00003DFB">
            <w:pPr>
              <w:jc w:val="left"/>
              <w:rPr>
                <w:color w:val="000000"/>
              </w:rPr>
            </w:pPr>
            <w:r>
              <w:rPr>
                <w:color w:val="000000"/>
              </w:rPr>
              <w:lastRenderedPageBreak/>
              <w:t>CCF Verbriefungsframework SA</w:t>
            </w:r>
          </w:p>
          <w:p w14:paraId="16692A93" w14:textId="77777777" w:rsidR="00003DFB" w:rsidRDefault="00003DFB" w:rsidP="00003DFB">
            <w:pPr>
              <w:jc w:val="left"/>
              <w:rPr>
                <w:color w:val="000000"/>
              </w:rPr>
            </w:pPr>
          </w:p>
          <w:p w14:paraId="5B9311DB" w14:textId="77777777" w:rsidR="00003DFB" w:rsidRDefault="00003DFB" w:rsidP="00003DFB">
            <w:pPr>
              <w:jc w:val="left"/>
              <w:rPr>
                <w:color w:val="000000"/>
              </w:rPr>
            </w:pPr>
            <w:r>
              <w:rPr>
                <w:color w:val="000000"/>
              </w:rPr>
              <w:t>XX_CONV_FACT_ABS_P=A</w:t>
            </w:r>
            <w:r>
              <w:rPr>
                <w:color w:val="000000"/>
              </w:rPr>
              <w:lastRenderedPageBreak/>
              <w:t>BS Konversionsfaktor gem. SolvV § 239 (2), § 247 bzw. § 252 (2)  </w:t>
            </w:r>
          </w:p>
          <w:p w14:paraId="3420F133" w14:textId="77777777" w:rsidR="00003DFB" w:rsidRDefault="00003DFB" w:rsidP="00003DFB">
            <w:pPr>
              <w:jc w:val="left"/>
              <w:rPr>
                <w:color w:val="000000"/>
              </w:rPr>
            </w:pPr>
            <w:r>
              <w:rPr>
                <w:color w:val="000000"/>
              </w:rPr>
              <w:t>XX_ABS_APPROACH_IND=Verbriefungsansatz</w:t>
            </w:r>
          </w:p>
        </w:tc>
      </w:tr>
      <w:tr w:rsidR="00003DFB" w:rsidRPr="00003DFB" w14:paraId="12457985" w14:textId="77777777" w:rsidTr="00003DFB">
        <w:trPr>
          <w:trHeight w:val="449"/>
        </w:trPr>
        <w:tc>
          <w:tcPr>
            <w:tcW w:w="550" w:type="dxa"/>
            <w:tcBorders>
              <w:top w:val="nil"/>
              <w:bottom w:val="nil"/>
            </w:tcBorders>
            <w:shd w:val="clear" w:color="auto" w:fill="FFFFFF"/>
          </w:tcPr>
          <w:p w14:paraId="0A86ACC6" w14:textId="77777777" w:rsidR="00003DFB" w:rsidRDefault="00003DFB" w:rsidP="00003DFB">
            <w:pPr>
              <w:jc w:val="left"/>
              <w:rPr>
                <w:color w:val="000000"/>
              </w:rPr>
            </w:pPr>
          </w:p>
        </w:tc>
        <w:tc>
          <w:tcPr>
            <w:tcW w:w="1646" w:type="dxa"/>
            <w:tcBorders>
              <w:top w:val="nil"/>
              <w:bottom w:val="nil"/>
            </w:tcBorders>
            <w:shd w:val="clear" w:color="auto" w:fill="FFFFFF"/>
          </w:tcPr>
          <w:p w14:paraId="6B9ED8B5" w14:textId="77777777" w:rsidR="00003DFB" w:rsidRDefault="00003DFB" w:rsidP="00003DFB">
            <w:pPr>
              <w:jc w:val="left"/>
              <w:rPr>
                <w:color w:val="000000"/>
              </w:rPr>
            </w:pPr>
          </w:p>
        </w:tc>
        <w:tc>
          <w:tcPr>
            <w:tcW w:w="1647" w:type="dxa"/>
            <w:tcBorders>
              <w:top w:val="nil"/>
              <w:bottom w:val="nil"/>
            </w:tcBorders>
            <w:shd w:val="clear" w:color="auto" w:fill="FFFFFF"/>
          </w:tcPr>
          <w:p w14:paraId="47EC7B1C" w14:textId="77777777" w:rsidR="00003DFB" w:rsidRDefault="00003DFB" w:rsidP="00003DFB">
            <w:pPr>
              <w:jc w:val="left"/>
              <w:rPr>
                <w:color w:val="000000"/>
              </w:rPr>
            </w:pPr>
          </w:p>
        </w:tc>
        <w:tc>
          <w:tcPr>
            <w:tcW w:w="1647" w:type="dxa"/>
            <w:shd w:val="clear" w:color="auto" w:fill="FFFFFF"/>
          </w:tcPr>
          <w:p w14:paraId="563BB59D" w14:textId="77777777" w:rsidR="00003DFB" w:rsidRPr="00412367" w:rsidRDefault="00003DFB" w:rsidP="00003DFB">
            <w:pPr>
              <w:jc w:val="left"/>
              <w:rPr>
                <w:color w:val="000000"/>
                <w:lang w:val="en-US"/>
                <w:rPrChange w:id="1249" w:author="Huke, Juan (extern)" w:date="2024-05-22T18:34:00Z">
                  <w:rPr>
                    <w:color w:val="000000"/>
                  </w:rPr>
                </w:rPrChange>
              </w:rPr>
            </w:pPr>
            <w:r w:rsidRPr="00412367">
              <w:rPr>
                <w:color w:val="000000"/>
                <w:lang w:val="en-US"/>
                <w:rPrChange w:id="1250" w:author="Huke, Juan (extern)" w:date="2024-05-22T18:34:00Z">
                  <w:rPr>
                    <w:color w:val="000000"/>
                  </w:rPr>
                </w:rPrChange>
              </w:rPr>
              <w:t>XX_C_CONTRACT_LGDS_CR_ABS</w:t>
            </w:r>
          </w:p>
        </w:tc>
        <w:tc>
          <w:tcPr>
            <w:tcW w:w="1647" w:type="dxa"/>
            <w:shd w:val="clear" w:color="auto" w:fill="FFFFFF"/>
          </w:tcPr>
          <w:p w14:paraId="4BB33D13" w14:textId="77777777" w:rsidR="00003DFB" w:rsidRDefault="00003DFB" w:rsidP="00003DFB">
            <w:pPr>
              <w:jc w:val="left"/>
              <w:rPr>
                <w:color w:val="000000"/>
              </w:rPr>
            </w:pPr>
            <w:r>
              <w:rPr>
                <w:color w:val="000000"/>
              </w:rPr>
              <w:t>XX_ABS_APPROACH_IND</w:t>
            </w:r>
          </w:p>
        </w:tc>
        <w:tc>
          <w:tcPr>
            <w:tcW w:w="1647" w:type="dxa"/>
            <w:shd w:val="clear" w:color="auto" w:fill="FFFFFF"/>
          </w:tcPr>
          <w:p w14:paraId="363AD11A"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0974AC10" w14:textId="77777777" w:rsidR="00003DFB" w:rsidRDefault="00003DFB" w:rsidP="00003DFB">
            <w:pPr>
              <w:jc w:val="left"/>
              <w:rPr>
                <w:color w:val="000000"/>
              </w:rPr>
            </w:pPr>
          </w:p>
        </w:tc>
        <w:tc>
          <w:tcPr>
            <w:tcW w:w="2906" w:type="dxa"/>
            <w:tcBorders>
              <w:top w:val="nil"/>
              <w:bottom w:val="nil"/>
            </w:tcBorders>
            <w:shd w:val="clear" w:color="auto" w:fill="FFFFFF"/>
          </w:tcPr>
          <w:p w14:paraId="5BF99E94" w14:textId="77777777" w:rsidR="00003DFB" w:rsidRDefault="00003DFB" w:rsidP="00003DFB">
            <w:pPr>
              <w:jc w:val="left"/>
              <w:rPr>
                <w:color w:val="000000"/>
              </w:rPr>
            </w:pPr>
          </w:p>
        </w:tc>
      </w:tr>
      <w:tr w:rsidR="00003DFB" w:rsidRPr="00003DFB" w14:paraId="0585E0F4" w14:textId="77777777" w:rsidTr="00003DFB">
        <w:trPr>
          <w:trHeight w:val="449"/>
        </w:trPr>
        <w:tc>
          <w:tcPr>
            <w:tcW w:w="550" w:type="dxa"/>
            <w:tcBorders>
              <w:top w:val="nil"/>
              <w:bottom w:val="nil"/>
            </w:tcBorders>
            <w:shd w:val="clear" w:color="auto" w:fill="FFFFFF"/>
          </w:tcPr>
          <w:p w14:paraId="0E53B06C" w14:textId="77777777" w:rsidR="00003DFB" w:rsidRDefault="00003DFB" w:rsidP="00003DFB">
            <w:pPr>
              <w:jc w:val="left"/>
              <w:rPr>
                <w:color w:val="000000"/>
              </w:rPr>
            </w:pPr>
          </w:p>
        </w:tc>
        <w:tc>
          <w:tcPr>
            <w:tcW w:w="1646" w:type="dxa"/>
            <w:tcBorders>
              <w:top w:val="nil"/>
              <w:bottom w:val="nil"/>
            </w:tcBorders>
            <w:shd w:val="clear" w:color="auto" w:fill="FFFFFF"/>
          </w:tcPr>
          <w:p w14:paraId="3BA3CF30" w14:textId="77777777" w:rsidR="00003DFB" w:rsidRDefault="00003DFB" w:rsidP="00003DFB">
            <w:pPr>
              <w:jc w:val="left"/>
              <w:rPr>
                <w:color w:val="000000"/>
              </w:rPr>
            </w:pPr>
          </w:p>
        </w:tc>
        <w:tc>
          <w:tcPr>
            <w:tcW w:w="1647" w:type="dxa"/>
            <w:tcBorders>
              <w:top w:val="nil"/>
              <w:bottom w:val="nil"/>
            </w:tcBorders>
            <w:shd w:val="clear" w:color="auto" w:fill="FFFFFF"/>
          </w:tcPr>
          <w:p w14:paraId="165047DF" w14:textId="77777777" w:rsidR="00003DFB" w:rsidRDefault="00003DFB" w:rsidP="00003DFB">
            <w:pPr>
              <w:jc w:val="left"/>
              <w:rPr>
                <w:color w:val="000000"/>
              </w:rPr>
            </w:pPr>
          </w:p>
        </w:tc>
        <w:tc>
          <w:tcPr>
            <w:tcW w:w="1647" w:type="dxa"/>
            <w:shd w:val="clear" w:color="auto" w:fill="FFFFFF"/>
          </w:tcPr>
          <w:p w14:paraId="20E1EAEA" w14:textId="77777777" w:rsidR="00003DFB" w:rsidRPr="00412367" w:rsidRDefault="00003DFB" w:rsidP="00003DFB">
            <w:pPr>
              <w:jc w:val="left"/>
              <w:rPr>
                <w:color w:val="000000"/>
                <w:lang w:val="en-US"/>
                <w:rPrChange w:id="1251" w:author="Huke, Juan (extern)" w:date="2024-05-22T18:34:00Z">
                  <w:rPr>
                    <w:color w:val="000000"/>
                  </w:rPr>
                </w:rPrChange>
              </w:rPr>
            </w:pPr>
            <w:r w:rsidRPr="00412367">
              <w:rPr>
                <w:color w:val="000000"/>
                <w:lang w:val="en-US"/>
                <w:rPrChange w:id="1252" w:author="Huke, Juan (extern)" w:date="2024-05-22T18:34:00Z">
                  <w:rPr>
                    <w:color w:val="000000"/>
                  </w:rPr>
                </w:rPrChange>
              </w:rPr>
              <w:t>XX_C_CONTRACT_LGDS_CR_ABS</w:t>
            </w:r>
          </w:p>
        </w:tc>
        <w:tc>
          <w:tcPr>
            <w:tcW w:w="1647" w:type="dxa"/>
            <w:shd w:val="clear" w:color="auto" w:fill="FFFFFF"/>
          </w:tcPr>
          <w:p w14:paraId="15FDCFA1" w14:textId="77777777" w:rsidR="00003DFB" w:rsidRDefault="00003DFB" w:rsidP="00003DFB">
            <w:pPr>
              <w:jc w:val="left"/>
              <w:rPr>
                <w:color w:val="000000"/>
              </w:rPr>
            </w:pPr>
            <w:r>
              <w:rPr>
                <w:color w:val="000000"/>
              </w:rPr>
              <w:t>XX_CONTRACT</w:t>
            </w:r>
          </w:p>
        </w:tc>
        <w:tc>
          <w:tcPr>
            <w:tcW w:w="1647" w:type="dxa"/>
            <w:shd w:val="clear" w:color="auto" w:fill="FFFFFF"/>
          </w:tcPr>
          <w:p w14:paraId="451304F1"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5B166E6" w14:textId="77777777" w:rsidR="00003DFB" w:rsidRDefault="00003DFB" w:rsidP="00003DFB">
            <w:pPr>
              <w:jc w:val="left"/>
              <w:rPr>
                <w:color w:val="000000"/>
              </w:rPr>
            </w:pPr>
          </w:p>
        </w:tc>
        <w:tc>
          <w:tcPr>
            <w:tcW w:w="2906" w:type="dxa"/>
            <w:tcBorders>
              <w:top w:val="nil"/>
              <w:bottom w:val="nil"/>
            </w:tcBorders>
            <w:shd w:val="clear" w:color="auto" w:fill="FFFFFF"/>
          </w:tcPr>
          <w:p w14:paraId="01C534C3" w14:textId="77777777" w:rsidR="00003DFB" w:rsidRDefault="00003DFB" w:rsidP="00003DFB">
            <w:pPr>
              <w:jc w:val="left"/>
              <w:rPr>
                <w:color w:val="000000"/>
              </w:rPr>
            </w:pPr>
          </w:p>
        </w:tc>
      </w:tr>
      <w:tr w:rsidR="00003DFB" w:rsidRPr="00003DFB" w14:paraId="386797CC" w14:textId="77777777" w:rsidTr="00003DFB">
        <w:trPr>
          <w:trHeight w:val="449"/>
        </w:trPr>
        <w:tc>
          <w:tcPr>
            <w:tcW w:w="550" w:type="dxa"/>
            <w:tcBorders>
              <w:top w:val="nil"/>
              <w:bottom w:val="single" w:sz="4" w:space="0" w:color="auto"/>
            </w:tcBorders>
            <w:shd w:val="clear" w:color="auto" w:fill="FFFFFF"/>
          </w:tcPr>
          <w:p w14:paraId="7C13A86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92FD43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AEC3EA1" w14:textId="77777777" w:rsidR="00003DFB" w:rsidRDefault="00003DFB" w:rsidP="00003DFB">
            <w:pPr>
              <w:jc w:val="left"/>
              <w:rPr>
                <w:color w:val="000000"/>
              </w:rPr>
            </w:pPr>
          </w:p>
        </w:tc>
        <w:tc>
          <w:tcPr>
            <w:tcW w:w="1647" w:type="dxa"/>
            <w:shd w:val="clear" w:color="auto" w:fill="FFFFFF"/>
          </w:tcPr>
          <w:p w14:paraId="342B96BB" w14:textId="77777777" w:rsidR="00003DFB" w:rsidRPr="00412367" w:rsidRDefault="00003DFB" w:rsidP="00003DFB">
            <w:pPr>
              <w:jc w:val="left"/>
              <w:rPr>
                <w:color w:val="000000"/>
                <w:lang w:val="en-US"/>
                <w:rPrChange w:id="1253" w:author="Huke, Juan (extern)" w:date="2024-05-22T18:34:00Z">
                  <w:rPr>
                    <w:color w:val="000000"/>
                  </w:rPr>
                </w:rPrChange>
              </w:rPr>
            </w:pPr>
            <w:r w:rsidRPr="00412367">
              <w:rPr>
                <w:color w:val="000000"/>
                <w:lang w:val="en-US"/>
                <w:rPrChange w:id="1254" w:author="Huke, Juan (extern)" w:date="2024-05-22T18:34:00Z">
                  <w:rPr>
                    <w:color w:val="000000"/>
                  </w:rPr>
                </w:rPrChange>
              </w:rPr>
              <w:t>XX_C_CONTRACT_LGDS_CR_ABS</w:t>
            </w:r>
          </w:p>
        </w:tc>
        <w:tc>
          <w:tcPr>
            <w:tcW w:w="1647" w:type="dxa"/>
            <w:shd w:val="clear" w:color="auto" w:fill="FFFFFF"/>
          </w:tcPr>
          <w:p w14:paraId="07426186" w14:textId="77777777" w:rsidR="00003DFB" w:rsidRPr="00412367" w:rsidRDefault="00003DFB" w:rsidP="00003DFB">
            <w:pPr>
              <w:jc w:val="left"/>
              <w:rPr>
                <w:color w:val="000000"/>
                <w:lang w:val="en-US"/>
                <w:rPrChange w:id="1255" w:author="Huke, Juan (extern)" w:date="2024-05-22T18:34:00Z">
                  <w:rPr>
                    <w:color w:val="000000"/>
                  </w:rPr>
                </w:rPrChange>
              </w:rPr>
            </w:pPr>
            <w:r w:rsidRPr="00412367">
              <w:rPr>
                <w:color w:val="000000"/>
                <w:lang w:val="en-US"/>
                <w:rPrChange w:id="1256" w:author="Huke, Juan (extern)" w:date="2024-05-22T18:34:00Z">
                  <w:rPr>
                    <w:color w:val="000000"/>
                  </w:rPr>
                </w:rPrChange>
              </w:rPr>
              <w:t>XX_CONV_FACT_ABS_P</w:t>
            </w:r>
          </w:p>
        </w:tc>
        <w:tc>
          <w:tcPr>
            <w:tcW w:w="1647" w:type="dxa"/>
            <w:shd w:val="clear" w:color="auto" w:fill="FFFFFF"/>
          </w:tcPr>
          <w:p w14:paraId="18A40023" w14:textId="77777777" w:rsidR="00003DFB" w:rsidRDefault="00003DFB" w:rsidP="00003DFB">
            <w:pPr>
              <w:jc w:val="left"/>
              <w:rPr>
                <w:color w:val="000000"/>
              </w:rPr>
            </w:pPr>
            <w:r>
              <w:rPr>
                <w:color w:val="000000"/>
              </w:rPr>
              <w:t>NUMBER(16,13)</w:t>
            </w:r>
          </w:p>
        </w:tc>
        <w:tc>
          <w:tcPr>
            <w:tcW w:w="2906" w:type="dxa"/>
            <w:tcBorders>
              <w:top w:val="nil"/>
              <w:bottom w:val="single" w:sz="4" w:space="0" w:color="auto"/>
            </w:tcBorders>
            <w:shd w:val="clear" w:color="auto" w:fill="FFFFFF"/>
          </w:tcPr>
          <w:p w14:paraId="66A609D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AD56A9C" w14:textId="77777777" w:rsidR="00003DFB" w:rsidRDefault="00003DFB" w:rsidP="00003DFB">
            <w:pPr>
              <w:jc w:val="left"/>
              <w:rPr>
                <w:color w:val="000000"/>
              </w:rPr>
            </w:pPr>
          </w:p>
        </w:tc>
      </w:tr>
      <w:tr w:rsidR="00003DFB" w:rsidRPr="00003DFB" w14:paraId="4C33BF64" w14:textId="77777777" w:rsidTr="00003DFB">
        <w:trPr>
          <w:trHeight w:val="449"/>
        </w:trPr>
        <w:tc>
          <w:tcPr>
            <w:tcW w:w="550" w:type="dxa"/>
            <w:tcBorders>
              <w:top w:val="single" w:sz="4" w:space="0" w:color="auto"/>
              <w:bottom w:val="nil"/>
            </w:tcBorders>
            <w:shd w:val="clear" w:color="auto" w:fill="FFFFFF"/>
          </w:tcPr>
          <w:p w14:paraId="79373EA1" w14:textId="77777777" w:rsidR="00003DFB" w:rsidRDefault="00003DFB" w:rsidP="00003DFB">
            <w:pPr>
              <w:jc w:val="left"/>
              <w:rPr>
                <w:color w:val="000000"/>
              </w:rPr>
            </w:pPr>
            <w:r>
              <w:rPr>
                <w:color w:val="000000"/>
              </w:rPr>
              <w:t>55</w:t>
            </w:r>
          </w:p>
        </w:tc>
        <w:tc>
          <w:tcPr>
            <w:tcW w:w="1646" w:type="dxa"/>
            <w:tcBorders>
              <w:top w:val="single" w:sz="4" w:space="0" w:color="auto"/>
              <w:bottom w:val="nil"/>
            </w:tcBorders>
            <w:shd w:val="clear" w:color="auto" w:fill="FFFFFF"/>
          </w:tcPr>
          <w:p w14:paraId="576A984E" w14:textId="77777777" w:rsidR="00003DFB" w:rsidRDefault="00003DFB" w:rsidP="00003DFB">
            <w:pPr>
              <w:jc w:val="left"/>
              <w:rPr>
                <w:color w:val="000000"/>
              </w:rPr>
            </w:pPr>
            <w:r>
              <w:rPr>
                <w:color w:val="000000"/>
              </w:rPr>
              <w:t>B431</w:t>
            </w:r>
          </w:p>
        </w:tc>
        <w:tc>
          <w:tcPr>
            <w:tcW w:w="1647" w:type="dxa"/>
            <w:tcBorders>
              <w:top w:val="single" w:sz="4" w:space="0" w:color="auto"/>
              <w:bottom w:val="nil"/>
            </w:tcBorders>
            <w:shd w:val="clear" w:color="auto" w:fill="FFFFFF"/>
          </w:tcPr>
          <w:p w14:paraId="2F61BEE1" w14:textId="77777777" w:rsidR="00003DFB" w:rsidRDefault="00003DFB" w:rsidP="00003DFB">
            <w:pPr>
              <w:jc w:val="left"/>
              <w:rPr>
                <w:color w:val="000000"/>
              </w:rPr>
            </w:pPr>
            <w:r>
              <w:rPr>
                <w:color w:val="000000"/>
              </w:rPr>
              <w:t>double</w:t>
            </w:r>
          </w:p>
        </w:tc>
        <w:tc>
          <w:tcPr>
            <w:tcW w:w="1647" w:type="dxa"/>
            <w:shd w:val="clear" w:color="auto" w:fill="FFFFFF"/>
          </w:tcPr>
          <w:p w14:paraId="53E48FB5" w14:textId="77777777" w:rsidR="00003DFB" w:rsidRDefault="00003DFB" w:rsidP="00003DFB">
            <w:pPr>
              <w:jc w:val="left"/>
              <w:rPr>
                <w:color w:val="000000"/>
              </w:rPr>
            </w:pPr>
            <w:r>
              <w:rPr>
                <w:color w:val="000000"/>
              </w:rPr>
              <w:t>POSITION</w:t>
            </w:r>
          </w:p>
        </w:tc>
        <w:tc>
          <w:tcPr>
            <w:tcW w:w="1647" w:type="dxa"/>
            <w:shd w:val="clear" w:color="auto" w:fill="FFFFFF"/>
          </w:tcPr>
          <w:p w14:paraId="026A0805" w14:textId="77777777" w:rsidR="00003DFB" w:rsidRDefault="00003DFB" w:rsidP="00003DFB">
            <w:pPr>
              <w:jc w:val="left"/>
              <w:rPr>
                <w:color w:val="000000"/>
              </w:rPr>
            </w:pPr>
            <w:r>
              <w:rPr>
                <w:color w:val="000000"/>
              </w:rPr>
              <w:t>B603</w:t>
            </w:r>
          </w:p>
        </w:tc>
        <w:tc>
          <w:tcPr>
            <w:tcW w:w="1647" w:type="dxa"/>
            <w:shd w:val="clear" w:color="auto" w:fill="FFFFFF"/>
          </w:tcPr>
          <w:p w14:paraId="38C2658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4BEEC35" w14:textId="77777777" w:rsidR="00003DFB" w:rsidRDefault="00003DFB" w:rsidP="00003DFB">
            <w:pPr>
              <w:jc w:val="left"/>
              <w:rPr>
                <w:color w:val="000000"/>
              </w:rPr>
            </w:pPr>
            <w:r>
              <w:rPr>
                <w:color w:val="000000"/>
              </w:rPr>
              <w:t>Bewirtschaftung Cluster HGB</w:t>
            </w:r>
          </w:p>
          <w:p w14:paraId="7B785BC8" w14:textId="77777777" w:rsidR="00003DFB" w:rsidRDefault="00003DFB" w:rsidP="00003DFB">
            <w:pPr>
              <w:jc w:val="left"/>
              <w:rPr>
                <w:color w:val="000000"/>
              </w:rPr>
            </w:pPr>
            <w:r>
              <w:rPr>
                <w:color w:val="000000"/>
              </w:rPr>
              <w:t>keine Bewirtschaftung</w:t>
            </w:r>
          </w:p>
          <w:p w14:paraId="53660024" w14:textId="77777777" w:rsidR="00003DFB" w:rsidRDefault="00003DFB" w:rsidP="00003DFB">
            <w:pPr>
              <w:jc w:val="left"/>
              <w:rPr>
                <w:color w:val="000000"/>
              </w:rPr>
            </w:pPr>
          </w:p>
          <w:p w14:paraId="0B2041EB" w14:textId="77777777" w:rsidR="00003DFB" w:rsidRDefault="00003DFB" w:rsidP="00003DFB">
            <w:pPr>
              <w:jc w:val="left"/>
              <w:rPr>
                <w:color w:val="000000"/>
              </w:rPr>
            </w:pPr>
            <w:r>
              <w:rPr>
                <w:color w:val="000000"/>
              </w:rPr>
              <w:t>Bewirtschaftung Cluster IFRS</w:t>
            </w:r>
          </w:p>
          <w:p w14:paraId="6F8D89DE" w14:textId="77777777" w:rsidR="00003DFB" w:rsidRDefault="00003DFB" w:rsidP="00003DFB">
            <w:pPr>
              <w:jc w:val="left"/>
              <w:rPr>
                <w:color w:val="000000"/>
              </w:rPr>
            </w:pPr>
          </w:p>
          <w:p w14:paraId="23EEFE04" w14:textId="77777777" w:rsidR="00003DFB" w:rsidRPr="00AA394B" w:rsidRDefault="00003DFB" w:rsidP="00003DFB">
            <w:pPr>
              <w:jc w:val="left"/>
              <w:rPr>
                <w:color w:val="000000"/>
                <w:lang w:val="en-US"/>
                <w:rPrChange w:id="1257" w:author="Huke, Juan (extern)" w:date="2024-05-22T19:26:00Z">
                  <w:rPr>
                    <w:color w:val="000000"/>
                  </w:rPr>
                </w:rPrChange>
              </w:rPr>
            </w:pPr>
            <w:r w:rsidRPr="00AA394B">
              <w:rPr>
                <w:color w:val="000000"/>
                <w:lang w:val="en-US"/>
                <w:rPrChange w:id="1258" w:author="Huke, Juan (extern)" w:date="2024-05-22T19:26:00Z">
                  <w:rPr>
                    <w:color w:val="000000"/>
                  </w:rPr>
                </w:rPrChange>
              </w:rPr>
              <w:lastRenderedPageBreak/>
              <w:t xml:space="preserve">if B603 != 'T' and XX_CONTRACT is not NULL </w:t>
            </w:r>
          </w:p>
          <w:p w14:paraId="22939661" w14:textId="77777777" w:rsidR="00003DFB" w:rsidRPr="00412367" w:rsidRDefault="00003DFB" w:rsidP="00003DFB">
            <w:pPr>
              <w:jc w:val="left"/>
              <w:rPr>
                <w:color w:val="000000"/>
                <w:lang w:val="en-US"/>
                <w:rPrChange w:id="1259" w:author="Huke, Juan (extern)" w:date="2024-05-22T18:34:00Z">
                  <w:rPr>
                    <w:color w:val="000000"/>
                  </w:rPr>
                </w:rPrChange>
              </w:rPr>
            </w:pPr>
            <w:r w:rsidRPr="00412367">
              <w:rPr>
                <w:color w:val="000000"/>
                <w:lang w:val="en-US"/>
                <w:rPrChange w:id="1260" w:author="Huke, Juan (extern)" w:date="2024-05-22T18:34:00Z">
                  <w:rPr>
                    <w:color w:val="000000"/>
                  </w:rPr>
                </w:rPrChange>
              </w:rPr>
              <w:t>then (if XX_ABS_APPROACH_IND = 'SEC-IRBA'</w:t>
            </w:r>
          </w:p>
          <w:p w14:paraId="12FCC030" w14:textId="77777777" w:rsidR="00003DFB" w:rsidRPr="00412367" w:rsidRDefault="00003DFB" w:rsidP="00003DFB">
            <w:pPr>
              <w:jc w:val="left"/>
              <w:rPr>
                <w:color w:val="000000"/>
                <w:lang w:val="en-US"/>
                <w:rPrChange w:id="1261" w:author="Huke, Juan (extern)" w:date="2024-05-22T18:34:00Z">
                  <w:rPr>
                    <w:color w:val="000000"/>
                  </w:rPr>
                </w:rPrChange>
              </w:rPr>
            </w:pPr>
            <w:r w:rsidRPr="00412367">
              <w:rPr>
                <w:color w:val="000000"/>
                <w:lang w:val="en-US"/>
                <w:rPrChange w:id="1262" w:author="Huke, Juan (extern)" w:date="2024-05-22T18:34:00Z">
                  <w:rPr>
                    <w:color w:val="000000"/>
                  </w:rPr>
                </w:rPrChange>
              </w:rPr>
              <w:t>then round((XX_CONV_FACT_ABS_P / 100),2) else NULL)</w:t>
            </w:r>
          </w:p>
          <w:p w14:paraId="0565A6B7"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7B97394" w14:textId="77777777" w:rsidR="00003DFB" w:rsidRDefault="00003DFB" w:rsidP="00003DFB">
            <w:pPr>
              <w:jc w:val="left"/>
              <w:rPr>
                <w:color w:val="000000"/>
              </w:rPr>
            </w:pPr>
            <w:r>
              <w:rPr>
                <w:color w:val="000000"/>
              </w:rPr>
              <w:lastRenderedPageBreak/>
              <w:t>CCF Verbriefungsframework IRB</w:t>
            </w:r>
          </w:p>
          <w:p w14:paraId="1093B7FB" w14:textId="77777777" w:rsidR="00003DFB" w:rsidRDefault="00003DFB" w:rsidP="00003DFB">
            <w:pPr>
              <w:jc w:val="left"/>
              <w:rPr>
                <w:color w:val="000000"/>
              </w:rPr>
            </w:pPr>
          </w:p>
          <w:p w14:paraId="0E05C90A" w14:textId="77777777" w:rsidR="00003DFB" w:rsidRDefault="00003DFB" w:rsidP="00003DFB">
            <w:pPr>
              <w:jc w:val="left"/>
              <w:rPr>
                <w:color w:val="000000"/>
              </w:rPr>
            </w:pPr>
            <w:r>
              <w:rPr>
                <w:color w:val="000000"/>
              </w:rPr>
              <w:t xml:space="preserve">XX_CONV_FACT_ABS_P=ABS Konversionsfaktor gem. </w:t>
            </w:r>
            <w:r>
              <w:rPr>
                <w:color w:val="000000"/>
              </w:rPr>
              <w:lastRenderedPageBreak/>
              <w:t>SolvV § 239 (2), § 247 bzw. § 252 (2)  </w:t>
            </w:r>
          </w:p>
          <w:p w14:paraId="0EFE4899" w14:textId="77777777" w:rsidR="00003DFB" w:rsidRDefault="00003DFB" w:rsidP="00003DFB">
            <w:pPr>
              <w:jc w:val="left"/>
              <w:rPr>
                <w:color w:val="000000"/>
              </w:rPr>
            </w:pPr>
            <w:r>
              <w:rPr>
                <w:color w:val="000000"/>
              </w:rPr>
              <w:t>XX_ABS_APPROACH_IND=Verbriefungsansatz</w:t>
            </w:r>
          </w:p>
        </w:tc>
      </w:tr>
      <w:tr w:rsidR="00003DFB" w:rsidRPr="00003DFB" w14:paraId="56EB5FAC" w14:textId="77777777" w:rsidTr="00003DFB">
        <w:trPr>
          <w:trHeight w:val="449"/>
        </w:trPr>
        <w:tc>
          <w:tcPr>
            <w:tcW w:w="550" w:type="dxa"/>
            <w:tcBorders>
              <w:top w:val="nil"/>
              <w:bottom w:val="nil"/>
            </w:tcBorders>
            <w:shd w:val="clear" w:color="auto" w:fill="FFFFFF"/>
          </w:tcPr>
          <w:p w14:paraId="784246CD" w14:textId="77777777" w:rsidR="00003DFB" w:rsidRDefault="00003DFB" w:rsidP="00003DFB">
            <w:pPr>
              <w:jc w:val="left"/>
              <w:rPr>
                <w:color w:val="000000"/>
              </w:rPr>
            </w:pPr>
          </w:p>
        </w:tc>
        <w:tc>
          <w:tcPr>
            <w:tcW w:w="1646" w:type="dxa"/>
            <w:tcBorders>
              <w:top w:val="nil"/>
              <w:bottom w:val="nil"/>
            </w:tcBorders>
            <w:shd w:val="clear" w:color="auto" w:fill="FFFFFF"/>
          </w:tcPr>
          <w:p w14:paraId="21A320C2" w14:textId="77777777" w:rsidR="00003DFB" w:rsidRDefault="00003DFB" w:rsidP="00003DFB">
            <w:pPr>
              <w:jc w:val="left"/>
              <w:rPr>
                <w:color w:val="000000"/>
              </w:rPr>
            </w:pPr>
          </w:p>
        </w:tc>
        <w:tc>
          <w:tcPr>
            <w:tcW w:w="1647" w:type="dxa"/>
            <w:tcBorders>
              <w:top w:val="nil"/>
              <w:bottom w:val="nil"/>
            </w:tcBorders>
            <w:shd w:val="clear" w:color="auto" w:fill="FFFFFF"/>
          </w:tcPr>
          <w:p w14:paraId="0A2C76BD" w14:textId="77777777" w:rsidR="00003DFB" w:rsidRDefault="00003DFB" w:rsidP="00003DFB">
            <w:pPr>
              <w:jc w:val="left"/>
              <w:rPr>
                <w:color w:val="000000"/>
              </w:rPr>
            </w:pPr>
          </w:p>
        </w:tc>
        <w:tc>
          <w:tcPr>
            <w:tcW w:w="1647" w:type="dxa"/>
            <w:shd w:val="clear" w:color="auto" w:fill="FFFFFF"/>
          </w:tcPr>
          <w:p w14:paraId="66D3F657" w14:textId="77777777" w:rsidR="00003DFB" w:rsidRPr="00412367" w:rsidRDefault="00003DFB" w:rsidP="00003DFB">
            <w:pPr>
              <w:jc w:val="left"/>
              <w:rPr>
                <w:color w:val="000000"/>
                <w:lang w:val="en-US"/>
                <w:rPrChange w:id="1263" w:author="Huke, Juan (extern)" w:date="2024-05-22T18:34:00Z">
                  <w:rPr>
                    <w:color w:val="000000"/>
                  </w:rPr>
                </w:rPrChange>
              </w:rPr>
            </w:pPr>
            <w:r w:rsidRPr="00412367">
              <w:rPr>
                <w:color w:val="000000"/>
                <w:lang w:val="en-US"/>
                <w:rPrChange w:id="1264" w:author="Huke, Juan (extern)" w:date="2024-05-22T18:34:00Z">
                  <w:rPr>
                    <w:color w:val="000000"/>
                  </w:rPr>
                </w:rPrChange>
              </w:rPr>
              <w:t>XX_C_CONTRACT_LGDS_CR_ABS</w:t>
            </w:r>
          </w:p>
        </w:tc>
        <w:tc>
          <w:tcPr>
            <w:tcW w:w="1647" w:type="dxa"/>
            <w:shd w:val="clear" w:color="auto" w:fill="FFFFFF"/>
          </w:tcPr>
          <w:p w14:paraId="6C9E64F5" w14:textId="77777777" w:rsidR="00003DFB" w:rsidRDefault="00003DFB" w:rsidP="00003DFB">
            <w:pPr>
              <w:jc w:val="left"/>
              <w:rPr>
                <w:color w:val="000000"/>
              </w:rPr>
            </w:pPr>
            <w:r>
              <w:rPr>
                <w:color w:val="000000"/>
              </w:rPr>
              <w:t>XX_ABS_APPROACH_IND</w:t>
            </w:r>
          </w:p>
        </w:tc>
        <w:tc>
          <w:tcPr>
            <w:tcW w:w="1647" w:type="dxa"/>
            <w:shd w:val="clear" w:color="auto" w:fill="FFFFFF"/>
          </w:tcPr>
          <w:p w14:paraId="139406CA"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0D5298F" w14:textId="77777777" w:rsidR="00003DFB" w:rsidRDefault="00003DFB" w:rsidP="00003DFB">
            <w:pPr>
              <w:jc w:val="left"/>
              <w:rPr>
                <w:color w:val="000000"/>
              </w:rPr>
            </w:pPr>
          </w:p>
        </w:tc>
        <w:tc>
          <w:tcPr>
            <w:tcW w:w="2906" w:type="dxa"/>
            <w:tcBorders>
              <w:top w:val="nil"/>
              <w:bottom w:val="nil"/>
            </w:tcBorders>
            <w:shd w:val="clear" w:color="auto" w:fill="FFFFFF"/>
          </w:tcPr>
          <w:p w14:paraId="7CA812EF" w14:textId="77777777" w:rsidR="00003DFB" w:rsidRDefault="00003DFB" w:rsidP="00003DFB">
            <w:pPr>
              <w:jc w:val="left"/>
              <w:rPr>
                <w:color w:val="000000"/>
              </w:rPr>
            </w:pPr>
          </w:p>
        </w:tc>
      </w:tr>
      <w:tr w:rsidR="00003DFB" w:rsidRPr="00003DFB" w14:paraId="72C9594E" w14:textId="77777777" w:rsidTr="00003DFB">
        <w:trPr>
          <w:trHeight w:val="449"/>
        </w:trPr>
        <w:tc>
          <w:tcPr>
            <w:tcW w:w="550" w:type="dxa"/>
            <w:tcBorders>
              <w:top w:val="nil"/>
              <w:bottom w:val="nil"/>
            </w:tcBorders>
            <w:shd w:val="clear" w:color="auto" w:fill="FFFFFF"/>
          </w:tcPr>
          <w:p w14:paraId="1EC22546" w14:textId="77777777" w:rsidR="00003DFB" w:rsidRDefault="00003DFB" w:rsidP="00003DFB">
            <w:pPr>
              <w:jc w:val="left"/>
              <w:rPr>
                <w:color w:val="000000"/>
              </w:rPr>
            </w:pPr>
          </w:p>
        </w:tc>
        <w:tc>
          <w:tcPr>
            <w:tcW w:w="1646" w:type="dxa"/>
            <w:tcBorders>
              <w:top w:val="nil"/>
              <w:bottom w:val="nil"/>
            </w:tcBorders>
            <w:shd w:val="clear" w:color="auto" w:fill="FFFFFF"/>
          </w:tcPr>
          <w:p w14:paraId="191CB577" w14:textId="77777777" w:rsidR="00003DFB" w:rsidRDefault="00003DFB" w:rsidP="00003DFB">
            <w:pPr>
              <w:jc w:val="left"/>
              <w:rPr>
                <w:color w:val="000000"/>
              </w:rPr>
            </w:pPr>
          </w:p>
        </w:tc>
        <w:tc>
          <w:tcPr>
            <w:tcW w:w="1647" w:type="dxa"/>
            <w:tcBorders>
              <w:top w:val="nil"/>
              <w:bottom w:val="nil"/>
            </w:tcBorders>
            <w:shd w:val="clear" w:color="auto" w:fill="FFFFFF"/>
          </w:tcPr>
          <w:p w14:paraId="7D6A5132" w14:textId="77777777" w:rsidR="00003DFB" w:rsidRDefault="00003DFB" w:rsidP="00003DFB">
            <w:pPr>
              <w:jc w:val="left"/>
              <w:rPr>
                <w:color w:val="000000"/>
              </w:rPr>
            </w:pPr>
          </w:p>
        </w:tc>
        <w:tc>
          <w:tcPr>
            <w:tcW w:w="1647" w:type="dxa"/>
            <w:shd w:val="clear" w:color="auto" w:fill="FFFFFF"/>
          </w:tcPr>
          <w:p w14:paraId="72B9E97E" w14:textId="77777777" w:rsidR="00003DFB" w:rsidRPr="00412367" w:rsidRDefault="00003DFB" w:rsidP="00003DFB">
            <w:pPr>
              <w:jc w:val="left"/>
              <w:rPr>
                <w:color w:val="000000"/>
                <w:lang w:val="en-US"/>
                <w:rPrChange w:id="1265" w:author="Huke, Juan (extern)" w:date="2024-05-22T18:34:00Z">
                  <w:rPr>
                    <w:color w:val="000000"/>
                  </w:rPr>
                </w:rPrChange>
              </w:rPr>
            </w:pPr>
            <w:r w:rsidRPr="00412367">
              <w:rPr>
                <w:color w:val="000000"/>
                <w:lang w:val="en-US"/>
                <w:rPrChange w:id="1266" w:author="Huke, Juan (extern)" w:date="2024-05-22T18:34:00Z">
                  <w:rPr>
                    <w:color w:val="000000"/>
                  </w:rPr>
                </w:rPrChange>
              </w:rPr>
              <w:t>XX_C_CONTRACT_LGDS_CR_ABS</w:t>
            </w:r>
          </w:p>
        </w:tc>
        <w:tc>
          <w:tcPr>
            <w:tcW w:w="1647" w:type="dxa"/>
            <w:shd w:val="clear" w:color="auto" w:fill="FFFFFF"/>
          </w:tcPr>
          <w:p w14:paraId="613F6A34" w14:textId="77777777" w:rsidR="00003DFB" w:rsidRDefault="00003DFB" w:rsidP="00003DFB">
            <w:pPr>
              <w:jc w:val="left"/>
              <w:rPr>
                <w:color w:val="000000"/>
              </w:rPr>
            </w:pPr>
            <w:r>
              <w:rPr>
                <w:color w:val="000000"/>
              </w:rPr>
              <w:t>XX_CONTRACT</w:t>
            </w:r>
          </w:p>
        </w:tc>
        <w:tc>
          <w:tcPr>
            <w:tcW w:w="1647" w:type="dxa"/>
            <w:shd w:val="clear" w:color="auto" w:fill="FFFFFF"/>
          </w:tcPr>
          <w:p w14:paraId="58DA283A"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4462305" w14:textId="77777777" w:rsidR="00003DFB" w:rsidRDefault="00003DFB" w:rsidP="00003DFB">
            <w:pPr>
              <w:jc w:val="left"/>
              <w:rPr>
                <w:color w:val="000000"/>
              </w:rPr>
            </w:pPr>
          </w:p>
        </w:tc>
        <w:tc>
          <w:tcPr>
            <w:tcW w:w="2906" w:type="dxa"/>
            <w:tcBorders>
              <w:top w:val="nil"/>
              <w:bottom w:val="nil"/>
            </w:tcBorders>
            <w:shd w:val="clear" w:color="auto" w:fill="FFFFFF"/>
          </w:tcPr>
          <w:p w14:paraId="51BA4A83" w14:textId="77777777" w:rsidR="00003DFB" w:rsidRDefault="00003DFB" w:rsidP="00003DFB">
            <w:pPr>
              <w:jc w:val="left"/>
              <w:rPr>
                <w:color w:val="000000"/>
              </w:rPr>
            </w:pPr>
          </w:p>
        </w:tc>
      </w:tr>
      <w:tr w:rsidR="00003DFB" w:rsidRPr="00003DFB" w14:paraId="74FB0229" w14:textId="77777777" w:rsidTr="00003DFB">
        <w:trPr>
          <w:trHeight w:val="449"/>
        </w:trPr>
        <w:tc>
          <w:tcPr>
            <w:tcW w:w="550" w:type="dxa"/>
            <w:tcBorders>
              <w:top w:val="nil"/>
              <w:bottom w:val="single" w:sz="4" w:space="0" w:color="auto"/>
            </w:tcBorders>
            <w:shd w:val="clear" w:color="auto" w:fill="FFFFFF"/>
          </w:tcPr>
          <w:p w14:paraId="3173FDB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9DA5E5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961A377" w14:textId="77777777" w:rsidR="00003DFB" w:rsidRDefault="00003DFB" w:rsidP="00003DFB">
            <w:pPr>
              <w:jc w:val="left"/>
              <w:rPr>
                <w:color w:val="000000"/>
              </w:rPr>
            </w:pPr>
          </w:p>
        </w:tc>
        <w:tc>
          <w:tcPr>
            <w:tcW w:w="1647" w:type="dxa"/>
            <w:shd w:val="clear" w:color="auto" w:fill="FFFFFF"/>
          </w:tcPr>
          <w:p w14:paraId="11C8FC1A" w14:textId="77777777" w:rsidR="00003DFB" w:rsidRPr="00412367" w:rsidRDefault="00003DFB" w:rsidP="00003DFB">
            <w:pPr>
              <w:jc w:val="left"/>
              <w:rPr>
                <w:color w:val="000000"/>
                <w:lang w:val="en-US"/>
                <w:rPrChange w:id="1267" w:author="Huke, Juan (extern)" w:date="2024-05-22T18:34:00Z">
                  <w:rPr>
                    <w:color w:val="000000"/>
                  </w:rPr>
                </w:rPrChange>
              </w:rPr>
            </w:pPr>
            <w:r w:rsidRPr="00412367">
              <w:rPr>
                <w:color w:val="000000"/>
                <w:lang w:val="en-US"/>
                <w:rPrChange w:id="1268" w:author="Huke, Juan (extern)" w:date="2024-05-22T18:34:00Z">
                  <w:rPr>
                    <w:color w:val="000000"/>
                  </w:rPr>
                </w:rPrChange>
              </w:rPr>
              <w:t>XX_C_CONTRACT_LGDS_CR_ABS</w:t>
            </w:r>
          </w:p>
        </w:tc>
        <w:tc>
          <w:tcPr>
            <w:tcW w:w="1647" w:type="dxa"/>
            <w:shd w:val="clear" w:color="auto" w:fill="FFFFFF"/>
          </w:tcPr>
          <w:p w14:paraId="667C2C30" w14:textId="77777777" w:rsidR="00003DFB" w:rsidRPr="00412367" w:rsidRDefault="00003DFB" w:rsidP="00003DFB">
            <w:pPr>
              <w:jc w:val="left"/>
              <w:rPr>
                <w:color w:val="000000"/>
                <w:lang w:val="en-US"/>
                <w:rPrChange w:id="1269" w:author="Huke, Juan (extern)" w:date="2024-05-22T18:34:00Z">
                  <w:rPr>
                    <w:color w:val="000000"/>
                  </w:rPr>
                </w:rPrChange>
              </w:rPr>
            </w:pPr>
            <w:r w:rsidRPr="00412367">
              <w:rPr>
                <w:color w:val="000000"/>
                <w:lang w:val="en-US"/>
                <w:rPrChange w:id="1270" w:author="Huke, Juan (extern)" w:date="2024-05-22T18:34:00Z">
                  <w:rPr>
                    <w:color w:val="000000"/>
                  </w:rPr>
                </w:rPrChange>
              </w:rPr>
              <w:t>XX_CONV_FACT_ABS_P</w:t>
            </w:r>
          </w:p>
        </w:tc>
        <w:tc>
          <w:tcPr>
            <w:tcW w:w="1647" w:type="dxa"/>
            <w:shd w:val="clear" w:color="auto" w:fill="FFFFFF"/>
          </w:tcPr>
          <w:p w14:paraId="44B816DD" w14:textId="77777777" w:rsidR="00003DFB" w:rsidRDefault="00003DFB" w:rsidP="00003DFB">
            <w:pPr>
              <w:jc w:val="left"/>
              <w:rPr>
                <w:color w:val="000000"/>
              </w:rPr>
            </w:pPr>
            <w:r>
              <w:rPr>
                <w:color w:val="000000"/>
              </w:rPr>
              <w:t>NUMBER(16,13)</w:t>
            </w:r>
          </w:p>
        </w:tc>
        <w:tc>
          <w:tcPr>
            <w:tcW w:w="2906" w:type="dxa"/>
            <w:tcBorders>
              <w:top w:val="nil"/>
              <w:bottom w:val="single" w:sz="4" w:space="0" w:color="auto"/>
            </w:tcBorders>
            <w:shd w:val="clear" w:color="auto" w:fill="FFFFFF"/>
          </w:tcPr>
          <w:p w14:paraId="6551E59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1E0B7E2" w14:textId="77777777" w:rsidR="00003DFB" w:rsidRDefault="00003DFB" w:rsidP="00003DFB">
            <w:pPr>
              <w:jc w:val="left"/>
              <w:rPr>
                <w:color w:val="000000"/>
              </w:rPr>
            </w:pPr>
          </w:p>
        </w:tc>
      </w:tr>
      <w:tr w:rsidR="00003DFB" w:rsidRPr="00003DFB" w14:paraId="17FC75CA" w14:textId="77777777" w:rsidTr="00003DFB">
        <w:trPr>
          <w:trHeight w:val="449"/>
        </w:trPr>
        <w:tc>
          <w:tcPr>
            <w:tcW w:w="550" w:type="dxa"/>
            <w:tcBorders>
              <w:top w:val="single" w:sz="4" w:space="0" w:color="auto"/>
              <w:bottom w:val="nil"/>
            </w:tcBorders>
            <w:shd w:val="clear" w:color="auto" w:fill="FFFFFF"/>
          </w:tcPr>
          <w:p w14:paraId="5C8ECD6A" w14:textId="77777777" w:rsidR="00003DFB" w:rsidRDefault="00003DFB" w:rsidP="00003DFB">
            <w:pPr>
              <w:jc w:val="left"/>
              <w:rPr>
                <w:color w:val="000000"/>
              </w:rPr>
            </w:pPr>
            <w:r>
              <w:rPr>
                <w:color w:val="000000"/>
              </w:rPr>
              <w:t>56</w:t>
            </w:r>
          </w:p>
        </w:tc>
        <w:tc>
          <w:tcPr>
            <w:tcW w:w="1646" w:type="dxa"/>
            <w:tcBorders>
              <w:top w:val="single" w:sz="4" w:space="0" w:color="auto"/>
              <w:bottom w:val="nil"/>
            </w:tcBorders>
            <w:shd w:val="clear" w:color="auto" w:fill="FFFFFF"/>
          </w:tcPr>
          <w:p w14:paraId="6D6B3259" w14:textId="77777777" w:rsidR="00003DFB" w:rsidRDefault="00003DFB" w:rsidP="00003DFB">
            <w:pPr>
              <w:jc w:val="left"/>
              <w:rPr>
                <w:color w:val="000000"/>
              </w:rPr>
            </w:pPr>
            <w:r>
              <w:rPr>
                <w:color w:val="000000"/>
              </w:rPr>
              <w:t>B432</w:t>
            </w:r>
          </w:p>
        </w:tc>
        <w:tc>
          <w:tcPr>
            <w:tcW w:w="1647" w:type="dxa"/>
            <w:tcBorders>
              <w:top w:val="single" w:sz="4" w:space="0" w:color="auto"/>
              <w:bottom w:val="nil"/>
            </w:tcBorders>
            <w:shd w:val="clear" w:color="auto" w:fill="FFFFFF"/>
          </w:tcPr>
          <w:p w14:paraId="44776E2D" w14:textId="77777777" w:rsidR="00003DFB" w:rsidRDefault="00003DFB" w:rsidP="00003DFB">
            <w:pPr>
              <w:jc w:val="left"/>
              <w:rPr>
                <w:color w:val="000000"/>
              </w:rPr>
            </w:pPr>
            <w:r>
              <w:rPr>
                <w:color w:val="000000"/>
              </w:rPr>
              <w:t>double</w:t>
            </w:r>
          </w:p>
        </w:tc>
        <w:tc>
          <w:tcPr>
            <w:tcW w:w="1647" w:type="dxa"/>
            <w:shd w:val="clear" w:color="auto" w:fill="FFFFFF"/>
          </w:tcPr>
          <w:p w14:paraId="34CA9947" w14:textId="77777777" w:rsidR="00003DFB" w:rsidRDefault="00003DFB" w:rsidP="00003DFB">
            <w:pPr>
              <w:jc w:val="left"/>
              <w:rPr>
                <w:color w:val="000000"/>
              </w:rPr>
            </w:pPr>
            <w:r>
              <w:rPr>
                <w:color w:val="000000"/>
              </w:rPr>
              <w:t>POSITION</w:t>
            </w:r>
          </w:p>
        </w:tc>
        <w:tc>
          <w:tcPr>
            <w:tcW w:w="1647" w:type="dxa"/>
            <w:shd w:val="clear" w:color="auto" w:fill="FFFFFF"/>
          </w:tcPr>
          <w:p w14:paraId="5B6705F8" w14:textId="77777777" w:rsidR="00003DFB" w:rsidRDefault="00003DFB" w:rsidP="00003DFB">
            <w:pPr>
              <w:jc w:val="left"/>
              <w:rPr>
                <w:color w:val="000000"/>
              </w:rPr>
            </w:pPr>
            <w:r>
              <w:rPr>
                <w:color w:val="000000"/>
              </w:rPr>
              <w:t>B603</w:t>
            </w:r>
          </w:p>
        </w:tc>
        <w:tc>
          <w:tcPr>
            <w:tcW w:w="1647" w:type="dxa"/>
            <w:shd w:val="clear" w:color="auto" w:fill="FFFFFF"/>
          </w:tcPr>
          <w:p w14:paraId="1A5CD86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6E5E08B" w14:textId="77777777" w:rsidR="00003DFB" w:rsidRDefault="00003DFB" w:rsidP="00003DFB">
            <w:pPr>
              <w:jc w:val="left"/>
              <w:rPr>
                <w:color w:val="000000"/>
              </w:rPr>
            </w:pPr>
            <w:r>
              <w:rPr>
                <w:color w:val="000000"/>
              </w:rPr>
              <w:t>Bewirtschaftung Cluster HGB</w:t>
            </w:r>
          </w:p>
          <w:p w14:paraId="6BE4367F" w14:textId="77777777" w:rsidR="00003DFB" w:rsidRDefault="00003DFB" w:rsidP="00003DFB">
            <w:pPr>
              <w:jc w:val="left"/>
              <w:rPr>
                <w:color w:val="000000"/>
              </w:rPr>
            </w:pPr>
            <w:r>
              <w:rPr>
                <w:color w:val="000000"/>
              </w:rPr>
              <w:t>keine Bewirtschaftung</w:t>
            </w:r>
          </w:p>
          <w:p w14:paraId="2D0B85AC" w14:textId="77777777" w:rsidR="00003DFB" w:rsidRDefault="00003DFB" w:rsidP="00003DFB">
            <w:pPr>
              <w:jc w:val="left"/>
              <w:rPr>
                <w:color w:val="000000"/>
              </w:rPr>
            </w:pPr>
          </w:p>
          <w:p w14:paraId="2E13E1BD" w14:textId="77777777" w:rsidR="00003DFB" w:rsidRDefault="00003DFB" w:rsidP="00003DFB">
            <w:pPr>
              <w:jc w:val="left"/>
              <w:rPr>
                <w:color w:val="000000"/>
              </w:rPr>
            </w:pPr>
            <w:r>
              <w:rPr>
                <w:color w:val="000000"/>
              </w:rPr>
              <w:t>Bewirtschaftung Cluster IFRS</w:t>
            </w:r>
          </w:p>
          <w:p w14:paraId="4BC7E9B9" w14:textId="77777777" w:rsidR="00003DFB" w:rsidRDefault="00003DFB" w:rsidP="00003DFB">
            <w:pPr>
              <w:jc w:val="left"/>
              <w:rPr>
                <w:color w:val="000000"/>
              </w:rPr>
            </w:pPr>
          </w:p>
          <w:p w14:paraId="4F5E44C9" w14:textId="77777777" w:rsidR="00003DFB" w:rsidRPr="00AA394B" w:rsidRDefault="00003DFB" w:rsidP="00003DFB">
            <w:pPr>
              <w:jc w:val="left"/>
              <w:rPr>
                <w:color w:val="000000"/>
                <w:lang w:val="en-US"/>
                <w:rPrChange w:id="1271" w:author="Huke, Juan (extern)" w:date="2024-05-22T19:26:00Z">
                  <w:rPr>
                    <w:color w:val="000000"/>
                  </w:rPr>
                </w:rPrChange>
              </w:rPr>
            </w:pPr>
            <w:r w:rsidRPr="00AA394B">
              <w:rPr>
                <w:color w:val="000000"/>
                <w:lang w:val="en-US"/>
                <w:rPrChange w:id="1272" w:author="Huke, Juan (extern)" w:date="2024-05-22T19:26:00Z">
                  <w:rPr>
                    <w:color w:val="000000"/>
                  </w:rPr>
                </w:rPrChange>
              </w:rPr>
              <w:t xml:space="preserve">if B603 != 'T' and XX_CONTRACT is not NULL </w:t>
            </w:r>
          </w:p>
          <w:p w14:paraId="6E81A00B" w14:textId="77777777" w:rsidR="00003DFB" w:rsidRDefault="00003DFB" w:rsidP="00003DFB">
            <w:pPr>
              <w:jc w:val="left"/>
              <w:rPr>
                <w:color w:val="000000"/>
              </w:rPr>
            </w:pPr>
            <w:r w:rsidRPr="00412367">
              <w:rPr>
                <w:color w:val="000000"/>
                <w:lang w:val="en-US"/>
                <w:rPrChange w:id="1273" w:author="Huke, Juan (extern)" w:date="2024-05-22T18:34:00Z">
                  <w:rPr>
                    <w:color w:val="000000"/>
                  </w:rPr>
                </w:rPrChange>
              </w:rPr>
              <w:t xml:space="preserve">then (if XX_ABS_APPROACH_IND = 'SEC-IRBA' and </w:t>
            </w:r>
            <w:r w:rsidRPr="00412367">
              <w:rPr>
                <w:color w:val="000000"/>
                <w:lang w:val="en-US"/>
                <w:rPrChange w:id="1274" w:author="Huke, Juan (extern)" w:date="2024-05-22T18:34:00Z">
                  <w:rPr>
                    <w:color w:val="000000"/>
                  </w:rPr>
                </w:rPrChange>
              </w:rPr>
              <w:lastRenderedPageBreak/>
              <w:t xml:space="preserve">XX_RW_METH_IND != </w:t>
            </w:r>
            <w:r>
              <w:rPr>
                <w:color w:val="000000"/>
              </w:rPr>
              <w:t>'V'</w:t>
            </w:r>
          </w:p>
          <w:p w14:paraId="7DE5BBB4" w14:textId="77777777" w:rsidR="00003DFB" w:rsidRPr="00412367" w:rsidRDefault="00003DFB" w:rsidP="00003DFB">
            <w:pPr>
              <w:jc w:val="left"/>
              <w:rPr>
                <w:color w:val="000000"/>
                <w:lang w:val="en-US"/>
                <w:rPrChange w:id="1275" w:author="Huke, Juan (extern)" w:date="2024-05-22T18:34:00Z">
                  <w:rPr>
                    <w:color w:val="000000"/>
                  </w:rPr>
                </w:rPrChange>
              </w:rPr>
            </w:pPr>
            <w:r w:rsidRPr="00412367">
              <w:rPr>
                <w:color w:val="000000"/>
                <w:lang w:val="en-US"/>
                <w:rPrChange w:id="1276" w:author="Huke, Juan (extern)" w:date="2024-05-22T18:34:00Z">
                  <w:rPr>
                    <w:color w:val="000000"/>
                  </w:rPr>
                </w:rPrChange>
              </w:rPr>
              <w:t>then round(XX_ASSESS_BASIS_CLA,2) else 0)</w:t>
            </w:r>
          </w:p>
          <w:p w14:paraId="715EF661"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31EC92B" w14:textId="77777777" w:rsidR="00003DFB" w:rsidRDefault="00003DFB" w:rsidP="00003DFB">
            <w:pPr>
              <w:jc w:val="left"/>
              <w:rPr>
                <w:color w:val="000000"/>
              </w:rPr>
            </w:pPr>
            <w:r>
              <w:rPr>
                <w:color w:val="000000"/>
              </w:rPr>
              <w:lastRenderedPageBreak/>
              <w:t>Exposure Verbriefungsframework IRB</w:t>
            </w:r>
          </w:p>
          <w:p w14:paraId="2F18600C" w14:textId="77777777" w:rsidR="00003DFB" w:rsidRDefault="00003DFB" w:rsidP="00003DFB">
            <w:pPr>
              <w:jc w:val="left"/>
              <w:rPr>
                <w:color w:val="000000"/>
              </w:rPr>
            </w:pPr>
          </w:p>
          <w:p w14:paraId="552975A3" w14:textId="77777777" w:rsidR="00003DFB" w:rsidRDefault="00003DFB" w:rsidP="00003DFB">
            <w:pPr>
              <w:jc w:val="left"/>
              <w:rPr>
                <w:color w:val="000000"/>
              </w:rPr>
            </w:pPr>
            <w:r>
              <w:rPr>
                <w:color w:val="000000"/>
              </w:rPr>
              <w:t>XX_ASSESS_BASIS_CLA=Bemessungsgrundlage vor Anwendung von Kreditrisikominderungstechniken gem. SolvV</w:t>
            </w:r>
          </w:p>
          <w:p w14:paraId="3292E0C8" w14:textId="77777777" w:rsidR="00003DFB" w:rsidRDefault="00003DFB" w:rsidP="00003DFB">
            <w:pPr>
              <w:jc w:val="left"/>
              <w:rPr>
                <w:color w:val="000000"/>
              </w:rPr>
            </w:pPr>
            <w:r>
              <w:rPr>
                <w:color w:val="000000"/>
              </w:rPr>
              <w:t xml:space="preserve">XX_RW_METH_IND=Risikogewichtsverfahren, mit dem </w:t>
            </w:r>
            <w:r>
              <w:rPr>
                <w:color w:val="000000"/>
              </w:rPr>
              <w:lastRenderedPageBreak/>
              <w:t>das RW ermittelt wurde (V=Aufsichtliche Vorgabe bei Verstoß gegen § 18b KWG)</w:t>
            </w:r>
          </w:p>
          <w:p w14:paraId="47C62815" w14:textId="77777777" w:rsidR="00003DFB" w:rsidRDefault="00003DFB" w:rsidP="00003DFB">
            <w:pPr>
              <w:jc w:val="left"/>
              <w:rPr>
                <w:color w:val="000000"/>
              </w:rPr>
            </w:pPr>
            <w:r>
              <w:rPr>
                <w:color w:val="000000"/>
              </w:rPr>
              <w:t>XX_ABS_APPROACH_IND=Verbriefungsansatz</w:t>
            </w:r>
          </w:p>
        </w:tc>
      </w:tr>
      <w:tr w:rsidR="00003DFB" w:rsidRPr="00003DFB" w14:paraId="6A633A12" w14:textId="77777777" w:rsidTr="00003DFB">
        <w:trPr>
          <w:trHeight w:val="449"/>
        </w:trPr>
        <w:tc>
          <w:tcPr>
            <w:tcW w:w="550" w:type="dxa"/>
            <w:tcBorders>
              <w:top w:val="nil"/>
              <w:bottom w:val="nil"/>
            </w:tcBorders>
            <w:shd w:val="clear" w:color="auto" w:fill="FFFFFF"/>
          </w:tcPr>
          <w:p w14:paraId="4B3F76C9" w14:textId="77777777" w:rsidR="00003DFB" w:rsidRDefault="00003DFB" w:rsidP="00003DFB">
            <w:pPr>
              <w:jc w:val="left"/>
              <w:rPr>
                <w:color w:val="000000"/>
              </w:rPr>
            </w:pPr>
          </w:p>
        </w:tc>
        <w:tc>
          <w:tcPr>
            <w:tcW w:w="1646" w:type="dxa"/>
            <w:tcBorders>
              <w:top w:val="nil"/>
              <w:bottom w:val="nil"/>
            </w:tcBorders>
            <w:shd w:val="clear" w:color="auto" w:fill="FFFFFF"/>
          </w:tcPr>
          <w:p w14:paraId="5CBCE3E5" w14:textId="77777777" w:rsidR="00003DFB" w:rsidRDefault="00003DFB" w:rsidP="00003DFB">
            <w:pPr>
              <w:jc w:val="left"/>
              <w:rPr>
                <w:color w:val="000000"/>
              </w:rPr>
            </w:pPr>
          </w:p>
        </w:tc>
        <w:tc>
          <w:tcPr>
            <w:tcW w:w="1647" w:type="dxa"/>
            <w:tcBorders>
              <w:top w:val="nil"/>
              <w:bottom w:val="nil"/>
            </w:tcBorders>
            <w:shd w:val="clear" w:color="auto" w:fill="FFFFFF"/>
          </w:tcPr>
          <w:p w14:paraId="557FB117" w14:textId="77777777" w:rsidR="00003DFB" w:rsidRDefault="00003DFB" w:rsidP="00003DFB">
            <w:pPr>
              <w:jc w:val="left"/>
              <w:rPr>
                <w:color w:val="000000"/>
              </w:rPr>
            </w:pPr>
          </w:p>
        </w:tc>
        <w:tc>
          <w:tcPr>
            <w:tcW w:w="1647" w:type="dxa"/>
            <w:shd w:val="clear" w:color="auto" w:fill="FFFFFF"/>
          </w:tcPr>
          <w:p w14:paraId="1EB9A496" w14:textId="77777777" w:rsidR="00003DFB" w:rsidRPr="00412367" w:rsidRDefault="00003DFB" w:rsidP="00003DFB">
            <w:pPr>
              <w:jc w:val="left"/>
              <w:rPr>
                <w:color w:val="000000"/>
                <w:lang w:val="en-US"/>
                <w:rPrChange w:id="1277" w:author="Huke, Juan (extern)" w:date="2024-05-22T18:34:00Z">
                  <w:rPr>
                    <w:color w:val="000000"/>
                  </w:rPr>
                </w:rPrChange>
              </w:rPr>
            </w:pPr>
            <w:r w:rsidRPr="00412367">
              <w:rPr>
                <w:color w:val="000000"/>
                <w:lang w:val="en-US"/>
                <w:rPrChange w:id="1278" w:author="Huke, Juan (extern)" w:date="2024-05-22T18:34:00Z">
                  <w:rPr>
                    <w:color w:val="000000"/>
                  </w:rPr>
                </w:rPrChange>
              </w:rPr>
              <w:t>XX_C_CONTRACT_LGDS_CR_ABS</w:t>
            </w:r>
          </w:p>
        </w:tc>
        <w:tc>
          <w:tcPr>
            <w:tcW w:w="1647" w:type="dxa"/>
            <w:shd w:val="clear" w:color="auto" w:fill="FFFFFF"/>
          </w:tcPr>
          <w:p w14:paraId="52EBD12D" w14:textId="77777777" w:rsidR="00003DFB" w:rsidRDefault="00003DFB" w:rsidP="00003DFB">
            <w:pPr>
              <w:jc w:val="left"/>
              <w:rPr>
                <w:color w:val="000000"/>
              </w:rPr>
            </w:pPr>
            <w:r>
              <w:rPr>
                <w:color w:val="000000"/>
              </w:rPr>
              <w:t>XX_ABS_APPROACH_IND</w:t>
            </w:r>
          </w:p>
        </w:tc>
        <w:tc>
          <w:tcPr>
            <w:tcW w:w="1647" w:type="dxa"/>
            <w:shd w:val="clear" w:color="auto" w:fill="FFFFFF"/>
          </w:tcPr>
          <w:p w14:paraId="3BC49E83"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0101E867" w14:textId="77777777" w:rsidR="00003DFB" w:rsidRDefault="00003DFB" w:rsidP="00003DFB">
            <w:pPr>
              <w:jc w:val="left"/>
              <w:rPr>
                <w:color w:val="000000"/>
              </w:rPr>
            </w:pPr>
          </w:p>
        </w:tc>
        <w:tc>
          <w:tcPr>
            <w:tcW w:w="2906" w:type="dxa"/>
            <w:tcBorders>
              <w:top w:val="nil"/>
              <w:bottom w:val="nil"/>
            </w:tcBorders>
            <w:shd w:val="clear" w:color="auto" w:fill="FFFFFF"/>
          </w:tcPr>
          <w:p w14:paraId="413D5E9B" w14:textId="77777777" w:rsidR="00003DFB" w:rsidRDefault="00003DFB" w:rsidP="00003DFB">
            <w:pPr>
              <w:jc w:val="left"/>
              <w:rPr>
                <w:color w:val="000000"/>
              </w:rPr>
            </w:pPr>
          </w:p>
        </w:tc>
      </w:tr>
      <w:tr w:rsidR="00003DFB" w:rsidRPr="00003DFB" w14:paraId="076B0C47" w14:textId="77777777" w:rsidTr="00003DFB">
        <w:trPr>
          <w:trHeight w:val="449"/>
        </w:trPr>
        <w:tc>
          <w:tcPr>
            <w:tcW w:w="550" w:type="dxa"/>
            <w:tcBorders>
              <w:top w:val="nil"/>
              <w:bottom w:val="nil"/>
            </w:tcBorders>
            <w:shd w:val="clear" w:color="auto" w:fill="FFFFFF"/>
          </w:tcPr>
          <w:p w14:paraId="7BB7C111" w14:textId="77777777" w:rsidR="00003DFB" w:rsidRDefault="00003DFB" w:rsidP="00003DFB">
            <w:pPr>
              <w:jc w:val="left"/>
              <w:rPr>
                <w:color w:val="000000"/>
              </w:rPr>
            </w:pPr>
          </w:p>
        </w:tc>
        <w:tc>
          <w:tcPr>
            <w:tcW w:w="1646" w:type="dxa"/>
            <w:tcBorders>
              <w:top w:val="nil"/>
              <w:bottom w:val="nil"/>
            </w:tcBorders>
            <w:shd w:val="clear" w:color="auto" w:fill="FFFFFF"/>
          </w:tcPr>
          <w:p w14:paraId="5376A508" w14:textId="77777777" w:rsidR="00003DFB" w:rsidRDefault="00003DFB" w:rsidP="00003DFB">
            <w:pPr>
              <w:jc w:val="left"/>
              <w:rPr>
                <w:color w:val="000000"/>
              </w:rPr>
            </w:pPr>
          </w:p>
        </w:tc>
        <w:tc>
          <w:tcPr>
            <w:tcW w:w="1647" w:type="dxa"/>
            <w:tcBorders>
              <w:top w:val="nil"/>
              <w:bottom w:val="nil"/>
            </w:tcBorders>
            <w:shd w:val="clear" w:color="auto" w:fill="FFFFFF"/>
          </w:tcPr>
          <w:p w14:paraId="09A6077D" w14:textId="77777777" w:rsidR="00003DFB" w:rsidRDefault="00003DFB" w:rsidP="00003DFB">
            <w:pPr>
              <w:jc w:val="left"/>
              <w:rPr>
                <w:color w:val="000000"/>
              </w:rPr>
            </w:pPr>
          </w:p>
        </w:tc>
        <w:tc>
          <w:tcPr>
            <w:tcW w:w="1647" w:type="dxa"/>
            <w:shd w:val="clear" w:color="auto" w:fill="FFFFFF"/>
          </w:tcPr>
          <w:p w14:paraId="417A093F" w14:textId="77777777" w:rsidR="00003DFB" w:rsidRPr="00412367" w:rsidRDefault="00003DFB" w:rsidP="00003DFB">
            <w:pPr>
              <w:jc w:val="left"/>
              <w:rPr>
                <w:color w:val="000000"/>
                <w:lang w:val="en-US"/>
                <w:rPrChange w:id="1279" w:author="Huke, Juan (extern)" w:date="2024-05-22T18:34:00Z">
                  <w:rPr>
                    <w:color w:val="000000"/>
                  </w:rPr>
                </w:rPrChange>
              </w:rPr>
            </w:pPr>
            <w:r w:rsidRPr="00412367">
              <w:rPr>
                <w:color w:val="000000"/>
                <w:lang w:val="en-US"/>
                <w:rPrChange w:id="1280" w:author="Huke, Juan (extern)" w:date="2024-05-22T18:34:00Z">
                  <w:rPr>
                    <w:color w:val="000000"/>
                  </w:rPr>
                </w:rPrChange>
              </w:rPr>
              <w:t>XX_C_CONTRACT_LGDS_CR_ABS</w:t>
            </w:r>
          </w:p>
        </w:tc>
        <w:tc>
          <w:tcPr>
            <w:tcW w:w="1647" w:type="dxa"/>
            <w:shd w:val="clear" w:color="auto" w:fill="FFFFFF"/>
          </w:tcPr>
          <w:p w14:paraId="01C190A1" w14:textId="77777777" w:rsidR="00003DFB" w:rsidRDefault="00003DFB" w:rsidP="00003DFB">
            <w:pPr>
              <w:jc w:val="left"/>
              <w:rPr>
                <w:color w:val="000000"/>
              </w:rPr>
            </w:pPr>
            <w:r>
              <w:rPr>
                <w:color w:val="000000"/>
              </w:rPr>
              <w:t>XX_ASSESS_BASIS_CLA</w:t>
            </w:r>
          </w:p>
        </w:tc>
        <w:tc>
          <w:tcPr>
            <w:tcW w:w="1647" w:type="dxa"/>
            <w:shd w:val="clear" w:color="auto" w:fill="FFFFFF"/>
          </w:tcPr>
          <w:p w14:paraId="79D622B0"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26FDAE9B" w14:textId="77777777" w:rsidR="00003DFB" w:rsidRDefault="00003DFB" w:rsidP="00003DFB">
            <w:pPr>
              <w:jc w:val="left"/>
              <w:rPr>
                <w:color w:val="000000"/>
              </w:rPr>
            </w:pPr>
          </w:p>
        </w:tc>
        <w:tc>
          <w:tcPr>
            <w:tcW w:w="2906" w:type="dxa"/>
            <w:tcBorders>
              <w:top w:val="nil"/>
              <w:bottom w:val="nil"/>
            </w:tcBorders>
            <w:shd w:val="clear" w:color="auto" w:fill="FFFFFF"/>
          </w:tcPr>
          <w:p w14:paraId="6D2033AB" w14:textId="77777777" w:rsidR="00003DFB" w:rsidRDefault="00003DFB" w:rsidP="00003DFB">
            <w:pPr>
              <w:jc w:val="left"/>
              <w:rPr>
                <w:color w:val="000000"/>
              </w:rPr>
            </w:pPr>
          </w:p>
        </w:tc>
      </w:tr>
      <w:tr w:rsidR="00003DFB" w:rsidRPr="00003DFB" w14:paraId="3661442D" w14:textId="77777777" w:rsidTr="00003DFB">
        <w:trPr>
          <w:trHeight w:val="449"/>
        </w:trPr>
        <w:tc>
          <w:tcPr>
            <w:tcW w:w="550" w:type="dxa"/>
            <w:tcBorders>
              <w:top w:val="nil"/>
              <w:bottom w:val="nil"/>
            </w:tcBorders>
            <w:shd w:val="clear" w:color="auto" w:fill="FFFFFF"/>
          </w:tcPr>
          <w:p w14:paraId="30C2BBA9" w14:textId="77777777" w:rsidR="00003DFB" w:rsidRDefault="00003DFB" w:rsidP="00003DFB">
            <w:pPr>
              <w:jc w:val="left"/>
              <w:rPr>
                <w:color w:val="000000"/>
              </w:rPr>
            </w:pPr>
          </w:p>
        </w:tc>
        <w:tc>
          <w:tcPr>
            <w:tcW w:w="1646" w:type="dxa"/>
            <w:tcBorders>
              <w:top w:val="nil"/>
              <w:bottom w:val="nil"/>
            </w:tcBorders>
            <w:shd w:val="clear" w:color="auto" w:fill="FFFFFF"/>
          </w:tcPr>
          <w:p w14:paraId="39A62141" w14:textId="77777777" w:rsidR="00003DFB" w:rsidRDefault="00003DFB" w:rsidP="00003DFB">
            <w:pPr>
              <w:jc w:val="left"/>
              <w:rPr>
                <w:color w:val="000000"/>
              </w:rPr>
            </w:pPr>
          </w:p>
        </w:tc>
        <w:tc>
          <w:tcPr>
            <w:tcW w:w="1647" w:type="dxa"/>
            <w:tcBorders>
              <w:top w:val="nil"/>
              <w:bottom w:val="nil"/>
            </w:tcBorders>
            <w:shd w:val="clear" w:color="auto" w:fill="FFFFFF"/>
          </w:tcPr>
          <w:p w14:paraId="355692CE" w14:textId="77777777" w:rsidR="00003DFB" w:rsidRDefault="00003DFB" w:rsidP="00003DFB">
            <w:pPr>
              <w:jc w:val="left"/>
              <w:rPr>
                <w:color w:val="000000"/>
              </w:rPr>
            </w:pPr>
          </w:p>
        </w:tc>
        <w:tc>
          <w:tcPr>
            <w:tcW w:w="1647" w:type="dxa"/>
            <w:shd w:val="clear" w:color="auto" w:fill="FFFFFF"/>
          </w:tcPr>
          <w:p w14:paraId="554ABAA8" w14:textId="77777777" w:rsidR="00003DFB" w:rsidRPr="00412367" w:rsidRDefault="00003DFB" w:rsidP="00003DFB">
            <w:pPr>
              <w:jc w:val="left"/>
              <w:rPr>
                <w:color w:val="000000"/>
                <w:lang w:val="en-US"/>
                <w:rPrChange w:id="1281" w:author="Huke, Juan (extern)" w:date="2024-05-22T18:34:00Z">
                  <w:rPr>
                    <w:color w:val="000000"/>
                  </w:rPr>
                </w:rPrChange>
              </w:rPr>
            </w:pPr>
            <w:r w:rsidRPr="00412367">
              <w:rPr>
                <w:color w:val="000000"/>
                <w:lang w:val="en-US"/>
                <w:rPrChange w:id="1282" w:author="Huke, Juan (extern)" w:date="2024-05-22T18:34:00Z">
                  <w:rPr>
                    <w:color w:val="000000"/>
                  </w:rPr>
                </w:rPrChange>
              </w:rPr>
              <w:t>XX_C_CONTRACT_LGDS_CR_ABS</w:t>
            </w:r>
          </w:p>
        </w:tc>
        <w:tc>
          <w:tcPr>
            <w:tcW w:w="1647" w:type="dxa"/>
            <w:shd w:val="clear" w:color="auto" w:fill="FFFFFF"/>
          </w:tcPr>
          <w:p w14:paraId="2EE7A65C" w14:textId="77777777" w:rsidR="00003DFB" w:rsidRDefault="00003DFB" w:rsidP="00003DFB">
            <w:pPr>
              <w:jc w:val="left"/>
              <w:rPr>
                <w:color w:val="000000"/>
              </w:rPr>
            </w:pPr>
            <w:r>
              <w:rPr>
                <w:color w:val="000000"/>
              </w:rPr>
              <w:t>XX_CONTRACT</w:t>
            </w:r>
          </w:p>
        </w:tc>
        <w:tc>
          <w:tcPr>
            <w:tcW w:w="1647" w:type="dxa"/>
            <w:shd w:val="clear" w:color="auto" w:fill="FFFFFF"/>
          </w:tcPr>
          <w:p w14:paraId="07E5DD69"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86BAB49" w14:textId="77777777" w:rsidR="00003DFB" w:rsidRDefault="00003DFB" w:rsidP="00003DFB">
            <w:pPr>
              <w:jc w:val="left"/>
              <w:rPr>
                <w:color w:val="000000"/>
              </w:rPr>
            </w:pPr>
          </w:p>
        </w:tc>
        <w:tc>
          <w:tcPr>
            <w:tcW w:w="2906" w:type="dxa"/>
            <w:tcBorders>
              <w:top w:val="nil"/>
              <w:bottom w:val="nil"/>
            </w:tcBorders>
            <w:shd w:val="clear" w:color="auto" w:fill="FFFFFF"/>
          </w:tcPr>
          <w:p w14:paraId="7596D473" w14:textId="77777777" w:rsidR="00003DFB" w:rsidRDefault="00003DFB" w:rsidP="00003DFB">
            <w:pPr>
              <w:jc w:val="left"/>
              <w:rPr>
                <w:color w:val="000000"/>
              </w:rPr>
            </w:pPr>
          </w:p>
        </w:tc>
      </w:tr>
      <w:tr w:rsidR="00003DFB" w:rsidRPr="00003DFB" w14:paraId="09151A88" w14:textId="77777777" w:rsidTr="00003DFB">
        <w:trPr>
          <w:trHeight w:val="449"/>
        </w:trPr>
        <w:tc>
          <w:tcPr>
            <w:tcW w:w="550" w:type="dxa"/>
            <w:tcBorders>
              <w:top w:val="nil"/>
              <w:bottom w:val="single" w:sz="4" w:space="0" w:color="auto"/>
            </w:tcBorders>
            <w:shd w:val="clear" w:color="auto" w:fill="FFFFFF"/>
          </w:tcPr>
          <w:p w14:paraId="4C814AB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71B21B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E888C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1D2F47C" w14:textId="77777777" w:rsidR="00003DFB" w:rsidRPr="00412367" w:rsidRDefault="00003DFB" w:rsidP="00003DFB">
            <w:pPr>
              <w:jc w:val="left"/>
              <w:rPr>
                <w:color w:val="000000"/>
                <w:lang w:val="en-US"/>
                <w:rPrChange w:id="1283" w:author="Huke, Juan (extern)" w:date="2024-05-22T18:34:00Z">
                  <w:rPr>
                    <w:color w:val="000000"/>
                  </w:rPr>
                </w:rPrChange>
              </w:rPr>
            </w:pPr>
            <w:r w:rsidRPr="00412367">
              <w:rPr>
                <w:color w:val="000000"/>
                <w:lang w:val="en-US"/>
                <w:rPrChange w:id="1284"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34F9FE82" w14:textId="77777777" w:rsidR="00003DFB" w:rsidRDefault="00003DFB" w:rsidP="00003DFB">
            <w:pPr>
              <w:jc w:val="left"/>
              <w:rPr>
                <w:color w:val="000000"/>
              </w:rPr>
            </w:pPr>
            <w:r>
              <w:rPr>
                <w:color w:val="000000"/>
              </w:rPr>
              <w:t>XX_RW_METH_IND</w:t>
            </w:r>
          </w:p>
        </w:tc>
        <w:tc>
          <w:tcPr>
            <w:tcW w:w="1647" w:type="dxa"/>
            <w:tcBorders>
              <w:bottom w:val="single" w:sz="4" w:space="0" w:color="auto"/>
            </w:tcBorders>
            <w:shd w:val="clear" w:color="auto" w:fill="FFFFFF"/>
          </w:tcPr>
          <w:p w14:paraId="75A5834F"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9AB75D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1D4BAF4" w14:textId="77777777" w:rsidR="00003DFB" w:rsidRDefault="00003DFB" w:rsidP="00003DFB">
            <w:pPr>
              <w:jc w:val="left"/>
              <w:rPr>
                <w:color w:val="000000"/>
              </w:rPr>
            </w:pPr>
          </w:p>
        </w:tc>
      </w:tr>
      <w:tr w:rsidR="00003DFB" w:rsidRPr="00003DFB" w14:paraId="262209A7" w14:textId="77777777" w:rsidTr="00003DFB">
        <w:trPr>
          <w:trHeight w:val="449"/>
        </w:trPr>
        <w:tc>
          <w:tcPr>
            <w:tcW w:w="550" w:type="dxa"/>
            <w:tcBorders>
              <w:top w:val="single" w:sz="4" w:space="0" w:color="auto"/>
              <w:bottom w:val="single" w:sz="4" w:space="0" w:color="auto"/>
            </w:tcBorders>
            <w:shd w:val="clear" w:color="auto" w:fill="FFFFFF"/>
          </w:tcPr>
          <w:p w14:paraId="09A77880" w14:textId="77777777" w:rsidR="00003DFB" w:rsidRPr="00003DFB" w:rsidRDefault="00003DFB" w:rsidP="00003DFB">
            <w:pPr>
              <w:jc w:val="left"/>
              <w:rPr>
                <w:color w:val="000000"/>
              </w:rPr>
            </w:pPr>
            <w:r w:rsidRPr="00003DFB">
              <w:rPr>
                <w:color w:val="000000"/>
              </w:rPr>
              <w:t>57</w:t>
            </w:r>
          </w:p>
        </w:tc>
        <w:tc>
          <w:tcPr>
            <w:tcW w:w="1646" w:type="dxa"/>
            <w:tcBorders>
              <w:top w:val="single" w:sz="4" w:space="0" w:color="auto"/>
              <w:bottom w:val="single" w:sz="4" w:space="0" w:color="auto"/>
            </w:tcBorders>
            <w:shd w:val="clear" w:color="auto" w:fill="FFFFFF"/>
          </w:tcPr>
          <w:p w14:paraId="78C6769A" w14:textId="77777777" w:rsidR="00003DFB" w:rsidRPr="00003DFB" w:rsidRDefault="00003DFB" w:rsidP="00003DFB">
            <w:pPr>
              <w:jc w:val="left"/>
              <w:rPr>
                <w:color w:val="000000"/>
              </w:rPr>
            </w:pPr>
            <w:r w:rsidRPr="00003DFB">
              <w:rPr>
                <w:color w:val="000000"/>
              </w:rPr>
              <w:t>B433</w:t>
            </w:r>
          </w:p>
        </w:tc>
        <w:tc>
          <w:tcPr>
            <w:tcW w:w="1647" w:type="dxa"/>
            <w:tcBorders>
              <w:top w:val="single" w:sz="4" w:space="0" w:color="auto"/>
              <w:bottom w:val="single" w:sz="4" w:space="0" w:color="auto"/>
            </w:tcBorders>
            <w:shd w:val="clear" w:color="auto" w:fill="FFFFFF"/>
          </w:tcPr>
          <w:p w14:paraId="70C0E34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DD47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DFFB44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B4E7F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83370C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8797248" w14:textId="77777777" w:rsidR="00003DFB" w:rsidRPr="00003DFB" w:rsidRDefault="00003DFB" w:rsidP="00003DFB">
            <w:pPr>
              <w:jc w:val="left"/>
              <w:rPr>
                <w:color w:val="000000"/>
              </w:rPr>
            </w:pPr>
          </w:p>
        </w:tc>
      </w:tr>
      <w:tr w:rsidR="00003DFB" w:rsidRPr="00003DFB" w14:paraId="18197AE5" w14:textId="77777777" w:rsidTr="00003DFB">
        <w:trPr>
          <w:trHeight w:val="449"/>
        </w:trPr>
        <w:tc>
          <w:tcPr>
            <w:tcW w:w="550" w:type="dxa"/>
            <w:tcBorders>
              <w:top w:val="single" w:sz="4" w:space="0" w:color="auto"/>
              <w:bottom w:val="single" w:sz="4" w:space="0" w:color="auto"/>
            </w:tcBorders>
            <w:shd w:val="clear" w:color="auto" w:fill="FFFFFF"/>
          </w:tcPr>
          <w:p w14:paraId="02D908D0" w14:textId="77777777" w:rsidR="00003DFB" w:rsidRPr="00003DFB" w:rsidRDefault="00003DFB" w:rsidP="00003DFB">
            <w:pPr>
              <w:jc w:val="left"/>
              <w:rPr>
                <w:color w:val="000000"/>
              </w:rPr>
            </w:pPr>
            <w:r w:rsidRPr="00003DFB">
              <w:rPr>
                <w:color w:val="000000"/>
              </w:rPr>
              <w:t>58</w:t>
            </w:r>
          </w:p>
        </w:tc>
        <w:tc>
          <w:tcPr>
            <w:tcW w:w="1646" w:type="dxa"/>
            <w:tcBorders>
              <w:top w:val="single" w:sz="4" w:space="0" w:color="auto"/>
              <w:bottom w:val="single" w:sz="4" w:space="0" w:color="auto"/>
            </w:tcBorders>
            <w:shd w:val="clear" w:color="auto" w:fill="FFFFFF"/>
          </w:tcPr>
          <w:p w14:paraId="5B33CF6E" w14:textId="77777777" w:rsidR="00003DFB" w:rsidRPr="00003DFB" w:rsidRDefault="00003DFB" w:rsidP="00003DFB">
            <w:pPr>
              <w:jc w:val="left"/>
              <w:rPr>
                <w:color w:val="000000"/>
              </w:rPr>
            </w:pPr>
            <w:r w:rsidRPr="00003DFB">
              <w:rPr>
                <w:color w:val="000000"/>
              </w:rPr>
              <w:t>B435</w:t>
            </w:r>
          </w:p>
        </w:tc>
        <w:tc>
          <w:tcPr>
            <w:tcW w:w="1647" w:type="dxa"/>
            <w:tcBorders>
              <w:top w:val="single" w:sz="4" w:space="0" w:color="auto"/>
              <w:bottom w:val="single" w:sz="4" w:space="0" w:color="auto"/>
            </w:tcBorders>
            <w:shd w:val="clear" w:color="auto" w:fill="FFFFFF"/>
          </w:tcPr>
          <w:p w14:paraId="6DA98DD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CB2A0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C37D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5BE099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684050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1C1EFCD" w14:textId="77777777" w:rsidR="00003DFB" w:rsidRPr="00003DFB" w:rsidRDefault="00003DFB" w:rsidP="00003DFB">
            <w:pPr>
              <w:jc w:val="left"/>
              <w:rPr>
                <w:color w:val="000000"/>
              </w:rPr>
            </w:pPr>
          </w:p>
        </w:tc>
      </w:tr>
      <w:tr w:rsidR="00003DFB" w:rsidRPr="00003DFB" w14:paraId="72A8D68C" w14:textId="77777777" w:rsidTr="00003DFB">
        <w:trPr>
          <w:trHeight w:val="449"/>
        </w:trPr>
        <w:tc>
          <w:tcPr>
            <w:tcW w:w="550" w:type="dxa"/>
            <w:tcBorders>
              <w:top w:val="single" w:sz="4" w:space="0" w:color="auto"/>
              <w:bottom w:val="single" w:sz="4" w:space="0" w:color="auto"/>
            </w:tcBorders>
            <w:shd w:val="clear" w:color="auto" w:fill="FFFFFF"/>
          </w:tcPr>
          <w:p w14:paraId="248C5A7E" w14:textId="77777777" w:rsidR="00003DFB" w:rsidRPr="00003DFB" w:rsidRDefault="00003DFB" w:rsidP="00003DFB">
            <w:pPr>
              <w:jc w:val="left"/>
              <w:rPr>
                <w:color w:val="000000"/>
              </w:rPr>
            </w:pPr>
            <w:r w:rsidRPr="00003DFB">
              <w:rPr>
                <w:color w:val="000000"/>
              </w:rPr>
              <w:t>59</w:t>
            </w:r>
          </w:p>
        </w:tc>
        <w:tc>
          <w:tcPr>
            <w:tcW w:w="1646" w:type="dxa"/>
            <w:tcBorders>
              <w:top w:val="single" w:sz="4" w:space="0" w:color="auto"/>
              <w:bottom w:val="single" w:sz="4" w:space="0" w:color="auto"/>
            </w:tcBorders>
            <w:shd w:val="clear" w:color="auto" w:fill="FFFFFF"/>
          </w:tcPr>
          <w:p w14:paraId="37784933" w14:textId="77777777" w:rsidR="00003DFB" w:rsidRPr="00003DFB" w:rsidRDefault="00003DFB" w:rsidP="00003DFB">
            <w:pPr>
              <w:jc w:val="left"/>
              <w:rPr>
                <w:color w:val="000000"/>
              </w:rPr>
            </w:pPr>
            <w:r w:rsidRPr="00003DFB">
              <w:rPr>
                <w:color w:val="000000"/>
              </w:rPr>
              <w:t>B438</w:t>
            </w:r>
          </w:p>
        </w:tc>
        <w:tc>
          <w:tcPr>
            <w:tcW w:w="1647" w:type="dxa"/>
            <w:tcBorders>
              <w:top w:val="single" w:sz="4" w:space="0" w:color="auto"/>
              <w:bottom w:val="single" w:sz="4" w:space="0" w:color="auto"/>
            </w:tcBorders>
            <w:shd w:val="clear" w:color="auto" w:fill="FFFFFF"/>
          </w:tcPr>
          <w:p w14:paraId="1C9CF09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BC57F4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B0C51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87198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3EBB6E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D46162" w14:textId="77777777" w:rsidR="00003DFB" w:rsidRPr="00003DFB" w:rsidRDefault="00003DFB" w:rsidP="00003DFB">
            <w:pPr>
              <w:jc w:val="left"/>
              <w:rPr>
                <w:color w:val="000000"/>
              </w:rPr>
            </w:pPr>
          </w:p>
        </w:tc>
      </w:tr>
      <w:tr w:rsidR="00003DFB" w:rsidRPr="00003DFB" w14:paraId="4D9DB910" w14:textId="77777777" w:rsidTr="00003DFB">
        <w:trPr>
          <w:trHeight w:val="449"/>
        </w:trPr>
        <w:tc>
          <w:tcPr>
            <w:tcW w:w="550" w:type="dxa"/>
            <w:tcBorders>
              <w:top w:val="single" w:sz="4" w:space="0" w:color="auto"/>
              <w:bottom w:val="single" w:sz="4" w:space="0" w:color="auto"/>
            </w:tcBorders>
            <w:shd w:val="clear" w:color="auto" w:fill="FFFFFF"/>
          </w:tcPr>
          <w:p w14:paraId="523BB2EB" w14:textId="77777777" w:rsidR="00003DFB" w:rsidRPr="00003DFB" w:rsidRDefault="00003DFB" w:rsidP="00003DFB">
            <w:pPr>
              <w:jc w:val="left"/>
              <w:rPr>
                <w:color w:val="000000"/>
              </w:rPr>
            </w:pPr>
            <w:r w:rsidRPr="00003DFB">
              <w:rPr>
                <w:color w:val="000000"/>
              </w:rPr>
              <w:t>60</w:t>
            </w:r>
          </w:p>
        </w:tc>
        <w:tc>
          <w:tcPr>
            <w:tcW w:w="1646" w:type="dxa"/>
            <w:tcBorders>
              <w:top w:val="single" w:sz="4" w:space="0" w:color="auto"/>
              <w:bottom w:val="single" w:sz="4" w:space="0" w:color="auto"/>
            </w:tcBorders>
            <w:shd w:val="clear" w:color="auto" w:fill="FFFFFF"/>
          </w:tcPr>
          <w:p w14:paraId="574BB72A" w14:textId="77777777" w:rsidR="00003DFB" w:rsidRPr="00003DFB" w:rsidRDefault="00003DFB" w:rsidP="00003DFB">
            <w:pPr>
              <w:jc w:val="left"/>
              <w:rPr>
                <w:color w:val="000000"/>
              </w:rPr>
            </w:pPr>
            <w:r w:rsidRPr="00003DFB">
              <w:rPr>
                <w:color w:val="000000"/>
              </w:rPr>
              <w:t>B561</w:t>
            </w:r>
          </w:p>
        </w:tc>
        <w:tc>
          <w:tcPr>
            <w:tcW w:w="1647" w:type="dxa"/>
            <w:tcBorders>
              <w:top w:val="single" w:sz="4" w:space="0" w:color="auto"/>
              <w:bottom w:val="single" w:sz="4" w:space="0" w:color="auto"/>
            </w:tcBorders>
            <w:shd w:val="clear" w:color="auto" w:fill="FFFFFF"/>
          </w:tcPr>
          <w:p w14:paraId="0EBE9F47"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41F1122D" w14:textId="77777777" w:rsidR="00003DFB" w:rsidRPr="00003DFB" w:rsidRDefault="00003DFB" w:rsidP="00003DFB">
            <w:pPr>
              <w:jc w:val="left"/>
              <w:rPr>
                <w:color w:val="000000"/>
              </w:rPr>
            </w:pPr>
          </w:p>
        </w:tc>
        <w:tc>
          <w:tcPr>
            <w:tcW w:w="1647" w:type="dxa"/>
            <w:shd w:val="clear" w:color="auto" w:fill="FFFFFF"/>
          </w:tcPr>
          <w:p w14:paraId="585328B4" w14:textId="77777777" w:rsidR="00003DFB" w:rsidRPr="00003DFB" w:rsidRDefault="00003DFB" w:rsidP="00003DFB">
            <w:pPr>
              <w:jc w:val="left"/>
              <w:rPr>
                <w:color w:val="000000"/>
              </w:rPr>
            </w:pPr>
          </w:p>
        </w:tc>
        <w:tc>
          <w:tcPr>
            <w:tcW w:w="1647" w:type="dxa"/>
            <w:shd w:val="clear" w:color="auto" w:fill="FFFFFF"/>
          </w:tcPr>
          <w:p w14:paraId="094D71D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15D10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01A82E" w14:textId="77777777" w:rsidR="00003DFB" w:rsidRPr="00003DFB" w:rsidRDefault="00003DFB" w:rsidP="00003DFB">
            <w:pPr>
              <w:jc w:val="left"/>
              <w:rPr>
                <w:color w:val="000000"/>
              </w:rPr>
            </w:pPr>
          </w:p>
        </w:tc>
      </w:tr>
      <w:tr w:rsidR="00003DFB" w:rsidRPr="00003DFB" w14:paraId="534A0633" w14:textId="77777777" w:rsidTr="00003DFB">
        <w:trPr>
          <w:trHeight w:val="449"/>
        </w:trPr>
        <w:tc>
          <w:tcPr>
            <w:tcW w:w="550" w:type="dxa"/>
            <w:tcBorders>
              <w:top w:val="single" w:sz="4" w:space="0" w:color="auto"/>
              <w:bottom w:val="nil"/>
            </w:tcBorders>
            <w:shd w:val="clear" w:color="auto" w:fill="FFFFFF"/>
          </w:tcPr>
          <w:p w14:paraId="36D1782D" w14:textId="77777777" w:rsidR="00003DFB" w:rsidRPr="00003DFB" w:rsidRDefault="00003DFB" w:rsidP="00003DFB">
            <w:pPr>
              <w:jc w:val="left"/>
              <w:rPr>
                <w:color w:val="000000"/>
              </w:rPr>
            </w:pPr>
            <w:r>
              <w:rPr>
                <w:color w:val="000000"/>
              </w:rPr>
              <w:lastRenderedPageBreak/>
              <w:t>61</w:t>
            </w:r>
          </w:p>
        </w:tc>
        <w:tc>
          <w:tcPr>
            <w:tcW w:w="1646" w:type="dxa"/>
            <w:tcBorders>
              <w:top w:val="single" w:sz="4" w:space="0" w:color="auto"/>
              <w:bottom w:val="nil"/>
            </w:tcBorders>
            <w:shd w:val="clear" w:color="auto" w:fill="FFFFFF"/>
          </w:tcPr>
          <w:p w14:paraId="1CFC1644" w14:textId="77777777" w:rsidR="00003DFB" w:rsidRPr="00003DFB" w:rsidRDefault="00003DFB" w:rsidP="00003DFB">
            <w:pPr>
              <w:jc w:val="left"/>
              <w:rPr>
                <w:color w:val="000000"/>
              </w:rPr>
            </w:pPr>
            <w:r>
              <w:rPr>
                <w:color w:val="000000"/>
              </w:rPr>
              <w:t>B562</w:t>
            </w:r>
          </w:p>
        </w:tc>
        <w:tc>
          <w:tcPr>
            <w:tcW w:w="1647" w:type="dxa"/>
            <w:tcBorders>
              <w:top w:val="single" w:sz="4" w:space="0" w:color="auto"/>
              <w:bottom w:val="nil"/>
            </w:tcBorders>
            <w:shd w:val="clear" w:color="auto" w:fill="FFFFFF"/>
          </w:tcPr>
          <w:p w14:paraId="0DEEDFDC" w14:textId="77777777" w:rsidR="00003DFB" w:rsidRPr="00003DFB" w:rsidRDefault="00003DFB" w:rsidP="00003DFB">
            <w:pPr>
              <w:jc w:val="left"/>
              <w:rPr>
                <w:color w:val="000000"/>
              </w:rPr>
            </w:pPr>
            <w:r>
              <w:rPr>
                <w:color w:val="000000"/>
              </w:rPr>
              <w:t>double</w:t>
            </w:r>
          </w:p>
        </w:tc>
        <w:tc>
          <w:tcPr>
            <w:tcW w:w="1647" w:type="dxa"/>
            <w:shd w:val="clear" w:color="auto" w:fill="FFFFFF"/>
          </w:tcPr>
          <w:p w14:paraId="200EB46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F2B4661" w14:textId="77777777" w:rsidR="00003DFB" w:rsidRPr="00003DFB" w:rsidRDefault="00003DFB" w:rsidP="00003DFB">
            <w:pPr>
              <w:jc w:val="left"/>
              <w:rPr>
                <w:color w:val="000000"/>
              </w:rPr>
            </w:pPr>
            <w:r>
              <w:rPr>
                <w:color w:val="000000"/>
              </w:rPr>
              <w:t>B603</w:t>
            </w:r>
          </w:p>
        </w:tc>
        <w:tc>
          <w:tcPr>
            <w:tcW w:w="1647" w:type="dxa"/>
            <w:shd w:val="clear" w:color="auto" w:fill="FFFFFF"/>
          </w:tcPr>
          <w:p w14:paraId="6A37E036"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CA163E3" w14:textId="77777777" w:rsidR="00003DFB" w:rsidRDefault="00003DFB" w:rsidP="00003DFB">
            <w:pPr>
              <w:jc w:val="left"/>
              <w:rPr>
                <w:color w:val="000000"/>
              </w:rPr>
            </w:pPr>
            <w:r>
              <w:rPr>
                <w:color w:val="000000"/>
              </w:rPr>
              <w:t>Bewirtschaftung Cluster HGB</w:t>
            </w:r>
          </w:p>
          <w:p w14:paraId="5681E75C" w14:textId="77777777" w:rsidR="00003DFB" w:rsidRDefault="00003DFB" w:rsidP="00003DFB">
            <w:pPr>
              <w:jc w:val="left"/>
              <w:rPr>
                <w:color w:val="000000"/>
              </w:rPr>
            </w:pPr>
            <w:r>
              <w:rPr>
                <w:color w:val="000000"/>
              </w:rPr>
              <w:t>keine Bewirtschaftung</w:t>
            </w:r>
          </w:p>
          <w:p w14:paraId="5095A3D7" w14:textId="77777777" w:rsidR="00003DFB" w:rsidRDefault="00003DFB" w:rsidP="00003DFB">
            <w:pPr>
              <w:jc w:val="left"/>
              <w:rPr>
                <w:color w:val="000000"/>
              </w:rPr>
            </w:pPr>
          </w:p>
          <w:p w14:paraId="17BB4CC5" w14:textId="77777777" w:rsidR="00003DFB" w:rsidRDefault="00003DFB" w:rsidP="00003DFB">
            <w:pPr>
              <w:jc w:val="left"/>
              <w:rPr>
                <w:color w:val="000000"/>
              </w:rPr>
            </w:pPr>
            <w:r>
              <w:rPr>
                <w:color w:val="000000"/>
              </w:rPr>
              <w:t>Bewirtschaftung Cluster IFRS</w:t>
            </w:r>
          </w:p>
          <w:p w14:paraId="077CD6FE" w14:textId="77777777" w:rsidR="00003DFB" w:rsidRDefault="00003DFB" w:rsidP="00003DFB">
            <w:pPr>
              <w:jc w:val="left"/>
              <w:rPr>
                <w:color w:val="000000"/>
              </w:rPr>
            </w:pPr>
          </w:p>
          <w:p w14:paraId="5B50954E" w14:textId="77777777" w:rsidR="00003DFB" w:rsidRPr="00AA394B" w:rsidRDefault="00003DFB" w:rsidP="00003DFB">
            <w:pPr>
              <w:jc w:val="left"/>
              <w:rPr>
                <w:color w:val="000000"/>
                <w:lang w:val="en-US"/>
                <w:rPrChange w:id="1285" w:author="Huke, Juan (extern)" w:date="2024-05-22T19:26:00Z">
                  <w:rPr>
                    <w:color w:val="000000"/>
                  </w:rPr>
                </w:rPrChange>
              </w:rPr>
            </w:pPr>
            <w:r w:rsidRPr="00AA394B">
              <w:rPr>
                <w:color w:val="000000"/>
                <w:lang w:val="en-US"/>
                <w:rPrChange w:id="1286" w:author="Huke, Juan (extern)" w:date="2024-05-22T19:26:00Z">
                  <w:rPr>
                    <w:color w:val="000000"/>
                  </w:rPr>
                </w:rPrChange>
              </w:rPr>
              <w:t xml:space="preserve">if B603 != 'T' and XX_CONTRACT is not NULL </w:t>
            </w:r>
          </w:p>
          <w:p w14:paraId="3D7CB2AB" w14:textId="77777777" w:rsidR="00003DFB" w:rsidRPr="00412367" w:rsidRDefault="00003DFB" w:rsidP="00003DFB">
            <w:pPr>
              <w:jc w:val="left"/>
              <w:rPr>
                <w:color w:val="000000"/>
                <w:lang w:val="en-US"/>
                <w:rPrChange w:id="1287" w:author="Huke, Juan (extern)" w:date="2024-05-22T18:34:00Z">
                  <w:rPr>
                    <w:color w:val="000000"/>
                  </w:rPr>
                </w:rPrChange>
              </w:rPr>
            </w:pPr>
            <w:r w:rsidRPr="00412367">
              <w:rPr>
                <w:color w:val="000000"/>
                <w:lang w:val="en-US"/>
                <w:rPrChange w:id="1288" w:author="Huke, Juan (extern)" w:date="2024-05-22T18:34:00Z">
                  <w:rPr>
                    <w:color w:val="000000"/>
                  </w:rPr>
                </w:rPrChange>
              </w:rPr>
              <w:t>then round(XX_ASSESS_BASIS_CLA,2)</w:t>
            </w:r>
          </w:p>
          <w:p w14:paraId="73DF2216"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22B8945" w14:textId="77777777" w:rsidR="00003DFB" w:rsidRDefault="00003DFB" w:rsidP="00003DFB">
            <w:pPr>
              <w:jc w:val="left"/>
              <w:rPr>
                <w:color w:val="000000"/>
              </w:rPr>
            </w:pPr>
            <w:r>
              <w:rPr>
                <w:color w:val="000000"/>
              </w:rPr>
              <w:t>Bemessungsgrundlage Verbriefungsposition</w:t>
            </w:r>
          </w:p>
          <w:p w14:paraId="6B3E0FD4" w14:textId="77777777" w:rsidR="00003DFB" w:rsidRDefault="00003DFB" w:rsidP="00003DFB">
            <w:pPr>
              <w:jc w:val="left"/>
              <w:rPr>
                <w:color w:val="000000"/>
              </w:rPr>
            </w:pPr>
          </w:p>
          <w:p w14:paraId="46F22A35" w14:textId="77777777" w:rsidR="00003DFB" w:rsidRPr="00003DFB" w:rsidRDefault="00003DFB" w:rsidP="00003DFB">
            <w:pPr>
              <w:jc w:val="left"/>
              <w:rPr>
                <w:color w:val="000000"/>
              </w:rPr>
            </w:pPr>
            <w:r>
              <w:rPr>
                <w:color w:val="000000"/>
              </w:rPr>
              <w:t>XX_ASSESS_BASIS_CLA=Bemessungsgrundlage vor Anwendung von Kreditrisikominderungstechniken</w:t>
            </w:r>
          </w:p>
        </w:tc>
      </w:tr>
      <w:tr w:rsidR="00003DFB" w:rsidRPr="00003DFB" w14:paraId="4C355B25" w14:textId="77777777" w:rsidTr="00003DFB">
        <w:trPr>
          <w:trHeight w:val="449"/>
        </w:trPr>
        <w:tc>
          <w:tcPr>
            <w:tcW w:w="550" w:type="dxa"/>
            <w:tcBorders>
              <w:top w:val="nil"/>
              <w:bottom w:val="nil"/>
            </w:tcBorders>
            <w:shd w:val="clear" w:color="auto" w:fill="FFFFFF"/>
          </w:tcPr>
          <w:p w14:paraId="59DCAF4A" w14:textId="77777777" w:rsidR="00003DFB" w:rsidRDefault="00003DFB" w:rsidP="00003DFB">
            <w:pPr>
              <w:jc w:val="left"/>
              <w:rPr>
                <w:color w:val="000000"/>
              </w:rPr>
            </w:pPr>
          </w:p>
        </w:tc>
        <w:tc>
          <w:tcPr>
            <w:tcW w:w="1646" w:type="dxa"/>
            <w:tcBorders>
              <w:top w:val="nil"/>
              <w:bottom w:val="nil"/>
            </w:tcBorders>
            <w:shd w:val="clear" w:color="auto" w:fill="FFFFFF"/>
          </w:tcPr>
          <w:p w14:paraId="023D7EC8" w14:textId="77777777" w:rsidR="00003DFB" w:rsidRDefault="00003DFB" w:rsidP="00003DFB">
            <w:pPr>
              <w:jc w:val="left"/>
              <w:rPr>
                <w:color w:val="000000"/>
              </w:rPr>
            </w:pPr>
          </w:p>
        </w:tc>
        <w:tc>
          <w:tcPr>
            <w:tcW w:w="1647" w:type="dxa"/>
            <w:tcBorders>
              <w:top w:val="nil"/>
              <w:bottom w:val="nil"/>
            </w:tcBorders>
            <w:shd w:val="clear" w:color="auto" w:fill="FFFFFF"/>
          </w:tcPr>
          <w:p w14:paraId="0C356A6B" w14:textId="77777777" w:rsidR="00003DFB" w:rsidRDefault="00003DFB" w:rsidP="00003DFB">
            <w:pPr>
              <w:jc w:val="left"/>
              <w:rPr>
                <w:color w:val="000000"/>
              </w:rPr>
            </w:pPr>
          </w:p>
        </w:tc>
        <w:tc>
          <w:tcPr>
            <w:tcW w:w="1647" w:type="dxa"/>
            <w:shd w:val="clear" w:color="auto" w:fill="FFFFFF"/>
          </w:tcPr>
          <w:p w14:paraId="78404158" w14:textId="77777777" w:rsidR="00003DFB" w:rsidRPr="00412367" w:rsidRDefault="00003DFB" w:rsidP="00003DFB">
            <w:pPr>
              <w:jc w:val="left"/>
              <w:rPr>
                <w:color w:val="000000"/>
                <w:lang w:val="en-US"/>
                <w:rPrChange w:id="1289" w:author="Huke, Juan (extern)" w:date="2024-05-22T18:34:00Z">
                  <w:rPr>
                    <w:color w:val="000000"/>
                  </w:rPr>
                </w:rPrChange>
              </w:rPr>
            </w:pPr>
            <w:r w:rsidRPr="00412367">
              <w:rPr>
                <w:color w:val="000000"/>
                <w:lang w:val="en-US"/>
                <w:rPrChange w:id="1290" w:author="Huke, Juan (extern)" w:date="2024-05-22T18:34:00Z">
                  <w:rPr>
                    <w:color w:val="000000"/>
                  </w:rPr>
                </w:rPrChange>
              </w:rPr>
              <w:t>XX_C_CONTRACT_LGDS_CR_ABS</w:t>
            </w:r>
          </w:p>
        </w:tc>
        <w:tc>
          <w:tcPr>
            <w:tcW w:w="1647" w:type="dxa"/>
            <w:shd w:val="clear" w:color="auto" w:fill="FFFFFF"/>
          </w:tcPr>
          <w:p w14:paraId="5417BFD3" w14:textId="77777777" w:rsidR="00003DFB" w:rsidRDefault="00003DFB" w:rsidP="00003DFB">
            <w:pPr>
              <w:jc w:val="left"/>
              <w:rPr>
                <w:color w:val="000000"/>
              </w:rPr>
            </w:pPr>
            <w:r>
              <w:rPr>
                <w:color w:val="000000"/>
              </w:rPr>
              <w:t>XX_ASSESS_BASIS_CLA</w:t>
            </w:r>
          </w:p>
        </w:tc>
        <w:tc>
          <w:tcPr>
            <w:tcW w:w="1647" w:type="dxa"/>
            <w:shd w:val="clear" w:color="auto" w:fill="FFFFFF"/>
          </w:tcPr>
          <w:p w14:paraId="2E26DDBE"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24157E91" w14:textId="77777777" w:rsidR="00003DFB" w:rsidRDefault="00003DFB" w:rsidP="00003DFB">
            <w:pPr>
              <w:jc w:val="left"/>
              <w:rPr>
                <w:color w:val="000000"/>
              </w:rPr>
            </w:pPr>
          </w:p>
        </w:tc>
        <w:tc>
          <w:tcPr>
            <w:tcW w:w="2906" w:type="dxa"/>
            <w:tcBorders>
              <w:top w:val="nil"/>
              <w:bottom w:val="nil"/>
            </w:tcBorders>
            <w:shd w:val="clear" w:color="auto" w:fill="FFFFFF"/>
          </w:tcPr>
          <w:p w14:paraId="67A55185" w14:textId="77777777" w:rsidR="00003DFB" w:rsidRDefault="00003DFB" w:rsidP="00003DFB">
            <w:pPr>
              <w:jc w:val="left"/>
              <w:rPr>
                <w:color w:val="000000"/>
              </w:rPr>
            </w:pPr>
          </w:p>
        </w:tc>
      </w:tr>
      <w:tr w:rsidR="00003DFB" w:rsidRPr="00003DFB" w14:paraId="0EAEFE3E" w14:textId="77777777" w:rsidTr="00003DFB">
        <w:trPr>
          <w:trHeight w:val="449"/>
        </w:trPr>
        <w:tc>
          <w:tcPr>
            <w:tcW w:w="550" w:type="dxa"/>
            <w:tcBorders>
              <w:top w:val="nil"/>
              <w:bottom w:val="single" w:sz="4" w:space="0" w:color="auto"/>
            </w:tcBorders>
            <w:shd w:val="clear" w:color="auto" w:fill="FFFFFF"/>
          </w:tcPr>
          <w:p w14:paraId="35F66FA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A2587D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CD95C3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9B2546F" w14:textId="77777777" w:rsidR="00003DFB" w:rsidRPr="00412367" w:rsidRDefault="00003DFB" w:rsidP="00003DFB">
            <w:pPr>
              <w:jc w:val="left"/>
              <w:rPr>
                <w:color w:val="000000"/>
                <w:lang w:val="en-US"/>
                <w:rPrChange w:id="1291" w:author="Huke, Juan (extern)" w:date="2024-05-22T18:34:00Z">
                  <w:rPr>
                    <w:color w:val="000000"/>
                  </w:rPr>
                </w:rPrChange>
              </w:rPr>
            </w:pPr>
            <w:r w:rsidRPr="00412367">
              <w:rPr>
                <w:color w:val="000000"/>
                <w:lang w:val="en-US"/>
                <w:rPrChange w:id="1292"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295E0C9A"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18164777"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9C059B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33E0E14" w14:textId="77777777" w:rsidR="00003DFB" w:rsidRDefault="00003DFB" w:rsidP="00003DFB">
            <w:pPr>
              <w:jc w:val="left"/>
              <w:rPr>
                <w:color w:val="000000"/>
              </w:rPr>
            </w:pPr>
          </w:p>
        </w:tc>
      </w:tr>
      <w:tr w:rsidR="00003DFB" w:rsidRPr="00003DFB" w14:paraId="1F6F4478" w14:textId="77777777" w:rsidTr="00003DFB">
        <w:trPr>
          <w:trHeight w:val="449"/>
        </w:trPr>
        <w:tc>
          <w:tcPr>
            <w:tcW w:w="550" w:type="dxa"/>
            <w:tcBorders>
              <w:top w:val="single" w:sz="4" w:space="0" w:color="auto"/>
              <w:bottom w:val="single" w:sz="4" w:space="0" w:color="auto"/>
            </w:tcBorders>
            <w:shd w:val="clear" w:color="auto" w:fill="FFFFFF"/>
          </w:tcPr>
          <w:p w14:paraId="6A5C565B" w14:textId="77777777" w:rsidR="00003DFB" w:rsidRPr="00003DFB" w:rsidRDefault="00003DFB" w:rsidP="00003DFB">
            <w:pPr>
              <w:jc w:val="left"/>
              <w:rPr>
                <w:color w:val="000000"/>
              </w:rPr>
            </w:pPr>
            <w:r w:rsidRPr="00003DFB">
              <w:rPr>
                <w:color w:val="000000"/>
              </w:rPr>
              <w:t>62</w:t>
            </w:r>
          </w:p>
        </w:tc>
        <w:tc>
          <w:tcPr>
            <w:tcW w:w="1646" w:type="dxa"/>
            <w:tcBorders>
              <w:top w:val="single" w:sz="4" w:space="0" w:color="auto"/>
              <w:bottom w:val="single" w:sz="4" w:space="0" w:color="auto"/>
            </w:tcBorders>
            <w:shd w:val="clear" w:color="auto" w:fill="FFFFFF"/>
          </w:tcPr>
          <w:p w14:paraId="7369C5FC" w14:textId="77777777" w:rsidR="00003DFB" w:rsidRPr="00003DFB" w:rsidRDefault="00003DFB" w:rsidP="00003DFB">
            <w:pPr>
              <w:jc w:val="left"/>
              <w:rPr>
                <w:color w:val="000000"/>
              </w:rPr>
            </w:pPr>
            <w:r w:rsidRPr="00003DFB">
              <w:rPr>
                <w:color w:val="000000"/>
              </w:rPr>
              <w:t>B570</w:t>
            </w:r>
          </w:p>
        </w:tc>
        <w:tc>
          <w:tcPr>
            <w:tcW w:w="1647" w:type="dxa"/>
            <w:tcBorders>
              <w:top w:val="single" w:sz="4" w:space="0" w:color="auto"/>
              <w:bottom w:val="single" w:sz="4" w:space="0" w:color="auto"/>
            </w:tcBorders>
            <w:shd w:val="clear" w:color="auto" w:fill="FFFFFF"/>
          </w:tcPr>
          <w:p w14:paraId="3BDD4816"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3323516E" w14:textId="77777777" w:rsidR="00003DFB" w:rsidRPr="00003DFB" w:rsidRDefault="00003DFB" w:rsidP="00003DFB">
            <w:pPr>
              <w:jc w:val="left"/>
              <w:rPr>
                <w:color w:val="000000"/>
              </w:rPr>
            </w:pPr>
          </w:p>
        </w:tc>
        <w:tc>
          <w:tcPr>
            <w:tcW w:w="1647" w:type="dxa"/>
            <w:shd w:val="clear" w:color="auto" w:fill="FFFFFF"/>
          </w:tcPr>
          <w:p w14:paraId="6CF7AFD7" w14:textId="77777777" w:rsidR="00003DFB" w:rsidRPr="00003DFB" w:rsidRDefault="00003DFB" w:rsidP="00003DFB">
            <w:pPr>
              <w:jc w:val="left"/>
              <w:rPr>
                <w:color w:val="000000"/>
              </w:rPr>
            </w:pPr>
          </w:p>
        </w:tc>
        <w:tc>
          <w:tcPr>
            <w:tcW w:w="1647" w:type="dxa"/>
            <w:shd w:val="clear" w:color="auto" w:fill="FFFFFF"/>
          </w:tcPr>
          <w:p w14:paraId="7521C4D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B8A329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FC2CE3F" w14:textId="77777777" w:rsidR="00003DFB" w:rsidRPr="00003DFB" w:rsidRDefault="00003DFB" w:rsidP="00003DFB">
            <w:pPr>
              <w:jc w:val="left"/>
              <w:rPr>
                <w:color w:val="000000"/>
              </w:rPr>
            </w:pPr>
          </w:p>
        </w:tc>
      </w:tr>
      <w:tr w:rsidR="00003DFB" w:rsidRPr="00003DFB" w14:paraId="5DD5C290" w14:textId="77777777" w:rsidTr="00003DFB">
        <w:trPr>
          <w:trHeight w:val="449"/>
        </w:trPr>
        <w:tc>
          <w:tcPr>
            <w:tcW w:w="550" w:type="dxa"/>
            <w:tcBorders>
              <w:top w:val="single" w:sz="4" w:space="0" w:color="auto"/>
              <w:bottom w:val="nil"/>
            </w:tcBorders>
            <w:shd w:val="clear" w:color="auto" w:fill="FFFFFF"/>
          </w:tcPr>
          <w:p w14:paraId="0AA2738F" w14:textId="77777777" w:rsidR="00003DFB" w:rsidRPr="00003DFB" w:rsidRDefault="00003DFB" w:rsidP="00003DFB">
            <w:pPr>
              <w:jc w:val="left"/>
              <w:rPr>
                <w:color w:val="000000"/>
              </w:rPr>
            </w:pPr>
            <w:r>
              <w:rPr>
                <w:color w:val="000000"/>
              </w:rPr>
              <w:t>63</w:t>
            </w:r>
          </w:p>
        </w:tc>
        <w:tc>
          <w:tcPr>
            <w:tcW w:w="1646" w:type="dxa"/>
            <w:tcBorders>
              <w:top w:val="single" w:sz="4" w:space="0" w:color="auto"/>
              <w:bottom w:val="nil"/>
            </w:tcBorders>
            <w:shd w:val="clear" w:color="auto" w:fill="FFFFFF"/>
          </w:tcPr>
          <w:p w14:paraId="1537DEC3" w14:textId="77777777" w:rsidR="00003DFB" w:rsidRPr="00003DFB" w:rsidRDefault="00003DFB" w:rsidP="00003DFB">
            <w:pPr>
              <w:jc w:val="left"/>
              <w:rPr>
                <w:color w:val="000000"/>
              </w:rPr>
            </w:pPr>
            <w:r>
              <w:rPr>
                <w:color w:val="000000"/>
              </w:rPr>
              <w:t>B603</w:t>
            </w:r>
          </w:p>
        </w:tc>
        <w:tc>
          <w:tcPr>
            <w:tcW w:w="1647" w:type="dxa"/>
            <w:tcBorders>
              <w:top w:val="single" w:sz="4" w:space="0" w:color="auto"/>
              <w:bottom w:val="nil"/>
            </w:tcBorders>
            <w:shd w:val="clear" w:color="auto" w:fill="FFFFFF"/>
          </w:tcPr>
          <w:p w14:paraId="1B699FF5" w14:textId="77777777" w:rsidR="00003DFB" w:rsidRPr="00003DFB" w:rsidRDefault="00003DFB" w:rsidP="00003DFB">
            <w:pPr>
              <w:jc w:val="left"/>
              <w:rPr>
                <w:color w:val="000000"/>
              </w:rPr>
            </w:pPr>
            <w:r>
              <w:rPr>
                <w:color w:val="000000"/>
              </w:rPr>
              <w:t>VARCHAR(25)</w:t>
            </w:r>
          </w:p>
        </w:tc>
        <w:tc>
          <w:tcPr>
            <w:tcW w:w="1647" w:type="dxa"/>
            <w:shd w:val="clear" w:color="auto" w:fill="FFFFFF"/>
          </w:tcPr>
          <w:p w14:paraId="3E2A2790"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723C8392" w14:textId="77777777" w:rsidR="00003DFB" w:rsidRPr="00003DFB" w:rsidRDefault="00003DFB" w:rsidP="00003DFB">
            <w:pPr>
              <w:jc w:val="left"/>
              <w:rPr>
                <w:color w:val="000000"/>
              </w:rPr>
            </w:pPr>
            <w:r>
              <w:rPr>
                <w:color w:val="000000"/>
              </w:rPr>
              <w:t>XX_DELISYST</w:t>
            </w:r>
          </w:p>
        </w:tc>
        <w:tc>
          <w:tcPr>
            <w:tcW w:w="1647" w:type="dxa"/>
            <w:shd w:val="clear" w:color="auto" w:fill="FFFFFF"/>
          </w:tcPr>
          <w:p w14:paraId="16906417" w14:textId="77777777" w:rsidR="00003DFB" w:rsidRP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3C5C7722" w14:textId="77777777" w:rsidR="00003DFB" w:rsidRPr="00AA394B" w:rsidRDefault="00003DFB" w:rsidP="00003DFB">
            <w:pPr>
              <w:jc w:val="left"/>
              <w:rPr>
                <w:color w:val="000000"/>
                <w:lang w:val="en-US"/>
                <w:rPrChange w:id="1293" w:author="Huke, Juan (extern)" w:date="2024-05-22T19:26:00Z">
                  <w:rPr>
                    <w:color w:val="000000"/>
                  </w:rPr>
                </w:rPrChange>
              </w:rPr>
            </w:pPr>
            <w:r w:rsidRPr="00412367">
              <w:rPr>
                <w:color w:val="000000"/>
                <w:lang w:val="en-US"/>
                <w:rPrChange w:id="1294" w:author="Huke, Juan (extern)" w:date="2024-05-22T18:34:00Z">
                  <w:rPr>
                    <w:color w:val="000000"/>
                  </w:rPr>
                </w:rPrChange>
              </w:rPr>
              <w:t xml:space="preserve">if XX_C_CONTRACT_LGDS_CR_SOLVV.XX_RISK_TYPE_IND != </w:t>
            </w:r>
            <w:r w:rsidRPr="00AA394B">
              <w:rPr>
                <w:color w:val="000000"/>
                <w:lang w:val="en-US"/>
                <w:rPrChange w:id="1295" w:author="Huke, Juan (extern)" w:date="2024-05-22T19:26:00Z">
                  <w:rPr>
                    <w:color w:val="000000"/>
                  </w:rPr>
                </w:rPrChange>
              </w:rPr>
              <w:t>'T' and XX_C_CONTRACT_LGDS_CR_ABS.XX_CONTRACT is not NULL</w:t>
            </w:r>
            <w:r w:rsidRPr="00AA394B">
              <w:rPr>
                <w:color w:val="000000"/>
                <w:lang w:val="en-US"/>
                <w:rPrChange w:id="1296" w:author="Huke, Juan (extern)" w:date="2024-05-22T19:26:00Z">
                  <w:rPr>
                    <w:color w:val="000000"/>
                  </w:rPr>
                </w:rPrChange>
              </w:rPr>
              <w:tab/>
            </w:r>
            <w:r w:rsidRPr="00AA394B">
              <w:rPr>
                <w:color w:val="000000"/>
                <w:lang w:val="en-US"/>
                <w:rPrChange w:id="1297" w:author="Huke, Juan (extern)" w:date="2024-05-22T19:26:00Z">
                  <w:rPr>
                    <w:color w:val="000000"/>
                  </w:rPr>
                </w:rPrChange>
              </w:rPr>
              <w:tab/>
            </w:r>
            <w:r w:rsidRPr="00AA394B">
              <w:rPr>
                <w:color w:val="000000"/>
                <w:lang w:val="en-US"/>
                <w:rPrChange w:id="1298" w:author="Huke, Juan (extern)" w:date="2024-05-22T19:26:00Z">
                  <w:rPr>
                    <w:color w:val="000000"/>
                  </w:rPr>
                </w:rPrChange>
              </w:rPr>
              <w:tab/>
            </w:r>
            <w:r w:rsidRPr="00AA394B">
              <w:rPr>
                <w:color w:val="000000"/>
                <w:lang w:val="en-US"/>
                <w:rPrChange w:id="1299" w:author="Huke, Juan (extern)" w:date="2024-05-22T19:26:00Z">
                  <w:rPr>
                    <w:color w:val="000000"/>
                  </w:rPr>
                </w:rPrChange>
              </w:rPr>
              <w:tab/>
              <w:t xml:space="preserve"> then 'A'</w:t>
            </w:r>
            <w:r w:rsidRPr="00AA394B">
              <w:rPr>
                <w:color w:val="000000"/>
                <w:lang w:val="en-US"/>
                <w:rPrChange w:id="1300" w:author="Huke, Juan (extern)" w:date="2024-05-22T19:26:00Z">
                  <w:rPr>
                    <w:color w:val="000000"/>
                  </w:rPr>
                </w:rPrChange>
              </w:rPr>
              <w:tab/>
            </w:r>
            <w:r w:rsidRPr="00AA394B">
              <w:rPr>
                <w:color w:val="000000"/>
                <w:lang w:val="en-US"/>
                <w:rPrChange w:id="1301" w:author="Huke, Juan (extern)" w:date="2024-05-22T19:26:00Z">
                  <w:rPr>
                    <w:color w:val="000000"/>
                  </w:rPr>
                </w:rPrChange>
              </w:rPr>
              <w:tab/>
              <w:t xml:space="preserve">else if </w:t>
            </w:r>
            <w:r w:rsidRPr="00AA394B">
              <w:rPr>
                <w:color w:val="000000"/>
                <w:lang w:val="en-US"/>
                <w:rPrChange w:id="1302" w:author="Huke, Juan (extern)" w:date="2024-05-22T19:26:00Z">
                  <w:rPr>
                    <w:color w:val="000000"/>
                  </w:rPr>
                </w:rPrChange>
              </w:rPr>
              <w:lastRenderedPageBreak/>
              <w:t>XX_C_CONTRACT_LGDS_CR_SOLVV.XX_RISK_TYPE_IND != 'T' then 'O' else if XX_DELISYST in ('100','101','102','107') then NULL else 'T'</w:t>
            </w:r>
          </w:p>
        </w:tc>
        <w:tc>
          <w:tcPr>
            <w:tcW w:w="2906" w:type="dxa"/>
            <w:tcBorders>
              <w:top w:val="single" w:sz="4" w:space="0" w:color="auto"/>
              <w:bottom w:val="nil"/>
            </w:tcBorders>
            <w:shd w:val="clear" w:color="auto" w:fill="FFFFFF"/>
          </w:tcPr>
          <w:p w14:paraId="425336B5" w14:textId="77777777" w:rsidR="00003DFB" w:rsidRDefault="00003DFB" w:rsidP="00003DFB">
            <w:pPr>
              <w:jc w:val="left"/>
              <w:rPr>
                <w:color w:val="000000"/>
              </w:rPr>
            </w:pPr>
            <w:r>
              <w:rPr>
                <w:color w:val="000000"/>
              </w:rPr>
              <w:lastRenderedPageBreak/>
              <w:t>Prüfpfad 3 Basel III</w:t>
            </w:r>
          </w:p>
          <w:p w14:paraId="0D66920D" w14:textId="77777777" w:rsidR="00003DFB" w:rsidRDefault="00003DFB" w:rsidP="00003DFB">
            <w:pPr>
              <w:jc w:val="left"/>
              <w:rPr>
                <w:color w:val="000000"/>
              </w:rPr>
            </w:pPr>
          </w:p>
          <w:p w14:paraId="32FDBD76" w14:textId="77777777" w:rsidR="00003DFB" w:rsidRDefault="00003DFB" w:rsidP="00003DFB">
            <w:pPr>
              <w:jc w:val="left"/>
              <w:rPr>
                <w:color w:val="000000"/>
              </w:rPr>
            </w:pPr>
            <w:r>
              <w:rPr>
                <w:color w:val="000000"/>
              </w:rPr>
              <w:t>XX_RISK_TYPE_IND = Art des Risikos (T= Transferrisiko, O = Obligorrisiko, A = ABS)</w:t>
            </w:r>
          </w:p>
          <w:p w14:paraId="4B5A2F4F" w14:textId="77777777" w:rsidR="00003DFB" w:rsidRPr="00003DFB" w:rsidRDefault="00003DFB" w:rsidP="00003DFB">
            <w:pPr>
              <w:jc w:val="left"/>
              <w:rPr>
                <w:color w:val="000000"/>
              </w:rPr>
            </w:pPr>
            <w:r>
              <w:rPr>
                <w:color w:val="000000"/>
              </w:rPr>
              <w:t>XX_DELISYST = 100, 101, 102, 107 (Passivliefersysteme)</w:t>
            </w:r>
          </w:p>
        </w:tc>
      </w:tr>
      <w:tr w:rsidR="00003DFB" w:rsidRPr="00003DFB" w14:paraId="61DD5CE0" w14:textId="77777777" w:rsidTr="00003DFB">
        <w:trPr>
          <w:trHeight w:val="449"/>
        </w:trPr>
        <w:tc>
          <w:tcPr>
            <w:tcW w:w="550" w:type="dxa"/>
            <w:tcBorders>
              <w:top w:val="nil"/>
              <w:bottom w:val="nil"/>
            </w:tcBorders>
            <w:shd w:val="clear" w:color="auto" w:fill="FFFFFF"/>
          </w:tcPr>
          <w:p w14:paraId="6C95F87C" w14:textId="77777777" w:rsidR="00003DFB" w:rsidRDefault="00003DFB" w:rsidP="00003DFB">
            <w:pPr>
              <w:jc w:val="left"/>
              <w:rPr>
                <w:color w:val="000000"/>
              </w:rPr>
            </w:pPr>
          </w:p>
        </w:tc>
        <w:tc>
          <w:tcPr>
            <w:tcW w:w="1646" w:type="dxa"/>
            <w:tcBorders>
              <w:top w:val="nil"/>
              <w:bottom w:val="nil"/>
            </w:tcBorders>
            <w:shd w:val="clear" w:color="auto" w:fill="FFFFFF"/>
          </w:tcPr>
          <w:p w14:paraId="506A95A5" w14:textId="77777777" w:rsidR="00003DFB" w:rsidRDefault="00003DFB" w:rsidP="00003DFB">
            <w:pPr>
              <w:jc w:val="left"/>
              <w:rPr>
                <w:color w:val="000000"/>
              </w:rPr>
            </w:pPr>
          </w:p>
        </w:tc>
        <w:tc>
          <w:tcPr>
            <w:tcW w:w="1647" w:type="dxa"/>
            <w:tcBorders>
              <w:top w:val="nil"/>
              <w:bottom w:val="nil"/>
            </w:tcBorders>
            <w:shd w:val="clear" w:color="auto" w:fill="FFFFFF"/>
          </w:tcPr>
          <w:p w14:paraId="23FBCAA9" w14:textId="77777777" w:rsidR="00003DFB" w:rsidRDefault="00003DFB" w:rsidP="00003DFB">
            <w:pPr>
              <w:jc w:val="left"/>
              <w:rPr>
                <w:color w:val="000000"/>
              </w:rPr>
            </w:pPr>
          </w:p>
        </w:tc>
        <w:tc>
          <w:tcPr>
            <w:tcW w:w="1647" w:type="dxa"/>
            <w:shd w:val="clear" w:color="auto" w:fill="FFFFFF"/>
          </w:tcPr>
          <w:p w14:paraId="0D9A8891" w14:textId="77777777" w:rsidR="00003DFB" w:rsidRPr="00412367" w:rsidRDefault="00003DFB" w:rsidP="00003DFB">
            <w:pPr>
              <w:jc w:val="left"/>
              <w:rPr>
                <w:color w:val="000000"/>
                <w:lang w:val="en-US"/>
                <w:rPrChange w:id="1303" w:author="Huke, Juan (extern)" w:date="2024-05-22T18:34:00Z">
                  <w:rPr>
                    <w:color w:val="000000"/>
                  </w:rPr>
                </w:rPrChange>
              </w:rPr>
            </w:pPr>
            <w:r w:rsidRPr="00412367">
              <w:rPr>
                <w:color w:val="000000"/>
                <w:lang w:val="en-US"/>
                <w:rPrChange w:id="1304" w:author="Huke, Juan (extern)" w:date="2024-05-22T18:34:00Z">
                  <w:rPr>
                    <w:color w:val="000000"/>
                  </w:rPr>
                </w:rPrChange>
              </w:rPr>
              <w:t>XX_C_CONTRACT_LGDS_CR_ABS</w:t>
            </w:r>
          </w:p>
        </w:tc>
        <w:tc>
          <w:tcPr>
            <w:tcW w:w="1647" w:type="dxa"/>
            <w:shd w:val="clear" w:color="auto" w:fill="FFFFFF"/>
          </w:tcPr>
          <w:p w14:paraId="7C75EDFA" w14:textId="77777777" w:rsidR="00003DFB" w:rsidRDefault="00003DFB" w:rsidP="00003DFB">
            <w:pPr>
              <w:jc w:val="left"/>
              <w:rPr>
                <w:color w:val="000000"/>
              </w:rPr>
            </w:pPr>
            <w:r>
              <w:rPr>
                <w:color w:val="000000"/>
              </w:rPr>
              <w:t>XX_CONTRACT</w:t>
            </w:r>
          </w:p>
        </w:tc>
        <w:tc>
          <w:tcPr>
            <w:tcW w:w="1647" w:type="dxa"/>
            <w:shd w:val="clear" w:color="auto" w:fill="FFFFFF"/>
          </w:tcPr>
          <w:p w14:paraId="53377EB7"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30505BB" w14:textId="77777777" w:rsidR="00003DFB" w:rsidRDefault="00003DFB" w:rsidP="00003DFB">
            <w:pPr>
              <w:jc w:val="left"/>
              <w:rPr>
                <w:color w:val="000000"/>
              </w:rPr>
            </w:pPr>
          </w:p>
        </w:tc>
        <w:tc>
          <w:tcPr>
            <w:tcW w:w="2906" w:type="dxa"/>
            <w:tcBorders>
              <w:top w:val="nil"/>
              <w:bottom w:val="nil"/>
            </w:tcBorders>
            <w:shd w:val="clear" w:color="auto" w:fill="FFFFFF"/>
          </w:tcPr>
          <w:p w14:paraId="42B982D7" w14:textId="77777777" w:rsidR="00003DFB" w:rsidRDefault="00003DFB" w:rsidP="00003DFB">
            <w:pPr>
              <w:jc w:val="left"/>
              <w:rPr>
                <w:color w:val="000000"/>
              </w:rPr>
            </w:pPr>
          </w:p>
        </w:tc>
      </w:tr>
      <w:tr w:rsidR="00003DFB" w:rsidRPr="00003DFB" w14:paraId="25D85486" w14:textId="77777777" w:rsidTr="00003DFB">
        <w:trPr>
          <w:trHeight w:val="449"/>
        </w:trPr>
        <w:tc>
          <w:tcPr>
            <w:tcW w:w="550" w:type="dxa"/>
            <w:tcBorders>
              <w:top w:val="nil"/>
              <w:bottom w:val="nil"/>
            </w:tcBorders>
            <w:shd w:val="clear" w:color="auto" w:fill="FFFFFF"/>
          </w:tcPr>
          <w:p w14:paraId="0440F75D" w14:textId="77777777" w:rsidR="00003DFB" w:rsidRDefault="00003DFB" w:rsidP="00003DFB">
            <w:pPr>
              <w:jc w:val="left"/>
              <w:rPr>
                <w:color w:val="000000"/>
              </w:rPr>
            </w:pPr>
          </w:p>
        </w:tc>
        <w:tc>
          <w:tcPr>
            <w:tcW w:w="1646" w:type="dxa"/>
            <w:tcBorders>
              <w:top w:val="nil"/>
              <w:bottom w:val="nil"/>
            </w:tcBorders>
            <w:shd w:val="clear" w:color="auto" w:fill="FFFFFF"/>
          </w:tcPr>
          <w:p w14:paraId="4B5E532C" w14:textId="77777777" w:rsidR="00003DFB" w:rsidRDefault="00003DFB" w:rsidP="00003DFB">
            <w:pPr>
              <w:jc w:val="left"/>
              <w:rPr>
                <w:color w:val="000000"/>
              </w:rPr>
            </w:pPr>
          </w:p>
        </w:tc>
        <w:tc>
          <w:tcPr>
            <w:tcW w:w="1647" w:type="dxa"/>
            <w:tcBorders>
              <w:top w:val="nil"/>
              <w:bottom w:val="nil"/>
            </w:tcBorders>
            <w:shd w:val="clear" w:color="auto" w:fill="FFFFFF"/>
          </w:tcPr>
          <w:p w14:paraId="7CA99526" w14:textId="77777777" w:rsidR="00003DFB" w:rsidRDefault="00003DFB" w:rsidP="00003DFB">
            <w:pPr>
              <w:jc w:val="left"/>
              <w:rPr>
                <w:color w:val="000000"/>
              </w:rPr>
            </w:pPr>
          </w:p>
        </w:tc>
        <w:tc>
          <w:tcPr>
            <w:tcW w:w="1647" w:type="dxa"/>
            <w:shd w:val="clear" w:color="auto" w:fill="FFFFFF"/>
          </w:tcPr>
          <w:p w14:paraId="10CBCEAA" w14:textId="77777777" w:rsidR="00003DFB" w:rsidRPr="00412367" w:rsidRDefault="00003DFB" w:rsidP="00003DFB">
            <w:pPr>
              <w:jc w:val="left"/>
              <w:rPr>
                <w:color w:val="000000"/>
                <w:lang w:val="en-US"/>
                <w:rPrChange w:id="1305" w:author="Huke, Juan (extern)" w:date="2024-05-22T18:34:00Z">
                  <w:rPr>
                    <w:color w:val="000000"/>
                  </w:rPr>
                </w:rPrChange>
              </w:rPr>
            </w:pPr>
            <w:r w:rsidRPr="00412367">
              <w:rPr>
                <w:color w:val="000000"/>
                <w:lang w:val="en-US"/>
                <w:rPrChange w:id="1306" w:author="Huke, Juan (extern)" w:date="2024-05-22T18:34:00Z">
                  <w:rPr>
                    <w:color w:val="000000"/>
                  </w:rPr>
                </w:rPrChange>
              </w:rPr>
              <w:t>XX_C_CONTRACT_LGDS_CR_ABS</w:t>
            </w:r>
          </w:p>
        </w:tc>
        <w:tc>
          <w:tcPr>
            <w:tcW w:w="1647" w:type="dxa"/>
            <w:shd w:val="clear" w:color="auto" w:fill="FFFFFF"/>
          </w:tcPr>
          <w:p w14:paraId="75C40CF9" w14:textId="77777777" w:rsidR="00003DFB" w:rsidRDefault="00003DFB" w:rsidP="00003DFB">
            <w:pPr>
              <w:jc w:val="left"/>
              <w:rPr>
                <w:color w:val="000000"/>
              </w:rPr>
            </w:pPr>
            <w:r>
              <w:rPr>
                <w:color w:val="000000"/>
              </w:rPr>
              <w:t>XX_RISK_TYPE_IND</w:t>
            </w:r>
          </w:p>
        </w:tc>
        <w:tc>
          <w:tcPr>
            <w:tcW w:w="1647" w:type="dxa"/>
            <w:shd w:val="clear" w:color="auto" w:fill="FFFFFF"/>
          </w:tcPr>
          <w:p w14:paraId="7D3295A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8A428C6" w14:textId="77777777" w:rsidR="00003DFB" w:rsidRDefault="00003DFB" w:rsidP="00003DFB">
            <w:pPr>
              <w:jc w:val="left"/>
              <w:rPr>
                <w:color w:val="000000"/>
              </w:rPr>
            </w:pPr>
          </w:p>
        </w:tc>
        <w:tc>
          <w:tcPr>
            <w:tcW w:w="2906" w:type="dxa"/>
            <w:tcBorders>
              <w:top w:val="nil"/>
              <w:bottom w:val="nil"/>
            </w:tcBorders>
            <w:shd w:val="clear" w:color="auto" w:fill="FFFFFF"/>
          </w:tcPr>
          <w:p w14:paraId="6CBCE634" w14:textId="77777777" w:rsidR="00003DFB" w:rsidRDefault="00003DFB" w:rsidP="00003DFB">
            <w:pPr>
              <w:jc w:val="left"/>
              <w:rPr>
                <w:color w:val="000000"/>
              </w:rPr>
            </w:pPr>
          </w:p>
        </w:tc>
      </w:tr>
      <w:tr w:rsidR="00003DFB" w:rsidRPr="00003DFB" w14:paraId="06328B9D" w14:textId="77777777" w:rsidTr="00003DFB">
        <w:trPr>
          <w:trHeight w:val="449"/>
        </w:trPr>
        <w:tc>
          <w:tcPr>
            <w:tcW w:w="550" w:type="dxa"/>
            <w:tcBorders>
              <w:top w:val="nil"/>
              <w:bottom w:val="single" w:sz="4" w:space="0" w:color="auto"/>
            </w:tcBorders>
            <w:shd w:val="clear" w:color="auto" w:fill="FFFFFF"/>
          </w:tcPr>
          <w:p w14:paraId="772F676D"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09FBD2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B2770A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318C200" w14:textId="77777777" w:rsidR="00003DFB" w:rsidRPr="00412367" w:rsidRDefault="00003DFB" w:rsidP="00003DFB">
            <w:pPr>
              <w:jc w:val="left"/>
              <w:rPr>
                <w:color w:val="000000"/>
                <w:lang w:val="en-US"/>
                <w:rPrChange w:id="1307" w:author="Huke, Juan (extern)" w:date="2024-05-22T18:34:00Z">
                  <w:rPr>
                    <w:color w:val="000000"/>
                  </w:rPr>
                </w:rPrChange>
              </w:rPr>
            </w:pPr>
            <w:r w:rsidRPr="00412367">
              <w:rPr>
                <w:color w:val="000000"/>
                <w:lang w:val="en-US"/>
                <w:rPrChange w:id="1308"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17D78153" w14:textId="77777777" w:rsidR="00003DFB" w:rsidRDefault="00003DFB" w:rsidP="00003DFB">
            <w:pPr>
              <w:jc w:val="left"/>
              <w:rPr>
                <w:color w:val="000000"/>
              </w:rPr>
            </w:pPr>
            <w:r>
              <w:rPr>
                <w:color w:val="000000"/>
              </w:rPr>
              <w:t>XX_RISK_TYPE_IND</w:t>
            </w:r>
          </w:p>
        </w:tc>
        <w:tc>
          <w:tcPr>
            <w:tcW w:w="1647" w:type="dxa"/>
            <w:tcBorders>
              <w:bottom w:val="single" w:sz="4" w:space="0" w:color="auto"/>
            </w:tcBorders>
            <w:shd w:val="clear" w:color="auto" w:fill="FFFFFF"/>
          </w:tcPr>
          <w:p w14:paraId="4189026D"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402EEF0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395D5A8" w14:textId="77777777" w:rsidR="00003DFB" w:rsidRDefault="00003DFB" w:rsidP="00003DFB">
            <w:pPr>
              <w:jc w:val="left"/>
              <w:rPr>
                <w:color w:val="000000"/>
              </w:rPr>
            </w:pPr>
          </w:p>
        </w:tc>
      </w:tr>
      <w:tr w:rsidR="00003DFB" w:rsidRPr="00003DFB" w14:paraId="77C87355" w14:textId="77777777" w:rsidTr="00003DFB">
        <w:trPr>
          <w:trHeight w:val="449"/>
        </w:trPr>
        <w:tc>
          <w:tcPr>
            <w:tcW w:w="550" w:type="dxa"/>
            <w:tcBorders>
              <w:top w:val="single" w:sz="4" w:space="0" w:color="auto"/>
              <w:bottom w:val="single" w:sz="4" w:space="0" w:color="auto"/>
            </w:tcBorders>
            <w:shd w:val="clear" w:color="auto" w:fill="FFFFFF"/>
          </w:tcPr>
          <w:p w14:paraId="5C22C9FE" w14:textId="77777777" w:rsidR="00003DFB" w:rsidRPr="00003DFB" w:rsidRDefault="00003DFB" w:rsidP="00003DFB">
            <w:pPr>
              <w:jc w:val="left"/>
              <w:rPr>
                <w:color w:val="000000"/>
              </w:rPr>
            </w:pPr>
            <w:r w:rsidRPr="00003DFB">
              <w:rPr>
                <w:color w:val="000000"/>
              </w:rPr>
              <w:t>64</w:t>
            </w:r>
          </w:p>
        </w:tc>
        <w:tc>
          <w:tcPr>
            <w:tcW w:w="1646" w:type="dxa"/>
            <w:tcBorders>
              <w:top w:val="single" w:sz="4" w:space="0" w:color="auto"/>
              <w:bottom w:val="single" w:sz="4" w:space="0" w:color="auto"/>
            </w:tcBorders>
            <w:shd w:val="clear" w:color="auto" w:fill="FFFFFF"/>
          </w:tcPr>
          <w:p w14:paraId="3DAC0BCF" w14:textId="77777777" w:rsidR="00003DFB" w:rsidRPr="00003DFB" w:rsidRDefault="00003DFB" w:rsidP="00003DFB">
            <w:pPr>
              <w:jc w:val="left"/>
              <w:rPr>
                <w:color w:val="000000"/>
              </w:rPr>
            </w:pPr>
            <w:r w:rsidRPr="00003DFB">
              <w:rPr>
                <w:color w:val="000000"/>
              </w:rPr>
              <w:t>B605</w:t>
            </w:r>
          </w:p>
        </w:tc>
        <w:tc>
          <w:tcPr>
            <w:tcW w:w="1647" w:type="dxa"/>
            <w:tcBorders>
              <w:top w:val="single" w:sz="4" w:space="0" w:color="auto"/>
              <w:bottom w:val="single" w:sz="4" w:space="0" w:color="auto"/>
            </w:tcBorders>
            <w:shd w:val="clear" w:color="auto" w:fill="FFFFFF"/>
          </w:tcPr>
          <w:p w14:paraId="0C4DEBA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4571FC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6A8C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A966B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CD5B80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016D3C" w14:textId="77777777" w:rsidR="00003DFB" w:rsidRPr="00003DFB" w:rsidRDefault="00003DFB" w:rsidP="00003DFB">
            <w:pPr>
              <w:jc w:val="left"/>
              <w:rPr>
                <w:color w:val="000000"/>
              </w:rPr>
            </w:pPr>
          </w:p>
        </w:tc>
      </w:tr>
      <w:tr w:rsidR="00003DFB" w:rsidRPr="00003DFB" w14:paraId="6B2CF6F7" w14:textId="77777777" w:rsidTr="00003DFB">
        <w:trPr>
          <w:trHeight w:val="449"/>
        </w:trPr>
        <w:tc>
          <w:tcPr>
            <w:tcW w:w="550" w:type="dxa"/>
            <w:tcBorders>
              <w:top w:val="single" w:sz="4" w:space="0" w:color="auto"/>
              <w:bottom w:val="single" w:sz="4" w:space="0" w:color="auto"/>
            </w:tcBorders>
            <w:shd w:val="clear" w:color="auto" w:fill="FFFFFF"/>
          </w:tcPr>
          <w:p w14:paraId="5FFD6A3B" w14:textId="77777777" w:rsidR="00003DFB" w:rsidRPr="00003DFB" w:rsidRDefault="00003DFB" w:rsidP="00003DFB">
            <w:pPr>
              <w:jc w:val="left"/>
              <w:rPr>
                <w:color w:val="000000"/>
              </w:rPr>
            </w:pPr>
            <w:r w:rsidRPr="00003DFB">
              <w:rPr>
                <w:color w:val="000000"/>
              </w:rPr>
              <w:t>65</w:t>
            </w:r>
          </w:p>
        </w:tc>
        <w:tc>
          <w:tcPr>
            <w:tcW w:w="1646" w:type="dxa"/>
            <w:tcBorders>
              <w:top w:val="single" w:sz="4" w:space="0" w:color="auto"/>
              <w:bottom w:val="single" w:sz="4" w:space="0" w:color="auto"/>
            </w:tcBorders>
            <w:shd w:val="clear" w:color="auto" w:fill="FFFFFF"/>
          </w:tcPr>
          <w:p w14:paraId="17E13812" w14:textId="77777777" w:rsidR="00003DFB" w:rsidRPr="00003DFB" w:rsidRDefault="00003DFB" w:rsidP="00003DFB">
            <w:pPr>
              <w:jc w:val="left"/>
              <w:rPr>
                <w:color w:val="000000"/>
              </w:rPr>
            </w:pPr>
            <w:r w:rsidRPr="00003DFB">
              <w:rPr>
                <w:color w:val="000000"/>
              </w:rPr>
              <w:t>B606</w:t>
            </w:r>
          </w:p>
        </w:tc>
        <w:tc>
          <w:tcPr>
            <w:tcW w:w="1647" w:type="dxa"/>
            <w:tcBorders>
              <w:top w:val="single" w:sz="4" w:space="0" w:color="auto"/>
              <w:bottom w:val="single" w:sz="4" w:space="0" w:color="auto"/>
            </w:tcBorders>
            <w:shd w:val="clear" w:color="auto" w:fill="FFFFFF"/>
          </w:tcPr>
          <w:p w14:paraId="3630CDD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954F5D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B67F8F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EC62C7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3A48ED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07F41E" w14:textId="77777777" w:rsidR="00003DFB" w:rsidRPr="00003DFB" w:rsidRDefault="00003DFB" w:rsidP="00003DFB">
            <w:pPr>
              <w:jc w:val="left"/>
              <w:rPr>
                <w:color w:val="000000"/>
              </w:rPr>
            </w:pPr>
          </w:p>
        </w:tc>
      </w:tr>
      <w:tr w:rsidR="00003DFB" w:rsidRPr="00003DFB" w14:paraId="39F82147" w14:textId="77777777" w:rsidTr="00003DFB">
        <w:trPr>
          <w:trHeight w:val="449"/>
        </w:trPr>
        <w:tc>
          <w:tcPr>
            <w:tcW w:w="550" w:type="dxa"/>
            <w:tcBorders>
              <w:top w:val="single" w:sz="4" w:space="0" w:color="auto"/>
              <w:bottom w:val="single" w:sz="4" w:space="0" w:color="auto"/>
            </w:tcBorders>
            <w:shd w:val="clear" w:color="auto" w:fill="FFFFFF"/>
          </w:tcPr>
          <w:p w14:paraId="370B5A4A" w14:textId="77777777" w:rsidR="00003DFB" w:rsidRPr="00003DFB" w:rsidRDefault="00003DFB" w:rsidP="00003DFB">
            <w:pPr>
              <w:jc w:val="left"/>
              <w:rPr>
                <w:color w:val="000000"/>
              </w:rPr>
            </w:pPr>
            <w:r w:rsidRPr="00003DFB">
              <w:rPr>
                <w:color w:val="000000"/>
              </w:rPr>
              <w:t>66</w:t>
            </w:r>
          </w:p>
        </w:tc>
        <w:tc>
          <w:tcPr>
            <w:tcW w:w="1646" w:type="dxa"/>
            <w:tcBorders>
              <w:top w:val="single" w:sz="4" w:space="0" w:color="auto"/>
              <w:bottom w:val="single" w:sz="4" w:space="0" w:color="auto"/>
            </w:tcBorders>
            <w:shd w:val="clear" w:color="auto" w:fill="FFFFFF"/>
          </w:tcPr>
          <w:p w14:paraId="4993ACC3" w14:textId="77777777" w:rsidR="00003DFB" w:rsidRPr="00003DFB" w:rsidRDefault="00003DFB" w:rsidP="00003DFB">
            <w:pPr>
              <w:jc w:val="left"/>
              <w:rPr>
                <w:color w:val="000000"/>
              </w:rPr>
            </w:pPr>
            <w:r w:rsidRPr="00003DFB">
              <w:rPr>
                <w:color w:val="000000"/>
              </w:rPr>
              <w:t>B608</w:t>
            </w:r>
          </w:p>
        </w:tc>
        <w:tc>
          <w:tcPr>
            <w:tcW w:w="1647" w:type="dxa"/>
            <w:tcBorders>
              <w:top w:val="single" w:sz="4" w:space="0" w:color="auto"/>
              <w:bottom w:val="single" w:sz="4" w:space="0" w:color="auto"/>
            </w:tcBorders>
            <w:shd w:val="clear" w:color="auto" w:fill="FFFFFF"/>
          </w:tcPr>
          <w:p w14:paraId="4157938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7C4527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9CEC6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25522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ECE7BB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6DD103" w14:textId="77777777" w:rsidR="00003DFB" w:rsidRPr="00003DFB" w:rsidRDefault="00003DFB" w:rsidP="00003DFB">
            <w:pPr>
              <w:jc w:val="left"/>
              <w:rPr>
                <w:color w:val="000000"/>
              </w:rPr>
            </w:pPr>
          </w:p>
        </w:tc>
      </w:tr>
      <w:tr w:rsidR="00003DFB" w:rsidRPr="00003DFB" w14:paraId="36F8257A" w14:textId="77777777" w:rsidTr="00003DFB">
        <w:trPr>
          <w:trHeight w:val="449"/>
        </w:trPr>
        <w:tc>
          <w:tcPr>
            <w:tcW w:w="550" w:type="dxa"/>
            <w:tcBorders>
              <w:top w:val="single" w:sz="4" w:space="0" w:color="auto"/>
              <w:bottom w:val="single" w:sz="4" w:space="0" w:color="auto"/>
            </w:tcBorders>
            <w:shd w:val="clear" w:color="auto" w:fill="FFFFFF"/>
          </w:tcPr>
          <w:p w14:paraId="7F217BAD" w14:textId="77777777" w:rsidR="00003DFB" w:rsidRPr="00003DFB" w:rsidRDefault="00003DFB" w:rsidP="00003DFB">
            <w:pPr>
              <w:jc w:val="left"/>
              <w:rPr>
                <w:color w:val="000000"/>
              </w:rPr>
            </w:pPr>
            <w:r w:rsidRPr="00003DFB">
              <w:rPr>
                <w:color w:val="000000"/>
              </w:rPr>
              <w:t>67</w:t>
            </w:r>
          </w:p>
        </w:tc>
        <w:tc>
          <w:tcPr>
            <w:tcW w:w="1646" w:type="dxa"/>
            <w:tcBorders>
              <w:top w:val="single" w:sz="4" w:space="0" w:color="auto"/>
              <w:bottom w:val="single" w:sz="4" w:space="0" w:color="auto"/>
            </w:tcBorders>
            <w:shd w:val="clear" w:color="auto" w:fill="FFFFFF"/>
          </w:tcPr>
          <w:p w14:paraId="4292A8B7" w14:textId="77777777" w:rsidR="00003DFB" w:rsidRPr="00003DFB" w:rsidRDefault="00003DFB" w:rsidP="00003DFB">
            <w:pPr>
              <w:jc w:val="left"/>
              <w:rPr>
                <w:color w:val="000000"/>
              </w:rPr>
            </w:pPr>
            <w:r w:rsidRPr="00003DFB">
              <w:rPr>
                <w:color w:val="000000"/>
              </w:rPr>
              <w:t>B613</w:t>
            </w:r>
          </w:p>
        </w:tc>
        <w:tc>
          <w:tcPr>
            <w:tcW w:w="1647" w:type="dxa"/>
            <w:tcBorders>
              <w:top w:val="single" w:sz="4" w:space="0" w:color="auto"/>
              <w:bottom w:val="single" w:sz="4" w:space="0" w:color="auto"/>
            </w:tcBorders>
            <w:shd w:val="clear" w:color="auto" w:fill="FFFFFF"/>
          </w:tcPr>
          <w:p w14:paraId="0F5F3A8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355939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50C622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1D1DA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308243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A62AF9D" w14:textId="77777777" w:rsidR="00003DFB" w:rsidRPr="00003DFB" w:rsidRDefault="00003DFB" w:rsidP="00003DFB">
            <w:pPr>
              <w:jc w:val="left"/>
              <w:rPr>
                <w:color w:val="000000"/>
              </w:rPr>
            </w:pPr>
          </w:p>
        </w:tc>
      </w:tr>
      <w:tr w:rsidR="00003DFB" w:rsidRPr="00003DFB" w14:paraId="535D1192" w14:textId="77777777" w:rsidTr="00003DFB">
        <w:trPr>
          <w:trHeight w:val="449"/>
        </w:trPr>
        <w:tc>
          <w:tcPr>
            <w:tcW w:w="550" w:type="dxa"/>
            <w:tcBorders>
              <w:top w:val="single" w:sz="4" w:space="0" w:color="auto"/>
              <w:bottom w:val="single" w:sz="4" w:space="0" w:color="auto"/>
            </w:tcBorders>
            <w:shd w:val="clear" w:color="auto" w:fill="FFFFFF"/>
          </w:tcPr>
          <w:p w14:paraId="68C29482" w14:textId="77777777" w:rsidR="00003DFB" w:rsidRPr="00003DFB" w:rsidRDefault="00003DFB" w:rsidP="00003DFB">
            <w:pPr>
              <w:jc w:val="left"/>
              <w:rPr>
                <w:color w:val="000000"/>
              </w:rPr>
            </w:pPr>
            <w:r w:rsidRPr="00003DFB">
              <w:rPr>
                <w:color w:val="000000"/>
              </w:rPr>
              <w:t>68</w:t>
            </w:r>
          </w:p>
        </w:tc>
        <w:tc>
          <w:tcPr>
            <w:tcW w:w="1646" w:type="dxa"/>
            <w:tcBorders>
              <w:top w:val="single" w:sz="4" w:space="0" w:color="auto"/>
              <w:bottom w:val="single" w:sz="4" w:space="0" w:color="auto"/>
            </w:tcBorders>
            <w:shd w:val="clear" w:color="auto" w:fill="FFFFFF"/>
          </w:tcPr>
          <w:p w14:paraId="0BC81B3E" w14:textId="77777777" w:rsidR="00003DFB" w:rsidRPr="00003DFB" w:rsidRDefault="00003DFB" w:rsidP="00003DFB">
            <w:pPr>
              <w:jc w:val="left"/>
              <w:rPr>
                <w:color w:val="000000"/>
              </w:rPr>
            </w:pPr>
            <w:r w:rsidRPr="00003DFB">
              <w:rPr>
                <w:color w:val="000000"/>
              </w:rPr>
              <w:t>B614</w:t>
            </w:r>
          </w:p>
        </w:tc>
        <w:tc>
          <w:tcPr>
            <w:tcW w:w="1647" w:type="dxa"/>
            <w:tcBorders>
              <w:top w:val="single" w:sz="4" w:space="0" w:color="auto"/>
              <w:bottom w:val="single" w:sz="4" w:space="0" w:color="auto"/>
            </w:tcBorders>
            <w:shd w:val="clear" w:color="auto" w:fill="FFFFFF"/>
          </w:tcPr>
          <w:p w14:paraId="16C9CF1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71AC70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5316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9F024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6273A0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9EA0F62" w14:textId="77777777" w:rsidR="00003DFB" w:rsidRPr="00003DFB" w:rsidRDefault="00003DFB" w:rsidP="00003DFB">
            <w:pPr>
              <w:jc w:val="left"/>
              <w:rPr>
                <w:color w:val="000000"/>
              </w:rPr>
            </w:pPr>
          </w:p>
        </w:tc>
      </w:tr>
      <w:tr w:rsidR="00003DFB" w:rsidRPr="00003DFB" w14:paraId="7FEF7F31" w14:textId="77777777" w:rsidTr="00003DFB">
        <w:trPr>
          <w:trHeight w:val="449"/>
        </w:trPr>
        <w:tc>
          <w:tcPr>
            <w:tcW w:w="550" w:type="dxa"/>
            <w:tcBorders>
              <w:top w:val="single" w:sz="4" w:space="0" w:color="auto"/>
              <w:bottom w:val="single" w:sz="4" w:space="0" w:color="auto"/>
            </w:tcBorders>
            <w:shd w:val="clear" w:color="auto" w:fill="FFFFFF"/>
          </w:tcPr>
          <w:p w14:paraId="3477E841" w14:textId="77777777" w:rsidR="00003DFB" w:rsidRPr="00003DFB" w:rsidRDefault="00003DFB" w:rsidP="00003DFB">
            <w:pPr>
              <w:jc w:val="left"/>
              <w:rPr>
                <w:color w:val="000000"/>
              </w:rPr>
            </w:pPr>
            <w:r w:rsidRPr="00003DFB">
              <w:rPr>
                <w:color w:val="000000"/>
              </w:rPr>
              <w:lastRenderedPageBreak/>
              <w:t>69</w:t>
            </w:r>
          </w:p>
        </w:tc>
        <w:tc>
          <w:tcPr>
            <w:tcW w:w="1646" w:type="dxa"/>
            <w:tcBorders>
              <w:top w:val="single" w:sz="4" w:space="0" w:color="auto"/>
              <w:bottom w:val="single" w:sz="4" w:space="0" w:color="auto"/>
            </w:tcBorders>
            <w:shd w:val="clear" w:color="auto" w:fill="FFFFFF"/>
          </w:tcPr>
          <w:p w14:paraId="7715D3C3" w14:textId="77777777" w:rsidR="00003DFB" w:rsidRPr="00003DFB" w:rsidRDefault="00003DFB" w:rsidP="00003DFB">
            <w:pPr>
              <w:jc w:val="left"/>
              <w:rPr>
                <w:color w:val="000000"/>
              </w:rPr>
            </w:pPr>
            <w:r w:rsidRPr="00003DFB">
              <w:rPr>
                <w:color w:val="000000"/>
              </w:rPr>
              <w:t>B712</w:t>
            </w:r>
          </w:p>
        </w:tc>
        <w:tc>
          <w:tcPr>
            <w:tcW w:w="1647" w:type="dxa"/>
            <w:tcBorders>
              <w:top w:val="single" w:sz="4" w:space="0" w:color="auto"/>
              <w:bottom w:val="single" w:sz="4" w:space="0" w:color="auto"/>
            </w:tcBorders>
            <w:shd w:val="clear" w:color="auto" w:fill="FFFFFF"/>
          </w:tcPr>
          <w:p w14:paraId="1B69CAF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49D1C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4E18F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20FEA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9D4DE6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664B138" w14:textId="77777777" w:rsidR="00003DFB" w:rsidRPr="00003DFB" w:rsidRDefault="00003DFB" w:rsidP="00003DFB">
            <w:pPr>
              <w:jc w:val="left"/>
              <w:rPr>
                <w:color w:val="000000"/>
              </w:rPr>
            </w:pPr>
          </w:p>
        </w:tc>
      </w:tr>
      <w:tr w:rsidR="00003DFB" w:rsidRPr="00003DFB" w14:paraId="738A4637" w14:textId="77777777" w:rsidTr="00003DFB">
        <w:trPr>
          <w:trHeight w:val="449"/>
        </w:trPr>
        <w:tc>
          <w:tcPr>
            <w:tcW w:w="550" w:type="dxa"/>
            <w:tcBorders>
              <w:top w:val="single" w:sz="4" w:space="0" w:color="auto"/>
              <w:bottom w:val="single" w:sz="4" w:space="0" w:color="auto"/>
            </w:tcBorders>
            <w:shd w:val="clear" w:color="auto" w:fill="FFFFFF"/>
          </w:tcPr>
          <w:p w14:paraId="21EF7071" w14:textId="77777777" w:rsidR="00003DFB" w:rsidRPr="00003DFB" w:rsidRDefault="00003DFB" w:rsidP="00003DFB">
            <w:pPr>
              <w:jc w:val="left"/>
              <w:rPr>
                <w:color w:val="000000"/>
              </w:rPr>
            </w:pPr>
            <w:r w:rsidRPr="00003DFB">
              <w:rPr>
                <w:color w:val="000000"/>
              </w:rPr>
              <w:t>70</w:t>
            </w:r>
          </w:p>
        </w:tc>
        <w:tc>
          <w:tcPr>
            <w:tcW w:w="1646" w:type="dxa"/>
            <w:tcBorders>
              <w:top w:val="single" w:sz="4" w:space="0" w:color="auto"/>
              <w:bottom w:val="single" w:sz="4" w:space="0" w:color="auto"/>
            </w:tcBorders>
            <w:shd w:val="clear" w:color="auto" w:fill="FFFFFF"/>
          </w:tcPr>
          <w:p w14:paraId="79B9596B" w14:textId="77777777" w:rsidR="00003DFB" w:rsidRPr="00003DFB" w:rsidRDefault="00003DFB" w:rsidP="00003DFB">
            <w:pPr>
              <w:jc w:val="left"/>
              <w:rPr>
                <w:color w:val="000000"/>
              </w:rPr>
            </w:pPr>
            <w:r w:rsidRPr="00003DFB">
              <w:rPr>
                <w:color w:val="000000"/>
              </w:rPr>
              <w:t>B740</w:t>
            </w:r>
          </w:p>
        </w:tc>
        <w:tc>
          <w:tcPr>
            <w:tcW w:w="1647" w:type="dxa"/>
            <w:tcBorders>
              <w:top w:val="single" w:sz="4" w:space="0" w:color="auto"/>
              <w:bottom w:val="single" w:sz="4" w:space="0" w:color="auto"/>
            </w:tcBorders>
            <w:shd w:val="clear" w:color="auto" w:fill="FFFFFF"/>
          </w:tcPr>
          <w:p w14:paraId="56A84AD1"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14B11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FCE2A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8F39A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0A32BC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D38460" w14:textId="77777777" w:rsidR="00003DFB" w:rsidRPr="00003DFB" w:rsidRDefault="00003DFB" w:rsidP="00003DFB">
            <w:pPr>
              <w:jc w:val="left"/>
              <w:rPr>
                <w:color w:val="000000"/>
              </w:rPr>
            </w:pPr>
          </w:p>
        </w:tc>
      </w:tr>
      <w:tr w:rsidR="00003DFB" w:rsidRPr="00003DFB" w14:paraId="0ABC86C5" w14:textId="77777777" w:rsidTr="00003DFB">
        <w:trPr>
          <w:trHeight w:val="449"/>
        </w:trPr>
        <w:tc>
          <w:tcPr>
            <w:tcW w:w="550" w:type="dxa"/>
            <w:tcBorders>
              <w:top w:val="single" w:sz="4" w:space="0" w:color="auto"/>
              <w:bottom w:val="single" w:sz="4" w:space="0" w:color="auto"/>
            </w:tcBorders>
            <w:shd w:val="clear" w:color="auto" w:fill="FFFFFF"/>
          </w:tcPr>
          <w:p w14:paraId="1AB4A90A" w14:textId="77777777" w:rsidR="00003DFB" w:rsidRPr="00003DFB" w:rsidRDefault="00003DFB" w:rsidP="00003DFB">
            <w:pPr>
              <w:jc w:val="left"/>
              <w:rPr>
                <w:color w:val="000000"/>
              </w:rPr>
            </w:pPr>
            <w:r w:rsidRPr="00003DFB">
              <w:rPr>
                <w:color w:val="000000"/>
              </w:rPr>
              <w:t>71</w:t>
            </w:r>
          </w:p>
        </w:tc>
        <w:tc>
          <w:tcPr>
            <w:tcW w:w="1646" w:type="dxa"/>
            <w:tcBorders>
              <w:top w:val="single" w:sz="4" w:space="0" w:color="auto"/>
              <w:bottom w:val="single" w:sz="4" w:space="0" w:color="auto"/>
            </w:tcBorders>
            <w:shd w:val="clear" w:color="auto" w:fill="FFFFFF"/>
          </w:tcPr>
          <w:p w14:paraId="1FC59E41" w14:textId="77777777" w:rsidR="00003DFB" w:rsidRPr="00003DFB" w:rsidRDefault="00003DFB" w:rsidP="00003DFB">
            <w:pPr>
              <w:jc w:val="left"/>
              <w:rPr>
                <w:color w:val="000000"/>
              </w:rPr>
            </w:pPr>
            <w:r w:rsidRPr="00003DFB">
              <w:rPr>
                <w:color w:val="000000"/>
              </w:rPr>
              <w:t>B764</w:t>
            </w:r>
          </w:p>
        </w:tc>
        <w:tc>
          <w:tcPr>
            <w:tcW w:w="1647" w:type="dxa"/>
            <w:tcBorders>
              <w:top w:val="single" w:sz="4" w:space="0" w:color="auto"/>
              <w:bottom w:val="single" w:sz="4" w:space="0" w:color="auto"/>
            </w:tcBorders>
            <w:shd w:val="clear" w:color="auto" w:fill="FFFFFF"/>
          </w:tcPr>
          <w:p w14:paraId="7B54F13C"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4B791E6" w14:textId="77777777" w:rsidR="00003DFB" w:rsidRPr="00003DFB" w:rsidRDefault="00003DFB" w:rsidP="00003DFB">
            <w:pPr>
              <w:jc w:val="left"/>
              <w:rPr>
                <w:color w:val="000000"/>
              </w:rPr>
            </w:pPr>
          </w:p>
        </w:tc>
        <w:tc>
          <w:tcPr>
            <w:tcW w:w="1647" w:type="dxa"/>
            <w:shd w:val="clear" w:color="auto" w:fill="FFFFFF"/>
          </w:tcPr>
          <w:p w14:paraId="1164C4DA" w14:textId="77777777" w:rsidR="00003DFB" w:rsidRPr="00003DFB" w:rsidRDefault="00003DFB" w:rsidP="00003DFB">
            <w:pPr>
              <w:jc w:val="left"/>
              <w:rPr>
                <w:color w:val="000000"/>
              </w:rPr>
            </w:pPr>
          </w:p>
        </w:tc>
        <w:tc>
          <w:tcPr>
            <w:tcW w:w="1647" w:type="dxa"/>
            <w:shd w:val="clear" w:color="auto" w:fill="FFFFFF"/>
          </w:tcPr>
          <w:p w14:paraId="61E09DA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10E2F2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8337FDA" w14:textId="77777777" w:rsidR="00003DFB" w:rsidRPr="00003DFB" w:rsidRDefault="00003DFB" w:rsidP="00003DFB">
            <w:pPr>
              <w:jc w:val="left"/>
              <w:rPr>
                <w:color w:val="000000"/>
              </w:rPr>
            </w:pPr>
          </w:p>
        </w:tc>
      </w:tr>
      <w:tr w:rsidR="00003DFB" w:rsidRPr="00003DFB" w14:paraId="6866287A" w14:textId="77777777" w:rsidTr="00003DFB">
        <w:trPr>
          <w:trHeight w:val="449"/>
        </w:trPr>
        <w:tc>
          <w:tcPr>
            <w:tcW w:w="550" w:type="dxa"/>
            <w:tcBorders>
              <w:top w:val="single" w:sz="4" w:space="0" w:color="auto"/>
              <w:bottom w:val="nil"/>
            </w:tcBorders>
            <w:shd w:val="clear" w:color="auto" w:fill="FFFFFF"/>
          </w:tcPr>
          <w:p w14:paraId="7D8AF7DC" w14:textId="77777777" w:rsidR="00003DFB" w:rsidRPr="00003DFB" w:rsidRDefault="00003DFB" w:rsidP="00003DFB">
            <w:pPr>
              <w:jc w:val="left"/>
              <w:rPr>
                <w:color w:val="000000"/>
              </w:rPr>
            </w:pPr>
            <w:r>
              <w:rPr>
                <w:color w:val="000000"/>
              </w:rPr>
              <w:t>72</w:t>
            </w:r>
          </w:p>
        </w:tc>
        <w:tc>
          <w:tcPr>
            <w:tcW w:w="1646" w:type="dxa"/>
            <w:tcBorders>
              <w:top w:val="single" w:sz="4" w:space="0" w:color="auto"/>
              <w:bottom w:val="nil"/>
            </w:tcBorders>
            <w:shd w:val="clear" w:color="auto" w:fill="FFFFFF"/>
          </w:tcPr>
          <w:p w14:paraId="5753B5A2" w14:textId="77777777" w:rsidR="00003DFB" w:rsidRPr="00003DFB" w:rsidRDefault="00003DFB" w:rsidP="00003DFB">
            <w:pPr>
              <w:jc w:val="left"/>
              <w:rPr>
                <w:color w:val="000000"/>
              </w:rPr>
            </w:pPr>
            <w:r>
              <w:rPr>
                <w:color w:val="000000"/>
              </w:rPr>
              <w:t>B780</w:t>
            </w:r>
          </w:p>
        </w:tc>
        <w:tc>
          <w:tcPr>
            <w:tcW w:w="1647" w:type="dxa"/>
            <w:tcBorders>
              <w:top w:val="single" w:sz="4" w:space="0" w:color="auto"/>
              <w:bottom w:val="nil"/>
            </w:tcBorders>
            <w:shd w:val="clear" w:color="auto" w:fill="FFFFFF"/>
          </w:tcPr>
          <w:p w14:paraId="416BF014" w14:textId="77777777" w:rsidR="00003DFB" w:rsidRPr="00003DFB" w:rsidRDefault="00003DFB" w:rsidP="00003DFB">
            <w:pPr>
              <w:jc w:val="left"/>
              <w:rPr>
                <w:color w:val="000000"/>
              </w:rPr>
            </w:pPr>
            <w:r>
              <w:rPr>
                <w:color w:val="000000"/>
              </w:rPr>
              <w:t>double</w:t>
            </w:r>
          </w:p>
        </w:tc>
        <w:tc>
          <w:tcPr>
            <w:tcW w:w="1647" w:type="dxa"/>
            <w:shd w:val="clear" w:color="auto" w:fill="FFFFFF"/>
          </w:tcPr>
          <w:p w14:paraId="64E5FC2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606D8DA" w14:textId="77777777" w:rsidR="00003DFB" w:rsidRPr="00003DFB" w:rsidRDefault="00003DFB" w:rsidP="00003DFB">
            <w:pPr>
              <w:jc w:val="left"/>
              <w:rPr>
                <w:color w:val="000000"/>
              </w:rPr>
            </w:pPr>
            <w:r>
              <w:rPr>
                <w:color w:val="000000"/>
              </w:rPr>
              <w:t>B603</w:t>
            </w:r>
          </w:p>
        </w:tc>
        <w:tc>
          <w:tcPr>
            <w:tcW w:w="1647" w:type="dxa"/>
            <w:shd w:val="clear" w:color="auto" w:fill="FFFFFF"/>
          </w:tcPr>
          <w:p w14:paraId="2FBA12FD"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0774E0D" w14:textId="77777777" w:rsidR="00003DFB" w:rsidRDefault="00003DFB" w:rsidP="00003DFB">
            <w:pPr>
              <w:jc w:val="left"/>
              <w:rPr>
                <w:color w:val="000000"/>
              </w:rPr>
            </w:pPr>
            <w:r>
              <w:rPr>
                <w:color w:val="000000"/>
              </w:rPr>
              <w:t>Bewirtschaftung Cluster IFRS</w:t>
            </w:r>
          </w:p>
          <w:p w14:paraId="4BFA0FE7" w14:textId="77777777" w:rsidR="00003DFB" w:rsidRDefault="00003DFB" w:rsidP="00003DFB">
            <w:pPr>
              <w:jc w:val="left"/>
              <w:rPr>
                <w:color w:val="000000"/>
              </w:rPr>
            </w:pPr>
          </w:p>
          <w:p w14:paraId="53410030" w14:textId="77777777" w:rsidR="00003DFB" w:rsidRPr="00AA394B" w:rsidRDefault="00003DFB" w:rsidP="00003DFB">
            <w:pPr>
              <w:jc w:val="left"/>
              <w:rPr>
                <w:color w:val="000000"/>
                <w:lang w:val="en-US"/>
                <w:rPrChange w:id="1309" w:author="Huke, Juan (extern)" w:date="2024-05-22T19:26:00Z">
                  <w:rPr>
                    <w:color w:val="000000"/>
                  </w:rPr>
                </w:rPrChange>
              </w:rPr>
            </w:pPr>
            <w:r>
              <w:rPr>
                <w:color w:val="000000"/>
              </w:rPr>
              <w:t xml:space="preserve">if B603 != </w:t>
            </w:r>
            <w:r w:rsidRPr="00AA394B">
              <w:rPr>
                <w:color w:val="000000"/>
                <w:lang w:val="en-US"/>
                <w:rPrChange w:id="1310" w:author="Huke, Juan (extern)" w:date="2024-05-22T19:26:00Z">
                  <w:rPr>
                    <w:color w:val="000000"/>
                  </w:rPr>
                </w:rPrChange>
              </w:rPr>
              <w:t xml:space="preserve">'T' and XX_CONTRACT is not NULL </w:t>
            </w:r>
          </w:p>
          <w:p w14:paraId="7FB10128" w14:textId="77777777" w:rsidR="00003DFB" w:rsidRPr="00412367" w:rsidRDefault="00003DFB" w:rsidP="00003DFB">
            <w:pPr>
              <w:jc w:val="left"/>
              <w:rPr>
                <w:color w:val="000000"/>
                <w:lang w:val="en-US"/>
                <w:rPrChange w:id="1311" w:author="Huke, Juan (extern)" w:date="2024-05-22T18:34:00Z">
                  <w:rPr>
                    <w:color w:val="000000"/>
                  </w:rPr>
                </w:rPrChange>
              </w:rPr>
            </w:pPr>
            <w:r w:rsidRPr="00412367">
              <w:rPr>
                <w:color w:val="000000"/>
                <w:lang w:val="en-US"/>
                <w:rPrChange w:id="1312" w:author="Huke, Juan (extern)" w:date="2024-05-22T18:34:00Z">
                  <w:rPr>
                    <w:color w:val="000000"/>
                  </w:rPr>
                </w:rPrChange>
              </w:rPr>
              <w:t>then XX_ABS_EC_REDUCTION_CLA</w:t>
            </w:r>
          </w:p>
          <w:p w14:paraId="448665ED"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300FB74" w14:textId="77777777" w:rsidR="00003DFB" w:rsidRDefault="00003DFB" w:rsidP="00003DFB">
            <w:pPr>
              <w:jc w:val="left"/>
              <w:rPr>
                <w:color w:val="000000"/>
              </w:rPr>
            </w:pPr>
            <w:r>
              <w:rPr>
                <w:color w:val="000000"/>
              </w:rPr>
              <w:t>Eigenkapitalabzugsbetrag für Verbriefungen</w:t>
            </w:r>
          </w:p>
          <w:p w14:paraId="07BB807D" w14:textId="77777777" w:rsidR="00003DFB" w:rsidRDefault="00003DFB" w:rsidP="00003DFB">
            <w:pPr>
              <w:jc w:val="left"/>
              <w:rPr>
                <w:color w:val="000000"/>
              </w:rPr>
            </w:pPr>
          </w:p>
          <w:p w14:paraId="3F3CEBE4" w14:textId="77777777" w:rsidR="00003DFB" w:rsidRDefault="00003DFB" w:rsidP="00003DFB">
            <w:pPr>
              <w:jc w:val="left"/>
              <w:rPr>
                <w:color w:val="000000"/>
              </w:rPr>
            </w:pPr>
            <w:r>
              <w:rPr>
                <w:color w:val="000000"/>
              </w:rPr>
              <w:t>B603 Kreditrisiko (T= Transferrisiko, O= Obligorrisiko, A= ABS Risik0)</w:t>
            </w:r>
          </w:p>
          <w:p w14:paraId="1F325150" w14:textId="77777777" w:rsidR="00003DFB" w:rsidRPr="00003DFB" w:rsidRDefault="00003DFB" w:rsidP="00003DFB">
            <w:pPr>
              <w:jc w:val="left"/>
              <w:rPr>
                <w:color w:val="000000"/>
              </w:rPr>
            </w:pPr>
            <w:r>
              <w:rPr>
                <w:color w:val="000000"/>
              </w:rPr>
              <w:t>XX_ABS_EC_REDUCTION_CLA = Eigenkapitalabzugsbetrag</w:t>
            </w:r>
          </w:p>
        </w:tc>
      </w:tr>
      <w:tr w:rsidR="00003DFB" w:rsidRPr="00003DFB" w14:paraId="634D4E77" w14:textId="77777777" w:rsidTr="00003DFB">
        <w:trPr>
          <w:trHeight w:val="449"/>
        </w:trPr>
        <w:tc>
          <w:tcPr>
            <w:tcW w:w="550" w:type="dxa"/>
            <w:tcBorders>
              <w:top w:val="nil"/>
              <w:bottom w:val="nil"/>
            </w:tcBorders>
            <w:shd w:val="clear" w:color="auto" w:fill="FFFFFF"/>
          </w:tcPr>
          <w:p w14:paraId="322BB5ED" w14:textId="77777777" w:rsidR="00003DFB" w:rsidRDefault="00003DFB" w:rsidP="00003DFB">
            <w:pPr>
              <w:jc w:val="left"/>
              <w:rPr>
                <w:color w:val="000000"/>
              </w:rPr>
            </w:pPr>
          </w:p>
        </w:tc>
        <w:tc>
          <w:tcPr>
            <w:tcW w:w="1646" w:type="dxa"/>
            <w:tcBorders>
              <w:top w:val="nil"/>
              <w:bottom w:val="nil"/>
            </w:tcBorders>
            <w:shd w:val="clear" w:color="auto" w:fill="FFFFFF"/>
          </w:tcPr>
          <w:p w14:paraId="51EF0443" w14:textId="77777777" w:rsidR="00003DFB" w:rsidRDefault="00003DFB" w:rsidP="00003DFB">
            <w:pPr>
              <w:jc w:val="left"/>
              <w:rPr>
                <w:color w:val="000000"/>
              </w:rPr>
            </w:pPr>
          </w:p>
        </w:tc>
        <w:tc>
          <w:tcPr>
            <w:tcW w:w="1647" w:type="dxa"/>
            <w:tcBorders>
              <w:top w:val="nil"/>
              <w:bottom w:val="nil"/>
            </w:tcBorders>
            <w:shd w:val="clear" w:color="auto" w:fill="FFFFFF"/>
          </w:tcPr>
          <w:p w14:paraId="59835CE6" w14:textId="77777777" w:rsidR="00003DFB" w:rsidRDefault="00003DFB" w:rsidP="00003DFB">
            <w:pPr>
              <w:jc w:val="left"/>
              <w:rPr>
                <w:color w:val="000000"/>
              </w:rPr>
            </w:pPr>
          </w:p>
        </w:tc>
        <w:tc>
          <w:tcPr>
            <w:tcW w:w="1647" w:type="dxa"/>
            <w:shd w:val="clear" w:color="auto" w:fill="FFFFFF"/>
          </w:tcPr>
          <w:p w14:paraId="1F8FC63D" w14:textId="77777777" w:rsidR="00003DFB" w:rsidRPr="00412367" w:rsidRDefault="00003DFB" w:rsidP="00003DFB">
            <w:pPr>
              <w:jc w:val="left"/>
              <w:rPr>
                <w:color w:val="000000"/>
                <w:lang w:val="en-US"/>
                <w:rPrChange w:id="1313" w:author="Huke, Juan (extern)" w:date="2024-05-22T18:34:00Z">
                  <w:rPr>
                    <w:color w:val="000000"/>
                  </w:rPr>
                </w:rPrChange>
              </w:rPr>
            </w:pPr>
            <w:r w:rsidRPr="00412367">
              <w:rPr>
                <w:color w:val="000000"/>
                <w:lang w:val="en-US"/>
                <w:rPrChange w:id="1314" w:author="Huke, Juan (extern)" w:date="2024-05-22T18:34:00Z">
                  <w:rPr>
                    <w:color w:val="000000"/>
                  </w:rPr>
                </w:rPrChange>
              </w:rPr>
              <w:t>XX_C_CONTRACT_LGDS_CR_ABS</w:t>
            </w:r>
          </w:p>
        </w:tc>
        <w:tc>
          <w:tcPr>
            <w:tcW w:w="1647" w:type="dxa"/>
            <w:shd w:val="clear" w:color="auto" w:fill="FFFFFF"/>
          </w:tcPr>
          <w:p w14:paraId="69B4CE1A" w14:textId="77777777" w:rsidR="00003DFB" w:rsidRPr="00412367" w:rsidRDefault="00003DFB" w:rsidP="00003DFB">
            <w:pPr>
              <w:jc w:val="left"/>
              <w:rPr>
                <w:color w:val="000000"/>
                <w:lang w:val="en-US"/>
                <w:rPrChange w:id="1315" w:author="Huke, Juan (extern)" w:date="2024-05-22T18:34:00Z">
                  <w:rPr>
                    <w:color w:val="000000"/>
                  </w:rPr>
                </w:rPrChange>
              </w:rPr>
            </w:pPr>
            <w:r w:rsidRPr="00412367">
              <w:rPr>
                <w:color w:val="000000"/>
                <w:lang w:val="en-US"/>
                <w:rPrChange w:id="1316" w:author="Huke, Juan (extern)" w:date="2024-05-22T18:34:00Z">
                  <w:rPr>
                    <w:color w:val="000000"/>
                  </w:rPr>
                </w:rPrChange>
              </w:rPr>
              <w:t>XX_ABS_EC_REDUCTION_CLA</w:t>
            </w:r>
          </w:p>
        </w:tc>
        <w:tc>
          <w:tcPr>
            <w:tcW w:w="1647" w:type="dxa"/>
            <w:shd w:val="clear" w:color="auto" w:fill="FFFFFF"/>
          </w:tcPr>
          <w:p w14:paraId="5853A14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B5ECE80" w14:textId="77777777" w:rsidR="00003DFB" w:rsidRDefault="00003DFB" w:rsidP="00003DFB">
            <w:pPr>
              <w:jc w:val="left"/>
              <w:rPr>
                <w:color w:val="000000"/>
              </w:rPr>
            </w:pPr>
          </w:p>
        </w:tc>
        <w:tc>
          <w:tcPr>
            <w:tcW w:w="2906" w:type="dxa"/>
            <w:tcBorders>
              <w:top w:val="nil"/>
              <w:bottom w:val="nil"/>
            </w:tcBorders>
            <w:shd w:val="clear" w:color="auto" w:fill="FFFFFF"/>
          </w:tcPr>
          <w:p w14:paraId="1F24D6B3" w14:textId="77777777" w:rsidR="00003DFB" w:rsidRDefault="00003DFB" w:rsidP="00003DFB">
            <w:pPr>
              <w:jc w:val="left"/>
              <w:rPr>
                <w:color w:val="000000"/>
              </w:rPr>
            </w:pPr>
          </w:p>
        </w:tc>
      </w:tr>
      <w:tr w:rsidR="00003DFB" w:rsidRPr="00003DFB" w14:paraId="14914E8C" w14:textId="77777777" w:rsidTr="00003DFB">
        <w:trPr>
          <w:trHeight w:val="449"/>
        </w:trPr>
        <w:tc>
          <w:tcPr>
            <w:tcW w:w="550" w:type="dxa"/>
            <w:tcBorders>
              <w:top w:val="nil"/>
              <w:bottom w:val="single" w:sz="4" w:space="0" w:color="auto"/>
            </w:tcBorders>
            <w:shd w:val="clear" w:color="auto" w:fill="FFFFFF"/>
          </w:tcPr>
          <w:p w14:paraId="27C8295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4E6969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D2D0516" w14:textId="77777777" w:rsidR="00003DFB" w:rsidRDefault="00003DFB" w:rsidP="00003DFB">
            <w:pPr>
              <w:jc w:val="left"/>
              <w:rPr>
                <w:color w:val="000000"/>
              </w:rPr>
            </w:pPr>
          </w:p>
        </w:tc>
        <w:tc>
          <w:tcPr>
            <w:tcW w:w="1647" w:type="dxa"/>
            <w:shd w:val="clear" w:color="auto" w:fill="FFFFFF"/>
          </w:tcPr>
          <w:p w14:paraId="23290718" w14:textId="77777777" w:rsidR="00003DFB" w:rsidRPr="00412367" w:rsidRDefault="00003DFB" w:rsidP="00003DFB">
            <w:pPr>
              <w:jc w:val="left"/>
              <w:rPr>
                <w:color w:val="000000"/>
                <w:lang w:val="en-US"/>
                <w:rPrChange w:id="1317" w:author="Huke, Juan (extern)" w:date="2024-05-22T18:34:00Z">
                  <w:rPr>
                    <w:color w:val="000000"/>
                  </w:rPr>
                </w:rPrChange>
              </w:rPr>
            </w:pPr>
            <w:r w:rsidRPr="00412367">
              <w:rPr>
                <w:color w:val="000000"/>
                <w:lang w:val="en-US"/>
                <w:rPrChange w:id="1318" w:author="Huke, Juan (extern)" w:date="2024-05-22T18:34:00Z">
                  <w:rPr>
                    <w:color w:val="000000"/>
                  </w:rPr>
                </w:rPrChange>
              </w:rPr>
              <w:t>XX_C_CONTRACT_LGDS_CR_ABS</w:t>
            </w:r>
          </w:p>
        </w:tc>
        <w:tc>
          <w:tcPr>
            <w:tcW w:w="1647" w:type="dxa"/>
            <w:shd w:val="clear" w:color="auto" w:fill="FFFFFF"/>
          </w:tcPr>
          <w:p w14:paraId="7801DEFC" w14:textId="77777777" w:rsidR="00003DFB" w:rsidRDefault="00003DFB" w:rsidP="00003DFB">
            <w:pPr>
              <w:jc w:val="left"/>
              <w:rPr>
                <w:color w:val="000000"/>
              </w:rPr>
            </w:pPr>
            <w:r>
              <w:rPr>
                <w:color w:val="000000"/>
              </w:rPr>
              <w:t>XX_CONTRACT</w:t>
            </w:r>
          </w:p>
        </w:tc>
        <w:tc>
          <w:tcPr>
            <w:tcW w:w="1647" w:type="dxa"/>
            <w:shd w:val="clear" w:color="auto" w:fill="FFFFFF"/>
          </w:tcPr>
          <w:p w14:paraId="7AD45D62"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400F71E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B91D47B" w14:textId="77777777" w:rsidR="00003DFB" w:rsidRDefault="00003DFB" w:rsidP="00003DFB">
            <w:pPr>
              <w:jc w:val="left"/>
              <w:rPr>
                <w:color w:val="000000"/>
              </w:rPr>
            </w:pPr>
          </w:p>
        </w:tc>
      </w:tr>
      <w:tr w:rsidR="00003DFB" w:rsidRPr="00412367" w14:paraId="206D3012" w14:textId="77777777" w:rsidTr="00003DFB">
        <w:trPr>
          <w:trHeight w:val="449"/>
        </w:trPr>
        <w:tc>
          <w:tcPr>
            <w:tcW w:w="550" w:type="dxa"/>
            <w:tcBorders>
              <w:top w:val="single" w:sz="4" w:space="0" w:color="auto"/>
              <w:bottom w:val="nil"/>
            </w:tcBorders>
            <w:shd w:val="clear" w:color="auto" w:fill="FFFFFF"/>
          </w:tcPr>
          <w:p w14:paraId="257F1EDD" w14:textId="77777777" w:rsidR="00003DFB" w:rsidRDefault="00003DFB" w:rsidP="00003DFB">
            <w:pPr>
              <w:jc w:val="left"/>
              <w:rPr>
                <w:color w:val="000000"/>
              </w:rPr>
            </w:pPr>
            <w:r>
              <w:rPr>
                <w:color w:val="000000"/>
              </w:rPr>
              <w:t>73</w:t>
            </w:r>
          </w:p>
        </w:tc>
        <w:tc>
          <w:tcPr>
            <w:tcW w:w="1646" w:type="dxa"/>
            <w:tcBorders>
              <w:top w:val="single" w:sz="4" w:space="0" w:color="auto"/>
              <w:bottom w:val="nil"/>
            </w:tcBorders>
            <w:shd w:val="clear" w:color="auto" w:fill="FFFFFF"/>
          </w:tcPr>
          <w:p w14:paraId="18CFBB23" w14:textId="77777777" w:rsidR="00003DFB" w:rsidRDefault="00003DFB" w:rsidP="00003DFB">
            <w:pPr>
              <w:jc w:val="left"/>
              <w:rPr>
                <w:color w:val="000000"/>
              </w:rPr>
            </w:pPr>
            <w:r>
              <w:rPr>
                <w:color w:val="000000"/>
              </w:rPr>
              <w:t>B825</w:t>
            </w:r>
          </w:p>
        </w:tc>
        <w:tc>
          <w:tcPr>
            <w:tcW w:w="1647" w:type="dxa"/>
            <w:tcBorders>
              <w:top w:val="single" w:sz="4" w:space="0" w:color="auto"/>
              <w:bottom w:val="nil"/>
            </w:tcBorders>
            <w:shd w:val="clear" w:color="auto" w:fill="FFFFFF"/>
          </w:tcPr>
          <w:p w14:paraId="744ADFB0" w14:textId="77777777" w:rsidR="00003DFB" w:rsidRDefault="00003DFB" w:rsidP="00003DFB">
            <w:pPr>
              <w:jc w:val="left"/>
              <w:rPr>
                <w:color w:val="000000"/>
              </w:rPr>
            </w:pPr>
            <w:r>
              <w:rPr>
                <w:color w:val="000000"/>
              </w:rPr>
              <w:t>Integer</w:t>
            </w:r>
          </w:p>
        </w:tc>
        <w:tc>
          <w:tcPr>
            <w:tcW w:w="1647" w:type="dxa"/>
            <w:shd w:val="clear" w:color="auto" w:fill="FFFFFF"/>
          </w:tcPr>
          <w:p w14:paraId="7774690E" w14:textId="77777777" w:rsidR="00003DFB" w:rsidRDefault="00003DFB" w:rsidP="00003DFB">
            <w:pPr>
              <w:jc w:val="left"/>
              <w:rPr>
                <w:color w:val="000000"/>
              </w:rPr>
            </w:pPr>
            <w:r>
              <w:rPr>
                <w:color w:val="000000"/>
              </w:rPr>
              <w:t>POSITION</w:t>
            </w:r>
          </w:p>
        </w:tc>
        <w:tc>
          <w:tcPr>
            <w:tcW w:w="1647" w:type="dxa"/>
            <w:shd w:val="clear" w:color="auto" w:fill="FFFFFF"/>
          </w:tcPr>
          <w:p w14:paraId="47EF43AF" w14:textId="77777777" w:rsidR="00003DFB" w:rsidRDefault="00003DFB" w:rsidP="00003DFB">
            <w:pPr>
              <w:jc w:val="left"/>
              <w:rPr>
                <w:color w:val="000000"/>
              </w:rPr>
            </w:pPr>
            <w:r>
              <w:rPr>
                <w:color w:val="000000"/>
              </w:rPr>
              <w:t>B603</w:t>
            </w:r>
          </w:p>
        </w:tc>
        <w:tc>
          <w:tcPr>
            <w:tcW w:w="1647" w:type="dxa"/>
            <w:shd w:val="clear" w:color="auto" w:fill="FFFFFF"/>
          </w:tcPr>
          <w:p w14:paraId="4104655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0AFBEF9" w14:textId="77777777" w:rsidR="00003DFB" w:rsidRDefault="00003DFB" w:rsidP="00003DFB">
            <w:pPr>
              <w:jc w:val="left"/>
              <w:rPr>
                <w:color w:val="000000"/>
              </w:rPr>
            </w:pPr>
            <w:r>
              <w:rPr>
                <w:color w:val="000000"/>
              </w:rPr>
              <w:t>Bewirtschaftung Cluster HGB</w:t>
            </w:r>
          </w:p>
          <w:p w14:paraId="513E3B89" w14:textId="77777777" w:rsidR="00003DFB" w:rsidRDefault="00003DFB" w:rsidP="00003DFB">
            <w:pPr>
              <w:jc w:val="left"/>
              <w:rPr>
                <w:color w:val="000000"/>
              </w:rPr>
            </w:pPr>
            <w:r>
              <w:rPr>
                <w:color w:val="000000"/>
              </w:rPr>
              <w:t>keine Bewirtschaftung</w:t>
            </w:r>
          </w:p>
          <w:p w14:paraId="5B7ED1E2" w14:textId="77777777" w:rsidR="00003DFB" w:rsidRDefault="00003DFB" w:rsidP="00003DFB">
            <w:pPr>
              <w:jc w:val="left"/>
              <w:rPr>
                <w:color w:val="000000"/>
              </w:rPr>
            </w:pPr>
          </w:p>
          <w:p w14:paraId="2B46A026" w14:textId="77777777" w:rsidR="00003DFB" w:rsidRDefault="00003DFB" w:rsidP="00003DFB">
            <w:pPr>
              <w:jc w:val="left"/>
              <w:rPr>
                <w:color w:val="000000"/>
              </w:rPr>
            </w:pPr>
            <w:r>
              <w:rPr>
                <w:color w:val="000000"/>
              </w:rPr>
              <w:t>Bewirtschaftung Cluster IFRS</w:t>
            </w:r>
          </w:p>
          <w:p w14:paraId="4F7A8B80" w14:textId="77777777" w:rsidR="00003DFB" w:rsidRDefault="00003DFB" w:rsidP="00003DFB">
            <w:pPr>
              <w:jc w:val="left"/>
              <w:rPr>
                <w:color w:val="000000"/>
              </w:rPr>
            </w:pPr>
          </w:p>
          <w:p w14:paraId="2B468218" w14:textId="77777777" w:rsidR="00003DFB" w:rsidRPr="00AA394B" w:rsidRDefault="00003DFB" w:rsidP="00003DFB">
            <w:pPr>
              <w:jc w:val="left"/>
              <w:rPr>
                <w:color w:val="000000"/>
                <w:lang w:val="en-US"/>
                <w:rPrChange w:id="1319" w:author="Huke, Juan (extern)" w:date="2024-05-22T19:26:00Z">
                  <w:rPr>
                    <w:color w:val="000000"/>
                  </w:rPr>
                </w:rPrChange>
              </w:rPr>
            </w:pPr>
            <w:r w:rsidRPr="00AA394B">
              <w:rPr>
                <w:color w:val="000000"/>
                <w:lang w:val="en-US"/>
                <w:rPrChange w:id="1320" w:author="Huke, Juan (extern)" w:date="2024-05-22T19:26:00Z">
                  <w:rPr>
                    <w:color w:val="000000"/>
                  </w:rPr>
                </w:rPrChange>
              </w:rPr>
              <w:t xml:space="preserve">if B603 != 'T' and </w:t>
            </w:r>
            <w:r w:rsidRPr="00AA394B">
              <w:rPr>
                <w:color w:val="000000"/>
                <w:lang w:val="en-US"/>
                <w:rPrChange w:id="1321" w:author="Huke, Juan (extern)" w:date="2024-05-22T19:26:00Z">
                  <w:rPr>
                    <w:color w:val="000000"/>
                  </w:rPr>
                </w:rPrChange>
              </w:rPr>
              <w:lastRenderedPageBreak/>
              <w:t xml:space="preserve">XX_CONTRACT is not NULL </w:t>
            </w:r>
          </w:p>
          <w:p w14:paraId="4AF9AF54" w14:textId="77777777" w:rsidR="00003DFB" w:rsidRPr="00412367" w:rsidRDefault="00003DFB" w:rsidP="00003DFB">
            <w:pPr>
              <w:jc w:val="left"/>
              <w:rPr>
                <w:color w:val="000000"/>
                <w:lang w:val="en-US"/>
                <w:rPrChange w:id="1322" w:author="Huke, Juan (extern)" w:date="2024-05-22T18:34:00Z">
                  <w:rPr>
                    <w:color w:val="000000"/>
                  </w:rPr>
                </w:rPrChange>
              </w:rPr>
            </w:pPr>
            <w:r w:rsidRPr="00412367">
              <w:rPr>
                <w:color w:val="000000"/>
                <w:lang w:val="en-US"/>
                <w:rPrChange w:id="1323" w:author="Huke, Juan (extern)" w:date="2024-05-22T18:34:00Z">
                  <w:rPr>
                    <w:color w:val="000000"/>
                  </w:rPr>
                </w:rPrChange>
              </w:rPr>
              <w:t xml:space="preserve">then (if XX_ABS_CQS_ACT_IND is not NULL </w:t>
            </w:r>
          </w:p>
          <w:p w14:paraId="67C816D5" w14:textId="77777777" w:rsidR="00003DFB" w:rsidRPr="00412367" w:rsidRDefault="00003DFB" w:rsidP="00003DFB">
            <w:pPr>
              <w:jc w:val="left"/>
              <w:rPr>
                <w:color w:val="000000"/>
                <w:lang w:val="en-US"/>
                <w:rPrChange w:id="1324" w:author="Huke, Juan (extern)" w:date="2024-05-22T18:34:00Z">
                  <w:rPr>
                    <w:color w:val="000000"/>
                  </w:rPr>
                </w:rPrChange>
              </w:rPr>
            </w:pPr>
            <w:r w:rsidRPr="00412367">
              <w:rPr>
                <w:color w:val="000000"/>
                <w:lang w:val="en-US"/>
                <w:rPrChange w:id="1325" w:author="Huke, Juan (extern)" w:date="2024-05-22T18:34:00Z">
                  <w:rPr>
                    <w:color w:val="000000"/>
                  </w:rPr>
                </w:rPrChange>
              </w:rPr>
              <w:t xml:space="preserve">then XX_ABS_CQS_ACT_IND </w:t>
            </w:r>
          </w:p>
          <w:p w14:paraId="0220EA1C" w14:textId="77777777" w:rsidR="00003DFB" w:rsidRPr="00412367" w:rsidRDefault="00003DFB" w:rsidP="00003DFB">
            <w:pPr>
              <w:jc w:val="left"/>
              <w:rPr>
                <w:color w:val="000000"/>
                <w:lang w:val="en-US"/>
                <w:rPrChange w:id="1326" w:author="Huke, Juan (extern)" w:date="2024-05-22T18:34:00Z">
                  <w:rPr>
                    <w:color w:val="000000"/>
                  </w:rPr>
                </w:rPrChange>
              </w:rPr>
            </w:pPr>
            <w:r w:rsidRPr="00412367">
              <w:rPr>
                <w:color w:val="000000"/>
                <w:lang w:val="en-US"/>
                <w:rPrChange w:id="1327" w:author="Huke, Juan (extern)" w:date="2024-05-22T18:34:00Z">
                  <w:rPr>
                    <w:color w:val="000000"/>
                  </w:rPr>
                </w:rPrChange>
              </w:rPr>
              <w:t>else if XX_ABS_CQS_INITIAL_IND is not NULL and</w:t>
            </w:r>
          </w:p>
          <w:p w14:paraId="43C1E9E5" w14:textId="77777777" w:rsidR="00003DFB" w:rsidRDefault="00003DFB" w:rsidP="00003DFB">
            <w:pPr>
              <w:jc w:val="left"/>
              <w:rPr>
                <w:color w:val="000000"/>
              </w:rPr>
            </w:pPr>
            <w:r w:rsidRPr="00412367">
              <w:rPr>
                <w:color w:val="000000"/>
                <w:lang w:val="en-US"/>
                <w:rPrChange w:id="1328" w:author="Huke, Juan (extern)" w:date="2024-05-22T18:34:00Z">
                  <w:rPr>
                    <w:color w:val="000000"/>
                  </w:rPr>
                </w:rPrChange>
              </w:rPr>
              <w:t xml:space="preserve">((XX_RW_METH_IND = 'R' and XX_ABS_CQS_ACT_SRC_IND != </w:t>
            </w:r>
            <w:r>
              <w:rPr>
                <w:color w:val="000000"/>
              </w:rPr>
              <w:t xml:space="preserve">'I') or </w:t>
            </w:r>
          </w:p>
          <w:p w14:paraId="0136D91A" w14:textId="77777777" w:rsidR="00003DFB" w:rsidRPr="00412367" w:rsidRDefault="00003DFB" w:rsidP="00003DFB">
            <w:pPr>
              <w:jc w:val="left"/>
              <w:rPr>
                <w:color w:val="000000"/>
                <w:lang w:val="en-US"/>
                <w:rPrChange w:id="1329" w:author="Huke, Juan (extern)" w:date="2024-05-22T18:34:00Z">
                  <w:rPr>
                    <w:color w:val="000000"/>
                  </w:rPr>
                </w:rPrChange>
              </w:rPr>
            </w:pPr>
            <w:r>
              <w:rPr>
                <w:color w:val="000000"/>
              </w:rPr>
              <w:t xml:space="preserve"> </w:t>
            </w:r>
            <w:r w:rsidRPr="00412367">
              <w:rPr>
                <w:color w:val="000000"/>
                <w:lang w:val="en-US"/>
                <w:rPrChange w:id="1330" w:author="Huke, Juan (extern)" w:date="2024-05-22T18:34:00Z">
                  <w:rPr>
                    <w:color w:val="000000"/>
                  </w:rPr>
                </w:rPrChange>
              </w:rPr>
              <w:t>(XX_RW_METH_IND = 'A' and XX_ABS_CQS_ACT_SRC_IND in ('A', 'E', 'O')))</w:t>
            </w:r>
          </w:p>
          <w:p w14:paraId="30337BEF" w14:textId="77777777" w:rsidR="00003DFB" w:rsidRPr="00412367" w:rsidRDefault="00003DFB" w:rsidP="00003DFB">
            <w:pPr>
              <w:jc w:val="left"/>
              <w:rPr>
                <w:color w:val="000000"/>
                <w:lang w:val="en-US"/>
                <w:rPrChange w:id="1331" w:author="Huke, Juan (extern)" w:date="2024-05-22T18:34:00Z">
                  <w:rPr>
                    <w:color w:val="000000"/>
                  </w:rPr>
                </w:rPrChange>
              </w:rPr>
            </w:pPr>
            <w:r w:rsidRPr="00412367">
              <w:rPr>
                <w:color w:val="000000"/>
                <w:lang w:val="en-US"/>
                <w:rPrChange w:id="1332" w:author="Huke, Juan (extern)" w:date="2024-05-22T18:34:00Z">
                  <w:rPr>
                    <w:color w:val="000000"/>
                  </w:rPr>
                </w:rPrChange>
              </w:rPr>
              <w:t>then XX_ABS_CQS_INITIAL_IND</w:t>
            </w:r>
          </w:p>
          <w:p w14:paraId="42265039" w14:textId="77777777" w:rsidR="00003DFB" w:rsidRDefault="00003DFB" w:rsidP="00003DFB">
            <w:pPr>
              <w:jc w:val="left"/>
              <w:rPr>
                <w:color w:val="000000"/>
              </w:rPr>
            </w:pPr>
            <w:r>
              <w:rPr>
                <w:color w:val="000000"/>
              </w:rPr>
              <w:t>else NULL)</w:t>
            </w:r>
          </w:p>
          <w:p w14:paraId="52E07C3A"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90A933E" w14:textId="77777777" w:rsidR="00003DFB" w:rsidRDefault="00003DFB" w:rsidP="00003DFB">
            <w:pPr>
              <w:jc w:val="left"/>
              <w:rPr>
                <w:color w:val="000000"/>
              </w:rPr>
            </w:pPr>
            <w:r>
              <w:rPr>
                <w:color w:val="000000"/>
              </w:rPr>
              <w:lastRenderedPageBreak/>
              <w:t>Bonitätsstufe</w:t>
            </w:r>
          </w:p>
          <w:p w14:paraId="75BF60A6" w14:textId="77777777" w:rsidR="00003DFB" w:rsidRDefault="00003DFB" w:rsidP="00003DFB">
            <w:pPr>
              <w:jc w:val="left"/>
              <w:rPr>
                <w:color w:val="000000"/>
              </w:rPr>
            </w:pPr>
          </w:p>
          <w:p w14:paraId="49EBCA2C" w14:textId="77777777" w:rsidR="00003DFB" w:rsidRDefault="00003DFB" w:rsidP="00003DFB">
            <w:pPr>
              <w:jc w:val="left"/>
              <w:rPr>
                <w:color w:val="000000"/>
              </w:rPr>
            </w:pPr>
            <w:r>
              <w:rPr>
                <w:color w:val="000000"/>
              </w:rPr>
              <w:t>XX_ABS_CQS_INITIAL_IND=Initiale Bonitätsstufe (CQS, credit quality Step, gemäß Solvv) der Tranche, Stufe (01-</w:t>
            </w:r>
            <w:r>
              <w:rPr>
                <w:color w:val="000000"/>
              </w:rPr>
              <w:lastRenderedPageBreak/>
              <w:t>12)</w:t>
            </w:r>
          </w:p>
          <w:p w14:paraId="75B7DC36" w14:textId="77777777" w:rsidR="00003DFB" w:rsidRDefault="00003DFB" w:rsidP="00003DFB">
            <w:pPr>
              <w:jc w:val="left"/>
              <w:rPr>
                <w:color w:val="000000"/>
              </w:rPr>
            </w:pPr>
            <w:r>
              <w:rPr>
                <w:color w:val="000000"/>
              </w:rPr>
              <w:t>XX_ABS_CQS_ACT_IND=Maßgebliche Bonitätsstufe aktuell der Verbriefungstranche (Credit Quality Step)</w:t>
            </w:r>
          </w:p>
          <w:p w14:paraId="298808D7" w14:textId="77777777" w:rsidR="00003DFB" w:rsidRDefault="00003DFB" w:rsidP="00003DFB">
            <w:pPr>
              <w:jc w:val="left"/>
              <w:rPr>
                <w:color w:val="000000"/>
              </w:rPr>
            </w:pPr>
            <w:r>
              <w:rPr>
                <w:color w:val="000000"/>
              </w:rPr>
              <w:t>XX_RW_METH_IND=Risikogewichtsverfahren, mit dem das RW ermittelt wurde. (R= ratingbasierter Ansatz ext. Rating, A= 1250% Risikogewicht (kein anderes Verfahren anwendbar))</w:t>
            </w:r>
          </w:p>
          <w:p w14:paraId="62C7F872" w14:textId="77777777" w:rsidR="00003DFB" w:rsidRPr="00412367" w:rsidRDefault="00003DFB" w:rsidP="00003DFB">
            <w:pPr>
              <w:jc w:val="left"/>
              <w:rPr>
                <w:color w:val="000000"/>
                <w:lang w:val="en-US"/>
                <w:rPrChange w:id="1333" w:author="Huke, Juan (extern)" w:date="2024-05-22T18:34:00Z">
                  <w:rPr>
                    <w:color w:val="000000"/>
                  </w:rPr>
                </w:rPrChange>
              </w:rPr>
            </w:pPr>
            <w:r w:rsidRPr="00412367">
              <w:rPr>
                <w:color w:val="000000"/>
                <w:lang w:val="en-US"/>
                <w:rPrChange w:id="1334" w:author="Huke, Juan (extern)" w:date="2024-05-22T18:34:00Z">
                  <w:rPr>
                    <w:color w:val="000000"/>
                  </w:rPr>
                </w:rPrChange>
              </w:rPr>
              <w:t>XX_ABS_CQS_ACT_SRC_IND=Herkunft von BONITAETSSTUFE und RATING (A=Inferred rating, E=External ratings, O=No valid rating, I=IAA rating)</w:t>
            </w:r>
          </w:p>
        </w:tc>
      </w:tr>
      <w:tr w:rsidR="00003DFB" w:rsidRPr="00003DFB" w14:paraId="13446F0F" w14:textId="77777777" w:rsidTr="00003DFB">
        <w:trPr>
          <w:trHeight w:val="449"/>
        </w:trPr>
        <w:tc>
          <w:tcPr>
            <w:tcW w:w="550" w:type="dxa"/>
            <w:tcBorders>
              <w:top w:val="nil"/>
              <w:bottom w:val="nil"/>
            </w:tcBorders>
            <w:shd w:val="clear" w:color="auto" w:fill="FFFFFF"/>
          </w:tcPr>
          <w:p w14:paraId="17D9E946" w14:textId="77777777" w:rsidR="00003DFB" w:rsidRPr="00412367" w:rsidRDefault="00003DFB" w:rsidP="00003DFB">
            <w:pPr>
              <w:jc w:val="left"/>
              <w:rPr>
                <w:color w:val="000000"/>
                <w:lang w:val="en-US"/>
                <w:rPrChange w:id="1335" w:author="Huke, Juan (extern)" w:date="2024-05-22T18:34:00Z">
                  <w:rPr>
                    <w:color w:val="000000"/>
                  </w:rPr>
                </w:rPrChange>
              </w:rPr>
            </w:pPr>
          </w:p>
        </w:tc>
        <w:tc>
          <w:tcPr>
            <w:tcW w:w="1646" w:type="dxa"/>
            <w:tcBorders>
              <w:top w:val="nil"/>
              <w:bottom w:val="nil"/>
            </w:tcBorders>
            <w:shd w:val="clear" w:color="auto" w:fill="FFFFFF"/>
          </w:tcPr>
          <w:p w14:paraId="1DD6E7E4" w14:textId="77777777" w:rsidR="00003DFB" w:rsidRPr="00412367" w:rsidRDefault="00003DFB" w:rsidP="00003DFB">
            <w:pPr>
              <w:jc w:val="left"/>
              <w:rPr>
                <w:color w:val="000000"/>
                <w:lang w:val="en-US"/>
                <w:rPrChange w:id="1336" w:author="Huke, Juan (extern)" w:date="2024-05-22T18:34:00Z">
                  <w:rPr>
                    <w:color w:val="000000"/>
                  </w:rPr>
                </w:rPrChange>
              </w:rPr>
            </w:pPr>
          </w:p>
        </w:tc>
        <w:tc>
          <w:tcPr>
            <w:tcW w:w="1647" w:type="dxa"/>
            <w:tcBorders>
              <w:top w:val="nil"/>
              <w:bottom w:val="nil"/>
            </w:tcBorders>
            <w:shd w:val="clear" w:color="auto" w:fill="FFFFFF"/>
          </w:tcPr>
          <w:p w14:paraId="588AD7EA" w14:textId="77777777" w:rsidR="00003DFB" w:rsidRPr="00412367" w:rsidRDefault="00003DFB" w:rsidP="00003DFB">
            <w:pPr>
              <w:jc w:val="left"/>
              <w:rPr>
                <w:color w:val="000000"/>
                <w:lang w:val="en-US"/>
                <w:rPrChange w:id="1337" w:author="Huke, Juan (extern)" w:date="2024-05-22T18:34:00Z">
                  <w:rPr>
                    <w:color w:val="000000"/>
                  </w:rPr>
                </w:rPrChange>
              </w:rPr>
            </w:pPr>
          </w:p>
        </w:tc>
        <w:tc>
          <w:tcPr>
            <w:tcW w:w="1647" w:type="dxa"/>
            <w:shd w:val="clear" w:color="auto" w:fill="FFFFFF"/>
          </w:tcPr>
          <w:p w14:paraId="618A0DCA" w14:textId="77777777" w:rsidR="00003DFB" w:rsidRDefault="00003DFB" w:rsidP="00003DFB">
            <w:pPr>
              <w:jc w:val="left"/>
              <w:rPr>
                <w:color w:val="000000"/>
              </w:rPr>
            </w:pPr>
            <w:r>
              <w:rPr>
                <w:color w:val="000000"/>
              </w:rPr>
              <w:t>XX_C_ABS_TRANCHE</w:t>
            </w:r>
          </w:p>
        </w:tc>
        <w:tc>
          <w:tcPr>
            <w:tcW w:w="1647" w:type="dxa"/>
            <w:shd w:val="clear" w:color="auto" w:fill="FFFFFF"/>
          </w:tcPr>
          <w:p w14:paraId="083FD9CD" w14:textId="77777777" w:rsidR="00003DFB" w:rsidRDefault="00003DFB" w:rsidP="00003DFB">
            <w:pPr>
              <w:jc w:val="left"/>
              <w:rPr>
                <w:color w:val="000000"/>
              </w:rPr>
            </w:pPr>
            <w:r>
              <w:rPr>
                <w:color w:val="000000"/>
              </w:rPr>
              <w:t>XX_ABS_CQS_INITIAL_IND</w:t>
            </w:r>
          </w:p>
        </w:tc>
        <w:tc>
          <w:tcPr>
            <w:tcW w:w="1647" w:type="dxa"/>
            <w:shd w:val="clear" w:color="auto" w:fill="FFFFFF"/>
          </w:tcPr>
          <w:p w14:paraId="149331AA"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6DE51654" w14:textId="77777777" w:rsidR="00003DFB" w:rsidRDefault="00003DFB" w:rsidP="00003DFB">
            <w:pPr>
              <w:jc w:val="left"/>
              <w:rPr>
                <w:color w:val="000000"/>
              </w:rPr>
            </w:pPr>
          </w:p>
        </w:tc>
        <w:tc>
          <w:tcPr>
            <w:tcW w:w="2906" w:type="dxa"/>
            <w:tcBorders>
              <w:top w:val="nil"/>
              <w:bottom w:val="nil"/>
            </w:tcBorders>
            <w:shd w:val="clear" w:color="auto" w:fill="FFFFFF"/>
          </w:tcPr>
          <w:p w14:paraId="089690FA" w14:textId="77777777" w:rsidR="00003DFB" w:rsidRDefault="00003DFB" w:rsidP="00003DFB">
            <w:pPr>
              <w:jc w:val="left"/>
              <w:rPr>
                <w:color w:val="000000"/>
              </w:rPr>
            </w:pPr>
          </w:p>
        </w:tc>
      </w:tr>
      <w:tr w:rsidR="00003DFB" w:rsidRPr="00003DFB" w14:paraId="10EBC65E" w14:textId="77777777" w:rsidTr="00003DFB">
        <w:trPr>
          <w:trHeight w:val="449"/>
        </w:trPr>
        <w:tc>
          <w:tcPr>
            <w:tcW w:w="550" w:type="dxa"/>
            <w:tcBorders>
              <w:top w:val="nil"/>
              <w:bottom w:val="nil"/>
            </w:tcBorders>
            <w:shd w:val="clear" w:color="auto" w:fill="FFFFFF"/>
          </w:tcPr>
          <w:p w14:paraId="43655AAE" w14:textId="77777777" w:rsidR="00003DFB" w:rsidRDefault="00003DFB" w:rsidP="00003DFB">
            <w:pPr>
              <w:jc w:val="left"/>
              <w:rPr>
                <w:color w:val="000000"/>
              </w:rPr>
            </w:pPr>
          </w:p>
        </w:tc>
        <w:tc>
          <w:tcPr>
            <w:tcW w:w="1646" w:type="dxa"/>
            <w:tcBorders>
              <w:top w:val="nil"/>
              <w:bottom w:val="nil"/>
            </w:tcBorders>
            <w:shd w:val="clear" w:color="auto" w:fill="FFFFFF"/>
          </w:tcPr>
          <w:p w14:paraId="2254A2F3" w14:textId="77777777" w:rsidR="00003DFB" w:rsidRDefault="00003DFB" w:rsidP="00003DFB">
            <w:pPr>
              <w:jc w:val="left"/>
              <w:rPr>
                <w:color w:val="000000"/>
              </w:rPr>
            </w:pPr>
          </w:p>
        </w:tc>
        <w:tc>
          <w:tcPr>
            <w:tcW w:w="1647" w:type="dxa"/>
            <w:tcBorders>
              <w:top w:val="nil"/>
              <w:bottom w:val="nil"/>
            </w:tcBorders>
            <w:shd w:val="clear" w:color="auto" w:fill="FFFFFF"/>
          </w:tcPr>
          <w:p w14:paraId="23FC00AC" w14:textId="77777777" w:rsidR="00003DFB" w:rsidRDefault="00003DFB" w:rsidP="00003DFB">
            <w:pPr>
              <w:jc w:val="left"/>
              <w:rPr>
                <w:color w:val="000000"/>
              </w:rPr>
            </w:pPr>
          </w:p>
        </w:tc>
        <w:tc>
          <w:tcPr>
            <w:tcW w:w="1647" w:type="dxa"/>
            <w:shd w:val="clear" w:color="auto" w:fill="FFFFFF"/>
          </w:tcPr>
          <w:p w14:paraId="15B28966" w14:textId="77777777" w:rsidR="00003DFB" w:rsidRPr="00412367" w:rsidRDefault="00003DFB" w:rsidP="00003DFB">
            <w:pPr>
              <w:jc w:val="left"/>
              <w:rPr>
                <w:color w:val="000000"/>
                <w:lang w:val="en-US"/>
                <w:rPrChange w:id="1338" w:author="Huke, Juan (extern)" w:date="2024-05-22T18:34:00Z">
                  <w:rPr>
                    <w:color w:val="000000"/>
                  </w:rPr>
                </w:rPrChange>
              </w:rPr>
            </w:pPr>
            <w:r w:rsidRPr="00412367">
              <w:rPr>
                <w:color w:val="000000"/>
                <w:lang w:val="en-US"/>
                <w:rPrChange w:id="1339" w:author="Huke, Juan (extern)" w:date="2024-05-22T18:34:00Z">
                  <w:rPr>
                    <w:color w:val="000000"/>
                  </w:rPr>
                </w:rPrChange>
              </w:rPr>
              <w:t>XX_C_CONTRACT_LGDS_CR_ABS</w:t>
            </w:r>
          </w:p>
        </w:tc>
        <w:tc>
          <w:tcPr>
            <w:tcW w:w="1647" w:type="dxa"/>
            <w:shd w:val="clear" w:color="auto" w:fill="FFFFFF"/>
          </w:tcPr>
          <w:p w14:paraId="7D4DC965" w14:textId="77777777" w:rsidR="00003DFB" w:rsidRPr="00412367" w:rsidRDefault="00003DFB" w:rsidP="00003DFB">
            <w:pPr>
              <w:jc w:val="left"/>
              <w:rPr>
                <w:color w:val="000000"/>
                <w:lang w:val="en-US"/>
                <w:rPrChange w:id="1340" w:author="Huke, Juan (extern)" w:date="2024-05-22T18:34:00Z">
                  <w:rPr>
                    <w:color w:val="000000"/>
                  </w:rPr>
                </w:rPrChange>
              </w:rPr>
            </w:pPr>
            <w:r w:rsidRPr="00412367">
              <w:rPr>
                <w:color w:val="000000"/>
                <w:lang w:val="en-US"/>
                <w:rPrChange w:id="1341" w:author="Huke, Juan (extern)" w:date="2024-05-22T18:34:00Z">
                  <w:rPr>
                    <w:color w:val="000000"/>
                  </w:rPr>
                </w:rPrChange>
              </w:rPr>
              <w:t>XX_ABS_CQS_ACT_IND</w:t>
            </w:r>
          </w:p>
        </w:tc>
        <w:tc>
          <w:tcPr>
            <w:tcW w:w="1647" w:type="dxa"/>
            <w:shd w:val="clear" w:color="auto" w:fill="FFFFFF"/>
          </w:tcPr>
          <w:p w14:paraId="2C342280"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671C573F" w14:textId="77777777" w:rsidR="00003DFB" w:rsidRDefault="00003DFB" w:rsidP="00003DFB">
            <w:pPr>
              <w:jc w:val="left"/>
              <w:rPr>
                <w:color w:val="000000"/>
              </w:rPr>
            </w:pPr>
          </w:p>
        </w:tc>
        <w:tc>
          <w:tcPr>
            <w:tcW w:w="2906" w:type="dxa"/>
            <w:tcBorders>
              <w:top w:val="nil"/>
              <w:bottom w:val="nil"/>
            </w:tcBorders>
            <w:shd w:val="clear" w:color="auto" w:fill="FFFFFF"/>
          </w:tcPr>
          <w:p w14:paraId="454C086B" w14:textId="77777777" w:rsidR="00003DFB" w:rsidRDefault="00003DFB" w:rsidP="00003DFB">
            <w:pPr>
              <w:jc w:val="left"/>
              <w:rPr>
                <w:color w:val="000000"/>
              </w:rPr>
            </w:pPr>
          </w:p>
        </w:tc>
      </w:tr>
      <w:tr w:rsidR="00003DFB" w:rsidRPr="00003DFB" w14:paraId="16220BF9" w14:textId="77777777" w:rsidTr="00003DFB">
        <w:trPr>
          <w:trHeight w:val="449"/>
        </w:trPr>
        <w:tc>
          <w:tcPr>
            <w:tcW w:w="550" w:type="dxa"/>
            <w:tcBorders>
              <w:top w:val="nil"/>
              <w:bottom w:val="nil"/>
            </w:tcBorders>
            <w:shd w:val="clear" w:color="auto" w:fill="FFFFFF"/>
          </w:tcPr>
          <w:p w14:paraId="4025C14A" w14:textId="77777777" w:rsidR="00003DFB" w:rsidRDefault="00003DFB" w:rsidP="00003DFB">
            <w:pPr>
              <w:jc w:val="left"/>
              <w:rPr>
                <w:color w:val="000000"/>
              </w:rPr>
            </w:pPr>
          </w:p>
        </w:tc>
        <w:tc>
          <w:tcPr>
            <w:tcW w:w="1646" w:type="dxa"/>
            <w:tcBorders>
              <w:top w:val="nil"/>
              <w:bottom w:val="nil"/>
            </w:tcBorders>
            <w:shd w:val="clear" w:color="auto" w:fill="FFFFFF"/>
          </w:tcPr>
          <w:p w14:paraId="0375161E" w14:textId="77777777" w:rsidR="00003DFB" w:rsidRDefault="00003DFB" w:rsidP="00003DFB">
            <w:pPr>
              <w:jc w:val="left"/>
              <w:rPr>
                <w:color w:val="000000"/>
              </w:rPr>
            </w:pPr>
          </w:p>
        </w:tc>
        <w:tc>
          <w:tcPr>
            <w:tcW w:w="1647" w:type="dxa"/>
            <w:tcBorders>
              <w:top w:val="nil"/>
              <w:bottom w:val="nil"/>
            </w:tcBorders>
            <w:shd w:val="clear" w:color="auto" w:fill="FFFFFF"/>
          </w:tcPr>
          <w:p w14:paraId="3DDE3565" w14:textId="77777777" w:rsidR="00003DFB" w:rsidRDefault="00003DFB" w:rsidP="00003DFB">
            <w:pPr>
              <w:jc w:val="left"/>
              <w:rPr>
                <w:color w:val="000000"/>
              </w:rPr>
            </w:pPr>
          </w:p>
        </w:tc>
        <w:tc>
          <w:tcPr>
            <w:tcW w:w="1647" w:type="dxa"/>
            <w:shd w:val="clear" w:color="auto" w:fill="FFFFFF"/>
          </w:tcPr>
          <w:p w14:paraId="10B33BE3" w14:textId="77777777" w:rsidR="00003DFB" w:rsidRPr="00412367" w:rsidRDefault="00003DFB" w:rsidP="00003DFB">
            <w:pPr>
              <w:jc w:val="left"/>
              <w:rPr>
                <w:color w:val="000000"/>
                <w:lang w:val="en-US"/>
                <w:rPrChange w:id="1342" w:author="Huke, Juan (extern)" w:date="2024-05-22T18:34:00Z">
                  <w:rPr>
                    <w:color w:val="000000"/>
                  </w:rPr>
                </w:rPrChange>
              </w:rPr>
            </w:pPr>
            <w:r w:rsidRPr="00412367">
              <w:rPr>
                <w:color w:val="000000"/>
                <w:lang w:val="en-US"/>
                <w:rPrChange w:id="1343" w:author="Huke, Juan (extern)" w:date="2024-05-22T18:34:00Z">
                  <w:rPr>
                    <w:color w:val="000000"/>
                  </w:rPr>
                </w:rPrChange>
              </w:rPr>
              <w:t>XX_C_CONTRACT_LGDS_C</w:t>
            </w:r>
            <w:r w:rsidRPr="00412367">
              <w:rPr>
                <w:color w:val="000000"/>
                <w:lang w:val="en-US"/>
                <w:rPrChange w:id="1344" w:author="Huke, Juan (extern)" w:date="2024-05-22T18:34:00Z">
                  <w:rPr>
                    <w:color w:val="000000"/>
                  </w:rPr>
                </w:rPrChange>
              </w:rPr>
              <w:lastRenderedPageBreak/>
              <w:t>R_ABS</w:t>
            </w:r>
          </w:p>
        </w:tc>
        <w:tc>
          <w:tcPr>
            <w:tcW w:w="1647" w:type="dxa"/>
            <w:shd w:val="clear" w:color="auto" w:fill="FFFFFF"/>
          </w:tcPr>
          <w:p w14:paraId="470D1EEC" w14:textId="77777777" w:rsidR="00003DFB" w:rsidRPr="00412367" w:rsidRDefault="00003DFB" w:rsidP="00003DFB">
            <w:pPr>
              <w:jc w:val="left"/>
              <w:rPr>
                <w:color w:val="000000"/>
                <w:lang w:val="en-US"/>
                <w:rPrChange w:id="1345" w:author="Huke, Juan (extern)" w:date="2024-05-22T18:34:00Z">
                  <w:rPr>
                    <w:color w:val="000000"/>
                  </w:rPr>
                </w:rPrChange>
              </w:rPr>
            </w:pPr>
            <w:r w:rsidRPr="00412367">
              <w:rPr>
                <w:color w:val="000000"/>
                <w:lang w:val="en-US"/>
                <w:rPrChange w:id="1346" w:author="Huke, Juan (extern)" w:date="2024-05-22T18:34:00Z">
                  <w:rPr>
                    <w:color w:val="000000"/>
                  </w:rPr>
                </w:rPrChange>
              </w:rPr>
              <w:lastRenderedPageBreak/>
              <w:t>XX_ABS_CQS_ACT_SRC_IN</w:t>
            </w:r>
            <w:r w:rsidRPr="00412367">
              <w:rPr>
                <w:color w:val="000000"/>
                <w:lang w:val="en-US"/>
                <w:rPrChange w:id="1347" w:author="Huke, Juan (extern)" w:date="2024-05-22T18:34:00Z">
                  <w:rPr>
                    <w:color w:val="000000"/>
                  </w:rPr>
                </w:rPrChange>
              </w:rPr>
              <w:lastRenderedPageBreak/>
              <w:t>D</w:t>
            </w:r>
          </w:p>
        </w:tc>
        <w:tc>
          <w:tcPr>
            <w:tcW w:w="1647" w:type="dxa"/>
            <w:shd w:val="clear" w:color="auto" w:fill="FFFFFF"/>
          </w:tcPr>
          <w:p w14:paraId="5D682B0F" w14:textId="77777777" w:rsidR="00003DFB" w:rsidRDefault="00003DFB" w:rsidP="00003DFB">
            <w:pPr>
              <w:jc w:val="left"/>
              <w:rPr>
                <w:color w:val="000000"/>
              </w:rPr>
            </w:pPr>
            <w:r>
              <w:rPr>
                <w:color w:val="000000"/>
              </w:rPr>
              <w:lastRenderedPageBreak/>
              <w:t>CHAR(1)</w:t>
            </w:r>
          </w:p>
        </w:tc>
        <w:tc>
          <w:tcPr>
            <w:tcW w:w="2906" w:type="dxa"/>
            <w:tcBorders>
              <w:top w:val="nil"/>
              <w:bottom w:val="nil"/>
            </w:tcBorders>
            <w:shd w:val="clear" w:color="auto" w:fill="FFFFFF"/>
          </w:tcPr>
          <w:p w14:paraId="0048CACD" w14:textId="77777777" w:rsidR="00003DFB" w:rsidRDefault="00003DFB" w:rsidP="00003DFB">
            <w:pPr>
              <w:jc w:val="left"/>
              <w:rPr>
                <w:color w:val="000000"/>
              </w:rPr>
            </w:pPr>
          </w:p>
        </w:tc>
        <w:tc>
          <w:tcPr>
            <w:tcW w:w="2906" w:type="dxa"/>
            <w:tcBorders>
              <w:top w:val="nil"/>
              <w:bottom w:val="nil"/>
            </w:tcBorders>
            <w:shd w:val="clear" w:color="auto" w:fill="FFFFFF"/>
          </w:tcPr>
          <w:p w14:paraId="0398C09D" w14:textId="77777777" w:rsidR="00003DFB" w:rsidRDefault="00003DFB" w:rsidP="00003DFB">
            <w:pPr>
              <w:jc w:val="left"/>
              <w:rPr>
                <w:color w:val="000000"/>
              </w:rPr>
            </w:pPr>
          </w:p>
        </w:tc>
      </w:tr>
      <w:tr w:rsidR="00003DFB" w:rsidRPr="00003DFB" w14:paraId="7371A4CC" w14:textId="77777777" w:rsidTr="00003DFB">
        <w:trPr>
          <w:trHeight w:val="449"/>
        </w:trPr>
        <w:tc>
          <w:tcPr>
            <w:tcW w:w="550" w:type="dxa"/>
            <w:tcBorders>
              <w:top w:val="nil"/>
              <w:bottom w:val="nil"/>
            </w:tcBorders>
            <w:shd w:val="clear" w:color="auto" w:fill="FFFFFF"/>
          </w:tcPr>
          <w:p w14:paraId="33321581" w14:textId="77777777" w:rsidR="00003DFB" w:rsidRDefault="00003DFB" w:rsidP="00003DFB">
            <w:pPr>
              <w:jc w:val="left"/>
              <w:rPr>
                <w:color w:val="000000"/>
              </w:rPr>
            </w:pPr>
          </w:p>
        </w:tc>
        <w:tc>
          <w:tcPr>
            <w:tcW w:w="1646" w:type="dxa"/>
            <w:tcBorders>
              <w:top w:val="nil"/>
              <w:bottom w:val="nil"/>
            </w:tcBorders>
            <w:shd w:val="clear" w:color="auto" w:fill="FFFFFF"/>
          </w:tcPr>
          <w:p w14:paraId="236FB272" w14:textId="77777777" w:rsidR="00003DFB" w:rsidRDefault="00003DFB" w:rsidP="00003DFB">
            <w:pPr>
              <w:jc w:val="left"/>
              <w:rPr>
                <w:color w:val="000000"/>
              </w:rPr>
            </w:pPr>
          </w:p>
        </w:tc>
        <w:tc>
          <w:tcPr>
            <w:tcW w:w="1647" w:type="dxa"/>
            <w:tcBorders>
              <w:top w:val="nil"/>
              <w:bottom w:val="nil"/>
            </w:tcBorders>
            <w:shd w:val="clear" w:color="auto" w:fill="FFFFFF"/>
          </w:tcPr>
          <w:p w14:paraId="0F1D8091" w14:textId="77777777" w:rsidR="00003DFB" w:rsidRDefault="00003DFB" w:rsidP="00003DFB">
            <w:pPr>
              <w:jc w:val="left"/>
              <w:rPr>
                <w:color w:val="000000"/>
              </w:rPr>
            </w:pPr>
          </w:p>
        </w:tc>
        <w:tc>
          <w:tcPr>
            <w:tcW w:w="1647" w:type="dxa"/>
            <w:shd w:val="clear" w:color="auto" w:fill="FFFFFF"/>
          </w:tcPr>
          <w:p w14:paraId="79D9FEE5" w14:textId="77777777" w:rsidR="00003DFB" w:rsidRPr="00412367" w:rsidRDefault="00003DFB" w:rsidP="00003DFB">
            <w:pPr>
              <w:jc w:val="left"/>
              <w:rPr>
                <w:color w:val="000000"/>
                <w:lang w:val="en-US"/>
                <w:rPrChange w:id="1348" w:author="Huke, Juan (extern)" w:date="2024-05-22T18:34:00Z">
                  <w:rPr>
                    <w:color w:val="000000"/>
                  </w:rPr>
                </w:rPrChange>
              </w:rPr>
            </w:pPr>
            <w:r w:rsidRPr="00412367">
              <w:rPr>
                <w:color w:val="000000"/>
                <w:lang w:val="en-US"/>
                <w:rPrChange w:id="1349" w:author="Huke, Juan (extern)" w:date="2024-05-22T18:34:00Z">
                  <w:rPr>
                    <w:color w:val="000000"/>
                  </w:rPr>
                </w:rPrChange>
              </w:rPr>
              <w:t>XX_C_CONTRACT_LGDS_CR_ABS</w:t>
            </w:r>
          </w:p>
        </w:tc>
        <w:tc>
          <w:tcPr>
            <w:tcW w:w="1647" w:type="dxa"/>
            <w:shd w:val="clear" w:color="auto" w:fill="FFFFFF"/>
          </w:tcPr>
          <w:p w14:paraId="3B1492F0" w14:textId="77777777" w:rsidR="00003DFB" w:rsidRDefault="00003DFB" w:rsidP="00003DFB">
            <w:pPr>
              <w:jc w:val="left"/>
              <w:rPr>
                <w:color w:val="000000"/>
              </w:rPr>
            </w:pPr>
            <w:r>
              <w:rPr>
                <w:color w:val="000000"/>
              </w:rPr>
              <w:t>XX_CONTRACT</w:t>
            </w:r>
          </w:p>
        </w:tc>
        <w:tc>
          <w:tcPr>
            <w:tcW w:w="1647" w:type="dxa"/>
            <w:shd w:val="clear" w:color="auto" w:fill="FFFFFF"/>
          </w:tcPr>
          <w:p w14:paraId="1F55C719"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38C3CF9E" w14:textId="77777777" w:rsidR="00003DFB" w:rsidRDefault="00003DFB" w:rsidP="00003DFB">
            <w:pPr>
              <w:jc w:val="left"/>
              <w:rPr>
                <w:color w:val="000000"/>
              </w:rPr>
            </w:pPr>
          </w:p>
        </w:tc>
        <w:tc>
          <w:tcPr>
            <w:tcW w:w="2906" w:type="dxa"/>
            <w:tcBorders>
              <w:top w:val="nil"/>
              <w:bottom w:val="nil"/>
            </w:tcBorders>
            <w:shd w:val="clear" w:color="auto" w:fill="FFFFFF"/>
          </w:tcPr>
          <w:p w14:paraId="4B00A974" w14:textId="77777777" w:rsidR="00003DFB" w:rsidRDefault="00003DFB" w:rsidP="00003DFB">
            <w:pPr>
              <w:jc w:val="left"/>
              <w:rPr>
                <w:color w:val="000000"/>
              </w:rPr>
            </w:pPr>
          </w:p>
        </w:tc>
      </w:tr>
      <w:tr w:rsidR="00003DFB" w:rsidRPr="00003DFB" w14:paraId="080447B8" w14:textId="77777777" w:rsidTr="00003DFB">
        <w:trPr>
          <w:trHeight w:val="449"/>
        </w:trPr>
        <w:tc>
          <w:tcPr>
            <w:tcW w:w="550" w:type="dxa"/>
            <w:tcBorders>
              <w:top w:val="nil"/>
              <w:bottom w:val="single" w:sz="4" w:space="0" w:color="auto"/>
            </w:tcBorders>
            <w:shd w:val="clear" w:color="auto" w:fill="FFFFFF"/>
          </w:tcPr>
          <w:p w14:paraId="69CC284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831597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84152B6"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D0F0A52" w14:textId="77777777" w:rsidR="00003DFB" w:rsidRPr="00412367" w:rsidRDefault="00003DFB" w:rsidP="00003DFB">
            <w:pPr>
              <w:jc w:val="left"/>
              <w:rPr>
                <w:color w:val="000000"/>
                <w:lang w:val="en-US"/>
                <w:rPrChange w:id="1350" w:author="Huke, Juan (extern)" w:date="2024-05-22T18:34:00Z">
                  <w:rPr>
                    <w:color w:val="000000"/>
                  </w:rPr>
                </w:rPrChange>
              </w:rPr>
            </w:pPr>
            <w:r w:rsidRPr="00412367">
              <w:rPr>
                <w:color w:val="000000"/>
                <w:lang w:val="en-US"/>
                <w:rPrChange w:id="1351"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450BF5E2" w14:textId="77777777" w:rsidR="00003DFB" w:rsidRDefault="00003DFB" w:rsidP="00003DFB">
            <w:pPr>
              <w:jc w:val="left"/>
              <w:rPr>
                <w:color w:val="000000"/>
              </w:rPr>
            </w:pPr>
            <w:r>
              <w:rPr>
                <w:color w:val="000000"/>
              </w:rPr>
              <w:t>XX_RW_METH_IND</w:t>
            </w:r>
          </w:p>
        </w:tc>
        <w:tc>
          <w:tcPr>
            <w:tcW w:w="1647" w:type="dxa"/>
            <w:tcBorders>
              <w:bottom w:val="single" w:sz="4" w:space="0" w:color="auto"/>
            </w:tcBorders>
            <w:shd w:val="clear" w:color="auto" w:fill="FFFFFF"/>
          </w:tcPr>
          <w:p w14:paraId="76E4AFF2"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3E3ED6B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BC10C5F" w14:textId="77777777" w:rsidR="00003DFB" w:rsidRDefault="00003DFB" w:rsidP="00003DFB">
            <w:pPr>
              <w:jc w:val="left"/>
              <w:rPr>
                <w:color w:val="000000"/>
              </w:rPr>
            </w:pPr>
          </w:p>
        </w:tc>
      </w:tr>
      <w:tr w:rsidR="00003DFB" w:rsidRPr="00003DFB" w14:paraId="4004201D" w14:textId="77777777" w:rsidTr="00003DFB">
        <w:trPr>
          <w:trHeight w:val="449"/>
        </w:trPr>
        <w:tc>
          <w:tcPr>
            <w:tcW w:w="550" w:type="dxa"/>
            <w:tcBorders>
              <w:top w:val="single" w:sz="4" w:space="0" w:color="auto"/>
              <w:bottom w:val="single" w:sz="4" w:space="0" w:color="auto"/>
            </w:tcBorders>
            <w:shd w:val="clear" w:color="auto" w:fill="FFFFFF"/>
          </w:tcPr>
          <w:p w14:paraId="274021F5" w14:textId="77777777" w:rsidR="00003DFB" w:rsidRPr="00003DFB" w:rsidRDefault="00003DFB" w:rsidP="00003DFB">
            <w:pPr>
              <w:jc w:val="left"/>
              <w:rPr>
                <w:color w:val="000000"/>
              </w:rPr>
            </w:pPr>
            <w:r w:rsidRPr="00003DFB">
              <w:rPr>
                <w:color w:val="000000"/>
              </w:rPr>
              <w:t>74</w:t>
            </w:r>
          </w:p>
        </w:tc>
        <w:tc>
          <w:tcPr>
            <w:tcW w:w="1646" w:type="dxa"/>
            <w:tcBorders>
              <w:top w:val="single" w:sz="4" w:space="0" w:color="auto"/>
              <w:bottom w:val="single" w:sz="4" w:space="0" w:color="auto"/>
            </w:tcBorders>
            <w:shd w:val="clear" w:color="auto" w:fill="FFFFFF"/>
          </w:tcPr>
          <w:p w14:paraId="62636BC0" w14:textId="77777777" w:rsidR="00003DFB" w:rsidRPr="00003DFB" w:rsidRDefault="00003DFB" w:rsidP="00003DFB">
            <w:pPr>
              <w:jc w:val="left"/>
              <w:rPr>
                <w:color w:val="000000"/>
              </w:rPr>
            </w:pPr>
            <w:r w:rsidRPr="00003DFB">
              <w:rPr>
                <w:color w:val="000000"/>
              </w:rPr>
              <w:t>B842</w:t>
            </w:r>
          </w:p>
        </w:tc>
        <w:tc>
          <w:tcPr>
            <w:tcW w:w="1647" w:type="dxa"/>
            <w:tcBorders>
              <w:top w:val="single" w:sz="4" w:space="0" w:color="auto"/>
              <w:bottom w:val="single" w:sz="4" w:space="0" w:color="auto"/>
            </w:tcBorders>
            <w:shd w:val="clear" w:color="auto" w:fill="FFFFFF"/>
          </w:tcPr>
          <w:p w14:paraId="1B2983F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2B92F3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555349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CE3B2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2BFFB8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A21DC10" w14:textId="77777777" w:rsidR="00003DFB" w:rsidRPr="00003DFB" w:rsidRDefault="00003DFB" w:rsidP="00003DFB">
            <w:pPr>
              <w:jc w:val="left"/>
              <w:rPr>
                <w:color w:val="000000"/>
              </w:rPr>
            </w:pPr>
          </w:p>
        </w:tc>
      </w:tr>
      <w:tr w:rsidR="00003DFB" w:rsidRPr="00003DFB" w14:paraId="1F5B8C2A" w14:textId="77777777" w:rsidTr="00003DFB">
        <w:trPr>
          <w:trHeight w:val="449"/>
        </w:trPr>
        <w:tc>
          <w:tcPr>
            <w:tcW w:w="550" w:type="dxa"/>
            <w:tcBorders>
              <w:top w:val="single" w:sz="4" w:space="0" w:color="auto"/>
              <w:bottom w:val="single" w:sz="4" w:space="0" w:color="auto"/>
            </w:tcBorders>
            <w:shd w:val="clear" w:color="auto" w:fill="FFFFFF"/>
          </w:tcPr>
          <w:p w14:paraId="7950CB41" w14:textId="77777777" w:rsidR="00003DFB" w:rsidRPr="00003DFB" w:rsidRDefault="00003DFB" w:rsidP="00003DFB">
            <w:pPr>
              <w:jc w:val="left"/>
              <w:rPr>
                <w:color w:val="000000"/>
              </w:rPr>
            </w:pPr>
            <w:r w:rsidRPr="00003DFB">
              <w:rPr>
                <w:color w:val="000000"/>
              </w:rPr>
              <w:t>75</w:t>
            </w:r>
          </w:p>
        </w:tc>
        <w:tc>
          <w:tcPr>
            <w:tcW w:w="1646" w:type="dxa"/>
            <w:tcBorders>
              <w:top w:val="single" w:sz="4" w:space="0" w:color="auto"/>
              <w:bottom w:val="single" w:sz="4" w:space="0" w:color="auto"/>
            </w:tcBorders>
            <w:shd w:val="clear" w:color="auto" w:fill="FFFFFF"/>
          </w:tcPr>
          <w:p w14:paraId="2B926AD6" w14:textId="77777777" w:rsidR="00003DFB" w:rsidRPr="00003DFB" w:rsidRDefault="00003DFB" w:rsidP="00003DFB">
            <w:pPr>
              <w:jc w:val="left"/>
              <w:rPr>
                <w:color w:val="000000"/>
              </w:rPr>
            </w:pPr>
            <w:r w:rsidRPr="00003DFB">
              <w:rPr>
                <w:color w:val="000000"/>
              </w:rPr>
              <w:t>B851</w:t>
            </w:r>
          </w:p>
        </w:tc>
        <w:tc>
          <w:tcPr>
            <w:tcW w:w="1647" w:type="dxa"/>
            <w:tcBorders>
              <w:top w:val="single" w:sz="4" w:space="0" w:color="auto"/>
              <w:bottom w:val="single" w:sz="4" w:space="0" w:color="auto"/>
            </w:tcBorders>
            <w:shd w:val="clear" w:color="auto" w:fill="FFFFFF"/>
          </w:tcPr>
          <w:p w14:paraId="2B194EB6"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4ED741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8B2CE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A46B3F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5731C5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C12267E" w14:textId="77777777" w:rsidR="00003DFB" w:rsidRPr="00003DFB" w:rsidRDefault="00003DFB" w:rsidP="00003DFB">
            <w:pPr>
              <w:jc w:val="left"/>
              <w:rPr>
                <w:color w:val="000000"/>
              </w:rPr>
            </w:pPr>
          </w:p>
        </w:tc>
      </w:tr>
      <w:tr w:rsidR="00003DFB" w:rsidRPr="00003DFB" w14:paraId="40026C50" w14:textId="77777777" w:rsidTr="00003DFB">
        <w:trPr>
          <w:trHeight w:val="449"/>
        </w:trPr>
        <w:tc>
          <w:tcPr>
            <w:tcW w:w="550" w:type="dxa"/>
            <w:tcBorders>
              <w:top w:val="single" w:sz="4" w:space="0" w:color="auto"/>
              <w:bottom w:val="single" w:sz="4" w:space="0" w:color="auto"/>
            </w:tcBorders>
            <w:shd w:val="clear" w:color="auto" w:fill="FFFFFF"/>
          </w:tcPr>
          <w:p w14:paraId="161CD950" w14:textId="77777777" w:rsidR="00003DFB" w:rsidRPr="00003DFB" w:rsidRDefault="00003DFB" w:rsidP="00003DFB">
            <w:pPr>
              <w:jc w:val="left"/>
              <w:rPr>
                <w:color w:val="000000"/>
              </w:rPr>
            </w:pPr>
            <w:r w:rsidRPr="00003DFB">
              <w:rPr>
                <w:color w:val="000000"/>
              </w:rPr>
              <w:t>76</w:t>
            </w:r>
          </w:p>
        </w:tc>
        <w:tc>
          <w:tcPr>
            <w:tcW w:w="1646" w:type="dxa"/>
            <w:tcBorders>
              <w:top w:val="single" w:sz="4" w:space="0" w:color="auto"/>
              <w:bottom w:val="single" w:sz="4" w:space="0" w:color="auto"/>
            </w:tcBorders>
            <w:shd w:val="clear" w:color="auto" w:fill="FFFFFF"/>
          </w:tcPr>
          <w:p w14:paraId="6BC9926C" w14:textId="77777777" w:rsidR="00003DFB" w:rsidRPr="00003DFB" w:rsidRDefault="00003DFB" w:rsidP="00003DFB">
            <w:pPr>
              <w:jc w:val="left"/>
              <w:rPr>
                <w:color w:val="000000"/>
              </w:rPr>
            </w:pPr>
            <w:r w:rsidRPr="00003DFB">
              <w:rPr>
                <w:color w:val="000000"/>
              </w:rPr>
              <w:t>B852</w:t>
            </w:r>
          </w:p>
        </w:tc>
        <w:tc>
          <w:tcPr>
            <w:tcW w:w="1647" w:type="dxa"/>
            <w:tcBorders>
              <w:top w:val="single" w:sz="4" w:space="0" w:color="auto"/>
              <w:bottom w:val="single" w:sz="4" w:space="0" w:color="auto"/>
            </w:tcBorders>
            <w:shd w:val="clear" w:color="auto" w:fill="FFFFFF"/>
          </w:tcPr>
          <w:p w14:paraId="2F033A9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9EA6D9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7A49E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72619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E17821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6E5FC08" w14:textId="77777777" w:rsidR="00003DFB" w:rsidRPr="00003DFB" w:rsidRDefault="00003DFB" w:rsidP="00003DFB">
            <w:pPr>
              <w:jc w:val="left"/>
              <w:rPr>
                <w:color w:val="000000"/>
              </w:rPr>
            </w:pPr>
          </w:p>
        </w:tc>
      </w:tr>
      <w:tr w:rsidR="00003DFB" w:rsidRPr="00003DFB" w14:paraId="13B0FC4D" w14:textId="77777777" w:rsidTr="00003DFB">
        <w:trPr>
          <w:trHeight w:val="449"/>
        </w:trPr>
        <w:tc>
          <w:tcPr>
            <w:tcW w:w="550" w:type="dxa"/>
            <w:tcBorders>
              <w:top w:val="single" w:sz="4" w:space="0" w:color="auto"/>
              <w:bottom w:val="single" w:sz="4" w:space="0" w:color="auto"/>
            </w:tcBorders>
            <w:shd w:val="clear" w:color="auto" w:fill="FFFFFF"/>
          </w:tcPr>
          <w:p w14:paraId="380215C0" w14:textId="77777777" w:rsidR="00003DFB" w:rsidRPr="00003DFB" w:rsidRDefault="00003DFB" w:rsidP="00003DFB">
            <w:pPr>
              <w:jc w:val="left"/>
              <w:rPr>
                <w:color w:val="000000"/>
              </w:rPr>
            </w:pPr>
            <w:r w:rsidRPr="00003DFB">
              <w:rPr>
                <w:color w:val="000000"/>
              </w:rPr>
              <w:t>77</w:t>
            </w:r>
          </w:p>
        </w:tc>
        <w:tc>
          <w:tcPr>
            <w:tcW w:w="1646" w:type="dxa"/>
            <w:tcBorders>
              <w:top w:val="single" w:sz="4" w:space="0" w:color="auto"/>
              <w:bottom w:val="single" w:sz="4" w:space="0" w:color="auto"/>
            </w:tcBorders>
            <w:shd w:val="clear" w:color="auto" w:fill="FFFFFF"/>
          </w:tcPr>
          <w:p w14:paraId="430934AD" w14:textId="77777777" w:rsidR="00003DFB" w:rsidRPr="00003DFB" w:rsidRDefault="00003DFB" w:rsidP="00003DFB">
            <w:pPr>
              <w:jc w:val="left"/>
              <w:rPr>
                <w:color w:val="000000"/>
              </w:rPr>
            </w:pPr>
            <w:r w:rsidRPr="00003DFB">
              <w:rPr>
                <w:color w:val="000000"/>
              </w:rPr>
              <w:t>B854</w:t>
            </w:r>
          </w:p>
        </w:tc>
        <w:tc>
          <w:tcPr>
            <w:tcW w:w="1647" w:type="dxa"/>
            <w:tcBorders>
              <w:top w:val="single" w:sz="4" w:space="0" w:color="auto"/>
              <w:bottom w:val="single" w:sz="4" w:space="0" w:color="auto"/>
            </w:tcBorders>
            <w:shd w:val="clear" w:color="auto" w:fill="FFFFFF"/>
          </w:tcPr>
          <w:p w14:paraId="5336A717"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2B4F9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3E0A65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C59076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E7CF68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B0B1854" w14:textId="77777777" w:rsidR="00003DFB" w:rsidRPr="00003DFB" w:rsidRDefault="00003DFB" w:rsidP="00003DFB">
            <w:pPr>
              <w:jc w:val="left"/>
              <w:rPr>
                <w:color w:val="000000"/>
              </w:rPr>
            </w:pPr>
          </w:p>
        </w:tc>
      </w:tr>
      <w:tr w:rsidR="00003DFB" w:rsidRPr="00003DFB" w14:paraId="20556627" w14:textId="77777777" w:rsidTr="00003DFB">
        <w:trPr>
          <w:trHeight w:val="449"/>
        </w:trPr>
        <w:tc>
          <w:tcPr>
            <w:tcW w:w="550" w:type="dxa"/>
            <w:tcBorders>
              <w:top w:val="single" w:sz="4" w:space="0" w:color="auto"/>
              <w:bottom w:val="single" w:sz="4" w:space="0" w:color="auto"/>
            </w:tcBorders>
            <w:shd w:val="clear" w:color="auto" w:fill="FFFFFF"/>
          </w:tcPr>
          <w:p w14:paraId="07CBC8C7" w14:textId="77777777" w:rsidR="00003DFB" w:rsidRPr="00003DFB" w:rsidRDefault="00003DFB" w:rsidP="00003DFB">
            <w:pPr>
              <w:jc w:val="left"/>
              <w:rPr>
                <w:color w:val="000000"/>
              </w:rPr>
            </w:pPr>
            <w:r w:rsidRPr="00003DFB">
              <w:rPr>
                <w:color w:val="000000"/>
              </w:rPr>
              <w:t>78</w:t>
            </w:r>
          </w:p>
        </w:tc>
        <w:tc>
          <w:tcPr>
            <w:tcW w:w="1646" w:type="dxa"/>
            <w:tcBorders>
              <w:top w:val="single" w:sz="4" w:space="0" w:color="auto"/>
              <w:bottom w:val="single" w:sz="4" w:space="0" w:color="auto"/>
            </w:tcBorders>
            <w:shd w:val="clear" w:color="auto" w:fill="FFFFFF"/>
          </w:tcPr>
          <w:p w14:paraId="2FE2339D" w14:textId="77777777" w:rsidR="00003DFB" w:rsidRPr="00003DFB" w:rsidRDefault="00003DFB" w:rsidP="00003DFB">
            <w:pPr>
              <w:jc w:val="left"/>
              <w:rPr>
                <w:color w:val="000000"/>
              </w:rPr>
            </w:pPr>
            <w:r w:rsidRPr="00003DFB">
              <w:rPr>
                <w:color w:val="000000"/>
              </w:rPr>
              <w:t>B855</w:t>
            </w:r>
          </w:p>
        </w:tc>
        <w:tc>
          <w:tcPr>
            <w:tcW w:w="1647" w:type="dxa"/>
            <w:tcBorders>
              <w:top w:val="single" w:sz="4" w:space="0" w:color="auto"/>
              <w:bottom w:val="single" w:sz="4" w:space="0" w:color="auto"/>
            </w:tcBorders>
            <w:shd w:val="clear" w:color="auto" w:fill="FFFFFF"/>
          </w:tcPr>
          <w:p w14:paraId="13E2E62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2A4310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F9784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0878E5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6B7A1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3794D4" w14:textId="77777777" w:rsidR="00003DFB" w:rsidRPr="00003DFB" w:rsidRDefault="00003DFB" w:rsidP="00003DFB">
            <w:pPr>
              <w:jc w:val="left"/>
              <w:rPr>
                <w:color w:val="000000"/>
              </w:rPr>
            </w:pPr>
          </w:p>
        </w:tc>
      </w:tr>
      <w:tr w:rsidR="00003DFB" w:rsidRPr="00003DFB" w14:paraId="01929DE7" w14:textId="77777777" w:rsidTr="00003DFB">
        <w:trPr>
          <w:trHeight w:val="449"/>
        </w:trPr>
        <w:tc>
          <w:tcPr>
            <w:tcW w:w="550" w:type="dxa"/>
            <w:tcBorders>
              <w:top w:val="single" w:sz="4" w:space="0" w:color="auto"/>
              <w:bottom w:val="single" w:sz="4" w:space="0" w:color="auto"/>
            </w:tcBorders>
            <w:shd w:val="clear" w:color="auto" w:fill="FFFFFF"/>
          </w:tcPr>
          <w:p w14:paraId="073CB78B" w14:textId="77777777" w:rsidR="00003DFB" w:rsidRPr="00003DFB" w:rsidRDefault="00003DFB" w:rsidP="00003DFB">
            <w:pPr>
              <w:jc w:val="left"/>
              <w:rPr>
                <w:color w:val="000000"/>
              </w:rPr>
            </w:pPr>
            <w:r w:rsidRPr="00003DFB">
              <w:rPr>
                <w:color w:val="000000"/>
              </w:rPr>
              <w:t>79</w:t>
            </w:r>
          </w:p>
        </w:tc>
        <w:tc>
          <w:tcPr>
            <w:tcW w:w="1646" w:type="dxa"/>
            <w:tcBorders>
              <w:top w:val="single" w:sz="4" w:space="0" w:color="auto"/>
              <w:bottom w:val="single" w:sz="4" w:space="0" w:color="auto"/>
            </w:tcBorders>
            <w:shd w:val="clear" w:color="auto" w:fill="FFFFFF"/>
          </w:tcPr>
          <w:p w14:paraId="3F5A0D03" w14:textId="77777777" w:rsidR="00003DFB" w:rsidRPr="00003DFB" w:rsidRDefault="00003DFB" w:rsidP="00003DFB">
            <w:pPr>
              <w:jc w:val="left"/>
              <w:rPr>
                <w:color w:val="000000"/>
              </w:rPr>
            </w:pPr>
            <w:r w:rsidRPr="00003DFB">
              <w:rPr>
                <w:color w:val="000000"/>
              </w:rPr>
              <w:t>B857</w:t>
            </w:r>
          </w:p>
        </w:tc>
        <w:tc>
          <w:tcPr>
            <w:tcW w:w="1647" w:type="dxa"/>
            <w:tcBorders>
              <w:top w:val="single" w:sz="4" w:space="0" w:color="auto"/>
              <w:bottom w:val="single" w:sz="4" w:space="0" w:color="auto"/>
            </w:tcBorders>
            <w:shd w:val="clear" w:color="auto" w:fill="FFFFFF"/>
          </w:tcPr>
          <w:p w14:paraId="7CB20ACC"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55524B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E6ECDB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D6864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FEB00E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8D8776" w14:textId="77777777" w:rsidR="00003DFB" w:rsidRPr="00003DFB" w:rsidRDefault="00003DFB" w:rsidP="00003DFB">
            <w:pPr>
              <w:jc w:val="left"/>
              <w:rPr>
                <w:color w:val="000000"/>
              </w:rPr>
            </w:pPr>
          </w:p>
        </w:tc>
      </w:tr>
      <w:tr w:rsidR="00003DFB" w:rsidRPr="00003DFB" w14:paraId="7A3FE4CC" w14:textId="77777777" w:rsidTr="00003DFB">
        <w:trPr>
          <w:trHeight w:val="449"/>
        </w:trPr>
        <w:tc>
          <w:tcPr>
            <w:tcW w:w="550" w:type="dxa"/>
            <w:tcBorders>
              <w:top w:val="single" w:sz="4" w:space="0" w:color="auto"/>
              <w:bottom w:val="single" w:sz="4" w:space="0" w:color="auto"/>
            </w:tcBorders>
            <w:shd w:val="clear" w:color="auto" w:fill="FFFFFF"/>
          </w:tcPr>
          <w:p w14:paraId="70C046D6" w14:textId="77777777" w:rsidR="00003DFB" w:rsidRPr="00003DFB" w:rsidRDefault="00003DFB" w:rsidP="00003DFB">
            <w:pPr>
              <w:jc w:val="left"/>
              <w:rPr>
                <w:color w:val="000000"/>
              </w:rPr>
            </w:pPr>
            <w:r w:rsidRPr="00003DFB">
              <w:rPr>
                <w:color w:val="000000"/>
              </w:rPr>
              <w:t>80</w:t>
            </w:r>
          </w:p>
        </w:tc>
        <w:tc>
          <w:tcPr>
            <w:tcW w:w="1646" w:type="dxa"/>
            <w:tcBorders>
              <w:top w:val="single" w:sz="4" w:space="0" w:color="auto"/>
              <w:bottom w:val="single" w:sz="4" w:space="0" w:color="auto"/>
            </w:tcBorders>
            <w:shd w:val="clear" w:color="auto" w:fill="FFFFFF"/>
          </w:tcPr>
          <w:p w14:paraId="1B6A681F" w14:textId="77777777" w:rsidR="00003DFB" w:rsidRPr="00003DFB" w:rsidRDefault="00003DFB" w:rsidP="00003DFB">
            <w:pPr>
              <w:jc w:val="left"/>
              <w:rPr>
                <w:color w:val="000000"/>
              </w:rPr>
            </w:pPr>
            <w:r w:rsidRPr="00003DFB">
              <w:rPr>
                <w:color w:val="000000"/>
              </w:rPr>
              <w:t>B858</w:t>
            </w:r>
          </w:p>
        </w:tc>
        <w:tc>
          <w:tcPr>
            <w:tcW w:w="1647" w:type="dxa"/>
            <w:tcBorders>
              <w:top w:val="single" w:sz="4" w:space="0" w:color="auto"/>
              <w:bottom w:val="single" w:sz="4" w:space="0" w:color="auto"/>
            </w:tcBorders>
            <w:shd w:val="clear" w:color="auto" w:fill="FFFFFF"/>
          </w:tcPr>
          <w:p w14:paraId="5C292D5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BCAE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8347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6A295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1C169F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0BF843" w14:textId="77777777" w:rsidR="00003DFB" w:rsidRPr="00003DFB" w:rsidRDefault="00003DFB" w:rsidP="00003DFB">
            <w:pPr>
              <w:jc w:val="left"/>
              <w:rPr>
                <w:color w:val="000000"/>
              </w:rPr>
            </w:pPr>
          </w:p>
        </w:tc>
      </w:tr>
      <w:tr w:rsidR="00003DFB" w:rsidRPr="00003DFB" w14:paraId="42821AB1" w14:textId="77777777" w:rsidTr="00003DFB">
        <w:trPr>
          <w:trHeight w:val="449"/>
        </w:trPr>
        <w:tc>
          <w:tcPr>
            <w:tcW w:w="550" w:type="dxa"/>
            <w:tcBorders>
              <w:top w:val="single" w:sz="4" w:space="0" w:color="auto"/>
              <w:bottom w:val="single" w:sz="4" w:space="0" w:color="auto"/>
            </w:tcBorders>
            <w:shd w:val="clear" w:color="auto" w:fill="FFFFFF"/>
          </w:tcPr>
          <w:p w14:paraId="00396ABD" w14:textId="77777777" w:rsidR="00003DFB" w:rsidRPr="00003DFB" w:rsidRDefault="00003DFB" w:rsidP="00003DFB">
            <w:pPr>
              <w:jc w:val="left"/>
              <w:rPr>
                <w:color w:val="000000"/>
              </w:rPr>
            </w:pPr>
            <w:r w:rsidRPr="00003DFB">
              <w:rPr>
                <w:color w:val="000000"/>
              </w:rPr>
              <w:t>81</w:t>
            </w:r>
          </w:p>
        </w:tc>
        <w:tc>
          <w:tcPr>
            <w:tcW w:w="1646" w:type="dxa"/>
            <w:tcBorders>
              <w:top w:val="single" w:sz="4" w:space="0" w:color="auto"/>
              <w:bottom w:val="single" w:sz="4" w:space="0" w:color="auto"/>
            </w:tcBorders>
            <w:shd w:val="clear" w:color="auto" w:fill="FFFFFF"/>
          </w:tcPr>
          <w:p w14:paraId="35C07541" w14:textId="77777777" w:rsidR="00003DFB" w:rsidRPr="00003DFB" w:rsidRDefault="00003DFB" w:rsidP="00003DFB">
            <w:pPr>
              <w:jc w:val="left"/>
              <w:rPr>
                <w:color w:val="000000"/>
              </w:rPr>
            </w:pPr>
            <w:r w:rsidRPr="00003DFB">
              <w:rPr>
                <w:color w:val="000000"/>
              </w:rPr>
              <w:t>B859</w:t>
            </w:r>
          </w:p>
        </w:tc>
        <w:tc>
          <w:tcPr>
            <w:tcW w:w="1647" w:type="dxa"/>
            <w:tcBorders>
              <w:top w:val="single" w:sz="4" w:space="0" w:color="auto"/>
              <w:bottom w:val="single" w:sz="4" w:space="0" w:color="auto"/>
            </w:tcBorders>
            <w:shd w:val="clear" w:color="auto" w:fill="FFFFFF"/>
          </w:tcPr>
          <w:p w14:paraId="335F18F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24E194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2D305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A4F24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3EFFBE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A02396" w14:textId="77777777" w:rsidR="00003DFB" w:rsidRPr="00003DFB" w:rsidRDefault="00003DFB" w:rsidP="00003DFB">
            <w:pPr>
              <w:jc w:val="left"/>
              <w:rPr>
                <w:color w:val="000000"/>
              </w:rPr>
            </w:pPr>
          </w:p>
        </w:tc>
      </w:tr>
      <w:tr w:rsidR="00003DFB" w:rsidRPr="00003DFB" w14:paraId="472E1549" w14:textId="77777777" w:rsidTr="00003DFB">
        <w:trPr>
          <w:trHeight w:val="449"/>
        </w:trPr>
        <w:tc>
          <w:tcPr>
            <w:tcW w:w="550" w:type="dxa"/>
            <w:tcBorders>
              <w:top w:val="single" w:sz="4" w:space="0" w:color="auto"/>
              <w:bottom w:val="single" w:sz="4" w:space="0" w:color="auto"/>
            </w:tcBorders>
            <w:shd w:val="clear" w:color="auto" w:fill="FFFFFF"/>
          </w:tcPr>
          <w:p w14:paraId="1446D30B" w14:textId="77777777" w:rsidR="00003DFB" w:rsidRPr="00003DFB" w:rsidRDefault="00003DFB" w:rsidP="00003DFB">
            <w:pPr>
              <w:jc w:val="left"/>
              <w:rPr>
                <w:color w:val="000000"/>
              </w:rPr>
            </w:pPr>
            <w:r w:rsidRPr="00003DFB">
              <w:rPr>
                <w:color w:val="000000"/>
              </w:rPr>
              <w:lastRenderedPageBreak/>
              <w:t>82</w:t>
            </w:r>
          </w:p>
        </w:tc>
        <w:tc>
          <w:tcPr>
            <w:tcW w:w="1646" w:type="dxa"/>
            <w:tcBorders>
              <w:top w:val="single" w:sz="4" w:space="0" w:color="auto"/>
              <w:bottom w:val="single" w:sz="4" w:space="0" w:color="auto"/>
            </w:tcBorders>
            <w:shd w:val="clear" w:color="auto" w:fill="FFFFFF"/>
          </w:tcPr>
          <w:p w14:paraId="7C1AFF32" w14:textId="77777777" w:rsidR="00003DFB" w:rsidRPr="00003DFB" w:rsidRDefault="00003DFB" w:rsidP="00003DFB">
            <w:pPr>
              <w:jc w:val="left"/>
              <w:rPr>
                <w:color w:val="000000"/>
              </w:rPr>
            </w:pPr>
            <w:r w:rsidRPr="00003DFB">
              <w:rPr>
                <w:color w:val="000000"/>
              </w:rPr>
              <w:t>B867</w:t>
            </w:r>
          </w:p>
        </w:tc>
        <w:tc>
          <w:tcPr>
            <w:tcW w:w="1647" w:type="dxa"/>
            <w:tcBorders>
              <w:top w:val="single" w:sz="4" w:space="0" w:color="auto"/>
              <w:bottom w:val="single" w:sz="4" w:space="0" w:color="auto"/>
            </w:tcBorders>
            <w:shd w:val="clear" w:color="auto" w:fill="FFFFFF"/>
          </w:tcPr>
          <w:p w14:paraId="32BD15D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AFB38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BF526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0C87D1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6741FD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FF578F5" w14:textId="77777777" w:rsidR="00003DFB" w:rsidRPr="00003DFB" w:rsidRDefault="00003DFB" w:rsidP="00003DFB">
            <w:pPr>
              <w:jc w:val="left"/>
              <w:rPr>
                <w:color w:val="000000"/>
              </w:rPr>
            </w:pPr>
          </w:p>
        </w:tc>
      </w:tr>
      <w:tr w:rsidR="00003DFB" w:rsidRPr="00003DFB" w14:paraId="441BEE02" w14:textId="77777777" w:rsidTr="00003DFB">
        <w:trPr>
          <w:trHeight w:val="449"/>
        </w:trPr>
        <w:tc>
          <w:tcPr>
            <w:tcW w:w="550" w:type="dxa"/>
            <w:tcBorders>
              <w:top w:val="single" w:sz="4" w:space="0" w:color="auto"/>
              <w:bottom w:val="single" w:sz="4" w:space="0" w:color="auto"/>
            </w:tcBorders>
            <w:shd w:val="clear" w:color="auto" w:fill="FFFFFF"/>
          </w:tcPr>
          <w:p w14:paraId="4DF379E5" w14:textId="77777777" w:rsidR="00003DFB" w:rsidRPr="00003DFB" w:rsidRDefault="00003DFB" w:rsidP="00003DFB">
            <w:pPr>
              <w:jc w:val="left"/>
              <w:rPr>
                <w:color w:val="000000"/>
              </w:rPr>
            </w:pPr>
            <w:r w:rsidRPr="00003DFB">
              <w:rPr>
                <w:color w:val="000000"/>
              </w:rPr>
              <w:t>83</w:t>
            </w:r>
          </w:p>
        </w:tc>
        <w:tc>
          <w:tcPr>
            <w:tcW w:w="1646" w:type="dxa"/>
            <w:tcBorders>
              <w:top w:val="single" w:sz="4" w:space="0" w:color="auto"/>
              <w:bottom w:val="single" w:sz="4" w:space="0" w:color="auto"/>
            </w:tcBorders>
            <w:shd w:val="clear" w:color="auto" w:fill="FFFFFF"/>
          </w:tcPr>
          <w:p w14:paraId="10982102" w14:textId="77777777" w:rsidR="00003DFB" w:rsidRPr="00003DFB" w:rsidRDefault="00003DFB" w:rsidP="00003DFB">
            <w:pPr>
              <w:jc w:val="left"/>
              <w:rPr>
                <w:color w:val="000000"/>
              </w:rPr>
            </w:pPr>
            <w:r w:rsidRPr="00003DFB">
              <w:rPr>
                <w:color w:val="000000"/>
              </w:rPr>
              <w:t>B872</w:t>
            </w:r>
          </w:p>
        </w:tc>
        <w:tc>
          <w:tcPr>
            <w:tcW w:w="1647" w:type="dxa"/>
            <w:tcBorders>
              <w:top w:val="single" w:sz="4" w:space="0" w:color="auto"/>
              <w:bottom w:val="single" w:sz="4" w:space="0" w:color="auto"/>
            </w:tcBorders>
            <w:shd w:val="clear" w:color="auto" w:fill="FFFFFF"/>
          </w:tcPr>
          <w:p w14:paraId="373702E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476FBB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3A42E6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C949D0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C58E23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8EA6B1D" w14:textId="77777777" w:rsidR="00003DFB" w:rsidRPr="00003DFB" w:rsidRDefault="00003DFB" w:rsidP="00003DFB">
            <w:pPr>
              <w:jc w:val="left"/>
              <w:rPr>
                <w:color w:val="000000"/>
              </w:rPr>
            </w:pPr>
          </w:p>
        </w:tc>
      </w:tr>
      <w:tr w:rsidR="00003DFB" w:rsidRPr="00003DFB" w14:paraId="1F179050" w14:textId="77777777" w:rsidTr="00003DFB">
        <w:trPr>
          <w:trHeight w:val="449"/>
        </w:trPr>
        <w:tc>
          <w:tcPr>
            <w:tcW w:w="550" w:type="dxa"/>
            <w:tcBorders>
              <w:top w:val="single" w:sz="4" w:space="0" w:color="auto"/>
              <w:bottom w:val="single" w:sz="4" w:space="0" w:color="auto"/>
            </w:tcBorders>
            <w:shd w:val="clear" w:color="auto" w:fill="FFFFFF"/>
          </w:tcPr>
          <w:p w14:paraId="7E869E96" w14:textId="77777777" w:rsidR="00003DFB" w:rsidRPr="00003DFB" w:rsidRDefault="00003DFB" w:rsidP="00003DFB">
            <w:pPr>
              <w:jc w:val="left"/>
              <w:rPr>
                <w:color w:val="000000"/>
              </w:rPr>
            </w:pPr>
            <w:r w:rsidRPr="00003DFB">
              <w:rPr>
                <w:color w:val="000000"/>
              </w:rPr>
              <w:t>84</w:t>
            </w:r>
          </w:p>
        </w:tc>
        <w:tc>
          <w:tcPr>
            <w:tcW w:w="1646" w:type="dxa"/>
            <w:tcBorders>
              <w:top w:val="single" w:sz="4" w:space="0" w:color="auto"/>
              <w:bottom w:val="single" w:sz="4" w:space="0" w:color="auto"/>
            </w:tcBorders>
            <w:shd w:val="clear" w:color="auto" w:fill="FFFFFF"/>
          </w:tcPr>
          <w:p w14:paraId="0D7ED4DC" w14:textId="77777777" w:rsidR="00003DFB" w:rsidRPr="00003DFB" w:rsidRDefault="00003DFB" w:rsidP="00003DFB">
            <w:pPr>
              <w:jc w:val="left"/>
              <w:rPr>
                <w:color w:val="000000"/>
              </w:rPr>
            </w:pPr>
            <w:r w:rsidRPr="00003DFB">
              <w:rPr>
                <w:color w:val="000000"/>
              </w:rPr>
              <w:t>B874</w:t>
            </w:r>
          </w:p>
        </w:tc>
        <w:tc>
          <w:tcPr>
            <w:tcW w:w="1647" w:type="dxa"/>
            <w:tcBorders>
              <w:top w:val="single" w:sz="4" w:space="0" w:color="auto"/>
              <w:bottom w:val="single" w:sz="4" w:space="0" w:color="auto"/>
            </w:tcBorders>
            <w:shd w:val="clear" w:color="auto" w:fill="FFFFFF"/>
          </w:tcPr>
          <w:p w14:paraId="55B8B2D8"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9B1E7C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1598E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98C1E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B543DF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9D94421" w14:textId="77777777" w:rsidR="00003DFB" w:rsidRPr="00003DFB" w:rsidRDefault="00003DFB" w:rsidP="00003DFB">
            <w:pPr>
              <w:jc w:val="left"/>
              <w:rPr>
                <w:color w:val="000000"/>
              </w:rPr>
            </w:pPr>
          </w:p>
        </w:tc>
      </w:tr>
      <w:tr w:rsidR="00003DFB" w:rsidRPr="00003DFB" w14:paraId="4E268DC9" w14:textId="77777777" w:rsidTr="00003DFB">
        <w:trPr>
          <w:trHeight w:val="449"/>
        </w:trPr>
        <w:tc>
          <w:tcPr>
            <w:tcW w:w="550" w:type="dxa"/>
            <w:tcBorders>
              <w:top w:val="single" w:sz="4" w:space="0" w:color="auto"/>
              <w:bottom w:val="single" w:sz="4" w:space="0" w:color="auto"/>
            </w:tcBorders>
            <w:shd w:val="clear" w:color="auto" w:fill="FFFFFF"/>
          </w:tcPr>
          <w:p w14:paraId="66081D4F" w14:textId="77777777" w:rsidR="00003DFB" w:rsidRPr="00003DFB" w:rsidRDefault="00003DFB" w:rsidP="00003DFB">
            <w:pPr>
              <w:jc w:val="left"/>
              <w:rPr>
                <w:color w:val="000000"/>
              </w:rPr>
            </w:pPr>
            <w:r w:rsidRPr="00003DFB">
              <w:rPr>
                <w:color w:val="000000"/>
              </w:rPr>
              <w:t>85</w:t>
            </w:r>
          </w:p>
        </w:tc>
        <w:tc>
          <w:tcPr>
            <w:tcW w:w="1646" w:type="dxa"/>
            <w:tcBorders>
              <w:top w:val="single" w:sz="4" w:space="0" w:color="auto"/>
              <w:bottom w:val="single" w:sz="4" w:space="0" w:color="auto"/>
            </w:tcBorders>
            <w:shd w:val="clear" w:color="auto" w:fill="FFFFFF"/>
          </w:tcPr>
          <w:p w14:paraId="60594E24" w14:textId="77777777" w:rsidR="00003DFB" w:rsidRPr="00003DFB" w:rsidRDefault="00003DFB" w:rsidP="00003DFB">
            <w:pPr>
              <w:jc w:val="left"/>
              <w:rPr>
                <w:color w:val="000000"/>
              </w:rPr>
            </w:pPr>
            <w:r w:rsidRPr="00003DFB">
              <w:rPr>
                <w:color w:val="000000"/>
              </w:rPr>
              <w:t>B878</w:t>
            </w:r>
          </w:p>
        </w:tc>
        <w:tc>
          <w:tcPr>
            <w:tcW w:w="1647" w:type="dxa"/>
            <w:tcBorders>
              <w:top w:val="single" w:sz="4" w:space="0" w:color="auto"/>
              <w:bottom w:val="single" w:sz="4" w:space="0" w:color="auto"/>
            </w:tcBorders>
            <w:shd w:val="clear" w:color="auto" w:fill="FFFFFF"/>
          </w:tcPr>
          <w:p w14:paraId="5D17B13D" w14:textId="77777777" w:rsidR="00003DFB" w:rsidRPr="00003DFB" w:rsidRDefault="00003DFB" w:rsidP="00003DFB">
            <w:pPr>
              <w:jc w:val="left"/>
              <w:rPr>
                <w:color w:val="000000"/>
              </w:rPr>
            </w:pPr>
            <w:r w:rsidRPr="00003DFB">
              <w:rPr>
                <w:color w:val="000000"/>
              </w:rPr>
              <w:t>VARCHAR(100)</w:t>
            </w:r>
          </w:p>
        </w:tc>
        <w:tc>
          <w:tcPr>
            <w:tcW w:w="1647" w:type="dxa"/>
            <w:shd w:val="clear" w:color="auto" w:fill="FFFFFF"/>
          </w:tcPr>
          <w:p w14:paraId="70F75C28" w14:textId="77777777" w:rsidR="00003DFB" w:rsidRPr="00003DFB" w:rsidRDefault="00003DFB" w:rsidP="00003DFB">
            <w:pPr>
              <w:jc w:val="left"/>
              <w:rPr>
                <w:color w:val="000000"/>
              </w:rPr>
            </w:pPr>
          </w:p>
        </w:tc>
        <w:tc>
          <w:tcPr>
            <w:tcW w:w="1647" w:type="dxa"/>
            <w:shd w:val="clear" w:color="auto" w:fill="FFFFFF"/>
          </w:tcPr>
          <w:p w14:paraId="5C97530E" w14:textId="77777777" w:rsidR="00003DFB" w:rsidRPr="00003DFB" w:rsidRDefault="00003DFB" w:rsidP="00003DFB">
            <w:pPr>
              <w:jc w:val="left"/>
              <w:rPr>
                <w:color w:val="000000"/>
              </w:rPr>
            </w:pPr>
          </w:p>
        </w:tc>
        <w:tc>
          <w:tcPr>
            <w:tcW w:w="1647" w:type="dxa"/>
            <w:shd w:val="clear" w:color="auto" w:fill="FFFFFF"/>
          </w:tcPr>
          <w:p w14:paraId="345A28E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1E050E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58C9B17" w14:textId="77777777" w:rsidR="00003DFB" w:rsidRPr="00003DFB" w:rsidRDefault="00003DFB" w:rsidP="00003DFB">
            <w:pPr>
              <w:jc w:val="left"/>
              <w:rPr>
                <w:color w:val="000000"/>
              </w:rPr>
            </w:pPr>
          </w:p>
        </w:tc>
      </w:tr>
      <w:tr w:rsidR="00003DFB" w:rsidRPr="00412367" w14:paraId="54E5460E" w14:textId="77777777" w:rsidTr="00003DFB">
        <w:trPr>
          <w:trHeight w:val="449"/>
        </w:trPr>
        <w:tc>
          <w:tcPr>
            <w:tcW w:w="550" w:type="dxa"/>
            <w:tcBorders>
              <w:top w:val="single" w:sz="4" w:space="0" w:color="auto"/>
              <w:bottom w:val="nil"/>
            </w:tcBorders>
            <w:shd w:val="clear" w:color="auto" w:fill="FFFFFF"/>
          </w:tcPr>
          <w:p w14:paraId="381A2CFD" w14:textId="77777777" w:rsidR="00003DFB" w:rsidRPr="00003DFB" w:rsidRDefault="00003DFB" w:rsidP="00003DFB">
            <w:pPr>
              <w:jc w:val="left"/>
              <w:rPr>
                <w:color w:val="000000"/>
              </w:rPr>
            </w:pPr>
            <w:r>
              <w:rPr>
                <w:color w:val="000000"/>
              </w:rPr>
              <w:t>86</w:t>
            </w:r>
          </w:p>
        </w:tc>
        <w:tc>
          <w:tcPr>
            <w:tcW w:w="1646" w:type="dxa"/>
            <w:tcBorders>
              <w:top w:val="single" w:sz="4" w:space="0" w:color="auto"/>
              <w:bottom w:val="nil"/>
            </w:tcBorders>
            <w:shd w:val="clear" w:color="auto" w:fill="FFFFFF"/>
          </w:tcPr>
          <w:p w14:paraId="5F3CBF00" w14:textId="77777777" w:rsidR="00003DFB" w:rsidRPr="00003DFB" w:rsidRDefault="00003DFB" w:rsidP="00003DFB">
            <w:pPr>
              <w:jc w:val="left"/>
              <w:rPr>
                <w:color w:val="000000"/>
              </w:rPr>
            </w:pPr>
            <w:r>
              <w:rPr>
                <w:color w:val="000000"/>
              </w:rPr>
              <w:t>B880</w:t>
            </w:r>
          </w:p>
        </w:tc>
        <w:tc>
          <w:tcPr>
            <w:tcW w:w="1647" w:type="dxa"/>
            <w:tcBorders>
              <w:top w:val="single" w:sz="4" w:space="0" w:color="auto"/>
              <w:bottom w:val="nil"/>
            </w:tcBorders>
            <w:shd w:val="clear" w:color="auto" w:fill="FFFFFF"/>
          </w:tcPr>
          <w:p w14:paraId="38783BB7" w14:textId="77777777" w:rsidR="00003DFB" w:rsidRPr="00003DFB" w:rsidRDefault="00003DFB" w:rsidP="00003DFB">
            <w:pPr>
              <w:jc w:val="left"/>
              <w:rPr>
                <w:color w:val="000000"/>
              </w:rPr>
            </w:pPr>
            <w:r>
              <w:rPr>
                <w:color w:val="000000"/>
              </w:rPr>
              <w:t>Integer</w:t>
            </w:r>
          </w:p>
        </w:tc>
        <w:tc>
          <w:tcPr>
            <w:tcW w:w="1647" w:type="dxa"/>
            <w:shd w:val="clear" w:color="auto" w:fill="FFFFFF"/>
          </w:tcPr>
          <w:p w14:paraId="7797B7B7"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26FD853" w14:textId="77777777" w:rsidR="00003DFB" w:rsidRPr="00003DFB" w:rsidRDefault="00003DFB" w:rsidP="00003DFB">
            <w:pPr>
              <w:jc w:val="left"/>
              <w:rPr>
                <w:color w:val="000000"/>
              </w:rPr>
            </w:pPr>
            <w:r>
              <w:rPr>
                <w:color w:val="000000"/>
              </w:rPr>
              <w:t>B603</w:t>
            </w:r>
          </w:p>
        </w:tc>
        <w:tc>
          <w:tcPr>
            <w:tcW w:w="1647" w:type="dxa"/>
            <w:shd w:val="clear" w:color="auto" w:fill="FFFFFF"/>
          </w:tcPr>
          <w:p w14:paraId="67CAB0E8"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5F19C6E" w14:textId="77777777" w:rsidR="00003DFB" w:rsidRDefault="00003DFB" w:rsidP="00003DFB">
            <w:pPr>
              <w:jc w:val="left"/>
              <w:rPr>
                <w:color w:val="000000"/>
              </w:rPr>
            </w:pPr>
            <w:r>
              <w:rPr>
                <w:color w:val="000000"/>
              </w:rPr>
              <w:t>Bewirtschaftung Cluster HGB</w:t>
            </w:r>
          </w:p>
          <w:p w14:paraId="010B143D" w14:textId="77777777" w:rsidR="00003DFB" w:rsidRDefault="00003DFB" w:rsidP="00003DFB">
            <w:pPr>
              <w:jc w:val="left"/>
              <w:rPr>
                <w:color w:val="000000"/>
              </w:rPr>
            </w:pPr>
            <w:r>
              <w:rPr>
                <w:color w:val="000000"/>
              </w:rPr>
              <w:t>keine Bewirtschaftung</w:t>
            </w:r>
          </w:p>
          <w:p w14:paraId="21140755" w14:textId="77777777" w:rsidR="00003DFB" w:rsidRDefault="00003DFB" w:rsidP="00003DFB">
            <w:pPr>
              <w:jc w:val="left"/>
              <w:rPr>
                <w:color w:val="000000"/>
              </w:rPr>
            </w:pPr>
          </w:p>
          <w:p w14:paraId="186A10F0" w14:textId="77777777" w:rsidR="00003DFB" w:rsidRDefault="00003DFB" w:rsidP="00003DFB">
            <w:pPr>
              <w:jc w:val="left"/>
              <w:rPr>
                <w:color w:val="000000"/>
              </w:rPr>
            </w:pPr>
            <w:r>
              <w:rPr>
                <w:color w:val="000000"/>
              </w:rPr>
              <w:t>Bewirtschaftung Cluster IFRS</w:t>
            </w:r>
          </w:p>
          <w:p w14:paraId="381889FD" w14:textId="77777777" w:rsidR="00003DFB" w:rsidRDefault="00003DFB" w:rsidP="00003DFB">
            <w:pPr>
              <w:jc w:val="left"/>
              <w:rPr>
                <w:color w:val="000000"/>
              </w:rPr>
            </w:pPr>
          </w:p>
          <w:p w14:paraId="207272FC" w14:textId="77777777" w:rsidR="00003DFB" w:rsidRPr="00AA394B" w:rsidRDefault="00003DFB" w:rsidP="00003DFB">
            <w:pPr>
              <w:jc w:val="left"/>
              <w:rPr>
                <w:color w:val="000000"/>
                <w:lang w:val="en-US"/>
                <w:rPrChange w:id="1352" w:author="Huke, Juan (extern)" w:date="2024-05-22T19:26:00Z">
                  <w:rPr>
                    <w:color w:val="000000"/>
                  </w:rPr>
                </w:rPrChange>
              </w:rPr>
            </w:pPr>
            <w:r w:rsidRPr="00AA394B">
              <w:rPr>
                <w:color w:val="000000"/>
                <w:lang w:val="en-US"/>
                <w:rPrChange w:id="1353" w:author="Huke, Juan (extern)" w:date="2024-05-22T19:26:00Z">
                  <w:rPr>
                    <w:color w:val="000000"/>
                  </w:rPr>
                </w:rPrChange>
              </w:rPr>
              <w:t xml:space="preserve">if B603 != 'T' and XX_CONTRACT is not NULL </w:t>
            </w:r>
          </w:p>
          <w:p w14:paraId="0311F253" w14:textId="77777777" w:rsidR="00003DFB" w:rsidRPr="00412367" w:rsidRDefault="00003DFB" w:rsidP="00003DFB">
            <w:pPr>
              <w:jc w:val="left"/>
              <w:rPr>
                <w:color w:val="000000"/>
                <w:lang w:val="en-US"/>
                <w:rPrChange w:id="1354" w:author="Huke, Juan (extern)" w:date="2024-05-22T18:34:00Z">
                  <w:rPr>
                    <w:color w:val="000000"/>
                  </w:rPr>
                </w:rPrChange>
              </w:rPr>
            </w:pPr>
            <w:r w:rsidRPr="00412367">
              <w:rPr>
                <w:color w:val="000000"/>
                <w:lang w:val="en-US"/>
                <w:rPrChange w:id="1355" w:author="Huke, Juan (extern)" w:date="2024-05-22T18:34:00Z">
                  <w:rPr>
                    <w:color w:val="000000"/>
                  </w:rPr>
                </w:rPrChange>
              </w:rPr>
              <w:t>then (if XX_ABS_APPROACH_IND = 'SEC-SA' and XX_RM_METH_IND = 'O'</w:t>
            </w:r>
          </w:p>
          <w:p w14:paraId="628A1964" w14:textId="77777777" w:rsidR="00003DFB" w:rsidRPr="00412367" w:rsidRDefault="00003DFB" w:rsidP="00003DFB">
            <w:pPr>
              <w:jc w:val="left"/>
              <w:rPr>
                <w:color w:val="000000"/>
                <w:lang w:val="en-US"/>
                <w:rPrChange w:id="1356" w:author="Huke, Juan (extern)" w:date="2024-05-22T18:34:00Z">
                  <w:rPr>
                    <w:color w:val="000000"/>
                  </w:rPr>
                </w:rPrChange>
              </w:rPr>
            </w:pPr>
            <w:r w:rsidRPr="00412367">
              <w:rPr>
                <w:color w:val="000000"/>
                <w:lang w:val="en-US"/>
                <w:rPrChange w:id="1357" w:author="Huke, Juan (extern)" w:date="2024-05-22T18:34:00Z">
                  <w:rPr>
                    <w:color w:val="000000"/>
                  </w:rPr>
                </w:rPrChange>
              </w:rPr>
              <w:t>and XX_RW_METH_IND = 'I' and XX_ABS_CQS_ACT_SRC_IND = 'I'</w:t>
            </w:r>
          </w:p>
          <w:p w14:paraId="66FCF6DB" w14:textId="77777777" w:rsidR="00003DFB" w:rsidRPr="00412367" w:rsidRDefault="00003DFB" w:rsidP="00003DFB">
            <w:pPr>
              <w:jc w:val="left"/>
              <w:rPr>
                <w:color w:val="000000"/>
                <w:lang w:val="en-US"/>
                <w:rPrChange w:id="1358" w:author="Huke, Juan (extern)" w:date="2024-05-22T18:34:00Z">
                  <w:rPr>
                    <w:color w:val="000000"/>
                  </w:rPr>
                </w:rPrChange>
              </w:rPr>
            </w:pPr>
            <w:r w:rsidRPr="00412367">
              <w:rPr>
                <w:color w:val="000000"/>
                <w:lang w:val="en-US"/>
                <w:rPrChange w:id="1359" w:author="Huke, Juan (extern)" w:date="2024-05-22T18:34:00Z">
                  <w:rPr>
                    <w:color w:val="000000"/>
                  </w:rPr>
                </w:rPrChange>
              </w:rPr>
              <w:t>then 1</w:t>
            </w:r>
          </w:p>
          <w:p w14:paraId="11972520" w14:textId="77777777" w:rsidR="00003DFB" w:rsidRPr="00412367" w:rsidRDefault="00003DFB" w:rsidP="00003DFB">
            <w:pPr>
              <w:jc w:val="left"/>
              <w:rPr>
                <w:color w:val="000000"/>
                <w:lang w:val="en-US"/>
                <w:rPrChange w:id="1360" w:author="Huke, Juan (extern)" w:date="2024-05-22T18:34:00Z">
                  <w:rPr>
                    <w:color w:val="000000"/>
                  </w:rPr>
                </w:rPrChange>
              </w:rPr>
            </w:pPr>
            <w:r w:rsidRPr="00412367">
              <w:rPr>
                <w:color w:val="000000"/>
                <w:lang w:val="en-US"/>
                <w:rPrChange w:id="1361" w:author="Huke, Juan (extern)" w:date="2024-05-22T18:34:00Z">
                  <w:rPr>
                    <w:color w:val="000000"/>
                  </w:rPr>
                </w:rPrChange>
              </w:rPr>
              <w:t>else NULL)</w:t>
            </w:r>
          </w:p>
          <w:p w14:paraId="6E77EFE0" w14:textId="77777777" w:rsidR="00003DFB" w:rsidRPr="00412367" w:rsidRDefault="00003DFB" w:rsidP="00003DFB">
            <w:pPr>
              <w:jc w:val="left"/>
              <w:rPr>
                <w:color w:val="000000"/>
                <w:lang w:val="en-US"/>
                <w:rPrChange w:id="1362" w:author="Huke, Juan (extern)" w:date="2024-05-22T18:34:00Z">
                  <w:rPr>
                    <w:color w:val="000000"/>
                  </w:rPr>
                </w:rPrChange>
              </w:rPr>
            </w:pPr>
            <w:r w:rsidRPr="00412367">
              <w:rPr>
                <w:color w:val="000000"/>
                <w:lang w:val="en-US"/>
                <w:rPrChange w:id="1363"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0A3A4782" w14:textId="77777777" w:rsidR="00003DFB" w:rsidRDefault="00003DFB" w:rsidP="00003DFB">
            <w:pPr>
              <w:jc w:val="left"/>
              <w:rPr>
                <w:color w:val="000000"/>
              </w:rPr>
            </w:pPr>
            <w:r>
              <w:rPr>
                <w:color w:val="000000"/>
              </w:rPr>
              <w:t>Ausnahmeregelung zur Verwendung IAA für Verbriefungen im Standardansatz gem. Art. 109 (1) CRR erfüllt</w:t>
            </w:r>
          </w:p>
          <w:p w14:paraId="78D605B0" w14:textId="77777777" w:rsidR="00003DFB" w:rsidRDefault="00003DFB" w:rsidP="00003DFB">
            <w:pPr>
              <w:jc w:val="left"/>
              <w:rPr>
                <w:color w:val="000000"/>
              </w:rPr>
            </w:pPr>
          </w:p>
          <w:p w14:paraId="45A52B5F" w14:textId="77777777" w:rsidR="00003DFB" w:rsidRDefault="00003DFB" w:rsidP="00003DFB">
            <w:pPr>
              <w:jc w:val="left"/>
              <w:rPr>
                <w:color w:val="000000"/>
              </w:rPr>
            </w:pPr>
            <w:r>
              <w:rPr>
                <w:color w:val="000000"/>
              </w:rPr>
              <w:t>XX_ABS_APPROACH_IND=Verbriefungsansatz</w:t>
            </w:r>
          </w:p>
          <w:p w14:paraId="6C7DADDB" w14:textId="77777777" w:rsidR="00003DFB" w:rsidRDefault="00003DFB" w:rsidP="00003DFB">
            <w:pPr>
              <w:jc w:val="left"/>
              <w:rPr>
                <w:color w:val="000000"/>
              </w:rPr>
            </w:pPr>
            <w:r>
              <w:rPr>
                <w:color w:val="000000"/>
              </w:rPr>
              <w:t>XX_RW_METH_IND=Risikogewichtsverfahren, mit dem das RW ermittelt wurde (I=Rating based approach on IAA, A= 1250% Risikogewicht (kein anderes Verfahren anwendbar, R= Ratings basierter Ansatz/ externe Rating)</w:t>
            </w:r>
          </w:p>
          <w:p w14:paraId="2C839C4D" w14:textId="77777777" w:rsidR="00003DFB" w:rsidRDefault="00003DFB" w:rsidP="00003DFB">
            <w:pPr>
              <w:jc w:val="left"/>
              <w:rPr>
                <w:color w:val="000000"/>
              </w:rPr>
            </w:pPr>
            <w:r>
              <w:rPr>
                <w:color w:val="000000"/>
              </w:rPr>
              <w:t>XX_RM_METH_IND=Art der Kreditrisikominderung (O= nicht besichert)</w:t>
            </w:r>
          </w:p>
          <w:p w14:paraId="5010059F" w14:textId="77777777" w:rsidR="00003DFB" w:rsidRPr="00412367" w:rsidRDefault="00003DFB" w:rsidP="00003DFB">
            <w:pPr>
              <w:jc w:val="left"/>
              <w:rPr>
                <w:color w:val="000000"/>
                <w:lang w:val="en-US"/>
                <w:rPrChange w:id="1364" w:author="Huke, Juan (extern)" w:date="2024-05-22T18:34:00Z">
                  <w:rPr>
                    <w:color w:val="000000"/>
                  </w:rPr>
                </w:rPrChange>
              </w:rPr>
            </w:pPr>
            <w:r w:rsidRPr="00412367">
              <w:rPr>
                <w:color w:val="000000"/>
                <w:lang w:val="en-US"/>
                <w:rPrChange w:id="1365" w:author="Huke, Juan (extern)" w:date="2024-05-22T18:34:00Z">
                  <w:rPr>
                    <w:color w:val="000000"/>
                  </w:rPr>
                </w:rPrChange>
              </w:rPr>
              <w:lastRenderedPageBreak/>
              <w:t>XX_ABS_CQS_ACT_SRC_IND=Herkunft von BONITAETSSTUFE und RATING (I= IAA rating, A=Inferred rating, E=External ratings, O=No valid rating)</w:t>
            </w:r>
          </w:p>
        </w:tc>
      </w:tr>
      <w:tr w:rsidR="00003DFB" w:rsidRPr="00003DFB" w14:paraId="45FC196B" w14:textId="77777777" w:rsidTr="00003DFB">
        <w:trPr>
          <w:trHeight w:val="449"/>
        </w:trPr>
        <w:tc>
          <w:tcPr>
            <w:tcW w:w="550" w:type="dxa"/>
            <w:tcBorders>
              <w:top w:val="nil"/>
              <w:bottom w:val="nil"/>
            </w:tcBorders>
            <w:shd w:val="clear" w:color="auto" w:fill="FFFFFF"/>
          </w:tcPr>
          <w:p w14:paraId="7ABD6F15" w14:textId="77777777" w:rsidR="00003DFB" w:rsidRPr="00412367" w:rsidRDefault="00003DFB" w:rsidP="00003DFB">
            <w:pPr>
              <w:jc w:val="left"/>
              <w:rPr>
                <w:color w:val="000000"/>
                <w:lang w:val="en-US"/>
                <w:rPrChange w:id="1366" w:author="Huke, Juan (extern)" w:date="2024-05-22T18:34:00Z">
                  <w:rPr>
                    <w:color w:val="000000"/>
                  </w:rPr>
                </w:rPrChange>
              </w:rPr>
            </w:pPr>
          </w:p>
        </w:tc>
        <w:tc>
          <w:tcPr>
            <w:tcW w:w="1646" w:type="dxa"/>
            <w:tcBorders>
              <w:top w:val="nil"/>
              <w:bottom w:val="nil"/>
            </w:tcBorders>
            <w:shd w:val="clear" w:color="auto" w:fill="FFFFFF"/>
          </w:tcPr>
          <w:p w14:paraId="505B7D54" w14:textId="77777777" w:rsidR="00003DFB" w:rsidRPr="00412367" w:rsidRDefault="00003DFB" w:rsidP="00003DFB">
            <w:pPr>
              <w:jc w:val="left"/>
              <w:rPr>
                <w:color w:val="000000"/>
                <w:lang w:val="en-US"/>
                <w:rPrChange w:id="1367" w:author="Huke, Juan (extern)" w:date="2024-05-22T18:34:00Z">
                  <w:rPr>
                    <w:color w:val="000000"/>
                  </w:rPr>
                </w:rPrChange>
              </w:rPr>
            </w:pPr>
          </w:p>
        </w:tc>
        <w:tc>
          <w:tcPr>
            <w:tcW w:w="1647" w:type="dxa"/>
            <w:tcBorders>
              <w:top w:val="nil"/>
              <w:bottom w:val="nil"/>
            </w:tcBorders>
            <w:shd w:val="clear" w:color="auto" w:fill="FFFFFF"/>
          </w:tcPr>
          <w:p w14:paraId="60E3CD5D" w14:textId="77777777" w:rsidR="00003DFB" w:rsidRPr="00412367" w:rsidRDefault="00003DFB" w:rsidP="00003DFB">
            <w:pPr>
              <w:jc w:val="left"/>
              <w:rPr>
                <w:color w:val="000000"/>
                <w:lang w:val="en-US"/>
                <w:rPrChange w:id="1368" w:author="Huke, Juan (extern)" w:date="2024-05-22T18:34:00Z">
                  <w:rPr>
                    <w:color w:val="000000"/>
                  </w:rPr>
                </w:rPrChange>
              </w:rPr>
            </w:pPr>
          </w:p>
        </w:tc>
        <w:tc>
          <w:tcPr>
            <w:tcW w:w="1647" w:type="dxa"/>
            <w:shd w:val="clear" w:color="auto" w:fill="FFFFFF"/>
          </w:tcPr>
          <w:p w14:paraId="1E4A5E6D" w14:textId="77777777" w:rsidR="00003DFB" w:rsidRPr="00412367" w:rsidRDefault="00003DFB" w:rsidP="00003DFB">
            <w:pPr>
              <w:jc w:val="left"/>
              <w:rPr>
                <w:color w:val="000000"/>
                <w:lang w:val="en-US"/>
                <w:rPrChange w:id="1369" w:author="Huke, Juan (extern)" w:date="2024-05-22T18:34:00Z">
                  <w:rPr>
                    <w:color w:val="000000"/>
                  </w:rPr>
                </w:rPrChange>
              </w:rPr>
            </w:pPr>
            <w:r w:rsidRPr="00412367">
              <w:rPr>
                <w:color w:val="000000"/>
                <w:lang w:val="en-US"/>
                <w:rPrChange w:id="1370" w:author="Huke, Juan (extern)" w:date="2024-05-22T18:34:00Z">
                  <w:rPr>
                    <w:color w:val="000000"/>
                  </w:rPr>
                </w:rPrChange>
              </w:rPr>
              <w:t>XX_C_CONTRACT_LGDS_CR_ABS</w:t>
            </w:r>
          </w:p>
        </w:tc>
        <w:tc>
          <w:tcPr>
            <w:tcW w:w="1647" w:type="dxa"/>
            <w:shd w:val="clear" w:color="auto" w:fill="FFFFFF"/>
          </w:tcPr>
          <w:p w14:paraId="261535D2" w14:textId="77777777" w:rsidR="00003DFB" w:rsidRDefault="00003DFB" w:rsidP="00003DFB">
            <w:pPr>
              <w:jc w:val="left"/>
              <w:rPr>
                <w:color w:val="000000"/>
              </w:rPr>
            </w:pPr>
            <w:r>
              <w:rPr>
                <w:color w:val="000000"/>
              </w:rPr>
              <w:t>XX_ABS_APPROACH_IND</w:t>
            </w:r>
          </w:p>
        </w:tc>
        <w:tc>
          <w:tcPr>
            <w:tcW w:w="1647" w:type="dxa"/>
            <w:shd w:val="clear" w:color="auto" w:fill="FFFFFF"/>
          </w:tcPr>
          <w:p w14:paraId="16BE71F0"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2325C3F4" w14:textId="77777777" w:rsidR="00003DFB" w:rsidRDefault="00003DFB" w:rsidP="00003DFB">
            <w:pPr>
              <w:jc w:val="left"/>
              <w:rPr>
                <w:color w:val="000000"/>
              </w:rPr>
            </w:pPr>
          </w:p>
        </w:tc>
        <w:tc>
          <w:tcPr>
            <w:tcW w:w="2906" w:type="dxa"/>
            <w:tcBorders>
              <w:top w:val="nil"/>
              <w:bottom w:val="nil"/>
            </w:tcBorders>
            <w:shd w:val="clear" w:color="auto" w:fill="FFFFFF"/>
          </w:tcPr>
          <w:p w14:paraId="7ADB3138" w14:textId="77777777" w:rsidR="00003DFB" w:rsidRDefault="00003DFB" w:rsidP="00003DFB">
            <w:pPr>
              <w:jc w:val="left"/>
              <w:rPr>
                <w:color w:val="000000"/>
              </w:rPr>
            </w:pPr>
          </w:p>
        </w:tc>
      </w:tr>
      <w:tr w:rsidR="00003DFB" w:rsidRPr="00003DFB" w14:paraId="5A963E10" w14:textId="77777777" w:rsidTr="00003DFB">
        <w:trPr>
          <w:trHeight w:val="449"/>
        </w:trPr>
        <w:tc>
          <w:tcPr>
            <w:tcW w:w="550" w:type="dxa"/>
            <w:tcBorders>
              <w:top w:val="nil"/>
              <w:bottom w:val="nil"/>
            </w:tcBorders>
            <w:shd w:val="clear" w:color="auto" w:fill="FFFFFF"/>
          </w:tcPr>
          <w:p w14:paraId="7368033F" w14:textId="77777777" w:rsidR="00003DFB" w:rsidRDefault="00003DFB" w:rsidP="00003DFB">
            <w:pPr>
              <w:jc w:val="left"/>
              <w:rPr>
                <w:color w:val="000000"/>
              </w:rPr>
            </w:pPr>
          </w:p>
        </w:tc>
        <w:tc>
          <w:tcPr>
            <w:tcW w:w="1646" w:type="dxa"/>
            <w:tcBorders>
              <w:top w:val="nil"/>
              <w:bottom w:val="nil"/>
            </w:tcBorders>
            <w:shd w:val="clear" w:color="auto" w:fill="FFFFFF"/>
          </w:tcPr>
          <w:p w14:paraId="78517EDF" w14:textId="77777777" w:rsidR="00003DFB" w:rsidRDefault="00003DFB" w:rsidP="00003DFB">
            <w:pPr>
              <w:jc w:val="left"/>
              <w:rPr>
                <w:color w:val="000000"/>
              </w:rPr>
            </w:pPr>
          </w:p>
        </w:tc>
        <w:tc>
          <w:tcPr>
            <w:tcW w:w="1647" w:type="dxa"/>
            <w:tcBorders>
              <w:top w:val="nil"/>
              <w:bottom w:val="nil"/>
            </w:tcBorders>
            <w:shd w:val="clear" w:color="auto" w:fill="FFFFFF"/>
          </w:tcPr>
          <w:p w14:paraId="697D1BEF" w14:textId="77777777" w:rsidR="00003DFB" w:rsidRDefault="00003DFB" w:rsidP="00003DFB">
            <w:pPr>
              <w:jc w:val="left"/>
              <w:rPr>
                <w:color w:val="000000"/>
              </w:rPr>
            </w:pPr>
          </w:p>
        </w:tc>
        <w:tc>
          <w:tcPr>
            <w:tcW w:w="1647" w:type="dxa"/>
            <w:shd w:val="clear" w:color="auto" w:fill="FFFFFF"/>
          </w:tcPr>
          <w:p w14:paraId="7FA58174" w14:textId="77777777" w:rsidR="00003DFB" w:rsidRPr="00412367" w:rsidRDefault="00003DFB" w:rsidP="00003DFB">
            <w:pPr>
              <w:jc w:val="left"/>
              <w:rPr>
                <w:color w:val="000000"/>
                <w:lang w:val="en-US"/>
                <w:rPrChange w:id="1371" w:author="Huke, Juan (extern)" w:date="2024-05-22T18:34:00Z">
                  <w:rPr>
                    <w:color w:val="000000"/>
                  </w:rPr>
                </w:rPrChange>
              </w:rPr>
            </w:pPr>
            <w:r w:rsidRPr="00412367">
              <w:rPr>
                <w:color w:val="000000"/>
                <w:lang w:val="en-US"/>
                <w:rPrChange w:id="1372" w:author="Huke, Juan (extern)" w:date="2024-05-22T18:34:00Z">
                  <w:rPr>
                    <w:color w:val="000000"/>
                  </w:rPr>
                </w:rPrChange>
              </w:rPr>
              <w:t>XX_C_CONTRACT_LGDS_CR_ABS</w:t>
            </w:r>
          </w:p>
        </w:tc>
        <w:tc>
          <w:tcPr>
            <w:tcW w:w="1647" w:type="dxa"/>
            <w:shd w:val="clear" w:color="auto" w:fill="FFFFFF"/>
          </w:tcPr>
          <w:p w14:paraId="0B6432FC" w14:textId="77777777" w:rsidR="00003DFB" w:rsidRPr="00412367" w:rsidRDefault="00003DFB" w:rsidP="00003DFB">
            <w:pPr>
              <w:jc w:val="left"/>
              <w:rPr>
                <w:color w:val="000000"/>
                <w:lang w:val="en-US"/>
                <w:rPrChange w:id="1373" w:author="Huke, Juan (extern)" w:date="2024-05-22T18:34:00Z">
                  <w:rPr>
                    <w:color w:val="000000"/>
                  </w:rPr>
                </w:rPrChange>
              </w:rPr>
            </w:pPr>
            <w:r w:rsidRPr="00412367">
              <w:rPr>
                <w:color w:val="000000"/>
                <w:lang w:val="en-US"/>
                <w:rPrChange w:id="1374" w:author="Huke, Juan (extern)" w:date="2024-05-22T18:34:00Z">
                  <w:rPr>
                    <w:color w:val="000000"/>
                  </w:rPr>
                </w:rPrChange>
              </w:rPr>
              <w:t>XX_ABS_CQS_ACT_SRC_IND</w:t>
            </w:r>
          </w:p>
        </w:tc>
        <w:tc>
          <w:tcPr>
            <w:tcW w:w="1647" w:type="dxa"/>
            <w:shd w:val="clear" w:color="auto" w:fill="FFFFFF"/>
          </w:tcPr>
          <w:p w14:paraId="1E049A2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199C0C0" w14:textId="77777777" w:rsidR="00003DFB" w:rsidRDefault="00003DFB" w:rsidP="00003DFB">
            <w:pPr>
              <w:jc w:val="left"/>
              <w:rPr>
                <w:color w:val="000000"/>
              </w:rPr>
            </w:pPr>
          </w:p>
        </w:tc>
        <w:tc>
          <w:tcPr>
            <w:tcW w:w="2906" w:type="dxa"/>
            <w:tcBorders>
              <w:top w:val="nil"/>
              <w:bottom w:val="nil"/>
            </w:tcBorders>
            <w:shd w:val="clear" w:color="auto" w:fill="FFFFFF"/>
          </w:tcPr>
          <w:p w14:paraId="72845AA4" w14:textId="77777777" w:rsidR="00003DFB" w:rsidRDefault="00003DFB" w:rsidP="00003DFB">
            <w:pPr>
              <w:jc w:val="left"/>
              <w:rPr>
                <w:color w:val="000000"/>
              </w:rPr>
            </w:pPr>
          </w:p>
        </w:tc>
      </w:tr>
      <w:tr w:rsidR="00003DFB" w:rsidRPr="00003DFB" w14:paraId="4E2D2D9B" w14:textId="77777777" w:rsidTr="00003DFB">
        <w:trPr>
          <w:trHeight w:val="449"/>
        </w:trPr>
        <w:tc>
          <w:tcPr>
            <w:tcW w:w="550" w:type="dxa"/>
            <w:tcBorders>
              <w:top w:val="nil"/>
              <w:bottom w:val="nil"/>
            </w:tcBorders>
            <w:shd w:val="clear" w:color="auto" w:fill="FFFFFF"/>
          </w:tcPr>
          <w:p w14:paraId="50D7C8A6" w14:textId="77777777" w:rsidR="00003DFB" w:rsidRDefault="00003DFB" w:rsidP="00003DFB">
            <w:pPr>
              <w:jc w:val="left"/>
              <w:rPr>
                <w:color w:val="000000"/>
              </w:rPr>
            </w:pPr>
          </w:p>
        </w:tc>
        <w:tc>
          <w:tcPr>
            <w:tcW w:w="1646" w:type="dxa"/>
            <w:tcBorders>
              <w:top w:val="nil"/>
              <w:bottom w:val="nil"/>
            </w:tcBorders>
            <w:shd w:val="clear" w:color="auto" w:fill="FFFFFF"/>
          </w:tcPr>
          <w:p w14:paraId="0139642C" w14:textId="77777777" w:rsidR="00003DFB" w:rsidRDefault="00003DFB" w:rsidP="00003DFB">
            <w:pPr>
              <w:jc w:val="left"/>
              <w:rPr>
                <w:color w:val="000000"/>
              </w:rPr>
            </w:pPr>
          </w:p>
        </w:tc>
        <w:tc>
          <w:tcPr>
            <w:tcW w:w="1647" w:type="dxa"/>
            <w:tcBorders>
              <w:top w:val="nil"/>
              <w:bottom w:val="nil"/>
            </w:tcBorders>
            <w:shd w:val="clear" w:color="auto" w:fill="FFFFFF"/>
          </w:tcPr>
          <w:p w14:paraId="11C493A0" w14:textId="77777777" w:rsidR="00003DFB" w:rsidRDefault="00003DFB" w:rsidP="00003DFB">
            <w:pPr>
              <w:jc w:val="left"/>
              <w:rPr>
                <w:color w:val="000000"/>
              </w:rPr>
            </w:pPr>
          </w:p>
        </w:tc>
        <w:tc>
          <w:tcPr>
            <w:tcW w:w="1647" w:type="dxa"/>
            <w:shd w:val="clear" w:color="auto" w:fill="FFFFFF"/>
          </w:tcPr>
          <w:p w14:paraId="3D6017F9" w14:textId="77777777" w:rsidR="00003DFB" w:rsidRPr="00412367" w:rsidRDefault="00003DFB" w:rsidP="00003DFB">
            <w:pPr>
              <w:jc w:val="left"/>
              <w:rPr>
                <w:color w:val="000000"/>
                <w:lang w:val="en-US"/>
                <w:rPrChange w:id="1375" w:author="Huke, Juan (extern)" w:date="2024-05-22T18:34:00Z">
                  <w:rPr>
                    <w:color w:val="000000"/>
                  </w:rPr>
                </w:rPrChange>
              </w:rPr>
            </w:pPr>
            <w:r w:rsidRPr="00412367">
              <w:rPr>
                <w:color w:val="000000"/>
                <w:lang w:val="en-US"/>
                <w:rPrChange w:id="1376" w:author="Huke, Juan (extern)" w:date="2024-05-22T18:34:00Z">
                  <w:rPr>
                    <w:color w:val="000000"/>
                  </w:rPr>
                </w:rPrChange>
              </w:rPr>
              <w:t>XX_C_CONTRACT_LGDS_CR_ABS</w:t>
            </w:r>
          </w:p>
        </w:tc>
        <w:tc>
          <w:tcPr>
            <w:tcW w:w="1647" w:type="dxa"/>
            <w:shd w:val="clear" w:color="auto" w:fill="FFFFFF"/>
          </w:tcPr>
          <w:p w14:paraId="2A848F4D" w14:textId="77777777" w:rsidR="00003DFB" w:rsidRDefault="00003DFB" w:rsidP="00003DFB">
            <w:pPr>
              <w:jc w:val="left"/>
              <w:rPr>
                <w:color w:val="000000"/>
              </w:rPr>
            </w:pPr>
            <w:r>
              <w:rPr>
                <w:color w:val="000000"/>
              </w:rPr>
              <w:t>XX_CONTRACT</w:t>
            </w:r>
          </w:p>
        </w:tc>
        <w:tc>
          <w:tcPr>
            <w:tcW w:w="1647" w:type="dxa"/>
            <w:shd w:val="clear" w:color="auto" w:fill="FFFFFF"/>
          </w:tcPr>
          <w:p w14:paraId="3A7A450E"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7FB7F9E2" w14:textId="77777777" w:rsidR="00003DFB" w:rsidRDefault="00003DFB" w:rsidP="00003DFB">
            <w:pPr>
              <w:jc w:val="left"/>
              <w:rPr>
                <w:color w:val="000000"/>
              </w:rPr>
            </w:pPr>
          </w:p>
        </w:tc>
        <w:tc>
          <w:tcPr>
            <w:tcW w:w="2906" w:type="dxa"/>
            <w:tcBorders>
              <w:top w:val="nil"/>
              <w:bottom w:val="nil"/>
            </w:tcBorders>
            <w:shd w:val="clear" w:color="auto" w:fill="FFFFFF"/>
          </w:tcPr>
          <w:p w14:paraId="4FFA3E19" w14:textId="77777777" w:rsidR="00003DFB" w:rsidRDefault="00003DFB" w:rsidP="00003DFB">
            <w:pPr>
              <w:jc w:val="left"/>
              <w:rPr>
                <w:color w:val="000000"/>
              </w:rPr>
            </w:pPr>
          </w:p>
        </w:tc>
      </w:tr>
      <w:tr w:rsidR="00003DFB" w:rsidRPr="00003DFB" w14:paraId="29EF1B18" w14:textId="77777777" w:rsidTr="00003DFB">
        <w:trPr>
          <w:trHeight w:val="449"/>
        </w:trPr>
        <w:tc>
          <w:tcPr>
            <w:tcW w:w="550" w:type="dxa"/>
            <w:tcBorders>
              <w:top w:val="nil"/>
              <w:bottom w:val="nil"/>
            </w:tcBorders>
            <w:shd w:val="clear" w:color="auto" w:fill="FFFFFF"/>
          </w:tcPr>
          <w:p w14:paraId="363B7C0F" w14:textId="77777777" w:rsidR="00003DFB" w:rsidRDefault="00003DFB" w:rsidP="00003DFB">
            <w:pPr>
              <w:jc w:val="left"/>
              <w:rPr>
                <w:color w:val="000000"/>
              </w:rPr>
            </w:pPr>
          </w:p>
        </w:tc>
        <w:tc>
          <w:tcPr>
            <w:tcW w:w="1646" w:type="dxa"/>
            <w:tcBorders>
              <w:top w:val="nil"/>
              <w:bottom w:val="nil"/>
            </w:tcBorders>
            <w:shd w:val="clear" w:color="auto" w:fill="FFFFFF"/>
          </w:tcPr>
          <w:p w14:paraId="231322BE" w14:textId="77777777" w:rsidR="00003DFB" w:rsidRDefault="00003DFB" w:rsidP="00003DFB">
            <w:pPr>
              <w:jc w:val="left"/>
              <w:rPr>
                <w:color w:val="000000"/>
              </w:rPr>
            </w:pPr>
          </w:p>
        </w:tc>
        <w:tc>
          <w:tcPr>
            <w:tcW w:w="1647" w:type="dxa"/>
            <w:tcBorders>
              <w:top w:val="nil"/>
              <w:bottom w:val="nil"/>
            </w:tcBorders>
            <w:shd w:val="clear" w:color="auto" w:fill="FFFFFF"/>
          </w:tcPr>
          <w:p w14:paraId="30289DF4" w14:textId="77777777" w:rsidR="00003DFB" w:rsidRDefault="00003DFB" w:rsidP="00003DFB">
            <w:pPr>
              <w:jc w:val="left"/>
              <w:rPr>
                <w:color w:val="000000"/>
              </w:rPr>
            </w:pPr>
          </w:p>
        </w:tc>
        <w:tc>
          <w:tcPr>
            <w:tcW w:w="1647" w:type="dxa"/>
            <w:shd w:val="clear" w:color="auto" w:fill="FFFFFF"/>
          </w:tcPr>
          <w:p w14:paraId="214065B2" w14:textId="77777777" w:rsidR="00003DFB" w:rsidRPr="00412367" w:rsidRDefault="00003DFB" w:rsidP="00003DFB">
            <w:pPr>
              <w:jc w:val="left"/>
              <w:rPr>
                <w:color w:val="000000"/>
                <w:lang w:val="en-US"/>
                <w:rPrChange w:id="1377" w:author="Huke, Juan (extern)" w:date="2024-05-22T18:34:00Z">
                  <w:rPr>
                    <w:color w:val="000000"/>
                  </w:rPr>
                </w:rPrChange>
              </w:rPr>
            </w:pPr>
            <w:r w:rsidRPr="00412367">
              <w:rPr>
                <w:color w:val="000000"/>
                <w:lang w:val="en-US"/>
                <w:rPrChange w:id="1378" w:author="Huke, Juan (extern)" w:date="2024-05-22T18:34:00Z">
                  <w:rPr>
                    <w:color w:val="000000"/>
                  </w:rPr>
                </w:rPrChange>
              </w:rPr>
              <w:t>XX_C_CONTRACT_LGDS_CR_ABS</w:t>
            </w:r>
          </w:p>
        </w:tc>
        <w:tc>
          <w:tcPr>
            <w:tcW w:w="1647" w:type="dxa"/>
            <w:shd w:val="clear" w:color="auto" w:fill="FFFFFF"/>
          </w:tcPr>
          <w:p w14:paraId="3E8A1F27" w14:textId="77777777" w:rsidR="00003DFB" w:rsidRDefault="00003DFB" w:rsidP="00003DFB">
            <w:pPr>
              <w:jc w:val="left"/>
              <w:rPr>
                <w:color w:val="000000"/>
              </w:rPr>
            </w:pPr>
            <w:r>
              <w:rPr>
                <w:color w:val="000000"/>
              </w:rPr>
              <w:t>XX_RM_METH_IND</w:t>
            </w:r>
          </w:p>
        </w:tc>
        <w:tc>
          <w:tcPr>
            <w:tcW w:w="1647" w:type="dxa"/>
            <w:shd w:val="clear" w:color="auto" w:fill="FFFFFF"/>
          </w:tcPr>
          <w:p w14:paraId="53D9EB91"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6A2EEFB1" w14:textId="77777777" w:rsidR="00003DFB" w:rsidRDefault="00003DFB" w:rsidP="00003DFB">
            <w:pPr>
              <w:jc w:val="left"/>
              <w:rPr>
                <w:color w:val="000000"/>
              </w:rPr>
            </w:pPr>
          </w:p>
        </w:tc>
        <w:tc>
          <w:tcPr>
            <w:tcW w:w="2906" w:type="dxa"/>
            <w:tcBorders>
              <w:top w:val="nil"/>
              <w:bottom w:val="nil"/>
            </w:tcBorders>
            <w:shd w:val="clear" w:color="auto" w:fill="FFFFFF"/>
          </w:tcPr>
          <w:p w14:paraId="25AE4739" w14:textId="77777777" w:rsidR="00003DFB" w:rsidRDefault="00003DFB" w:rsidP="00003DFB">
            <w:pPr>
              <w:jc w:val="left"/>
              <w:rPr>
                <w:color w:val="000000"/>
              </w:rPr>
            </w:pPr>
          </w:p>
        </w:tc>
      </w:tr>
      <w:tr w:rsidR="00003DFB" w:rsidRPr="00003DFB" w14:paraId="056F4B0D" w14:textId="77777777" w:rsidTr="00003DFB">
        <w:trPr>
          <w:trHeight w:val="449"/>
        </w:trPr>
        <w:tc>
          <w:tcPr>
            <w:tcW w:w="550" w:type="dxa"/>
            <w:tcBorders>
              <w:top w:val="nil"/>
              <w:bottom w:val="single" w:sz="4" w:space="0" w:color="auto"/>
            </w:tcBorders>
            <w:shd w:val="clear" w:color="auto" w:fill="FFFFFF"/>
          </w:tcPr>
          <w:p w14:paraId="54EF22D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51851A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10101FB" w14:textId="77777777" w:rsidR="00003DFB" w:rsidRDefault="00003DFB" w:rsidP="00003DFB">
            <w:pPr>
              <w:jc w:val="left"/>
              <w:rPr>
                <w:color w:val="000000"/>
              </w:rPr>
            </w:pPr>
          </w:p>
        </w:tc>
        <w:tc>
          <w:tcPr>
            <w:tcW w:w="1647" w:type="dxa"/>
            <w:shd w:val="clear" w:color="auto" w:fill="FFFFFF"/>
          </w:tcPr>
          <w:p w14:paraId="5EB5C855" w14:textId="77777777" w:rsidR="00003DFB" w:rsidRPr="00412367" w:rsidRDefault="00003DFB" w:rsidP="00003DFB">
            <w:pPr>
              <w:jc w:val="left"/>
              <w:rPr>
                <w:color w:val="000000"/>
                <w:lang w:val="en-US"/>
                <w:rPrChange w:id="1379" w:author="Huke, Juan (extern)" w:date="2024-05-22T18:34:00Z">
                  <w:rPr>
                    <w:color w:val="000000"/>
                  </w:rPr>
                </w:rPrChange>
              </w:rPr>
            </w:pPr>
            <w:r w:rsidRPr="00412367">
              <w:rPr>
                <w:color w:val="000000"/>
                <w:lang w:val="en-US"/>
                <w:rPrChange w:id="1380" w:author="Huke, Juan (extern)" w:date="2024-05-22T18:34:00Z">
                  <w:rPr>
                    <w:color w:val="000000"/>
                  </w:rPr>
                </w:rPrChange>
              </w:rPr>
              <w:t>XX_C_CONTRACT_LGDS_CR_ABS</w:t>
            </w:r>
          </w:p>
        </w:tc>
        <w:tc>
          <w:tcPr>
            <w:tcW w:w="1647" w:type="dxa"/>
            <w:shd w:val="clear" w:color="auto" w:fill="FFFFFF"/>
          </w:tcPr>
          <w:p w14:paraId="7ED35006" w14:textId="77777777" w:rsidR="00003DFB" w:rsidRDefault="00003DFB" w:rsidP="00003DFB">
            <w:pPr>
              <w:jc w:val="left"/>
              <w:rPr>
                <w:color w:val="000000"/>
              </w:rPr>
            </w:pPr>
            <w:r>
              <w:rPr>
                <w:color w:val="000000"/>
              </w:rPr>
              <w:t>XX_RW_METH_IND</w:t>
            </w:r>
          </w:p>
        </w:tc>
        <w:tc>
          <w:tcPr>
            <w:tcW w:w="1647" w:type="dxa"/>
            <w:shd w:val="clear" w:color="auto" w:fill="FFFFFF"/>
          </w:tcPr>
          <w:p w14:paraId="0BB1ECA5"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43D0302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4D473E8" w14:textId="77777777" w:rsidR="00003DFB" w:rsidRDefault="00003DFB" w:rsidP="00003DFB">
            <w:pPr>
              <w:jc w:val="left"/>
              <w:rPr>
                <w:color w:val="000000"/>
              </w:rPr>
            </w:pPr>
          </w:p>
        </w:tc>
      </w:tr>
      <w:tr w:rsidR="00003DFB" w:rsidRPr="00003DFB" w14:paraId="1A74031E" w14:textId="77777777" w:rsidTr="00003DFB">
        <w:trPr>
          <w:trHeight w:val="449"/>
        </w:trPr>
        <w:tc>
          <w:tcPr>
            <w:tcW w:w="550" w:type="dxa"/>
            <w:tcBorders>
              <w:top w:val="single" w:sz="4" w:space="0" w:color="auto"/>
              <w:bottom w:val="nil"/>
            </w:tcBorders>
            <w:shd w:val="clear" w:color="auto" w:fill="FFFFFF"/>
          </w:tcPr>
          <w:p w14:paraId="199ED4F1" w14:textId="77777777" w:rsidR="00003DFB" w:rsidRDefault="00003DFB" w:rsidP="00003DFB">
            <w:pPr>
              <w:jc w:val="left"/>
              <w:rPr>
                <w:color w:val="000000"/>
              </w:rPr>
            </w:pPr>
            <w:r>
              <w:rPr>
                <w:color w:val="000000"/>
              </w:rPr>
              <w:t>87</w:t>
            </w:r>
          </w:p>
        </w:tc>
        <w:tc>
          <w:tcPr>
            <w:tcW w:w="1646" w:type="dxa"/>
            <w:tcBorders>
              <w:top w:val="single" w:sz="4" w:space="0" w:color="auto"/>
              <w:bottom w:val="nil"/>
            </w:tcBorders>
            <w:shd w:val="clear" w:color="auto" w:fill="FFFFFF"/>
          </w:tcPr>
          <w:p w14:paraId="7D5BE342" w14:textId="77777777" w:rsidR="00003DFB" w:rsidRDefault="00003DFB" w:rsidP="00003DFB">
            <w:pPr>
              <w:jc w:val="left"/>
              <w:rPr>
                <w:color w:val="000000"/>
              </w:rPr>
            </w:pPr>
            <w:r>
              <w:rPr>
                <w:color w:val="000000"/>
              </w:rPr>
              <w:t>B891</w:t>
            </w:r>
          </w:p>
        </w:tc>
        <w:tc>
          <w:tcPr>
            <w:tcW w:w="1647" w:type="dxa"/>
            <w:tcBorders>
              <w:top w:val="single" w:sz="4" w:space="0" w:color="auto"/>
              <w:bottom w:val="nil"/>
            </w:tcBorders>
            <w:shd w:val="clear" w:color="auto" w:fill="FFFFFF"/>
          </w:tcPr>
          <w:p w14:paraId="492A66A5" w14:textId="77777777" w:rsidR="00003DFB" w:rsidRDefault="00003DFB" w:rsidP="00003DFB">
            <w:pPr>
              <w:jc w:val="left"/>
              <w:rPr>
                <w:color w:val="000000"/>
              </w:rPr>
            </w:pPr>
            <w:r>
              <w:rPr>
                <w:color w:val="000000"/>
              </w:rPr>
              <w:t>Integer</w:t>
            </w:r>
          </w:p>
        </w:tc>
        <w:tc>
          <w:tcPr>
            <w:tcW w:w="1647" w:type="dxa"/>
            <w:shd w:val="clear" w:color="auto" w:fill="FFFFFF"/>
          </w:tcPr>
          <w:p w14:paraId="7AB09198" w14:textId="77777777" w:rsidR="00003DFB" w:rsidRDefault="00003DFB" w:rsidP="00003DFB">
            <w:pPr>
              <w:jc w:val="left"/>
              <w:rPr>
                <w:color w:val="000000"/>
              </w:rPr>
            </w:pPr>
            <w:r>
              <w:rPr>
                <w:color w:val="000000"/>
              </w:rPr>
              <w:t>POSITION</w:t>
            </w:r>
          </w:p>
        </w:tc>
        <w:tc>
          <w:tcPr>
            <w:tcW w:w="1647" w:type="dxa"/>
            <w:shd w:val="clear" w:color="auto" w:fill="FFFFFF"/>
          </w:tcPr>
          <w:p w14:paraId="62CE6343" w14:textId="77777777" w:rsidR="00003DFB" w:rsidRDefault="00003DFB" w:rsidP="00003DFB">
            <w:pPr>
              <w:jc w:val="left"/>
              <w:rPr>
                <w:color w:val="000000"/>
              </w:rPr>
            </w:pPr>
            <w:r>
              <w:rPr>
                <w:color w:val="000000"/>
              </w:rPr>
              <w:t>B603</w:t>
            </w:r>
          </w:p>
        </w:tc>
        <w:tc>
          <w:tcPr>
            <w:tcW w:w="1647" w:type="dxa"/>
            <w:shd w:val="clear" w:color="auto" w:fill="FFFFFF"/>
          </w:tcPr>
          <w:p w14:paraId="22C2E2A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97EB874" w14:textId="77777777" w:rsidR="00003DFB" w:rsidRDefault="00003DFB" w:rsidP="00003DFB">
            <w:pPr>
              <w:jc w:val="left"/>
              <w:rPr>
                <w:color w:val="000000"/>
              </w:rPr>
            </w:pPr>
            <w:r>
              <w:rPr>
                <w:color w:val="000000"/>
              </w:rPr>
              <w:t>Bewirtschaftung Cluster HGB</w:t>
            </w:r>
          </w:p>
          <w:p w14:paraId="7D76F70E" w14:textId="77777777" w:rsidR="00003DFB" w:rsidRDefault="00003DFB" w:rsidP="00003DFB">
            <w:pPr>
              <w:jc w:val="left"/>
              <w:rPr>
                <w:color w:val="000000"/>
              </w:rPr>
            </w:pPr>
            <w:r>
              <w:rPr>
                <w:color w:val="000000"/>
              </w:rPr>
              <w:t>keine Bewirtschaftung</w:t>
            </w:r>
          </w:p>
          <w:p w14:paraId="57F0C7C6" w14:textId="77777777" w:rsidR="00003DFB" w:rsidRDefault="00003DFB" w:rsidP="00003DFB">
            <w:pPr>
              <w:jc w:val="left"/>
              <w:rPr>
                <w:color w:val="000000"/>
              </w:rPr>
            </w:pPr>
          </w:p>
          <w:p w14:paraId="4B2CE227" w14:textId="77777777" w:rsidR="00003DFB" w:rsidRDefault="00003DFB" w:rsidP="00003DFB">
            <w:pPr>
              <w:jc w:val="left"/>
              <w:rPr>
                <w:color w:val="000000"/>
              </w:rPr>
            </w:pPr>
            <w:r>
              <w:rPr>
                <w:color w:val="000000"/>
              </w:rPr>
              <w:t>Bewirtschaftung Cluster IFRS</w:t>
            </w:r>
          </w:p>
          <w:p w14:paraId="13ECC93D" w14:textId="77777777" w:rsidR="00003DFB" w:rsidRDefault="00003DFB" w:rsidP="00003DFB">
            <w:pPr>
              <w:jc w:val="left"/>
              <w:rPr>
                <w:color w:val="000000"/>
              </w:rPr>
            </w:pPr>
          </w:p>
          <w:p w14:paraId="7DF0DF2E" w14:textId="77777777" w:rsidR="00003DFB" w:rsidRPr="00AA394B" w:rsidRDefault="00003DFB" w:rsidP="00003DFB">
            <w:pPr>
              <w:jc w:val="left"/>
              <w:rPr>
                <w:color w:val="000000"/>
                <w:lang w:val="en-US"/>
                <w:rPrChange w:id="1381" w:author="Huke, Juan (extern)" w:date="2024-05-22T19:26:00Z">
                  <w:rPr>
                    <w:color w:val="000000"/>
                  </w:rPr>
                </w:rPrChange>
              </w:rPr>
            </w:pPr>
            <w:r w:rsidRPr="00AA394B">
              <w:rPr>
                <w:color w:val="000000"/>
                <w:lang w:val="en-US"/>
                <w:rPrChange w:id="1382" w:author="Huke, Juan (extern)" w:date="2024-05-22T19:26:00Z">
                  <w:rPr>
                    <w:color w:val="000000"/>
                  </w:rPr>
                </w:rPrChange>
              </w:rPr>
              <w:t xml:space="preserve">if B603 != 'T' and </w:t>
            </w:r>
            <w:r w:rsidRPr="00AA394B">
              <w:rPr>
                <w:color w:val="000000"/>
                <w:lang w:val="en-US"/>
                <w:rPrChange w:id="1383" w:author="Huke, Juan (extern)" w:date="2024-05-22T19:26:00Z">
                  <w:rPr>
                    <w:color w:val="000000"/>
                  </w:rPr>
                </w:rPrChange>
              </w:rPr>
              <w:lastRenderedPageBreak/>
              <w:t xml:space="preserve">XX_CONTRACT is not NULL </w:t>
            </w:r>
          </w:p>
          <w:p w14:paraId="1CAEE67E" w14:textId="77777777" w:rsidR="00003DFB" w:rsidRDefault="00003DFB" w:rsidP="00003DFB">
            <w:pPr>
              <w:jc w:val="left"/>
              <w:rPr>
                <w:color w:val="000000"/>
              </w:rPr>
            </w:pPr>
            <w:r w:rsidRPr="00412367">
              <w:rPr>
                <w:color w:val="000000"/>
                <w:lang w:val="en-US"/>
                <w:rPrChange w:id="1384" w:author="Huke, Juan (extern)" w:date="2024-05-22T18:34:00Z">
                  <w:rPr>
                    <w:color w:val="000000"/>
                  </w:rPr>
                </w:rPrChange>
              </w:rPr>
              <w:t xml:space="preserve">then (if ((XX_RW_METH_IND = 'R' and XX_ABS_CQS_ACT_SRC_IND != </w:t>
            </w:r>
            <w:r>
              <w:rPr>
                <w:color w:val="000000"/>
              </w:rPr>
              <w:t xml:space="preserve">'I') or </w:t>
            </w:r>
          </w:p>
          <w:p w14:paraId="7CCD3022" w14:textId="77777777" w:rsidR="00003DFB" w:rsidRPr="00412367" w:rsidRDefault="00003DFB" w:rsidP="00003DFB">
            <w:pPr>
              <w:jc w:val="left"/>
              <w:rPr>
                <w:color w:val="000000"/>
                <w:lang w:val="en-US"/>
                <w:rPrChange w:id="1385" w:author="Huke, Juan (extern)" w:date="2024-05-22T18:34:00Z">
                  <w:rPr>
                    <w:color w:val="000000"/>
                  </w:rPr>
                </w:rPrChange>
              </w:rPr>
            </w:pPr>
            <w:r>
              <w:rPr>
                <w:color w:val="000000"/>
              </w:rPr>
              <w:t xml:space="preserve"> </w:t>
            </w:r>
            <w:r w:rsidRPr="00412367">
              <w:rPr>
                <w:color w:val="000000"/>
                <w:lang w:val="en-US"/>
                <w:rPrChange w:id="1386" w:author="Huke, Juan (extern)" w:date="2024-05-22T18:34:00Z">
                  <w:rPr>
                    <w:color w:val="000000"/>
                  </w:rPr>
                </w:rPrChange>
              </w:rPr>
              <w:t>(XX_RW_METH_IND = 'A' and XX_ABS_CQS_ACT_SRC_IND in ('A', 'E', 'O')))</w:t>
            </w:r>
          </w:p>
          <w:p w14:paraId="66BC89AD" w14:textId="77777777" w:rsidR="00003DFB" w:rsidRPr="00412367" w:rsidRDefault="00003DFB" w:rsidP="00003DFB">
            <w:pPr>
              <w:jc w:val="left"/>
              <w:rPr>
                <w:color w:val="000000"/>
                <w:lang w:val="en-US"/>
                <w:rPrChange w:id="1387" w:author="Huke, Juan (extern)" w:date="2024-05-22T18:34:00Z">
                  <w:rPr>
                    <w:color w:val="000000"/>
                  </w:rPr>
                </w:rPrChange>
              </w:rPr>
            </w:pPr>
            <w:r w:rsidRPr="00412367">
              <w:rPr>
                <w:color w:val="000000"/>
                <w:lang w:val="en-US"/>
                <w:rPrChange w:id="1388" w:author="Huke, Juan (extern)" w:date="2024-05-22T18:34:00Z">
                  <w:rPr>
                    <w:color w:val="000000"/>
                  </w:rPr>
                </w:rPrChange>
              </w:rPr>
              <w:t xml:space="preserve"> then if XX_ABS_CQS_INITIAL_IND is not NULL </w:t>
            </w:r>
          </w:p>
          <w:p w14:paraId="69FA9F77" w14:textId="77777777" w:rsidR="00003DFB" w:rsidRPr="00412367" w:rsidRDefault="00003DFB" w:rsidP="00003DFB">
            <w:pPr>
              <w:jc w:val="left"/>
              <w:rPr>
                <w:color w:val="000000"/>
                <w:lang w:val="en-US"/>
                <w:rPrChange w:id="1389" w:author="Huke, Juan (extern)" w:date="2024-05-22T18:34:00Z">
                  <w:rPr>
                    <w:color w:val="000000"/>
                  </w:rPr>
                </w:rPrChange>
              </w:rPr>
            </w:pPr>
            <w:r w:rsidRPr="00412367">
              <w:rPr>
                <w:color w:val="000000"/>
                <w:lang w:val="en-US"/>
                <w:rPrChange w:id="1390" w:author="Huke, Juan (extern)" w:date="2024-05-22T18:34:00Z">
                  <w:rPr>
                    <w:color w:val="000000"/>
                  </w:rPr>
                </w:rPrChange>
              </w:rPr>
              <w:t xml:space="preserve"> then (200 + XX_ABS_CQS_INITIAL_IND)</w:t>
            </w:r>
          </w:p>
          <w:p w14:paraId="4EC48E77" w14:textId="77777777" w:rsidR="00003DFB" w:rsidRPr="00412367" w:rsidRDefault="00003DFB" w:rsidP="00003DFB">
            <w:pPr>
              <w:jc w:val="left"/>
              <w:rPr>
                <w:color w:val="000000"/>
                <w:lang w:val="en-US"/>
                <w:rPrChange w:id="1391" w:author="Huke, Juan (extern)" w:date="2024-05-22T18:34:00Z">
                  <w:rPr>
                    <w:color w:val="000000"/>
                  </w:rPr>
                </w:rPrChange>
              </w:rPr>
            </w:pPr>
            <w:r w:rsidRPr="00412367">
              <w:rPr>
                <w:color w:val="000000"/>
                <w:lang w:val="en-US"/>
                <w:rPrChange w:id="1392" w:author="Huke, Juan (extern)" w:date="2024-05-22T18:34:00Z">
                  <w:rPr>
                    <w:color w:val="000000"/>
                  </w:rPr>
                </w:rPrChange>
              </w:rPr>
              <w:t xml:space="preserve"> else if XX_ABS_CQS_ACT_IND is not NULL </w:t>
            </w:r>
          </w:p>
          <w:p w14:paraId="659A5D32" w14:textId="77777777" w:rsidR="00003DFB" w:rsidRPr="00412367" w:rsidRDefault="00003DFB" w:rsidP="00003DFB">
            <w:pPr>
              <w:jc w:val="left"/>
              <w:rPr>
                <w:color w:val="000000"/>
                <w:lang w:val="en-US"/>
                <w:rPrChange w:id="1393" w:author="Huke, Juan (extern)" w:date="2024-05-22T18:34:00Z">
                  <w:rPr>
                    <w:color w:val="000000"/>
                  </w:rPr>
                </w:rPrChange>
              </w:rPr>
            </w:pPr>
            <w:r w:rsidRPr="00412367">
              <w:rPr>
                <w:color w:val="000000"/>
                <w:lang w:val="en-US"/>
                <w:rPrChange w:id="1394" w:author="Huke, Juan (extern)" w:date="2024-05-22T18:34:00Z">
                  <w:rPr>
                    <w:color w:val="000000"/>
                  </w:rPr>
                </w:rPrChange>
              </w:rPr>
              <w:t xml:space="preserve"> then (200 + XX_ABS_CQS_ACT_IND)</w:t>
            </w:r>
          </w:p>
          <w:p w14:paraId="6DF62B91" w14:textId="77777777" w:rsidR="00003DFB" w:rsidRPr="00412367" w:rsidRDefault="00003DFB" w:rsidP="00003DFB">
            <w:pPr>
              <w:jc w:val="left"/>
              <w:rPr>
                <w:color w:val="000000"/>
                <w:lang w:val="en-US"/>
                <w:rPrChange w:id="1395" w:author="Huke, Juan (extern)" w:date="2024-05-22T18:34:00Z">
                  <w:rPr>
                    <w:color w:val="000000"/>
                  </w:rPr>
                </w:rPrChange>
              </w:rPr>
            </w:pPr>
            <w:r w:rsidRPr="00412367">
              <w:rPr>
                <w:color w:val="000000"/>
                <w:lang w:val="en-US"/>
                <w:rPrChange w:id="1396" w:author="Huke, Juan (extern)" w:date="2024-05-22T18:34:00Z">
                  <w:rPr>
                    <w:color w:val="000000"/>
                  </w:rPr>
                </w:rPrChange>
              </w:rPr>
              <w:t xml:space="preserve"> else if XX_ABS_CQS_ACT_IND is NULL </w:t>
            </w:r>
          </w:p>
          <w:p w14:paraId="17F242CE" w14:textId="77777777" w:rsidR="00003DFB" w:rsidRPr="00412367" w:rsidRDefault="00003DFB" w:rsidP="00003DFB">
            <w:pPr>
              <w:jc w:val="left"/>
              <w:rPr>
                <w:color w:val="000000"/>
                <w:lang w:val="en-US"/>
                <w:rPrChange w:id="1397" w:author="Huke, Juan (extern)" w:date="2024-05-22T18:34:00Z">
                  <w:rPr>
                    <w:color w:val="000000"/>
                  </w:rPr>
                </w:rPrChange>
              </w:rPr>
            </w:pPr>
            <w:r w:rsidRPr="00412367">
              <w:rPr>
                <w:color w:val="000000"/>
                <w:lang w:val="en-US"/>
                <w:rPrChange w:id="1398" w:author="Huke, Juan (extern)" w:date="2024-05-22T18:34:00Z">
                  <w:rPr>
                    <w:color w:val="000000"/>
                  </w:rPr>
                </w:rPrChange>
              </w:rPr>
              <w:t xml:space="preserve"> then 218</w:t>
            </w:r>
          </w:p>
          <w:p w14:paraId="43F98651" w14:textId="77777777" w:rsidR="00003DFB" w:rsidRPr="00412367" w:rsidRDefault="00003DFB" w:rsidP="00003DFB">
            <w:pPr>
              <w:jc w:val="left"/>
              <w:rPr>
                <w:color w:val="000000"/>
                <w:lang w:val="en-US"/>
                <w:rPrChange w:id="1399" w:author="Huke, Juan (extern)" w:date="2024-05-22T18:34:00Z">
                  <w:rPr>
                    <w:color w:val="000000"/>
                  </w:rPr>
                </w:rPrChange>
              </w:rPr>
            </w:pPr>
            <w:r w:rsidRPr="00412367">
              <w:rPr>
                <w:color w:val="000000"/>
                <w:lang w:val="en-US"/>
                <w:rPrChange w:id="1400" w:author="Huke, Juan (extern)" w:date="2024-05-22T18:34:00Z">
                  <w:rPr>
                    <w:color w:val="000000"/>
                  </w:rPr>
                </w:rPrChange>
              </w:rPr>
              <w:t>else NULL)</w:t>
            </w:r>
          </w:p>
          <w:p w14:paraId="56A2B514" w14:textId="77777777" w:rsidR="00003DFB" w:rsidRPr="00412367" w:rsidRDefault="00003DFB" w:rsidP="00003DFB">
            <w:pPr>
              <w:jc w:val="left"/>
              <w:rPr>
                <w:color w:val="000000"/>
                <w:lang w:val="en-US"/>
                <w:rPrChange w:id="1401" w:author="Huke, Juan (extern)" w:date="2024-05-22T18:34:00Z">
                  <w:rPr>
                    <w:color w:val="000000"/>
                  </w:rPr>
                </w:rPrChange>
              </w:rPr>
            </w:pPr>
            <w:r w:rsidRPr="00412367">
              <w:rPr>
                <w:color w:val="000000"/>
                <w:lang w:val="en-US"/>
                <w:rPrChange w:id="1402"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3B09B06F" w14:textId="77777777" w:rsidR="00003DFB" w:rsidRDefault="00003DFB" w:rsidP="00003DFB">
            <w:pPr>
              <w:jc w:val="left"/>
              <w:rPr>
                <w:color w:val="000000"/>
              </w:rPr>
            </w:pPr>
            <w:r>
              <w:rPr>
                <w:color w:val="000000"/>
              </w:rPr>
              <w:lastRenderedPageBreak/>
              <w:t>CQS bei Auflegung einer Verbriefungsposition</w:t>
            </w:r>
          </w:p>
          <w:p w14:paraId="7DC268F0" w14:textId="77777777" w:rsidR="00003DFB" w:rsidRDefault="00003DFB" w:rsidP="00003DFB">
            <w:pPr>
              <w:jc w:val="left"/>
              <w:rPr>
                <w:color w:val="000000"/>
              </w:rPr>
            </w:pPr>
          </w:p>
          <w:p w14:paraId="2640BE7E" w14:textId="77777777" w:rsidR="00003DFB" w:rsidRDefault="00003DFB" w:rsidP="00003DFB">
            <w:pPr>
              <w:jc w:val="left"/>
              <w:rPr>
                <w:color w:val="000000"/>
              </w:rPr>
            </w:pPr>
            <w:r>
              <w:rPr>
                <w:color w:val="000000"/>
              </w:rPr>
              <w:t xml:space="preserve">XX_ABS_CQS_INITIAL_IND=Initiale Bonitätsstufe (CQS, credit quality Step, gemäß </w:t>
            </w:r>
            <w:r>
              <w:rPr>
                <w:color w:val="000000"/>
              </w:rPr>
              <w:lastRenderedPageBreak/>
              <w:t>Solvv) der Tranche, Stufe (01-12)</w:t>
            </w:r>
          </w:p>
          <w:p w14:paraId="1CD8B2A1" w14:textId="77777777" w:rsidR="00003DFB" w:rsidRDefault="00003DFB" w:rsidP="00003DFB">
            <w:pPr>
              <w:jc w:val="left"/>
              <w:rPr>
                <w:color w:val="000000"/>
              </w:rPr>
            </w:pPr>
            <w:r>
              <w:rPr>
                <w:color w:val="000000"/>
              </w:rPr>
              <w:t>XX_RW_METH_IND=Risikogewichtsverfahren, mit dem das RW ermittelt wurde (A= 1250% Risikogewicht (kein anderes Verfahren anwendbar, R= Ratings basierter Ansatz/ externe Rating)</w:t>
            </w:r>
          </w:p>
          <w:p w14:paraId="40498F93" w14:textId="77777777" w:rsidR="00003DFB" w:rsidRPr="00412367" w:rsidRDefault="00003DFB" w:rsidP="00003DFB">
            <w:pPr>
              <w:jc w:val="left"/>
              <w:rPr>
                <w:color w:val="000000"/>
                <w:lang w:val="en-US"/>
                <w:rPrChange w:id="1403" w:author="Huke, Juan (extern)" w:date="2024-05-22T18:34:00Z">
                  <w:rPr>
                    <w:color w:val="000000"/>
                  </w:rPr>
                </w:rPrChange>
              </w:rPr>
            </w:pPr>
            <w:r w:rsidRPr="00412367">
              <w:rPr>
                <w:color w:val="000000"/>
                <w:lang w:val="en-US"/>
                <w:rPrChange w:id="1404" w:author="Huke, Juan (extern)" w:date="2024-05-22T18:34:00Z">
                  <w:rPr>
                    <w:color w:val="000000"/>
                  </w:rPr>
                </w:rPrChange>
              </w:rPr>
              <w:t>XX_ABS_CQS_ACT_SRC_IND=Herkunft von BONITAETSSTUFE und RATING (I= IAA rating, A=Inferred rating, E=External ratings, O=No valid rating)</w:t>
            </w:r>
          </w:p>
          <w:p w14:paraId="6115C002" w14:textId="77777777" w:rsidR="00003DFB" w:rsidRDefault="00003DFB" w:rsidP="00003DFB">
            <w:pPr>
              <w:jc w:val="left"/>
              <w:rPr>
                <w:color w:val="000000"/>
              </w:rPr>
            </w:pPr>
            <w:r>
              <w:rPr>
                <w:color w:val="000000"/>
              </w:rPr>
              <w:t>XX_ABS_CQS_ACT_IND=Maßgebliche Bonitätsstufe aktuell der Verbriefungstranche (Credit Quality Step)</w:t>
            </w:r>
          </w:p>
        </w:tc>
      </w:tr>
      <w:tr w:rsidR="00003DFB" w:rsidRPr="00003DFB" w14:paraId="5BE2B2C9" w14:textId="77777777" w:rsidTr="00003DFB">
        <w:trPr>
          <w:trHeight w:val="449"/>
        </w:trPr>
        <w:tc>
          <w:tcPr>
            <w:tcW w:w="550" w:type="dxa"/>
            <w:tcBorders>
              <w:top w:val="nil"/>
              <w:bottom w:val="nil"/>
            </w:tcBorders>
            <w:shd w:val="clear" w:color="auto" w:fill="FFFFFF"/>
          </w:tcPr>
          <w:p w14:paraId="6FA84912" w14:textId="77777777" w:rsidR="00003DFB" w:rsidRDefault="00003DFB" w:rsidP="00003DFB">
            <w:pPr>
              <w:jc w:val="left"/>
              <w:rPr>
                <w:color w:val="000000"/>
              </w:rPr>
            </w:pPr>
          </w:p>
        </w:tc>
        <w:tc>
          <w:tcPr>
            <w:tcW w:w="1646" w:type="dxa"/>
            <w:tcBorders>
              <w:top w:val="nil"/>
              <w:bottom w:val="nil"/>
            </w:tcBorders>
            <w:shd w:val="clear" w:color="auto" w:fill="FFFFFF"/>
          </w:tcPr>
          <w:p w14:paraId="26083A11" w14:textId="77777777" w:rsidR="00003DFB" w:rsidRDefault="00003DFB" w:rsidP="00003DFB">
            <w:pPr>
              <w:jc w:val="left"/>
              <w:rPr>
                <w:color w:val="000000"/>
              </w:rPr>
            </w:pPr>
          </w:p>
        </w:tc>
        <w:tc>
          <w:tcPr>
            <w:tcW w:w="1647" w:type="dxa"/>
            <w:tcBorders>
              <w:top w:val="nil"/>
              <w:bottom w:val="nil"/>
            </w:tcBorders>
            <w:shd w:val="clear" w:color="auto" w:fill="FFFFFF"/>
          </w:tcPr>
          <w:p w14:paraId="24A861D7" w14:textId="77777777" w:rsidR="00003DFB" w:rsidRDefault="00003DFB" w:rsidP="00003DFB">
            <w:pPr>
              <w:jc w:val="left"/>
              <w:rPr>
                <w:color w:val="000000"/>
              </w:rPr>
            </w:pPr>
          </w:p>
        </w:tc>
        <w:tc>
          <w:tcPr>
            <w:tcW w:w="1647" w:type="dxa"/>
            <w:shd w:val="clear" w:color="auto" w:fill="FFFFFF"/>
          </w:tcPr>
          <w:p w14:paraId="6ABE2967" w14:textId="77777777" w:rsidR="00003DFB" w:rsidRDefault="00003DFB" w:rsidP="00003DFB">
            <w:pPr>
              <w:jc w:val="left"/>
              <w:rPr>
                <w:color w:val="000000"/>
              </w:rPr>
            </w:pPr>
            <w:r>
              <w:rPr>
                <w:color w:val="000000"/>
              </w:rPr>
              <w:t>XX_C_ABS_TRANCHE</w:t>
            </w:r>
          </w:p>
        </w:tc>
        <w:tc>
          <w:tcPr>
            <w:tcW w:w="1647" w:type="dxa"/>
            <w:shd w:val="clear" w:color="auto" w:fill="FFFFFF"/>
          </w:tcPr>
          <w:p w14:paraId="1C474C61" w14:textId="77777777" w:rsidR="00003DFB" w:rsidRDefault="00003DFB" w:rsidP="00003DFB">
            <w:pPr>
              <w:jc w:val="left"/>
              <w:rPr>
                <w:color w:val="000000"/>
              </w:rPr>
            </w:pPr>
            <w:r>
              <w:rPr>
                <w:color w:val="000000"/>
              </w:rPr>
              <w:t>XX_ABS_CQS_INITIAL_IND</w:t>
            </w:r>
          </w:p>
        </w:tc>
        <w:tc>
          <w:tcPr>
            <w:tcW w:w="1647" w:type="dxa"/>
            <w:shd w:val="clear" w:color="auto" w:fill="FFFFFF"/>
          </w:tcPr>
          <w:p w14:paraId="7649F7A8"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0EAEE0BE" w14:textId="77777777" w:rsidR="00003DFB" w:rsidRDefault="00003DFB" w:rsidP="00003DFB">
            <w:pPr>
              <w:jc w:val="left"/>
              <w:rPr>
                <w:color w:val="000000"/>
              </w:rPr>
            </w:pPr>
          </w:p>
        </w:tc>
        <w:tc>
          <w:tcPr>
            <w:tcW w:w="2906" w:type="dxa"/>
            <w:tcBorders>
              <w:top w:val="nil"/>
              <w:bottom w:val="nil"/>
            </w:tcBorders>
            <w:shd w:val="clear" w:color="auto" w:fill="FFFFFF"/>
          </w:tcPr>
          <w:p w14:paraId="65F0A479" w14:textId="77777777" w:rsidR="00003DFB" w:rsidRDefault="00003DFB" w:rsidP="00003DFB">
            <w:pPr>
              <w:jc w:val="left"/>
              <w:rPr>
                <w:color w:val="000000"/>
              </w:rPr>
            </w:pPr>
          </w:p>
        </w:tc>
      </w:tr>
      <w:tr w:rsidR="00003DFB" w:rsidRPr="00003DFB" w14:paraId="6DD9AD4D" w14:textId="77777777" w:rsidTr="00003DFB">
        <w:trPr>
          <w:trHeight w:val="449"/>
        </w:trPr>
        <w:tc>
          <w:tcPr>
            <w:tcW w:w="550" w:type="dxa"/>
            <w:tcBorders>
              <w:top w:val="nil"/>
              <w:bottom w:val="nil"/>
            </w:tcBorders>
            <w:shd w:val="clear" w:color="auto" w:fill="FFFFFF"/>
          </w:tcPr>
          <w:p w14:paraId="22F1BA63" w14:textId="77777777" w:rsidR="00003DFB" w:rsidRDefault="00003DFB" w:rsidP="00003DFB">
            <w:pPr>
              <w:jc w:val="left"/>
              <w:rPr>
                <w:color w:val="000000"/>
              </w:rPr>
            </w:pPr>
          </w:p>
        </w:tc>
        <w:tc>
          <w:tcPr>
            <w:tcW w:w="1646" w:type="dxa"/>
            <w:tcBorders>
              <w:top w:val="nil"/>
              <w:bottom w:val="nil"/>
            </w:tcBorders>
            <w:shd w:val="clear" w:color="auto" w:fill="FFFFFF"/>
          </w:tcPr>
          <w:p w14:paraId="2E883AFD" w14:textId="77777777" w:rsidR="00003DFB" w:rsidRDefault="00003DFB" w:rsidP="00003DFB">
            <w:pPr>
              <w:jc w:val="left"/>
              <w:rPr>
                <w:color w:val="000000"/>
              </w:rPr>
            </w:pPr>
          </w:p>
        </w:tc>
        <w:tc>
          <w:tcPr>
            <w:tcW w:w="1647" w:type="dxa"/>
            <w:tcBorders>
              <w:top w:val="nil"/>
              <w:bottom w:val="nil"/>
            </w:tcBorders>
            <w:shd w:val="clear" w:color="auto" w:fill="FFFFFF"/>
          </w:tcPr>
          <w:p w14:paraId="3B4BB947" w14:textId="77777777" w:rsidR="00003DFB" w:rsidRDefault="00003DFB" w:rsidP="00003DFB">
            <w:pPr>
              <w:jc w:val="left"/>
              <w:rPr>
                <w:color w:val="000000"/>
              </w:rPr>
            </w:pPr>
          </w:p>
        </w:tc>
        <w:tc>
          <w:tcPr>
            <w:tcW w:w="1647" w:type="dxa"/>
            <w:shd w:val="clear" w:color="auto" w:fill="FFFFFF"/>
          </w:tcPr>
          <w:p w14:paraId="630FA990" w14:textId="77777777" w:rsidR="00003DFB" w:rsidRPr="00412367" w:rsidRDefault="00003DFB" w:rsidP="00003DFB">
            <w:pPr>
              <w:jc w:val="left"/>
              <w:rPr>
                <w:color w:val="000000"/>
                <w:lang w:val="en-US"/>
                <w:rPrChange w:id="1405" w:author="Huke, Juan (extern)" w:date="2024-05-22T18:34:00Z">
                  <w:rPr>
                    <w:color w:val="000000"/>
                  </w:rPr>
                </w:rPrChange>
              </w:rPr>
            </w:pPr>
            <w:r w:rsidRPr="00412367">
              <w:rPr>
                <w:color w:val="000000"/>
                <w:lang w:val="en-US"/>
                <w:rPrChange w:id="1406" w:author="Huke, Juan (extern)" w:date="2024-05-22T18:34:00Z">
                  <w:rPr>
                    <w:color w:val="000000"/>
                  </w:rPr>
                </w:rPrChange>
              </w:rPr>
              <w:t>XX_C_CONTRACT_LGDS_C</w:t>
            </w:r>
            <w:r w:rsidRPr="00412367">
              <w:rPr>
                <w:color w:val="000000"/>
                <w:lang w:val="en-US"/>
                <w:rPrChange w:id="1407" w:author="Huke, Juan (extern)" w:date="2024-05-22T18:34:00Z">
                  <w:rPr>
                    <w:color w:val="000000"/>
                  </w:rPr>
                </w:rPrChange>
              </w:rPr>
              <w:lastRenderedPageBreak/>
              <w:t>R_ABS</w:t>
            </w:r>
          </w:p>
        </w:tc>
        <w:tc>
          <w:tcPr>
            <w:tcW w:w="1647" w:type="dxa"/>
            <w:shd w:val="clear" w:color="auto" w:fill="FFFFFF"/>
          </w:tcPr>
          <w:p w14:paraId="6AE8F22B" w14:textId="77777777" w:rsidR="00003DFB" w:rsidRPr="00412367" w:rsidRDefault="00003DFB" w:rsidP="00003DFB">
            <w:pPr>
              <w:jc w:val="left"/>
              <w:rPr>
                <w:color w:val="000000"/>
                <w:lang w:val="en-US"/>
                <w:rPrChange w:id="1408" w:author="Huke, Juan (extern)" w:date="2024-05-22T18:34:00Z">
                  <w:rPr>
                    <w:color w:val="000000"/>
                  </w:rPr>
                </w:rPrChange>
              </w:rPr>
            </w:pPr>
            <w:r w:rsidRPr="00412367">
              <w:rPr>
                <w:color w:val="000000"/>
                <w:lang w:val="en-US"/>
                <w:rPrChange w:id="1409" w:author="Huke, Juan (extern)" w:date="2024-05-22T18:34:00Z">
                  <w:rPr>
                    <w:color w:val="000000"/>
                  </w:rPr>
                </w:rPrChange>
              </w:rPr>
              <w:lastRenderedPageBreak/>
              <w:t>XX_ABS_CQS_ACT_IND</w:t>
            </w:r>
          </w:p>
        </w:tc>
        <w:tc>
          <w:tcPr>
            <w:tcW w:w="1647" w:type="dxa"/>
            <w:shd w:val="clear" w:color="auto" w:fill="FFFFFF"/>
          </w:tcPr>
          <w:p w14:paraId="059F5B4E"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4D7E603B" w14:textId="77777777" w:rsidR="00003DFB" w:rsidRDefault="00003DFB" w:rsidP="00003DFB">
            <w:pPr>
              <w:jc w:val="left"/>
              <w:rPr>
                <w:color w:val="000000"/>
              </w:rPr>
            </w:pPr>
          </w:p>
        </w:tc>
        <w:tc>
          <w:tcPr>
            <w:tcW w:w="2906" w:type="dxa"/>
            <w:tcBorders>
              <w:top w:val="nil"/>
              <w:bottom w:val="nil"/>
            </w:tcBorders>
            <w:shd w:val="clear" w:color="auto" w:fill="FFFFFF"/>
          </w:tcPr>
          <w:p w14:paraId="043E8750" w14:textId="77777777" w:rsidR="00003DFB" w:rsidRDefault="00003DFB" w:rsidP="00003DFB">
            <w:pPr>
              <w:jc w:val="left"/>
              <w:rPr>
                <w:color w:val="000000"/>
              </w:rPr>
            </w:pPr>
          </w:p>
        </w:tc>
      </w:tr>
      <w:tr w:rsidR="00003DFB" w:rsidRPr="00003DFB" w14:paraId="6C1514BA" w14:textId="77777777" w:rsidTr="00003DFB">
        <w:trPr>
          <w:trHeight w:val="449"/>
        </w:trPr>
        <w:tc>
          <w:tcPr>
            <w:tcW w:w="550" w:type="dxa"/>
            <w:tcBorders>
              <w:top w:val="nil"/>
              <w:bottom w:val="nil"/>
            </w:tcBorders>
            <w:shd w:val="clear" w:color="auto" w:fill="FFFFFF"/>
          </w:tcPr>
          <w:p w14:paraId="52DA4760" w14:textId="77777777" w:rsidR="00003DFB" w:rsidRDefault="00003DFB" w:rsidP="00003DFB">
            <w:pPr>
              <w:jc w:val="left"/>
              <w:rPr>
                <w:color w:val="000000"/>
              </w:rPr>
            </w:pPr>
          </w:p>
        </w:tc>
        <w:tc>
          <w:tcPr>
            <w:tcW w:w="1646" w:type="dxa"/>
            <w:tcBorders>
              <w:top w:val="nil"/>
              <w:bottom w:val="nil"/>
            </w:tcBorders>
            <w:shd w:val="clear" w:color="auto" w:fill="FFFFFF"/>
          </w:tcPr>
          <w:p w14:paraId="1AF11701" w14:textId="77777777" w:rsidR="00003DFB" w:rsidRDefault="00003DFB" w:rsidP="00003DFB">
            <w:pPr>
              <w:jc w:val="left"/>
              <w:rPr>
                <w:color w:val="000000"/>
              </w:rPr>
            </w:pPr>
          </w:p>
        </w:tc>
        <w:tc>
          <w:tcPr>
            <w:tcW w:w="1647" w:type="dxa"/>
            <w:tcBorders>
              <w:top w:val="nil"/>
              <w:bottom w:val="nil"/>
            </w:tcBorders>
            <w:shd w:val="clear" w:color="auto" w:fill="FFFFFF"/>
          </w:tcPr>
          <w:p w14:paraId="2E0C2EC5" w14:textId="77777777" w:rsidR="00003DFB" w:rsidRDefault="00003DFB" w:rsidP="00003DFB">
            <w:pPr>
              <w:jc w:val="left"/>
              <w:rPr>
                <w:color w:val="000000"/>
              </w:rPr>
            </w:pPr>
          </w:p>
        </w:tc>
        <w:tc>
          <w:tcPr>
            <w:tcW w:w="1647" w:type="dxa"/>
            <w:shd w:val="clear" w:color="auto" w:fill="FFFFFF"/>
          </w:tcPr>
          <w:p w14:paraId="246B1841" w14:textId="77777777" w:rsidR="00003DFB" w:rsidRPr="00412367" w:rsidRDefault="00003DFB" w:rsidP="00003DFB">
            <w:pPr>
              <w:jc w:val="left"/>
              <w:rPr>
                <w:color w:val="000000"/>
                <w:lang w:val="en-US"/>
                <w:rPrChange w:id="1410" w:author="Huke, Juan (extern)" w:date="2024-05-22T18:34:00Z">
                  <w:rPr>
                    <w:color w:val="000000"/>
                  </w:rPr>
                </w:rPrChange>
              </w:rPr>
            </w:pPr>
            <w:r w:rsidRPr="00412367">
              <w:rPr>
                <w:color w:val="000000"/>
                <w:lang w:val="en-US"/>
                <w:rPrChange w:id="1411" w:author="Huke, Juan (extern)" w:date="2024-05-22T18:34:00Z">
                  <w:rPr>
                    <w:color w:val="000000"/>
                  </w:rPr>
                </w:rPrChange>
              </w:rPr>
              <w:t>XX_C_CONTRACT_LGDS_CR_ABS</w:t>
            </w:r>
          </w:p>
        </w:tc>
        <w:tc>
          <w:tcPr>
            <w:tcW w:w="1647" w:type="dxa"/>
            <w:shd w:val="clear" w:color="auto" w:fill="FFFFFF"/>
          </w:tcPr>
          <w:p w14:paraId="3B8E438A" w14:textId="77777777" w:rsidR="00003DFB" w:rsidRPr="00412367" w:rsidRDefault="00003DFB" w:rsidP="00003DFB">
            <w:pPr>
              <w:jc w:val="left"/>
              <w:rPr>
                <w:color w:val="000000"/>
                <w:lang w:val="en-US"/>
                <w:rPrChange w:id="1412" w:author="Huke, Juan (extern)" w:date="2024-05-22T18:34:00Z">
                  <w:rPr>
                    <w:color w:val="000000"/>
                  </w:rPr>
                </w:rPrChange>
              </w:rPr>
            </w:pPr>
            <w:r w:rsidRPr="00412367">
              <w:rPr>
                <w:color w:val="000000"/>
                <w:lang w:val="en-US"/>
                <w:rPrChange w:id="1413" w:author="Huke, Juan (extern)" w:date="2024-05-22T18:34:00Z">
                  <w:rPr>
                    <w:color w:val="000000"/>
                  </w:rPr>
                </w:rPrChange>
              </w:rPr>
              <w:t>XX_ABS_CQS_ACT_SRC_IND</w:t>
            </w:r>
          </w:p>
        </w:tc>
        <w:tc>
          <w:tcPr>
            <w:tcW w:w="1647" w:type="dxa"/>
            <w:shd w:val="clear" w:color="auto" w:fill="FFFFFF"/>
          </w:tcPr>
          <w:p w14:paraId="5BC1DB60"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709CE56" w14:textId="77777777" w:rsidR="00003DFB" w:rsidRDefault="00003DFB" w:rsidP="00003DFB">
            <w:pPr>
              <w:jc w:val="left"/>
              <w:rPr>
                <w:color w:val="000000"/>
              </w:rPr>
            </w:pPr>
          </w:p>
        </w:tc>
        <w:tc>
          <w:tcPr>
            <w:tcW w:w="2906" w:type="dxa"/>
            <w:tcBorders>
              <w:top w:val="nil"/>
              <w:bottom w:val="nil"/>
            </w:tcBorders>
            <w:shd w:val="clear" w:color="auto" w:fill="FFFFFF"/>
          </w:tcPr>
          <w:p w14:paraId="0E3D98A1" w14:textId="77777777" w:rsidR="00003DFB" w:rsidRDefault="00003DFB" w:rsidP="00003DFB">
            <w:pPr>
              <w:jc w:val="left"/>
              <w:rPr>
                <w:color w:val="000000"/>
              </w:rPr>
            </w:pPr>
          </w:p>
        </w:tc>
      </w:tr>
      <w:tr w:rsidR="00003DFB" w:rsidRPr="00003DFB" w14:paraId="1C420530" w14:textId="77777777" w:rsidTr="00003DFB">
        <w:trPr>
          <w:trHeight w:val="449"/>
        </w:trPr>
        <w:tc>
          <w:tcPr>
            <w:tcW w:w="550" w:type="dxa"/>
            <w:tcBorders>
              <w:top w:val="nil"/>
              <w:bottom w:val="nil"/>
            </w:tcBorders>
            <w:shd w:val="clear" w:color="auto" w:fill="FFFFFF"/>
          </w:tcPr>
          <w:p w14:paraId="7FC92545" w14:textId="77777777" w:rsidR="00003DFB" w:rsidRDefault="00003DFB" w:rsidP="00003DFB">
            <w:pPr>
              <w:jc w:val="left"/>
              <w:rPr>
                <w:color w:val="000000"/>
              </w:rPr>
            </w:pPr>
          </w:p>
        </w:tc>
        <w:tc>
          <w:tcPr>
            <w:tcW w:w="1646" w:type="dxa"/>
            <w:tcBorders>
              <w:top w:val="nil"/>
              <w:bottom w:val="nil"/>
            </w:tcBorders>
            <w:shd w:val="clear" w:color="auto" w:fill="FFFFFF"/>
          </w:tcPr>
          <w:p w14:paraId="62A7B217" w14:textId="77777777" w:rsidR="00003DFB" w:rsidRDefault="00003DFB" w:rsidP="00003DFB">
            <w:pPr>
              <w:jc w:val="left"/>
              <w:rPr>
                <w:color w:val="000000"/>
              </w:rPr>
            </w:pPr>
          </w:p>
        </w:tc>
        <w:tc>
          <w:tcPr>
            <w:tcW w:w="1647" w:type="dxa"/>
            <w:tcBorders>
              <w:top w:val="nil"/>
              <w:bottom w:val="nil"/>
            </w:tcBorders>
            <w:shd w:val="clear" w:color="auto" w:fill="FFFFFF"/>
          </w:tcPr>
          <w:p w14:paraId="5667F718" w14:textId="77777777" w:rsidR="00003DFB" w:rsidRDefault="00003DFB" w:rsidP="00003DFB">
            <w:pPr>
              <w:jc w:val="left"/>
              <w:rPr>
                <w:color w:val="000000"/>
              </w:rPr>
            </w:pPr>
          </w:p>
        </w:tc>
        <w:tc>
          <w:tcPr>
            <w:tcW w:w="1647" w:type="dxa"/>
            <w:shd w:val="clear" w:color="auto" w:fill="FFFFFF"/>
          </w:tcPr>
          <w:p w14:paraId="6D7F2C48" w14:textId="77777777" w:rsidR="00003DFB" w:rsidRPr="00412367" w:rsidRDefault="00003DFB" w:rsidP="00003DFB">
            <w:pPr>
              <w:jc w:val="left"/>
              <w:rPr>
                <w:color w:val="000000"/>
                <w:lang w:val="en-US"/>
                <w:rPrChange w:id="1414" w:author="Huke, Juan (extern)" w:date="2024-05-22T18:34:00Z">
                  <w:rPr>
                    <w:color w:val="000000"/>
                  </w:rPr>
                </w:rPrChange>
              </w:rPr>
            </w:pPr>
            <w:r w:rsidRPr="00412367">
              <w:rPr>
                <w:color w:val="000000"/>
                <w:lang w:val="en-US"/>
                <w:rPrChange w:id="1415" w:author="Huke, Juan (extern)" w:date="2024-05-22T18:34:00Z">
                  <w:rPr>
                    <w:color w:val="000000"/>
                  </w:rPr>
                </w:rPrChange>
              </w:rPr>
              <w:t>XX_C_CONTRACT_LGDS_CR_ABS</w:t>
            </w:r>
          </w:p>
        </w:tc>
        <w:tc>
          <w:tcPr>
            <w:tcW w:w="1647" w:type="dxa"/>
            <w:shd w:val="clear" w:color="auto" w:fill="FFFFFF"/>
          </w:tcPr>
          <w:p w14:paraId="42D2BAD2" w14:textId="77777777" w:rsidR="00003DFB" w:rsidRDefault="00003DFB" w:rsidP="00003DFB">
            <w:pPr>
              <w:jc w:val="left"/>
              <w:rPr>
                <w:color w:val="000000"/>
              </w:rPr>
            </w:pPr>
            <w:r>
              <w:rPr>
                <w:color w:val="000000"/>
              </w:rPr>
              <w:t>XX_CONTRACT</w:t>
            </w:r>
          </w:p>
        </w:tc>
        <w:tc>
          <w:tcPr>
            <w:tcW w:w="1647" w:type="dxa"/>
            <w:shd w:val="clear" w:color="auto" w:fill="FFFFFF"/>
          </w:tcPr>
          <w:p w14:paraId="2955DD16"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5E0F63D1" w14:textId="77777777" w:rsidR="00003DFB" w:rsidRDefault="00003DFB" w:rsidP="00003DFB">
            <w:pPr>
              <w:jc w:val="left"/>
              <w:rPr>
                <w:color w:val="000000"/>
              </w:rPr>
            </w:pPr>
          </w:p>
        </w:tc>
        <w:tc>
          <w:tcPr>
            <w:tcW w:w="2906" w:type="dxa"/>
            <w:tcBorders>
              <w:top w:val="nil"/>
              <w:bottom w:val="nil"/>
            </w:tcBorders>
            <w:shd w:val="clear" w:color="auto" w:fill="FFFFFF"/>
          </w:tcPr>
          <w:p w14:paraId="0F752611" w14:textId="77777777" w:rsidR="00003DFB" w:rsidRDefault="00003DFB" w:rsidP="00003DFB">
            <w:pPr>
              <w:jc w:val="left"/>
              <w:rPr>
                <w:color w:val="000000"/>
              </w:rPr>
            </w:pPr>
          </w:p>
        </w:tc>
      </w:tr>
      <w:tr w:rsidR="00003DFB" w:rsidRPr="00003DFB" w14:paraId="60E4C571" w14:textId="77777777" w:rsidTr="00003DFB">
        <w:trPr>
          <w:trHeight w:val="449"/>
        </w:trPr>
        <w:tc>
          <w:tcPr>
            <w:tcW w:w="550" w:type="dxa"/>
            <w:tcBorders>
              <w:top w:val="nil"/>
              <w:bottom w:val="single" w:sz="4" w:space="0" w:color="auto"/>
            </w:tcBorders>
            <w:shd w:val="clear" w:color="auto" w:fill="FFFFFF"/>
          </w:tcPr>
          <w:p w14:paraId="2BCDBFF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F49D25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E1790F4" w14:textId="77777777" w:rsidR="00003DFB" w:rsidRDefault="00003DFB" w:rsidP="00003DFB">
            <w:pPr>
              <w:jc w:val="left"/>
              <w:rPr>
                <w:color w:val="000000"/>
              </w:rPr>
            </w:pPr>
          </w:p>
        </w:tc>
        <w:tc>
          <w:tcPr>
            <w:tcW w:w="1647" w:type="dxa"/>
            <w:shd w:val="clear" w:color="auto" w:fill="FFFFFF"/>
          </w:tcPr>
          <w:p w14:paraId="09209458" w14:textId="77777777" w:rsidR="00003DFB" w:rsidRPr="00412367" w:rsidRDefault="00003DFB" w:rsidP="00003DFB">
            <w:pPr>
              <w:jc w:val="left"/>
              <w:rPr>
                <w:color w:val="000000"/>
                <w:lang w:val="en-US"/>
                <w:rPrChange w:id="1416" w:author="Huke, Juan (extern)" w:date="2024-05-22T18:34:00Z">
                  <w:rPr>
                    <w:color w:val="000000"/>
                  </w:rPr>
                </w:rPrChange>
              </w:rPr>
            </w:pPr>
            <w:r w:rsidRPr="00412367">
              <w:rPr>
                <w:color w:val="000000"/>
                <w:lang w:val="en-US"/>
                <w:rPrChange w:id="1417" w:author="Huke, Juan (extern)" w:date="2024-05-22T18:34:00Z">
                  <w:rPr>
                    <w:color w:val="000000"/>
                  </w:rPr>
                </w:rPrChange>
              </w:rPr>
              <w:t>XX_C_CONTRACT_LGDS_CR_ABS</w:t>
            </w:r>
          </w:p>
        </w:tc>
        <w:tc>
          <w:tcPr>
            <w:tcW w:w="1647" w:type="dxa"/>
            <w:shd w:val="clear" w:color="auto" w:fill="FFFFFF"/>
          </w:tcPr>
          <w:p w14:paraId="41E7B42F" w14:textId="77777777" w:rsidR="00003DFB" w:rsidRDefault="00003DFB" w:rsidP="00003DFB">
            <w:pPr>
              <w:jc w:val="left"/>
              <w:rPr>
                <w:color w:val="000000"/>
              </w:rPr>
            </w:pPr>
            <w:r>
              <w:rPr>
                <w:color w:val="000000"/>
              </w:rPr>
              <w:t>XX_RW_METH_IND</w:t>
            </w:r>
          </w:p>
        </w:tc>
        <w:tc>
          <w:tcPr>
            <w:tcW w:w="1647" w:type="dxa"/>
            <w:shd w:val="clear" w:color="auto" w:fill="FFFFFF"/>
          </w:tcPr>
          <w:p w14:paraId="70F83C19"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7E2680CA"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627D360" w14:textId="77777777" w:rsidR="00003DFB" w:rsidRDefault="00003DFB" w:rsidP="00003DFB">
            <w:pPr>
              <w:jc w:val="left"/>
              <w:rPr>
                <w:color w:val="000000"/>
              </w:rPr>
            </w:pPr>
          </w:p>
        </w:tc>
      </w:tr>
      <w:tr w:rsidR="00003DFB" w:rsidRPr="00003DFB" w14:paraId="193EF148" w14:textId="77777777" w:rsidTr="00003DFB">
        <w:trPr>
          <w:trHeight w:val="449"/>
        </w:trPr>
        <w:tc>
          <w:tcPr>
            <w:tcW w:w="550" w:type="dxa"/>
            <w:tcBorders>
              <w:top w:val="single" w:sz="4" w:space="0" w:color="auto"/>
              <w:bottom w:val="nil"/>
            </w:tcBorders>
            <w:shd w:val="clear" w:color="auto" w:fill="FFFFFF"/>
          </w:tcPr>
          <w:p w14:paraId="43776966" w14:textId="77777777" w:rsidR="00003DFB" w:rsidRDefault="00003DFB" w:rsidP="00003DFB">
            <w:pPr>
              <w:jc w:val="left"/>
              <w:rPr>
                <w:color w:val="000000"/>
              </w:rPr>
            </w:pPr>
            <w:r>
              <w:rPr>
                <w:color w:val="000000"/>
              </w:rPr>
              <w:t>88</w:t>
            </w:r>
          </w:p>
        </w:tc>
        <w:tc>
          <w:tcPr>
            <w:tcW w:w="1646" w:type="dxa"/>
            <w:tcBorders>
              <w:top w:val="single" w:sz="4" w:space="0" w:color="auto"/>
              <w:bottom w:val="nil"/>
            </w:tcBorders>
            <w:shd w:val="clear" w:color="auto" w:fill="FFFFFF"/>
          </w:tcPr>
          <w:p w14:paraId="571356BA" w14:textId="77777777" w:rsidR="00003DFB" w:rsidRDefault="00003DFB" w:rsidP="00003DFB">
            <w:pPr>
              <w:jc w:val="left"/>
              <w:rPr>
                <w:color w:val="000000"/>
              </w:rPr>
            </w:pPr>
            <w:r>
              <w:rPr>
                <w:color w:val="000000"/>
              </w:rPr>
              <w:t>B892</w:t>
            </w:r>
          </w:p>
        </w:tc>
        <w:tc>
          <w:tcPr>
            <w:tcW w:w="1647" w:type="dxa"/>
            <w:tcBorders>
              <w:top w:val="single" w:sz="4" w:space="0" w:color="auto"/>
              <w:bottom w:val="nil"/>
            </w:tcBorders>
            <w:shd w:val="clear" w:color="auto" w:fill="FFFFFF"/>
          </w:tcPr>
          <w:p w14:paraId="1BF31442" w14:textId="77777777" w:rsidR="00003DFB" w:rsidRDefault="00003DFB" w:rsidP="00003DFB">
            <w:pPr>
              <w:jc w:val="left"/>
              <w:rPr>
                <w:color w:val="000000"/>
              </w:rPr>
            </w:pPr>
            <w:r>
              <w:rPr>
                <w:color w:val="000000"/>
              </w:rPr>
              <w:t>Integer</w:t>
            </w:r>
          </w:p>
        </w:tc>
        <w:tc>
          <w:tcPr>
            <w:tcW w:w="1647" w:type="dxa"/>
            <w:shd w:val="clear" w:color="auto" w:fill="FFFFFF"/>
          </w:tcPr>
          <w:p w14:paraId="575CF706" w14:textId="77777777" w:rsidR="00003DFB" w:rsidRDefault="00003DFB" w:rsidP="00003DFB">
            <w:pPr>
              <w:jc w:val="left"/>
              <w:rPr>
                <w:color w:val="000000"/>
              </w:rPr>
            </w:pPr>
            <w:r>
              <w:rPr>
                <w:color w:val="000000"/>
              </w:rPr>
              <w:t>POSITION</w:t>
            </w:r>
          </w:p>
        </w:tc>
        <w:tc>
          <w:tcPr>
            <w:tcW w:w="1647" w:type="dxa"/>
            <w:shd w:val="clear" w:color="auto" w:fill="FFFFFF"/>
          </w:tcPr>
          <w:p w14:paraId="247D9339" w14:textId="77777777" w:rsidR="00003DFB" w:rsidRDefault="00003DFB" w:rsidP="00003DFB">
            <w:pPr>
              <w:jc w:val="left"/>
              <w:rPr>
                <w:color w:val="000000"/>
              </w:rPr>
            </w:pPr>
            <w:r>
              <w:rPr>
                <w:color w:val="000000"/>
              </w:rPr>
              <w:t>B603</w:t>
            </w:r>
          </w:p>
        </w:tc>
        <w:tc>
          <w:tcPr>
            <w:tcW w:w="1647" w:type="dxa"/>
            <w:shd w:val="clear" w:color="auto" w:fill="FFFFFF"/>
          </w:tcPr>
          <w:p w14:paraId="0085B6B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4BF6F7C" w14:textId="77777777" w:rsidR="00003DFB" w:rsidRDefault="00003DFB" w:rsidP="00003DFB">
            <w:pPr>
              <w:jc w:val="left"/>
              <w:rPr>
                <w:color w:val="000000"/>
              </w:rPr>
            </w:pPr>
            <w:r>
              <w:rPr>
                <w:color w:val="000000"/>
              </w:rPr>
              <w:t>Bewirtschaftung Cluster HGB</w:t>
            </w:r>
          </w:p>
          <w:p w14:paraId="5F24BC31" w14:textId="77777777" w:rsidR="00003DFB" w:rsidRDefault="00003DFB" w:rsidP="00003DFB">
            <w:pPr>
              <w:jc w:val="left"/>
              <w:rPr>
                <w:color w:val="000000"/>
              </w:rPr>
            </w:pPr>
            <w:r>
              <w:rPr>
                <w:color w:val="000000"/>
              </w:rPr>
              <w:t>keine Bewirtschaftung</w:t>
            </w:r>
          </w:p>
          <w:p w14:paraId="1F548878" w14:textId="77777777" w:rsidR="00003DFB" w:rsidRDefault="00003DFB" w:rsidP="00003DFB">
            <w:pPr>
              <w:jc w:val="left"/>
              <w:rPr>
                <w:color w:val="000000"/>
              </w:rPr>
            </w:pPr>
          </w:p>
          <w:p w14:paraId="09042B87" w14:textId="77777777" w:rsidR="00003DFB" w:rsidRDefault="00003DFB" w:rsidP="00003DFB">
            <w:pPr>
              <w:jc w:val="left"/>
              <w:rPr>
                <w:color w:val="000000"/>
              </w:rPr>
            </w:pPr>
            <w:r>
              <w:rPr>
                <w:color w:val="000000"/>
              </w:rPr>
              <w:t>Bewirtschaftung Cluster IFRS</w:t>
            </w:r>
          </w:p>
          <w:p w14:paraId="00069BE9" w14:textId="77777777" w:rsidR="00003DFB" w:rsidRDefault="00003DFB" w:rsidP="00003DFB">
            <w:pPr>
              <w:jc w:val="left"/>
              <w:rPr>
                <w:color w:val="000000"/>
              </w:rPr>
            </w:pPr>
          </w:p>
          <w:p w14:paraId="1897E029" w14:textId="77777777" w:rsidR="00003DFB" w:rsidRPr="00AA394B" w:rsidRDefault="00003DFB" w:rsidP="00003DFB">
            <w:pPr>
              <w:jc w:val="left"/>
              <w:rPr>
                <w:color w:val="000000"/>
                <w:lang w:val="en-US"/>
                <w:rPrChange w:id="1418" w:author="Huke, Juan (extern)" w:date="2024-05-22T19:26:00Z">
                  <w:rPr>
                    <w:color w:val="000000"/>
                  </w:rPr>
                </w:rPrChange>
              </w:rPr>
            </w:pPr>
            <w:r w:rsidRPr="00AA394B">
              <w:rPr>
                <w:color w:val="000000"/>
                <w:lang w:val="en-US"/>
                <w:rPrChange w:id="1419" w:author="Huke, Juan (extern)" w:date="2024-05-22T19:26:00Z">
                  <w:rPr>
                    <w:color w:val="000000"/>
                  </w:rPr>
                </w:rPrChange>
              </w:rPr>
              <w:t xml:space="preserve">if B603 != 'T' and XX_CONTRACT is not NULL </w:t>
            </w:r>
          </w:p>
          <w:p w14:paraId="157F4650" w14:textId="77777777" w:rsidR="00003DFB" w:rsidRPr="00412367" w:rsidRDefault="00003DFB" w:rsidP="00003DFB">
            <w:pPr>
              <w:jc w:val="left"/>
              <w:rPr>
                <w:color w:val="000000"/>
                <w:lang w:val="en-US"/>
                <w:rPrChange w:id="1420" w:author="Huke, Juan (extern)" w:date="2024-05-22T18:34:00Z">
                  <w:rPr>
                    <w:color w:val="000000"/>
                  </w:rPr>
                </w:rPrChange>
              </w:rPr>
            </w:pPr>
            <w:r w:rsidRPr="00412367">
              <w:rPr>
                <w:color w:val="000000"/>
                <w:lang w:val="en-US"/>
                <w:rPrChange w:id="1421" w:author="Huke, Juan (extern)" w:date="2024-05-22T18:34:00Z">
                  <w:rPr>
                    <w:color w:val="000000"/>
                  </w:rPr>
                </w:rPrChange>
              </w:rPr>
              <w:t>then (if XX_ABS_CQS_INITIAL_IND is not NULL</w:t>
            </w:r>
          </w:p>
          <w:p w14:paraId="4EB91BC9" w14:textId="77777777" w:rsidR="00003DFB" w:rsidRPr="00412367" w:rsidRDefault="00003DFB" w:rsidP="00003DFB">
            <w:pPr>
              <w:jc w:val="left"/>
              <w:rPr>
                <w:color w:val="000000"/>
                <w:lang w:val="en-US"/>
                <w:rPrChange w:id="1422" w:author="Huke, Juan (extern)" w:date="2024-05-22T18:34:00Z">
                  <w:rPr>
                    <w:color w:val="000000"/>
                  </w:rPr>
                </w:rPrChange>
              </w:rPr>
            </w:pPr>
            <w:r w:rsidRPr="00412367">
              <w:rPr>
                <w:color w:val="000000"/>
                <w:lang w:val="en-US"/>
                <w:rPrChange w:id="1423" w:author="Huke, Juan (extern)" w:date="2024-05-22T18:34:00Z">
                  <w:rPr>
                    <w:color w:val="000000"/>
                  </w:rPr>
                </w:rPrChange>
              </w:rPr>
              <w:t>and XX_ABS_CQS_INITIAL_IND != 0</w:t>
            </w:r>
          </w:p>
          <w:p w14:paraId="2E6BC28F" w14:textId="77777777" w:rsidR="00003DFB" w:rsidRPr="00412367" w:rsidRDefault="00003DFB" w:rsidP="00003DFB">
            <w:pPr>
              <w:jc w:val="left"/>
              <w:rPr>
                <w:color w:val="000000"/>
                <w:lang w:val="en-US"/>
                <w:rPrChange w:id="1424" w:author="Huke, Juan (extern)" w:date="2024-05-22T18:34:00Z">
                  <w:rPr>
                    <w:color w:val="000000"/>
                  </w:rPr>
                </w:rPrChange>
              </w:rPr>
            </w:pPr>
            <w:r w:rsidRPr="00412367">
              <w:rPr>
                <w:color w:val="000000"/>
                <w:lang w:val="en-US"/>
                <w:rPrChange w:id="1425" w:author="Huke, Juan (extern)" w:date="2024-05-22T18:34:00Z">
                  <w:rPr>
                    <w:color w:val="000000"/>
                  </w:rPr>
                </w:rPrChange>
              </w:rPr>
              <w:t>then 0</w:t>
            </w:r>
          </w:p>
          <w:p w14:paraId="7713B5B9" w14:textId="77777777" w:rsidR="00003DFB" w:rsidRPr="00412367" w:rsidRDefault="00003DFB" w:rsidP="00003DFB">
            <w:pPr>
              <w:jc w:val="left"/>
              <w:rPr>
                <w:color w:val="000000"/>
                <w:lang w:val="en-US"/>
                <w:rPrChange w:id="1426" w:author="Huke, Juan (extern)" w:date="2024-05-22T18:34:00Z">
                  <w:rPr>
                    <w:color w:val="000000"/>
                  </w:rPr>
                </w:rPrChange>
              </w:rPr>
            </w:pPr>
            <w:r w:rsidRPr="00412367">
              <w:rPr>
                <w:color w:val="000000"/>
                <w:lang w:val="en-US"/>
                <w:rPrChange w:id="1427" w:author="Huke, Juan (extern)" w:date="2024-05-22T18:34:00Z">
                  <w:rPr>
                    <w:color w:val="000000"/>
                  </w:rPr>
                </w:rPrChange>
              </w:rPr>
              <w:t>else NULL)</w:t>
            </w:r>
          </w:p>
          <w:p w14:paraId="4A2F68E0" w14:textId="77777777" w:rsidR="00003DFB" w:rsidRPr="00412367" w:rsidRDefault="00003DFB" w:rsidP="00003DFB">
            <w:pPr>
              <w:jc w:val="left"/>
              <w:rPr>
                <w:color w:val="000000"/>
                <w:lang w:val="en-US"/>
                <w:rPrChange w:id="1428" w:author="Huke, Juan (extern)" w:date="2024-05-22T18:34:00Z">
                  <w:rPr>
                    <w:color w:val="000000"/>
                  </w:rPr>
                </w:rPrChange>
              </w:rPr>
            </w:pPr>
            <w:r w:rsidRPr="00412367">
              <w:rPr>
                <w:color w:val="000000"/>
                <w:lang w:val="en-US"/>
                <w:rPrChange w:id="1429"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17D73E28" w14:textId="77777777" w:rsidR="00003DFB" w:rsidRDefault="00003DFB" w:rsidP="00003DFB">
            <w:pPr>
              <w:jc w:val="left"/>
              <w:rPr>
                <w:color w:val="000000"/>
              </w:rPr>
            </w:pPr>
            <w:r>
              <w:rPr>
                <w:color w:val="000000"/>
              </w:rPr>
              <w:t>Kennzeichen kurzfristiges/langfristiges Rating bei Auflegung einer Verbriefungstransaktion</w:t>
            </w:r>
          </w:p>
          <w:p w14:paraId="377843C6" w14:textId="77777777" w:rsidR="00003DFB" w:rsidRDefault="00003DFB" w:rsidP="00003DFB">
            <w:pPr>
              <w:jc w:val="left"/>
              <w:rPr>
                <w:color w:val="000000"/>
              </w:rPr>
            </w:pPr>
          </w:p>
          <w:p w14:paraId="1BCCC219" w14:textId="77777777" w:rsidR="00003DFB" w:rsidRDefault="00003DFB" w:rsidP="00003DFB">
            <w:pPr>
              <w:jc w:val="left"/>
              <w:rPr>
                <w:color w:val="000000"/>
              </w:rPr>
            </w:pPr>
            <w:r>
              <w:rPr>
                <w:color w:val="000000"/>
              </w:rPr>
              <w:t>XX_ABS_CQS_INITIAL_IND=Initiale Bonitätsstufe (CQS, credit quality Step, gemäß Solvv) der Tranche, Stufe (01-12)</w:t>
            </w:r>
          </w:p>
        </w:tc>
      </w:tr>
      <w:tr w:rsidR="00003DFB" w:rsidRPr="00003DFB" w14:paraId="2E570F65" w14:textId="77777777" w:rsidTr="00003DFB">
        <w:trPr>
          <w:trHeight w:val="449"/>
        </w:trPr>
        <w:tc>
          <w:tcPr>
            <w:tcW w:w="550" w:type="dxa"/>
            <w:tcBorders>
              <w:top w:val="nil"/>
              <w:bottom w:val="nil"/>
            </w:tcBorders>
            <w:shd w:val="clear" w:color="auto" w:fill="FFFFFF"/>
          </w:tcPr>
          <w:p w14:paraId="1EBB137A" w14:textId="77777777" w:rsidR="00003DFB" w:rsidRDefault="00003DFB" w:rsidP="00003DFB">
            <w:pPr>
              <w:jc w:val="left"/>
              <w:rPr>
                <w:color w:val="000000"/>
              </w:rPr>
            </w:pPr>
          </w:p>
        </w:tc>
        <w:tc>
          <w:tcPr>
            <w:tcW w:w="1646" w:type="dxa"/>
            <w:tcBorders>
              <w:top w:val="nil"/>
              <w:bottom w:val="nil"/>
            </w:tcBorders>
            <w:shd w:val="clear" w:color="auto" w:fill="FFFFFF"/>
          </w:tcPr>
          <w:p w14:paraId="09E6EB44" w14:textId="77777777" w:rsidR="00003DFB" w:rsidRDefault="00003DFB" w:rsidP="00003DFB">
            <w:pPr>
              <w:jc w:val="left"/>
              <w:rPr>
                <w:color w:val="000000"/>
              </w:rPr>
            </w:pPr>
          </w:p>
        </w:tc>
        <w:tc>
          <w:tcPr>
            <w:tcW w:w="1647" w:type="dxa"/>
            <w:tcBorders>
              <w:top w:val="nil"/>
              <w:bottom w:val="nil"/>
            </w:tcBorders>
            <w:shd w:val="clear" w:color="auto" w:fill="FFFFFF"/>
          </w:tcPr>
          <w:p w14:paraId="7ADC4F2A" w14:textId="77777777" w:rsidR="00003DFB" w:rsidRDefault="00003DFB" w:rsidP="00003DFB">
            <w:pPr>
              <w:jc w:val="left"/>
              <w:rPr>
                <w:color w:val="000000"/>
              </w:rPr>
            </w:pPr>
          </w:p>
        </w:tc>
        <w:tc>
          <w:tcPr>
            <w:tcW w:w="1647" w:type="dxa"/>
            <w:shd w:val="clear" w:color="auto" w:fill="FFFFFF"/>
          </w:tcPr>
          <w:p w14:paraId="70D5F8B0" w14:textId="77777777" w:rsidR="00003DFB" w:rsidRDefault="00003DFB" w:rsidP="00003DFB">
            <w:pPr>
              <w:jc w:val="left"/>
              <w:rPr>
                <w:color w:val="000000"/>
              </w:rPr>
            </w:pPr>
            <w:r>
              <w:rPr>
                <w:color w:val="000000"/>
              </w:rPr>
              <w:t>XX_C_ABS_TRANCHE</w:t>
            </w:r>
          </w:p>
        </w:tc>
        <w:tc>
          <w:tcPr>
            <w:tcW w:w="1647" w:type="dxa"/>
            <w:shd w:val="clear" w:color="auto" w:fill="FFFFFF"/>
          </w:tcPr>
          <w:p w14:paraId="5BB270A5" w14:textId="77777777" w:rsidR="00003DFB" w:rsidRDefault="00003DFB" w:rsidP="00003DFB">
            <w:pPr>
              <w:jc w:val="left"/>
              <w:rPr>
                <w:color w:val="000000"/>
              </w:rPr>
            </w:pPr>
            <w:r>
              <w:rPr>
                <w:color w:val="000000"/>
              </w:rPr>
              <w:t>XX_ABS_CQS_INITIAL_IND</w:t>
            </w:r>
          </w:p>
        </w:tc>
        <w:tc>
          <w:tcPr>
            <w:tcW w:w="1647" w:type="dxa"/>
            <w:shd w:val="clear" w:color="auto" w:fill="FFFFFF"/>
          </w:tcPr>
          <w:p w14:paraId="67985BC1"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5B04F7F1" w14:textId="77777777" w:rsidR="00003DFB" w:rsidRDefault="00003DFB" w:rsidP="00003DFB">
            <w:pPr>
              <w:jc w:val="left"/>
              <w:rPr>
                <w:color w:val="000000"/>
              </w:rPr>
            </w:pPr>
          </w:p>
        </w:tc>
        <w:tc>
          <w:tcPr>
            <w:tcW w:w="2906" w:type="dxa"/>
            <w:tcBorders>
              <w:top w:val="nil"/>
              <w:bottom w:val="nil"/>
            </w:tcBorders>
            <w:shd w:val="clear" w:color="auto" w:fill="FFFFFF"/>
          </w:tcPr>
          <w:p w14:paraId="68A8C9EA" w14:textId="77777777" w:rsidR="00003DFB" w:rsidRDefault="00003DFB" w:rsidP="00003DFB">
            <w:pPr>
              <w:jc w:val="left"/>
              <w:rPr>
                <w:color w:val="000000"/>
              </w:rPr>
            </w:pPr>
          </w:p>
        </w:tc>
      </w:tr>
      <w:tr w:rsidR="00003DFB" w:rsidRPr="00003DFB" w14:paraId="368BA80F" w14:textId="77777777" w:rsidTr="00003DFB">
        <w:trPr>
          <w:trHeight w:val="449"/>
        </w:trPr>
        <w:tc>
          <w:tcPr>
            <w:tcW w:w="550" w:type="dxa"/>
            <w:tcBorders>
              <w:top w:val="nil"/>
              <w:bottom w:val="single" w:sz="4" w:space="0" w:color="auto"/>
            </w:tcBorders>
            <w:shd w:val="clear" w:color="auto" w:fill="FFFFFF"/>
          </w:tcPr>
          <w:p w14:paraId="5CF6530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0DD373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19C5833"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5F09C48" w14:textId="77777777" w:rsidR="00003DFB" w:rsidRPr="00412367" w:rsidRDefault="00003DFB" w:rsidP="00003DFB">
            <w:pPr>
              <w:jc w:val="left"/>
              <w:rPr>
                <w:color w:val="000000"/>
                <w:lang w:val="en-US"/>
                <w:rPrChange w:id="1430" w:author="Huke, Juan (extern)" w:date="2024-05-22T18:34:00Z">
                  <w:rPr>
                    <w:color w:val="000000"/>
                  </w:rPr>
                </w:rPrChange>
              </w:rPr>
            </w:pPr>
            <w:r w:rsidRPr="00412367">
              <w:rPr>
                <w:color w:val="000000"/>
                <w:lang w:val="en-US"/>
                <w:rPrChange w:id="1431"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4AA84475"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34570F3A"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0AEFEBE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13AC45B" w14:textId="77777777" w:rsidR="00003DFB" w:rsidRDefault="00003DFB" w:rsidP="00003DFB">
            <w:pPr>
              <w:jc w:val="left"/>
              <w:rPr>
                <w:color w:val="000000"/>
              </w:rPr>
            </w:pPr>
          </w:p>
        </w:tc>
      </w:tr>
      <w:tr w:rsidR="00003DFB" w:rsidRPr="00003DFB" w14:paraId="4DD32B1A" w14:textId="77777777" w:rsidTr="00003DFB">
        <w:trPr>
          <w:trHeight w:val="449"/>
        </w:trPr>
        <w:tc>
          <w:tcPr>
            <w:tcW w:w="550" w:type="dxa"/>
            <w:tcBorders>
              <w:top w:val="single" w:sz="4" w:space="0" w:color="auto"/>
              <w:bottom w:val="single" w:sz="4" w:space="0" w:color="auto"/>
            </w:tcBorders>
            <w:shd w:val="clear" w:color="auto" w:fill="FFFFFF"/>
          </w:tcPr>
          <w:p w14:paraId="26BB087D" w14:textId="77777777" w:rsidR="00003DFB" w:rsidRPr="00003DFB" w:rsidRDefault="00003DFB" w:rsidP="00003DFB">
            <w:pPr>
              <w:jc w:val="left"/>
              <w:rPr>
                <w:color w:val="000000"/>
              </w:rPr>
            </w:pPr>
            <w:r w:rsidRPr="00003DFB">
              <w:rPr>
                <w:color w:val="000000"/>
              </w:rPr>
              <w:t>89</w:t>
            </w:r>
          </w:p>
        </w:tc>
        <w:tc>
          <w:tcPr>
            <w:tcW w:w="1646" w:type="dxa"/>
            <w:tcBorders>
              <w:top w:val="single" w:sz="4" w:space="0" w:color="auto"/>
              <w:bottom w:val="single" w:sz="4" w:space="0" w:color="auto"/>
            </w:tcBorders>
            <w:shd w:val="clear" w:color="auto" w:fill="FFFFFF"/>
          </w:tcPr>
          <w:p w14:paraId="7041705C" w14:textId="77777777" w:rsidR="00003DFB" w:rsidRPr="00003DFB" w:rsidRDefault="00003DFB" w:rsidP="00003DFB">
            <w:pPr>
              <w:jc w:val="left"/>
              <w:rPr>
                <w:color w:val="000000"/>
              </w:rPr>
            </w:pPr>
            <w:r w:rsidRPr="00003DFB">
              <w:rPr>
                <w:color w:val="000000"/>
              </w:rPr>
              <w:t>C154</w:t>
            </w:r>
          </w:p>
        </w:tc>
        <w:tc>
          <w:tcPr>
            <w:tcW w:w="1647" w:type="dxa"/>
            <w:tcBorders>
              <w:top w:val="single" w:sz="4" w:space="0" w:color="auto"/>
              <w:bottom w:val="single" w:sz="4" w:space="0" w:color="auto"/>
            </w:tcBorders>
            <w:shd w:val="clear" w:color="auto" w:fill="FFFFFF"/>
          </w:tcPr>
          <w:p w14:paraId="1980682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E28FF14" w14:textId="77777777" w:rsidR="00003DFB" w:rsidRPr="00003DFB" w:rsidRDefault="00003DFB" w:rsidP="00003DFB">
            <w:pPr>
              <w:jc w:val="left"/>
              <w:rPr>
                <w:color w:val="000000"/>
              </w:rPr>
            </w:pPr>
          </w:p>
        </w:tc>
        <w:tc>
          <w:tcPr>
            <w:tcW w:w="1647" w:type="dxa"/>
            <w:shd w:val="clear" w:color="auto" w:fill="FFFFFF"/>
          </w:tcPr>
          <w:p w14:paraId="35CE8AB7" w14:textId="77777777" w:rsidR="00003DFB" w:rsidRPr="00003DFB" w:rsidRDefault="00003DFB" w:rsidP="00003DFB">
            <w:pPr>
              <w:jc w:val="left"/>
              <w:rPr>
                <w:color w:val="000000"/>
              </w:rPr>
            </w:pPr>
          </w:p>
        </w:tc>
        <w:tc>
          <w:tcPr>
            <w:tcW w:w="1647" w:type="dxa"/>
            <w:shd w:val="clear" w:color="auto" w:fill="FFFFFF"/>
          </w:tcPr>
          <w:p w14:paraId="4FAC706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561557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219AB73" w14:textId="77777777" w:rsidR="00003DFB" w:rsidRPr="00003DFB" w:rsidRDefault="00003DFB" w:rsidP="00003DFB">
            <w:pPr>
              <w:jc w:val="left"/>
              <w:rPr>
                <w:color w:val="000000"/>
              </w:rPr>
            </w:pPr>
          </w:p>
        </w:tc>
      </w:tr>
      <w:tr w:rsidR="00003DFB" w:rsidRPr="00003DFB" w14:paraId="1D2D0324" w14:textId="77777777" w:rsidTr="00003DFB">
        <w:trPr>
          <w:trHeight w:val="449"/>
        </w:trPr>
        <w:tc>
          <w:tcPr>
            <w:tcW w:w="550" w:type="dxa"/>
            <w:tcBorders>
              <w:top w:val="single" w:sz="4" w:space="0" w:color="auto"/>
              <w:bottom w:val="nil"/>
            </w:tcBorders>
            <w:shd w:val="clear" w:color="auto" w:fill="FFFFFF"/>
          </w:tcPr>
          <w:p w14:paraId="3929537F" w14:textId="77777777" w:rsidR="00003DFB" w:rsidRPr="00003DFB" w:rsidRDefault="00003DFB" w:rsidP="00003DFB">
            <w:pPr>
              <w:jc w:val="left"/>
              <w:rPr>
                <w:color w:val="000000"/>
              </w:rPr>
            </w:pPr>
            <w:r>
              <w:rPr>
                <w:color w:val="000000"/>
              </w:rPr>
              <w:t>90</w:t>
            </w:r>
          </w:p>
        </w:tc>
        <w:tc>
          <w:tcPr>
            <w:tcW w:w="1646" w:type="dxa"/>
            <w:tcBorders>
              <w:top w:val="single" w:sz="4" w:space="0" w:color="auto"/>
              <w:bottom w:val="nil"/>
            </w:tcBorders>
            <w:shd w:val="clear" w:color="auto" w:fill="FFFFFF"/>
          </w:tcPr>
          <w:p w14:paraId="0174FAD2" w14:textId="77777777" w:rsidR="00003DFB" w:rsidRPr="00003DFB" w:rsidRDefault="00003DFB" w:rsidP="00003DFB">
            <w:pPr>
              <w:jc w:val="left"/>
              <w:rPr>
                <w:color w:val="000000"/>
              </w:rPr>
            </w:pPr>
            <w:r>
              <w:rPr>
                <w:color w:val="000000"/>
              </w:rPr>
              <w:t>C213</w:t>
            </w:r>
          </w:p>
        </w:tc>
        <w:tc>
          <w:tcPr>
            <w:tcW w:w="1647" w:type="dxa"/>
            <w:tcBorders>
              <w:top w:val="single" w:sz="4" w:space="0" w:color="auto"/>
              <w:bottom w:val="nil"/>
            </w:tcBorders>
            <w:shd w:val="clear" w:color="auto" w:fill="FFFFFF"/>
          </w:tcPr>
          <w:p w14:paraId="7FC6E8EE" w14:textId="77777777" w:rsidR="00003DFB" w:rsidRPr="00003DFB" w:rsidRDefault="00003DFB" w:rsidP="00003DFB">
            <w:pPr>
              <w:jc w:val="left"/>
              <w:rPr>
                <w:color w:val="000000"/>
              </w:rPr>
            </w:pPr>
            <w:r>
              <w:rPr>
                <w:color w:val="000000"/>
              </w:rPr>
              <w:t>double</w:t>
            </w:r>
          </w:p>
        </w:tc>
        <w:tc>
          <w:tcPr>
            <w:tcW w:w="1647" w:type="dxa"/>
            <w:shd w:val="clear" w:color="auto" w:fill="FFFFFF"/>
          </w:tcPr>
          <w:p w14:paraId="0CE2FDD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B308DB2" w14:textId="77777777" w:rsidR="00003DFB" w:rsidRPr="00003DFB" w:rsidRDefault="00003DFB" w:rsidP="00003DFB">
            <w:pPr>
              <w:jc w:val="left"/>
              <w:rPr>
                <w:color w:val="000000"/>
              </w:rPr>
            </w:pPr>
            <w:r>
              <w:rPr>
                <w:color w:val="000000"/>
              </w:rPr>
              <w:t>POSITION_ID</w:t>
            </w:r>
          </w:p>
        </w:tc>
        <w:tc>
          <w:tcPr>
            <w:tcW w:w="1647" w:type="dxa"/>
            <w:shd w:val="clear" w:color="auto" w:fill="FFFFFF"/>
          </w:tcPr>
          <w:p w14:paraId="10B8E425" w14:textId="77777777" w:rsidR="00003DFB" w:rsidRPr="00003DFB" w:rsidRDefault="00003DFB" w:rsidP="00003DFB">
            <w:pPr>
              <w:jc w:val="left"/>
              <w:rPr>
                <w:color w:val="000000"/>
              </w:rPr>
            </w:pPr>
            <w:r>
              <w:rPr>
                <w:color w:val="000000"/>
              </w:rPr>
              <w:t>VARCHAR(100)</w:t>
            </w:r>
          </w:p>
        </w:tc>
        <w:tc>
          <w:tcPr>
            <w:tcW w:w="2906" w:type="dxa"/>
            <w:tcBorders>
              <w:top w:val="single" w:sz="4" w:space="0" w:color="auto"/>
              <w:bottom w:val="nil"/>
            </w:tcBorders>
            <w:shd w:val="clear" w:color="auto" w:fill="FFFFFF"/>
          </w:tcPr>
          <w:p w14:paraId="20152A4C" w14:textId="77777777" w:rsidR="00003DFB" w:rsidRDefault="00003DFB" w:rsidP="00003DFB">
            <w:pPr>
              <w:jc w:val="left"/>
              <w:rPr>
                <w:color w:val="000000"/>
              </w:rPr>
            </w:pPr>
            <w:r>
              <w:rPr>
                <w:color w:val="000000"/>
              </w:rPr>
              <w:t>Bewirtschaftung Cluster HGB</w:t>
            </w:r>
          </w:p>
          <w:p w14:paraId="67046AB1" w14:textId="77777777" w:rsidR="00003DFB" w:rsidRDefault="00003DFB" w:rsidP="00003DFB">
            <w:pPr>
              <w:jc w:val="left"/>
              <w:rPr>
                <w:color w:val="000000"/>
              </w:rPr>
            </w:pPr>
          </w:p>
          <w:p w14:paraId="2F7DF446" w14:textId="77777777" w:rsidR="00003DFB" w:rsidRDefault="00003DFB" w:rsidP="00003DFB">
            <w:pPr>
              <w:jc w:val="left"/>
              <w:rPr>
                <w:color w:val="000000"/>
              </w:rPr>
            </w:pPr>
            <w:r>
              <w:rPr>
                <w:color w:val="000000"/>
              </w:rPr>
              <w:t>Die Transformationsvorschriften für die Befüllung des Zielfeldes sind in Kapitel 5.10.1 beschrieben.</w:t>
            </w:r>
          </w:p>
          <w:p w14:paraId="0E10F175" w14:textId="77777777" w:rsidR="00003DFB" w:rsidRDefault="00003DFB" w:rsidP="00003DFB">
            <w:pPr>
              <w:jc w:val="left"/>
              <w:rPr>
                <w:color w:val="000000"/>
              </w:rPr>
            </w:pPr>
          </w:p>
          <w:p w14:paraId="3B0BC8AE" w14:textId="77777777" w:rsidR="00003DFB" w:rsidRDefault="00003DFB" w:rsidP="00003DFB">
            <w:pPr>
              <w:jc w:val="left"/>
              <w:rPr>
                <w:color w:val="000000"/>
              </w:rPr>
            </w:pPr>
            <w:r>
              <w:rPr>
                <w:color w:val="000000"/>
              </w:rPr>
              <w:t>Bewirtschaftung Cluster IFRS</w:t>
            </w:r>
          </w:p>
          <w:p w14:paraId="4E1E975F" w14:textId="77777777" w:rsidR="00003DFB" w:rsidRDefault="00003DFB" w:rsidP="00003DFB">
            <w:pPr>
              <w:jc w:val="left"/>
              <w:rPr>
                <w:color w:val="000000"/>
              </w:rPr>
            </w:pPr>
          </w:p>
          <w:p w14:paraId="06A20164" w14:textId="77777777" w:rsidR="00003DFB" w:rsidRPr="00003DFB" w:rsidRDefault="00003DFB" w:rsidP="00003DFB">
            <w:pPr>
              <w:jc w:val="left"/>
              <w:rPr>
                <w:color w:val="000000"/>
              </w:rPr>
            </w:pPr>
            <w:r>
              <w:rPr>
                <w:color w:val="000000"/>
              </w:rPr>
              <w:t>Die Transformationsvorschriften für die Befüllung des Zielfeldes sind in Kapitel 5.10.2 beschrieben.</w:t>
            </w:r>
          </w:p>
        </w:tc>
        <w:tc>
          <w:tcPr>
            <w:tcW w:w="2906" w:type="dxa"/>
            <w:tcBorders>
              <w:top w:val="single" w:sz="4" w:space="0" w:color="auto"/>
              <w:bottom w:val="nil"/>
            </w:tcBorders>
            <w:shd w:val="clear" w:color="auto" w:fill="FFFFFF"/>
          </w:tcPr>
          <w:p w14:paraId="101BFFB2" w14:textId="77777777" w:rsidR="00003DFB" w:rsidRPr="00003DFB" w:rsidRDefault="00003DFB" w:rsidP="00003DFB">
            <w:pPr>
              <w:jc w:val="left"/>
              <w:rPr>
                <w:color w:val="000000"/>
              </w:rPr>
            </w:pPr>
            <w:r>
              <w:rPr>
                <w:color w:val="000000"/>
              </w:rPr>
              <w:t>C213 = Nominalwert</w:t>
            </w:r>
          </w:p>
        </w:tc>
      </w:tr>
      <w:tr w:rsidR="00003DFB" w:rsidRPr="00003DFB" w14:paraId="28823D55" w14:textId="77777777" w:rsidTr="00003DFB">
        <w:trPr>
          <w:trHeight w:val="449"/>
        </w:trPr>
        <w:tc>
          <w:tcPr>
            <w:tcW w:w="550" w:type="dxa"/>
            <w:tcBorders>
              <w:top w:val="nil"/>
              <w:bottom w:val="nil"/>
            </w:tcBorders>
            <w:shd w:val="clear" w:color="auto" w:fill="FFFFFF"/>
          </w:tcPr>
          <w:p w14:paraId="62DE4DC0" w14:textId="77777777" w:rsidR="00003DFB" w:rsidRDefault="00003DFB" w:rsidP="00003DFB">
            <w:pPr>
              <w:jc w:val="left"/>
              <w:rPr>
                <w:color w:val="000000"/>
              </w:rPr>
            </w:pPr>
          </w:p>
        </w:tc>
        <w:tc>
          <w:tcPr>
            <w:tcW w:w="1646" w:type="dxa"/>
            <w:tcBorders>
              <w:top w:val="nil"/>
              <w:bottom w:val="nil"/>
            </w:tcBorders>
            <w:shd w:val="clear" w:color="auto" w:fill="FFFFFF"/>
          </w:tcPr>
          <w:p w14:paraId="05599825" w14:textId="77777777" w:rsidR="00003DFB" w:rsidRDefault="00003DFB" w:rsidP="00003DFB">
            <w:pPr>
              <w:jc w:val="left"/>
              <w:rPr>
                <w:color w:val="000000"/>
              </w:rPr>
            </w:pPr>
          </w:p>
        </w:tc>
        <w:tc>
          <w:tcPr>
            <w:tcW w:w="1647" w:type="dxa"/>
            <w:tcBorders>
              <w:top w:val="nil"/>
              <w:bottom w:val="nil"/>
            </w:tcBorders>
            <w:shd w:val="clear" w:color="auto" w:fill="FFFFFF"/>
          </w:tcPr>
          <w:p w14:paraId="592E6B4D" w14:textId="77777777" w:rsidR="00003DFB" w:rsidRDefault="00003DFB" w:rsidP="00003DFB">
            <w:pPr>
              <w:jc w:val="left"/>
              <w:rPr>
                <w:color w:val="000000"/>
              </w:rPr>
            </w:pPr>
          </w:p>
        </w:tc>
        <w:tc>
          <w:tcPr>
            <w:tcW w:w="1647" w:type="dxa"/>
            <w:shd w:val="clear" w:color="auto" w:fill="FFFFFF"/>
          </w:tcPr>
          <w:p w14:paraId="64D75B16" w14:textId="77777777" w:rsidR="00003DFB" w:rsidRPr="00412367" w:rsidRDefault="00003DFB" w:rsidP="00003DFB">
            <w:pPr>
              <w:jc w:val="left"/>
              <w:rPr>
                <w:color w:val="000000"/>
                <w:lang w:val="en-US"/>
                <w:rPrChange w:id="1432" w:author="Huke, Juan (extern)" w:date="2024-05-22T18:34:00Z">
                  <w:rPr>
                    <w:color w:val="000000"/>
                  </w:rPr>
                </w:rPrChange>
              </w:rPr>
            </w:pPr>
            <w:r w:rsidRPr="00412367">
              <w:rPr>
                <w:color w:val="000000"/>
                <w:lang w:val="en-US"/>
                <w:rPrChange w:id="1433" w:author="Huke, Juan (extern)" w:date="2024-05-22T18:34:00Z">
                  <w:rPr>
                    <w:color w:val="000000"/>
                  </w:rPr>
                </w:rPrChange>
              </w:rPr>
              <w:t>XX_C_CONTR_ACC_VALUE_AGG</w:t>
            </w:r>
          </w:p>
        </w:tc>
        <w:tc>
          <w:tcPr>
            <w:tcW w:w="1647" w:type="dxa"/>
            <w:shd w:val="clear" w:color="auto" w:fill="FFFFFF"/>
          </w:tcPr>
          <w:p w14:paraId="34CE4D55" w14:textId="77777777" w:rsidR="00003DFB" w:rsidRPr="00412367" w:rsidRDefault="00003DFB" w:rsidP="00003DFB">
            <w:pPr>
              <w:jc w:val="left"/>
              <w:rPr>
                <w:color w:val="000000"/>
                <w:lang w:val="en-US"/>
                <w:rPrChange w:id="1434" w:author="Huke, Juan (extern)" w:date="2024-05-22T18:34:00Z">
                  <w:rPr>
                    <w:color w:val="000000"/>
                  </w:rPr>
                </w:rPrChange>
              </w:rPr>
            </w:pPr>
            <w:r w:rsidRPr="00412367">
              <w:rPr>
                <w:color w:val="000000"/>
                <w:lang w:val="en-US"/>
                <w:rPrChange w:id="1435" w:author="Huke, Juan (extern)" w:date="2024-05-22T18:34:00Z">
                  <w:rPr>
                    <w:color w:val="000000"/>
                  </w:rPr>
                </w:rPrChange>
              </w:rPr>
              <w:t>XX_BOOK_VALUE_A_HGB_CLA</w:t>
            </w:r>
          </w:p>
        </w:tc>
        <w:tc>
          <w:tcPr>
            <w:tcW w:w="1647" w:type="dxa"/>
            <w:shd w:val="clear" w:color="auto" w:fill="FFFFFF"/>
          </w:tcPr>
          <w:p w14:paraId="697996C2"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8998B5B" w14:textId="77777777" w:rsidR="00003DFB" w:rsidRDefault="00003DFB" w:rsidP="00003DFB">
            <w:pPr>
              <w:jc w:val="left"/>
              <w:rPr>
                <w:color w:val="000000"/>
              </w:rPr>
            </w:pPr>
          </w:p>
        </w:tc>
        <w:tc>
          <w:tcPr>
            <w:tcW w:w="2906" w:type="dxa"/>
            <w:tcBorders>
              <w:top w:val="nil"/>
              <w:bottom w:val="nil"/>
            </w:tcBorders>
            <w:shd w:val="clear" w:color="auto" w:fill="FFFFFF"/>
          </w:tcPr>
          <w:p w14:paraId="35841E11" w14:textId="77777777" w:rsidR="00003DFB" w:rsidRDefault="00003DFB" w:rsidP="00003DFB">
            <w:pPr>
              <w:jc w:val="left"/>
              <w:rPr>
                <w:color w:val="000000"/>
              </w:rPr>
            </w:pPr>
          </w:p>
        </w:tc>
      </w:tr>
      <w:tr w:rsidR="00003DFB" w:rsidRPr="00003DFB" w14:paraId="1061A599" w14:textId="77777777" w:rsidTr="00003DFB">
        <w:trPr>
          <w:trHeight w:val="449"/>
        </w:trPr>
        <w:tc>
          <w:tcPr>
            <w:tcW w:w="550" w:type="dxa"/>
            <w:tcBorders>
              <w:top w:val="nil"/>
              <w:bottom w:val="nil"/>
            </w:tcBorders>
            <w:shd w:val="clear" w:color="auto" w:fill="FFFFFF"/>
          </w:tcPr>
          <w:p w14:paraId="2777A07A" w14:textId="77777777" w:rsidR="00003DFB" w:rsidRDefault="00003DFB" w:rsidP="00003DFB">
            <w:pPr>
              <w:jc w:val="left"/>
              <w:rPr>
                <w:color w:val="000000"/>
              </w:rPr>
            </w:pPr>
          </w:p>
        </w:tc>
        <w:tc>
          <w:tcPr>
            <w:tcW w:w="1646" w:type="dxa"/>
            <w:tcBorders>
              <w:top w:val="nil"/>
              <w:bottom w:val="nil"/>
            </w:tcBorders>
            <w:shd w:val="clear" w:color="auto" w:fill="FFFFFF"/>
          </w:tcPr>
          <w:p w14:paraId="33541D72" w14:textId="77777777" w:rsidR="00003DFB" w:rsidRDefault="00003DFB" w:rsidP="00003DFB">
            <w:pPr>
              <w:jc w:val="left"/>
              <w:rPr>
                <w:color w:val="000000"/>
              </w:rPr>
            </w:pPr>
          </w:p>
        </w:tc>
        <w:tc>
          <w:tcPr>
            <w:tcW w:w="1647" w:type="dxa"/>
            <w:tcBorders>
              <w:top w:val="nil"/>
              <w:bottom w:val="nil"/>
            </w:tcBorders>
            <w:shd w:val="clear" w:color="auto" w:fill="FFFFFF"/>
          </w:tcPr>
          <w:p w14:paraId="3CFA6FF0" w14:textId="77777777" w:rsidR="00003DFB" w:rsidRDefault="00003DFB" w:rsidP="00003DFB">
            <w:pPr>
              <w:jc w:val="left"/>
              <w:rPr>
                <w:color w:val="000000"/>
              </w:rPr>
            </w:pPr>
          </w:p>
        </w:tc>
        <w:tc>
          <w:tcPr>
            <w:tcW w:w="1647" w:type="dxa"/>
            <w:shd w:val="clear" w:color="auto" w:fill="FFFFFF"/>
          </w:tcPr>
          <w:p w14:paraId="6EA515A3" w14:textId="77777777" w:rsidR="00003DFB" w:rsidRPr="00412367" w:rsidRDefault="00003DFB" w:rsidP="00003DFB">
            <w:pPr>
              <w:jc w:val="left"/>
              <w:rPr>
                <w:color w:val="000000"/>
                <w:lang w:val="en-US"/>
                <w:rPrChange w:id="1436" w:author="Huke, Juan (extern)" w:date="2024-05-22T18:34:00Z">
                  <w:rPr>
                    <w:color w:val="000000"/>
                  </w:rPr>
                </w:rPrChange>
              </w:rPr>
            </w:pPr>
            <w:r w:rsidRPr="00412367">
              <w:rPr>
                <w:color w:val="000000"/>
                <w:lang w:val="en-US"/>
                <w:rPrChange w:id="1437" w:author="Huke, Juan (extern)" w:date="2024-05-22T18:34:00Z">
                  <w:rPr>
                    <w:color w:val="000000"/>
                  </w:rPr>
                </w:rPrChange>
              </w:rPr>
              <w:t>XX_C_CONTR_ACC_VALUE_</w:t>
            </w:r>
            <w:r w:rsidRPr="00412367">
              <w:rPr>
                <w:color w:val="000000"/>
                <w:lang w:val="en-US"/>
                <w:rPrChange w:id="1438" w:author="Huke, Juan (extern)" w:date="2024-05-22T18:34:00Z">
                  <w:rPr>
                    <w:color w:val="000000"/>
                  </w:rPr>
                </w:rPrChange>
              </w:rPr>
              <w:lastRenderedPageBreak/>
              <w:t>AGG</w:t>
            </w:r>
          </w:p>
        </w:tc>
        <w:tc>
          <w:tcPr>
            <w:tcW w:w="1647" w:type="dxa"/>
            <w:shd w:val="clear" w:color="auto" w:fill="FFFFFF"/>
          </w:tcPr>
          <w:p w14:paraId="4E3C0B0B" w14:textId="77777777" w:rsidR="00003DFB" w:rsidRPr="00412367" w:rsidRDefault="00003DFB" w:rsidP="00003DFB">
            <w:pPr>
              <w:jc w:val="left"/>
              <w:rPr>
                <w:color w:val="000000"/>
                <w:lang w:val="en-US"/>
                <w:rPrChange w:id="1439" w:author="Huke, Juan (extern)" w:date="2024-05-22T18:34:00Z">
                  <w:rPr>
                    <w:color w:val="000000"/>
                  </w:rPr>
                </w:rPrChange>
              </w:rPr>
            </w:pPr>
            <w:r w:rsidRPr="00412367">
              <w:rPr>
                <w:color w:val="000000"/>
                <w:lang w:val="en-US"/>
                <w:rPrChange w:id="1440" w:author="Huke, Juan (extern)" w:date="2024-05-22T18:34:00Z">
                  <w:rPr>
                    <w:color w:val="000000"/>
                  </w:rPr>
                </w:rPrChange>
              </w:rPr>
              <w:lastRenderedPageBreak/>
              <w:t>XX_BOOK_VALUE_A_IFRS_</w:t>
            </w:r>
            <w:r w:rsidRPr="00412367">
              <w:rPr>
                <w:color w:val="000000"/>
                <w:lang w:val="en-US"/>
                <w:rPrChange w:id="1441" w:author="Huke, Juan (extern)" w:date="2024-05-22T18:34:00Z">
                  <w:rPr>
                    <w:color w:val="000000"/>
                  </w:rPr>
                </w:rPrChange>
              </w:rPr>
              <w:lastRenderedPageBreak/>
              <w:t>CLA</w:t>
            </w:r>
          </w:p>
        </w:tc>
        <w:tc>
          <w:tcPr>
            <w:tcW w:w="1647" w:type="dxa"/>
            <w:shd w:val="clear" w:color="auto" w:fill="FFFFFF"/>
          </w:tcPr>
          <w:p w14:paraId="70809683" w14:textId="77777777" w:rsidR="00003DFB" w:rsidRDefault="00003DFB" w:rsidP="00003DFB">
            <w:pPr>
              <w:jc w:val="left"/>
              <w:rPr>
                <w:color w:val="000000"/>
              </w:rPr>
            </w:pPr>
            <w:r>
              <w:rPr>
                <w:color w:val="000000"/>
              </w:rPr>
              <w:lastRenderedPageBreak/>
              <w:t>NUMBER(18,3)</w:t>
            </w:r>
          </w:p>
        </w:tc>
        <w:tc>
          <w:tcPr>
            <w:tcW w:w="2906" w:type="dxa"/>
            <w:tcBorders>
              <w:top w:val="nil"/>
              <w:bottom w:val="nil"/>
            </w:tcBorders>
            <w:shd w:val="clear" w:color="auto" w:fill="FFFFFF"/>
          </w:tcPr>
          <w:p w14:paraId="101B008D" w14:textId="77777777" w:rsidR="00003DFB" w:rsidRDefault="00003DFB" w:rsidP="00003DFB">
            <w:pPr>
              <w:jc w:val="left"/>
              <w:rPr>
                <w:color w:val="000000"/>
              </w:rPr>
            </w:pPr>
          </w:p>
        </w:tc>
        <w:tc>
          <w:tcPr>
            <w:tcW w:w="2906" w:type="dxa"/>
            <w:tcBorders>
              <w:top w:val="nil"/>
              <w:bottom w:val="nil"/>
            </w:tcBorders>
            <w:shd w:val="clear" w:color="auto" w:fill="FFFFFF"/>
          </w:tcPr>
          <w:p w14:paraId="76F0D67E" w14:textId="77777777" w:rsidR="00003DFB" w:rsidRDefault="00003DFB" w:rsidP="00003DFB">
            <w:pPr>
              <w:jc w:val="left"/>
              <w:rPr>
                <w:color w:val="000000"/>
              </w:rPr>
            </w:pPr>
          </w:p>
        </w:tc>
      </w:tr>
      <w:tr w:rsidR="00003DFB" w:rsidRPr="00003DFB" w14:paraId="5C2294FF" w14:textId="77777777" w:rsidTr="00003DFB">
        <w:trPr>
          <w:trHeight w:val="449"/>
        </w:trPr>
        <w:tc>
          <w:tcPr>
            <w:tcW w:w="550" w:type="dxa"/>
            <w:tcBorders>
              <w:top w:val="nil"/>
              <w:bottom w:val="nil"/>
            </w:tcBorders>
            <w:shd w:val="clear" w:color="auto" w:fill="FFFFFF"/>
          </w:tcPr>
          <w:p w14:paraId="0D1AA1F2" w14:textId="77777777" w:rsidR="00003DFB" w:rsidRDefault="00003DFB" w:rsidP="00003DFB">
            <w:pPr>
              <w:jc w:val="left"/>
              <w:rPr>
                <w:color w:val="000000"/>
              </w:rPr>
            </w:pPr>
          </w:p>
        </w:tc>
        <w:tc>
          <w:tcPr>
            <w:tcW w:w="1646" w:type="dxa"/>
            <w:tcBorders>
              <w:top w:val="nil"/>
              <w:bottom w:val="nil"/>
            </w:tcBorders>
            <w:shd w:val="clear" w:color="auto" w:fill="FFFFFF"/>
          </w:tcPr>
          <w:p w14:paraId="51C37FB4" w14:textId="77777777" w:rsidR="00003DFB" w:rsidRDefault="00003DFB" w:rsidP="00003DFB">
            <w:pPr>
              <w:jc w:val="left"/>
              <w:rPr>
                <w:color w:val="000000"/>
              </w:rPr>
            </w:pPr>
          </w:p>
        </w:tc>
        <w:tc>
          <w:tcPr>
            <w:tcW w:w="1647" w:type="dxa"/>
            <w:tcBorders>
              <w:top w:val="nil"/>
              <w:bottom w:val="nil"/>
            </w:tcBorders>
            <w:shd w:val="clear" w:color="auto" w:fill="FFFFFF"/>
          </w:tcPr>
          <w:p w14:paraId="5406FE79" w14:textId="77777777" w:rsidR="00003DFB" w:rsidRDefault="00003DFB" w:rsidP="00003DFB">
            <w:pPr>
              <w:jc w:val="left"/>
              <w:rPr>
                <w:color w:val="000000"/>
              </w:rPr>
            </w:pPr>
          </w:p>
        </w:tc>
        <w:tc>
          <w:tcPr>
            <w:tcW w:w="1647" w:type="dxa"/>
            <w:shd w:val="clear" w:color="auto" w:fill="FFFFFF"/>
          </w:tcPr>
          <w:p w14:paraId="2B5D38E2" w14:textId="77777777" w:rsidR="00003DFB" w:rsidRPr="00412367" w:rsidRDefault="00003DFB" w:rsidP="00003DFB">
            <w:pPr>
              <w:jc w:val="left"/>
              <w:rPr>
                <w:color w:val="000000"/>
                <w:lang w:val="en-US"/>
                <w:rPrChange w:id="1442" w:author="Huke, Juan (extern)" w:date="2024-05-22T18:34:00Z">
                  <w:rPr>
                    <w:color w:val="000000"/>
                  </w:rPr>
                </w:rPrChange>
              </w:rPr>
            </w:pPr>
            <w:r w:rsidRPr="00412367">
              <w:rPr>
                <w:color w:val="000000"/>
                <w:lang w:val="en-US"/>
                <w:rPrChange w:id="1443" w:author="Huke, Juan (extern)" w:date="2024-05-22T18:34:00Z">
                  <w:rPr>
                    <w:color w:val="000000"/>
                  </w:rPr>
                </w:rPrChange>
              </w:rPr>
              <w:t>XX_C_CONTR_ACC_VALUE_AGG</w:t>
            </w:r>
          </w:p>
        </w:tc>
        <w:tc>
          <w:tcPr>
            <w:tcW w:w="1647" w:type="dxa"/>
            <w:shd w:val="clear" w:color="auto" w:fill="FFFFFF"/>
          </w:tcPr>
          <w:p w14:paraId="325BF02C" w14:textId="77777777" w:rsidR="00003DFB" w:rsidRPr="00412367" w:rsidRDefault="00003DFB" w:rsidP="00003DFB">
            <w:pPr>
              <w:jc w:val="left"/>
              <w:rPr>
                <w:color w:val="000000"/>
                <w:lang w:val="en-US"/>
                <w:rPrChange w:id="1444" w:author="Huke, Juan (extern)" w:date="2024-05-22T18:34:00Z">
                  <w:rPr>
                    <w:color w:val="000000"/>
                  </w:rPr>
                </w:rPrChange>
              </w:rPr>
            </w:pPr>
            <w:r w:rsidRPr="00412367">
              <w:rPr>
                <w:color w:val="000000"/>
                <w:lang w:val="en-US"/>
                <w:rPrChange w:id="1445" w:author="Huke, Juan (extern)" w:date="2024-05-22T18:34:00Z">
                  <w:rPr>
                    <w:color w:val="000000"/>
                  </w:rPr>
                </w:rPrChange>
              </w:rPr>
              <w:t>XX_BOOK_VALUE_L_HGB_CLA</w:t>
            </w:r>
          </w:p>
        </w:tc>
        <w:tc>
          <w:tcPr>
            <w:tcW w:w="1647" w:type="dxa"/>
            <w:shd w:val="clear" w:color="auto" w:fill="FFFFFF"/>
          </w:tcPr>
          <w:p w14:paraId="0C19990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D119C74" w14:textId="77777777" w:rsidR="00003DFB" w:rsidRDefault="00003DFB" w:rsidP="00003DFB">
            <w:pPr>
              <w:jc w:val="left"/>
              <w:rPr>
                <w:color w:val="000000"/>
              </w:rPr>
            </w:pPr>
          </w:p>
        </w:tc>
        <w:tc>
          <w:tcPr>
            <w:tcW w:w="2906" w:type="dxa"/>
            <w:tcBorders>
              <w:top w:val="nil"/>
              <w:bottom w:val="nil"/>
            </w:tcBorders>
            <w:shd w:val="clear" w:color="auto" w:fill="FFFFFF"/>
          </w:tcPr>
          <w:p w14:paraId="37ABFD56" w14:textId="77777777" w:rsidR="00003DFB" w:rsidRDefault="00003DFB" w:rsidP="00003DFB">
            <w:pPr>
              <w:jc w:val="left"/>
              <w:rPr>
                <w:color w:val="000000"/>
              </w:rPr>
            </w:pPr>
          </w:p>
        </w:tc>
      </w:tr>
      <w:tr w:rsidR="00003DFB" w:rsidRPr="00003DFB" w14:paraId="2D8AC88A" w14:textId="77777777" w:rsidTr="00003DFB">
        <w:trPr>
          <w:trHeight w:val="449"/>
        </w:trPr>
        <w:tc>
          <w:tcPr>
            <w:tcW w:w="550" w:type="dxa"/>
            <w:tcBorders>
              <w:top w:val="nil"/>
              <w:bottom w:val="nil"/>
            </w:tcBorders>
            <w:shd w:val="clear" w:color="auto" w:fill="FFFFFF"/>
          </w:tcPr>
          <w:p w14:paraId="35BAE2CA" w14:textId="77777777" w:rsidR="00003DFB" w:rsidRDefault="00003DFB" w:rsidP="00003DFB">
            <w:pPr>
              <w:jc w:val="left"/>
              <w:rPr>
                <w:color w:val="000000"/>
              </w:rPr>
            </w:pPr>
          </w:p>
        </w:tc>
        <w:tc>
          <w:tcPr>
            <w:tcW w:w="1646" w:type="dxa"/>
            <w:tcBorders>
              <w:top w:val="nil"/>
              <w:bottom w:val="nil"/>
            </w:tcBorders>
            <w:shd w:val="clear" w:color="auto" w:fill="FFFFFF"/>
          </w:tcPr>
          <w:p w14:paraId="5D9B254A" w14:textId="77777777" w:rsidR="00003DFB" w:rsidRDefault="00003DFB" w:rsidP="00003DFB">
            <w:pPr>
              <w:jc w:val="left"/>
              <w:rPr>
                <w:color w:val="000000"/>
              </w:rPr>
            </w:pPr>
          </w:p>
        </w:tc>
        <w:tc>
          <w:tcPr>
            <w:tcW w:w="1647" w:type="dxa"/>
            <w:tcBorders>
              <w:top w:val="nil"/>
              <w:bottom w:val="nil"/>
            </w:tcBorders>
            <w:shd w:val="clear" w:color="auto" w:fill="FFFFFF"/>
          </w:tcPr>
          <w:p w14:paraId="23F273C8" w14:textId="77777777" w:rsidR="00003DFB" w:rsidRDefault="00003DFB" w:rsidP="00003DFB">
            <w:pPr>
              <w:jc w:val="left"/>
              <w:rPr>
                <w:color w:val="000000"/>
              </w:rPr>
            </w:pPr>
          </w:p>
        </w:tc>
        <w:tc>
          <w:tcPr>
            <w:tcW w:w="1647" w:type="dxa"/>
            <w:shd w:val="clear" w:color="auto" w:fill="FFFFFF"/>
          </w:tcPr>
          <w:p w14:paraId="275088B7" w14:textId="77777777" w:rsidR="00003DFB" w:rsidRPr="00412367" w:rsidRDefault="00003DFB" w:rsidP="00003DFB">
            <w:pPr>
              <w:jc w:val="left"/>
              <w:rPr>
                <w:color w:val="000000"/>
                <w:lang w:val="en-US"/>
                <w:rPrChange w:id="1446" w:author="Huke, Juan (extern)" w:date="2024-05-22T18:34:00Z">
                  <w:rPr>
                    <w:color w:val="000000"/>
                  </w:rPr>
                </w:rPrChange>
              </w:rPr>
            </w:pPr>
            <w:r w:rsidRPr="00412367">
              <w:rPr>
                <w:color w:val="000000"/>
                <w:lang w:val="en-US"/>
                <w:rPrChange w:id="1447" w:author="Huke, Juan (extern)" w:date="2024-05-22T18:34:00Z">
                  <w:rPr>
                    <w:color w:val="000000"/>
                  </w:rPr>
                </w:rPrChange>
              </w:rPr>
              <w:t>XX_C_CONTR_ACC_VALUE_AGG</w:t>
            </w:r>
          </w:p>
        </w:tc>
        <w:tc>
          <w:tcPr>
            <w:tcW w:w="1647" w:type="dxa"/>
            <w:shd w:val="clear" w:color="auto" w:fill="FFFFFF"/>
          </w:tcPr>
          <w:p w14:paraId="57998BC7" w14:textId="77777777" w:rsidR="00003DFB" w:rsidRPr="00412367" w:rsidRDefault="00003DFB" w:rsidP="00003DFB">
            <w:pPr>
              <w:jc w:val="left"/>
              <w:rPr>
                <w:color w:val="000000"/>
                <w:lang w:val="en-US"/>
                <w:rPrChange w:id="1448" w:author="Huke, Juan (extern)" w:date="2024-05-22T18:34:00Z">
                  <w:rPr>
                    <w:color w:val="000000"/>
                  </w:rPr>
                </w:rPrChange>
              </w:rPr>
            </w:pPr>
            <w:r w:rsidRPr="00412367">
              <w:rPr>
                <w:color w:val="000000"/>
                <w:lang w:val="en-US"/>
                <w:rPrChange w:id="1449" w:author="Huke, Juan (extern)" w:date="2024-05-22T18:34:00Z">
                  <w:rPr>
                    <w:color w:val="000000"/>
                  </w:rPr>
                </w:rPrChange>
              </w:rPr>
              <w:t>XX_BOOK_VALUE_L_IFRS_CLA</w:t>
            </w:r>
          </w:p>
        </w:tc>
        <w:tc>
          <w:tcPr>
            <w:tcW w:w="1647" w:type="dxa"/>
            <w:shd w:val="clear" w:color="auto" w:fill="FFFFFF"/>
          </w:tcPr>
          <w:p w14:paraId="38942D15"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79245AA" w14:textId="77777777" w:rsidR="00003DFB" w:rsidRDefault="00003DFB" w:rsidP="00003DFB">
            <w:pPr>
              <w:jc w:val="left"/>
              <w:rPr>
                <w:color w:val="000000"/>
              </w:rPr>
            </w:pPr>
          </w:p>
        </w:tc>
        <w:tc>
          <w:tcPr>
            <w:tcW w:w="2906" w:type="dxa"/>
            <w:tcBorders>
              <w:top w:val="nil"/>
              <w:bottom w:val="nil"/>
            </w:tcBorders>
            <w:shd w:val="clear" w:color="auto" w:fill="FFFFFF"/>
          </w:tcPr>
          <w:p w14:paraId="318745BA" w14:textId="77777777" w:rsidR="00003DFB" w:rsidRDefault="00003DFB" w:rsidP="00003DFB">
            <w:pPr>
              <w:jc w:val="left"/>
              <w:rPr>
                <w:color w:val="000000"/>
              </w:rPr>
            </w:pPr>
          </w:p>
        </w:tc>
      </w:tr>
      <w:tr w:rsidR="00003DFB" w:rsidRPr="00003DFB" w14:paraId="34DD8A10" w14:textId="77777777" w:rsidTr="00003DFB">
        <w:trPr>
          <w:trHeight w:val="449"/>
        </w:trPr>
        <w:tc>
          <w:tcPr>
            <w:tcW w:w="550" w:type="dxa"/>
            <w:tcBorders>
              <w:top w:val="nil"/>
              <w:bottom w:val="nil"/>
            </w:tcBorders>
            <w:shd w:val="clear" w:color="auto" w:fill="FFFFFF"/>
          </w:tcPr>
          <w:p w14:paraId="403C130D" w14:textId="77777777" w:rsidR="00003DFB" w:rsidRDefault="00003DFB" w:rsidP="00003DFB">
            <w:pPr>
              <w:jc w:val="left"/>
              <w:rPr>
                <w:color w:val="000000"/>
              </w:rPr>
            </w:pPr>
          </w:p>
        </w:tc>
        <w:tc>
          <w:tcPr>
            <w:tcW w:w="1646" w:type="dxa"/>
            <w:tcBorders>
              <w:top w:val="nil"/>
              <w:bottom w:val="nil"/>
            </w:tcBorders>
            <w:shd w:val="clear" w:color="auto" w:fill="FFFFFF"/>
          </w:tcPr>
          <w:p w14:paraId="5BB3A70C" w14:textId="77777777" w:rsidR="00003DFB" w:rsidRDefault="00003DFB" w:rsidP="00003DFB">
            <w:pPr>
              <w:jc w:val="left"/>
              <w:rPr>
                <w:color w:val="000000"/>
              </w:rPr>
            </w:pPr>
          </w:p>
        </w:tc>
        <w:tc>
          <w:tcPr>
            <w:tcW w:w="1647" w:type="dxa"/>
            <w:tcBorders>
              <w:top w:val="nil"/>
              <w:bottom w:val="nil"/>
            </w:tcBorders>
            <w:shd w:val="clear" w:color="auto" w:fill="FFFFFF"/>
          </w:tcPr>
          <w:p w14:paraId="161C6296" w14:textId="77777777" w:rsidR="00003DFB" w:rsidRDefault="00003DFB" w:rsidP="00003DFB">
            <w:pPr>
              <w:jc w:val="left"/>
              <w:rPr>
                <w:color w:val="000000"/>
              </w:rPr>
            </w:pPr>
          </w:p>
        </w:tc>
        <w:tc>
          <w:tcPr>
            <w:tcW w:w="1647" w:type="dxa"/>
            <w:shd w:val="clear" w:color="auto" w:fill="FFFFFF"/>
          </w:tcPr>
          <w:p w14:paraId="59FEC532" w14:textId="77777777" w:rsidR="00003DFB" w:rsidRPr="00412367" w:rsidRDefault="00003DFB" w:rsidP="00003DFB">
            <w:pPr>
              <w:jc w:val="left"/>
              <w:rPr>
                <w:color w:val="000000"/>
                <w:lang w:val="en-US"/>
                <w:rPrChange w:id="1450" w:author="Huke, Juan (extern)" w:date="2024-05-22T18:34:00Z">
                  <w:rPr>
                    <w:color w:val="000000"/>
                  </w:rPr>
                </w:rPrChange>
              </w:rPr>
            </w:pPr>
            <w:r w:rsidRPr="00412367">
              <w:rPr>
                <w:color w:val="000000"/>
                <w:lang w:val="en-US"/>
                <w:rPrChange w:id="1451" w:author="Huke, Juan (extern)" w:date="2024-05-22T18:34:00Z">
                  <w:rPr>
                    <w:color w:val="000000"/>
                  </w:rPr>
                </w:rPrChange>
              </w:rPr>
              <w:t>XX_C_CONTR_ACC_VALUE_AGG</w:t>
            </w:r>
          </w:p>
        </w:tc>
        <w:tc>
          <w:tcPr>
            <w:tcW w:w="1647" w:type="dxa"/>
            <w:shd w:val="clear" w:color="auto" w:fill="FFFFFF"/>
          </w:tcPr>
          <w:p w14:paraId="1DDFEB8E" w14:textId="77777777" w:rsidR="00003DFB" w:rsidRDefault="00003DFB" w:rsidP="00003DFB">
            <w:pPr>
              <w:jc w:val="left"/>
              <w:rPr>
                <w:color w:val="000000"/>
              </w:rPr>
            </w:pPr>
            <w:r>
              <w:rPr>
                <w:color w:val="000000"/>
              </w:rPr>
              <w:t>XX_CONTRACT</w:t>
            </w:r>
          </w:p>
        </w:tc>
        <w:tc>
          <w:tcPr>
            <w:tcW w:w="1647" w:type="dxa"/>
            <w:shd w:val="clear" w:color="auto" w:fill="FFFFFF"/>
          </w:tcPr>
          <w:p w14:paraId="325C58A4"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BC14BF2" w14:textId="77777777" w:rsidR="00003DFB" w:rsidRDefault="00003DFB" w:rsidP="00003DFB">
            <w:pPr>
              <w:jc w:val="left"/>
              <w:rPr>
                <w:color w:val="000000"/>
              </w:rPr>
            </w:pPr>
          </w:p>
        </w:tc>
        <w:tc>
          <w:tcPr>
            <w:tcW w:w="2906" w:type="dxa"/>
            <w:tcBorders>
              <w:top w:val="nil"/>
              <w:bottom w:val="nil"/>
            </w:tcBorders>
            <w:shd w:val="clear" w:color="auto" w:fill="FFFFFF"/>
          </w:tcPr>
          <w:p w14:paraId="618B3783" w14:textId="77777777" w:rsidR="00003DFB" w:rsidRDefault="00003DFB" w:rsidP="00003DFB">
            <w:pPr>
              <w:jc w:val="left"/>
              <w:rPr>
                <w:color w:val="000000"/>
              </w:rPr>
            </w:pPr>
          </w:p>
        </w:tc>
      </w:tr>
      <w:tr w:rsidR="00003DFB" w:rsidRPr="00003DFB" w14:paraId="5B64B9DE" w14:textId="77777777" w:rsidTr="00003DFB">
        <w:trPr>
          <w:trHeight w:val="449"/>
        </w:trPr>
        <w:tc>
          <w:tcPr>
            <w:tcW w:w="550" w:type="dxa"/>
            <w:tcBorders>
              <w:top w:val="nil"/>
              <w:bottom w:val="nil"/>
            </w:tcBorders>
            <w:shd w:val="clear" w:color="auto" w:fill="FFFFFF"/>
          </w:tcPr>
          <w:p w14:paraId="320649C0" w14:textId="77777777" w:rsidR="00003DFB" w:rsidRDefault="00003DFB" w:rsidP="00003DFB">
            <w:pPr>
              <w:jc w:val="left"/>
              <w:rPr>
                <w:color w:val="000000"/>
              </w:rPr>
            </w:pPr>
          </w:p>
        </w:tc>
        <w:tc>
          <w:tcPr>
            <w:tcW w:w="1646" w:type="dxa"/>
            <w:tcBorders>
              <w:top w:val="nil"/>
              <w:bottom w:val="nil"/>
            </w:tcBorders>
            <w:shd w:val="clear" w:color="auto" w:fill="FFFFFF"/>
          </w:tcPr>
          <w:p w14:paraId="36481E98" w14:textId="77777777" w:rsidR="00003DFB" w:rsidRDefault="00003DFB" w:rsidP="00003DFB">
            <w:pPr>
              <w:jc w:val="left"/>
              <w:rPr>
                <w:color w:val="000000"/>
              </w:rPr>
            </w:pPr>
          </w:p>
        </w:tc>
        <w:tc>
          <w:tcPr>
            <w:tcW w:w="1647" w:type="dxa"/>
            <w:tcBorders>
              <w:top w:val="nil"/>
              <w:bottom w:val="nil"/>
            </w:tcBorders>
            <w:shd w:val="clear" w:color="auto" w:fill="FFFFFF"/>
          </w:tcPr>
          <w:p w14:paraId="07CA90E1" w14:textId="77777777" w:rsidR="00003DFB" w:rsidRDefault="00003DFB" w:rsidP="00003DFB">
            <w:pPr>
              <w:jc w:val="left"/>
              <w:rPr>
                <w:color w:val="000000"/>
              </w:rPr>
            </w:pPr>
          </w:p>
        </w:tc>
        <w:tc>
          <w:tcPr>
            <w:tcW w:w="1647" w:type="dxa"/>
            <w:shd w:val="clear" w:color="auto" w:fill="FFFFFF"/>
          </w:tcPr>
          <w:p w14:paraId="0124AB2F" w14:textId="77777777" w:rsidR="00003DFB" w:rsidRPr="00412367" w:rsidRDefault="00003DFB" w:rsidP="00003DFB">
            <w:pPr>
              <w:jc w:val="left"/>
              <w:rPr>
                <w:color w:val="000000"/>
                <w:lang w:val="en-US"/>
                <w:rPrChange w:id="1452" w:author="Huke, Juan (extern)" w:date="2024-05-22T18:34:00Z">
                  <w:rPr>
                    <w:color w:val="000000"/>
                  </w:rPr>
                </w:rPrChange>
              </w:rPr>
            </w:pPr>
            <w:r w:rsidRPr="00412367">
              <w:rPr>
                <w:color w:val="000000"/>
                <w:lang w:val="en-US"/>
                <w:rPrChange w:id="1453" w:author="Huke, Juan (extern)" w:date="2024-05-22T18:34:00Z">
                  <w:rPr>
                    <w:color w:val="000000"/>
                  </w:rPr>
                </w:rPrChange>
              </w:rPr>
              <w:t>XX_C_CONTR_ACC_VALUE_AGG</w:t>
            </w:r>
          </w:p>
        </w:tc>
        <w:tc>
          <w:tcPr>
            <w:tcW w:w="1647" w:type="dxa"/>
            <w:shd w:val="clear" w:color="auto" w:fill="FFFFFF"/>
          </w:tcPr>
          <w:p w14:paraId="76C7DA53" w14:textId="77777777" w:rsidR="00003DFB" w:rsidRPr="00412367" w:rsidRDefault="00003DFB" w:rsidP="00003DFB">
            <w:pPr>
              <w:jc w:val="left"/>
              <w:rPr>
                <w:color w:val="000000"/>
                <w:lang w:val="en-US"/>
                <w:rPrChange w:id="1454" w:author="Huke, Juan (extern)" w:date="2024-05-22T18:34:00Z">
                  <w:rPr>
                    <w:color w:val="000000"/>
                  </w:rPr>
                </w:rPrChange>
              </w:rPr>
            </w:pPr>
            <w:r w:rsidRPr="00412367">
              <w:rPr>
                <w:color w:val="000000"/>
                <w:lang w:val="en-US"/>
                <w:rPrChange w:id="1455" w:author="Huke, Juan (extern)" w:date="2024-05-22T18:34:00Z">
                  <w:rPr>
                    <w:color w:val="000000"/>
                  </w:rPr>
                </w:rPrChange>
              </w:rPr>
              <w:t>XX_LT_LIA_REC_COMP_HGB_CLA</w:t>
            </w:r>
          </w:p>
        </w:tc>
        <w:tc>
          <w:tcPr>
            <w:tcW w:w="1647" w:type="dxa"/>
            <w:shd w:val="clear" w:color="auto" w:fill="FFFFFF"/>
          </w:tcPr>
          <w:p w14:paraId="6C0FA17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EB1DBE6" w14:textId="77777777" w:rsidR="00003DFB" w:rsidRDefault="00003DFB" w:rsidP="00003DFB">
            <w:pPr>
              <w:jc w:val="left"/>
              <w:rPr>
                <w:color w:val="000000"/>
              </w:rPr>
            </w:pPr>
          </w:p>
        </w:tc>
        <w:tc>
          <w:tcPr>
            <w:tcW w:w="2906" w:type="dxa"/>
            <w:tcBorders>
              <w:top w:val="nil"/>
              <w:bottom w:val="nil"/>
            </w:tcBorders>
            <w:shd w:val="clear" w:color="auto" w:fill="FFFFFF"/>
          </w:tcPr>
          <w:p w14:paraId="784DCAA9" w14:textId="77777777" w:rsidR="00003DFB" w:rsidRDefault="00003DFB" w:rsidP="00003DFB">
            <w:pPr>
              <w:jc w:val="left"/>
              <w:rPr>
                <w:color w:val="000000"/>
              </w:rPr>
            </w:pPr>
          </w:p>
        </w:tc>
      </w:tr>
      <w:tr w:rsidR="00003DFB" w:rsidRPr="00003DFB" w14:paraId="6FC7A276" w14:textId="77777777" w:rsidTr="00003DFB">
        <w:trPr>
          <w:trHeight w:val="449"/>
        </w:trPr>
        <w:tc>
          <w:tcPr>
            <w:tcW w:w="550" w:type="dxa"/>
            <w:tcBorders>
              <w:top w:val="nil"/>
              <w:bottom w:val="nil"/>
            </w:tcBorders>
            <w:shd w:val="clear" w:color="auto" w:fill="FFFFFF"/>
          </w:tcPr>
          <w:p w14:paraId="423B58E2" w14:textId="77777777" w:rsidR="00003DFB" w:rsidRDefault="00003DFB" w:rsidP="00003DFB">
            <w:pPr>
              <w:jc w:val="left"/>
              <w:rPr>
                <w:color w:val="000000"/>
              </w:rPr>
            </w:pPr>
          </w:p>
        </w:tc>
        <w:tc>
          <w:tcPr>
            <w:tcW w:w="1646" w:type="dxa"/>
            <w:tcBorders>
              <w:top w:val="nil"/>
              <w:bottom w:val="nil"/>
            </w:tcBorders>
            <w:shd w:val="clear" w:color="auto" w:fill="FFFFFF"/>
          </w:tcPr>
          <w:p w14:paraId="79CDAAC4" w14:textId="77777777" w:rsidR="00003DFB" w:rsidRDefault="00003DFB" w:rsidP="00003DFB">
            <w:pPr>
              <w:jc w:val="left"/>
              <w:rPr>
                <w:color w:val="000000"/>
              </w:rPr>
            </w:pPr>
          </w:p>
        </w:tc>
        <w:tc>
          <w:tcPr>
            <w:tcW w:w="1647" w:type="dxa"/>
            <w:tcBorders>
              <w:top w:val="nil"/>
              <w:bottom w:val="nil"/>
            </w:tcBorders>
            <w:shd w:val="clear" w:color="auto" w:fill="FFFFFF"/>
          </w:tcPr>
          <w:p w14:paraId="621D2B25" w14:textId="77777777" w:rsidR="00003DFB" w:rsidRDefault="00003DFB" w:rsidP="00003DFB">
            <w:pPr>
              <w:jc w:val="left"/>
              <w:rPr>
                <w:color w:val="000000"/>
              </w:rPr>
            </w:pPr>
          </w:p>
        </w:tc>
        <w:tc>
          <w:tcPr>
            <w:tcW w:w="1647" w:type="dxa"/>
            <w:shd w:val="clear" w:color="auto" w:fill="FFFFFF"/>
          </w:tcPr>
          <w:p w14:paraId="140D13B8" w14:textId="77777777" w:rsidR="00003DFB" w:rsidRPr="00412367" w:rsidRDefault="00003DFB" w:rsidP="00003DFB">
            <w:pPr>
              <w:jc w:val="left"/>
              <w:rPr>
                <w:color w:val="000000"/>
                <w:lang w:val="en-US"/>
                <w:rPrChange w:id="1456" w:author="Huke, Juan (extern)" w:date="2024-05-22T18:34:00Z">
                  <w:rPr>
                    <w:color w:val="000000"/>
                  </w:rPr>
                </w:rPrChange>
              </w:rPr>
            </w:pPr>
            <w:r w:rsidRPr="00412367">
              <w:rPr>
                <w:color w:val="000000"/>
                <w:lang w:val="en-US"/>
                <w:rPrChange w:id="1457" w:author="Huke, Juan (extern)" w:date="2024-05-22T18:34:00Z">
                  <w:rPr>
                    <w:color w:val="000000"/>
                  </w:rPr>
                </w:rPrChange>
              </w:rPr>
              <w:t>XX_C_CONTR_ACC_VALUE_AGG</w:t>
            </w:r>
          </w:p>
        </w:tc>
        <w:tc>
          <w:tcPr>
            <w:tcW w:w="1647" w:type="dxa"/>
            <w:shd w:val="clear" w:color="auto" w:fill="FFFFFF"/>
          </w:tcPr>
          <w:p w14:paraId="54BA3530" w14:textId="77777777" w:rsidR="00003DFB" w:rsidRPr="00412367" w:rsidRDefault="00003DFB" w:rsidP="00003DFB">
            <w:pPr>
              <w:jc w:val="left"/>
              <w:rPr>
                <w:color w:val="000000"/>
                <w:lang w:val="en-US"/>
                <w:rPrChange w:id="1458" w:author="Huke, Juan (extern)" w:date="2024-05-22T18:34:00Z">
                  <w:rPr>
                    <w:color w:val="000000"/>
                  </w:rPr>
                </w:rPrChange>
              </w:rPr>
            </w:pPr>
            <w:r w:rsidRPr="00412367">
              <w:rPr>
                <w:color w:val="000000"/>
                <w:lang w:val="en-US"/>
                <w:rPrChange w:id="1459" w:author="Huke, Juan (extern)" w:date="2024-05-22T18:34:00Z">
                  <w:rPr>
                    <w:color w:val="000000"/>
                  </w:rPr>
                </w:rPrChange>
              </w:rPr>
              <w:t>XX_LT_LIA_REC_COMP_IFRS_CLA</w:t>
            </w:r>
          </w:p>
        </w:tc>
        <w:tc>
          <w:tcPr>
            <w:tcW w:w="1647" w:type="dxa"/>
            <w:shd w:val="clear" w:color="auto" w:fill="FFFFFF"/>
          </w:tcPr>
          <w:p w14:paraId="069746E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4871AC6" w14:textId="77777777" w:rsidR="00003DFB" w:rsidRDefault="00003DFB" w:rsidP="00003DFB">
            <w:pPr>
              <w:jc w:val="left"/>
              <w:rPr>
                <w:color w:val="000000"/>
              </w:rPr>
            </w:pPr>
          </w:p>
        </w:tc>
        <w:tc>
          <w:tcPr>
            <w:tcW w:w="2906" w:type="dxa"/>
            <w:tcBorders>
              <w:top w:val="nil"/>
              <w:bottom w:val="nil"/>
            </w:tcBorders>
            <w:shd w:val="clear" w:color="auto" w:fill="FFFFFF"/>
          </w:tcPr>
          <w:p w14:paraId="7E1B137D" w14:textId="77777777" w:rsidR="00003DFB" w:rsidRDefault="00003DFB" w:rsidP="00003DFB">
            <w:pPr>
              <w:jc w:val="left"/>
              <w:rPr>
                <w:color w:val="000000"/>
              </w:rPr>
            </w:pPr>
          </w:p>
        </w:tc>
      </w:tr>
      <w:tr w:rsidR="00003DFB" w:rsidRPr="00003DFB" w14:paraId="54F28D83" w14:textId="77777777" w:rsidTr="00003DFB">
        <w:trPr>
          <w:trHeight w:val="449"/>
        </w:trPr>
        <w:tc>
          <w:tcPr>
            <w:tcW w:w="550" w:type="dxa"/>
            <w:tcBorders>
              <w:top w:val="nil"/>
              <w:bottom w:val="nil"/>
            </w:tcBorders>
            <w:shd w:val="clear" w:color="auto" w:fill="FFFFFF"/>
          </w:tcPr>
          <w:p w14:paraId="58B0730A" w14:textId="77777777" w:rsidR="00003DFB" w:rsidRDefault="00003DFB" w:rsidP="00003DFB">
            <w:pPr>
              <w:jc w:val="left"/>
              <w:rPr>
                <w:color w:val="000000"/>
              </w:rPr>
            </w:pPr>
          </w:p>
        </w:tc>
        <w:tc>
          <w:tcPr>
            <w:tcW w:w="1646" w:type="dxa"/>
            <w:tcBorders>
              <w:top w:val="nil"/>
              <w:bottom w:val="nil"/>
            </w:tcBorders>
            <w:shd w:val="clear" w:color="auto" w:fill="FFFFFF"/>
          </w:tcPr>
          <w:p w14:paraId="043A2F50" w14:textId="77777777" w:rsidR="00003DFB" w:rsidRDefault="00003DFB" w:rsidP="00003DFB">
            <w:pPr>
              <w:jc w:val="left"/>
              <w:rPr>
                <w:color w:val="000000"/>
              </w:rPr>
            </w:pPr>
          </w:p>
        </w:tc>
        <w:tc>
          <w:tcPr>
            <w:tcW w:w="1647" w:type="dxa"/>
            <w:tcBorders>
              <w:top w:val="nil"/>
              <w:bottom w:val="nil"/>
            </w:tcBorders>
            <w:shd w:val="clear" w:color="auto" w:fill="FFFFFF"/>
          </w:tcPr>
          <w:p w14:paraId="4735BA06" w14:textId="77777777" w:rsidR="00003DFB" w:rsidRDefault="00003DFB" w:rsidP="00003DFB">
            <w:pPr>
              <w:jc w:val="left"/>
              <w:rPr>
                <w:color w:val="000000"/>
              </w:rPr>
            </w:pPr>
          </w:p>
        </w:tc>
        <w:tc>
          <w:tcPr>
            <w:tcW w:w="1647" w:type="dxa"/>
            <w:shd w:val="clear" w:color="auto" w:fill="FFFFFF"/>
          </w:tcPr>
          <w:p w14:paraId="732E473A" w14:textId="77777777" w:rsidR="00003DFB" w:rsidRPr="00412367" w:rsidRDefault="00003DFB" w:rsidP="00003DFB">
            <w:pPr>
              <w:jc w:val="left"/>
              <w:rPr>
                <w:color w:val="000000"/>
                <w:lang w:val="en-US"/>
                <w:rPrChange w:id="1460" w:author="Huke, Juan (extern)" w:date="2024-05-22T18:34:00Z">
                  <w:rPr>
                    <w:color w:val="000000"/>
                  </w:rPr>
                </w:rPrChange>
              </w:rPr>
            </w:pPr>
            <w:r w:rsidRPr="00412367">
              <w:rPr>
                <w:color w:val="000000"/>
                <w:lang w:val="en-US"/>
                <w:rPrChange w:id="1461" w:author="Huke, Juan (extern)" w:date="2024-05-22T18:34:00Z">
                  <w:rPr>
                    <w:color w:val="000000"/>
                  </w:rPr>
                </w:rPrChange>
              </w:rPr>
              <w:t>XX_C_CONTR_ACC_VALUE_AGG</w:t>
            </w:r>
          </w:p>
        </w:tc>
        <w:tc>
          <w:tcPr>
            <w:tcW w:w="1647" w:type="dxa"/>
            <w:shd w:val="clear" w:color="auto" w:fill="FFFFFF"/>
          </w:tcPr>
          <w:p w14:paraId="516F6E1C" w14:textId="77777777" w:rsidR="00003DFB" w:rsidRDefault="00003DFB" w:rsidP="00003DFB">
            <w:pPr>
              <w:jc w:val="left"/>
              <w:rPr>
                <w:color w:val="000000"/>
              </w:rPr>
            </w:pPr>
            <w:r>
              <w:rPr>
                <w:color w:val="000000"/>
              </w:rPr>
              <w:t>XX_NOMINAL_HGB_CLA</w:t>
            </w:r>
          </w:p>
        </w:tc>
        <w:tc>
          <w:tcPr>
            <w:tcW w:w="1647" w:type="dxa"/>
            <w:shd w:val="clear" w:color="auto" w:fill="FFFFFF"/>
          </w:tcPr>
          <w:p w14:paraId="3AE013B2"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160603E" w14:textId="77777777" w:rsidR="00003DFB" w:rsidRDefault="00003DFB" w:rsidP="00003DFB">
            <w:pPr>
              <w:jc w:val="left"/>
              <w:rPr>
                <w:color w:val="000000"/>
              </w:rPr>
            </w:pPr>
          </w:p>
        </w:tc>
        <w:tc>
          <w:tcPr>
            <w:tcW w:w="2906" w:type="dxa"/>
            <w:tcBorders>
              <w:top w:val="nil"/>
              <w:bottom w:val="nil"/>
            </w:tcBorders>
            <w:shd w:val="clear" w:color="auto" w:fill="FFFFFF"/>
          </w:tcPr>
          <w:p w14:paraId="2958F66D" w14:textId="77777777" w:rsidR="00003DFB" w:rsidRDefault="00003DFB" w:rsidP="00003DFB">
            <w:pPr>
              <w:jc w:val="left"/>
              <w:rPr>
                <w:color w:val="000000"/>
              </w:rPr>
            </w:pPr>
          </w:p>
        </w:tc>
      </w:tr>
      <w:tr w:rsidR="00003DFB" w:rsidRPr="00003DFB" w14:paraId="61A98159" w14:textId="77777777" w:rsidTr="00003DFB">
        <w:trPr>
          <w:trHeight w:val="449"/>
        </w:trPr>
        <w:tc>
          <w:tcPr>
            <w:tcW w:w="550" w:type="dxa"/>
            <w:tcBorders>
              <w:top w:val="nil"/>
              <w:bottom w:val="nil"/>
            </w:tcBorders>
            <w:shd w:val="clear" w:color="auto" w:fill="FFFFFF"/>
          </w:tcPr>
          <w:p w14:paraId="782BB33A" w14:textId="77777777" w:rsidR="00003DFB" w:rsidRDefault="00003DFB" w:rsidP="00003DFB">
            <w:pPr>
              <w:jc w:val="left"/>
              <w:rPr>
                <w:color w:val="000000"/>
              </w:rPr>
            </w:pPr>
          </w:p>
        </w:tc>
        <w:tc>
          <w:tcPr>
            <w:tcW w:w="1646" w:type="dxa"/>
            <w:tcBorders>
              <w:top w:val="nil"/>
              <w:bottom w:val="nil"/>
            </w:tcBorders>
            <w:shd w:val="clear" w:color="auto" w:fill="FFFFFF"/>
          </w:tcPr>
          <w:p w14:paraId="3F87B3B4" w14:textId="77777777" w:rsidR="00003DFB" w:rsidRDefault="00003DFB" w:rsidP="00003DFB">
            <w:pPr>
              <w:jc w:val="left"/>
              <w:rPr>
                <w:color w:val="000000"/>
              </w:rPr>
            </w:pPr>
          </w:p>
        </w:tc>
        <w:tc>
          <w:tcPr>
            <w:tcW w:w="1647" w:type="dxa"/>
            <w:tcBorders>
              <w:top w:val="nil"/>
              <w:bottom w:val="nil"/>
            </w:tcBorders>
            <w:shd w:val="clear" w:color="auto" w:fill="FFFFFF"/>
          </w:tcPr>
          <w:p w14:paraId="5405CF24" w14:textId="77777777" w:rsidR="00003DFB" w:rsidRDefault="00003DFB" w:rsidP="00003DFB">
            <w:pPr>
              <w:jc w:val="left"/>
              <w:rPr>
                <w:color w:val="000000"/>
              </w:rPr>
            </w:pPr>
          </w:p>
        </w:tc>
        <w:tc>
          <w:tcPr>
            <w:tcW w:w="1647" w:type="dxa"/>
            <w:shd w:val="clear" w:color="auto" w:fill="FFFFFF"/>
          </w:tcPr>
          <w:p w14:paraId="7DE86E3E" w14:textId="77777777" w:rsidR="00003DFB" w:rsidRPr="00412367" w:rsidRDefault="00003DFB" w:rsidP="00003DFB">
            <w:pPr>
              <w:jc w:val="left"/>
              <w:rPr>
                <w:color w:val="000000"/>
                <w:lang w:val="en-US"/>
                <w:rPrChange w:id="1462" w:author="Huke, Juan (extern)" w:date="2024-05-22T18:34:00Z">
                  <w:rPr>
                    <w:color w:val="000000"/>
                  </w:rPr>
                </w:rPrChange>
              </w:rPr>
            </w:pPr>
            <w:r w:rsidRPr="00412367">
              <w:rPr>
                <w:color w:val="000000"/>
                <w:lang w:val="en-US"/>
                <w:rPrChange w:id="1463" w:author="Huke, Juan (extern)" w:date="2024-05-22T18:34:00Z">
                  <w:rPr>
                    <w:color w:val="000000"/>
                  </w:rPr>
                </w:rPrChange>
              </w:rPr>
              <w:t>XX_C_CONTR_ACC_VALUE_AGG</w:t>
            </w:r>
          </w:p>
        </w:tc>
        <w:tc>
          <w:tcPr>
            <w:tcW w:w="1647" w:type="dxa"/>
            <w:shd w:val="clear" w:color="auto" w:fill="FFFFFF"/>
          </w:tcPr>
          <w:p w14:paraId="58DA3C61" w14:textId="77777777" w:rsidR="00003DFB" w:rsidRDefault="00003DFB" w:rsidP="00003DFB">
            <w:pPr>
              <w:jc w:val="left"/>
              <w:rPr>
                <w:color w:val="000000"/>
              </w:rPr>
            </w:pPr>
            <w:r>
              <w:rPr>
                <w:color w:val="000000"/>
              </w:rPr>
              <w:t>XX_NOMINAL_IFRS_CLA</w:t>
            </w:r>
          </w:p>
        </w:tc>
        <w:tc>
          <w:tcPr>
            <w:tcW w:w="1647" w:type="dxa"/>
            <w:shd w:val="clear" w:color="auto" w:fill="FFFFFF"/>
          </w:tcPr>
          <w:p w14:paraId="474B38D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BCF9320" w14:textId="77777777" w:rsidR="00003DFB" w:rsidRDefault="00003DFB" w:rsidP="00003DFB">
            <w:pPr>
              <w:jc w:val="left"/>
              <w:rPr>
                <w:color w:val="000000"/>
              </w:rPr>
            </w:pPr>
          </w:p>
        </w:tc>
        <w:tc>
          <w:tcPr>
            <w:tcW w:w="2906" w:type="dxa"/>
            <w:tcBorders>
              <w:top w:val="nil"/>
              <w:bottom w:val="nil"/>
            </w:tcBorders>
            <w:shd w:val="clear" w:color="auto" w:fill="FFFFFF"/>
          </w:tcPr>
          <w:p w14:paraId="554C0D5D" w14:textId="77777777" w:rsidR="00003DFB" w:rsidRDefault="00003DFB" w:rsidP="00003DFB">
            <w:pPr>
              <w:jc w:val="left"/>
              <w:rPr>
                <w:color w:val="000000"/>
              </w:rPr>
            </w:pPr>
          </w:p>
        </w:tc>
      </w:tr>
      <w:tr w:rsidR="00003DFB" w:rsidRPr="00003DFB" w14:paraId="1F1FCBA1" w14:textId="77777777" w:rsidTr="00003DFB">
        <w:trPr>
          <w:trHeight w:val="449"/>
        </w:trPr>
        <w:tc>
          <w:tcPr>
            <w:tcW w:w="550" w:type="dxa"/>
            <w:tcBorders>
              <w:top w:val="nil"/>
              <w:bottom w:val="nil"/>
            </w:tcBorders>
            <w:shd w:val="clear" w:color="auto" w:fill="FFFFFF"/>
          </w:tcPr>
          <w:p w14:paraId="3ED427FF" w14:textId="77777777" w:rsidR="00003DFB" w:rsidRDefault="00003DFB" w:rsidP="00003DFB">
            <w:pPr>
              <w:jc w:val="left"/>
              <w:rPr>
                <w:color w:val="000000"/>
              </w:rPr>
            </w:pPr>
          </w:p>
        </w:tc>
        <w:tc>
          <w:tcPr>
            <w:tcW w:w="1646" w:type="dxa"/>
            <w:tcBorders>
              <w:top w:val="nil"/>
              <w:bottom w:val="nil"/>
            </w:tcBorders>
            <w:shd w:val="clear" w:color="auto" w:fill="FFFFFF"/>
          </w:tcPr>
          <w:p w14:paraId="6C0F345B" w14:textId="77777777" w:rsidR="00003DFB" w:rsidRDefault="00003DFB" w:rsidP="00003DFB">
            <w:pPr>
              <w:jc w:val="left"/>
              <w:rPr>
                <w:color w:val="000000"/>
              </w:rPr>
            </w:pPr>
          </w:p>
        </w:tc>
        <w:tc>
          <w:tcPr>
            <w:tcW w:w="1647" w:type="dxa"/>
            <w:tcBorders>
              <w:top w:val="nil"/>
              <w:bottom w:val="nil"/>
            </w:tcBorders>
            <w:shd w:val="clear" w:color="auto" w:fill="FFFFFF"/>
          </w:tcPr>
          <w:p w14:paraId="1E587548" w14:textId="77777777" w:rsidR="00003DFB" w:rsidRDefault="00003DFB" w:rsidP="00003DFB">
            <w:pPr>
              <w:jc w:val="left"/>
              <w:rPr>
                <w:color w:val="000000"/>
              </w:rPr>
            </w:pPr>
          </w:p>
        </w:tc>
        <w:tc>
          <w:tcPr>
            <w:tcW w:w="1647" w:type="dxa"/>
            <w:shd w:val="clear" w:color="auto" w:fill="FFFFFF"/>
          </w:tcPr>
          <w:p w14:paraId="42980620" w14:textId="77777777" w:rsidR="00003DFB" w:rsidRDefault="00003DFB" w:rsidP="00003DFB">
            <w:pPr>
              <w:jc w:val="left"/>
              <w:rPr>
                <w:color w:val="000000"/>
              </w:rPr>
            </w:pPr>
            <w:r>
              <w:rPr>
                <w:color w:val="000000"/>
              </w:rPr>
              <w:t>XX_C_CONTRACT_KG</w:t>
            </w:r>
          </w:p>
        </w:tc>
        <w:tc>
          <w:tcPr>
            <w:tcW w:w="1647" w:type="dxa"/>
            <w:shd w:val="clear" w:color="auto" w:fill="FFFFFF"/>
          </w:tcPr>
          <w:p w14:paraId="5D2FD197" w14:textId="77777777" w:rsidR="00003DFB" w:rsidRDefault="00003DFB" w:rsidP="00003DFB">
            <w:pPr>
              <w:jc w:val="left"/>
              <w:rPr>
                <w:color w:val="000000"/>
              </w:rPr>
            </w:pPr>
            <w:r>
              <w:rPr>
                <w:color w:val="000000"/>
              </w:rPr>
              <w:t>XX_DELISYST</w:t>
            </w:r>
          </w:p>
        </w:tc>
        <w:tc>
          <w:tcPr>
            <w:tcW w:w="1647" w:type="dxa"/>
            <w:shd w:val="clear" w:color="auto" w:fill="FFFFFF"/>
          </w:tcPr>
          <w:p w14:paraId="0E887124"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369190B" w14:textId="77777777" w:rsidR="00003DFB" w:rsidRDefault="00003DFB" w:rsidP="00003DFB">
            <w:pPr>
              <w:jc w:val="left"/>
              <w:rPr>
                <w:color w:val="000000"/>
              </w:rPr>
            </w:pPr>
          </w:p>
        </w:tc>
        <w:tc>
          <w:tcPr>
            <w:tcW w:w="2906" w:type="dxa"/>
            <w:tcBorders>
              <w:top w:val="nil"/>
              <w:bottom w:val="nil"/>
            </w:tcBorders>
            <w:shd w:val="clear" w:color="auto" w:fill="FFFFFF"/>
          </w:tcPr>
          <w:p w14:paraId="11F27FDC" w14:textId="77777777" w:rsidR="00003DFB" w:rsidRDefault="00003DFB" w:rsidP="00003DFB">
            <w:pPr>
              <w:jc w:val="left"/>
              <w:rPr>
                <w:color w:val="000000"/>
              </w:rPr>
            </w:pPr>
          </w:p>
        </w:tc>
      </w:tr>
      <w:tr w:rsidR="00003DFB" w:rsidRPr="00003DFB" w14:paraId="789C6F17" w14:textId="77777777" w:rsidTr="00003DFB">
        <w:trPr>
          <w:trHeight w:val="449"/>
        </w:trPr>
        <w:tc>
          <w:tcPr>
            <w:tcW w:w="550" w:type="dxa"/>
            <w:tcBorders>
              <w:top w:val="nil"/>
              <w:bottom w:val="single" w:sz="4" w:space="0" w:color="auto"/>
            </w:tcBorders>
            <w:shd w:val="clear" w:color="auto" w:fill="FFFFFF"/>
          </w:tcPr>
          <w:p w14:paraId="21D3958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D1B9B0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7165C17" w14:textId="77777777" w:rsidR="00003DFB" w:rsidRDefault="00003DFB" w:rsidP="00003DFB">
            <w:pPr>
              <w:jc w:val="left"/>
              <w:rPr>
                <w:color w:val="000000"/>
              </w:rPr>
            </w:pPr>
          </w:p>
        </w:tc>
        <w:tc>
          <w:tcPr>
            <w:tcW w:w="1647" w:type="dxa"/>
            <w:shd w:val="clear" w:color="auto" w:fill="FFFFFF"/>
          </w:tcPr>
          <w:p w14:paraId="6FD7B951" w14:textId="77777777" w:rsidR="00003DFB" w:rsidRDefault="00003DFB" w:rsidP="00003DFB">
            <w:pPr>
              <w:jc w:val="left"/>
              <w:rPr>
                <w:color w:val="000000"/>
              </w:rPr>
            </w:pPr>
            <w:r>
              <w:rPr>
                <w:color w:val="000000"/>
              </w:rPr>
              <w:t>XX_C_CONTRACT_KG</w:t>
            </w:r>
          </w:p>
        </w:tc>
        <w:tc>
          <w:tcPr>
            <w:tcW w:w="1647" w:type="dxa"/>
            <w:shd w:val="clear" w:color="auto" w:fill="FFFFFF"/>
          </w:tcPr>
          <w:p w14:paraId="41ED45E5" w14:textId="77777777" w:rsidR="00003DFB" w:rsidRDefault="00003DFB" w:rsidP="00003DFB">
            <w:pPr>
              <w:jc w:val="left"/>
              <w:rPr>
                <w:color w:val="000000"/>
              </w:rPr>
            </w:pPr>
            <w:r>
              <w:rPr>
                <w:color w:val="000000"/>
              </w:rPr>
              <w:t>XX_PRODUCT_TYPE_CDB</w:t>
            </w:r>
          </w:p>
        </w:tc>
        <w:tc>
          <w:tcPr>
            <w:tcW w:w="1647" w:type="dxa"/>
            <w:shd w:val="clear" w:color="auto" w:fill="FFFFFF"/>
          </w:tcPr>
          <w:p w14:paraId="469F4A91" w14:textId="77777777" w:rsidR="00003DFB" w:rsidRDefault="00003DFB" w:rsidP="00003DFB">
            <w:pPr>
              <w:jc w:val="left"/>
              <w:rPr>
                <w:color w:val="000000"/>
              </w:rPr>
            </w:pPr>
            <w:r>
              <w:rPr>
                <w:color w:val="000000"/>
              </w:rPr>
              <w:t>NUMBER(5,0)</w:t>
            </w:r>
          </w:p>
        </w:tc>
        <w:tc>
          <w:tcPr>
            <w:tcW w:w="2906" w:type="dxa"/>
            <w:tcBorders>
              <w:top w:val="nil"/>
              <w:bottom w:val="single" w:sz="4" w:space="0" w:color="auto"/>
            </w:tcBorders>
            <w:shd w:val="clear" w:color="auto" w:fill="FFFFFF"/>
          </w:tcPr>
          <w:p w14:paraId="67FC777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B80D5F1" w14:textId="77777777" w:rsidR="00003DFB" w:rsidRDefault="00003DFB" w:rsidP="00003DFB">
            <w:pPr>
              <w:jc w:val="left"/>
              <w:rPr>
                <w:color w:val="000000"/>
              </w:rPr>
            </w:pPr>
          </w:p>
        </w:tc>
      </w:tr>
      <w:tr w:rsidR="00003DFB" w:rsidRPr="00003DFB" w14:paraId="01E606C7" w14:textId="77777777" w:rsidTr="00003DFB">
        <w:trPr>
          <w:trHeight w:val="449"/>
        </w:trPr>
        <w:tc>
          <w:tcPr>
            <w:tcW w:w="550" w:type="dxa"/>
            <w:tcBorders>
              <w:top w:val="single" w:sz="4" w:space="0" w:color="auto"/>
              <w:bottom w:val="nil"/>
            </w:tcBorders>
            <w:shd w:val="clear" w:color="auto" w:fill="FFFFFF"/>
          </w:tcPr>
          <w:p w14:paraId="245EBED1" w14:textId="77777777" w:rsidR="00003DFB" w:rsidRDefault="00003DFB" w:rsidP="00003DFB">
            <w:pPr>
              <w:jc w:val="left"/>
              <w:rPr>
                <w:color w:val="000000"/>
              </w:rPr>
            </w:pPr>
            <w:r>
              <w:rPr>
                <w:color w:val="000000"/>
              </w:rPr>
              <w:t>91</w:t>
            </w:r>
          </w:p>
        </w:tc>
        <w:tc>
          <w:tcPr>
            <w:tcW w:w="1646" w:type="dxa"/>
            <w:tcBorders>
              <w:top w:val="single" w:sz="4" w:space="0" w:color="auto"/>
              <w:bottom w:val="nil"/>
            </w:tcBorders>
            <w:shd w:val="clear" w:color="auto" w:fill="FFFFFF"/>
          </w:tcPr>
          <w:p w14:paraId="61CB1C55" w14:textId="77777777" w:rsidR="00003DFB" w:rsidRDefault="00003DFB" w:rsidP="00003DFB">
            <w:pPr>
              <w:jc w:val="left"/>
              <w:rPr>
                <w:color w:val="000000"/>
              </w:rPr>
            </w:pPr>
            <w:r>
              <w:rPr>
                <w:color w:val="000000"/>
              </w:rPr>
              <w:t>C214</w:t>
            </w:r>
          </w:p>
        </w:tc>
        <w:tc>
          <w:tcPr>
            <w:tcW w:w="1647" w:type="dxa"/>
            <w:tcBorders>
              <w:top w:val="single" w:sz="4" w:space="0" w:color="auto"/>
              <w:bottom w:val="nil"/>
            </w:tcBorders>
            <w:shd w:val="clear" w:color="auto" w:fill="FFFFFF"/>
          </w:tcPr>
          <w:p w14:paraId="480AE2DD" w14:textId="77777777" w:rsidR="00003DFB" w:rsidRDefault="00003DFB" w:rsidP="00003DFB">
            <w:pPr>
              <w:jc w:val="left"/>
              <w:rPr>
                <w:color w:val="000000"/>
              </w:rPr>
            </w:pPr>
            <w:r>
              <w:rPr>
                <w:color w:val="000000"/>
              </w:rPr>
              <w:t>double</w:t>
            </w:r>
          </w:p>
        </w:tc>
        <w:tc>
          <w:tcPr>
            <w:tcW w:w="1647" w:type="dxa"/>
            <w:shd w:val="clear" w:color="auto" w:fill="FFFFFF"/>
          </w:tcPr>
          <w:p w14:paraId="64AE0708" w14:textId="77777777" w:rsidR="00003DFB" w:rsidRDefault="00003DFB" w:rsidP="00003DFB">
            <w:pPr>
              <w:jc w:val="left"/>
              <w:rPr>
                <w:color w:val="000000"/>
              </w:rPr>
            </w:pPr>
            <w:r>
              <w:rPr>
                <w:color w:val="000000"/>
              </w:rPr>
              <w:t>XX_C_CONTRACT_KG</w:t>
            </w:r>
          </w:p>
        </w:tc>
        <w:tc>
          <w:tcPr>
            <w:tcW w:w="1647" w:type="dxa"/>
            <w:shd w:val="clear" w:color="auto" w:fill="FFFFFF"/>
          </w:tcPr>
          <w:p w14:paraId="0350BA71" w14:textId="77777777" w:rsidR="00003DFB" w:rsidRPr="00412367" w:rsidRDefault="00003DFB" w:rsidP="00003DFB">
            <w:pPr>
              <w:jc w:val="left"/>
              <w:rPr>
                <w:color w:val="000000"/>
                <w:lang w:val="en-US"/>
                <w:rPrChange w:id="1464" w:author="Huke, Juan (extern)" w:date="2024-05-22T18:34:00Z">
                  <w:rPr>
                    <w:color w:val="000000"/>
                  </w:rPr>
                </w:rPrChange>
              </w:rPr>
            </w:pPr>
            <w:r w:rsidRPr="00412367">
              <w:rPr>
                <w:color w:val="000000"/>
                <w:lang w:val="en-US"/>
                <w:rPrChange w:id="1465" w:author="Huke, Juan (extern)" w:date="2024-05-22T18:34:00Z">
                  <w:rPr>
                    <w:color w:val="000000"/>
                  </w:rPr>
                </w:rPrChange>
              </w:rPr>
              <w:t>XX_BOOK_VALUE_O_IFRS_CLA</w:t>
            </w:r>
          </w:p>
        </w:tc>
        <w:tc>
          <w:tcPr>
            <w:tcW w:w="1647" w:type="dxa"/>
            <w:shd w:val="clear" w:color="auto" w:fill="FFFFFF"/>
          </w:tcPr>
          <w:p w14:paraId="4B0D302E" w14:textId="77777777" w:rsidR="00003DFB" w:rsidRDefault="00003DFB" w:rsidP="00003DFB">
            <w:pPr>
              <w:jc w:val="left"/>
              <w:rPr>
                <w:color w:val="000000"/>
              </w:rPr>
            </w:pPr>
            <w:r>
              <w:rPr>
                <w:color w:val="000000"/>
              </w:rPr>
              <w:t>NUMBER(18,3)</w:t>
            </w:r>
          </w:p>
        </w:tc>
        <w:tc>
          <w:tcPr>
            <w:tcW w:w="2906" w:type="dxa"/>
            <w:tcBorders>
              <w:top w:val="single" w:sz="4" w:space="0" w:color="auto"/>
              <w:bottom w:val="nil"/>
            </w:tcBorders>
            <w:shd w:val="clear" w:color="auto" w:fill="FFFFFF"/>
          </w:tcPr>
          <w:p w14:paraId="53FE3838" w14:textId="77777777" w:rsidR="00003DFB" w:rsidRPr="00412367" w:rsidRDefault="00003DFB" w:rsidP="00003DFB">
            <w:pPr>
              <w:jc w:val="left"/>
              <w:rPr>
                <w:color w:val="000000"/>
                <w:lang w:val="en-US"/>
                <w:rPrChange w:id="1466" w:author="Huke, Juan (extern)" w:date="2024-05-22T18:34:00Z">
                  <w:rPr>
                    <w:color w:val="000000"/>
                  </w:rPr>
                </w:rPrChange>
              </w:rPr>
            </w:pPr>
            <w:r w:rsidRPr="00412367">
              <w:rPr>
                <w:color w:val="000000"/>
                <w:lang w:val="en-US"/>
                <w:rPrChange w:id="1467" w:author="Huke, Juan (extern)" w:date="2024-05-22T18:34:00Z">
                  <w:rPr>
                    <w:color w:val="000000"/>
                  </w:rPr>
                </w:rPrChange>
              </w:rPr>
              <w:t>if XX_TRADING_BOOK_F = 'T' then abs (BOOK_VALUE_COMP_O_IFRS_CLA) else NULL</w:t>
            </w:r>
          </w:p>
        </w:tc>
        <w:tc>
          <w:tcPr>
            <w:tcW w:w="2906" w:type="dxa"/>
            <w:tcBorders>
              <w:top w:val="single" w:sz="4" w:space="0" w:color="auto"/>
              <w:bottom w:val="nil"/>
            </w:tcBorders>
            <w:shd w:val="clear" w:color="auto" w:fill="FFFFFF"/>
          </w:tcPr>
          <w:p w14:paraId="5ABF8F37" w14:textId="77777777" w:rsidR="00003DFB" w:rsidRDefault="00003DFB" w:rsidP="00003DFB">
            <w:pPr>
              <w:jc w:val="left"/>
              <w:rPr>
                <w:color w:val="000000"/>
              </w:rPr>
            </w:pPr>
            <w:r>
              <w:rPr>
                <w:color w:val="000000"/>
              </w:rPr>
              <w:t>Anlieferung von Marktwert für Handelsbuchpositionen</w:t>
            </w:r>
          </w:p>
        </w:tc>
      </w:tr>
      <w:tr w:rsidR="00003DFB" w:rsidRPr="00003DFB" w14:paraId="11E99AF7" w14:textId="77777777" w:rsidTr="00003DFB">
        <w:trPr>
          <w:trHeight w:val="449"/>
        </w:trPr>
        <w:tc>
          <w:tcPr>
            <w:tcW w:w="550" w:type="dxa"/>
            <w:tcBorders>
              <w:top w:val="nil"/>
              <w:bottom w:val="single" w:sz="4" w:space="0" w:color="auto"/>
            </w:tcBorders>
            <w:shd w:val="clear" w:color="auto" w:fill="FFFFFF"/>
          </w:tcPr>
          <w:p w14:paraId="709EB2F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343BFA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91CADC2" w14:textId="77777777" w:rsidR="00003DFB" w:rsidRDefault="00003DFB" w:rsidP="00003DFB">
            <w:pPr>
              <w:jc w:val="left"/>
              <w:rPr>
                <w:color w:val="000000"/>
              </w:rPr>
            </w:pPr>
          </w:p>
        </w:tc>
        <w:tc>
          <w:tcPr>
            <w:tcW w:w="1647" w:type="dxa"/>
            <w:shd w:val="clear" w:color="auto" w:fill="FFFFFF"/>
          </w:tcPr>
          <w:p w14:paraId="4C42AC84" w14:textId="77777777" w:rsidR="00003DFB" w:rsidRDefault="00003DFB" w:rsidP="00003DFB">
            <w:pPr>
              <w:jc w:val="left"/>
              <w:rPr>
                <w:color w:val="000000"/>
              </w:rPr>
            </w:pPr>
            <w:r>
              <w:rPr>
                <w:color w:val="000000"/>
              </w:rPr>
              <w:t>XX_C_CONTRACT_KG</w:t>
            </w:r>
          </w:p>
        </w:tc>
        <w:tc>
          <w:tcPr>
            <w:tcW w:w="1647" w:type="dxa"/>
            <w:shd w:val="clear" w:color="auto" w:fill="FFFFFF"/>
          </w:tcPr>
          <w:p w14:paraId="34E110E8" w14:textId="77777777" w:rsidR="00003DFB" w:rsidRDefault="00003DFB" w:rsidP="00003DFB">
            <w:pPr>
              <w:jc w:val="left"/>
              <w:rPr>
                <w:color w:val="000000"/>
              </w:rPr>
            </w:pPr>
            <w:r>
              <w:rPr>
                <w:color w:val="000000"/>
              </w:rPr>
              <w:t>XX_TRADING_BOOK_F</w:t>
            </w:r>
          </w:p>
        </w:tc>
        <w:tc>
          <w:tcPr>
            <w:tcW w:w="1647" w:type="dxa"/>
            <w:shd w:val="clear" w:color="auto" w:fill="FFFFFF"/>
          </w:tcPr>
          <w:p w14:paraId="39525CAA"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7B9AB1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8E485B1" w14:textId="77777777" w:rsidR="00003DFB" w:rsidRDefault="00003DFB" w:rsidP="00003DFB">
            <w:pPr>
              <w:jc w:val="left"/>
              <w:rPr>
                <w:color w:val="000000"/>
              </w:rPr>
            </w:pPr>
          </w:p>
        </w:tc>
      </w:tr>
      <w:tr w:rsidR="00003DFB" w:rsidRPr="00003DFB" w14:paraId="5216EAE0" w14:textId="77777777" w:rsidTr="00003DFB">
        <w:trPr>
          <w:trHeight w:val="449"/>
        </w:trPr>
        <w:tc>
          <w:tcPr>
            <w:tcW w:w="550" w:type="dxa"/>
            <w:tcBorders>
              <w:top w:val="single" w:sz="4" w:space="0" w:color="auto"/>
              <w:bottom w:val="nil"/>
            </w:tcBorders>
            <w:shd w:val="clear" w:color="auto" w:fill="FFFFFF"/>
          </w:tcPr>
          <w:p w14:paraId="49EAAA08" w14:textId="77777777" w:rsidR="00003DFB" w:rsidRDefault="00003DFB" w:rsidP="00003DFB">
            <w:pPr>
              <w:jc w:val="left"/>
              <w:rPr>
                <w:color w:val="000000"/>
              </w:rPr>
            </w:pPr>
            <w:r>
              <w:rPr>
                <w:color w:val="000000"/>
              </w:rPr>
              <w:t>92</w:t>
            </w:r>
          </w:p>
        </w:tc>
        <w:tc>
          <w:tcPr>
            <w:tcW w:w="1646" w:type="dxa"/>
            <w:tcBorders>
              <w:top w:val="single" w:sz="4" w:space="0" w:color="auto"/>
              <w:bottom w:val="nil"/>
            </w:tcBorders>
            <w:shd w:val="clear" w:color="auto" w:fill="FFFFFF"/>
          </w:tcPr>
          <w:p w14:paraId="4A89C681" w14:textId="77777777" w:rsidR="00003DFB" w:rsidRDefault="00003DFB" w:rsidP="00003DFB">
            <w:pPr>
              <w:jc w:val="left"/>
              <w:rPr>
                <w:color w:val="000000"/>
              </w:rPr>
            </w:pPr>
            <w:r>
              <w:rPr>
                <w:color w:val="000000"/>
              </w:rPr>
              <w:t>C215</w:t>
            </w:r>
          </w:p>
        </w:tc>
        <w:tc>
          <w:tcPr>
            <w:tcW w:w="1647" w:type="dxa"/>
            <w:tcBorders>
              <w:top w:val="single" w:sz="4" w:space="0" w:color="auto"/>
              <w:bottom w:val="nil"/>
            </w:tcBorders>
            <w:shd w:val="clear" w:color="auto" w:fill="FFFFFF"/>
          </w:tcPr>
          <w:p w14:paraId="22911549" w14:textId="77777777" w:rsidR="00003DFB" w:rsidRDefault="00003DFB" w:rsidP="00003DFB">
            <w:pPr>
              <w:jc w:val="left"/>
              <w:rPr>
                <w:color w:val="000000"/>
              </w:rPr>
            </w:pPr>
            <w:r>
              <w:rPr>
                <w:color w:val="000000"/>
              </w:rPr>
              <w:t>double</w:t>
            </w:r>
          </w:p>
        </w:tc>
        <w:tc>
          <w:tcPr>
            <w:tcW w:w="1647" w:type="dxa"/>
            <w:shd w:val="clear" w:color="auto" w:fill="FFFFFF"/>
          </w:tcPr>
          <w:p w14:paraId="32EA63DE" w14:textId="77777777" w:rsidR="00003DFB" w:rsidRDefault="00003DFB" w:rsidP="00003DFB">
            <w:pPr>
              <w:jc w:val="left"/>
              <w:rPr>
                <w:color w:val="000000"/>
              </w:rPr>
            </w:pPr>
            <w:r>
              <w:rPr>
                <w:color w:val="000000"/>
              </w:rPr>
              <w:t>INSTRUMENT</w:t>
            </w:r>
          </w:p>
        </w:tc>
        <w:tc>
          <w:tcPr>
            <w:tcW w:w="1647" w:type="dxa"/>
            <w:shd w:val="clear" w:color="auto" w:fill="FFFFFF"/>
          </w:tcPr>
          <w:p w14:paraId="65060706" w14:textId="77777777" w:rsidR="00003DFB" w:rsidRDefault="00003DFB" w:rsidP="00003DFB">
            <w:pPr>
              <w:jc w:val="left"/>
              <w:rPr>
                <w:color w:val="000000"/>
              </w:rPr>
            </w:pPr>
            <w:r>
              <w:rPr>
                <w:color w:val="000000"/>
              </w:rPr>
              <w:t>C207</w:t>
            </w:r>
          </w:p>
        </w:tc>
        <w:tc>
          <w:tcPr>
            <w:tcW w:w="1647" w:type="dxa"/>
            <w:shd w:val="clear" w:color="auto" w:fill="FFFFFF"/>
          </w:tcPr>
          <w:p w14:paraId="3348670B"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7BA5E01E" w14:textId="77777777" w:rsidR="00003DFB" w:rsidRDefault="00003DFB" w:rsidP="00003DFB">
            <w:pPr>
              <w:jc w:val="left"/>
              <w:rPr>
                <w:color w:val="000000"/>
              </w:rPr>
            </w:pPr>
            <w:r>
              <w:rPr>
                <w:color w:val="000000"/>
              </w:rPr>
              <w:t>Bewirtschaftung Cluster HGB</w:t>
            </w:r>
          </w:p>
          <w:p w14:paraId="2593D7E9" w14:textId="77777777" w:rsidR="00003DFB" w:rsidRDefault="00003DFB" w:rsidP="00003DFB">
            <w:pPr>
              <w:jc w:val="left"/>
              <w:rPr>
                <w:color w:val="000000"/>
              </w:rPr>
            </w:pPr>
          </w:p>
          <w:p w14:paraId="33CEC69C" w14:textId="77777777" w:rsidR="00003DFB" w:rsidRDefault="00003DFB" w:rsidP="00003DFB">
            <w:pPr>
              <w:jc w:val="left"/>
              <w:rPr>
                <w:color w:val="000000"/>
              </w:rPr>
            </w:pPr>
            <w:r>
              <w:rPr>
                <w:color w:val="000000"/>
              </w:rPr>
              <w:t>if B603 = 'T'</w:t>
            </w:r>
          </w:p>
          <w:p w14:paraId="1EA614A8" w14:textId="77777777" w:rsidR="00003DFB" w:rsidRDefault="00003DFB" w:rsidP="00003DFB">
            <w:pPr>
              <w:jc w:val="left"/>
              <w:rPr>
                <w:color w:val="000000"/>
              </w:rPr>
            </w:pPr>
            <w:r>
              <w:rPr>
                <w:color w:val="000000"/>
              </w:rPr>
              <w:t>then NULL</w:t>
            </w:r>
          </w:p>
          <w:p w14:paraId="64733D88" w14:textId="77777777" w:rsidR="00003DFB" w:rsidRDefault="00003DFB" w:rsidP="00003DFB">
            <w:pPr>
              <w:jc w:val="left"/>
              <w:rPr>
                <w:color w:val="000000"/>
              </w:rPr>
            </w:pPr>
            <w:r>
              <w:rPr>
                <w:color w:val="000000"/>
              </w:rPr>
              <w:t>else siehe Transformationsvorschriften in Kapitel 5.5.1</w:t>
            </w:r>
          </w:p>
          <w:p w14:paraId="340C75B4" w14:textId="77777777" w:rsidR="00003DFB" w:rsidRDefault="00003DFB" w:rsidP="00003DFB">
            <w:pPr>
              <w:jc w:val="left"/>
              <w:rPr>
                <w:color w:val="000000"/>
              </w:rPr>
            </w:pPr>
          </w:p>
          <w:p w14:paraId="5D0C586D" w14:textId="77777777" w:rsidR="00003DFB" w:rsidRDefault="00003DFB" w:rsidP="00003DFB">
            <w:pPr>
              <w:jc w:val="left"/>
              <w:rPr>
                <w:color w:val="000000"/>
              </w:rPr>
            </w:pPr>
          </w:p>
          <w:p w14:paraId="3DA925DD" w14:textId="77777777" w:rsidR="00003DFB" w:rsidRDefault="00003DFB" w:rsidP="00003DFB">
            <w:pPr>
              <w:jc w:val="left"/>
              <w:rPr>
                <w:color w:val="000000"/>
              </w:rPr>
            </w:pPr>
            <w:r>
              <w:rPr>
                <w:color w:val="000000"/>
              </w:rPr>
              <w:t>Bewirtschaftung Cluster IFRS</w:t>
            </w:r>
          </w:p>
          <w:p w14:paraId="1D1E6814" w14:textId="77777777" w:rsidR="00003DFB" w:rsidRDefault="00003DFB" w:rsidP="00003DFB">
            <w:pPr>
              <w:jc w:val="left"/>
              <w:rPr>
                <w:color w:val="000000"/>
              </w:rPr>
            </w:pPr>
          </w:p>
          <w:p w14:paraId="328B841C" w14:textId="77777777" w:rsidR="00003DFB" w:rsidRDefault="00003DFB" w:rsidP="00003DFB">
            <w:pPr>
              <w:jc w:val="left"/>
              <w:rPr>
                <w:color w:val="000000"/>
              </w:rPr>
            </w:pPr>
            <w:r>
              <w:rPr>
                <w:color w:val="000000"/>
              </w:rPr>
              <w:t>Transformationsvorschriften siehe Kapitel 5.5.2</w:t>
            </w:r>
          </w:p>
          <w:p w14:paraId="2D57EC88" w14:textId="77777777" w:rsidR="00003DFB" w:rsidRDefault="00003DFB" w:rsidP="00003DFB">
            <w:pPr>
              <w:jc w:val="left"/>
              <w:rPr>
                <w:color w:val="000000"/>
              </w:rPr>
            </w:pPr>
          </w:p>
          <w:p w14:paraId="2119E663" w14:textId="77777777" w:rsidR="00003DFB" w:rsidRDefault="00003DFB" w:rsidP="00003DFB">
            <w:pPr>
              <w:jc w:val="left"/>
              <w:rPr>
                <w:color w:val="000000"/>
              </w:rPr>
            </w:pPr>
          </w:p>
          <w:p w14:paraId="79A83AA7" w14:textId="77777777" w:rsidR="00003DFB" w:rsidRDefault="00003DFB" w:rsidP="00003DFB">
            <w:pPr>
              <w:jc w:val="left"/>
              <w:rPr>
                <w:color w:val="000000"/>
              </w:rPr>
            </w:pPr>
            <w:r>
              <w:rPr>
                <w:color w:val="000000"/>
              </w:rPr>
              <w:t xml:space="preserve">Für die Umsetzung des Mappings sind die Hinweise in Kapitel 2 (Schlüsselmapping) zur Vorverarbeitung der Tabelle </w:t>
            </w:r>
            <w:r>
              <w:rPr>
                <w:color w:val="000000"/>
              </w:rPr>
              <w:lastRenderedPageBreak/>
              <w:t>XX_C_CONTR_ACC_VALUE zu beachten!</w:t>
            </w:r>
          </w:p>
        </w:tc>
        <w:tc>
          <w:tcPr>
            <w:tcW w:w="2906" w:type="dxa"/>
            <w:tcBorders>
              <w:top w:val="single" w:sz="4" w:space="0" w:color="auto"/>
              <w:bottom w:val="nil"/>
            </w:tcBorders>
            <w:shd w:val="clear" w:color="auto" w:fill="FFFFFF"/>
          </w:tcPr>
          <w:p w14:paraId="45DF1EF0" w14:textId="77777777" w:rsidR="00003DFB" w:rsidRDefault="00003DFB" w:rsidP="00003DFB">
            <w:pPr>
              <w:jc w:val="left"/>
              <w:rPr>
                <w:color w:val="000000"/>
              </w:rPr>
            </w:pPr>
            <w:r>
              <w:rPr>
                <w:color w:val="000000"/>
              </w:rPr>
              <w:lastRenderedPageBreak/>
              <w:t>C215 = Buchwert</w:t>
            </w:r>
          </w:p>
          <w:p w14:paraId="1BB2CA36" w14:textId="77777777" w:rsidR="00003DFB" w:rsidRDefault="00003DFB" w:rsidP="00003DFB">
            <w:pPr>
              <w:jc w:val="left"/>
              <w:rPr>
                <w:color w:val="000000"/>
              </w:rPr>
            </w:pPr>
          </w:p>
          <w:p w14:paraId="3504381C" w14:textId="77777777" w:rsidR="00003DFB" w:rsidRDefault="00003DFB" w:rsidP="00003DFB">
            <w:pPr>
              <w:jc w:val="left"/>
              <w:rPr>
                <w:color w:val="000000"/>
              </w:rPr>
            </w:pPr>
            <w:r>
              <w:rPr>
                <w:color w:val="000000"/>
              </w:rPr>
              <w:t>PTY001= Aktiv-/Passiv-Kennzeichen (1 = Aktiv-Position; 2 = Passiv-Position)</w:t>
            </w:r>
            <w:r>
              <w:rPr>
                <w:color w:val="000000"/>
              </w:rPr>
              <w:tab/>
            </w:r>
          </w:p>
          <w:p w14:paraId="7DE95060" w14:textId="77777777" w:rsidR="00003DFB" w:rsidRDefault="00003DFB" w:rsidP="00003DFB">
            <w:pPr>
              <w:jc w:val="left"/>
              <w:rPr>
                <w:color w:val="000000"/>
              </w:rPr>
            </w:pPr>
          </w:p>
          <w:p w14:paraId="7ABD7AA4" w14:textId="77777777" w:rsidR="00003DFB" w:rsidRDefault="00003DFB" w:rsidP="00003DFB">
            <w:pPr>
              <w:jc w:val="left"/>
              <w:rPr>
                <w:color w:val="000000"/>
              </w:rPr>
            </w:pPr>
            <w:r>
              <w:rPr>
                <w:color w:val="000000"/>
              </w:rPr>
              <w:t>B603 = Prüfpfad 3 (Transferrisiko)</w:t>
            </w:r>
          </w:p>
        </w:tc>
      </w:tr>
      <w:tr w:rsidR="00003DFB" w:rsidRPr="00003DFB" w14:paraId="3B5ECDBC" w14:textId="77777777" w:rsidTr="00003DFB">
        <w:trPr>
          <w:trHeight w:val="449"/>
        </w:trPr>
        <w:tc>
          <w:tcPr>
            <w:tcW w:w="550" w:type="dxa"/>
            <w:tcBorders>
              <w:top w:val="nil"/>
              <w:bottom w:val="nil"/>
            </w:tcBorders>
            <w:shd w:val="clear" w:color="auto" w:fill="FFFFFF"/>
          </w:tcPr>
          <w:p w14:paraId="543D729C" w14:textId="77777777" w:rsidR="00003DFB" w:rsidRDefault="00003DFB" w:rsidP="00003DFB">
            <w:pPr>
              <w:jc w:val="left"/>
              <w:rPr>
                <w:color w:val="000000"/>
              </w:rPr>
            </w:pPr>
          </w:p>
        </w:tc>
        <w:tc>
          <w:tcPr>
            <w:tcW w:w="1646" w:type="dxa"/>
            <w:tcBorders>
              <w:top w:val="nil"/>
              <w:bottom w:val="nil"/>
            </w:tcBorders>
            <w:shd w:val="clear" w:color="auto" w:fill="FFFFFF"/>
          </w:tcPr>
          <w:p w14:paraId="54629F57" w14:textId="77777777" w:rsidR="00003DFB" w:rsidRDefault="00003DFB" w:rsidP="00003DFB">
            <w:pPr>
              <w:jc w:val="left"/>
              <w:rPr>
                <w:color w:val="000000"/>
              </w:rPr>
            </w:pPr>
          </w:p>
        </w:tc>
        <w:tc>
          <w:tcPr>
            <w:tcW w:w="1647" w:type="dxa"/>
            <w:tcBorders>
              <w:top w:val="nil"/>
              <w:bottom w:val="nil"/>
            </w:tcBorders>
            <w:shd w:val="clear" w:color="auto" w:fill="FFFFFF"/>
          </w:tcPr>
          <w:p w14:paraId="6687B02F" w14:textId="77777777" w:rsidR="00003DFB" w:rsidRDefault="00003DFB" w:rsidP="00003DFB">
            <w:pPr>
              <w:jc w:val="left"/>
              <w:rPr>
                <w:color w:val="000000"/>
              </w:rPr>
            </w:pPr>
          </w:p>
        </w:tc>
        <w:tc>
          <w:tcPr>
            <w:tcW w:w="1647" w:type="dxa"/>
            <w:shd w:val="clear" w:color="auto" w:fill="FFFFFF"/>
          </w:tcPr>
          <w:p w14:paraId="7E7EE445" w14:textId="77777777" w:rsidR="00003DFB" w:rsidRDefault="00003DFB" w:rsidP="00003DFB">
            <w:pPr>
              <w:jc w:val="left"/>
              <w:rPr>
                <w:color w:val="000000"/>
              </w:rPr>
            </w:pPr>
            <w:r>
              <w:rPr>
                <w:color w:val="000000"/>
              </w:rPr>
              <w:t>POSITION</w:t>
            </w:r>
          </w:p>
        </w:tc>
        <w:tc>
          <w:tcPr>
            <w:tcW w:w="1647" w:type="dxa"/>
            <w:shd w:val="clear" w:color="auto" w:fill="FFFFFF"/>
          </w:tcPr>
          <w:p w14:paraId="65082C2A" w14:textId="77777777" w:rsidR="00003DFB" w:rsidRDefault="00003DFB" w:rsidP="00003DFB">
            <w:pPr>
              <w:jc w:val="left"/>
              <w:rPr>
                <w:color w:val="000000"/>
              </w:rPr>
            </w:pPr>
            <w:r>
              <w:rPr>
                <w:color w:val="000000"/>
              </w:rPr>
              <w:t>B603</w:t>
            </w:r>
          </w:p>
        </w:tc>
        <w:tc>
          <w:tcPr>
            <w:tcW w:w="1647" w:type="dxa"/>
            <w:shd w:val="clear" w:color="auto" w:fill="FFFFFF"/>
          </w:tcPr>
          <w:p w14:paraId="0593464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DFB4D9B" w14:textId="77777777" w:rsidR="00003DFB" w:rsidRDefault="00003DFB" w:rsidP="00003DFB">
            <w:pPr>
              <w:jc w:val="left"/>
              <w:rPr>
                <w:color w:val="000000"/>
              </w:rPr>
            </w:pPr>
          </w:p>
        </w:tc>
        <w:tc>
          <w:tcPr>
            <w:tcW w:w="2906" w:type="dxa"/>
            <w:tcBorders>
              <w:top w:val="nil"/>
              <w:bottom w:val="nil"/>
            </w:tcBorders>
            <w:shd w:val="clear" w:color="auto" w:fill="FFFFFF"/>
          </w:tcPr>
          <w:p w14:paraId="2CDD2846" w14:textId="77777777" w:rsidR="00003DFB" w:rsidRDefault="00003DFB" w:rsidP="00003DFB">
            <w:pPr>
              <w:jc w:val="left"/>
              <w:rPr>
                <w:color w:val="000000"/>
              </w:rPr>
            </w:pPr>
          </w:p>
        </w:tc>
      </w:tr>
      <w:tr w:rsidR="00003DFB" w:rsidRPr="00003DFB" w14:paraId="21D06A20" w14:textId="77777777" w:rsidTr="00003DFB">
        <w:trPr>
          <w:trHeight w:val="449"/>
        </w:trPr>
        <w:tc>
          <w:tcPr>
            <w:tcW w:w="550" w:type="dxa"/>
            <w:tcBorders>
              <w:top w:val="nil"/>
              <w:bottom w:val="nil"/>
            </w:tcBorders>
            <w:shd w:val="clear" w:color="auto" w:fill="FFFFFF"/>
          </w:tcPr>
          <w:p w14:paraId="3F078A00" w14:textId="77777777" w:rsidR="00003DFB" w:rsidRDefault="00003DFB" w:rsidP="00003DFB">
            <w:pPr>
              <w:jc w:val="left"/>
              <w:rPr>
                <w:color w:val="000000"/>
              </w:rPr>
            </w:pPr>
          </w:p>
        </w:tc>
        <w:tc>
          <w:tcPr>
            <w:tcW w:w="1646" w:type="dxa"/>
            <w:tcBorders>
              <w:top w:val="nil"/>
              <w:bottom w:val="nil"/>
            </w:tcBorders>
            <w:shd w:val="clear" w:color="auto" w:fill="FFFFFF"/>
          </w:tcPr>
          <w:p w14:paraId="1F4600A3" w14:textId="77777777" w:rsidR="00003DFB" w:rsidRDefault="00003DFB" w:rsidP="00003DFB">
            <w:pPr>
              <w:jc w:val="left"/>
              <w:rPr>
                <w:color w:val="000000"/>
              </w:rPr>
            </w:pPr>
          </w:p>
        </w:tc>
        <w:tc>
          <w:tcPr>
            <w:tcW w:w="1647" w:type="dxa"/>
            <w:tcBorders>
              <w:top w:val="nil"/>
              <w:bottom w:val="nil"/>
            </w:tcBorders>
            <w:shd w:val="clear" w:color="auto" w:fill="FFFFFF"/>
          </w:tcPr>
          <w:p w14:paraId="5B933080" w14:textId="77777777" w:rsidR="00003DFB" w:rsidRDefault="00003DFB" w:rsidP="00003DFB">
            <w:pPr>
              <w:jc w:val="left"/>
              <w:rPr>
                <w:color w:val="000000"/>
              </w:rPr>
            </w:pPr>
          </w:p>
        </w:tc>
        <w:tc>
          <w:tcPr>
            <w:tcW w:w="1647" w:type="dxa"/>
            <w:shd w:val="clear" w:color="auto" w:fill="FFFFFF"/>
          </w:tcPr>
          <w:p w14:paraId="38B87CB0" w14:textId="77777777" w:rsidR="00003DFB" w:rsidRDefault="00003DFB" w:rsidP="00003DFB">
            <w:pPr>
              <w:jc w:val="left"/>
              <w:rPr>
                <w:color w:val="000000"/>
              </w:rPr>
            </w:pPr>
            <w:r>
              <w:rPr>
                <w:color w:val="000000"/>
              </w:rPr>
              <w:t>POSITION</w:t>
            </w:r>
          </w:p>
        </w:tc>
        <w:tc>
          <w:tcPr>
            <w:tcW w:w="1647" w:type="dxa"/>
            <w:shd w:val="clear" w:color="auto" w:fill="FFFFFF"/>
          </w:tcPr>
          <w:p w14:paraId="18942BC7" w14:textId="77777777" w:rsidR="00003DFB" w:rsidRDefault="00003DFB" w:rsidP="00003DFB">
            <w:pPr>
              <w:jc w:val="left"/>
              <w:rPr>
                <w:color w:val="000000"/>
              </w:rPr>
            </w:pPr>
            <w:r>
              <w:rPr>
                <w:color w:val="000000"/>
              </w:rPr>
              <w:t>PTY002</w:t>
            </w:r>
          </w:p>
        </w:tc>
        <w:tc>
          <w:tcPr>
            <w:tcW w:w="1647" w:type="dxa"/>
            <w:shd w:val="clear" w:color="auto" w:fill="FFFFFF"/>
          </w:tcPr>
          <w:p w14:paraId="076041D8"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2CAB910" w14:textId="77777777" w:rsidR="00003DFB" w:rsidRDefault="00003DFB" w:rsidP="00003DFB">
            <w:pPr>
              <w:jc w:val="left"/>
              <w:rPr>
                <w:color w:val="000000"/>
              </w:rPr>
            </w:pPr>
          </w:p>
        </w:tc>
        <w:tc>
          <w:tcPr>
            <w:tcW w:w="2906" w:type="dxa"/>
            <w:tcBorders>
              <w:top w:val="nil"/>
              <w:bottom w:val="nil"/>
            </w:tcBorders>
            <w:shd w:val="clear" w:color="auto" w:fill="FFFFFF"/>
          </w:tcPr>
          <w:p w14:paraId="062A5A21" w14:textId="77777777" w:rsidR="00003DFB" w:rsidRDefault="00003DFB" w:rsidP="00003DFB">
            <w:pPr>
              <w:jc w:val="left"/>
              <w:rPr>
                <w:color w:val="000000"/>
              </w:rPr>
            </w:pPr>
          </w:p>
        </w:tc>
      </w:tr>
      <w:tr w:rsidR="00003DFB" w:rsidRPr="00003DFB" w14:paraId="1FEE9429" w14:textId="77777777" w:rsidTr="00003DFB">
        <w:trPr>
          <w:trHeight w:val="449"/>
        </w:trPr>
        <w:tc>
          <w:tcPr>
            <w:tcW w:w="550" w:type="dxa"/>
            <w:tcBorders>
              <w:top w:val="nil"/>
              <w:bottom w:val="nil"/>
            </w:tcBorders>
            <w:shd w:val="clear" w:color="auto" w:fill="FFFFFF"/>
          </w:tcPr>
          <w:p w14:paraId="538401B3" w14:textId="77777777" w:rsidR="00003DFB" w:rsidRDefault="00003DFB" w:rsidP="00003DFB">
            <w:pPr>
              <w:jc w:val="left"/>
              <w:rPr>
                <w:color w:val="000000"/>
              </w:rPr>
            </w:pPr>
          </w:p>
        </w:tc>
        <w:tc>
          <w:tcPr>
            <w:tcW w:w="1646" w:type="dxa"/>
            <w:tcBorders>
              <w:top w:val="nil"/>
              <w:bottom w:val="nil"/>
            </w:tcBorders>
            <w:shd w:val="clear" w:color="auto" w:fill="FFFFFF"/>
          </w:tcPr>
          <w:p w14:paraId="0A421316" w14:textId="77777777" w:rsidR="00003DFB" w:rsidRDefault="00003DFB" w:rsidP="00003DFB">
            <w:pPr>
              <w:jc w:val="left"/>
              <w:rPr>
                <w:color w:val="000000"/>
              </w:rPr>
            </w:pPr>
          </w:p>
        </w:tc>
        <w:tc>
          <w:tcPr>
            <w:tcW w:w="1647" w:type="dxa"/>
            <w:tcBorders>
              <w:top w:val="nil"/>
              <w:bottom w:val="nil"/>
            </w:tcBorders>
            <w:shd w:val="clear" w:color="auto" w:fill="FFFFFF"/>
          </w:tcPr>
          <w:p w14:paraId="23E2EB6A" w14:textId="77777777" w:rsidR="00003DFB" w:rsidRDefault="00003DFB" w:rsidP="00003DFB">
            <w:pPr>
              <w:jc w:val="left"/>
              <w:rPr>
                <w:color w:val="000000"/>
              </w:rPr>
            </w:pPr>
          </w:p>
        </w:tc>
        <w:tc>
          <w:tcPr>
            <w:tcW w:w="1647" w:type="dxa"/>
            <w:shd w:val="clear" w:color="auto" w:fill="FFFFFF"/>
          </w:tcPr>
          <w:p w14:paraId="536E12BB" w14:textId="77777777" w:rsidR="00003DFB" w:rsidRPr="00412367" w:rsidRDefault="00003DFB" w:rsidP="00003DFB">
            <w:pPr>
              <w:jc w:val="left"/>
              <w:rPr>
                <w:color w:val="000000"/>
                <w:lang w:val="en-US"/>
                <w:rPrChange w:id="1468" w:author="Huke, Juan (extern)" w:date="2024-05-22T18:34:00Z">
                  <w:rPr>
                    <w:color w:val="000000"/>
                  </w:rPr>
                </w:rPrChange>
              </w:rPr>
            </w:pPr>
            <w:r w:rsidRPr="00412367">
              <w:rPr>
                <w:color w:val="000000"/>
                <w:lang w:val="en-US"/>
                <w:rPrChange w:id="1469" w:author="Huke, Juan (extern)" w:date="2024-05-22T18:34:00Z">
                  <w:rPr>
                    <w:color w:val="000000"/>
                  </w:rPr>
                </w:rPrChange>
              </w:rPr>
              <w:t>XX_C_ABS_TRANS_2_CONTR_AGG_TV</w:t>
            </w:r>
          </w:p>
        </w:tc>
        <w:tc>
          <w:tcPr>
            <w:tcW w:w="1647" w:type="dxa"/>
            <w:shd w:val="clear" w:color="auto" w:fill="FFFFFF"/>
          </w:tcPr>
          <w:p w14:paraId="40D165E0" w14:textId="77777777" w:rsidR="00003DFB" w:rsidRDefault="00003DFB" w:rsidP="00003DFB">
            <w:pPr>
              <w:jc w:val="left"/>
              <w:rPr>
                <w:color w:val="000000"/>
              </w:rPr>
            </w:pPr>
            <w:r>
              <w:rPr>
                <w:color w:val="000000"/>
              </w:rPr>
              <w:t>XX_SEC_RATE_NO</w:t>
            </w:r>
          </w:p>
        </w:tc>
        <w:tc>
          <w:tcPr>
            <w:tcW w:w="1647" w:type="dxa"/>
            <w:shd w:val="clear" w:color="auto" w:fill="FFFFFF"/>
          </w:tcPr>
          <w:p w14:paraId="3C3E2954" w14:textId="77777777" w:rsidR="00003DFB" w:rsidRDefault="00003DFB" w:rsidP="00003DFB">
            <w:pPr>
              <w:jc w:val="left"/>
              <w:rPr>
                <w:color w:val="000000"/>
              </w:rPr>
            </w:pPr>
            <w:r>
              <w:rPr>
                <w:color w:val="000000"/>
              </w:rPr>
              <w:t>NUMBER(14,13)</w:t>
            </w:r>
          </w:p>
        </w:tc>
        <w:tc>
          <w:tcPr>
            <w:tcW w:w="2906" w:type="dxa"/>
            <w:tcBorders>
              <w:top w:val="nil"/>
              <w:bottom w:val="nil"/>
            </w:tcBorders>
            <w:shd w:val="clear" w:color="auto" w:fill="FFFFFF"/>
          </w:tcPr>
          <w:p w14:paraId="37C44505" w14:textId="77777777" w:rsidR="00003DFB" w:rsidRDefault="00003DFB" w:rsidP="00003DFB">
            <w:pPr>
              <w:jc w:val="left"/>
              <w:rPr>
                <w:color w:val="000000"/>
              </w:rPr>
            </w:pPr>
          </w:p>
        </w:tc>
        <w:tc>
          <w:tcPr>
            <w:tcW w:w="2906" w:type="dxa"/>
            <w:tcBorders>
              <w:top w:val="nil"/>
              <w:bottom w:val="nil"/>
            </w:tcBorders>
            <w:shd w:val="clear" w:color="auto" w:fill="FFFFFF"/>
          </w:tcPr>
          <w:p w14:paraId="7F98B1EB" w14:textId="77777777" w:rsidR="00003DFB" w:rsidRDefault="00003DFB" w:rsidP="00003DFB">
            <w:pPr>
              <w:jc w:val="left"/>
              <w:rPr>
                <w:color w:val="000000"/>
              </w:rPr>
            </w:pPr>
          </w:p>
        </w:tc>
      </w:tr>
      <w:tr w:rsidR="00003DFB" w:rsidRPr="00003DFB" w14:paraId="7AD06122" w14:textId="77777777" w:rsidTr="00003DFB">
        <w:trPr>
          <w:trHeight w:val="449"/>
        </w:trPr>
        <w:tc>
          <w:tcPr>
            <w:tcW w:w="550" w:type="dxa"/>
            <w:tcBorders>
              <w:top w:val="nil"/>
              <w:bottom w:val="nil"/>
            </w:tcBorders>
            <w:shd w:val="clear" w:color="auto" w:fill="FFFFFF"/>
          </w:tcPr>
          <w:p w14:paraId="1EB6B240" w14:textId="77777777" w:rsidR="00003DFB" w:rsidRDefault="00003DFB" w:rsidP="00003DFB">
            <w:pPr>
              <w:jc w:val="left"/>
              <w:rPr>
                <w:color w:val="000000"/>
              </w:rPr>
            </w:pPr>
          </w:p>
        </w:tc>
        <w:tc>
          <w:tcPr>
            <w:tcW w:w="1646" w:type="dxa"/>
            <w:tcBorders>
              <w:top w:val="nil"/>
              <w:bottom w:val="nil"/>
            </w:tcBorders>
            <w:shd w:val="clear" w:color="auto" w:fill="FFFFFF"/>
          </w:tcPr>
          <w:p w14:paraId="61E1146B" w14:textId="77777777" w:rsidR="00003DFB" w:rsidRDefault="00003DFB" w:rsidP="00003DFB">
            <w:pPr>
              <w:jc w:val="left"/>
              <w:rPr>
                <w:color w:val="000000"/>
              </w:rPr>
            </w:pPr>
          </w:p>
        </w:tc>
        <w:tc>
          <w:tcPr>
            <w:tcW w:w="1647" w:type="dxa"/>
            <w:tcBorders>
              <w:top w:val="nil"/>
              <w:bottom w:val="nil"/>
            </w:tcBorders>
            <w:shd w:val="clear" w:color="auto" w:fill="FFFFFF"/>
          </w:tcPr>
          <w:p w14:paraId="12D93E8A" w14:textId="77777777" w:rsidR="00003DFB" w:rsidRDefault="00003DFB" w:rsidP="00003DFB">
            <w:pPr>
              <w:jc w:val="left"/>
              <w:rPr>
                <w:color w:val="000000"/>
              </w:rPr>
            </w:pPr>
          </w:p>
        </w:tc>
        <w:tc>
          <w:tcPr>
            <w:tcW w:w="1647" w:type="dxa"/>
            <w:shd w:val="clear" w:color="auto" w:fill="FFFFFF"/>
          </w:tcPr>
          <w:p w14:paraId="3340FCAA" w14:textId="77777777" w:rsidR="00003DFB" w:rsidRPr="00412367" w:rsidRDefault="00003DFB" w:rsidP="00003DFB">
            <w:pPr>
              <w:jc w:val="left"/>
              <w:rPr>
                <w:color w:val="000000"/>
                <w:lang w:val="en-US"/>
                <w:rPrChange w:id="1470" w:author="Huke, Juan (extern)" w:date="2024-05-22T18:34:00Z">
                  <w:rPr>
                    <w:color w:val="000000"/>
                  </w:rPr>
                </w:rPrChange>
              </w:rPr>
            </w:pPr>
            <w:r w:rsidRPr="00412367">
              <w:rPr>
                <w:color w:val="000000"/>
                <w:lang w:val="en-US"/>
                <w:rPrChange w:id="1471" w:author="Huke, Juan (extern)" w:date="2024-05-22T18:34:00Z">
                  <w:rPr>
                    <w:color w:val="000000"/>
                  </w:rPr>
                </w:rPrChange>
              </w:rPr>
              <w:t>XX_C_CONTR_ACC_VALUE_AGG</w:t>
            </w:r>
          </w:p>
        </w:tc>
        <w:tc>
          <w:tcPr>
            <w:tcW w:w="1647" w:type="dxa"/>
            <w:shd w:val="clear" w:color="auto" w:fill="FFFFFF"/>
          </w:tcPr>
          <w:p w14:paraId="5F29D900" w14:textId="77777777" w:rsidR="00003DFB" w:rsidRPr="00412367" w:rsidRDefault="00003DFB" w:rsidP="00003DFB">
            <w:pPr>
              <w:jc w:val="left"/>
              <w:rPr>
                <w:color w:val="000000"/>
                <w:lang w:val="en-US"/>
                <w:rPrChange w:id="1472" w:author="Huke, Juan (extern)" w:date="2024-05-22T18:34:00Z">
                  <w:rPr>
                    <w:color w:val="000000"/>
                  </w:rPr>
                </w:rPrChange>
              </w:rPr>
            </w:pPr>
            <w:r w:rsidRPr="00412367">
              <w:rPr>
                <w:color w:val="000000"/>
                <w:lang w:val="en-US"/>
                <w:rPrChange w:id="1473" w:author="Huke, Juan (extern)" w:date="2024-05-22T18:34:00Z">
                  <w:rPr>
                    <w:color w:val="000000"/>
                  </w:rPr>
                </w:rPrChange>
              </w:rPr>
              <w:t>XX_ACCR_DEFER_ITEMS_IFRS_CLA</w:t>
            </w:r>
          </w:p>
        </w:tc>
        <w:tc>
          <w:tcPr>
            <w:tcW w:w="1647" w:type="dxa"/>
            <w:shd w:val="clear" w:color="auto" w:fill="FFFFFF"/>
          </w:tcPr>
          <w:p w14:paraId="6376CDA2"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FBBAA9F" w14:textId="77777777" w:rsidR="00003DFB" w:rsidRDefault="00003DFB" w:rsidP="00003DFB">
            <w:pPr>
              <w:jc w:val="left"/>
              <w:rPr>
                <w:color w:val="000000"/>
              </w:rPr>
            </w:pPr>
          </w:p>
        </w:tc>
        <w:tc>
          <w:tcPr>
            <w:tcW w:w="2906" w:type="dxa"/>
            <w:tcBorders>
              <w:top w:val="nil"/>
              <w:bottom w:val="nil"/>
            </w:tcBorders>
            <w:shd w:val="clear" w:color="auto" w:fill="FFFFFF"/>
          </w:tcPr>
          <w:p w14:paraId="3D8D8FBF" w14:textId="77777777" w:rsidR="00003DFB" w:rsidRDefault="00003DFB" w:rsidP="00003DFB">
            <w:pPr>
              <w:jc w:val="left"/>
              <w:rPr>
                <w:color w:val="000000"/>
              </w:rPr>
            </w:pPr>
          </w:p>
        </w:tc>
      </w:tr>
      <w:tr w:rsidR="00003DFB" w:rsidRPr="00003DFB" w14:paraId="7D30C07A" w14:textId="77777777" w:rsidTr="00003DFB">
        <w:trPr>
          <w:trHeight w:val="449"/>
        </w:trPr>
        <w:tc>
          <w:tcPr>
            <w:tcW w:w="550" w:type="dxa"/>
            <w:tcBorders>
              <w:top w:val="nil"/>
              <w:bottom w:val="nil"/>
            </w:tcBorders>
            <w:shd w:val="clear" w:color="auto" w:fill="FFFFFF"/>
          </w:tcPr>
          <w:p w14:paraId="272B51E2" w14:textId="77777777" w:rsidR="00003DFB" w:rsidRDefault="00003DFB" w:rsidP="00003DFB">
            <w:pPr>
              <w:jc w:val="left"/>
              <w:rPr>
                <w:color w:val="000000"/>
              </w:rPr>
            </w:pPr>
          </w:p>
        </w:tc>
        <w:tc>
          <w:tcPr>
            <w:tcW w:w="1646" w:type="dxa"/>
            <w:tcBorders>
              <w:top w:val="nil"/>
              <w:bottom w:val="nil"/>
            </w:tcBorders>
            <w:shd w:val="clear" w:color="auto" w:fill="FFFFFF"/>
          </w:tcPr>
          <w:p w14:paraId="43F120BF" w14:textId="77777777" w:rsidR="00003DFB" w:rsidRDefault="00003DFB" w:rsidP="00003DFB">
            <w:pPr>
              <w:jc w:val="left"/>
              <w:rPr>
                <w:color w:val="000000"/>
              </w:rPr>
            </w:pPr>
          </w:p>
        </w:tc>
        <w:tc>
          <w:tcPr>
            <w:tcW w:w="1647" w:type="dxa"/>
            <w:tcBorders>
              <w:top w:val="nil"/>
              <w:bottom w:val="nil"/>
            </w:tcBorders>
            <w:shd w:val="clear" w:color="auto" w:fill="FFFFFF"/>
          </w:tcPr>
          <w:p w14:paraId="14820A78" w14:textId="77777777" w:rsidR="00003DFB" w:rsidRDefault="00003DFB" w:rsidP="00003DFB">
            <w:pPr>
              <w:jc w:val="left"/>
              <w:rPr>
                <w:color w:val="000000"/>
              </w:rPr>
            </w:pPr>
          </w:p>
        </w:tc>
        <w:tc>
          <w:tcPr>
            <w:tcW w:w="1647" w:type="dxa"/>
            <w:shd w:val="clear" w:color="auto" w:fill="FFFFFF"/>
          </w:tcPr>
          <w:p w14:paraId="5BD85138" w14:textId="77777777" w:rsidR="00003DFB" w:rsidRPr="00412367" w:rsidRDefault="00003DFB" w:rsidP="00003DFB">
            <w:pPr>
              <w:jc w:val="left"/>
              <w:rPr>
                <w:color w:val="000000"/>
                <w:lang w:val="en-US"/>
                <w:rPrChange w:id="1474" w:author="Huke, Juan (extern)" w:date="2024-05-22T18:34:00Z">
                  <w:rPr>
                    <w:color w:val="000000"/>
                  </w:rPr>
                </w:rPrChange>
              </w:rPr>
            </w:pPr>
            <w:r w:rsidRPr="00412367">
              <w:rPr>
                <w:color w:val="000000"/>
                <w:lang w:val="en-US"/>
                <w:rPrChange w:id="1475" w:author="Huke, Juan (extern)" w:date="2024-05-22T18:34:00Z">
                  <w:rPr>
                    <w:color w:val="000000"/>
                  </w:rPr>
                </w:rPrChange>
              </w:rPr>
              <w:t>XX_C_CONTR_ACC_VALUE_AGG</w:t>
            </w:r>
          </w:p>
        </w:tc>
        <w:tc>
          <w:tcPr>
            <w:tcW w:w="1647" w:type="dxa"/>
            <w:shd w:val="clear" w:color="auto" w:fill="FFFFFF"/>
          </w:tcPr>
          <w:p w14:paraId="14B0B0F5" w14:textId="77777777" w:rsidR="00003DFB" w:rsidRPr="00412367" w:rsidRDefault="00003DFB" w:rsidP="00003DFB">
            <w:pPr>
              <w:jc w:val="left"/>
              <w:rPr>
                <w:color w:val="000000"/>
                <w:lang w:val="en-US"/>
                <w:rPrChange w:id="1476" w:author="Huke, Juan (extern)" w:date="2024-05-22T18:34:00Z">
                  <w:rPr>
                    <w:color w:val="000000"/>
                  </w:rPr>
                </w:rPrChange>
              </w:rPr>
            </w:pPr>
            <w:r w:rsidRPr="00412367">
              <w:rPr>
                <w:color w:val="000000"/>
                <w:lang w:val="en-US"/>
                <w:rPrChange w:id="1477" w:author="Huke, Juan (extern)" w:date="2024-05-22T18:34:00Z">
                  <w:rPr>
                    <w:color w:val="000000"/>
                  </w:rPr>
                </w:rPrChange>
              </w:rPr>
              <w:t>XX_ACCR_INTEREST_IFRS_CLA</w:t>
            </w:r>
          </w:p>
        </w:tc>
        <w:tc>
          <w:tcPr>
            <w:tcW w:w="1647" w:type="dxa"/>
            <w:shd w:val="clear" w:color="auto" w:fill="FFFFFF"/>
          </w:tcPr>
          <w:p w14:paraId="598151C9"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12B815B" w14:textId="77777777" w:rsidR="00003DFB" w:rsidRDefault="00003DFB" w:rsidP="00003DFB">
            <w:pPr>
              <w:jc w:val="left"/>
              <w:rPr>
                <w:color w:val="000000"/>
              </w:rPr>
            </w:pPr>
          </w:p>
        </w:tc>
        <w:tc>
          <w:tcPr>
            <w:tcW w:w="2906" w:type="dxa"/>
            <w:tcBorders>
              <w:top w:val="nil"/>
              <w:bottom w:val="nil"/>
            </w:tcBorders>
            <w:shd w:val="clear" w:color="auto" w:fill="FFFFFF"/>
          </w:tcPr>
          <w:p w14:paraId="0D0E6B22" w14:textId="77777777" w:rsidR="00003DFB" w:rsidRDefault="00003DFB" w:rsidP="00003DFB">
            <w:pPr>
              <w:jc w:val="left"/>
              <w:rPr>
                <w:color w:val="000000"/>
              </w:rPr>
            </w:pPr>
          </w:p>
        </w:tc>
      </w:tr>
      <w:tr w:rsidR="00003DFB" w:rsidRPr="00003DFB" w14:paraId="249D2083" w14:textId="77777777" w:rsidTr="00003DFB">
        <w:trPr>
          <w:trHeight w:val="449"/>
        </w:trPr>
        <w:tc>
          <w:tcPr>
            <w:tcW w:w="550" w:type="dxa"/>
            <w:tcBorders>
              <w:top w:val="nil"/>
              <w:bottom w:val="nil"/>
            </w:tcBorders>
            <w:shd w:val="clear" w:color="auto" w:fill="FFFFFF"/>
          </w:tcPr>
          <w:p w14:paraId="52551350" w14:textId="77777777" w:rsidR="00003DFB" w:rsidRDefault="00003DFB" w:rsidP="00003DFB">
            <w:pPr>
              <w:jc w:val="left"/>
              <w:rPr>
                <w:color w:val="000000"/>
              </w:rPr>
            </w:pPr>
          </w:p>
        </w:tc>
        <w:tc>
          <w:tcPr>
            <w:tcW w:w="1646" w:type="dxa"/>
            <w:tcBorders>
              <w:top w:val="nil"/>
              <w:bottom w:val="nil"/>
            </w:tcBorders>
            <w:shd w:val="clear" w:color="auto" w:fill="FFFFFF"/>
          </w:tcPr>
          <w:p w14:paraId="24D2BBCE" w14:textId="77777777" w:rsidR="00003DFB" w:rsidRDefault="00003DFB" w:rsidP="00003DFB">
            <w:pPr>
              <w:jc w:val="left"/>
              <w:rPr>
                <w:color w:val="000000"/>
              </w:rPr>
            </w:pPr>
          </w:p>
        </w:tc>
        <w:tc>
          <w:tcPr>
            <w:tcW w:w="1647" w:type="dxa"/>
            <w:tcBorders>
              <w:top w:val="nil"/>
              <w:bottom w:val="nil"/>
            </w:tcBorders>
            <w:shd w:val="clear" w:color="auto" w:fill="FFFFFF"/>
          </w:tcPr>
          <w:p w14:paraId="437B9C36" w14:textId="77777777" w:rsidR="00003DFB" w:rsidRDefault="00003DFB" w:rsidP="00003DFB">
            <w:pPr>
              <w:jc w:val="left"/>
              <w:rPr>
                <w:color w:val="000000"/>
              </w:rPr>
            </w:pPr>
          </w:p>
        </w:tc>
        <w:tc>
          <w:tcPr>
            <w:tcW w:w="1647" w:type="dxa"/>
            <w:shd w:val="clear" w:color="auto" w:fill="FFFFFF"/>
          </w:tcPr>
          <w:p w14:paraId="78249D4E" w14:textId="77777777" w:rsidR="00003DFB" w:rsidRPr="00412367" w:rsidRDefault="00003DFB" w:rsidP="00003DFB">
            <w:pPr>
              <w:jc w:val="left"/>
              <w:rPr>
                <w:color w:val="000000"/>
                <w:lang w:val="en-US"/>
                <w:rPrChange w:id="1478" w:author="Huke, Juan (extern)" w:date="2024-05-22T18:34:00Z">
                  <w:rPr>
                    <w:color w:val="000000"/>
                  </w:rPr>
                </w:rPrChange>
              </w:rPr>
            </w:pPr>
            <w:r w:rsidRPr="00412367">
              <w:rPr>
                <w:color w:val="000000"/>
                <w:lang w:val="en-US"/>
                <w:rPrChange w:id="1479" w:author="Huke, Juan (extern)" w:date="2024-05-22T18:34:00Z">
                  <w:rPr>
                    <w:color w:val="000000"/>
                  </w:rPr>
                </w:rPrChange>
              </w:rPr>
              <w:t>XX_C_CONTR_ACC_VALUE_AGG</w:t>
            </w:r>
          </w:p>
        </w:tc>
        <w:tc>
          <w:tcPr>
            <w:tcW w:w="1647" w:type="dxa"/>
            <w:shd w:val="clear" w:color="auto" w:fill="FFFFFF"/>
          </w:tcPr>
          <w:p w14:paraId="2FB3A370" w14:textId="77777777" w:rsidR="00003DFB" w:rsidRPr="00412367" w:rsidRDefault="00003DFB" w:rsidP="00003DFB">
            <w:pPr>
              <w:jc w:val="left"/>
              <w:rPr>
                <w:color w:val="000000"/>
                <w:lang w:val="en-US"/>
                <w:rPrChange w:id="1480" w:author="Huke, Juan (extern)" w:date="2024-05-22T18:34:00Z">
                  <w:rPr>
                    <w:color w:val="000000"/>
                  </w:rPr>
                </w:rPrChange>
              </w:rPr>
            </w:pPr>
            <w:r w:rsidRPr="00412367">
              <w:rPr>
                <w:color w:val="000000"/>
                <w:lang w:val="en-US"/>
                <w:rPrChange w:id="1481" w:author="Huke, Juan (extern)" w:date="2024-05-22T18:34:00Z">
                  <w:rPr>
                    <w:color w:val="000000"/>
                  </w:rPr>
                </w:rPrChange>
              </w:rPr>
              <w:t>XX_ARR_OVERDR_HGB_CLA</w:t>
            </w:r>
          </w:p>
        </w:tc>
        <w:tc>
          <w:tcPr>
            <w:tcW w:w="1647" w:type="dxa"/>
            <w:shd w:val="clear" w:color="auto" w:fill="FFFFFF"/>
          </w:tcPr>
          <w:p w14:paraId="1991BAF5"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6BE167C" w14:textId="77777777" w:rsidR="00003DFB" w:rsidRDefault="00003DFB" w:rsidP="00003DFB">
            <w:pPr>
              <w:jc w:val="left"/>
              <w:rPr>
                <w:color w:val="000000"/>
              </w:rPr>
            </w:pPr>
          </w:p>
        </w:tc>
        <w:tc>
          <w:tcPr>
            <w:tcW w:w="2906" w:type="dxa"/>
            <w:tcBorders>
              <w:top w:val="nil"/>
              <w:bottom w:val="nil"/>
            </w:tcBorders>
            <w:shd w:val="clear" w:color="auto" w:fill="FFFFFF"/>
          </w:tcPr>
          <w:p w14:paraId="45713F7B" w14:textId="77777777" w:rsidR="00003DFB" w:rsidRDefault="00003DFB" w:rsidP="00003DFB">
            <w:pPr>
              <w:jc w:val="left"/>
              <w:rPr>
                <w:color w:val="000000"/>
              </w:rPr>
            </w:pPr>
          </w:p>
        </w:tc>
      </w:tr>
      <w:tr w:rsidR="00003DFB" w:rsidRPr="00003DFB" w14:paraId="22BFBB39" w14:textId="77777777" w:rsidTr="00003DFB">
        <w:trPr>
          <w:trHeight w:val="449"/>
        </w:trPr>
        <w:tc>
          <w:tcPr>
            <w:tcW w:w="550" w:type="dxa"/>
            <w:tcBorders>
              <w:top w:val="nil"/>
              <w:bottom w:val="nil"/>
            </w:tcBorders>
            <w:shd w:val="clear" w:color="auto" w:fill="FFFFFF"/>
          </w:tcPr>
          <w:p w14:paraId="3AF4F85D" w14:textId="77777777" w:rsidR="00003DFB" w:rsidRDefault="00003DFB" w:rsidP="00003DFB">
            <w:pPr>
              <w:jc w:val="left"/>
              <w:rPr>
                <w:color w:val="000000"/>
              </w:rPr>
            </w:pPr>
          </w:p>
        </w:tc>
        <w:tc>
          <w:tcPr>
            <w:tcW w:w="1646" w:type="dxa"/>
            <w:tcBorders>
              <w:top w:val="nil"/>
              <w:bottom w:val="nil"/>
            </w:tcBorders>
            <w:shd w:val="clear" w:color="auto" w:fill="FFFFFF"/>
          </w:tcPr>
          <w:p w14:paraId="62E8D928" w14:textId="77777777" w:rsidR="00003DFB" w:rsidRDefault="00003DFB" w:rsidP="00003DFB">
            <w:pPr>
              <w:jc w:val="left"/>
              <w:rPr>
                <w:color w:val="000000"/>
              </w:rPr>
            </w:pPr>
          </w:p>
        </w:tc>
        <w:tc>
          <w:tcPr>
            <w:tcW w:w="1647" w:type="dxa"/>
            <w:tcBorders>
              <w:top w:val="nil"/>
              <w:bottom w:val="nil"/>
            </w:tcBorders>
            <w:shd w:val="clear" w:color="auto" w:fill="FFFFFF"/>
          </w:tcPr>
          <w:p w14:paraId="19DFB76A" w14:textId="77777777" w:rsidR="00003DFB" w:rsidRDefault="00003DFB" w:rsidP="00003DFB">
            <w:pPr>
              <w:jc w:val="left"/>
              <w:rPr>
                <w:color w:val="000000"/>
              </w:rPr>
            </w:pPr>
          </w:p>
        </w:tc>
        <w:tc>
          <w:tcPr>
            <w:tcW w:w="1647" w:type="dxa"/>
            <w:shd w:val="clear" w:color="auto" w:fill="FFFFFF"/>
          </w:tcPr>
          <w:p w14:paraId="368C15DB" w14:textId="77777777" w:rsidR="00003DFB" w:rsidRPr="00412367" w:rsidRDefault="00003DFB" w:rsidP="00003DFB">
            <w:pPr>
              <w:jc w:val="left"/>
              <w:rPr>
                <w:color w:val="000000"/>
                <w:lang w:val="en-US"/>
                <w:rPrChange w:id="1482" w:author="Huke, Juan (extern)" w:date="2024-05-22T18:34:00Z">
                  <w:rPr>
                    <w:color w:val="000000"/>
                  </w:rPr>
                </w:rPrChange>
              </w:rPr>
            </w:pPr>
            <w:r w:rsidRPr="00412367">
              <w:rPr>
                <w:color w:val="000000"/>
                <w:lang w:val="en-US"/>
                <w:rPrChange w:id="1483" w:author="Huke, Juan (extern)" w:date="2024-05-22T18:34:00Z">
                  <w:rPr>
                    <w:color w:val="000000"/>
                  </w:rPr>
                </w:rPrChange>
              </w:rPr>
              <w:t>XX_C_CONTR_ACC_VALUE_AGG</w:t>
            </w:r>
          </w:p>
        </w:tc>
        <w:tc>
          <w:tcPr>
            <w:tcW w:w="1647" w:type="dxa"/>
            <w:shd w:val="clear" w:color="auto" w:fill="FFFFFF"/>
          </w:tcPr>
          <w:p w14:paraId="372F3CD0" w14:textId="77777777" w:rsidR="00003DFB" w:rsidRPr="00412367" w:rsidRDefault="00003DFB" w:rsidP="00003DFB">
            <w:pPr>
              <w:jc w:val="left"/>
              <w:rPr>
                <w:color w:val="000000"/>
                <w:lang w:val="en-US"/>
                <w:rPrChange w:id="1484" w:author="Huke, Juan (extern)" w:date="2024-05-22T18:34:00Z">
                  <w:rPr>
                    <w:color w:val="000000"/>
                  </w:rPr>
                </w:rPrChange>
              </w:rPr>
            </w:pPr>
            <w:r w:rsidRPr="00412367">
              <w:rPr>
                <w:color w:val="000000"/>
                <w:lang w:val="en-US"/>
                <w:rPrChange w:id="1485" w:author="Huke, Juan (extern)" w:date="2024-05-22T18:34:00Z">
                  <w:rPr>
                    <w:color w:val="000000"/>
                  </w:rPr>
                </w:rPrChange>
              </w:rPr>
              <w:t>XX_BOOK_VALUE_A_HGB_CLA</w:t>
            </w:r>
          </w:p>
        </w:tc>
        <w:tc>
          <w:tcPr>
            <w:tcW w:w="1647" w:type="dxa"/>
            <w:shd w:val="clear" w:color="auto" w:fill="FFFFFF"/>
          </w:tcPr>
          <w:p w14:paraId="2A3CD1A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A42CDB3" w14:textId="77777777" w:rsidR="00003DFB" w:rsidRDefault="00003DFB" w:rsidP="00003DFB">
            <w:pPr>
              <w:jc w:val="left"/>
              <w:rPr>
                <w:color w:val="000000"/>
              </w:rPr>
            </w:pPr>
          </w:p>
        </w:tc>
        <w:tc>
          <w:tcPr>
            <w:tcW w:w="2906" w:type="dxa"/>
            <w:tcBorders>
              <w:top w:val="nil"/>
              <w:bottom w:val="nil"/>
            </w:tcBorders>
            <w:shd w:val="clear" w:color="auto" w:fill="FFFFFF"/>
          </w:tcPr>
          <w:p w14:paraId="6FDA3F6A" w14:textId="77777777" w:rsidR="00003DFB" w:rsidRDefault="00003DFB" w:rsidP="00003DFB">
            <w:pPr>
              <w:jc w:val="left"/>
              <w:rPr>
                <w:color w:val="000000"/>
              </w:rPr>
            </w:pPr>
          </w:p>
        </w:tc>
      </w:tr>
      <w:tr w:rsidR="00003DFB" w:rsidRPr="00003DFB" w14:paraId="1BA81C10" w14:textId="77777777" w:rsidTr="00003DFB">
        <w:trPr>
          <w:trHeight w:val="449"/>
        </w:trPr>
        <w:tc>
          <w:tcPr>
            <w:tcW w:w="550" w:type="dxa"/>
            <w:tcBorders>
              <w:top w:val="nil"/>
              <w:bottom w:val="nil"/>
            </w:tcBorders>
            <w:shd w:val="clear" w:color="auto" w:fill="FFFFFF"/>
          </w:tcPr>
          <w:p w14:paraId="307E3AF9" w14:textId="77777777" w:rsidR="00003DFB" w:rsidRDefault="00003DFB" w:rsidP="00003DFB">
            <w:pPr>
              <w:jc w:val="left"/>
              <w:rPr>
                <w:color w:val="000000"/>
              </w:rPr>
            </w:pPr>
          </w:p>
        </w:tc>
        <w:tc>
          <w:tcPr>
            <w:tcW w:w="1646" w:type="dxa"/>
            <w:tcBorders>
              <w:top w:val="nil"/>
              <w:bottom w:val="nil"/>
            </w:tcBorders>
            <w:shd w:val="clear" w:color="auto" w:fill="FFFFFF"/>
          </w:tcPr>
          <w:p w14:paraId="75A91DF2" w14:textId="77777777" w:rsidR="00003DFB" w:rsidRDefault="00003DFB" w:rsidP="00003DFB">
            <w:pPr>
              <w:jc w:val="left"/>
              <w:rPr>
                <w:color w:val="000000"/>
              </w:rPr>
            </w:pPr>
          </w:p>
        </w:tc>
        <w:tc>
          <w:tcPr>
            <w:tcW w:w="1647" w:type="dxa"/>
            <w:tcBorders>
              <w:top w:val="nil"/>
              <w:bottom w:val="nil"/>
            </w:tcBorders>
            <w:shd w:val="clear" w:color="auto" w:fill="FFFFFF"/>
          </w:tcPr>
          <w:p w14:paraId="73EED5A8" w14:textId="77777777" w:rsidR="00003DFB" w:rsidRDefault="00003DFB" w:rsidP="00003DFB">
            <w:pPr>
              <w:jc w:val="left"/>
              <w:rPr>
                <w:color w:val="000000"/>
              </w:rPr>
            </w:pPr>
          </w:p>
        </w:tc>
        <w:tc>
          <w:tcPr>
            <w:tcW w:w="1647" w:type="dxa"/>
            <w:shd w:val="clear" w:color="auto" w:fill="FFFFFF"/>
          </w:tcPr>
          <w:p w14:paraId="2C877AE7" w14:textId="77777777" w:rsidR="00003DFB" w:rsidRPr="00412367" w:rsidRDefault="00003DFB" w:rsidP="00003DFB">
            <w:pPr>
              <w:jc w:val="left"/>
              <w:rPr>
                <w:color w:val="000000"/>
                <w:lang w:val="en-US"/>
                <w:rPrChange w:id="1486" w:author="Huke, Juan (extern)" w:date="2024-05-22T18:34:00Z">
                  <w:rPr>
                    <w:color w:val="000000"/>
                  </w:rPr>
                </w:rPrChange>
              </w:rPr>
            </w:pPr>
            <w:r w:rsidRPr="00412367">
              <w:rPr>
                <w:color w:val="000000"/>
                <w:lang w:val="en-US"/>
                <w:rPrChange w:id="1487" w:author="Huke, Juan (extern)" w:date="2024-05-22T18:34:00Z">
                  <w:rPr>
                    <w:color w:val="000000"/>
                  </w:rPr>
                </w:rPrChange>
              </w:rPr>
              <w:t>XX_C_CONTR_ACC_VALUE_AGG</w:t>
            </w:r>
          </w:p>
        </w:tc>
        <w:tc>
          <w:tcPr>
            <w:tcW w:w="1647" w:type="dxa"/>
            <w:shd w:val="clear" w:color="auto" w:fill="FFFFFF"/>
          </w:tcPr>
          <w:p w14:paraId="6482C6E8" w14:textId="77777777" w:rsidR="00003DFB" w:rsidRPr="00412367" w:rsidRDefault="00003DFB" w:rsidP="00003DFB">
            <w:pPr>
              <w:jc w:val="left"/>
              <w:rPr>
                <w:color w:val="000000"/>
                <w:lang w:val="en-US"/>
                <w:rPrChange w:id="1488" w:author="Huke, Juan (extern)" w:date="2024-05-22T18:34:00Z">
                  <w:rPr>
                    <w:color w:val="000000"/>
                  </w:rPr>
                </w:rPrChange>
              </w:rPr>
            </w:pPr>
            <w:r w:rsidRPr="00412367">
              <w:rPr>
                <w:color w:val="000000"/>
                <w:lang w:val="en-US"/>
                <w:rPrChange w:id="1489" w:author="Huke, Juan (extern)" w:date="2024-05-22T18:34:00Z">
                  <w:rPr>
                    <w:color w:val="000000"/>
                  </w:rPr>
                </w:rPrChange>
              </w:rPr>
              <w:t>XX_BOOK_VALUE_COMP_O_HGB_CLA</w:t>
            </w:r>
          </w:p>
        </w:tc>
        <w:tc>
          <w:tcPr>
            <w:tcW w:w="1647" w:type="dxa"/>
            <w:shd w:val="clear" w:color="auto" w:fill="FFFFFF"/>
          </w:tcPr>
          <w:p w14:paraId="0815AE1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2C37859" w14:textId="77777777" w:rsidR="00003DFB" w:rsidRDefault="00003DFB" w:rsidP="00003DFB">
            <w:pPr>
              <w:jc w:val="left"/>
              <w:rPr>
                <w:color w:val="000000"/>
              </w:rPr>
            </w:pPr>
          </w:p>
        </w:tc>
        <w:tc>
          <w:tcPr>
            <w:tcW w:w="2906" w:type="dxa"/>
            <w:tcBorders>
              <w:top w:val="nil"/>
              <w:bottom w:val="nil"/>
            </w:tcBorders>
            <w:shd w:val="clear" w:color="auto" w:fill="FFFFFF"/>
          </w:tcPr>
          <w:p w14:paraId="5FECD4AF" w14:textId="77777777" w:rsidR="00003DFB" w:rsidRDefault="00003DFB" w:rsidP="00003DFB">
            <w:pPr>
              <w:jc w:val="left"/>
              <w:rPr>
                <w:color w:val="000000"/>
              </w:rPr>
            </w:pPr>
          </w:p>
        </w:tc>
      </w:tr>
      <w:tr w:rsidR="00003DFB" w:rsidRPr="00003DFB" w14:paraId="15D33558" w14:textId="77777777" w:rsidTr="00003DFB">
        <w:trPr>
          <w:trHeight w:val="449"/>
        </w:trPr>
        <w:tc>
          <w:tcPr>
            <w:tcW w:w="550" w:type="dxa"/>
            <w:tcBorders>
              <w:top w:val="nil"/>
              <w:bottom w:val="nil"/>
            </w:tcBorders>
            <w:shd w:val="clear" w:color="auto" w:fill="FFFFFF"/>
          </w:tcPr>
          <w:p w14:paraId="1B49472A" w14:textId="77777777" w:rsidR="00003DFB" w:rsidRDefault="00003DFB" w:rsidP="00003DFB">
            <w:pPr>
              <w:jc w:val="left"/>
              <w:rPr>
                <w:color w:val="000000"/>
              </w:rPr>
            </w:pPr>
          </w:p>
        </w:tc>
        <w:tc>
          <w:tcPr>
            <w:tcW w:w="1646" w:type="dxa"/>
            <w:tcBorders>
              <w:top w:val="nil"/>
              <w:bottom w:val="nil"/>
            </w:tcBorders>
            <w:shd w:val="clear" w:color="auto" w:fill="FFFFFF"/>
          </w:tcPr>
          <w:p w14:paraId="653BD652" w14:textId="77777777" w:rsidR="00003DFB" w:rsidRDefault="00003DFB" w:rsidP="00003DFB">
            <w:pPr>
              <w:jc w:val="left"/>
              <w:rPr>
                <w:color w:val="000000"/>
              </w:rPr>
            </w:pPr>
          </w:p>
        </w:tc>
        <w:tc>
          <w:tcPr>
            <w:tcW w:w="1647" w:type="dxa"/>
            <w:tcBorders>
              <w:top w:val="nil"/>
              <w:bottom w:val="nil"/>
            </w:tcBorders>
            <w:shd w:val="clear" w:color="auto" w:fill="FFFFFF"/>
          </w:tcPr>
          <w:p w14:paraId="4399ED3E" w14:textId="77777777" w:rsidR="00003DFB" w:rsidRDefault="00003DFB" w:rsidP="00003DFB">
            <w:pPr>
              <w:jc w:val="left"/>
              <w:rPr>
                <w:color w:val="000000"/>
              </w:rPr>
            </w:pPr>
          </w:p>
        </w:tc>
        <w:tc>
          <w:tcPr>
            <w:tcW w:w="1647" w:type="dxa"/>
            <w:shd w:val="clear" w:color="auto" w:fill="FFFFFF"/>
          </w:tcPr>
          <w:p w14:paraId="032F3B1E" w14:textId="77777777" w:rsidR="00003DFB" w:rsidRPr="00412367" w:rsidRDefault="00003DFB" w:rsidP="00003DFB">
            <w:pPr>
              <w:jc w:val="left"/>
              <w:rPr>
                <w:color w:val="000000"/>
                <w:lang w:val="en-US"/>
                <w:rPrChange w:id="1490" w:author="Huke, Juan (extern)" w:date="2024-05-22T18:34:00Z">
                  <w:rPr>
                    <w:color w:val="000000"/>
                  </w:rPr>
                </w:rPrChange>
              </w:rPr>
            </w:pPr>
            <w:r w:rsidRPr="00412367">
              <w:rPr>
                <w:color w:val="000000"/>
                <w:lang w:val="en-US"/>
                <w:rPrChange w:id="1491" w:author="Huke, Juan (extern)" w:date="2024-05-22T18:34:00Z">
                  <w:rPr>
                    <w:color w:val="000000"/>
                  </w:rPr>
                </w:rPrChange>
              </w:rPr>
              <w:t>XX_C_CONTR_ACC_VALUE_AGG</w:t>
            </w:r>
          </w:p>
        </w:tc>
        <w:tc>
          <w:tcPr>
            <w:tcW w:w="1647" w:type="dxa"/>
            <w:shd w:val="clear" w:color="auto" w:fill="FFFFFF"/>
          </w:tcPr>
          <w:p w14:paraId="45FBAE56" w14:textId="77777777" w:rsidR="00003DFB" w:rsidRPr="00412367" w:rsidRDefault="00003DFB" w:rsidP="00003DFB">
            <w:pPr>
              <w:jc w:val="left"/>
              <w:rPr>
                <w:color w:val="000000"/>
                <w:lang w:val="en-US"/>
                <w:rPrChange w:id="1492" w:author="Huke, Juan (extern)" w:date="2024-05-22T18:34:00Z">
                  <w:rPr>
                    <w:color w:val="000000"/>
                  </w:rPr>
                </w:rPrChange>
              </w:rPr>
            </w:pPr>
            <w:r w:rsidRPr="00412367">
              <w:rPr>
                <w:color w:val="000000"/>
                <w:lang w:val="en-US"/>
                <w:rPrChange w:id="1493" w:author="Huke, Juan (extern)" w:date="2024-05-22T18:34:00Z">
                  <w:rPr>
                    <w:color w:val="000000"/>
                  </w:rPr>
                </w:rPrChange>
              </w:rPr>
              <w:t>XX_BOOK_VALUE_COMP_O_IFRS_CLA</w:t>
            </w:r>
          </w:p>
        </w:tc>
        <w:tc>
          <w:tcPr>
            <w:tcW w:w="1647" w:type="dxa"/>
            <w:shd w:val="clear" w:color="auto" w:fill="FFFFFF"/>
          </w:tcPr>
          <w:p w14:paraId="635BFB2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ABFC756" w14:textId="77777777" w:rsidR="00003DFB" w:rsidRDefault="00003DFB" w:rsidP="00003DFB">
            <w:pPr>
              <w:jc w:val="left"/>
              <w:rPr>
                <w:color w:val="000000"/>
              </w:rPr>
            </w:pPr>
          </w:p>
        </w:tc>
        <w:tc>
          <w:tcPr>
            <w:tcW w:w="2906" w:type="dxa"/>
            <w:tcBorders>
              <w:top w:val="nil"/>
              <w:bottom w:val="nil"/>
            </w:tcBorders>
            <w:shd w:val="clear" w:color="auto" w:fill="FFFFFF"/>
          </w:tcPr>
          <w:p w14:paraId="0A4F0DDB" w14:textId="77777777" w:rsidR="00003DFB" w:rsidRDefault="00003DFB" w:rsidP="00003DFB">
            <w:pPr>
              <w:jc w:val="left"/>
              <w:rPr>
                <w:color w:val="000000"/>
              </w:rPr>
            </w:pPr>
          </w:p>
        </w:tc>
      </w:tr>
      <w:tr w:rsidR="00003DFB" w:rsidRPr="00003DFB" w14:paraId="35A34FEC" w14:textId="77777777" w:rsidTr="00003DFB">
        <w:trPr>
          <w:trHeight w:val="449"/>
        </w:trPr>
        <w:tc>
          <w:tcPr>
            <w:tcW w:w="550" w:type="dxa"/>
            <w:tcBorders>
              <w:top w:val="nil"/>
              <w:bottom w:val="nil"/>
            </w:tcBorders>
            <w:shd w:val="clear" w:color="auto" w:fill="FFFFFF"/>
          </w:tcPr>
          <w:p w14:paraId="62B23FF1" w14:textId="77777777" w:rsidR="00003DFB" w:rsidRDefault="00003DFB" w:rsidP="00003DFB">
            <w:pPr>
              <w:jc w:val="left"/>
              <w:rPr>
                <w:color w:val="000000"/>
              </w:rPr>
            </w:pPr>
          </w:p>
        </w:tc>
        <w:tc>
          <w:tcPr>
            <w:tcW w:w="1646" w:type="dxa"/>
            <w:tcBorders>
              <w:top w:val="nil"/>
              <w:bottom w:val="nil"/>
            </w:tcBorders>
            <w:shd w:val="clear" w:color="auto" w:fill="FFFFFF"/>
          </w:tcPr>
          <w:p w14:paraId="6B4BEB9F" w14:textId="77777777" w:rsidR="00003DFB" w:rsidRDefault="00003DFB" w:rsidP="00003DFB">
            <w:pPr>
              <w:jc w:val="left"/>
              <w:rPr>
                <w:color w:val="000000"/>
              </w:rPr>
            </w:pPr>
          </w:p>
        </w:tc>
        <w:tc>
          <w:tcPr>
            <w:tcW w:w="1647" w:type="dxa"/>
            <w:tcBorders>
              <w:top w:val="nil"/>
              <w:bottom w:val="nil"/>
            </w:tcBorders>
            <w:shd w:val="clear" w:color="auto" w:fill="FFFFFF"/>
          </w:tcPr>
          <w:p w14:paraId="5A9B2241" w14:textId="77777777" w:rsidR="00003DFB" w:rsidRDefault="00003DFB" w:rsidP="00003DFB">
            <w:pPr>
              <w:jc w:val="left"/>
              <w:rPr>
                <w:color w:val="000000"/>
              </w:rPr>
            </w:pPr>
          </w:p>
        </w:tc>
        <w:tc>
          <w:tcPr>
            <w:tcW w:w="1647" w:type="dxa"/>
            <w:shd w:val="clear" w:color="auto" w:fill="FFFFFF"/>
          </w:tcPr>
          <w:p w14:paraId="0C7DFC3F" w14:textId="77777777" w:rsidR="00003DFB" w:rsidRPr="00412367" w:rsidRDefault="00003DFB" w:rsidP="00003DFB">
            <w:pPr>
              <w:jc w:val="left"/>
              <w:rPr>
                <w:color w:val="000000"/>
                <w:lang w:val="en-US"/>
                <w:rPrChange w:id="1494" w:author="Huke, Juan (extern)" w:date="2024-05-22T18:34:00Z">
                  <w:rPr>
                    <w:color w:val="000000"/>
                  </w:rPr>
                </w:rPrChange>
              </w:rPr>
            </w:pPr>
            <w:r w:rsidRPr="00412367">
              <w:rPr>
                <w:color w:val="000000"/>
                <w:lang w:val="en-US"/>
                <w:rPrChange w:id="1495" w:author="Huke, Juan (extern)" w:date="2024-05-22T18:34:00Z">
                  <w:rPr>
                    <w:color w:val="000000"/>
                  </w:rPr>
                </w:rPrChange>
              </w:rPr>
              <w:t>XX_C_CONTR_ACC_VALUE_AGG</w:t>
            </w:r>
          </w:p>
        </w:tc>
        <w:tc>
          <w:tcPr>
            <w:tcW w:w="1647" w:type="dxa"/>
            <w:shd w:val="clear" w:color="auto" w:fill="FFFFFF"/>
          </w:tcPr>
          <w:p w14:paraId="5842AE30" w14:textId="77777777" w:rsidR="00003DFB" w:rsidRDefault="00003DFB" w:rsidP="00003DFB">
            <w:pPr>
              <w:jc w:val="left"/>
              <w:rPr>
                <w:color w:val="000000"/>
              </w:rPr>
            </w:pPr>
            <w:r>
              <w:rPr>
                <w:color w:val="000000"/>
              </w:rPr>
              <w:t>XX_CONTRACT</w:t>
            </w:r>
          </w:p>
        </w:tc>
        <w:tc>
          <w:tcPr>
            <w:tcW w:w="1647" w:type="dxa"/>
            <w:shd w:val="clear" w:color="auto" w:fill="FFFFFF"/>
          </w:tcPr>
          <w:p w14:paraId="11215536"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6CEB010" w14:textId="77777777" w:rsidR="00003DFB" w:rsidRDefault="00003DFB" w:rsidP="00003DFB">
            <w:pPr>
              <w:jc w:val="left"/>
              <w:rPr>
                <w:color w:val="000000"/>
              </w:rPr>
            </w:pPr>
          </w:p>
        </w:tc>
        <w:tc>
          <w:tcPr>
            <w:tcW w:w="2906" w:type="dxa"/>
            <w:tcBorders>
              <w:top w:val="nil"/>
              <w:bottom w:val="nil"/>
            </w:tcBorders>
            <w:shd w:val="clear" w:color="auto" w:fill="FFFFFF"/>
          </w:tcPr>
          <w:p w14:paraId="02453F8A" w14:textId="77777777" w:rsidR="00003DFB" w:rsidRDefault="00003DFB" w:rsidP="00003DFB">
            <w:pPr>
              <w:jc w:val="left"/>
              <w:rPr>
                <w:color w:val="000000"/>
              </w:rPr>
            </w:pPr>
          </w:p>
        </w:tc>
      </w:tr>
      <w:tr w:rsidR="00003DFB" w:rsidRPr="00003DFB" w14:paraId="1DB97008" w14:textId="77777777" w:rsidTr="00003DFB">
        <w:trPr>
          <w:trHeight w:val="449"/>
        </w:trPr>
        <w:tc>
          <w:tcPr>
            <w:tcW w:w="550" w:type="dxa"/>
            <w:tcBorders>
              <w:top w:val="nil"/>
              <w:bottom w:val="nil"/>
            </w:tcBorders>
            <w:shd w:val="clear" w:color="auto" w:fill="FFFFFF"/>
          </w:tcPr>
          <w:p w14:paraId="553DF2D1" w14:textId="77777777" w:rsidR="00003DFB" w:rsidRDefault="00003DFB" w:rsidP="00003DFB">
            <w:pPr>
              <w:jc w:val="left"/>
              <w:rPr>
                <w:color w:val="000000"/>
              </w:rPr>
            </w:pPr>
          </w:p>
        </w:tc>
        <w:tc>
          <w:tcPr>
            <w:tcW w:w="1646" w:type="dxa"/>
            <w:tcBorders>
              <w:top w:val="nil"/>
              <w:bottom w:val="nil"/>
            </w:tcBorders>
            <w:shd w:val="clear" w:color="auto" w:fill="FFFFFF"/>
          </w:tcPr>
          <w:p w14:paraId="449923DA" w14:textId="77777777" w:rsidR="00003DFB" w:rsidRDefault="00003DFB" w:rsidP="00003DFB">
            <w:pPr>
              <w:jc w:val="left"/>
              <w:rPr>
                <w:color w:val="000000"/>
              </w:rPr>
            </w:pPr>
          </w:p>
        </w:tc>
        <w:tc>
          <w:tcPr>
            <w:tcW w:w="1647" w:type="dxa"/>
            <w:tcBorders>
              <w:top w:val="nil"/>
              <w:bottom w:val="nil"/>
            </w:tcBorders>
            <w:shd w:val="clear" w:color="auto" w:fill="FFFFFF"/>
          </w:tcPr>
          <w:p w14:paraId="42013990" w14:textId="77777777" w:rsidR="00003DFB" w:rsidRDefault="00003DFB" w:rsidP="00003DFB">
            <w:pPr>
              <w:jc w:val="left"/>
              <w:rPr>
                <w:color w:val="000000"/>
              </w:rPr>
            </w:pPr>
          </w:p>
        </w:tc>
        <w:tc>
          <w:tcPr>
            <w:tcW w:w="1647" w:type="dxa"/>
            <w:shd w:val="clear" w:color="auto" w:fill="FFFFFF"/>
          </w:tcPr>
          <w:p w14:paraId="440A1B36" w14:textId="77777777" w:rsidR="00003DFB" w:rsidRPr="00412367" w:rsidRDefault="00003DFB" w:rsidP="00003DFB">
            <w:pPr>
              <w:jc w:val="left"/>
              <w:rPr>
                <w:color w:val="000000"/>
                <w:lang w:val="en-US"/>
                <w:rPrChange w:id="1496" w:author="Huke, Juan (extern)" w:date="2024-05-22T18:34:00Z">
                  <w:rPr>
                    <w:color w:val="000000"/>
                  </w:rPr>
                </w:rPrChange>
              </w:rPr>
            </w:pPr>
            <w:r w:rsidRPr="00412367">
              <w:rPr>
                <w:color w:val="000000"/>
                <w:lang w:val="en-US"/>
                <w:rPrChange w:id="1497" w:author="Huke, Juan (extern)" w:date="2024-05-22T18:34:00Z">
                  <w:rPr>
                    <w:color w:val="000000"/>
                  </w:rPr>
                </w:rPrChange>
              </w:rPr>
              <w:t>XX_C_CONTR_ACC_VALUE_AGG</w:t>
            </w:r>
          </w:p>
        </w:tc>
        <w:tc>
          <w:tcPr>
            <w:tcW w:w="1647" w:type="dxa"/>
            <w:shd w:val="clear" w:color="auto" w:fill="FFFFFF"/>
          </w:tcPr>
          <w:p w14:paraId="52C2AE8C" w14:textId="77777777" w:rsidR="00003DFB" w:rsidRPr="00412367" w:rsidRDefault="00003DFB" w:rsidP="00003DFB">
            <w:pPr>
              <w:jc w:val="left"/>
              <w:rPr>
                <w:color w:val="000000"/>
                <w:lang w:val="en-US"/>
                <w:rPrChange w:id="1498" w:author="Huke, Juan (extern)" w:date="2024-05-22T18:34:00Z">
                  <w:rPr>
                    <w:color w:val="000000"/>
                  </w:rPr>
                </w:rPrChange>
              </w:rPr>
            </w:pPr>
            <w:r w:rsidRPr="00412367">
              <w:rPr>
                <w:color w:val="000000"/>
                <w:lang w:val="en-US"/>
                <w:rPrChange w:id="1499" w:author="Huke, Juan (extern)" w:date="2024-05-22T18:34:00Z">
                  <w:rPr>
                    <w:color w:val="000000"/>
                  </w:rPr>
                </w:rPrChange>
              </w:rPr>
              <w:t>XX_DEFER_INTEREST_IFRS_CLA</w:t>
            </w:r>
          </w:p>
        </w:tc>
        <w:tc>
          <w:tcPr>
            <w:tcW w:w="1647" w:type="dxa"/>
            <w:shd w:val="clear" w:color="auto" w:fill="FFFFFF"/>
          </w:tcPr>
          <w:p w14:paraId="11AF191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5622DDF" w14:textId="77777777" w:rsidR="00003DFB" w:rsidRDefault="00003DFB" w:rsidP="00003DFB">
            <w:pPr>
              <w:jc w:val="left"/>
              <w:rPr>
                <w:color w:val="000000"/>
              </w:rPr>
            </w:pPr>
          </w:p>
        </w:tc>
        <w:tc>
          <w:tcPr>
            <w:tcW w:w="2906" w:type="dxa"/>
            <w:tcBorders>
              <w:top w:val="nil"/>
              <w:bottom w:val="nil"/>
            </w:tcBorders>
            <w:shd w:val="clear" w:color="auto" w:fill="FFFFFF"/>
          </w:tcPr>
          <w:p w14:paraId="2286856D" w14:textId="77777777" w:rsidR="00003DFB" w:rsidRDefault="00003DFB" w:rsidP="00003DFB">
            <w:pPr>
              <w:jc w:val="left"/>
              <w:rPr>
                <w:color w:val="000000"/>
              </w:rPr>
            </w:pPr>
          </w:p>
        </w:tc>
      </w:tr>
      <w:tr w:rsidR="00003DFB" w:rsidRPr="00003DFB" w14:paraId="67E62B0F" w14:textId="77777777" w:rsidTr="00003DFB">
        <w:trPr>
          <w:trHeight w:val="449"/>
        </w:trPr>
        <w:tc>
          <w:tcPr>
            <w:tcW w:w="550" w:type="dxa"/>
            <w:tcBorders>
              <w:top w:val="nil"/>
              <w:bottom w:val="nil"/>
            </w:tcBorders>
            <w:shd w:val="clear" w:color="auto" w:fill="FFFFFF"/>
          </w:tcPr>
          <w:p w14:paraId="6E0B96AE" w14:textId="77777777" w:rsidR="00003DFB" w:rsidRDefault="00003DFB" w:rsidP="00003DFB">
            <w:pPr>
              <w:jc w:val="left"/>
              <w:rPr>
                <w:color w:val="000000"/>
              </w:rPr>
            </w:pPr>
          </w:p>
        </w:tc>
        <w:tc>
          <w:tcPr>
            <w:tcW w:w="1646" w:type="dxa"/>
            <w:tcBorders>
              <w:top w:val="nil"/>
              <w:bottom w:val="nil"/>
            </w:tcBorders>
            <w:shd w:val="clear" w:color="auto" w:fill="FFFFFF"/>
          </w:tcPr>
          <w:p w14:paraId="4DA07EC1" w14:textId="77777777" w:rsidR="00003DFB" w:rsidRDefault="00003DFB" w:rsidP="00003DFB">
            <w:pPr>
              <w:jc w:val="left"/>
              <w:rPr>
                <w:color w:val="000000"/>
              </w:rPr>
            </w:pPr>
          </w:p>
        </w:tc>
        <w:tc>
          <w:tcPr>
            <w:tcW w:w="1647" w:type="dxa"/>
            <w:tcBorders>
              <w:top w:val="nil"/>
              <w:bottom w:val="nil"/>
            </w:tcBorders>
            <w:shd w:val="clear" w:color="auto" w:fill="FFFFFF"/>
          </w:tcPr>
          <w:p w14:paraId="212BA189" w14:textId="77777777" w:rsidR="00003DFB" w:rsidRDefault="00003DFB" w:rsidP="00003DFB">
            <w:pPr>
              <w:jc w:val="left"/>
              <w:rPr>
                <w:color w:val="000000"/>
              </w:rPr>
            </w:pPr>
          </w:p>
        </w:tc>
        <w:tc>
          <w:tcPr>
            <w:tcW w:w="1647" w:type="dxa"/>
            <w:shd w:val="clear" w:color="auto" w:fill="FFFFFF"/>
          </w:tcPr>
          <w:p w14:paraId="21E0BC12" w14:textId="77777777" w:rsidR="00003DFB" w:rsidRPr="00412367" w:rsidRDefault="00003DFB" w:rsidP="00003DFB">
            <w:pPr>
              <w:jc w:val="left"/>
              <w:rPr>
                <w:color w:val="000000"/>
                <w:lang w:val="en-US"/>
                <w:rPrChange w:id="1500" w:author="Huke, Juan (extern)" w:date="2024-05-22T18:34:00Z">
                  <w:rPr>
                    <w:color w:val="000000"/>
                  </w:rPr>
                </w:rPrChange>
              </w:rPr>
            </w:pPr>
            <w:r w:rsidRPr="00412367">
              <w:rPr>
                <w:color w:val="000000"/>
                <w:lang w:val="en-US"/>
                <w:rPrChange w:id="1501" w:author="Huke, Juan (extern)" w:date="2024-05-22T18:34:00Z">
                  <w:rPr>
                    <w:color w:val="000000"/>
                  </w:rPr>
                </w:rPrChange>
              </w:rPr>
              <w:t>XX_C_CONTR_ACC_VALUE_AGG</w:t>
            </w:r>
          </w:p>
        </w:tc>
        <w:tc>
          <w:tcPr>
            <w:tcW w:w="1647" w:type="dxa"/>
            <w:shd w:val="clear" w:color="auto" w:fill="FFFFFF"/>
          </w:tcPr>
          <w:p w14:paraId="459BB3F7" w14:textId="77777777" w:rsidR="00003DFB" w:rsidRPr="00412367" w:rsidRDefault="00003DFB" w:rsidP="00003DFB">
            <w:pPr>
              <w:jc w:val="left"/>
              <w:rPr>
                <w:color w:val="000000"/>
                <w:lang w:val="en-US"/>
                <w:rPrChange w:id="1502" w:author="Huke, Juan (extern)" w:date="2024-05-22T18:34:00Z">
                  <w:rPr>
                    <w:color w:val="000000"/>
                  </w:rPr>
                </w:rPrChange>
              </w:rPr>
            </w:pPr>
            <w:r w:rsidRPr="00412367">
              <w:rPr>
                <w:color w:val="000000"/>
                <w:lang w:val="en-US"/>
                <w:rPrChange w:id="1503" w:author="Huke, Juan (extern)" w:date="2024-05-22T18:34:00Z">
                  <w:rPr>
                    <w:color w:val="000000"/>
                  </w:rPr>
                </w:rPrChange>
              </w:rPr>
              <w:t>XX_FAIR_VALUE_ADJ_HGB_CLA</w:t>
            </w:r>
          </w:p>
        </w:tc>
        <w:tc>
          <w:tcPr>
            <w:tcW w:w="1647" w:type="dxa"/>
            <w:shd w:val="clear" w:color="auto" w:fill="FFFFFF"/>
          </w:tcPr>
          <w:p w14:paraId="0153D1C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7A3072D" w14:textId="77777777" w:rsidR="00003DFB" w:rsidRDefault="00003DFB" w:rsidP="00003DFB">
            <w:pPr>
              <w:jc w:val="left"/>
              <w:rPr>
                <w:color w:val="000000"/>
              </w:rPr>
            </w:pPr>
          </w:p>
        </w:tc>
        <w:tc>
          <w:tcPr>
            <w:tcW w:w="2906" w:type="dxa"/>
            <w:tcBorders>
              <w:top w:val="nil"/>
              <w:bottom w:val="nil"/>
            </w:tcBorders>
            <w:shd w:val="clear" w:color="auto" w:fill="FFFFFF"/>
          </w:tcPr>
          <w:p w14:paraId="1456FAF4" w14:textId="77777777" w:rsidR="00003DFB" w:rsidRDefault="00003DFB" w:rsidP="00003DFB">
            <w:pPr>
              <w:jc w:val="left"/>
              <w:rPr>
                <w:color w:val="000000"/>
              </w:rPr>
            </w:pPr>
          </w:p>
        </w:tc>
      </w:tr>
      <w:tr w:rsidR="00003DFB" w:rsidRPr="00003DFB" w14:paraId="3F54D9BE" w14:textId="77777777" w:rsidTr="00003DFB">
        <w:trPr>
          <w:trHeight w:val="449"/>
        </w:trPr>
        <w:tc>
          <w:tcPr>
            <w:tcW w:w="550" w:type="dxa"/>
            <w:tcBorders>
              <w:top w:val="nil"/>
              <w:bottom w:val="nil"/>
            </w:tcBorders>
            <w:shd w:val="clear" w:color="auto" w:fill="FFFFFF"/>
          </w:tcPr>
          <w:p w14:paraId="040EBA6D" w14:textId="77777777" w:rsidR="00003DFB" w:rsidRDefault="00003DFB" w:rsidP="00003DFB">
            <w:pPr>
              <w:jc w:val="left"/>
              <w:rPr>
                <w:color w:val="000000"/>
              </w:rPr>
            </w:pPr>
          </w:p>
        </w:tc>
        <w:tc>
          <w:tcPr>
            <w:tcW w:w="1646" w:type="dxa"/>
            <w:tcBorders>
              <w:top w:val="nil"/>
              <w:bottom w:val="nil"/>
            </w:tcBorders>
            <w:shd w:val="clear" w:color="auto" w:fill="FFFFFF"/>
          </w:tcPr>
          <w:p w14:paraId="4412ACD5" w14:textId="77777777" w:rsidR="00003DFB" w:rsidRDefault="00003DFB" w:rsidP="00003DFB">
            <w:pPr>
              <w:jc w:val="left"/>
              <w:rPr>
                <w:color w:val="000000"/>
              </w:rPr>
            </w:pPr>
          </w:p>
        </w:tc>
        <w:tc>
          <w:tcPr>
            <w:tcW w:w="1647" w:type="dxa"/>
            <w:tcBorders>
              <w:top w:val="nil"/>
              <w:bottom w:val="nil"/>
            </w:tcBorders>
            <w:shd w:val="clear" w:color="auto" w:fill="FFFFFF"/>
          </w:tcPr>
          <w:p w14:paraId="1B7D3AED" w14:textId="77777777" w:rsidR="00003DFB" w:rsidRDefault="00003DFB" w:rsidP="00003DFB">
            <w:pPr>
              <w:jc w:val="left"/>
              <w:rPr>
                <w:color w:val="000000"/>
              </w:rPr>
            </w:pPr>
          </w:p>
        </w:tc>
        <w:tc>
          <w:tcPr>
            <w:tcW w:w="1647" w:type="dxa"/>
            <w:shd w:val="clear" w:color="auto" w:fill="FFFFFF"/>
          </w:tcPr>
          <w:p w14:paraId="2E4A5DE1" w14:textId="77777777" w:rsidR="00003DFB" w:rsidRPr="00412367" w:rsidRDefault="00003DFB" w:rsidP="00003DFB">
            <w:pPr>
              <w:jc w:val="left"/>
              <w:rPr>
                <w:color w:val="000000"/>
                <w:lang w:val="en-US"/>
                <w:rPrChange w:id="1504" w:author="Huke, Juan (extern)" w:date="2024-05-22T18:34:00Z">
                  <w:rPr>
                    <w:color w:val="000000"/>
                  </w:rPr>
                </w:rPrChange>
              </w:rPr>
            </w:pPr>
            <w:r w:rsidRPr="00412367">
              <w:rPr>
                <w:color w:val="000000"/>
                <w:lang w:val="en-US"/>
                <w:rPrChange w:id="1505" w:author="Huke, Juan (extern)" w:date="2024-05-22T18:34:00Z">
                  <w:rPr>
                    <w:color w:val="000000"/>
                  </w:rPr>
                </w:rPrChange>
              </w:rPr>
              <w:t>XX_C_CONTR_ACC_VALUE_AGG</w:t>
            </w:r>
          </w:p>
        </w:tc>
        <w:tc>
          <w:tcPr>
            <w:tcW w:w="1647" w:type="dxa"/>
            <w:shd w:val="clear" w:color="auto" w:fill="FFFFFF"/>
          </w:tcPr>
          <w:p w14:paraId="76005B06" w14:textId="77777777" w:rsidR="00003DFB" w:rsidRPr="00412367" w:rsidRDefault="00003DFB" w:rsidP="00003DFB">
            <w:pPr>
              <w:jc w:val="left"/>
              <w:rPr>
                <w:color w:val="000000"/>
                <w:lang w:val="en-US"/>
                <w:rPrChange w:id="1506" w:author="Huke, Juan (extern)" w:date="2024-05-22T18:34:00Z">
                  <w:rPr>
                    <w:color w:val="000000"/>
                  </w:rPr>
                </w:rPrChange>
              </w:rPr>
            </w:pPr>
            <w:r w:rsidRPr="00412367">
              <w:rPr>
                <w:color w:val="000000"/>
                <w:lang w:val="en-US"/>
                <w:rPrChange w:id="1507" w:author="Huke, Juan (extern)" w:date="2024-05-22T18:34:00Z">
                  <w:rPr>
                    <w:color w:val="000000"/>
                  </w:rPr>
                </w:rPrChange>
              </w:rPr>
              <w:t>XX_LT_LIA_REC_COMP_HGB_CLA</w:t>
            </w:r>
          </w:p>
        </w:tc>
        <w:tc>
          <w:tcPr>
            <w:tcW w:w="1647" w:type="dxa"/>
            <w:shd w:val="clear" w:color="auto" w:fill="FFFFFF"/>
          </w:tcPr>
          <w:p w14:paraId="06B0F0AA"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D0D6A6C" w14:textId="77777777" w:rsidR="00003DFB" w:rsidRDefault="00003DFB" w:rsidP="00003DFB">
            <w:pPr>
              <w:jc w:val="left"/>
              <w:rPr>
                <w:color w:val="000000"/>
              </w:rPr>
            </w:pPr>
          </w:p>
        </w:tc>
        <w:tc>
          <w:tcPr>
            <w:tcW w:w="2906" w:type="dxa"/>
            <w:tcBorders>
              <w:top w:val="nil"/>
              <w:bottom w:val="nil"/>
            </w:tcBorders>
            <w:shd w:val="clear" w:color="auto" w:fill="FFFFFF"/>
          </w:tcPr>
          <w:p w14:paraId="16B881B6" w14:textId="77777777" w:rsidR="00003DFB" w:rsidRDefault="00003DFB" w:rsidP="00003DFB">
            <w:pPr>
              <w:jc w:val="left"/>
              <w:rPr>
                <w:color w:val="000000"/>
              </w:rPr>
            </w:pPr>
          </w:p>
        </w:tc>
      </w:tr>
      <w:tr w:rsidR="00003DFB" w:rsidRPr="00003DFB" w14:paraId="5E8CE8DC" w14:textId="77777777" w:rsidTr="00003DFB">
        <w:trPr>
          <w:trHeight w:val="449"/>
        </w:trPr>
        <w:tc>
          <w:tcPr>
            <w:tcW w:w="550" w:type="dxa"/>
            <w:tcBorders>
              <w:top w:val="nil"/>
              <w:bottom w:val="nil"/>
            </w:tcBorders>
            <w:shd w:val="clear" w:color="auto" w:fill="FFFFFF"/>
          </w:tcPr>
          <w:p w14:paraId="35321176" w14:textId="77777777" w:rsidR="00003DFB" w:rsidRDefault="00003DFB" w:rsidP="00003DFB">
            <w:pPr>
              <w:jc w:val="left"/>
              <w:rPr>
                <w:color w:val="000000"/>
              </w:rPr>
            </w:pPr>
          </w:p>
        </w:tc>
        <w:tc>
          <w:tcPr>
            <w:tcW w:w="1646" w:type="dxa"/>
            <w:tcBorders>
              <w:top w:val="nil"/>
              <w:bottom w:val="nil"/>
            </w:tcBorders>
            <w:shd w:val="clear" w:color="auto" w:fill="FFFFFF"/>
          </w:tcPr>
          <w:p w14:paraId="5CD4A1A0" w14:textId="77777777" w:rsidR="00003DFB" w:rsidRDefault="00003DFB" w:rsidP="00003DFB">
            <w:pPr>
              <w:jc w:val="left"/>
              <w:rPr>
                <w:color w:val="000000"/>
              </w:rPr>
            </w:pPr>
          </w:p>
        </w:tc>
        <w:tc>
          <w:tcPr>
            <w:tcW w:w="1647" w:type="dxa"/>
            <w:tcBorders>
              <w:top w:val="nil"/>
              <w:bottom w:val="nil"/>
            </w:tcBorders>
            <w:shd w:val="clear" w:color="auto" w:fill="FFFFFF"/>
          </w:tcPr>
          <w:p w14:paraId="64495515" w14:textId="77777777" w:rsidR="00003DFB" w:rsidRDefault="00003DFB" w:rsidP="00003DFB">
            <w:pPr>
              <w:jc w:val="left"/>
              <w:rPr>
                <w:color w:val="000000"/>
              </w:rPr>
            </w:pPr>
          </w:p>
        </w:tc>
        <w:tc>
          <w:tcPr>
            <w:tcW w:w="1647" w:type="dxa"/>
            <w:shd w:val="clear" w:color="auto" w:fill="FFFFFF"/>
          </w:tcPr>
          <w:p w14:paraId="6C51FE49" w14:textId="77777777" w:rsidR="00003DFB" w:rsidRDefault="00003DFB" w:rsidP="00003DFB">
            <w:pPr>
              <w:jc w:val="left"/>
              <w:rPr>
                <w:color w:val="000000"/>
              </w:rPr>
            </w:pPr>
            <w:r>
              <w:rPr>
                <w:color w:val="000000"/>
              </w:rPr>
              <w:t>XX_C_CONTRACT_KG</w:t>
            </w:r>
          </w:p>
        </w:tc>
        <w:tc>
          <w:tcPr>
            <w:tcW w:w="1647" w:type="dxa"/>
            <w:shd w:val="clear" w:color="auto" w:fill="FFFFFF"/>
          </w:tcPr>
          <w:p w14:paraId="209539CC" w14:textId="77777777" w:rsidR="00003DFB" w:rsidRPr="00412367" w:rsidRDefault="00003DFB" w:rsidP="00003DFB">
            <w:pPr>
              <w:jc w:val="left"/>
              <w:rPr>
                <w:color w:val="000000"/>
                <w:lang w:val="en-US"/>
                <w:rPrChange w:id="1508" w:author="Huke, Juan (extern)" w:date="2024-05-22T18:34:00Z">
                  <w:rPr>
                    <w:color w:val="000000"/>
                  </w:rPr>
                </w:rPrChange>
              </w:rPr>
            </w:pPr>
            <w:r w:rsidRPr="00412367">
              <w:rPr>
                <w:color w:val="000000"/>
                <w:lang w:val="en-US"/>
                <w:rPrChange w:id="1509" w:author="Huke, Juan (extern)" w:date="2024-05-22T18:34:00Z">
                  <w:rPr>
                    <w:color w:val="000000"/>
                  </w:rPr>
                </w:rPrChange>
              </w:rPr>
              <w:t>XX_BOOK_VALUE_L_HGB_CLA</w:t>
            </w:r>
          </w:p>
        </w:tc>
        <w:tc>
          <w:tcPr>
            <w:tcW w:w="1647" w:type="dxa"/>
            <w:shd w:val="clear" w:color="auto" w:fill="FFFFFF"/>
          </w:tcPr>
          <w:p w14:paraId="17D7039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EB10EA5" w14:textId="77777777" w:rsidR="00003DFB" w:rsidRDefault="00003DFB" w:rsidP="00003DFB">
            <w:pPr>
              <w:jc w:val="left"/>
              <w:rPr>
                <w:color w:val="000000"/>
              </w:rPr>
            </w:pPr>
          </w:p>
        </w:tc>
        <w:tc>
          <w:tcPr>
            <w:tcW w:w="2906" w:type="dxa"/>
            <w:tcBorders>
              <w:top w:val="nil"/>
              <w:bottom w:val="nil"/>
            </w:tcBorders>
            <w:shd w:val="clear" w:color="auto" w:fill="FFFFFF"/>
          </w:tcPr>
          <w:p w14:paraId="598BAD87" w14:textId="77777777" w:rsidR="00003DFB" w:rsidRDefault="00003DFB" w:rsidP="00003DFB">
            <w:pPr>
              <w:jc w:val="left"/>
              <w:rPr>
                <w:color w:val="000000"/>
              </w:rPr>
            </w:pPr>
          </w:p>
        </w:tc>
      </w:tr>
      <w:tr w:rsidR="00003DFB" w:rsidRPr="00003DFB" w14:paraId="17DC282D" w14:textId="77777777" w:rsidTr="00003DFB">
        <w:trPr>
          <w:trHeight w:val="449"/>
        </w:trPr>
        <w:tc>
          <w:tcPr>
            <w:tcW w:w="550" w:type="dxa"/>
            <w:tcBorders>
              <w:top w:val="nil"/>
              <w:bottom w:val="nil"/>
            </w:tcBorders>
            <w:shd w:val="clear" w:color="auto" w:fill="FFFFFF"/>
          </w:tcPr>
          <w:p w14:paraId="5ECE3170" w14:textId="77777777" w:rsidR="00003DFB" w:rsidRDefault="00003DFB" w:rsidP="00003DFB">
            <w:pPr>
              <w:jc w:val="left"/>
              <w:rPr>
                <w:color w:val="000000"/>
              </w:rPr>
            </w:pPr>
          </w:p>
        </w:tc>
        <w:tc>
          <w:tcPr>
            <w:tcW w:w="1646" w:type="dxa"/>
            <w:tcBorders>
              <w:top w:val="nil"/>
              <w:bottom w:val="nil"/>
            </w:tcBorders>
            <w:shd w:val="clear" w:color="auto" w:fill="FFFFFF"/>
          </w:tcPr>
          <w:p w14:paraId="274B76A6" w14:textId="77777777" w:rsidR="00003DFB" w:rsidRDefault="00003DFB" w:rsidP="00003DFB">
            <w:pPr>
              <w:jc w:val="left"/>
              <w:rPr>
                <w:color w:val="000000"/>
              </w:rPr>
            </w:pPr>
          </w:p>
        </w:tc>
        <w:tc>
          <w:tcPr>
            <w:tcW w:w="1647" w:type="dxa"/>
            <w:tcBorders>
              <w:top w:val="nil"/>
              <w:bottom w:val="nil"/>
            </w:tcBorders>
            <w:shd w:val="clear" w:color="auto" w:fill="FFFFFF"/>
          </w:tcPr>
          <w:p w14:paraId="1513736F" w14:textId="77777777" w:rsidR="00003DFB" w:rsidRDefault="00003DFB" w:rsidP="00003DFB">
            <w:pPr>
              <w:jc w:val="left"/>
              <w:rPr>
                <w:color w:val="000000"/>
              </w:rPr>
            </w:pPr>
          </w:p>
        </w:tc>
        <w:tc>
          <w:tcPr>
            <w:tcW w:w="1647" w:type="dxa"/>
            <w:shd w:val="clear" w:color="auto" w:fill="FFFFFF"/>
          </w:tcPr>
          <w:p w14:paraId="2640147C" w14:textId="77777777" w:rsidR="00003DFB" w:rsidRDefault="00003DFB" w:rsidP="00003DFB">
            <w:pPr>
              <w:jc w:val="left"/>
              <w:rPr>
                <w:color w:val="000000"/>
              </w:rPr>
            </w:pPr>
            <w:r>
              <w:rPr>
                <w:color w:val="000000"/>
              </w:rPr>
              <w:t>XX_C_CONTRACT_KG</w:t>
            </w:r>
          </w:p>
        </w:tc>
        <w:tc>
          <w:tcPr>
            <w:tcW w:w="1647" w:type="dxa"/>
            <w:shd w:val="clear" w:color="auto" w:fill="FFFFFF"/>
          </w:tcPr>
          <w:p w14:paraId="035EA481" w14:textId="77777777" w:rsidR="00003DFB" w:rsidRDefault="00003DFB" w:rsidP="00003DFB">
            <w:pPr>
              <w:jc w:val="left"/>
              <w:rPr>
                <w:color w:val="000000"/>
              </w:rPr>
            </w:pPr>
            <w:r>
              <w:rPr>
                <w:color w:val="000000"/>
              </w:rPr>
              <w:t>XX_CDB_STRUCT</w:t>
            </w:r>
          </w:p>
        </w:tc>
        <w:tc>
          <w:tcPr>
            <w:tcW w:w="1647" w:type="dxa"/>
            <w:shd w:val="clear" w:color="auto" w:fill="FFFFFF"/>
          </w:tcPr>
          <w:p w14:paraId="60D998F7"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16CE2D1A" w14:textId="77777777" w:rsidR="00003DFB" w:rsidRDefault="00003DFB" w:rsidP="00003DFB">
            <w:pPr>
              <w:jc w:val="left"/>
              <w:rPr>
                <w:color w:val="000000"/>
              </w:rPr>
            </w:pPr>
          </w:p>
        </w:tc>
        <w:tc>
          <w:tcPr>
            <w:tcW w:w="2906" w:type="dxa"/>
            <w:tcBorders>
              <w:top w:val="nil"/>
              <w:bottom w:val="nil"/>
            </w:tcBorders>
            <w:shd w:val="clear" w:color="auto" w:fill="FFFFFF"/>
          </w:tcPr>
          <w:p w14:paraId="7EA4EB19" w14:textId="77777777" w:rsidR="00003DFB" w:rsidRDefault="00003DFB" w:rsidP="00003DFB">
            <w:pPr>
              <w:jc w:val="left"/>
              <w:rPr>
                <w:color w:val="000000"/>
              </w:rPr>
            </w:pPr>
          </w:p>
        </w:tc>
      </w:tr>
      <w:tr w:rsidR="00003DFB" w:rsidRPr="00003DFB" w14:paraId="0E02D7DA" w14:textId="77777777" w:rsidTr="00003DFB">
        <w:trPr>
          <w:trHeight w:val="449"/>
        </w:trPr>
        <w:tc>
          <w:tcPr>
            <w:tcW w:w="550" w:type="dxa"/>
            <w:tcBorders>
              <w:top w:val="nil"/>
              <w:bottom w:val="nil"/>
            </w:tcBorders>
            <w:shd w:val="clear" w:color="auto" w:fill="FFFFFF"/>
          </w:tcPr>
          <w:p w14:paraId="73FE1731" w14:textId="77777777" w:rsidR="00003DFB" w:rsidRDefault="00003DFB" w:rsidP="00003DFB">
            <w:pPr>
              <w:jc w:val="left"/>
              <w:rPr>
                <w:color w:val="000000"/>
              </w:rPr>
            </w:pPr>
          </w:p>
        </w:tc>
        <w:tc>
          <w:tcPr>
            <w:tcW w:w="1646" w:type="dxa"/>
            <w:tcBorders>
              <w:top w:val="nil"/>
              <w:bottom w:val="nil"/>
            </w:tcBorders>
            <w:shd w:val="clear" w:color="auto" w:fill="FFFFFF"/>
          </w:tcPr>
          <w:p w14:paraId="75CCB2A0" w14:textId="77777777" w:rsidR="00003DFB" w:rsidRDefault="00003DFB" w:rsidP="00003DFB">
            <w:pPr>
              <w:jc w:val="left"/>
              <w:rPr>
                <w:color w:val="000000"/>
              </w:rPr>
            </w:pPr>
          </w:p>
        </w:tc>
        <w:tc>
          <w:tcPr>
            <w:tcW w:w="1647" w:type="dxa"/>
            <w:tcBorders>
              <w:top w:val="nil"/>
              <w:bottom w:val="nil"/>
            </w:tcBorders>
            <w:shd w:val="clear" w:color="auto" w:fill="FFFFFF"/>
          </w:tcPr>
          <w:p w14:paraId="48ED9FD5" w14:textId="77777777" w:rsidR="00003DFB" w:rsidRDefault="00003DFB" w:rsidP="00003DFB">
            <w:pPr>
              <w:jc w:val="left"/>
              <w:rPr>
                <w:color w:val="000000"/>
              </w:rPr>
            </w:pPr>
          </w:p>
        </w:tc>
        <w:tc>
          <w:tcPr>
            <w:tcW w:w="1647" w:type="dxa"/>
            <w:shd w:val="clear" w:color="auto" w:fill="FFFFFF"/>
          </w:tcPr>
          <w:p w14:paraId="5F198405" w14:textId="77777777" w:rsidR="00003DFB" w:rsidRDefault="00003DFB" w:rsidP="00003DFB">
            <w:pPr>
              <w:jc w:val="left"/>
              <w:rPr>
                <w:color w:val="000000"/>
              </w:rPr>
            </w:pPr>
            <w:r>
              <w:rPr>
                <w:color w:val="000000"/>
              </w:rPr>
              <w:t>XX_C_CONTRACT_KG</w:t>
            </w:r>
          </w:p>
        </w:tc>
        <w:tc>
          <w:tcPr>
            <w:tcW w:w="1647" w:type="dxa"/>
            <w:shd w:val="clear" w:color="auto" w:fill="FFFFFF"/>
          </w:tcPr>
          <w:p w14:paraId="70EAA541" w14:textId="77777777" w:rsidR="00003DFB" w:rsidRDefault="00003DFB" w:rsidP="00003DFB">
            <w:pPr>
              <w:jc w:val="left"/>
              <w:rPr>
                <w:color w:val="000000"/>
              </w:rPr>
            </w:pPr>
            <w:r>
              <w:rPr>
                <w:color w:val="000000"/>
              </w:rPr>
              <w:t>XX_DELISYST</w:t>
            </w:r>
          </w:p>
        </w:tc>
        <w:tc>
          <w:tcPr>
            <w:tcW w:w="1647" w:type="dxa"/>
            <w:shd w:val="clear" w:color="auto" w:fill="FFFFFF"/>
          </w:tcPr>
          <w:p w14:paraId="74D2AEF6"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518F196A" w14:textId="77777777" w:rsidR="00003DFB" w:rsidRDefault="00003DFB" w:rsidP="00003DFB">
            <w:pPr>
              <w:jc w:val="left"/>
              <w:rPr>
                <w:color w:val="000000"/>
              </w:rPr>
            </w:pPr>
          </w:p>
        </w:tc>
        <w:tc>
          <w:tcPr>
            <w:tcW w:w="2906" w:type="dxa"/>
            <w:tcBorders>
              <w:top w:val="nil"/>
              <w:bottom w:val="nil"/>
            </w:tcBorders>
            <w:shd w:val="clear" w:color="auto" w:fill="FFFFFF"/>
          </w:tcPr>
          <w:p w14:paraId="79CECFB2" w14:textId="77777777" w:rsidR="00003DFB" w:rsidRDefault="00003DFB" w:rsidP="00003DFB">
            <w:pPr>
              <w:jc w:val="left"/>
              <w:rPr>
                <w:color w:val="000000"/>
              </w:rPr>
            </w:pPr>
          </w:p>
        </w:tc>
      </w:tr>
      <w:tr w:rsidR="00003DFB" w:rsidRPr="00003DFB" w14:paraId="309CFD35" w14:textId="77777777" w:rsidTr="00003DFB">
        <w:trPr>
          <w:trHeight w:val="449"/>
        </w:trPr>
        <w:tc>
          <w:tcPr>
            <w:tcW w:w="550" w:type="dxa"/>
            <w:tcBorders>
              <w:top w:val="nil"/>
              <w:bottom w:val="nil"/>
            </w:tcBorders>
            <w:shd w:val="clear" w:color="auto" w:fill="FFFFFF"/>
          </w:tcPr>
          <w:p w14:paraId="1E1F8729" w14:textId="77777777" w:rsidR="00003DFB" w:rsidRDefault="00003DFB" w:rsidP="00003DFB">
            <w:pPr>
              <w:jc w:val="left"/>
              <w:rPr>
                <w:color w:val="000000"/>
              </w:rPr>
            </w:pPr>
          </w:p>
        </w:tc>
        <w:tc>
          <w:tcPr>
            <w:tcW w:w="1646" w:type="dxa"/>
            <w:tcBorders>
              <w:top w:val="nil"/>
              <w:bottom w:val="nil"/>
            </w:tcBorders>
            <w:shd w:val="clear" w:color="auto" w:fill="FFFFFF"/>
          </w:tcPr>
          <w:p w14:paraId="3A90F5E1" w14:textId="77777777" w:rsidR="00003DFB" w:rsidRDefault="00003DFB" w:rsidP="00003DFB">
            <w:pPr>
              <w:jc w:val="left"/>
              <w:rPr>
                <w:color w:val="000000"/>
              </w:rPr>
            </w:pPr>
          </w:p>
        </w:tc>
        <w:tc>
          <w:tcPr>
            <w:tcW w:w="1647" w:type="dxa"/>
            <w:tcBorders>
              <w:top w:val="nil"/>
              <w:bottom w:val="nil"/>
            </w:tcBorders>
            <w:shd w:val="clear" w:color="auto" w:fill="FFFFFF"/>
          </w:tcPr>
          <w:p w14:paraId="6635853D" w14:textId="77777777" w:rsidR="00003DFB" w:rsidRDefault="00003DFB" w:rsidP="00003DFB">
            <w:pPr>
              <w:jc w:val="left"/>
              <w:rPr>
                <w:color w:val="000000"/>
              </w:rPr>
            </w:pPr>
          </w:p>
        </w:tc>
        <w:tc>
          <w:tcPr>
            <w:tcW w:w="1647" w:type="dxa"/>
            <w:shd w:val="clear" w:color="auto" w:fill="FFFFFF"/>
          </w:tcPr>
          <w:p w14:paraId="2E456075" w14:textId="77777777" w:rsidR="00003DFB" w:rsidRDefault="00003DFB" w:rsidP="00003DFB">
            <w:pPr>
              <w:jc w:val="left"/>
              <w:rPr>
                <w:color w:val="000000"/>
              </w:rPr>
            </w:pPr>
            <w:r>
              <w:rPr>
                <w:color w:val="000000"/>
              </w:rPr>
              <w:t>XX_C_CONTRACT_KG</w:t>
            </w:r>
          </w:p>
        </w:tc>
        <w:tc>
          <w:tcPr>
            <w:tcW w:w="1647" w:type="dxa"/>
            <w:shd w:val="clear" w:color="auto" w:fill="FFFFFF"/>
          </w:tcPr>
          <w:p w14:paraId="3692468A" w14:textId="77777777" w:rsidR="00003DFB" w:rsidRDefault="00003DFB" w:rsidP="00003DFB">
            <w:pPr>
              <w:jc w:val="left"/>
              <w:rPr>
                <w:color w:val="000000"/>
              </w:rPr>
            </w:pPr>
            <w:r>
              <w:rPr>
                <w:color w:val="000000"/>
              </w:rPr>
              <w:t>XX_PRODUCT_TYPE_CDB</w:t>
            </w:r>
          </w:p>
        </w:tc>
        <w:tc>
          <w:tcPr>
            <w:tcW w:w="1647" w:type="dxa"/>
            <w:shd w:val="clear" w:color="auto" w:fill="FFFFFF"/>
          </w:tcPr>
          <w:p w14:paraId="24A8F466"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00B4C5D9" w14:textId="77777777" w:rsidR="00003DFB" w:rsidRDefault="00003DFB" w:rsidP="00003DFB">
            <w:pPr>
              <w:jc w:val="left"/>
              <w:rPr>
                <w:color w:val="000000"/>
              </w:rPr>
            </w:pPr>
          </w:p>
        </w:tc>
        <w:tc>
          <w:tcPr>
            <w:tcW w:w="2906" w:type="dxa"/>
            <w:tcBorders>
              <w:top w:val="nil"/>
              <w:bottom w:val="nil"/>
            </w:tcBorders>
            <w:shd w:val="clear" w:color="auto" w:fill="FFFFFF"/>
          </w:tcPr>
          <w:p w14:paraId="3216D2AD" w14:textId="77777777" w:rsidR="00003DFB" w:rsidRDefault="00003DFB" w:rsidP="00003DFB">
            <w:pPr>
              <w:jc w:val="left"/>
              <w:rPr>
                <w:color w:val="000000"/>
              </w:rPr>
            </w:pPr>
          </w:p>
        </w:tc>
      </w:tr>
      <w:tr w:rsidR="00003DFB" w:rsidRPr="00003DFB" w14:paraId="27D947BA" w14:textId="77777777" w:rsidTr="00003DFB">
        <w:trPr>
          <w:trHeight w:val="449"/>
        </w:trPr>
        <w:tc>
          <w:tcPr>
            <w:tcW w:w="550" w:type="dxa"/>
            <w:tcBorders>
              <w:top w:val="nil"/>
              <w:bottom w:val="nil"/>
            </w:tcBorders>
            <w:shd w:val="clear" w:color="auto" w:fill="FFFFFF"/>
          </w:tcPr>
          <w:p w14:paraId="11AAAEBD" w14:textId="77777777" w:rsidR="00003DFB" w:rsidRDefault="00003DFB" w:rsidP="00003DFB">
            <w:pPr>
              <w:jc w:val="left"/>
              <w:rPr>
                <w:color w:val="000000"/>
              </w:rPr>
            </w:pPr>
          </w:p>
        </w:tc>
        <w:tc>
          <w:tcPr>
            <w:tcW w:w="1646" w:type="dxa"/>
            <w:tcBorders>
              <w:top w:val="nil"/>
              <w:bottom w:val="nil"/>
            </w:tcBorders>
            <w:shd w:val="clear" w:color="auto" w:fill="FFFFFF"/>
          </w:tcPr>
          <w:p w14:paraId="5BFE47A3" w14:textId="77777777" w:rsidR="00003DFB" w:rsidRDefault="00003DFB" w:rsidP="00003DFB">
            <w:pPr>
              <w:jc w:val="left"/>
              <w:rPr>
                <w:color w:val="000000"/>
              </w:rPr>
            </w:pPr>
          </w:p>
        </w:tc>
        <w:tc>
          <w:tcPr>
            <w:tcW w:w="1647" w:type="dxa"/>
            <w:tcBorders>
              <w:top w:val="nil"/>
              <w:bottom w:val="nil"/>
            </w:tcBorders>
            <w:shd w:val="clear" w:color="auto" w:fill="FFFFFF"/>
          </w:tcPr>
          <w:p w14:paraId="450F1889" w14:textId="77777777" w:rsidR="00003DFB" w:rsidRDefault="00003DFB" w:rsidP="00003DFB">
            <w:pPr>
              <w:jc w:val="left"/>
              <w:rPr>
                <w:color w:val="000000"/>
              </w:rPr>
            </w:pPr>
          </w:p>
        </w:tc>
        <w:tc>
          <w:tcPr>
            <w:tcW w:w="1647" w:type="dxa"/>
            <w:shd w:val="clear" w:color="auto" w:fill="FFFFFF"/>
          </w:tcPr>
          <w:p w14:paraId="6F2D1988" w14:textId="77777777" w:rsidR="00003DFB" w:rsidRDefault="00003DFB" w:rsidP="00003DFB">
            <w:pPr>
              <w:jc w:val="left"/>
              <w:rPr>
                <w:color w:val="000000"/>
              </w:rPr>
            </w:pPr>
            <w:r>
              <w:rPr>
                <w:color w:val="000000"/>
              </w:rPr>
              <w:t>XX_C_CONTRACT_KG</w:t>
            </w:r>
          </w:p>
        </w:tc>
        <w:tc>
          <w:tcPr>
            <w:tcW w:w="1647" w:type="dxa"/>
            <w:shd w:val="clear" w:color="auto" w:fill="FFFFFF"/>
          </w:tcPr>
          <w:p w14:paraId="30396779" w14:textId="77777777" w:rsidR="00003DFB" w:rsidRDefault="00003DFB" w:rsidP="00003DFB">
            <w:pPr>
              <w:jc w:val="left"/>
              <w:rPr>
                <w:color w:val="000000"/>
              </w:rPr>
            </w:pPr>
            <w:r>
              <w:rPr>
                <w:color w:val="000000"/>
              </w:rPr>
              <w:t>XX_REF_D</w:t>
            </w:r>
          </w:p>
        </w:tc>
        <w:tc>
          <w:tcPr>
            <w:tcW w:w="1647" w:type="dxa"/>
            <w:shd w:val="clear" w:color="auto" w:fill="FFFFFF"/>
          </w:tcPr>
          <w:p w14:paraId="25436A8B"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265B2B51" w14:textId="77777777" w:rsidR="00003DFB" w:rsidRDefault="00003DFB" w:rsidP="00003DFB">
            <w:pPr>
              <w:jc w:val="left"/>
              <w:rPr>
                <w:color w:val="000000"/>
              </w:rPr>
            </w:pPr>
          </w:p>
        </w:tc>
        <w:tc>
          <w:tcPr>
            <w:tcW w:w="2906" w:type="dxa"/>
            <w:tcBorders>
              <w:top w:val="nil"/>
              <w:bottom w:val="nil"/>
            </w:tcBorders>
            <w:shd w:val="clear" w:color="auto" w:fill="FFFFFF"/>
          </w:tcPr>
          <w:p w14:paraId="12998D95" w14:textId="77777777" w:rsidR="00003DFB" w:rsidRDefault="00003DFB" w:rsidP="00003DFB">
            <w:pPr>
              <w:jc w:val="left"/>
              <w:rPr>
                <w:color w:val="000000"/>
              </w:rPr>
            </w:pPr>
          </w:p>
        </w:tc>
      </w:tr>
      <w:tr w:rsidR="00003DFB" w:rsidRPr="00003DFB" w14:paraId="1F9B839E" w14:textId="77777777" w:rsidTr="00003DFB">
        <w:trPr>
          <w:trHeight w:val="449"/>
        </w:trPr>
        <w:tc>
          <w:tcPr>
            <w:tcW w:w="550" w:type="dxa"/>
            <w:tcBorders>
              <w:top w:val="nil"/>
              <w:bottom w:val="nil"/>
            </w:tcBorders>
            <w:shd w:val="clear" w:color="auto" w:fill="FFFFFF"/>
          </w:tcPr>
          <w:p w14:paraId="55A15FB2" w14:textId="77777777" w:rsidR="00003DFB" w:rsidRDefault="00003DFB" w:rsidP="00003DFB">
            <w:pPr>
              <w:jc w:val="left"/>
              <w:rPr>
                <w:color w:val="000000"/>
              </w:rPr>
            </w:pPr>
          </w:p>
        </w:tc>
        <w:tc>
          <w:tcPr>
            <w:tcW w:w="1646" w:type="dxa"/>
            <w:tcBorders>
              <w:top w:val="nil"/>
              <w:bottom w:val="nil"/>
            </w:tcBorders>
            <w:shd w:val="clear" w:color="auto" w:fill="FFFFFF"/>
          </w:tcPr>
          <w:p w14:paraId="2AE10130" w14:textId="77777777" w:rsidR="00003DFB" w:rsidRDefault="00003DFB" w:rsidP="00003DFB">
            <w:pPr>
              <w:jc w:val="left"/>
              <w:rPr>
                <w:color w:val="000000"/>
              </w:rPr>
            </w:pPr>
          </w:p>
        </w:tc>
        <w:tc>
          <w:tcPr>
            <w:tcW w:w="1647" w:type="dxa"/>
            <w:tcBorders>
              <w:top w:val="nil"/>
              <w:bottom w:val="nil"/>
            </w:tcBorders>
            <w:shd w:val="clear" w:color="auto" w:fill="FFFFFF"/>
          </w:tcPr>
          <w:p w14:paraId="14F759E5" w14:textId="77777777" w:rsidR="00003DFB" w:rsidRDefault="00003DFB" w:rsidP="00003DFB">
            <w:pPr>
              <w:jc w:val="left"/>
              <w:rPr>
                <w:color w:val="000000"/>
              </w:rPr>
            </w:pPr>
          </w:p>
        </w:tc>
        <w:tc>
          <w:tcPr>
            <w:tcW w:w="1647" w:type="dxa"/>
            <w:shd w:val="clear" w:color="auto" w:fill="FFFFFF"/>
          </w:tcPr>
          <w:p w14:paraId="7040564B" w14:textId="77777777" w:rsidR="00003DFB" w:rsidRDefault="00003DFB" w:rsidP="00003DFB">
            <w:pPr>
              <w:jc w:val="left"/>
              <w:rPr>
                <w:color w:val="000000"/>
              </w:rPr>
            </w:pPr>
            <w:r>
              <w:rPr>
                <w:color w:val="000000"/>
              </w:rPr>
              <w:t>XX_C_CONTRACT_KG</w:t>
            </w:r>
          </w:p>
        </w:tc>
        <w:tc>
          <w:tcPr>
            <w:tcW w:w="1647" w:type="dxa"/>
            <w:shd w:val="clear" w:color="auto" w:fill="FFFFFF"/>
          </w:tcPr>
          <w:p w14:paraId="6F3B6C9C" w14:textId="77777777" w:rsidR="00003DFB" w:rsidRDefault="00003DFB" w:rsidP="00003DFB">
            <w:pPr>
              <w:jc w:val="left"/>
              <w:rPr>
                <w:color w:val="000000"/>
              </w:rPr>
            </w:pPr>
            <w:r>
              <w:rPr>
                <w:color w:val="000000"/>
              </w:rPr>
              <w:t>XX_REFI_IND</w:t>
            </w:r>
          </w:p>
        </w:tc>
        <w:tc>
          <w:tcPr>
            <w:tcW w:w="1647" w:type="dxa"/>
            <w:shd w:val="clear" w:color="auto" w:fill="FFFFFF"/>
          </w:tcPr>
          <w:p w14:paraId="55C29621" w14:textId="77777777" w:rsidR="00003DFB" w:rsidRDefault="00003DFB" w:rsidP="00003DFB">
            <w:pPr>
              <w:jc w:val="left"/>
              <w:rPr>
                <w:color w:val="000000"/>
              </w:rPr>
            </w:pPr>
            <w:r>
              <w:rPr>
                <w:color w:val="000000"/>
              </w:rPr>
              <w:t>VARCHAR(5)</w:t>
            </w:r>
          </w:p>
        </w:tc>
        <w:tc>
          <w:tcPr>
            <w:tcW w:w="2906" w:type="dxa"/>
            <w:tcBorders>
              <w:top w:val="nil"/>
              <w:bottom w:val="nil"/>
            </w:tcBorders>
            <w:shd w:val="clear" w:color="auto" w:fill="FFFFFF"/>
          </w:tcPr>
          <w:p w14:paraId="25065AC3" w14:textId="77777777" w:rsidR="00003DFB" w:rsidRDefault="00003DFB" w:rsidP="00003DFB">
            <w:pPr>
              <w:jc w:val="left"/>
              <w:rPr>
                <w:color w:val="000000"/>
              </w:rPr>
            </w:pPr>
          </w:p>
        </w:tc>
        <w:tc>
          <w:tcPr>
            <w:tcW w:w="2906" w:type="dxa"/>
            <w:tcBorders>
              <w:top w:val="nil"/>
              <w:bottom w:val="nil"/>
            </w:tcBorders>
            <w:shd w:val="clear" w:color="auto" w:fill="FFFFFF"/>
          </w:tcPr>
          <w:p w14:paraId="7FD4BE75" w14:textId="77777777" w:rsidR="00003DFB" w:rsidRDefault="00003DFB" w:rsidP="00003DFB">
            <w:pPr>
              <w:jc w:val="left"/>
              <w:rPr>
                <w:color w:val="000000"/>
              </w:rPr>
            </w:pPr>
          </w:p>
        </w:tc>
      </w:tr>
      <w:tr w:rsidR="00003DFB" w:rsidRPr="00003DFB" w14:paraId="2A2CFE46" w14:textId="77777777" w:rsidTr="00003DFB">
        <w:trPr>
          <w:trHeight w:val="449"/>
        </w:trPr>
        <w:tc>
          <w:tcPr>
            <w:tcW w:w="550" w:type="dxa"/>
            <w:tcBorders>
              <w:top w:val="nil"/>
              <w:bottom w:val="nil"/>
            </w:tcBorders>
            <w:shd w:val="clear" w:color="auto" w:fill="FFFFFF"/>
          </w:tcPr>
          <w:p w14:paraId="2C151AA4" w14:textId="77777777" w:rsidR="00003DFB" w:rsidRDefault="00003DFB" w:rsidP="00003DFB">
            <w:pPr>
              <w:jc w:val="left"/>
              <w:rPr>
                <w:color w:val="000000"/>
              </w:rPr>
            </w:pPr>
          </w:p>
        </w:tc>
        <w:tc>
          <w:tcPr>
            <w:tcW w:w="1646" w:type="dxa"/>
            <w:tcBorders>
              <w:top w:val="nil"/>
              <w:bottom w:val="nil"/>
            </w:tcBorders>
            <w:shd w:val="clear" w:color="auto" w:fill="FFFFFF"/>
          </w:tcPr>
          <w:p w14:paraId="40ABE20A" w14:textId="77777777" w:rsidR="00003DFB" w:rsidRDefault="00003DFB" w:rsidP="00003DFB">
            <w:pPr>
              <w:jc w:val="left"/>
              <w:rPr>
                <w:color w:val="000000"/>
              </w:rPr>
            </w:pPr>
          </w:p>
        </w:tc>
        <w:tc>
          <w:tcPr>
            <w:tcW w:w="1647" w:type="dxa"/>
            <w:tcBorders>
              <w:top w:val="nil"/>
              <w:bottom w:val="nil"/>
            </w:tcBorders>
            <w:shd w:val="clear" w:color="auto" w:fill="FFFFFF"/>
          </w:tcPr>
          <w:p w14:paraId="1D0B7905" w14:textId="77777777" w:rsidR="00003DFB" w:rsidRDefault="00003DFB" w:rsidP="00003DFB">
            <w:pPr>
              <w:jc w:val="left"/>
              <w:rPr>
                <w:color w:val="000000"/>
              </w:rPr>
            </w:pPr>
          </w:p>
        </w:tc>
        <w:tc>
          <w:tcPr>
            <w:tcW w:w="1647" w:type="dxa"/>
            <w:shd w:val="clear" w:color="auto" w:fill="FFFFFF"/>
          </w:tcPr>
          <w:p w14:paraId="5C2E710F" w14:textId="77777777" w:rsidR="00003DFB" w:rsidRPr="00412367" w:rsidRDefault="00003DFB" w:rsidP="00003DFB">
            <w:pPr>
              <w:jc w:val="left"/>
              <w:rPr>
                <w:color w:val="000000"/>
                <w:lang w:val="en-US"/>
                <w:rPrChange w:id="1510" w:author="Huke, Juan (extern)" w:date="2024-05-22T18:34:00Z">
                  <w:rPr>
                    <w:color w:val="000000"/>
                  </w:rPr>
                </w:rPrChange>
              </w:rPr>
            </w:pPr>
            <w:r w:rsidRPr="00412367">
              <w:rPr>
                <w:color w:val="000000"/>
                <w:lang w:val="en-US"/>
                <w:rPrChange w:id="1511" w:author="Huke, Juan (extern)" w:date="2024-05-22T18:34:00Z">
                  <w:rPr>
                    <w:color w:val="000000"/>
                  </w:rPr>
                </w:rPrChange>
              </w:rPr>
              <w:t>XX_C_CONTRACT_LGDS_CR_ABS</w:t>
            </w:r>
          </w:p>
        </w:tc>
        <w:tc>
          <w:tcPr>
            <w:tcW w:w="1647" w:type="dxa"/>
            <w:shd w:val="clear" w:color="auto" w:fill="FFFFFF"/>
          </w:tcPr>
          <w:p w14:paraId="7CB427C9" w14:textId="77777777" w:rsidR="00003DFB" w:rsidRDefault="00003DFB" w:rsidP="00003DFB">
            <w:pPr>
              <w:jc w:val="left"/>
              <w:rPr>
                <w:color w:val="000000"/>
              </w:rPr>
            </w:pPr>
            <w:r>
              <w:rPr>
                <w:color w:val="000000"/>
              </w:rPr>
              <w:t>XX_ASSESS_BASIS_CLA</w:t>
            </w:r>
          </w:p>
        </w:tc>
        <w:tc>
          <w:tcPr>
            <w:tcW w:w="1647" w:type="dxa"/>
            <w:shd w:val="clear" w:color="auto" w:fill="FFFFFF"/>
          </w:tcPr>
          <w:p w14:paraId="266733F8"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604184F0" w14:textId="77777777" w:rsidR="00003DFB" w:rsidRDefault="00003DFB" w:rsidP="00003DFB">
            <w:pPr>
              <w:jc w:val="left"/>
              <w:rPr>
                <w:color w:val="000000"/>
              </w:rPr>
            </w:pPr>
          </w:p>
        </w:tc>
        <w:tc>
          <w:tcPr>
            <w:tcW w:w="2906" w:type="dxa"/>
            <w:tcBorders>
              <w:top w:val="nil"/>
              <w:bottom w:val="nil"/>
            </w:tcBorders>
            <w:shd w:val="clear" w:color="auto" w:fill="FFFFFF"/>
          </w:tcPr>
          <w:p w14:paraId="4C95CED7" w14:textId="77777777" w:rsidR="00003DFB" w:rsidRDefault="00003DFB" w:rsidP="00003DFB">
            <w:pPr>
              <w:jc w:val="left"/>
              <w:rPr>
                <w:color w:val="000000"/>
              </w:rPr>
            </w:pPr>
          </w:p>
        </w:tc>
      </w:tr>
      <w:tr w:rsidR="00003DFB" w:rsidRPr="00003DFB" w14:paraId="7C854B82" w14:textId="77777777" w:rsidTr="00003DFB">
        <w:trPr>
          <w:trHeight w:val="449"/>
        </w:trPr>
        <w:tc>
          <w:tcPr>
            <w:tcW w:w="550" w:type="dxa"/>
            <w:tcBorders>
              <w:top w:val="nil"/>
              <w:bottom w:val="nil"/>
            </w:tcBorders>
            <w:shd w:val="clear" w:color="auto" w:fill="FFFFFF"/>
          </w:tcPr>
          <w:p w14:paraId="1B239A0D" w14:textId="77777777" w:rsidR="00003DFB" w:rsidRDefault="00003DFB" w:rsidP="00003DFB">
            <w:pPr>
              <w:jc w:val="left"/>
              <w:rPr>
                <w:color w:val="000000"/>
              </w:rPr>
            </w:pPr>
          </w:p>
        </w:tc>
        <w:tc>
          <w:tcPr>
            <w:tcW w:w="1646" w:type="dxa"/>
            <w:tcBorders>
              <w:top w:val="nil"/>
              <w:bottom w:val="nil"/>
            </w:tcBorders>
            <w:shd w:val="clear" w:color="auto" w:fill="FFFFFF"/>
          </w:tcPr>
          <w:p w14:paraId="3FD9974D" w14:textId="77777777" w:rsidR="00003DFB" w:rsidRDefault="00003DFB" w:rsidP="00003DFB">
            <w:pPr>
              <w:jc w:val="left"/>
              <w:rPr>
                <w:color w:val="000000"/>
              </w:rPr>
            </w:pPr>
          </w:p>
        </w:tc>
        <w:tc>
          <w:tcPr>
            <w:tcW w:w="1647" w:type="dxa"/>
            <w:tcBorders>
              <w:top w:val="nil"/>
              <w:bottom w:val="nil"/>
            </w:tcBorders>
            <w:shd w:val="clear" w:color="auto" w:fill="FFFFFF"/>
          </w:tcPr>
          <w:p w14:paraId="198E2FC1" w14:textId="77777777" w:rsidR="00003DFB" w:rsidRDefault="00003DFB" w:rsidP="00003DFB">
            <w:pPr>
              <w:jc w:val="left"/>
              <w:rPr>
                <w:color w:val="000000"/>
              </w:rPr>
            </w:pPr>
          </w:p>
        </w:tc>
        <w:tc>
          <w:tcPr>
            <w:tcW w:w="1647" w:type="dxa"/>
            <w:shd w:val="clear" w:color="auto" w:fill="FFFFFF"/>
          </w:tcPr>
          <w:p w14:paraId="7ECABD3A" w14:textId="77777777" w:rsidR="00003DFB" w:rsidRPr="00412367" w:rsidRDefault="00003DFB" w:rsidP="00003DFB">
            <w:pPr>
              <w:jc w:val="left"/>
              <w:rPr>
                <w:color w:val="000000"/>
                <w:lang w:val="en-US"/>
                <w:rPrChange w:id="1512" w:author="Huke, Juan (extern)" w:date="2024-05-22T18:34:00Z">
                  <w:rPr>
                    <w:color w:val="000000"/>
                  </w:rPr>
                </w:rPrChange>
              </w:rPr>
            </w:pPr>
            <w:r w:rsidRPr="00412367">
              <w:rPr>
                <w:color w:val="000000"/>
                <w:lang w:val="en-US"/>
                <w:rPrChange w:id="1513" w:author="Huke, Juan (extern)" w:date="2024-05-22T18:34:00Z">
                  <w:rPr>
                    <w:color w:val="000000"/>
                  </w:rPr>
                </w:rPrChange>
              </w:rPr>
              <w:t>XX_C_CONTRACT_LGDS_CR_ABS</w:t>
            </w:r>
          </w:p>
        </w:tc>
        <w:tc>
          <w:tcPr>
            <w:tcW w:w="1647" w:type="dxa"/>
            <w:shd w:val="clear" w:color="auto" w:fill="FFFFFF"/>
          </w:tcPr>
          <w:p w14:paraId="42CA4A2A" w14:textId="77777777" w:rsidR="00003DFB" w:rsidRDefault="00003DFB" w:rsidP="00003DFB">
            <w:pPr>
              <w:jc w:val="left"/>
              <w:rPr>
                <w:color w:val="000000"/>
              </w:rPr>
            </w:pPr>
            <w:r>
              <w:rPr>
                <w:color w:val="000000"/>
              </w:rPr>
              <w:t>XX_CONTRACT</w:t>
            </w:r>
          </w:p>
        </w:tc>
        <w:tc>
          <w:tcPr>
            <w:tcW w:w="1647" w:type="dxa"/>
            <w:shd w:val="clear" w:color="auto" w:fill="FFFFFF"/>
          </w:tcPr>
          <w:p w14:paraId="658BFCE8"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6722D58" w14:textId="77777777" w:rsidR="00003DFB" w:rsidRDefault="00003DFB" w:rsidP="00003DFB">
            <w:pPr>
              <w:jc w:val="left"/>
              <w:rPr>
                <w:color w:val="000000"/>
              </w:rPr>
            </w:pPr>
          </w:p>
        </w:tc>
        <w:tc>
          <w:tcPr>
            <w:tcW w:w="2906" w:type="dxa"/>
            <w:tcBorders>
              <w:top w:val="nil"/>
              <w:bottom w:val="nil"/>
            </w:tcBorders>
            <w:shd w:val="clear" w:color="auto" w:fill="FFFFFF"/>
          </w:tcPr>
          <w:p w14:paraId="25425360" w14:textId="77777777" w:rsidR="00003DFB" w:rsidRDefault="00003DFB" w:rsidP="00003DFB">
            <w:pPr>
              <w:jc w:val="left"/>
              <w:rPr>
                <w:color w:val="000000"/>
              </w:rPr>
            </w:pPr>
          </w:p>
        </w:tc>
      </w:tr>
      <w:tr w:rsidR="00003DFB" w:rsidRPr="00003DFB" w14:paraId="1EBDECC3" w14:textId="77777777" w:rsidTr="00003DFB">
        <w:trPr>
          <w:trHeight w:val="449"/>
        </w:trPr>
        <w:tc>
          <w:tcPr>
            <w:tcW w:w="550" w:type="dxa"/>
            <w:tcBorders>
              <w:top w:val="nil"/>
              <w:bottom w:val="nil"/>
            </w:tcBorders>
            <w:shd w:val="clear" w:color="auto" w:fill="FFFFFF"/>
          </w:tcPr>
          <w:p w14:paraId="20AEBEED" w14:textId="77777777" w:rsidR="00003DFB" w:rsidRDefault="00003DFB" w:rsidP="00003DFB">
            <w:pPr>
              <w:jc w:val="left"/>
              <w:rPr>
                <w:color w:val="000000"/>
              </w:rPr>
            </w:pPr>
          </w:p>
        </w:tc>
        <w:tc>
          <w:tcPr>
            <w:tcW w:w="1646" w:type="dxa"/>
            <w:tcBorders>
              <w:top w:val="nil"/>
              <w:bottom w:val="nil"/>
            </w:tcBorders>
            <w:shd w:val="clear" w:color="auto" w:fill="FFFFFF"/>
          </w:tcPr>
          <w:p w14:paraId="6ADF57F2" w14:textId="77777777" w:rsidR="00003DFB" w:rsidRDefault="00003DFB" w:rsidP="00003DFB">
            <w:pPr>
              <w:jc w:val="left"/>
              <w:rPr>
                <w:color w:val="000000"/>
              </w:rPr>
            </w:pPr>
          </w:p>
        </w:tc>
        <w:tc>
          <w:tcPr>
            <w:tcW w:w="1647" w:type="dxa"/>
            <w:tcBorders>
              <w:top w:val="nil"/>
              <w:bottom w:val="nil"/>
            </w:tcBorders>
            <w:shd w:val="clear" w:color="auto" w:fill="FFFFFF"/>
          </w:tcPr>
          <w:p w14:paraId="153DD48E" w14:textId="77777777" w:rsidR="00003DFB" w:rsidRDefault="00003DFB" w:rsidP="00003DFB">
            <w:pPr>
              <w:jc w:val="left"/>
              <w:rPr>
                <w:color w:val="000000"/>
              </w:rPr>
            </w:pPr>
          </w:p>
        </w:tc>
        <w:tc>
          <w:tcPr>
            <w:tcW w:w="1647" w:type="dxa"/>
            <w:shd w:val="clear" w:color="auto" w:fill="FFFFFF"/>
          </w:tcPr>
          <w:p w14:paraId="001005F6" w14:textId="77777777" w:rsidR="00003DFB" w:rsidRPr="00412367" w:rsidRDefault="00003DFB" w:rsidP="00003DFB">
            <w:pPr>
              <w:jc w:val="left"/>
              <w:rPr>
                <w:color w:val="000000"/>
                <w:lang w:val="en-US"/>
                <w:rPrChange w:id="1514" w:author="Huke, Juan (extern)" w:date="2024-05-22T18:34:00Z">
                  <w:rPr>
                    <w:color w:val="000000"/>
                  </w:rPr>
                </w:rPrChange>
              </w:rPr>
            </w:pPr>
            <w:r w:rsidRPr="00412367">
              <w:rPr>
                <w:color w:val="000000"/>
                <w:lang w:val="en-US"/>
                <w:rPrChange w:id="1515" w:author="Huke, Juan (extern)" w:date="2024-05-22T18:34:00Z">
                  <w:rPr>
                    <w:color w:val="000000"/>
                  </w:rPr>
                </w:rPrChange>
              </w:rPr>
              <w:t>XX_C_CONTRACT_LGDS_CR_ABS</w:t>
            </w:r>
          </w:p>
        </w:tc>
        <w:tc>
          <w:tcPr>
            <w:tcW w:w="1647" w:type="dxa"/>
            <w:shd w:val="clear" w:color="auto" w:fill="FFFFFF"/>
          </w:tcPr>
          <w:p w14:paraId="01C14E97" w14:textId="77777777" w:rsidR="00003DFB" w:rsidRDefault="00003DFB" w:rsidP="00003DFB">
            <w:pPr>
              <w:jc w:val="left"/>
              <w:rPr>
                <w:color w:val="000000"/>
              </w:rPr>
            </w:pPr>
            <w:r>
              <w:rPr>
                <w:color w:val="000000"/>
              </w:rPr>
              <w:t>XX_RW_METH_IND</w:t>
            </w:r>
          </w:p>
        </w:tc>
        <w:tc>
          <w:tcPr>
            <w:tcW w:w="1647" w:type="dxa"/>
            <w:shd w:val="clear" w:color="auto" w:fill="FFFFFF"/>
          </w:tcPr>
          <w:p w14:paraId="6FF0AE60"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F5E9738" w14:textId="77777777" w:rsidR="00003DFB" w:rsidRDefault="00003DFB" w:rsidP="00003DFB">
            <w:pPr>
              <w:jc w:val="left"/>
              <w:rPr>
                <w:color w:val="000000"/>
              </w:rPr>
            </w:pPr>
          </w:p>
        </w:tc>
        <w:tc>
          <w:tcPr>
            <w:tcW w:w="2906" w:type="dxa"/>
            <w:tcBorders>
              <w:top w:val="nil"/>
              <w:bottom w:val="nil"/>
            </w:tcBorders>
            <w:shd w:val="clear" w:color="auto" w:fill="FFFFFF"/>
          </w:tcPr>
          <w:p w14:paraId="6ADC4131" w14:textId="77777777" w:rsidR="00003DFB" w:rsidRDefault="00003DFB" w:rsidP="00003DFB">
            <w:pPr>
              <w:jc w:val="left"/>
              <w:rPr>
                <w:color w:val="000000"/>
              </w:rPr>
            </w:pPr>
          </w:p>
        </w:tc>
      </w:tr>
      <w:tr w:rsidR="00003DFB" w:rsidRPr="00003DFB" w14:paraId="2B10778A" w14:textId="77777777" w:rsidTr="00003DFB">
        <w:trPr>
          <w:trHeight w:val="449"/>
        </w:trPr>
        <w:tc>
          <w:tcPr>
            <w:tcW w:w="550" w:type="dxa"/>
            <w:tcBorders>
              <w:top w:val="nil"/>
              <w:bottom w:val="nil"/>
            </w:tcBorders>
            <w:shd w:val="clear" w:color="auto" w:fill="FFFFFF"/>
          </w:tcPr>
          <w:p w14:paraId="7730C755" w14:textId="77777777" w:rsidR="00003DFB" w:rsidRDefault="00003DFB" w:rsidP="00003DFB">
            <w:pPr>
              <w:jc w:val="left"/>
              <w:rPr>
                <w:color w:val="000000"/>
              </w:rPr>
            </w:pPr>
          </w:p>
        </w:tc>
        <w:tc>
          <w:tcPr>
            <w:tcW w:w="1646" w:type="dxa"/>
            <w:tcBorders>
              <w:top w:val="nil"/>
              <w:bottom w:val="nil"/>
            </w:tcBorders>
            <w:shd w:val="clear" w:color="auto" w:fill="FFFFFF"/>
          </w:tcPr>
          <w:p w14:paraId="255C078F" w14:textId="77777777" w:rsidR="00003DFB" w:rsidRDefault="00003DFB" w:rsidP="00003DFB">
            <w:pPr>
              <w:jc w:val="left"/>
              <w:rPr>
                <w:color w:val="000000"/>
              </w:rPr>
            </w:pPr>
          </w:p>
        </w:tc>
        <w:tc>
          <w:tcPr>
            <w:tcW w:w="1647" w:type="dxa"/>
            <w:tcBorders>
              <w:top w:val="nil"/>
              <w:bottom w:val="nil"/>
            </w:tcBorders>
            <w:shd w:val="clear" w:color="auto" w:fill="FFFFFF"/>
          </w:tcPr>
          <w:p w14:paraId="569AC034" w14:textId="77777777" w:rsidR="00003DFB" w:rsidRDefault="00003DFB" w:rsidP="00003DFB">
            <w:pPr>
              <w:jc w:val="left"/>
              <w:rPr>
                <w:color w:val="000000"/>
              </w:rPr>
            </w:pPr>
          </w:p>
        </w:tc>
        <w:tc>
          <w:tcPr>
            <w:tcW w:w="1647" w:type="dxa"/>
            <w:shd w:val="clear" w:color="auto" w:fill="FFFFFF"/>
          </w:tcPr>
          <w:p w14:paraId="09CC8122" w14:textId="77777777" w:rsidR="00003DFB" w:rsidRPr="00412367" w:rsidRDefault="00003DFB" w:rsidP="00003DFB">
            <w:pPr>
              <w:jc w:val="left"/>
              <w:rPr>
                <w:color w:val="000000"/>
                <w:lang w:val="en-US"/>
                <w:rPrChange w:id="1516" w:author="Huke, Juan (extern)" w:date="2024-05-22T18:34:00Z">
                  <w:rPr>
                    <w:color w:val="000000"/>
                  </w:rPr>
                </w:rPrChange>
              </w:rPr>
            </w:pPr>
            <w:r w:rsidRPr="00412367">
              <w:rPr>
                <w:color w:val="000000"/>
                <w:lang w:val="en-US"/>
                <w:rPrChange w:id="1517" w:author="Huke, Juan (extern)" w:date="2024-05-22T18:34:00Z">
                  <w:rPr>
                    <w:color w:val="000000"/>
                  </w:rPr>
                </w:rPrChange>
              </w:rPr>
              <w:t>XX_C_CONTRACT_LGDS_CR_SOLVV</w:t>
            </w:r>
          </w:p>
        </w:tc>
        <w:tc>
          <w:tcPr>
            <w:tcW w:w="1647" w:type="dxa"/>
            <w:shd w:val="clear" w:color="auto" w:fill="FFFFFF"/>
          </w:tcPr>
          <w:p w14:paraId="05829A98" w14:textId="77777777" w:rsidR="00003DFB" w:rsidRPr="00412367" w:rsidRDefault="00003DFB" w:rsidP="00003DFB">
            <w:pPr>
              <w:jc w:val="left"/>
              <w:rPr>
                <w:color w:val="000000"/>
                <w:lang w:val="en-US"/>
                <w:rPrChange w:id="1518" w:author="Huke, Juan (extern)" w:date="2024-05-22T18:34:00Z">
                  <w:rPr>
                    <w:color w:val="000000"/>
                  </w:rPr>
                </w:rPrChange>
              </w:rPr>
            </w:pPr>
            <w:r w:rsidRPr="00412367">
              <w:rPr>
                <w:color w:val="000000"/>
                <w:lang w:val="en-US"/>
                <w:rPrChange w:id="1519" w:author="Huke, Juan (extern)" w:date="2024-05-22T18:34:00Z">
                  <w:rPr>
                    <w:color w:val="000000"/>
                  </w:rPr>
                </w:rPrChange>
              </w:rPr>
              <w:t>XX_ASSESS_BASE_CRSOLVV_CLA</w:t>
            </w:r>
          </w:p>
        </w:tc>
        <w:tc>
          <w:tcPr>
            <w:tcW w:w="1647" w:type="dxa"/>
            <w:shd w:val="clear" w:color="auto" w:fill="FFFFFF"/>
          </w:tcPr>
          <w:p w14:paraId="7E71774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1F90819" w14:textId="77777777" w:rsidR="00003DFB" w:rsidRDefault="00003DFB" w:rsidP="00003DFB">
            <w:pPr>
              <w:jc w:val="left"/>
              <w:rPr>
                <w:color w:val="000000"/>
              </w:rPr>
            </w:pPr>
          </w:p>
        </w:tc>
        <w:tc>
          <w:tcPr>
            <w:tcW w:w="2906" w:type="dxa"/>
            <w:tcBorders>
              <w:top w:val="nil"/>
              <w:bottom w:val="nil"/>
            </w:tcBorders>
            <w:shd w:val="clear" w:color="auto" w:fill="FFFFFF"/>
          </w:tcPr>
          <w:p w14:paraId="29B8A14B" w14:textId="77777777" w:rsidR="00003DFB" w:rsidRDefault="00003DFB" w:rsidP="00003DFB">
            <w:pPr>
              <w:jc w:val="left"/>
              <w:rPr>
                <w:color w:val="000000"/>
              </w:rPr>
            </w:pPr>
          </w:p>
        </w:tc>
      </w:tr>
      <w:tr w:rsidR="00003DFB" w:rsidRPr="00003DFB" w14:paraId="0276624A" w14:textId="77777777" w:rsidTr="00003DFB">
        <w:trPr>
          <w:trHeight w:val="449"/>
        </w:trPr>
        <w:tc>
          <w:tcPr>
            <w:tcW w:w="550" w:type="dxa"/>
            <w:tcBorders>
              <w:top w:val="nil"/>
              <w:bottom w:val="nil"/>
            </w:tcBorders>
            <w:shd w:val="clear" w:color="auto" w:fill="FFFFFF"/>
          </w:tcPr>
          <w:p w14:paraId="31C6B2F0" w14:textId="77777777" w:rsidR="00003DFB" w:rsidRDefault="00003DFB" w:rsidP="00003DFB">
            <w:pPr>
              <w:jc w:val="left"/>
              <w:rPr>
                <w:color w:val="000000"/>
              </w:rPr>
            </w:pPr>
          </w:p>
        </w:tc>
        <w:tc>
          <w:tcPr>
            <w:tcW w:w="1646" w:type="dxa"/>
            <w:tcBorders>
              <w:top w:val="nil"/>
              <w:bottom w:val="nil"/>
            </w:tcBorders>
            <w:shd w:val="clear" w:color="auto" w:fill="FFFFFF"/>
          </w:tcPr>
          <w:p w14:paraId="2ECB77CE" w14:textId="77777777" w:rsidR="00003DFB" w:rsidRDefault="00003DFB" w:rsidP="00003DFB">
            <w:pPr>
              <w:jc w:val="left"/>
              <w:rPr>
                <w:color w:val="000000"/>
              </w:rPr>
            </w:pPr>
          </w:p>
        </w:tc>
        <w:tc>
          <w:tcPr>
            <w:tcW w:w="1647" w:type="dxa"/>
            <w:tcBorders>
              <w:top w:val="nil"/>
              <w:bottom w:val="nil"/>
            </w:tcBorders>
            <w:shd w:val="clear" w:color="auto" w:fill="FFFFFF"/>
          </w:tcPr>
          <w:p w14:paraId="4EBFF2C6" w14:textId="77777777" w:rsidR="00003DFB" w:rsidRDefault="00003DFB" w:rsidP="00003DFB">
            <w:pPr>
              <w:jc w:val="left"/>
              <w:rPr>
                <w:color w:val="000000"/>
              </w:rPr>
            </w:pPr>
          </w:p>
        </w:tc>
        <w:tc>
          <w:tcPr>
            <w:tcW w:w="1647" w:type="dxa"/>
            <w:shd w:val="clear" w:color="auto" w:fill="FFFFFF"/>
          </w:tcPr>
          <w:p w14:paraId="34D18713" w14:textId="77777777" w:rsidR="00003DFB" w:rsidRPr="00412367" w:rsidRDefault="00003DFB" w:rsidP="00003DFB">
            <w:pPr>
              <w:jc w:val="left"/>
              <w:rPr>
                <w:color w:val="000000"/>
                <w:lang w:val="en-US"/>
                <w:rPrChange w:id="1520" w:author="Huke, Juan (extern)" w:date="2024-05-22T18:34:00Z">
                  <w:rPr>
                    <w:color w:val="000000"/>
                  </w:rPr>
                </w:rPrChange>
              </w:rPr>
            </w:pPr>
            <w:r w:rsidRPr="00412367">
              <w:rPr>
                <w:color w:val="000000"/>
                <w:lang w:val="en-US"/>
                <w:rPrChange w:id="1521" w:author="Huke, Juan (extern)" w:date="2024-05-22T18:34:00Z">
                  <w:rPr>
                    <w:color w:val="000000"/>
                  </w:rPr>
                </w:rPrChange>
              </w:rPr>
              <w:t>XX_C_CONTRACT_LGDS_CR_SOLVV</w:t>
            </w:r>
          </w:p>
        </w:tc>
        <w:tc>
          <w:tcPr>
            <w:tcW w:w="1647" w:type="dxa"/>
            <w:shd w:val="clear" w:color="auto" w:fill="FFFFFF"/>
          </w:tcPr>
          <w:p w14:paraId="6537A204" w14:textId="77777777" w:rsidR="00003DFB" w:rsidRPr="00412367" w:rsidRDefault="00003DFB" w:rsidP="00003DFB">
            <w:pPr>
              <w:jc w:val="left"/>
              <w:rPr>
                <w:color w:val="000000"/>
                <w:lang w:val="en-US"/>
                <w:rPrChange w:id="1522" w:author="Huke, Juan (extern)" w:date="2024-05-22T18:34:00Z">
                  <w:rPr>
                    <w:color w:val="000000"/>
                  </w:rPr>
                </w:rPrChange>
              </w:rPr>
            </w:pPr>
            <w:r w:rsidRPr="00412367">
              <w:rPr>
                <w:color w:val="000000"/>
                <w:lang w:val="en-US"/>
                <w:rPrChange w:id="1523" w:author="Huke, Juan (extern)" w:date="2024-05-22T18:34:00Z">
                  <w:rPr>
                    <w:color w:val="000000"/>
                  </w:rPr>
                </w:rPrChange>
              </w:rPr>
              <w:t>XX_CRA_CR_EXCL_CLA</w:t>
            </w:r>
          </w:p>
        </w:tc>
        <w:tc>
          <w:tcPr>
            <w:tcW w:w="1647" w:type="dxa"/>
            <w:shd w:val="clear" w:color="auto" w:fill="FFFFFF"/>
          </w:tcPr>
          <w:p w14:paraId="224F638C"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5AAAC182" w14:textId="77777777" w:rsidR="00003DFB" w:rsidRDefault="00003DFB" w:rsidP="00003DFB">
            <w:pPr>
              <w:jc w:val="left"/>
              <w:rPr>
                <w:color w:val="000000"/>
              </w:rPr>
            </w:pPr>
          </w:p>
        </w:tc>
        <w:tc>
          <w:tcPr>
            <w:tcW w:w="2906" w:type="dxa"/>
            <w:tcBorders>
              <w:top w:val="nil"/>
              <w:bottom w:val="nil"/>
            </w:tcBorders>
            <w:shd w:val="clear" w:color="auto" w:fill="FFFFFF"/>
          </w:tcPr>
          <w:p w14:paraId="63CE7549" w14:textId="77777777" w:rsidR="00003DFB" w:rsidRDefault="00003DFB" w:rsidP="00003DFB">
            <w:pPr>
              <w:jc w:val="left"/>
              <w:rPr>
                <w:color w:val="000000"/>
              </w:rPr>
            </w:pPr>
          </w:p>
        </w:tc>
      </w:tr>
      <w:tr w:rsidR="00003DFB" w:rsidRPr="00003DFB" w14:paraId="1B9C9C24" w14:textId="77777777" w:rsidTr="00003DFB">
        <w:trPr>
          <w:trHeight w:val="449"/>
        </w:trPr>
        <w:tc>
          <w:tcPr>
            <w:tcW w:w="550" w:type="dxa"/>
            <w:tcBorders>
              <w:top w:val="nil"/>
              <w:bottom w:val="nil"/>
            </w:tcBorders>
            <w:shd w:val="clear" w:color="auto" w:fill="FFFFFF"/>
          </w:tcPr>
          <w:p w14:paraId="12A57286" w14:textId="77777777" w:rsidR="00003DFB" w:rsidRDefault="00003DFB" w:rsidP="00003DFB">
            <w:pPr>
              <w:jc w:val="left"/>
              <w:rPr>
                <w:color w:val="000000"/>
              </w:rPr>
            </w:pPr>
          </w:p>
        </w:tc>
        <w:tc>
          <w:tcPr>
            <w:tcW w:w="1646" w:type="dxa"/>
            <w:tcBorders>
              <w:top w:val="nil"/>
              <w:bottom w:val="nil"/>
            </w:tcBorders>
            <w:shd w:val="clear" w:color="auto" w:fill="FFFFFF"/>
          </w:tcPr>
          <w:p w14:paraId="702736A7" w14:textId="77777777" w:rsidR="00003DFB" w:rsidRDefault="00003DFB" w:rsidP="00003DFB">
            <w:pPr>
              <w:jc w:val="left"/>
              <w:rPr>
                <w:color w:val="000000"/>
              </w:rPr>
            </w:pPr>
          </w:p>
        </w:tc>
        <w:tc>
          <w:tcPr>
            <w:tcW w:w="1647" w:type="dxa"/>
            <w:tcBorders>
              <w:top w:val="nil"/>
              <w:bottom w:val="nil"/>
            </w:tcBorders>
            <w:shd w:val="clear" w:color="auto" w:fill="FFFFFF"/>
          </w:tcPr>
          <w:p w14:paraId="2B688973" w14:textId="77777777" w:rsidR="00003DFB" w:rsidRDefault="00003DFB" w:rsidP="00003DFB">
            <w:pPr>
              <w:jc w:val="left"/>
              <w:rPr>
                <w:color w:val="000000"/>
              </w:rPr>
            </w:pPr>
          </w:p>
        </w:tc>
        <w:tc>
          <w:tcPr>
            <w:tcW w:w="1647" w:type="dxa"/>
            <w:shd w:val="clear" w:color="auto" w:fill="FFFFFF"/>
          </w:tcPr>
          <w:p w14:paraId="646DC017" w14:textId="77777777" w:rsidR="00003DFB" w:rsidRPr="00412367" w:rsidRDefault="00003DFB" w:rsidP="00003DFB">
            <w:pPr>
              <w:jc w:val="left"/>
              <w:rPr>
                <w:color w:val="000000"/>
                <w:lang w:val="en-US"/>
                <w:rPrChange w:id="1524" w:author="Huke, Juan (extern)" w:date="2024-05-22T18:34:00Z">
                  <w:rPr>
                    <w:color w:val="000000"/>
                  </w:rPr>
                </w:rPrChange>
              </w:rPr>
            </w:pPr>
            <w:r w:rsidRPr="00412367">
              <w:rPr>
                <w:color w:val="000000"/>
                <w:lang w:val="en-US"/>
                <w:rPrChange w:id="1525" w:author="Huke, Juan (extern)" w:date="2024-05-22T18:34:00Z">
                  <w:rPr>
                    <w:color w:val="000000"/>
                  </w:rPr>
                </w:rPrChange>
              </w:rPr>
              <w:t>XX_C_CONTRACT_LGDS_CR_SOLVV</w:t>
            </w:r>
          </w:p>
        </w:tc>
        <w:tc>
          <w:tcPr>
            <w:tcW w:w="1647" w:type="dxa"/>
            <w:shd w:val="clear" w:color="auto" w:fill="FFFFFF"/>
          </w:tcPr>
          <w:p w14:paraId="616F1EDA" w14:textId="77777777" w:rsidR="00003DFB" w:rsidRDefault="00003DFB" w:rsidP="00003DFB">
            <w:pPr>
              <w:jc w:val="left"/>
              <w:rPr>
                <w:color w:val="000000"/>
              </w:rPr>
            </w:pPr>
            <w:r>
              <w:rPr>
                <w:color w:val="000000"/>
              </w:rPr>
              <w:t>XX_D2_CR_CLA</w:t>
            </w:r>
          </w:p>
        </w:tc>
        <w:tc>
          <w:tcPr>
            <w:tcW w:w="1647" w:type="dxa"/>
            <w:shd w:val="clear" w:color="auto" w:fill="FFFFFF"/>
          </w:tcPr>
          <w:p w14:paraId="7EFF6BA1"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7D108E9" w14:textId="77777777" w:rsidR="00003DFB" w:rsidRDefault="00003DFB" w:rsidP="00003DFB">
            <w:pPr>
              <w:jc w:val="left"/>
              <w:rPr>
                <w:color w:val="000000"/>
              </w:rPr>
            </w:pPr>
          </w:p>
        </w:tc>
        <w:tc>
          <w:tcPr>
            <w:tcW w:w="2906" w:type="dxa"/>
            <w:tcBorders>
              <w:top w:val="nil"/>
              <w:bottom w:val="nil"/>
            </w:tcBorders>
            <w:shd w:val="clear" w:color="auto" w:fill="FFFFFF"/>
          </w:tcPr>
          <w:p w14:paraId="194F8B38" w14:textId="77777777" w:rsidR="00003DFB" w:rsidRDefault="00003DFB" w:rsidP="00003DFB">
            <w:pPr>
              <w:jc w:val="left"/>
              <w:rPr>
                <w:color w:val="000000"/>
              </w:rPr>
            </w:pPr>
          </w:p>
        </w:tc>
      </w:tr>
      <w:tr w:rsidR="00003DFB" w:rsidRPr="00003DFB" w14:paraId="72E8AF2B" w14:textId="77777777" w:rsidTr="00003DFB">
        <w:trPr>
          <w:trHeight w:val="449"/>
        </w:trPr>
        <w:tc>
          <w:tcPr>
            <w:tcW w:w="550" w:type="dxa"/>
            <w:tcBorders>
              <w:top w:val="nil"/>
              <w:bottom w:val="nil"/>
            </w:tcBorders>
            <w:shd w:val="clear" w:color="auto" w:fill="FFFFFF"/>
          </w:tcPr>
          <w:p w14:paraId="621EDEC7" w14:textId="77777777" w:rsidR="00003DFB" w:rsidRDefault="00003DFB" w:rsidP="00003DFB">
            <w:pPr>
              <w:jc w:val="left"/>
              <w:rPr>
                <w:color w:val="000000"/>
              </w:rPr>
            </w:pPr>
          </w:p>
        </w:tc>
        <w:tc>
          <w:tcPr>
            <w:tcW w:w="1646" w:type="dxa"/>
            <w:tcBorders>
              <w:top w:val="nil"/>
              <w:bottom w:val="nil"/>
            </w:tcBorders>
            <w:shd w:val="clear" w:color="auto" w:fill="FFFFFF"/>
          </w:tcPr>
          <w:p w14:paraId="55555FFE" w14:textId="77777777" w:rsidR="00003DFB" w:rsidRDefault="00003DFB" w:rsidP="00003DFB">
            <w:pPr>
              <w:jc w:val="left"/>
              <w:rPr>
                <w:color w:val="000000"/>
              </w:rPr>
            </w:pPr>
          </w:p>
        </w:tc>
        <w:tc>
          <w:tcPr>
            <w:tcW w:w="1647" w:type="dxa"/>
            <w:tcBorders>
              <w:top w:val="nil"/>
              <w:bottom w:val="nil"/>
            </w:tcBorders>
            <w:shd w:val="clear" w:color="auto" w:fill="FFFFFF"/>
          </w:tcPr>
          <w:p w14:paraId="47507C19" w14:textId="77777777" w:rsidR="00003DFB" w:rsidRDefault="00003DFB" w:rsidP="00003DFB">
            <w:pPr>
              <w:jc w:val="left"/>
              <w:rPr>
                <w:color w:val="000000"/>
              </w:rPr>
            </w:pPr>
          </w:p>
        </w:tc>
        <w:tc>
          <w:tcPr>
            <w:tcW w:w="1647" w:type="dxa"/>
            <w:shd w:val="clear" w:color="auto" w:fill="FFFFFF"/>
          </w:tcPr>
          <w:p w14:paraId="75B5A957" w14:textId="77777777" w:rsidR="00003DFB" w:rsidRPr="00412367" w:rsidRDefault="00003DFB" w:rsidP="00003DFB">
            <w:pPr>
              <w:jc w:val="left"/>
              <w:rPr>
                <w:color w:val="000000"/>
                <w:lang w:val="en-US"/>
                <w:rPrChange w:id="1526" w:author="Huke, Juan (extern)" w:date="2024-05-22T18:34:00Z">
                  <w:rPr>
                    <w:color w:val="000000"/>
                  </w:rPr>
                </w:rPrChange>
              </w:rPr>
            </w:pPr>
            <w:r w:rsidRPr="00412367">
              <w:rPr>
                <w:color w:val="000000"/>
                <w:lang w:val="en-US"/>
                <w:rPrChange w:id="1527" w:author="Huke, Juan (extern)" w:date="2024-05-22T18:34:00Z">
                  <w:rPr>
                    <w:color w:val="000000"/>
                  </w:rPr>
                </w:rPrChange>
              </w:rPr>
              <w:t>XX_C_CONTRACT_LGDS_CR_SOLVV</w:t>
            </w:r>
          </w:p>
        </w:tc>
        <w:tc>
          <w:tcPr>
            <w:tcW w:w="1647" w:type="dxa"/>
            <w:shd w:val="clear" w:color="auto" w:fill="FFFFFF"/>
          </w:tcPr>
          <w:p w14:paraId="552E5BC6" w14:textId="77777777" w:rsidR="00003DFB" w:rsidRDefault="00003DFB" w:rsidP="00003DFB">
            <w:pPr>
              <w:jc w:val="left"/>
              <w:rPr>
                <w:color w:val="000000"/>
              </w:rPr>
            </w:pPr>
            <w:r>
              <w:rPr>
                <w:color w:val="000000"/>
              </w:rPr>
              <w:t>XX_LGD_BE_P</w:t>
            </w:r>
          </w:p>
        </w:tc>
        <w:tc>
          <w:tcPr>
            <w:tcW w:w="1647" w:type="dxa"/>
            <w:shd w:val="clear" w:color="auto" w:fill="FFFFFF"/>
          </w:tcPr>
          <w:p w14:paraId="6E83ADCB"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4CAF300B" w14:textId="77777777" w:rsidR="00003DFB" w:rsidRDefault="00003DFB" w:rsidP="00003DFB">
            <w:pPr>
              <w:jc w:val="left"/>
              <w:rPr>
                <w:color w:val="000000"/>
              </w:rPr>
            </w:pPr>
          </w:p>
        </w:tc>
        <w:tc>
          <w:tcPr>
            <w:tcW w:w="2906" w:type="dxa"/>
            <w:tcBorders>
              <w:top w:val="nil"/>
              <w:bottom w:val="nil"/>
            </w:tcBorders>
            <w:shd w:val="clear" w:color="auto" w:fill="FFFFFF"/>
          </w:tcPr>
          <w:p w14:paraId="77D2F407" w14:textId="77777777" w:rsidR="00003DFB" w:rsidRDefault="00003DFB" w:rsidP="00003DFB">
            <w:pPr>
              <w:jc w:val="left"/>
              <w:rPr>
                <w:color w:val="000000"/>
              </w:rPr>
            </w:pPr>
          </w:p>
        </w:tc>
      </w:tr>
      <w:tr w:rsidR="00003DFB" w:rsidRPr="00003DFB" w14:paraId="2BEA7C37" w14:textId="77777777" w:rsidTr="00003DFB">
        <w:trPr>
          <w:trHeight w:val="449"/>
        </w:trPr>
        <w:tc>
          <w:tcPr>
            <w:tcW w:w="550" w:type="dxa"/>
            <w:tcBorders>
              <w:top w:val="nil"/>
              <w:bottom w:val="single" w:sz="4" w:space="0" w:color="auto"/>
            </w:tcBorders>
            <w:shd w:val="clear" w:color="auto" w:fill="FFFFFF"/>
          </w:tcPr>
          <w:p w14:paraId="639503E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6C465F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78806BA" w14:textId="77777777" w:rsidR="00003DFB" w:rsidRDefault="00003DFB" w:rsidP="00003DFB">
            <w:pPr>
              <w:jc w:val="left"/>
              <w:rPr>
                <w:color w:val="000000"/>
              </w:rPr>
            </w:pPr>
          </w:p>
        </w:tc>
        <w:tc>
          <w:tcPr>
            <w:tcW w:w="1647" w:type="dxa"/>
            <w:shd w:val="clear" w:color="auto" w:fill="FFFFFF"/>
          </w:tcPr>
          <w:p w14:paraId="5876D32D" w14:textId="77777777" w:rsidR="00003DFB" w:rsidRPr="00412367" w:rsidRDefault="00003DFB" w:rsidP="00003DFB">
            <w:pPr>
              <w:jc w:val="left"/>
              <w:rPr>
                <w:color w:val="000000"/>
                <w:lang w:val="en-US"/>
                <w:rPrChange w:id="1528" w:author="Huke, Juan (extern)" w:date="2024-05-22T18:34:00Z">
                  <w:rPr>
                    <w:color w:val="000000"/>
                  </w:rPr>
                </w:rPrChange>
              </w:rPr>
            </w:pPr>
            <w:r w:rsidRPr="00412367">
              <w:rPr>
                <w:color w:val="000000"/>
                <w:lang w:val="en-US"/>
                <w:rPrChange w:id="1529" w:author="Huke, Juan (extern)" w:date="2024-05-22T18:34:00Z">
                  <w:rPr>
                    <w:color w:val="000000"/>
                  </w:rPr>
                </w:rPrChange>
              </w:rPr>
              <w:t>XX_C_CONTRACT_LGDS_CR_SOLVV</w:t>
            </w:r>
          </w:p>
        </w:tc>
        <w:tc>
          <w:tcPr>
            <w:tcW w:w="1647" w:type="dxa"/>
            <w:shd w:val="clear" w:color="auto" w:fill="FFFFFF"/>
          </w:tcPr>
          <w:p w14:paraId="61905BBC" w14:textId="77777777" w:rsidR="00003DFB" w:rsidRDefault="00003DFB" w:rsidP="00003DFB">
            <w:pPr>
              <w:jc w:val="left"/>
              <w:rPr>
                <w:color w:val="000000"/>
              </w:rPr>
            </w:pPr>
            <w:r>
              <w:rPr>
                <w:color w:val="000000"/>
              </w:rPr>
              <w:t>XX_PTE_P</w:t>
            </w:r>
          </w:p>
        </w:tc>
        <w:tc>
          <w:tcPr>
            <w:tcW w:w="1647" w:type="dxa"/>
            <w:shd w:val="clear" w:color="auto" w:fill="FFFFFF"/>
          </w:tcPr>
          <w:p w14:paraId="7A1C14D5"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25831E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C7F54F1" w14:textId="77777777" w:rsidR="00003DFB" w:rsidRDefault="00003DFB" w:rsidP="00003DFB">
            <w:pPr>
              <w:jc w:val="left"/>
              <w:rPr>
                <w:color w:val="000000"/>
              </w:rPr>
            </w:pPr>
          </w:p>
        </w:tc>
      </w:tr>
      <w:tr w:rsidR="00003DFB" w:rsidRPr="00003DFB" w14:paraId="087EC132" w14:textId="77777777" w:rsidTr="00003DFB">
        <w:trPr>
          <w:trHeight w:val="449"/>
        </w:trPr>
        <w:tc>
          <w:tcPr>
            <w:tcW w:w="550" w:type="dxa"/>
            <w:tcBorders>
              <w:top w:val="single" w:sz="4" w:space="0" w:color="auto"/>
              <w:bottom w:val="single" w:sz="4" w:space="0" w:color="auto"/>
            </w:tcBorders>
            <w:shd w:val="clear" w:color="auto" w:fill="FFFFFF"/>
          </w:tcPr>
          <w:p w14:paraId="5DAC1B93" w14:textId="77777777" w:rsidR="00003DFB" w:rsidRDefault="00003DFB" w:rsidP="00003DFB">
            <w:pPr>
              <w:jc w:val="left"/>
              <w:rPr>
                <w:color w:val="000000"/>
              </w:rPr>
            </w:pPr>
            <w:r>
              <w:rPr>
                <w:color w:val="000000"/>
              </w:rPr>
              <w:t>93</w:t>
            </w:r>
          </w:p>
        </w:tc>
        <w:tc>
          <w:tcPr>
            <w:tcW w:w="1646" w:type="dxa"/>
            <w:tcBorders>
              <w:top w:val="single" w:sz="4" w:space="0" w:color="auto"/>
              <w:bottom w:val="single" w:sz="4" w:space="0" w:color="auto"/>
            </w:tcBorders>
            <w:shd w:val="clear" w:color="auto" w:fill="FFFFFF"/>
          </w:tcPr>
          <w:p w14:paraId="2EAACF30" w14:textId="77777777" w:rsidR="00003DFB" w:rsidRDefault="00003DFB" w:rsidP="00003DFB">
            <w:pPr>
              <w:jc w:val="left"/>
              <w:rPr>
                <w:color w:val="000000"/>
              </w:rPr>
            </w:pPr>
            <w:r>
              <w:rPr>
                <w:color w:val="000000"/>
              </w:rPr>
              <w:t>C220</w:t>
            </w:r>
          </w:p>
        </w:tc>
        <w:tc>
          <w:tcPr>
            <w:tcW w:w="1647" w:type="dxa"/>
            <w:tcBorders>
              <w:top w:val="single" w:sz="4" w:space="0" w:color="auto"/>
              <w:bottom w:val="single" w:sz="4" w:space="0" w:color="auto"/>
            </w:tcBorders>
            <w:shd w:val="clear" w:color="auto" w:fill="FFFFFF"/>
          </w:tcPr>
          <w:p w14:paraId="69DB36C8" w14:textId="77777777" w:rsidR="00003DFB" w:rsidRDefault="00003DFB" w:rsidP="00003DFB">
            <w:pPr>
              <w:jc w:val="left"/>
              <w:rPr>
                <w:color w:val="000000"/>
              </w:rPr>
            </w:pPr>
            <w:r>
              <w:rPr>
                <w:color w:val="000000"/>
              </w:rPr>
              <w:t>Integer</w:t>
            </w:r>
          </w:p>
        </w:tc>
        <w:tc>
          <w:tcPr>
            <w:tcW w:w="1647" w:type="dxa"/>
            <w:tcBorders>
              <w:bottom w:val="single" w:sz="4" w:space="0" w:color="auto"/>
            </w:tcBorders>
            <w:shd w:val="clear" w:color="auto" w:fill="FFFFFF"/>
          </w:tcPr>
          <w:p w14:paraId="19D18866"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166A808E" w14:textId="77777777" w:rsidR="00003DFB" w:rsidRDefault="00003DFB" w:rsidP="00003DFB">
            <w:pPr>
              <w:jc w:val="left"/>
              <w:rPr>
                <w:color w:val="000000"/>
              </w:rPr>
            </w:pPr>
            <w:r>
              <w:rPr>
                <w:color w:val="000000"/>
              </w:rPr>
              <w:t>XX_TRADING_BOOK_F</w:t>
            </w:r>
          </w:p>
        </w:tc>
        <w:tc>
          <w:tcPr>
            <w:tcW w:w="1647" w:type="dxa"/>
            <w:tcBorders>
              <w:bottom w:val="single" w:sz="4" w:space="0" w:color="auto"/>
            </w:tcBorders>
            <w:shd w:val="clear" w:color="auto" w:fill="FFFFFF"/>
          </w:tcPr>
          <w:p w14:paraId="0ED296B7" w14:textId="77777777" w:rsidR="00003DFB" w:rsidRDefault="00003DFB" w:rsidP="00003DFB">
            <w:pPr>
              <w:jc w:val="left"/>
              <w:rPr>
                <w:color w:val="000000"/>
              </w:rPr>
            </w:pPr>
            <w:r>
              <w:rPr>
                <w:color w:val="000000"/>
              </w:rPr>
              <w:t>CHAR(1)</w:t>
            </w:r>
          </w:p>
        </w:tc>
        <w:tc>
          <w:tcPr>
            <w:tcW w:w="2906" w:type="dxa"/>
            <w:tcBorders>
              <w:top w:val="single" w:sz="4" w:space="0" w:color="auto"/>
              <w:bottom w:val="single" w:sz="4" w:space="0" w:color="auto"/>
            </w:tcBorders>
            <w:shd w:val="clear" w:color="auto" w:fill="FFFFFF"/>
          </w:tcPr>
          <w:p w14:paraId="3FEC96C3" w14:textId="77777777" w:rsidR="00003DFB" w:rsidRPr="00412367" w:rsidRDefault="00003DFB" w:rsidP="00003DFB">
            <w:pPr>
              <w:jc w:val="left"/>
              <w:rPr>
                <w:color w:val="000000"/>
                <w:lang w:val="en-US"/>
                <w:rPrChange w:id="1530" w:author="Huke, Juan (extern)" w:date="2024-05-22T18:34:00Z">
                  <w:rPr>
                    <w:color w:val="000000"/>
                  </w:rPr>
                </w:rPrChange>
              </w:rPr>
            </w:pPr>
            <w:r w:rsidRPr="00412367">
              <w:rPr>
                <w:color w:val="000000"/>
                <w:lang w:val="en-US"/>
                <w:rPrChange w:id="1531" w:author="Huke, Juan (extern)" w:date="2024-05-22T18:34:00Z">
                  <w:rPr>
                    <w:color w:val="000000"/>
                  </w:rPr>
                </w:rPrChange>
              </w:rPr>
              <w:t xml:space="preserve">if  XX_TRADING_BOOK_F  = 'T' </w:t>
            </w:r>
          </w:p>
          <w:p w14:paraId="72609E17" w14:textId="77777777" w:rsidR="00003DFB" w:rsidRPr="00412367" w:rsidRDefault="00003DFB" w:rsidP="00003DFB">
            <w:pPr>
              <w:jc w:val="left"/>
              <w:rPr>
                <w:color w:val="000000"/>
                <w:lang w:val="en-US"/>
                <w:rPrChange w:id="1532" w:author="Huke, Juan (extern)" w:date="2024-05-22T18:34:00Z">
                  <w:rPr>
                    <w:color w:val="000000"/>
                  </w:rPr>
                </w:rPrChange>
              </w:rPr>
            </w:pPr>
            <w:r w:rsidRPr="00412367">
              <w:rPr>
                <w:color w:val="000000"/>
                <w:lang w:val="en-US"/>
                <w:rPrChange w:id="1533" w:author="Huke, Juan (extern)" w:date="2024-05-22T18:34:00Z">
                  <w:rPr>
                    <w:color w:val="000000"/>
                  </w:rPr>
                </w:rPrChange>
              </w:rPr>
              <w:t>then 1</w:t>
            </w:r>
          </w:p>
          <w:p w14:paraId="7F9DBDBB" w14:textId="77777777" w:rsidR="00003DFB" w:rsidRPr="00412367" w:rsidRDefault="00003DFB" w:rsidP="00003DFB">
            <w:pPr>
              <w:jc w:val="left"/>
              <w:rPr>
                <w:color w:val="000000"/>
                <w:lang w:val="en-US"/>
                <w:rPrChange w:id="1534" w:author="Huke, Juan (extern)" w:date="2024-05-22T18:34:00Z">
                  <w:rPr>
                    <w:color w:val="000000"/>
                  </w:rPr>
                </w:rPrChange>
              </w:rPr>
            </w:pPr>
            <w:r w:rsidRPr="00412367">
              <w:rPr>
                <w:color w:val="000000"/>
                <w:lang w:val="en-US"/>
                <w:rPrChange w:id="1535" w:author="Huke, Juan (extern)" w:date="2024-05-22T18:34:00Z">
                  <w:rPr>
                    <w:color w:val="000000"/>
                  </w:rPr>
                </w:rPrChange>
              </w:rPr>
              <w:t xml:space="preserve">else (if XX_TRADING_BOOK_F = 'F' </w:t>
            </w:r>
          </w:p>
          <w:p w14:paraId="6184A5FE" w14:textId="77777777" w:rsidR="00003DFB" w:rsidRDefault="00003DFB" w:rsidP="00003DFB">
            <w:pPr>
              <w:jc w:val="left"/>
              <w:rPr>
                <w:color w:val="000000"/>
              </w:rPr>
            </w:pPr>
            <w:r>
              <w:rPr>
                <w:color w:val="000000"/>
              </w:rPr>
              <w:t>then  0</w:t>
            </w:r>
          </w:p>
          <w:p w14:paraId="38E0F33D" w14:textId="77777777" w:rsidR="00003DFB" w:rsidRDefault="00003DFB" w:rsidP="00003DFB">
            <w:pPr>
              <w:jc w:val="left"/>
              <w:rPr>
                <w:color w:val="000000"/>
              </w:rPr>
            </w:pPr>
            <w:r>
              <w:rPr>
                <w:color w:val="000000"/>
              </w:rPr>
              <w:t>else NULL)</w:t>
            </w:r>
          </w:p>
        </w:tc>
        <w:tc>
          <w:tcPr>
            <w:tcW w:w="2906" w:type="dxa"/>
            <w:tcBorders>
              <w:top w:val="single" w:sz="4" w:space="0" w:color="auto"/>
              <w:bottom w:val="single" w:sz="4" w:space="0" w:color="auto"/>
            </w:tcBorders>
            <w:shd w:val="clear" w:color="auto" w:fill="FFFFFF"/>
          </w:tcPr>
          <w:p w14:paraId="28E04F91" w14:textId="77777777" w:rsidR="00003DFB" w:rsidRDefault="00003DFB" w:rsidP="00003DFB">
            <w:pPr>
              <w:jc w:val="left"/>
              <w:rPr>
                <w:color w:val="000000"/>
              </w:rPr>
            </w:pPr>
            <w:r>
              <w:rPr>
                <w:color w:val="000000"/>
              </w:rPr>
              <w:t>Handelsbuch/Anlagebuch-Kennzeichen (0 = Anlagebuch, 1 = Handelsbuch)</w:t>
            </w:r>
          </w:p>
          <w:p w14:paraId="40593070" w14:textId="77777777" w:rsidR="00003DFB" w:rsidRDefault="00003DFB" w:rsidP="00003DFB">
            <w:pPr>
              <w:jc w:val="left"/>
              <w:rPr>
                <w:color w:val="000000"/>
              </w:rPr>
            </w:pPr>
          </w:p>
          <w:p w14:paraId="38A40C75" w14:textId="77777777" w:rsidR="00003DFB" w:rsidRDefault="00003DFB" w:rsidP="00003DFB">
            <w:pPr>
              <w:jc w:val="left"/>
              <w:rPr>
                <w:color w:val="000000"/>
              </w:rPr>
            </w:pPr>
            <w:r w:rsidRPr="00412367">
              <w:rPr>
                <w:color w:val="000000"/>
                <w:lang w:val="en-US"/>
                <w:rPrChange w:id="1536" w:author="Huke, Juan (extern)" w:date="2024-05-22T18:34:00Z">
                  <w:rPr>
                    <w:color w:val="000000"/>
                  </w:rPr>
                </w:rPrChange>
              </w:rPr>
              <w:t xml:space="preserve">XX_TRADING_BOOK_F = Kennz. </w:t>
            </w:r>
            <w:r>
              <w:rPr>
                <w:color w:val="000000"/>
              </w:rPr>
              <w:t>Handelsbuch</w:t>
            </w:r>
          </w:p>
        </w:tc>
      </w:tr>
      <w:tr w:rsidR="00003DFB" w:rsidRPr="00003DFB" w14:paraId="421032FB" w14:textId="77777777" w:rsidTr="00003DFB">
        <w:trPr>
          <w:trHeight w:val="449"/>
        </w:trPr>
        <w:tc>
          <w:tcPr>
            <w:tcW w:w="550" w:type="dxa"/>
            <w:tcBorders>
              <w:top w:val="single" w:sz="4" w:space="0" w:color="auto"/>
              <w:bottom w:val="single" w:sz="4" w:space="0" w:color="auto"/>
            </w:tcBorders>
            <w:shd w:val="clear" w:color="auto" w:fill="FFFFFF"/>
          </w:tcPr>
          <w:p w14:paraId="01C642BB" w14:textId="77777777" w:rsidR="00003DFB" w:rsidRPr="00003DFB" w:rsidRDefault="00003DFB" w:rsidP="00003DFB">
            <w:pPr>
              <w:jc w:val="left"/>
              <w:rPr>
                <w:color w:val="000000"/>
              </w:rPr>
            </w:pPr>
            <w:r w:rsidRPr="00003DFB">
              <w:rPr>
                <w:color w:val="000000"/>
              </w:rPr>
              <w:t>94</w:t>
            </w:r>
          </w:p>
        </w:tc>
        <w:tc>
          <w:tcPr>
            <w:tcW w:w="1646" w:type="dxa"/>
            <w:tcBorders>
              <w:top w:val="single" w:sz="4" w:space="0" w:color="auto"/>
              <w:bottom w:val="single" w:sz="4" w:space="0" w:color="auto"/>
            </w:tcBorders>
            <w:shd w:val="clear" w:color="auto" w:fill="FFFFFF"/>
          </w:tcPr>
          <w:p w14:paraId="2DFAAFD0" w14:textId="77777777" w:rsidR="00003DFB" w:rsidRPr="00003DFB" w:rsidRDefault="00003DFB" w:rsidP="00003DFB">
            <w:pPr>
              <w:jc w:val="left"/>
              <w:rPr>
                <w:color w:val="000000"/>
              </w:rPr>
            </w:pPr>
            <w:r w:rsidRPr="00003DFB">
              <w:rPr>
                <w:color w:val="000000"/>
              </w:rPr>
              <w:t>C240</w:t>
            </w:r>
          </w:p>
        </w:tc>
        <w:tc>
          <w:tcPr>
            <w:tcW w:w="1647" w:type="dxa"/>
            <w:tcBorders>
              <w:top w:val="single" w:sz="4" w:space="0" w:color="auto"/>
              <w:bottom w:val="single" w:sz="4" w:space="0" w:color="auto"/>
            </w:tcBorders>
            <w:shd w:val="clear" w:color="auto" w:fill="FFFFFF"/>
          </w:tcPr>
          <w:p w14:paraId="05379B0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1432B9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8EB333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18A12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EACBF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B9F1C5F" w14:textId="77777777" w:rsidR="00003DFB" w:rsidRPr="00003DFB" w:rsidRDefault="00003DFB" w:rsidP="00003DFB">
            <w:pPr>
              <w:jc w:val="left"/>
              <w:rPr>
                <w:color w:val="000000"/>
              </w:rPr>
            </w:pPr>
          </w:p>
        </w:tc>
      </w:tr>
      <w:tr w:rsidR="00003DFB" w:rsidRPr="00003DFB" w14:paraId="2A1296A0" w14:textId="77777777" w:rsidTr="00003DFB">
        <w:trPr>
          <w:trHeight w:val="449"/>
        </w:trPr>
        <w:tc>
          <w:tcPr>
            <w:tcW w:w="550" w:type="dxa"/>
            <w:tcBorders>
              <w:top w:val="single" w:sz="4" w:space="0" w:color="auto"/>
              <w:bottom w:val="single" w:sz="4" w:space="0" w:color="auto"/>
            </w:tcBorders>
            <w:shd w:val="clear" w:color="auto" w:fill="FFFFFF"/>
          </w:tcPr>
          <w:p w14:paraId="0280A6E9" w14:textId="77777777" w:rsidR="00003DFB" w:rsidRPr="00003DFB" w:rsidRDefault="00003DFB" w:rsidP="00003DFB">
            <w:pPr>
              <w:jc w:val="left"/>
              <w:rPr>
                <w:color w:val="000000"/>
              </w:rPr>
            </w:pPr>
            <w:r w:rsidRPr="00003DFB">
              <w:rPr>
                <w:color w:val="000000"/>
              </w:rPr>
              <w:t>95</w:t>
            </w:r>
          </w:p>
        </w:tc>
        <w:tc>
          <w:tcPr>
            <w:tcW w:w="1646" w:type="dxa"/>
            <w:tcBorders>
              <w:top w:val="single" w:sz="4" w:space="0" w:color="auto"/>
              <w:bottom w:val="single" w:sz="4" w:space="0" w:color="auto"/>
            </w:tcBorders>
            <w:shd w:val="clear" w:color="auto" w:fill="FFFFFF"/>
          </w:tcPr>
          <w:p w14:paraId="1C8FDAAA" w14:textId="77777777" w:rsidR="00003DFB" w:rsidRPr="00003DFB" w:rsidRDefault="00003DFB" w:rsidP="00003DFB">
            <w:pPr>
              <w:jc w:val="left"/>
              <w:rPr>
                <w:color w:val="000000"/>
              </w:rPr>
            </w:pPr>
            <w:r w:rsidRPr="00003DFB">
              <w:rPr>
                <w:color w:val="000000"/>
              </w:rPr>
              <w:t>C283</w:t>
            </w:r>
          </w:p>
        </w:tc>
        <w:tc>
          <w:tcPr>
            <w:tcW w:w="1647" w:type="dxa"/>
            <w:tcBorders>
              <w:top w:val="single" w:sz="4" w:space="0" w:color="auto"/>
              <w:bottom w:val="single" w:sz="4" w:space="0" w:color="auto"/>
            </w:tcBorders>
            <w:shd w:val="clear" w:color="auto" w:fill="FFFFFF"/>
          </w:tcPr>
          <w:p w14:paraId="55C4711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C328AB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FF894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41849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895A7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617D5A" w14:textId="77777777" w:rsidR="00003DFB" w:rsidRPr="00003DFB" w:rsidRDefault="00003DFB" w:rsidP="00003DFB">
            <w:pPr>
              <w:jc w:val="left"/>
              <w:rPr>
                <w:color w:val="000000"/>
              </w:rPr>
            </w:pPr>
          </w:p>
        </w:tc>
      </w:tr>
      <w:tr w:rsidR="00003DFB" w:rsidRPr="00003DFB" w14:paraId="42D816FF" w14:textId="77777777" w:rsidTr="00003DFB">
        <w:trPr>
          <w:trHeight w:val="449"/>
        </w:trPr>
        <w:tc>
          <w:tcPr>
            <w:tcW w:w="550" w:type="dxa"/>
            <w:tcBorders>
              <w:top w:val="single" w:sz="4" w:space="0" w:color="auto"/>
              <w:bottom w:val="single" w:sz="4" w:space="0" w:color="auto"/>
            </w:tcBorders>
            <w:shd w:val="clear" w:color="auto" w:fill="FFFFFF"/>
          </w:tcPr>
          <w:p w14:paraId="2629430E" w14:textId="77777777" w:rsidR="00003DFB" w:rsidRPr="00003DFB" w:rsidRDefault="00003DFB" w:rsidP="00003DFB">
            <w:pPr>
              <w:jc w:val="left"/>
              <w:rPr>
                <w:color w:val="000000"/>
              </w:rPr>
            </w:pPr>
            <w:r w:rsidRPr="00003DFB">
              <w:rPr>
                <w:color w:val="000000"/>
              </w:rPr>
              <w:t>96</w:t>
            </w:r>
          </w:p>
        </w:tc>
        <w:tc>
          <w:tcPr>
            <w:tcW w:w="1646" w:type="dxa"/>
            <w:tcBorders>
              <w:top w:val="single" w:sz="4" w:space="0" w:color="auto"/>
              <w:bottom w:val="single" w:sz="4" w:space="0" w:color="auto"/>
            </w:tcBorders>
            <w:shd w:val="clear" w:color="auto" w:fill="FFFFFF"/>
          </w:tcPr>
          <w:p w14:paraId="17FE3C24" w14:textId="77777777" w:rsidR="00003DFB" w:rsidRPr="00003DFB" w:rsidRDefault="00003DFB" w:rsidP="00003DFB">
            <w:pPr>
              <w:jc w:val="left"/>
              <w:rPr>
                <w:color w:val="000000"/>
              </w:rPr>
            </w:pPr>
            <w:r w:rsidRPr="00003DFB">
              <w:rPr>
                <w:color w:val="000000"/>
              </w:rPr>
              <w:t>C286</w:t>
            </w:r>
          </w:p>
        </w:tc>
        <w:tc>
          <w:tcPr>
            <w:tcW w:w="1647" w:type="dxa"/>
            <w:tcBorders>
              <w:top w:val="single" w:sz="4" w:space="0" w:color="auto"/>
              <w:bottom w:val="single" w:sz="4" w:space="0" w:color="auto"/>
            </w:tcBorders>
            <w:shd w:val="clear" w:color="auto" w:fill="FFFFFF"/>
          </w:tcPr>
          <w:p w14:paraId="0F55F292" w14:textId="77777777" w:rsidR="00003DFB" w:rsidRPr="00003DFB" w:rsidRDefault="00003DFB" w:rsidP="00003DFB">
            <w:pPr>
              <w:jc w:val="left"/>
              <w:rPr>
                <w:color w:val="000000"/>
              </w:rPr>
            </w:pPr>
            <w:r w:rsidRPr="00003DFB">
              <w:rPr>
                <w:color w:val="000000"/>
              </w:rPr>
              <w:t>DATE</w:t>
            </w:r>
          </w:p>
        </w:tc>
        <w:tc>
          <w:tcPr>
            <w:tcW w:w="1647" w:type="dxa"/>
            <w:tcBorders>
              <w:bottom w:val="single" w:sz="4" w:space="0" w:color="auto"/>
            </w:tcBorders>
            <w:shd w:val="clear" w:color="auto" w:fill="FFFFFF"/>
          </w:tcPr>
          <w:p w14:paraId="6F4775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3632FE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F32384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4A65AA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CEFB3F8" w14:textId="77777777" w:rsidR="00003DFB" w:rsidRPr="00003DFB" w:rsidRDefault="00003DFB" w:rsidP="00003DFB">
            <w:pPr>
              <w:jc w:val="left"/>
              <w:rPr>
                <w:color w:val="000000"/>
              </w:rPr>
            </w:pPr>
          </w:p>
        </w:tc>
      </w:tr>
      <w:tr w:rsidR="00003DFB" w:rsidRPr="00003DFB" w14:paraId="4669EF22" w14:textId="77777777" w:rsidTr="00003DFB">
        <w:trPr>
          <w:trHeight w:val="449"/>
        </w:trPr>
        <w:tc>
          <w:tcPr>
            <w:tcW w:w="550" w:type="dxa"/>
            <w:tcBorders>
              <w:top w:val="single" w:sz="4" w:space="0" w:color="auto"/>
              <w:bottom w:val="single" w:sz="4" w:space="0" w:color="auto"/>
            </w:tcBorders>
            <w:shd w:val="clear" w:color="auto" w:fill="FFFFFF"/>
          </w:tcPr>
          <w:p w14:paraId="76F70FAC" w14:textId="77777777" w:rsidR="00003DFB" w:rsidRPr="00003DFB" w:rsidRDefault="00003DFB" w:rsidP="00003DFB">
            <w:pPr>
              <w:jc w:val="left"/>
              <w:rPr>
                <w:color w:val="000000"/>
              </w:rPr>
            </w:pPr>
            <w:r w:rsidRPr="00003DFB">
              <w:rPr>
                <w:color w:val="000000"/>
              </w:rPr>
              <w:t>97</w:t>
            </w:r>
          </w:p>
        </w:tc>
        <w:tc>
          <w:tcPr>
            <w:tcW w:w="1646" w:type="dxa"/>
            <w:tcBorders>
              <w:top w:val="single" w:sz="4" w:space="0" w:color="auto"/>
              <w:bottom w:val="single" w:sz="4" w:space="0" w:color="auto"/>
            </w:tcBorders>
            <w:shd w:val="clear" w:color="auto" w:fill="FFFFFF"/>
          </w:tcPr>
          <w:p w14:paraId="7F212DEB" w14:textId="77777777" w:rsidR="00003DFB" w:rsidRPr="00003DFB" w:rsidRDefault="00003DFB" w:rsidP="00003DFB">
            <w:pPr>
              <w:jc w:val="left"/>
              <w:rPr>
                <w:color w:val="000000"/>
              </w:rPr>
            </w:pPr>
            <w:r w:rsidRPr="00003DFB">
              <w:rPr>
                <w:color w:val="000000"/>
              </w:rPr>
              <w:t>C289</w:t>
            </w:r>
          </w:p>
        </w:tc>
        <w:tc>
          <w:tcPr>
            <w:tcW w:w="1647" w:type="dxa"/>
            <w:tcBorders>
              <w:top w:val="single" w:sz="4" w:space="0" w:color="auto"/>
              <w:bottom w:val="single" w:sz="4" w:space="0" w:color="auto"/>
            </w:tcBorders>
            <w:shd w:val="clear" w:color="auto" w:fill="FFFFFF"/>
          </w:tcPr>
          <w:p w14:paraId="36EB9B1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7A8970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B75FD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AE52CC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4F2939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9142F5D" w14:textId="77777777" w:rsidR="00003DFB" w:rsidRPr="00003DFB" w:rsidRDefault="00003DFB" w:rsidP="00003DFB">
            <w:pPr>
              <w:jc w:val="left"/>
              <w:rPr>
                <w:color w:val="000000"/>
              </w:rPr>
            </w:pPr>
          </w:p>
        </w:tc>
      </w:tr>
      <w:tr w:rsidR="00003DFB" w:rsidRPr="00003DFB" w14:paraId="275416E9" w14:textId="77777777" w:rsidTr="00003DFB">
        <w:trPr>
          <w:trHeight w:val="449"/>
        </w:trPr>
        <w:tc>
          <w:tcPr>
            <w:tcW w:w="550" w:type="dxa"/>
            <w:tcBorders>
              <w:top w:val="single" w:sz="4" w:space="0" w:color="auto"/>
              <w:bottom w:val="single" w:sz="4" w:space="0" w:color="auto"/>
            </w:tcBorders>
            <w:shd w:val="clear" w:color="auto" w:fill="FFFFFF"/>
          </w:tcPr>
          <w:p w14:paraId="6907B7DA" w14:textId="77777777" w:rsidR="00003DFB" w:rsidRPr="00003DFB" w:rsidRDefault="00003DFB" w:rsidP="00003DFB">
            <w:pPr>
              <w:jc w:val="left"/>
              <w:rPr>
                <w:color w:val="000000"/>
              </w:rPr>
            </w:pPr>
            <w:r w:rsidRPr="00003DFB">
              <w:rPr>
                <w:color w:val="000000"/>
              </w:rPr>
              <w:t>98</w:t>
            </w:r>
          </w:p>
        </w:tc>
        <w:tc>
          <w:tcPr>
            <w:tcW w:w="1646" w:type="dxa"/>
            <w:tcBorders>
              <w:top w:val="single" w:sz="4" w:space="0" w:color="auto"/>
              <w:bottom w:val="single" w:sz="4" w:space="0" w:color="auto"/>
            </w:tcBorders>
            <w:shd w:val="clear" w:color="auto" w:fill="FFFFFF"/>
          </w:tcPr>
          <w:p w14:paraId="6825117E" w14:textId="77777777" w:rsidR="00003DFB" w:rsidRPr="00003DFB" w:rsidRDefault="00003DFB" w:rsidP="00003DFB">
            <w:pPr>
              <w:jc w:val="left"/>
              <w:rPr>
                <w:color w:val="000000"/>
              </w:rPr>
            </w:pPr>
            <w:r w:rsidRPr="00003DFB">
              <w:rPr>
                <w:color w:val="000000"/>
              </w:rPr>
              <w:t>C292</w:t>
            </w:r>
          </w:p>
        </w:tc>
        <w:tc>
          <w:tcPr>
            <w:tcW w:w="1647" w:type="dxa"/>
            <w:tcBorders>
              <w:top w:val="single" w:sz="4" w:space="0" w:color="auto"/>
              <w:bottom w:val="single" w:sz="4" w:space="0" w:color="auto"/>
            </w:tcBorders>
            <w:shd w:val="clear" w:color="auto" w:fill="FFFFFF"/>
          </w:tcPr>
          <w:p w14:paraId="711CECCE"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DB5997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ACD432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96B9D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464323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2E64790" w14:textId="77777777" w:rsidR="00003DFB" w:rsidRPr="00003DFB" w:rsidRDefault="00003DFB" w:rsidP="00003DFB">
            <w:pPr>
              <w:jc w:val="left"/>
              <w:rPr>
                <w:color w:val="000000"/>
              </w:rPr>
            </w:pPr>
          </w:p>
        </w:tc>
      </w:tr>
      <w:tr w:rsidR="00003DFB" w:rsidRPr="00003DFB" w14:paraId="30C4599B" w14:textId="77777777" w:rsidTr="00003DFB">
        <w:trPr>
          <w:trHeight w:val="449"/>
        </w:trPr>
        <w:tc>
          <w:tcPr>
            <w:tcW w:w="550" w:type="dxa"/>
            <w:tcBorders>
              <w:top w:val="single" w:sz="4" w:space="0" w:color="auto"/>
              <w:bottom w:val="single" w:sz="4" w:space="0" w:color="auto"/>
            </w:tcBorders>
            <w:shd w:val="clear" w:color="auto" w:fill="FFFFFF"/>
          </w:tcPr>
          <w:p w14:paraId="5FFFB9F1" w14:textId="77777777" w:rsidR="00003DFB" w:rsidRPr="00003DFB" w:rsidRDefault="00003DFB" w:rsidP="00003DFB">
            <w:pPr>
              <w:jc w:val="left"/>
              <w:rPr>
                <w:color w:val="000000"/>
              </w:rPr>
            </w:pPr>
            <w:r w:rsidRPr="00003DFB">
              <w:rPr>
                <w:color w:val="000000"/>
              </w:rPr>
              <w:t>99</w:t>
            </w:r>
          </w:p>
        </w:tc>
        <w:tc>
          <w:tcPr>
            <w:tcW w:w="1646" w:type="dxa"/>
            <w:tcBorders>
              <w:top w:val="single" w:sz="4" w:space="0" w:color="auto"/>
              <w:bottom w:val="single" w:sz="4" w:space="0" w:color="auto"/>
            </w:tcBorders>
            <w:shd w:val="clear" w:color="auto" w:fill="FFFFFF"/>
          </w:tcPr>
          <w:p w14:paraId="708D2F76" w14:textId="77777777" w:rsidR="00003DFB" w:rsidRPr="00003DFB" w:rsidRDefault="00003DFB" w:rsidP="00003DFB">
            <w:pPr>
              <w:jc w:val="left"/>
              <w:rPr>
                <w:color w:val="000000"/>
              </w:rPr>
            </w:pPr>
            <w:r w:rsidRPr="00003DFB">
              <w:rPr>
                <w:color w:val="000000"/>
              </w:rPr>
              <w:t>C298</w:t>
            </w:r>
          </w:p>
        </w:tc>
        <w:tc>
          <w:tcPr>
            <w:tcW w:w="1647" w:type="dxa"/>
            <w:tcBorders>
              <w:top w:val="single" w:sz="4" w:space="0" w:color="auto"/>
              <w:bottom w:val="single" w:sz="4" w:space="0" w:color="auto"/>
            </w:tcBorders>
            <w:shd w:val="clear" w:color="auto" w:fill="FFFFFF"/>
          </w:tcPr>
          <w:p w14:paraId="7362A4B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A5530F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44F1D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CFD903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692EED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DE18BFD" w14:textId="77777777" w:rsidR="00003DFB" w:rsidRPr="00003DFB" w:rsidRDefault="00003DFB" w:rsidP="00003DFB">
            <w:pPr>
              <w:jc w:val="left"/>
              <w:rPr>
                <w:color w:val="000000"/>
              </w:rPr>
            </w:pPr>
          </w:p>
        </w:tc>
      </w:tr>
      <w:tr w:rsidR="00003DFB" w:rsidRPr="00003DFB" w14:paraId="2B434CA5" w14:textId="77777777" w:rsidTr="00003DFB">
        <w:trPr>
          <w:trHeight w:val="449"/>
        </w:trPr>
        <w:tc>
          <w:tcPr>
            <w:tcW w:w="550" w:type="dxa"/>
            <w:tcBorders>
              <w:top w:val="single" w:sz="4" w:space="0" w:color="auto"/>
              <w:bottom w:val="single" w:sz="4" w:space="0" w:color="auto"/>
            </w:tcBorders>
            <w:shd w:val="clear" w:color="auto" w:fill="FFFFFF"/>
          </w:tcPr>
          <w:p w14:paraId="77AE49F9" w14:textId="77777777" w:rsidR="00003DFB" w:rsidRPr="00003DFB" w:rsidRDefault="00003DFB" w:rsidP="00003DFB">
            <w:pPr>
              <w:jc w:val="left"/>
              <w:rPr>
                <w:color w:val="000000"/>
              </w:rPr>
            </w:pPr>
            <w:r w:rsidRPr="00003DFB">
              <w:rPr>
                <w:color w:val="000000"/>
              </w:rPr>
              <w:t>100</w:t>
            </w:r>
          </w:p>
        </w:tc>
        <w:tc>
          <w:tcPr>
            <w:tcW w:w="1646" w:type="dxa"/>
            <w:tcBorders>
              <w:top w:val="single" w:sz="4" w:space="0" w:color="auto"/>
              <w:bottom w:val="single" w:sz="4" w:space="0" w:color="auto"/>
            </w:tcBorders>
            <w:shd w:val="clear" w:color="auto" w:fill="FFFFFF"/>
          </w:tcPr>
          <w:p w14:paraId="7458DE46" w14:textId="77777777" w:rsidR="00003DFB" w:rsidRPr="00003DFB" w:rsidRDefault="00003DFB" w:rsidP="00003DFB">
            <w:pPr>
              <w:jc w:val="left"/>
              <w:rPr>
                <w:color w:val="000000"/>
              </w:rPr>
            </w:pPr>
            <w:r w:rsidRPr="00003DFB">
              <w:rPr>
                <w:color w:val="000000"/>
              </w:rPr>
              <w:t>C721</w:t>
            </w:r>
          </w:p>
        </w:tc>
        <w:tc>
          <w:tcPr>
            <w:tcW w:w="1647" w:type="dxa"/>
            <w:tcBorders>
              <w:top w:val="single" w:sz="4" w:space="0" w:color="auto"/>
              <w:bottom w:val="single" w:sz="4" w:space="0" w:color="auto"/>
            </w:tcBorders>
            <w:shd w:val="clear" w:color="auto" w:fill="FFFFFF"/>
          </w:tcPr>
          <w:p w14:paraId="1054175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51064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0F82AD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B91866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8DDEBA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4A5E4B2" w14:textId="77777777" w:rsidR="00003DFB" w:rsidRPr="00003DFB" w:rsidRDefault="00003DFB" w:rsidP="00003DFB">
            <w:pPr>
              <w:jc w:val="left"/>
              <w:rPr>
                <w:color w:val="000000"/>
              </w:rPr>
            </w:pPr>
          </w:p>
        </w:tc>
      </w:tr>
      <w:tr w:rsidR="00003DFB" w:rsidRPr="00003DFB" w14:paraId="452C773F" w14:textId="77777777" w:rsidTr="00003DFB">
        <w:trPr>
          <w:trHeight w:val="449"/>
        </w:trPr>
        <w:tc>
          <w:tcPr>
            <w:tcW w:w="550" w:type="dxa"/>
            <w:tcBorders>
              <w:top w:val="single" w:sz="4" w:space="0" w:color="auto"/>
              <w:bottom w:val="single" w:sz="4" w:space="0" w:color="auto"/>
            </w:tcBorders>
            <w:shd w:val="clear" w:color="auto" w:fill="FFFFFF"/>
          </w:tcPr>
          <w:p w14:paraId="4FE01076" w14:textId="77777777" w:rsidR="00003DFB" w:rsidRPr="00003DFB" w:rsidRDefault="00003DFB" w:rsidP="00003DFB">
            <w:pPr>
              <w:jc w:val="left"/>
              <w:rPr>
                <w:color w:val="000000"/>
              </w:rPr>
            </w:pPr>
            <w:r w:rsidRPr="00003DFB">
              <w:rPr>
                <w:color w:val="000000"/>
              </w:rPr>
              <w:lastRenderedPageBreak/>
              <w:t>101</w:t>
            </w:r>
          </w:p>
        </w:tc>
        <w:tc>
          <w:tcPr>
            <w:tcW w:w="1646" w:type="dxa"/>
            <w:tcBorders>
              <w:top w:val="single" w:sz="4" w:space="0" w:color="auto"/>
              <w:bottom w:val="single" w:sz="4" w:space="0" w:color="auto"/>
            </w:tcBorders>
            <w:shd w:val="clear" w:color="auto" w:fill="FFFFFF"/>
          </w:tcPr>
          <w:p w14:paraId="61E45362" w14:textId="77777777" w:rsidR="00003DFB" w:rsidRPr="00003DFB" w:rsidRDefault="00003DFB" w:rsidP="00003DFB">
            <w:pPr>
              <w:jc w:val="left"/>
              <w:rPr>
                <w:color w:val="000000"/>
              </w:rPr>
            </w:pPr>
            <w:r w:rsidRPr="00003DFB">
              <w:rPr>
                <w:color w:val="000000"/>
              </w:rPr>
              <w:t>COL001</w:t>
            </w:r>
          </w:p>
        </w:tc>
        <w:tc>
          <w:tcPr>
            <w:tcW w:w="1647" w:type="dxa"/>
            <w:tcBorders>
              <w:top w:val="single" w:sz="4" w:space="0" w:color="auto"/>
              <w:bottom w:val="single" w:sz="4" w:space="0" w:color="auto"/>
            </w:tcBorders>
            <w:shd w:val="clear" w:color="auto" w:fill="FFFFFF"/>
          </w:tcPr>
          <w:p w14:paraId="0F5FD29C"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6A1F75BF" w14:textId="77777777" w:rsidR="00003DFB" w:rsidRPr="00003DFB" w:rsidRDefault="00003DFB" w:rsidP="00003DFB">
            <w:pPr>
              <w:jc w:val="left"/>
              <w:rPr>
                <w:color w:val="000000"/>
              </w:rPr>
            </w:pPr>
          </w:p>
        </w:tc>
        <w:tc>
          <w:tcPr>
            <w:tcW w:w="1647" w:type="dxa"/>
            <w:shd w:val="clear" w:color="auto" w:fill="FFFFFF"/>
          </w:tcPr>
          <w:p w14:paraId="53F520BD" w14:textId="77777777" w:rsidR="00003DFB" w:rsidRPr="00003DFB" w:rsidRDefault="00003DFB" w:rsidP="00003DFB">
            <w:pPr>
              <w:jc w:val="left"/>
              <w:rPr>
                <w:color w:val="000000"/>
              </w:rPr>
            </w:pPr>
          </w:p>
        </w:tc>
        <w:tc>
          <w:tcPr>
            <w:tcW w:w="1647" w:type="dxa"/>
            <w:shd w:val="clear" w:color="auto" w:fill="FFFFFF"/>
          </w:tcPr>
          <w:p w14:paraId="7DF5D24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A907236" w14:textId="77777777" w:rsidR="00003DFB" w:rsidRPr="00003DFB" w:rsidRDefault="00003DFB" w:rsidP="00003DFB">
            <w:pPr>
              <w:jc w:val="left"/>
              <w:rPr>
                <w:color w:val="000000"/>
              </w:rPr>
            </w:pPr>
            <w:r w:rsidRPr="00003DFB">
              <w:rPr>
                <w:color w:val="000000"/>
              </w:rPr>
              <w:t>COL001 = 0</w:t>
            </w:r>
          </w:p>
        </w:tc>
        <w:tc>
          <w:tcPr>
            <w:tcW w:w="2906" w:type="dxa"/>
            <w:tcBorders>
              <w:top w:val="single" w:sz="4" w:space="0" w:color="auto"/>
              <w:bottom w:val="single" w:sz="4" w:space="0" w:color="auto"/>
            </w:tcBorders>
            <w:shd w:val="clear" w:color="auto" w:fill="FFFFFF"/>
          </w:tcPr>
          <w:p w14:paraId="727A7707" w14:textId="77777777" w:rsidR="00003DFB" w:rsidRPr="00003DFB" w:rsidRDefault="00003DFB" w:rsidP="00003DFB">
            <w:pPr>
              <w:jc w:val="left"/>
              <w:rPr>
                <w:color w:val="000000"/>
              </w:rPr>
            </w:pPr>
            <w:r w:rsidRPr="00003DFB">
              <w:rPr>
                <w:color w:val="000000"/>
              </w:rPr>
              <w:t>Kennzeichen Sicherheit</w:t>
            </w:r>
          </w:p>
          <w:p w14:paraId="5F353995" w14:textId="77777777" w:rsidR="00003DFB" w:rsidRPr="00003DFB" w:rsidRDefault="00003DFB" w:rsidP="00003DFB">
            <w:pPr>
              <w:jc w:val="left"/>
              <w:rPr>
                <w:color w:val="000000"/>
              </w:rPr>
            </w:pPr>
          </w:p>
          <w:p w14:paraId="17EEF4A7" w14:textId="77777777" w:rsidR="00003DFB" w:rsidRPr="00003DFB" w:rsidRDefault="00003DFB" w:rsidP="00003DFB">
            <w:pPr>
              <w:jc w:val="left"/>
              <w:rPr>
                <w:color w:val="000000"/>
              </w:rPr>
            </w:pPr>
            <w:r w:rsidRPr="00003DFB">
              <w:rPr>
                <w:color w:val="000000"/>
              </w:rPr>
              <w:t>0= Keine Sicherheit</w:t>
            </w:r>
          </w:p>
        </w:tc>
      </w:tr>
      <w:tr w:rsidR="00003DFB" w:rsidRPr="00003DFB" w14:paraId="2E3996B0" w14:textId="77777777" w:rsidTr="00003DFB">
        <w:trPr>
          <w:trHeight w:val="449"/>
        </w:trPr>
        <w:tc>
          <w:tcPr>
            <w:tcW w:w="550" w:type="dxa"/>
            <w:tcBorders>
              <w:top w:val="single" w:sz="4" w:space="0" w:color="auto"/>
              <w:bottom w:val="single" w:sz="4" w:space="0" w:color="auto"/>
            </w:tcBorders>
            <w:shd w:val="clear" w:color="auto" w:fill="FFFFFF"/>
          </w:tcPr>
          <w:p w14:paraId="55E777CA" w14:textId="77777777" w:rsidR="00003DFB" w:rsidRPr="00003DFB" w:rsidRDefault="00003DFB" w:rsidP="00003DFB">
            <w:pPr>
              <w:jc w:val="left"/>
              <w:rPr>
                <w:color w:val="000000"/>
              </w:rPr>
            </w:pPr>
            <w:r>
              <w:rPr>
                <w:color w:val="000000"/>
              </w:rPr>
              <w:t>102</w:t>
            </w:r>
          </w:p>
        </w:tc>
        <w:tc>
          <w:tcPr>
            <w:tcW w:w="1646" w:type="dxa"/>
            <w:tcBorders>
              <w:top w:val="single" w:sz="4" w:space="0" w:color="auto"/>
              <w:bottom w:val="single" w:sz="4" w:space="0" w:color="auto"/>
            </w:tcBorders>
            <w:shd w:val="clear" w:color="auto" w:fill="FFFFFF"/>
          </w:tcPr>
          <w:p w14:paraId="2BEB5A4C" w14:textId="77777777" w:rsidR="00003DFB" w:rsidRPr="00003DFB" w:rsidRDefault="00003DFB" w:rsidP="00003DFB">
            <w:pPr>
              <w:jc w:val="left"/>
              <w:rPr>
                <w:color w:val="000000"/>
              </w:rPr>
            </w:pPr>
            <w:r>
              <w:rPr>
                <w:color w:val="000000"/>
              </w:rPr>
              <w:t>CRE015</w:t>
            </w:r>
          </w:p>
        </w:tc>
        <w:tc>
          <w:tcPr>
            <w:tcW w:w="1647" w:type="dxa"/>
            <w:tcBorders>
              <w:top w:val="single" w:sz="4" w:space="0" w:color="auto"/>
              <w:bottom w:val="single" w:sz="4" w:space="0" w:color="auto"/>
            </w:tcBorders>
            <w:shd w:val="clear" w:color="auto" w:fill="FFFFFF"/>
          </w:tcPr>
          <w:p w14:paraId="7EF3EE3F" w14:textId="77777777" w:rsidR="00003DFB" w:rsidRPr="00003DFB" w:rsidRDefault="00003DFB" w:rsidP="00003DFB">
            <w:pPr>
              <w:jc w:val="left"/>
              <w:rPr>
                <w:color w:val="000000"/>
              </w:rPr>
            </w:pPr>
            <w:r>
              <w:rPr>
                <w:color w:val="000000"/>
              </w:rPr>
              <w:t>double</w:t>
            </w:r>
          </w:p>
        </w:tc>
        <w:tc>
          <w:tcPr>
            <w:tcW w:w="1647" w:type="dxa"/>
            <w:shd w:val="clear" w:color="auto" w:fill="FFFFFF"/>
          </w:tcPr>
          <w:p w14:paraId="6F07E28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C89D712" w14:textId="77777777" w:rsidR="00003DFB" w:rsidRPr="00003DFB" w:rsidRDefault="00003DFB" w:rsidP="00003DFB">
            <w:pPr>
              <w:jc w:val="left"/>
              <w:rPr>
                <w:color w:val="000000"/>
              </w:rPr>
            </w:pPr>
            <w:r>
              <w:rPr>
                <w:color w:val="000000"/>
              </w:rPr>
              <w:t>B429</w:t>
            </w:r>
          </w:p>
        </w:tc>
        <w:tc>
          <w:tcPr>
            <w:tcW w:w="1647" w:type="dxa"/>
            <w:shd w:val="clear" w:color="auto" w:fill="FFFFFF"/>
          </w:tcPr>
          <w:p w14:paraId="6F0C7D6A" w14:textId="77777777" w:rsidR="00003DFB" w:rsidRPr="00003DFB" w:rsidRDefault="00003DFB" w:rsidP="00003DFB">
            <w:pPr>
              <w:jc w:val="left"/>
              <w:rPr>
                <w:color w:val="000000"/>
              </w:rPr>
            </w:pPr>
            <w:r>
              <w:rPr>
                <w:color w:val="000000"/>
              </w:rPr>
              <w:t>double</w:t>
            </w:r>
          </w:p>
        </w:tc>
        <w:tc>
          <w:tcPr>
            <w:tcW w:w="2906" w:type="dxa"/>
            <w:tcBorders>
              <w:top w:val="single" w:sz="4" w:space="0" w:color="auto"/>
              <w:bottom w:val="single" w:sz="4" w:space="0" w:color="auto"/>
            </w:tcBorders>
            <w:shd w:val="clear" w:color="auto" w:fill="FFFFFF"/>
          </w:tcPr>
          <w:p w14:paraId="4D344E55" w14:textId="77777777" w:rsidR="00003DFB" w:rsidRPr="00003DFB" w:rsidRDefault="00003DFB" w:rsidP="00003DFB">
            <w:pPr>
              <w:jc w:val="left"/>
              <w:rPr>
                <w:color w:val="000000"/>
              </w:rPr>
            </w:pPr>
            <w:r>
              <w:rPr>
                <w:color w:val="000000"/>
              </w:rPr>
              <w:t>1:1 Übernahme B429</w:t>
            </w:r>
          </w:p>
        </w:tc>
        <w:tc>
          <w:tcPr>
            <w:tcW w:w="2906" w:type="dxa"/>
            <w:tcBorders>
              <w:top w:val="single" w:sz="4" w:space="0" w:color="auto"/>
              <w:bottom w:val="single" w:sz="4" w:space="0" w:color="auto"/>
            </w:tcBorders>
            <w:shd w:val="clear" w:color="auto" w:fill="FFFFFF"/>
          </w:tcPr>
          <w:p w14:paraId="6AADF269" w14:textId="77777777" w:rsidR="00003DFB" w:rsidRPr="00003DFB" w:rsidRDefault="00003DFB" w:rsidP="00003DFB">
            <w:pPr>
              <w:jc w:val="left"/>
              <w:rPr>
                <w:color w:val="000000"/>
              </w:rPr>
            </w:pPr>
            <w:r>
              <w:rPr>
                <w:color w:val="000000"/>
              </w:rPr>
              <w:t>Ursprüngliche Bemessungsgrundlage nach Aufrechnung</w:t>
            </w:r>
          </w:p>
        </w:tc>
      </w:tr>
      <w:tr w:rsidR="00003DFB" w:rsidRPr="00003DFB" w14:paraId="610CBD0D" w14:textId="77777777" w:rsidTr="00003DFB">
        <w:trPr>
          <w:trHeight w:val="449"/>
        </w:trPr>
        <w:tc>
          <w:tcPr>
            <w:tcW w:w="550" w:type="dxa"/>
            <w:tcBorders>
              <w:top w:val="single" w:sz="4" w:space="0" w:color="auto"/>
              <w:bottom w:val="single" w:sz="4" w:space="0" w:color="auto"/>
            </w:tcBorders>
            <w:shd w:val="clear" w:color="auto" w:fill="FFFFFF"/>
          </w:tcPr>
          <w:p w14:paraId="7256B108" w14:textId="77777777" w:rsidR="00003DFB" w:rsidRDefault="00003DFB" w:rsidP="00003DFB">
            <w:pPr>
              <w:jc w:val="left"/>
              <w:rPr>
                <w:color w:val="000000"/>
              </w:rPr>
            </w:pPr>
            <w:r>
              <w:rPr>
                <w:color w:val="000000"/>
              </w:rPr>
              <w:t>103</w:t>
            </w:r>
          </w:p>
        </w:tc>
        <w:tc>
          <w:tcPr>
            <w:tcW w:w="1646" w:type="dxa"/>
            <w:tcBorders>
              <w:top w:val="single" w:sz="4" w:space="0" w:color="auto"/>
              <w:bottom w:val="single" w:sz="4" w:space="0" w:color="auto"/>
            </w:tcBorders>
            <w:shd w:val="clear" w:color="auto" w:fill="FFFFFF"/>
          </w:tcPr>
          <w:p w14:paraId="02D26A9C" w14:textId="77777777" w:rsidR="00003DFB" w:rsidRDefault="00003DFB" w:rsidP="00003DFB">
            <w:pPr>
              <w:jc w:val="left"/>
              <w:rPr>
                <w:color w:val="000000"/>
              </w:rPr>
            </w:pPr>
            <w:r>
              <w:rPr>
                <w:color w:val="000000"/>
              </w:rPr>
              <w:t>CRE016</w:t>
            </w:r>
          </w:p>
        </w:tc>
        <w:tc>
          <w:tcPr>
            <w:tcW w:w="1647" w:type="dxa"/>
            <w:tcBorders>
              <w:top w:val="single" w:sz="4" w:space="0" w:color="auto"/>
              <w:bottom w:val="single" w:sz="4" w:space="0" w:color="auto"/>
            </w:tcBorders>
            <w:shd w:val="clear" w:color="auto" w:fill="FFFFFF"/>
          </w:tcPr>
          <w:p w14:paraId="5D5088F5" w14:textId="77777777" w:rsidR="00003DFB" w:rsidRDefault="00003DFB" w:rsidP="00003DFB">
            <w:pPr>
              <w:jc w:val="left"/>
              <w:rPr>
                <w:color w:val="000000"/>
              </w:rPr>
            </w:pPr>
            <w:r>
              <w:rPr>
                <w:color w:val="000000"/>
              </w:rPr>
              <w:t>double</w:t>
            </w:r>
          </w:p>
        </w:tc>
        <w:tc>
          <w:tcPr>
            <w:tcW w:w="1647" w:type="dxa"/>
            <w:tcBorders>
              <w:bottom w:val="single" w:sz="4" w:space="0" w:color="auto"/>
            </w:tcBorders>
            <w:shd w:val="clear" w:color="auto" w:fill="FFFFFF"/>
          </w:tcPr>
          <w:p w14:paraId="75A3183D" w14:textId="77777777" w:rsidR="00003DFB" w:rsidRDefault="00003DFB" w:rsidP="00003DFB">
            <w:pPr>
              <w:jc w:val="left"/>
              <w:rPr>
                <w:color w:val="000000"/>
              </w:rPr>
            </w:pPr>
            <w:r>
              <w:rPr>
                <w:color w:val="000000"/>
              </w:rPr>
              <w:t>POSITION</w:t>
            </w:r>
          </w:p>
        </w:tc>
        <w:tc>
          <w:tcPr>
            <w:tcW w:w="1647" w:type="dxa"/>
            <w:tcBorders>
              <w:bottom w:val="single" w:sz="4" w:space="0" w:color="auto"/>
            </w:tcBorders>
            <w:shd w:val="clear" w:color="auto" w:fill="FFFFFF"/>
          </w:tcPr>
          <w:p w14:paraId="0CE5C8F6" w14:textId="77777777" w:rsidR="00003DFB" w:rsidRDefault="00003DFB" w:rsidP="00003DFB">
            <w:pPr>
              <w:jc w:val="left"/>
              <w:rPr>
                <w:color w:val="000000"/>
              </w:rPr>
            </w:pPr>
            <w:r>
              <w:rPr>
                <w:color w:val="000000"/>
              </w:rPr>
              <w:t>B429</w:t>
            </w:r>
          </w:p>
        </w:tc>
        <w:tc>
          <w:tcPr>
            <w:tcW w:w="1647" w:type="dxa"/>
            <w:tcBorders>
              <w:bottom w:val="single" w:sz="4" w:space="0" w:color="auto"/>
            </w:tcBorders>
            <w:shd w:val="clear" w:color="auto" w:fill="FFFFFF"/>
          </w:tcPr>
          <w:p w14:paraId="665B2EF3" w14:textId="77777777" w:rsidR="00003DFB" w:rsidRDefault="00003DFB" w:rsidP="00003DFB">
            <w:pPr>
              <w:jc w:val="left"/>
              <w:rPr>
                <w:color w:val="000000"/>
              </w:rPr>
            </w:pPr>
            <w:r>
              <w:rPr>
                <w:color w:val="000000"/>
              </w:rPr>
              <w:t>double</w:t>
            </w:r>
          </w:p>
        </w:tc>
        <w:tc>
          <w:tcPr>
            <w:tcW w:w="2906" w:type="dxa"/>
            <w:tcBorders>
              <w:top w:val="single" w:sz="4" w:space="0" w:color="auto"/>
              <w:bottom w:val="single" w:sz="4" w:space="0" w:color="auto"/>
            </w:tcBorders>
            <w:shd w:val="clear" w:color="auto" w:fill="FFFFFF"/>
          </w:tcPr>
          <w:p w14:paraId="53251936" w14:textId="77777777" w:rsidR="00003DFB" w:rsidRDefault="00003DFB" w:rsidP="00003DFB">
            <w:pPr>
              <w:jc w:val="left"/>
              <w:rPr>
                <w:color w:val="000000"/>
              </w:rPr>
            </w:pPr>
            <w:r>
              <w:rPr>
                <w:color w:val="000000"/>
              </w:rPr>
              <w:t>1:1 Übernahme B429</w:t>
            </w:r>
          </w:p>
        </w:tc>
        <w:tc>
          <w:tcPr>
            <w:tcW w:w="2906" w:type="dxa"/>
            <w:tcBorders>
              <w:top w:val="single" w:sz="4" w:space="0" w:color="auto"/>
              <w:bottom w:val="single" w:sz="4" w:space="0" w:color="auto"/>
            </w:tcBorders>
            <w:shd w:val="clear" w:color="auto" w:fill="FFFFFF"/>
          </w:tcPr>
          <w:p w14:paraId="51450CE6" w14:textId="77777777" w:rsidR="00003DFB" w:rsidRDefault="00003DFB" w:rsidP="00003DFB">
            <w:pPr>
              <w:jc w:val="left"/>
              <w:rPr>
                <w:color w:val="000000"/>
              </w:rPr>
            </w:pPr>
            <w:r>
              <w:rPr>
                <w:color w:val="000000"/>
              </w:rPr>
              <w:t>Ursprüngliche Bemessungsgrundlage vor der Verteilung der Wertberichtigungen</w:t>
            </w:r>
          </w:p>
        </w:tc>
      </w:tr>
      <w:tr w:rsidR="00003DFB" w:rsidRPr="00003DFB" w14:paraId="5ACBF4BD" w14:textId="77777777" w:rsidTr="00003DFB">
        <w:trPr>
          <w:trHeight w:val="449"/>
        </w:trPr>
        <w:tc>
          <w:tcPr>
            <w:tcW w:w="550" w:type="dxa"/>
            <w:tcBorders>
              <w:top w:val="single" w:sz="4" w:space="0" w:color="auto"/>
              <w:bottom w:val="single" w:sz="4" w:space="0" w:color="auto"/>
            </w:tcBorders>
            <w:shd w:val="clear" w:color="auto" w:fill="FFFFFF"/>
          </w:tcPr>
          <w:p w14:paraId="40BD9256" w14:textId="77777777" w:rsidR="00003DFB" w:rsidRPr="00003DFB" w:rsidRDefault="00003DFB" w:rsidP="00003DFB">
            <w:pPr>
              <w:jc w:val="left"/>
              <w:rPr>
                <w:color w:val="000000"/>
              </w:rPr>
            </w:pPr>
            <w:r w:rsidRPr="00003DFB">
              <w:rPr>
                <w:color w:val="000000"/>
              </w:rPr>
              <w:t>104</w:t>
            </w:r>
          </w:p>
        </w:tc>
        <w:tc>
          <w:tcPr>
            <w:tcW w:w="1646" w:type="dxa"/>
            <w:tcBorders>
              <w:top w:val="single" w:sz="4" w:space="0" w:color="auto"/>
              <w:bottom w:val="single" w:sz="4" w:space="0" w:color="auto"/>
            </w:tcBorders>
            <w:shd w:val="clear" w:color="auto" w:fill="FFFFFF"/>
          </w:tcPr>
          <w:p w14:paraId="43A3B553" w14:textId="77777777" w:rsidR="00003DFB" w:rsidRPr="00003DFB" w:rsidRDefault="00003DFB" w:rsidP="00003DFB">
            <w:pPr>
              <w:jc w:val="left"/>
              <w:rPr>
                <w:color w:val="000000"/>
              </w:rPr>
            </w:pPr>
            <w:r w:rsidRPr="00003DFB">
              <w:rPr>
                <w:color w:val="000000"/>
              </w:rPr>
              <w:t>CRE104</w:t>
            </w:r>
          </w:p>
        </w:tc>
        <w:tc>
          <w:tcPr>
            <w:tcW w:w="1647" w:type="dxa"/>
            <w:tcBorders>
              <w:top w:val="single" w:sz="4" w:space="0" w:color="auto"/>
              <w:bottom w:val="single" w:sz="4" w:space="0" w:color="auto"/>
            </w:tcBorders>
            <w:shd w:val="clear" w:color="auto" w:fill="FFFFFF"/>
          </w:tcPr>
          <w:p w14:paraId="7A7000F3"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35E15547" w14:textId="77777777" w:rsidR="00003DFB" w:rsidRPr="00003DFB" w:rsidRDefault="00003DFB" w:rsidP="00003DFB">
            <w:pPr>
              <w:jc w:val="left"/>
              <w:rPr>
                <w:color w:val="000000"/>
              </w:rPr>
            </w:pPr>
          </w:p>
        </w:tc>
        <w:tc>
          <w:tcPr>
            <w:tcW w:w="1647" w:type="dxa"/>
            <w:shd w:val="clear" w:color="auto" w:fill="FFFFFF"/>
          </w:tcPr>
          <w:p w14:paraId="209146F5" w14:textId="77777777" w:rsidR="00003DFB" w:rsidRPr="00003DFB" w:rsidRDefault="00003DFB" w:rsidP="00003DFB">
            <w:pPr>
              <w:jc w:val="left"/>
              <w:rPr>
                <w:color w:val="000000"/>
              </w:rPr>
            </w:pPr>
          </w:p>
        </w:tc>
        <w:tc>
          <w:tcPr>
            <w:tcW w:w="1647" w:type="dxa"/>
            <w:shd w:val="clear" w:color="auto" w:fill="FFFFFF"/>
          </w:tcPr>
          <w:p w14:paraId="005BE76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0C8BE9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045A4B2" w14:textId="77777777" w:rsidR="00003DFB" w:rsidRPr="00003DFB" w:rsidRDefault="00003DFB" w:rsidP="00003DFB">
            <w:pPr>
              <w:jc w:val="left"/>
              <w:rPr>
                <w:color w:val="000000"/>
              </w:rPr>
            </w:pPr>
          </w:p>
        </w:tc>
      </w:tr>
      <w:tr w:rsidR="00003DFB" w:rsidRPr="00003DFB" w14:paraId="50AE9C7A" w14:textId="77777777" w:rsidTr="00003DFB">
        <w:trPr>
          <w:trHeight w:val="449"/>
        </w:trPr>
        <w:tc>
          <w:tcPr>
            <w:tcW w:w="550" w:type="dxa"/>
            <w:tcBorders>
              <w:top w:val="single" w:sz="4" w:space="0" w:color="auto"/>
              <w:bottom w:val="nil"/>
            </w:tcBorders>
            <w:shd w:val="clear" w:color="auto" w:fill="FFFFFF"/>
          </w:tcPr>
          <w:p w14:paraId="5D78D9B7" w14:textId="77777777" w:rsidR="00003DFB" w:rsidRPr="00003DFB" w:rsidRDefault="00003DFB" w:rsidP="00003DFB">
            <w:pPr>
              <w:jc w:val="left"/>
              <w:rPr>
                <w:color w:val="000000"/>
              </w:rPr>
            </w:pPr>
            <w:r>
              <w:rPr>
                <w:color w:val="000000"/>
              </w:rPr>
              <w:t>105</w:t>
            </w:r>
          </w:p>
        </w:tc>
        <w:tc>
          <w:tcPr>
            <w:tcW w:w="1646" w:type="dxa"/>
            <w:tcBorders>
              <w:top w:val="single" w:sz="4" w:space="0" w:color="auto"/>
              <w:bottom w:val="nil"/>
            </w:tcBorders>
            <w:shd w:val="clear" w:color="auto" w:fill="FFFFFF"/>
          </w:tcPr>
          <w:p w14:paraId="00452045" w14:textId="77777777" w:rsidR="00003DFB" w:rsidRPr="00003DFB" w:rsidRDefault="00003DFB" w:rsidP="00003DFB">
            <w:pPr>
              <w:jc w:val="left"/>
              <w:rPr>
                <w:color w:val="000000"/>
              </w:rPr>
            </w:pPr>
            <w:r>
              <w:rPr>
                <w:color w:val="000000"/>
              </w:rPr>
              <w:t>CRE123</w:t>
            </w:r>
          </w:p>
        </w:tc>
        <w:tc>
          <w:tcPr>
            <w:tcW w:w="1647" w:type="dxa"/>
            <w:tcBorders>
              <w:top w:val="single" w:sz="4" w:space="0" w:color="auto"/>
              <w:bottom w:val="nil"/>
            </w:tcBorders>
            <w:shd w:val="clear" w:color="auto" w:fill="FFFFFF"/>
          </w:tcPr>
          <w:p w14:paraId="76F3A1EC" w14:textId="77777777" w:rsidR="00003DFB" w:rsidRPr="00003DFB" w:rsidRDefault="00003DFB" w:rsidP="00003DFB">
            <w:pPr>
              <w:jc w:val="left"/>
              <w:rPr>
                <w:color w:val="000000"/>
              </w:rPr>
            </w:pPr>
            <w:r>
              <w:rPr>
                <w:color w:val="000000"/>
              </w:rPr>
              <w:t>double</w:t>
            </w:r>
          </w:p>
        </w:tc>
        <w:tc>
          <w:tcPr>
            <w:tcW w:w="1647" w:type="dxa"/>
            <w:shd w:val="clear" w:color="auto" w:fill="FFFFFF"/>
          </w:tcPr>
          <w:p w14:paraId="7B97D70A"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0B21900D" w14:textId="77777777" w:rsidR="00003DFB" w:rsidRPr="00003DFB" w:rsidRDefault="00003DFB" w:rsidP="00003DFB">
            <w:pPr>
              <w:jc w:val="left"/>
              <w:rPr>
                <w:color w:val="000000"/>
              </w:rPr>
            </w:pPr>
            <w:r>
              <w:rPr>
                <w:color w:val="000000"/>
              </w:rPr>
              <w:t>B500</w:t>
            </w:r>
          </w:p>
        </w:tc>
        <w:tc>
          <w:tcPr>
            <w:tcW w:w="1647" w:type="dxa"/>
            <w:shd w:val="clear" w:color="auto" w:fill="FFFFFF"/>
          </w:tcPr>
          <w:p w14:paraId="219FE81D"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0E986C84" w14:textId="77777777" w:rsidR="00003DFB" w:rsidRDefault="00003DFB" w:rsidP="00003DFB">
            <w:pPr>
              <w:jc w:val="left"/>
              <w:rPr>
                <w:color w:val="000000"/>
              </w:rPr>
            </w:pPr>
            <w:r>
              <w:rPr>
                <w:color w:val="000000"/>
              </w:rPr>
              <w:t>Bewirtschaftung Cluster HGB</w:t>
            </w:r>
          </w:p>
          <w:p w14:paraId="0887BE7A" w14:textId="77777777" w:rsidR="00003DFB" w:rsidRDefault="00003DFB" w:rsidP="00003DFB">
            <w:pPr>
              <w:jc w:val="left"/>
              <w:rPr>
                <w:color w:val="000000"/>
              </w:rPr>
            </w:pPr>
            <w:r>
              <w:rPr>
                <w:color w:val="000000"/>
              </w:rPr>
              <w:t>keine Bewirtschaftung</w:t>
            </w:r>
          </w:p>
          <w:p w14:paraId="5AA2FC7A" w14:textId="77777777" w:rsidR="00003DFB" w:rsidRDefault="00003DFB" w:rsidP="00003DFB">
            <w:pPr>
              <w:jc w:val="left"/>
              <w:rPr>
                <w:color w:val="000000"/>
              </w:rPr>
            </w:pPr>
          </w:p>
          <w:p w14:paraId="39BCA9F7" w14:textId="77777777" w:rsidR="00003DFB" w:rsidRDefault="00003DFB" w:rsidP="00003DFB">
            <w:pPr>
              <w:jc w:val="left"/>
              <w:rPr>
                <w:color w:val="000000"/>
              </w:rPr>
            </w:pPr>
            <w:r>
              <w:rPr>
                <w:color w:val="000000"/>
              </w:rPr>
              <w:t>Bewirtschaftung Cluster IFRS</w:t>
            </w:r>
          </w:p>
          <w:p w14:paraId="15D133D0" w14:textId="77777777" w:rsidR="00003DFB" w:rsidRDefault="00003DFB" w:rsidP="00003DFB">
            <w:pPr>
              <w:jc w:val="left"/>
              <w:rPr>
                <w:color w:val="000000"/>
              </w:rPr>
            </w:pPr>
          </w:p>
          <w:p w14:paraId="15BD6631" w14:textId="77777777" w:rsidR="00003DFB" w:rsidRPr="00412367" w:rsidRDefault="00003DFB" w:rsidP="00003DFB">
            <w:pPr>
              <w:jc w:val="left"/>
              <w:rPr>
                <w:color w:val="000000"/>
                <w:lang w:val="en-US"/>
                <w:rPrChange w:id="1537" w:author="Huke, Juan (extern)" w:date="2024-05-22T18:34:00Z">
                  <w:rPr>
                    <w:color w:val="000000"/>
                  </w:rPr>
                </w:rPrChange>
              </w:rPr>
            </w:pPr>
            <w:r w:rsidRPr="00412367">
              <w:rPr>
                <w:color w:val="000000"/>
                <w:lang w:val="en-US"/>
                <w:rPrChange w:id="1538" w:author="Huke, Juan (extern)" w:date="2024-05-22T18:34:00Z">
                  <w:rPr>
                    <w:color w:val="000000"/>
                  </w:rPr>
                </w:rPrChange>
              </w:rPr>
              <w:t>if B603 = 'A' and SEC502 in (2,3,4) then XX_C_CONTRACT_LGDS_CR_ABS.XX_ASSESS_BASIS_CLA - XX_C_CONTRACT_LGDS_CR_ABS.XX_ABS_LLP_CLA else</w:t>
            </w:r>
          </w:p>
          <w:p w14:paraId="1E061F0C" w14:textId="77777777" w:rsidR="00003DFB" w:rsidRPr="00412367" w:rsidRDefault="00003DFB" w:rsidP="00003DFB">
            <w:pPr>
              <w:jc w:val="left"/>
              <w:rPr>
                <w:color w:val="000000"/>
                <w:lang w:val="en-US"/>
                <w:rPrChange w:id="1539" w:author="Huke, Juan (extern)" w:date="2024-05-22T18:34:00Z">
                  <w:rPr>
                    <w:color w:val="000000"/>
                  </w:rPr>
                </w:rPrChange>
              </w:rPr>
            </w:pPr>
            <w:r w:rsidRPr="00412367">
              <w:rPr>
                <w:color w:val="000000"/>
                <w:lang w:val="en-US"/>
                <w:rPrChange w:id="1540" w:author="Huke, Juan (extern)" w:date="2024-05-22T18:34:00Z">
                  <w:rPr>
                    <w:color w:val="000000"/>
                  </w:rPr>
                </w:rPrChange>
              </w:rPr>
              <w:t>if B500 = 0</w:t>
            </w:r>
          </w:p>
          <w:p w14:paraId="6BE1E081" w14:textId="77777777" w:rsidR="00003DFB" w:rsidRPr="00412367" w:rsidRDefault="00003DFB" w:rsidP="00003DFB">
            <w:pPr>
              <w:jc w:val="left"/>
              <w:rPr>
                <w:color w:val="000000"/>
                <w:lang w:val="en-US"/>
                <w:rPrChange w:id="1541" w:author="Huke, Juan (extern)" w:date="2024-05-22T18:34:00Z">
                  <w:rPr>
                    <w:color w:val="000000"/>
                  </w:rPr>
                </w:rPrChange>
              </w:rPr>
            </w:pPr>
            <w:r w:rsidRPr="00412367">
              <w:rPr>
                <w:color w:val="000000"/>
                <w:lang w:val="en-US"/>
                <w:rPrChange w:id="1542" w:author="Huke, Juan (extern)" w:date="2024-05-22T18:34:00Z">
                  <w:rPr>
                    <w:color w:val="000000"/>
                  </w:rPr>
                </w:rPrChange>
              </w:rPr>
              <w:t>then ASSBAS_UNSEC_PRECCF_</w:t>
            </w:r>
            <w:r w:rsidRPr="00412367">
              <w:rPr>
                <w:color w:val="000000"/>
                <w:lang w:val="en-US"/>
                <w:rPrChange w:id="1543" w:author="Huke, Juan (extern)" w:date="2024-05-22T18:34:00Z">
                  <w:rPr>
                    <w:color w:val="000000"/>
                  </w:rPr>
                </w:rPrChange>
              </w:rPr>
              <w:lastRenderedPageBreak/>
              <w:t>CLA</w:t>
            </w:r>
          </w:p>
          <w:p w14:paraId="536EAA33"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78451C0" w14:textId="77777777" w:rsidR="00003DFB" w:rsidRDefault="00003DFB" w:rsidP="00003DFB">
            <w:pPr>
              <w:jc w:val="left"/>
              <w:rPr>
                <w:color w:val="000000"/>
              </w:rPr>
            </w:pPr>
            <w:r>
              <w:rPr>
                <w:color w:val="000000"/>
              </w:rPr>
              <w:lastRenderedPageBreak/>
              <w:t>Unbesicherte Bemessungsgrundlage vor Konversionsfaktor (CCF) KSA</w:t>
            </w:r>
          </w:p>
          <w:p w14:paraId="0A4109D2" w14:textId="77777777" w:rsidR="00003DFB" w:rsidRDefault="00003DFB" w:rsidP="00003DFB">
            <w:pPr>
              <w:jc w:val="left"/>
              <w:rPr>
                <w:color w:val="000000"/>
              </w:rPr>
            </w:pPr>
          </w:p>
          <w:p w14:paraId="7C22734F" w14:textId="77777777" w:rsidR="00003DFB" w:rsidRPr="00003DFB" w:rsidRDefault="00003DFB" w:rsidP="00003DFB">
            <w:pPr>
              <w:jc w:val="left"/>
              <w:rPr>
                <w:color w:val="000000"/>
              </w:rPr>
            </w:pPr>
            <w:r>
              <w:rPr>
                <w:color w:val="000000"/>
              </w:rPr>
              <w:t xml:space="preserve">ASSBAS_UNSEC_PRECCF_CLA/XX_ASSESS_BASIS_CLA = Unbesicherte Bemessungsgrundlage vor CCF/Bemessungsgrundlage, XX_ABS_LLP_CLA = Wertberichtigungen, SEC502 = Verbriefungsansatz (1 = SEC IRBA, 2 = SEC SA, 3 = SEC ERBA, 4 = SEC IAA), B500 = Risikoansatz (0 = KSA),B603 = Risikoart </w:t>
            </w:r>
            <w:r>
              <w:rPr>
                <w:color w:val="000000"/>
              </w:rPr>
              <w:lastRenderedPageBreak/>
              <w:t>(O=Obligor, T=Transferrisiko)</w:t>
            </w:r>
          </w:p>
        </w:tc>
      </w:tr>
      <w:tr w:rsidR="00003DFB" w:rsidRPr="00003DFB" w14:paraId="3CFF6970" w14:textId="77777777" w:rsidTr="00003DFB">
        <w:trPr>
          <w:trHeight w:val="449"/>
        </w:trPr>
        <w:tc>
          <w:tcPr>
            <w:tcW w:w="550" w:type="dxa"/>
            <w:tcBorders>
              <w:top w:val="nil"/>
              <w:bottom w:val="nil"/>
            </w:tcBorders>
            <w:shd w:val="clear" w:color="auto" w:fill="FFFFFF"/>
          </w:tcPr>
          <w:p w14:paraId="55B5DB0C" w14:textId="77777777" w:rsidR="00003DFB" w:rsidRDefault="00003DFB" w:rsidP="00003DFB">
            <w:pPr>
              <w:jc w:val="left"/>
              <w:rPr>
                <w:color w:val="000000"/>
              </w:rPr>
            </w:pPr>
          </w:p>
        </w:tc>
        <w:tc>
          <w:tcPr>
            <w:tcW w:w="1646" w:type="dxa"/>
            <w:tcBorders>
              <w:top w:val="nil"/>
              <w:bottom w:val="nil"/>
            </w:tcBorders>
            <w:shd w:val="clear" w:color="auto" w:fill="FFFFFF"/>
          </w:tcPr>
          <w:p w14:paraId="3CA13653" w14:textId="77777777" w:rsidR="00003DFB" w:rsidRDefault="00003DFB" w:rsidP="00003DFB">
            <w:pPr>
              <w:jc w:val="left"/>
              <w:rPr>
                <w:color w:val="000000"/>
              </w:rPr>
            </w:pPr>
          </w:p>
        </w:tc>
        <w:tc>
          <w:tcPr>
            <w:tcW w:w="1647" w:type="dxa"/>
            <w:tcBorders>
              <w:top w:val="nil"/>
              <w:bottom w:val="nil"/>
            </w:tcBorders>
            <w:shd w:val="clear" w:color="auto" w:fill="FFFFFF"/>
          </w:tcPr>
          <w:p w14:paraId="0FADD543" w14:textId="77777777" w:rsidR="00003DFB" w:rsidRDefault="00003DFB" w:rsidP="00003DFB">
            <w:pPr>
              <w:jc w:val="left"/>
              <w:rPr>
                <w:color w:val="000000"/>
              </w:rPr>
            </w:pPr>
          </w:p>
        </w:tc>
        <w:tc>
          <w:tcPr>
            <w:tcW w:w="1647" w:type="dxa"/>
            <w:shd w:val="clear" w:color="auto" w:fill="FFFFFF"/>
          </w:tcPr>
          <w:p w14:paraId="1ADB2D48" w14:textId="77777777" w:rsidR="00003DFB" w:rsidRDefault="00003DFB" w:rsidP="00003DFB">
            <w:pPr>
              <w:jc w:val="left"/>
              <w:rPr>
                <w:color w:val="000000"/>
              </w:rPr>
            </w:pPr>
            <w:r>
              <w:rPr>
                <w:color w:val="000000"/>
              </w:rPr>
              <w:t>POSITION</w:t>
            </w:r>
          </w:p>
        </w:tc>
        <w:tc>
          <w:tcPr>
            <w:tcW w:w="1647" w:type="dxa"/>
            <w:shd w:val="clear" w:color="auto" w:fill="FFFFFF"/>
          </w:tcPr>
          <w:p w14:paraId="6564D0A3" w14:textId="77777777" w:rsidR="00003DFB" w:rsidRDefault="00003DFB" w:rsidP="00003DFB">
            <w:pPr>
              <w:jc w:val="left"/>
              <w:rPr>
                <w:color w:val="000000"/>
              </w:rPr>
            </w:pPr>
            <w:r>
              <w:rPr>
                <w:color w:val="000000"/>
              </w:rPr>
              <w:t>B603</w:t>
            </w:r>
          </w:p>
        </w:tc>
        <w:tc>
          <w:tcPr>
            <w:tcW w:w="1647" w:type="dxa"/>
            <w:shd w:val="clear" w:color="auto" w:fill="FFFFFF"/>
          </w:tcPr>
          <w:p w14:paraId="67A4E0D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B5394D1" w14:textId="77777777" w:rsidR="00003DFB" w:rsidRDefault="00003DFB" w:rsidP="00003DFB">
            <w:pPr>
              <w:jc w:val="left"/>
              <w:rPr>
                <w:color w:val="000000"/>
              </w:rPr>
            </w:pPr>
          </w:p>
        </w:tc>
        <w:tc>
          <w:tcPr>
            <w:tcW w:w="2906" w:type="dxa"/>
            <w:tcBorders>
              <w:top w:val="nil"/>
              <w:bottom w:val="nil"/>
            </w:tcBorders>
            <w:shd w:val="clear" w:color="auto" w:fill="FFFFFF"/>
          </w:tcPr>
          <w:p w14:paraId="1080EC8C" w14:textId="77777777" w:rsidR="00003DFB" w:rsidRDefault="00003DFB" w:rsidP="00003DFB">
            <w:pPr>
              <w:jc w:val="left"/>
              <w:rPr>
                <w:color w:val="000000"/>
              </w:rPr>
            </w:pPr>
          </w:p>
        </w:tc>
      </w:tr>
      <w:tr w:rsidR="00003DFB" w:rsidRPr="00003DFB" w14:paraId="67DCBAF6" w14:textId="77777777" w:rsidTr="00003DFB">
        <w:trPr>
          <w:trHeight w:val="449"/>
        </w:trPr>
        <w:tc>
          <w:tcPr>
            <w:tcW w:w="550" w:type="dxa"/>
            <w:tcBorders>
              <w:top w:val="nil"/>
              <w:bottom w:val="nil"/>
            </w:tcBorders>
            <w:shd w:val="clear" w:color="auto" w:fill="FFFFFF"/>
          </w:tcPr>
          <w:p w14:paraId="2D7CB878" w14:textId="77777777" w:rsidR="00003DFB" w:rsidRDefault="00003DFB" w:rsidP="00003DFB">
            <w:pPr>
              <w:jc w:val="left"/>
              <w:rPr>
                <w:color w:val="000000"/>
              </w:rPr>
            </w:pPr>
          </w:p>
        </w:tc>
        <w:tc>
          <w:tcPr>
            <w:tcW w:w="1646" w:type="dxa"/>
            <w:tcBorders>
              <w:top w:val="nil"/>
              <w:bottom w:val="nil"/>
            </w:tcBorders>
            <w:shd w:val="clear" w:color="auto" w:fill="FFFFFF"/>
          </w:tcPr>
          <w:p w14:paraId="24BD91B6" w14:textId="77777777" w:rsidR="00003DFB" w:rsidRDefault="00003DFB" w:rsidP="00003DFB">
            <w:pPr>
              <w:jc w:val="left"/>
              <w:rPr>
                <w:color w:val="000000"/>
              </w:rPr>
            </w:pPr>
          </w:p>
        </w:tc>
        <w:tc>
          <w:tcPr>
            <w:tcW w:w="1647" w:type="dxa"/>
            <w:tcBorders>
              <w:top w:val="nil"/>
              <w:bottom w:val="nil"/>
            </w:tcBorders>
            <w:shd w:val="clear" w:color="auto" w:fill="FFFFFF"/>
          </w:tcPr>
          <w:p w14:paraId="178BBCD9" w14:textId="77777777" w:rsidR="00003DFB" w:rsidRDefault="00003DFB" w:rsidP="00003DFB">
            <w:pPr>
              <w:jc w:val="left"/>
              <w:rPr>
                <w:color w:val="000000"/>
              </w:rPr>
            </w:pPr>
          </w:p>
        </w:tc>
        <w:tc>
          <w:tcPr>
            <w:tcW w:w="1647" w:type="dxa"/>
            <w:shd w:val="clear" w:color="auto" w:fill="FFFFFF"/>
          </w:tcPr>
          <w:p w14:paraId="66D8A07B" w14:textId="77777777" w:rsidR="00003DFB" w:rsidRDefault="00003DFB" w:rsidP="00003DFB">
            <w:pPr>
              <w:jc w:val="left"/>
              <w:rPr>
                <w:color w:val="000000"/>
              </w:rPr>
            </w:pPr>
            <w:r>
              <w:rPr>
                <w:color w:val="000000"/>
              </w:rPr>
              <w:t>POSITION</w:t>
            </w:r>
          </w:p>
        </w:tc>
        <w:tc>
          <w:tcPr>
            <w:tcW w:w="1647" w:type="dxa"/>
            <w:shd w:val="clear" w:color="auto" w:fill="FFFFFF"/>
          </w:tcPr>
          <w:p w14:paraId="1F916BBF" w14:textId="77777777" w:rsidR="00003DFB" w:rsidRDefault="00003DFB" w:rsidP="00003DFB">
            <w:pPr>
              <w:jc w:val="left"/>
              <w:rPr>
                <w:color w:val="000000"/>
              </w:rPr>
            </w:pPr>
            <w:r>
              <w:rPr>
                <w:color w:val="000000"/>
              </w:rPr>
              <w:t>SEC502</w:t>
            </w:r>
          </w:p>
        </w:tc>
        <w:tc>
          <w:tcPr>
            <w:tcW w:w="1647" w:type="dxa"/>
            <w:shd w:val="clear" w:color="auto" w:fill="FFFFFF"/>
          </w:tcPr>
          <w:p w14:paraId="28DF48CB"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8F85563" w14:textId="77777777" w:rsidR="00003DFB" w:rsidRDefault="00003DFB" w:rsidP="00003DFB">
            <w:pPr>
              <w:jc w:val="left"/>
              <w:rPr>
                <w:color w:val="000000"/>
              </w:rPr>
            </w:pPr>
          </w:p>
        </w:tc>
        <w:tc>
          <w:tcPr>
            <w:tcW w:w="2906" w:type="dxa"/>
            <w:tcBorders>
              <w:top w:val="nil"/>
              <w:bottom w:val="nil"/>
            </w:tcBorders>
            <w:shd w:val="clear" w:color="auto" w:fill="FFFFFF"/>
          </w:tcPr>
          <w:p w14:paraId="09F06EF1" w14:textId="77777777" w:rsidR="00003DFB" w:rsidRDefault="00003DFB" w:rsidP="00003DFB">
            <w:pPr>
              <w:jc w:val="left"/>
              <w:rPr>
                <w:color w:val="000000"/>
              </w:rPr>
            </w:pPr>
          </w:p>
        </w:tc>
      </w:tr>
      <w:tr w:rsidR="00003DFB" w:rsidRPr="00003DFB" w14:paraId="4F6912B4" w14:textId="77777777" w:rsidTr="00003DFB">
        <w:trPr>
          <w:trHeight w:val="449"/>
        </w:trPr>
        <w:tc>
          <w:tcPr>
            <w:tcW w:w="550" w:type="dxa"/>
            <w:tcBorders>
              <w:top w:val="nil"/>
              <w:bottom w:val="nil"/>
            </w:tcBorders>
            <w:shd w:val="clear" w:color="auto" w:fill="FFFFFF"/>
          </w:tcPr>
          <w:p w14:paraId="19FD5E0A" w14:textId="77777777" w:rsidR="00003DFB" w:rsidRDefault="00003DFB" w:rsidP="00003DFB">
            <w:pPr>
              <w:jc w:val="left"/>
              <w:rPr>
                <w:color w:val="000000"/>
              </w:rPr>
            </w:pPr>
          </w:p>
        </w:tc>
        <w:tc>
          <w:tcPr>
            <w:tcW w:w="1646" w:type="dxa"/>
            <w:tcBorders>
              <w:top w:val="nil"/>
              <w:bottom w:val="nil"/>
            </w:tcBorders>
            <w:shd w:val="clear" w:color="auto" w:fill="FFFFFF"/>
          </w:tcPr>
          <w:p w14:paraId="280D63FA" w14:textId="77777777" w:rsidR="00003DFB" w:rsidRDefault="00003DFB" w:rsidP="00003DFB">
            <w:pPr>
              <w:jc w:val="left"/>
              <w:rPr>
                <w:color w:val="000000"/>
              </w:rPr>
            </w:pPr>
          </w:p>
        </w:tc>
        <w:tc>
          <w:tcPr>
            <w:tcW w:w="1647" w:type="dxa"/>
            <w:tcBorders>
              <w:top w:val="nil"/>
              <w:bottom w:val="nil"/>
            </w:tcBorders>
            <w:shd w:val="clear" w:color="auto" w:fill="FFFFFF"/>
          </w:tcPr>
          <w:p w14:paraId="24C12618" w14:textId="77777777" w:rsidR="00003DFB" w:rsidRDefault="00003DFB" w:rsidP="00003DFB">
            <w:pPr>
              <w:jc w:val="left"/>
              <w:rPr>
                <w:color w:val="000000"/>
              </w:rPr>
            </w:pPr>
          </w:p>
        </w:tc>
        <w:tc>
          <w:tcPr>
            <w:tcW w:w="1647" w:type="dxa"/>
            <w:shd w:val="clear" w:color="auto" w:fill="FFFFFF"/>
          </w:tcPr>
          <w:p w14:paraId="20DF2A02" w14:textId="77777777" w:rsidR="00003DFB" w:rsidRPr="00412367" w:rsidRDefault="00003DFB" w:rsidP="00003DFB">
            <w:pPr>
              <w:jc w:val="left"/>
              <w:rPr>
                <w:color w:val="000000"/>
                <w:lang w:val="en-US"/>
                <w:rPrChange w:id="1544" w:author="Huke, Juan (extern)" w:date="2024-05-22T18:34:00Z">
                  <w:rPr>
                    <w:color w:val="000000"/>
                  </w:rPr>
                </w:rPrChange>
              </w:rPr>
            </w:pPr>
            <w:r w:rsidRPr="00412367">
              <w:rPr>
                <w:color w:val="000000"/>
                <w:lang w:val="en-US"/>
                <w:rPrChange w:id="1545" w:author="Huke, Juan (extern)" w:date="2024-05-22T18:34:00Z">
                  <w:rPr>
                    <w:color w:val="000000"/>
                  </w:rPr>
                </w:rPrChange>
              </w:rPr>
              <w:t>XX_C_CONTRACT_LGDS_CR_ABS</w:t>
            </w:r>
          </w:p>
        </w:tc>
        <w:tc>
          <w:tcPr>
            <w:tcW w:w="1647" w:type="dxa"/>
            <w:shd w:val="clear" w:color="auto" w:fill="FFFFFF"/>
          </w:tcPr>
          <w:p w14:paraId="2C5B468D" w14:textId="77777777" w:rsidR="00003DFB" w:rsidRDefault="00003DFB" w:rsidP="00003DFB">
            <w:pPr>
              <w:jc w:val="left"/>
              <w:rPr>
                <w:color w:val="000000"/>
              </w:rPr>
            </w:pPr>
            <w:r>
              <w:rPr>
                <w:color w:val="000000"/>
              </w:rPr>
              <w:t>XX_ABS_LLP_CLA</w:t>
            </w:r>
          </w:p>
        </w:tc>
        <w:tc>
          <w:tcPr>
            <w:tcW w:w="1647" w:type="dxa"/>
            <w:shd w:val="clear" w:color="auto" w:fill="FFFFFF"/>
          </w:tcPr>
          <w:p w14:paraId="44AE4F10"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E1BE95C" w14:textId="77777777" w:rsidR="00003DFB" w:rsidRDefault="00003DFB" w:rsidP="00003DFB">
            <w:pPr>
              <w:jc w:val="left"/>
              <w:rPr>
                <w:color w:val="000000"/>
              </w:rPr>
            </w:pPr>
          </w:p>
        </w:tc>
        <w:tc>
          <w:tcPr>
            <w:tcW w:w="2906" w:type="dxa"/>
            <w:tcBorders>
              <w:top w:val="nil"/>
              <w:bottom w:val="nil"/>
            </w:tcBorders>
            <w:shd w:val="clear" w:color="auto" w:fill="FFFFFF"/>
          </w:tcPr>
          <w:p w14:paraId="3FD45260" w14:textId="77777777" w:rsidR="00003DFB" w:rsidRDefault="00003DFB" w:rsidP="00003DFB">
            <w:pPr>
              <w:jc w:val="left"/>
              <w:rPr>
                <w:color w:val="000000"/>
              </w:rPr>
            </w:pPr>
          </w:p>
        </w:tc>
      </w:tr>
      <w:tr w:rsidR="00003DFB" w:rsidRPr="00003DFB" w14:paraId="4BE01B90" w14:textId="77777777" w:rsidTr="00003DFB">
        <w:trPr>
          <w:trHeight w:val="449"/>
        </w:trPr>
        <w:tc>
          <w:tcPr>
            <w:tcW w:w="550" w:type="dxa"/>
            <w:tcBorders>
              <w:top w:val="nil"/>
              <w:bottom w:val="nil"/>
            </w:tcBorders>
            <w:shd w:val="clear" w:color="auto" w:fill="FFFFFF"/>
          </w:tcPr>
          <w:p w14:paraId="0CFF5777" w14:textId="77777777" w:rsidR="00003DFB" w:rsidRDefault="00003DFB" w:rsidP="00003DFB">
            <w:pPr>
              <w:jc w:val="left"/>
              <w:rPr>
                <w:color w:val="000000"/>
              </w:rPr>
            </w:pPr>
          </w:p>
        </w:tc>
        <w:tc>
          <w:tcPr>
            <w:tcW w:w="1646" w:type="dxa"/>
            <w:tcBorders>
              <w:top w:val="nil"/>
              <w:bottom w:val="nil"/>
            </w:tcBorders>
            <w:shd w:val="clear" w:color="auto" w:fill="FFFFFF"/>
          </w:tcPr>
          <w:p w14:paraId="3ACB1C10" w14:textId="77777777" w:rsidR="00003DFB" w:rsidRDefault="00003DFB" w:rsidP="00003DFB">
            <w:pPr>
              <w:jc w:val="left"/>
              <w:rPr>
                <w:color w:val="000000"/>
              </w:rPr>
            </w:pPr>
          </w:p>
        </w:tc>
        <w:tc>
          <w:tcPr>
            <w:tcW w:w="1647" w:type="dxa"/>
            <w:tcBorders>
              <w:top w:val="nil"/>
              <w:bottom w:val="nil"/>
            </w:tcBorders>
            <w:shd w:val="clear" w:color="auto" w:fill="FFFFFF"/>
          </w:tcPr>
          <w:p w14:paraId="1D00759F" w14:textId="77777777" w:rsidR="00003DFB" w:rsidRDefault="00003DFB" w:rsidP="00003DFB">
            <w:pPr>
              <w:jc w:val="left"/>
              <w:rPr>
                <w:color w:val="000000"/>
              </w:rPr>
            </w:pPr>
          </w:p>
        </w:tc>
        <w:tc>
          <w:tcPr>
            <w:tcW w:w="1647" w:type="dxa"/>
            <w:shd w:val="clear" w:color="auto" w:fill="FFFFFF"/>
          </w:tcPr>
          <w:p w14:paraId="35AD0624" w14:textId="77777777" w:rsidR="00003DFB" w:rsidRPr="00412367" w:rsidRDefault="00003DFB" w:rsidP="00003DFB">
            <w:pPr>
              <w:jc w:val="left"/>
              <w:rPr>
                <w:color w:val="000000"/>
                <w:lang w:val="en-US"/>
                <w:rPrChange w:id="1546" w:author="Huke, Juan (extern)" w:date="2024-05-22T18:34:00Z">
                  <w:rPr>
                    <w:color w:val="000000"/>
                  </w:rPr>
                </w:rPrChange>
              </w:rPr>
            </w:pPr>
            <w:r w:rsidRPr="00412367">
              <w:rPr>
                <w:color w:val="000000"/>
                <w:lang w:val="en-US"/>
                <w:rPrChange w:id="1547" w:author="Huke, Juan (extern)" w:date="2024-05-22T18:34:00Z">
                  <w:rPr>
                    <w:color w:val="000000"/>
                  </w:rPr>
                </w:rPrChange>
              </w:rPr>
              <w:t>XX_C_CONTRACT_LGDS_CR_ABS</w:t>
            </w:r>
          </w:p>
        </w:tc>
        <w:tc>
          <w:tcPr>
            <w:tcW w:w="1647" w:type="dxa"/>
            <w:shd w:val="clear" w:color="auto" w:fill="FFFFFF"/>
          </w:tcPr>
          <w:p w14:paraId="49D16174" w14:textId="77777777" w:rsidR="00003DFB" w:rsidRDefault="00003DFB" w:rsidP="00003DFB">
            <w:pPr>
              <w:jc w:val="left"/>
              <w:rPr>
                <w:color w:val="000000"/>
              </w:rPr>
            </w:pPr>
            <w:r>
              <w:rPr>
                <w:color w:val="000000"/>
              </w:rPr>
              <w:t>XX_ASSESS_BASIS_CLA</w:t>
            </w:r>
          </w:p>
        </w:tc>
        <w:tc>
          <w:tcPr>
            <w:tcW w:w="1647" w:type="dxa"/>
            <w:shd w:val="clear" w:color="auto" w:fill="FFFFFF"/>
          </w:tcPr>
          <w:p w14:paraId="009478D6"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5AEC471D" w14:textId="77777777" w:rsidR="00003DFB" w:rsidRDefault="00003DFB" w:rsidP="00003DFB">
            <w:pPr>
              <w:jc w:val="left"/>
              <w:rPr>
                <w:color w:val="000000"/>
              </w:rPr>
            </w:pPr>
          </w:p>
        </w:tc>
        <w:tc>
          <w:tcPr>
            <w:tcW w:w="2906" w:type="dxa"/>
            <w:tcBorders>
              <w:top w:val="nil"/>
              <w:bottom w:val="nil"/>
            </w:tcBorders>
            <w:shd w:val="clear" w:color="auto" w:fill="FFFFFF"/>
          </w:tcPr>
          <w:p w14:paraId="3571052B" w14:textId="77777777" w:rsidR="00003DFB" w:rsidRDefault="00003DFB" w:rsidP="00003DFB">
            <w:pPr>
              <w:jc w:val="left"/>
              <w:rPr>
                <w:color w:val="000000"/>
              </w:rPr>
            </w:pPr>
          </w:p>
        </w:tc>
      </w:tr>
      <w:tr w:rsidR="00003DFB" w:rsidRPr="00003DFB" w14:paraId="6FCB74BD" w14:textId="77777777" w:rsidTr="00003DFB">
        <w:trPr>
          <w:trHeight w:val="449"/>
        </w:trPr>
        <w:tc>
          <w:tcPr>
            <w:tcW w:w="550" w:type="dxa"/>
            <w:tcBorders>
              <w:top w:val="nil"/>
              <w:bottom w:val="single" w:sz="4" w:space="0" w:color="auto"/>
            </w:tcBorders>
            <w:shd w:val="clear" w:color="auto" w:fill="FFFFFF"/>
          </w:tcPr>
          <w:p w14:paraId="6F8E2E1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C8B0CD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D78378C" w14:textId="77777777" w:rsidR="00003DFB" w:rsidRDefault="00003DFB" w:rsidP="00003DFB">
            <w:pPr>
              <w:jc w:val="left"/>
              <w:rPr>
                <w:color w:val="000000"/>
              </w:rPr>
            </w:pPr>
          </w:p>
        </w:tc>
        <w:tc>
          <w:tcPr>
            <w:tcW w:w="1647" w:type="dxa"/>
            <w:shd w:val="clear" w:color="auto" w:fill="FFFFFF"/>
          </w:tcPr>
          <w:p w14:paraId="47F7CC7A" w14:textId="77777777" w:rsidR="00003DFB" w:rsidRPr="00412367" w:rsidRDefault="00003DFB" w:rsidP="00003DFB">
            <w:pPr>
              <w:jc w:val="left"/>
              <w:rPr>
                <w:color w:val="000000"/>
                <w:lang w:val="en-US"/>
                <w:rPrChange w:id="1548" w:author="Huke, Juan (extern)" w:date="2024-05-22T18:34:00Z">
                  <w:rPr>
                    <w:color w:val="000000"/>
                  </w:rPr>
                </w:rPrChange>
              </w:rPr>
            </w:pPr>
            <w:r w:rsidRPr="00412367">
              <w:rPr>
                <w:color w:val="000000"/>
                <w:lang w:val="en-US"/>
                <w:rPrChange w:id="1549" w:author="Huke, Juan (extern)" w:date="2024-05-22T18:34:00Z">
                  <w:rPr>
                    <w:color w:val="000000"/>
                  </w:rPr>
                </w:rPrChange>
              </w:rPr>
              <w:t>XX_C_CONTRACT_LGDS_CR_SOLVV</w:t>
            </w:r>
          </w:p>
        </w:tc>
        <w:tc>
          <w:tcPr>
            <w:tcW w:w="1647" w:type="dxa"/>
            <w:shd w:val="clear" w:color="auto" w:fill="FFFFFF"/>
          </w:tcPr>
          <w:p w14:paraId="086C3D44" w14:textId="77777777" w:rsidR="00003DFB" w:rsidRPr="00412367" w:rsidRDefault="00003DFB" w:rsidP="00003DFB">
            <w:pPr>
              <w:jc w:val="left"/>
              <w:rPr>
                <w:color w:val="000000"/>
                <w:lang w:val="en-US"/>
                <w:rPrChange w:id="1550" w:author="Huke, Juan (extern)" w:date="2024-05-22T18:34:00Z">
                  <w:rPr>
                    <w:color w:val="000000"/>
                  </w:rPr>
                </w:rPrChange>
              </w:rPr>
            </w:pPr>
            <w:r w:rsidRPr="00412367">
              <w:rPr>
                <w:color w:val="000000"/>
                <w:lang w:val="en-US"/>
                <w:rPrChange w:id="1551" w:author="Huke, Juan (extern)" w:date="2024-05-22T18:34:00Z">
                  <w:rPr>
                    <w:color w:val="000000"/>
                  </w:rPr>
                </w:rPrChange>
              </w:rPr>
              <w:t>XX_ASSBAS_UNSEC_PRECCF_CLA</w:t>
            </w:r>
          </w:p>
        </w:tc>
        <w:tc>
          <w:tcPr>
            <w:tcW w:w="1647" w:type="dxa"/>
            <w:shd w:val="clear" w:color="auto" w:fill="FFFFFF"/>
          </w:tcPr>
          <w:p w14:paraId="3B76FE1E"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5EFFA96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111B7F9" w14:textId="77777777" w:rsidR="00003DFB" w:rsidRDefault="00003DFB" w:rsidP="00003DFB">
            <w:pPr>
              <w:jc w:val="left"/>
              <w:rPr>
                <w:color w:val="000000"/>
              </w:rPr>
            </w:pPr>
          </w:p>
        </w:tc>
      </w:tr>
      <w:tr w:rsidR="00003DFB" w:rsidRPr="00003DFB" w14:paraId="579512D9" w14:textId="77777777" w:rsidTr="00003DFB">
        <w:trPr>
          <w:trHeight w:val="449"/>
        </w:trPr>
        <w:tc>
          <w:tcPr>
            <w:tcW w:w="550" w:type="dxa"/>
            <w:tcBorders>
              <w:top w:val="single" w:sz="4" w:space="0" w:color="auto"/>
              <w:bottom w:val="nil"/>
            </w:tcBorders>
            <w:shd w:val="clear" w:color="auto" w:fill="FFFFFF"/>
          </w:tcPr>
          <w:p w14:paraId="6B4A7A15" w14:textId="77777777" w:rsidR="00003DFB" w:rsidRDefault="00003DFB" w:rsidP="00003DFB">
            <w:pPr>
              <w:jc w:val="left"/>
              <w:rPr>
                <w:color w:val="000000"/>
              </w:rPr>
            </w:pPr>
            <w:r>
              <w:rPr>
                <w:color w:val="000000"/>
              </w:rPr>
              <w:t>106</w:t>
            </w:r>
          </w:p>
        </w:tc>
        <w:tc>
          <w:tcPr>
            <w:tcW w:w="1646" w:type="dxa"/>
            <w:tcBorders>
              <w:top w:val="single" w:sz="4" w:space="0" w:color="auto"/>
              <w:bottom w:val="nil"/>
            </w:tcBorders>
            <w:shd w:val="clear" w:color="auto" w:fill="FFFFFF"/>
          </w:tcPr>
          <w:p w14:paraId="233A688C" w14:textId="77777777" w:rsidR="00003DFB" w:rsidRDefault="00003DFB" w:rsidP="00003DFB">
            <w:pPr>
              <w:jc w:val="left"/>
              <w:rPr>
                <w:color w:val="000000"/>
              </w:rPr>
            </w:pPr>
            <w:r>
              <w:rPr>
                <w:color w:val="000000"/>
              </w:rPr>
              <w:t>CRE124</w:t>
            </w:r>
          </w:p>
        </w:tc>
        <w:tc>
          <w:tcPr>
            <w:tcW w:w="1647" w:type="dxa"/>
            <w:tcBorders>
              <w:top w:val="single" w:sz="4" w:space="0" w:color="auto"/>
              <w:bottom w:val="nil"/>
            </w:tcBorders>
            <w:shd w:val="clear" w:color="auto" w:fill="FFFFFF"/>
          </w:tcPr>
          <w:p w14:paraId="12C99283" w14:textId="77777777" w:rsidR="00003DFB" w:rsidRDefault="00003DFB" w:rsidP="00003DFB">
            <w:pPr>
              <w:jc w:val="left"/>
              <w:rPr>
                <w:color w:val="000000"/>
              </w:rPr>
            </w:pPr>
            <w:r>
              <w:rPr>
                <w:color w:val="000000"/>
              </w:rPr>
              <w:t>double</w:t>
            </w:r>
          </w:p>
        </w:tc>
        <w:tc>
          <w:tcPr>
            <w:tcW w:w="1647" w:type="dxa"/>
            <w:shd w:val="clear" w:color="auto" w:fill="FFFFFF"/>
          </w:tcPr>
          <w:p w14:paraId="5A066249" w14:textId="77777777" w:rsidR="00003DFB" w:rsidRDefault="00003DFB" w:rsidP="00003DFB">
            <w:pPr>
              <w:jc w:val="left"/>
              <w:rPr>
                <w:color w:val="000000"/>
              </w:rPr>
            </w:pPr>
            <w:r>
              <w:rPr>
                <w:color w:val="000000"/>
              </w:rPr>
              <w:t>POSITION</w:t>
            </w:r>
          </w:p>
        </w:tc>
        <w:tc>
          <w:tcPr>
            <w:tcW w:w="1647" w:type="dxa"/>
            <w:shd w:val="clear" w:color="auto" w:fill="FFFFFF"/>
          </w:tcPr>
          <w:p w14:paraId="41F57B49" w14:textId="77777777" w:rsidR="00003DFB" w:rsidRDefault="00003DFB" w:rsidP="00003DFB">
            <w:pPr>
              <w:jc w:val="left"/>
              <w:rPr>
                <w:color w:val="000000"/>
              </w:rPr>
            </w:pPr>
            <w:r>
              <w:rPr>
                <w:color w:val="000000"/>
              </w:rPr>
              <w:t>B500</w:t>
            </w:r>
          </w:p>
        </w:tc>
        <w:tc>
          <w:tcPr>
            <w:tcW w:w="1647" w:type="dxa"/>
            <w:shd w:val="clear" w:color="auto" w:fill="FFFFFF"/>
          </w:tcPr>
          <w:p w14:paraId="01878786"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766D7A7" w14:textId="77777777" w:rsidR="00003DFB" w:rsidRDefault="00003DFB" w:rsidP="00003DFB">
            <w:pPr>
              <w:jc w:val="left"/>
              <w:rPr>
                <w:color w:val="000000"/>
              </w:rPr>
            </w:pPr>
            <w:r>
              <w:rPr>
                <w:color w:val="000000"/>
              </w:rPr>
              <w:t>Bewirtschaftung Cluster HGB</w:t>
            </w:r>
          </w:p>
          <w:p w14:paraId="4F6BEF72" w14:textId="77777777" w:rsidR="00003DFB" w:rsidRDefault="00003DFB" w:rsidP="00003DFB">
            <w:pPr>
              <w:jc w:val="left"/>
              <w:rPr>
                <w:color w:val="000000"/>
              </w:rPr>
            </w:pPr>
            <w:r>
              <w:rPr>
                <w:color w:val="000000"/>
              </w:rPr>
              <w:t>keine Bewirtschaftung</w:t>
            </w:r>
          </w:p>
          <w:p w14:paraId="7ACDBC2E" w14:textId="77777777" w:rsidR="00003DFB" w:rsidRDefault="00003DFB" w:rsidP="00003DFB">
            <w:pPr>
              <w:jc w:val="left"/>
              <w:rPr>
                <w:color w:val="000000"/>
              </w:rPr>
            </w:pPr>
          </w:p>
          <w:p w14:paraId="41B933C3" w14:textId="77777777" w:rsidR="00003DFB" w:rsidRDefault="00003DFB" w:rsidP="00003DFB">
            <w:pPr>
              <w:jc w:val="left"/>
              <w:rPr>
                <w:color w:val="000000"/>
              </w:rPr>
            </w:pPr>
            <w:r>
              <w:rPr>
                <w:color w:val="000000"/>
              </w:rPr>
              <w:t>Bewirtschaftung Cluster IFRS</w:t>
            </w:r>
          </w:p>
          <w:p w14:paraId="79038DD6" w14:textId="77777777" w:rsidR="00003DFB" w:rsidRDefault="00003DFB" w:rsidP="00003DFB">
            <w:pPr>
              <w:jc w:val="left"/>
              <w:rPr>
                <w:color w:val="000000"/>
              </w:rPr>
            </w:pPr>
          </w:p>
          <w:p w14:paraId="18654E52" w14:textId="77777777" w:rsidR="00003DFB" w:rsidRPr="00412367" w:rsidRDefault="00003DFB" w:rsidP="00003DFB">
            <w:pPr>
              <w:jc w:val="left"/>
              <w:rPr>
                <w:color w:val="000000"/>
                <w:lang w:val="en-US"/>
                <w:rPrChange w:id="1552" w:author="Huke, Juan (extern)" w:date="2024-05-22T18:34:00Z">
                  <w:rPr>
                    <w:color w:val="000000"/>
                  </w:rPr>
                </w:rPrChange>
              </w:rPr>
            </w:pPr>
            <w:r w:rsidRPr="00412367">
              <w:rPr>
                <w:color w:val="000000"/>
                <w:lang w:val="en-US"/>
                <w:rPrChange w:id="1553" w:author="Huke, Juan (extern)" w:date="2024-05-22T18:34:00Z">
                  <w:rPr>
                    <w:color w:val="000000"/>
                  </w:rPr>
                </w:rPrChange>
              </w:rPr>
              <w:t>if B603 = 'A' and SEC502 = 1 then XX_ASSESS_BASIS_CLA else</w:t>
            </w:r>
          </w:p>
          <w:p w14:paraId="017A51C5" w14:textId="77777777" w:rsidR="00003DFB" w:rsidRPr="00412367" w:rsidRDefault="00003DFB" w:rsidP="00003DFB">
            <w:pPr>
              <w:jc w:val="left"/>
              <w:rPr>
                <w:color w:val="000000"/>
                <w:lang w:val="en-US"/>
                <w:rPrChange w:id="1554" w:author="Huke, Juan (extern)" w:date="2024-05-22T18:34:00Z">
                  <w:rPr>
                    <w:color w:val="000000"/>
                  </w:rPr>
                </w:rPrChange>
              </w:rPr>
            </w:pPr>
            <w:r w:rsidRPr="00412367">
              <w:rPr>
                <w:color w:val="000000"/>
                <w:lang w:val="en-US"/>
                <w:rPrChange w:id="1555" w:author="Huke, Juan (extern)" w:date="2024-05-22T18:34:00Z">
                  <w:rPr>
                    <w:color w:val="000000"/>
                  </w:rPr>
                </w:rPrChange>
              </w:rPr>
              <w:t>if B500 = 2 then</w:t>
            </w:r>
          </w:p>
          <w:p w14:paraId="4C9FABF6" w14:textId="77777777" w:rsidR="00003DFB" w:rsidRPr="00412367" w:rsidRDefault="00003DFB" w:rsidP="00003DFB">
            <w:pPr>
              <w:jc w:val="left"/>
              <w:rPr>
                <w:color w:val="000000"/>
                <w:lang w:val="en-US"/>
                <w:rPrChange w:id="1556" w:author="Huke, Juan (extern)" w:date="2024-05-22T18:34:00Z">
                  <w:rPr>
                    <w:color w:val="000000"/>
                  </w:rPr>
                </w:rPrChange>
              </w:rPr>
            </w:pPr>
            <w:r w:rsidRPr="00412367">
              <w:rPr>
                <w:color w:val="000000"/>
                <w:lang w:val="en-US"/>
                <w:rPrChange w:id="1557" w:author="Huke, Juan (extern)" w:date="2024-05-22T18:34:00Z">
                  <w:rPr>
                    <w:color w:val="000000"/>
                  </w:rPr>
                </w:rPrChange>
              </w:rPr>
              <w:t>(if B603 = 'O' then ASSBAS_UNSEC_PRECCF_</w:t>
            </w:r>
            <w:r w:rsidRPr="00412367">
              <w:rPr>
                <w:color w:val="000000"/>
                <w:lang w:val="en-US"/>
                <w:rPrChange w:id="1558" w:author="Huke, Juan (extern)" w:date="2024-05-22T18:34:00Z">
                  <w:rPr>
                    <w:color w:val="000000"/>
                  </w:rPr>
                </w:rPrChange>
              </w:rPr>
              <w:lastRenderedPageBreak/>
              <w:t>CLA</w:t>
            </w:r>
          </w:p>
          <w:p w14:paraId="2494DB74" w14:textId="77777777" w:rsidR="00003DFB" w:rsidRPr="00412367" w:rsidRDefault="00003DFB" w:rsidP="00003DFB">
            <w:pPr>
              <w:jc w:val="left"/>
              <w:rPr>
                <w:color w:val="000000"/>
                <w:lang w:val="en-US"/>
                <w:rPrChange w:id="1559" w:author="Huke, Juan (extern)" w:date="2024-05-22T18:34:00Z">
                  <w:rPr>
                    <w:color w:val="000000"/>
                  </w:rPr>
                </w:rPrChange>
              </w:rPr>
            </w:pPr>
            <w:r w:rsidRPr="00412367">
              <w:rPr>
                <w:color w:val="000000"/>
                <w:lang w:val="en-US"/>
                <w:rPrChange w:id="1560" w:author="Huke, Juan (extern)" w:date="2024-05-22T18:34:00Z">
                  <w:rPr>
                    <w:color w:val="000000"/>
                  </w:rPr>
                </w:rPrChange>
              </w:rPr>
              <w:t>else XX_ASSESS_BASE_CRSOLVV_CLA)</w:t>
            </w:r>
          </w:p>
          <w:p w14:paraId="7DB3C355"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4599E0B" w14:textId="77777777" w:rsidR="00003DFB" w:rsidRDefault="00003DFB" w:rsidP="00003DFB">
            <w:pPr>
              <w:jc w:val="left"/>
              <w:rPr>
                <w:color w:val="000000"/>
              </w:rPr>
            </w:pPr>
            <w:r>
              <w:rPr>
                <w:color w:val="000000"/>
              </w:rPr>
              <w:lastRenderedPageBreak/>
              <w:t>Unbesicherte Bemessungsgrundlage vor Konversionsfaktor (CCF) IRB</w:t>
            </w:r>
          </w:p>
          <w:p w14:paraId="2D110A1A" w14:textId="77777777" w:rsidR="00003DFB" w:rsidRDefault="00003DFB" w:rsidP="00003DFB">
            <w:pPr>
              <w:jc w:val="left"/>
              <w:rPr>
                <w:color w:val="000000"/>
              </w:rPr>
            </w:pPr>
          </w:p>
          <w:p w14:paraId="01BD55E6" w14:textId="77777777" w:rsidR="00003DFB" w:rsidRDefault="00003DFB" w:rsidP="00003DFB">
            <w:pPr>
              <w:jc w:val="left"/>
              <w:rPr>
                <w:color w:val="000000"/>
              </w:rPr>
            </w:pPr>
            <w:r>
              <w:rPr>
                <w:color w:val="000000"/>
              </w:rPr>
              <w:t xml:space="preserve">ASSBAS_UNSEC_PRECCF_CLA/XX_ASSESS_BASIS_CLA = Unbesicherte Bemessungsgrundlage vor CCF/Bemessungsgrundlage SolvV,  SEC502 = Verbriefungsansatz (1 = SEC IRBA, 2 = SEC SA, 3 = SEC </w:t>
            </w:r>
            <w:r>
              <w:rPr>
                <w:color w:val="000000"/>
              </w:rPr>
              <w:lastRenderedPageBreak/>
              <w:t>ERBA, 4 = SEC IAA), B500 = Risikoansatz (2 = AIRB), B603 = Risikoart (O=Obligor, T=Transferrisiko), XX_ASSESS_BASE_CRSOLVV_CLA = Bemesslungsgrundlage = Solvv</w:t>
            </w:r>
          </w:p>
        </w:tc>
      </w:tr>
      <w:tr w:rsidR="00003DFB" w:rsidRPr="00003DFB" w14:paraId="2109C7A1" w14:textId="77777777" w:rsidTr="00003DFB">
        <w:trPr>
          <w:trHeight w:val="449"/>
        </w:trPr>
        <w:tc>
          <w:tcPr>
            <w:tcW w:w="550" w:type="dxa"/>
            <w:tcBorders>
              <w:top w:val="nil"/>
              <w:bottom w:val="nil"/>
            </w:tcBorders>
            <w:shd w:val="clear" w:color="auto" w:fill="FFFFFF"/>
          </w:tcPr>
          <w:p w14:paraId="0D00F4D1" w14:textId="77777777" w:rsidR="00003DFB" w:rsidRDefault="00003DFB" w:rsidP="00003DFB">
            <w:pPr>
              <w:jc w:val="left"/>
              <w:rPr>
                <w:color w:val="000000"/>
              </w:rPr>
            </w:pPr>
          </w:p>
        </w:tc>
        <w:tc>
          <w:tcPr>
            <w:tcW w:w="1646" w:type="dxa"/>
            <w:tcBorders>
              <w:top w:val="nil"/>
              <w:bottom w:val="nil"/>
            </w:tcBorders>
            <w:shd w:val="clear" w:color="auto" w:fill="FFFFFF"/>
          </w:tcPr>
          <w:p w14:paraId="78BCA235" w14:textId="77777777" w:rsidR="00003DFB" w:rsidRDefault="00003DFB" w:rsidP="00003DFB">
            <w:pPr>
              <w:jc w:val="left"/>
              <w:rPr>
                <w:color w:val="000000"/>
              </w:rPr>
            </w:pPr>
          </w:p>
        </w:tc>
        <w:tc>
          <w:tcPr>
            <w:tcW w:w="1647" w:type="dxa"/>
            <w:tcBorders>
              <w:top w:val="nil"/>
              <w:bottom w:val="nil"/>
            </w:tcBorders>
            <w:shd w:val="clear" w:color="auto" w:fill="FFFFFF"/>
          </w:tcPr>
          <w:p w14:paraId="77A7B281" w14:textId="77777777" w:rsidR="00003DFB" w:rsidRDefault="00003DFB" w:rsidP="00003DFB">
            <w:pPr>
              <w:jc w:val="left"/>
              <w:rPr>
                <w:color w:val="000000"/>
              </w:rPr>
            </w:pPr>
          </w:p>
        </w:tc>
        <w:tc>
          <w:tcPr>
            <w:tcW w:w="1647" w:type="dxa"/>
            <w:shd w:val="clear" w:color="auto" w:fill="FFFFFF"/>
          </w:tcPr>
          <w:p w14:paraId="7777E463" w14:textId="77777777" w:rsidR="00003DFB" w:rsidRDefault="00003DFB" w:rsidP="00003DFB">
            <w:pPr>
              <w:jc w:val="left"/>
              <w:rPr>
                <w:color w:val="000000"/>
              </w:rPr>
            </w:pPr>
            <w:r>
              <w:rPr>
                <w:color w:val="000000"/>
              </w:rPr>
              <w:t>POSITION</w:t>
            </w:r>
          </w:p>
        </w:tc>
        <w:tc>
          <w:tcPr>
            <w:tcW w:w="1647" w:type="dxa"/>
            <w:shd w:val="clear" w:color="auto" w:fill="FFFFFF"/>
          </w:tcPr>
          <w:p w14:paraId="4D81AEF6" w14:textId="77777777" w:rsidR="00003DFB" w:rsidRDefault="00003DFB" w:rsidP="00003DFB">
            <w:pPr>
              <w:jc w:val="left"/>
              <w:rPr>
                <w:color w:val="000000"/>
              </w:rPr>
            </w:pPr>
            <w:r>
              <w:rPr>
                <w:color w:val="000000"/>
              </w:rPr>
              <w:t>B603</w:t>
            </w:r>
          </w:p>
        </w:tc>
        <w:tc>
          <w:tcPr>
            <w:tcW w:w="1647" w:type="dxa"/>
            <w:shd w:val="clear" w:color="auto" w:fill="FFFFFF"/>
          </w:tcPr>
          <w:p w14:paraId="0321FD18"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49F74082" w14:textId="77777777" w:rsidR="00003DFB" w:rsidRDefault="00003DFB" w:rsidP="00003DFB">
            <w:pPr>
              <w:jc w:val="left"/>
              <w:rPr>
                <w:color w:val="000000"/>
              </w:rPr>
            </w:pPr>
          </w:p>
        </w:tc>
        <w:tc>
          <w:tcPr>
            <w:tcW w:w="2906" w:type="dxa"/>
            <w:tcBorders>
              <w:top w:val="nil"/>
              <w:bottom w:val="nil"/>
            </w:tcBorders>
            <w:shd w:val="clear" w:color="auto" w:fill="FFFFFF"/>
          </w:tcPr>
          <w:p w14:paraId="2D729D50" w14:textId="77777777" w:rsidR="00003DFB" w:rsidRDefault="00003DFB" w:rsidP="00003DFB">
            <w:pPr>
              <w:jc w:val="left"/>
              <w:rPr>
                <w:color w:val="000000"/>
              </w:rPr>
            </w:pPr>
          </w:p>
        </w:tc>
      </w:tr>
      <w:tr w:rsidR="00003DFB" w:rsidRPr="00003DFB" w14:paraId="45E00670" w14:textId="77777777" w:rsidTr="00003DFB">
        <w:trPr>
          <w:trHeight w:val="449"/>
        </w:trPr>
        <w:tc>
          <w:tcPr>
            <w:tcW w:w="550" w:type="dxa"/>
            <w:tcBorders>
              <w:top w:val="nil"/>
              <w:bottom w:val="nil"/>
            </w:tcBorders>
            <w:shd w:val="clear" w:color="auto" w:fill="FFFFFF"/>
          </w:tcPr>
          <w:p w14:paraId="0F3C1C7F" w14:textId="77777777" w:rsidR="00003DFB" w:rsidRDefault="00003DFB" w:rsidP="00003DFB">
            <w:pPr>
              <w:jc w:val="left"/>
              <w:rPr>
                <w:color w:val="000000"/>
              </w:rPr>
            </w:pPr>
          </w:p>
        </w:tc>
        <w:tc>
          <w:tcPr>
            <w:tcW w:w="1646" w:type="dxa"/>
            <w:tcBorders>
              <w:top w:val="nil"/>
              <w:bottom w:val="nil"/>
            </w:tcBorders>
            <w:shd w:val="clear" w:color="auto" w:fill="FFFFFF"/>
          </w:tcPr>
          <w:p w14:paraId="101DDFAC" w14:textId="77777777" w:rsidR="00003DFB" w:rsidRDefault="00003DFB" w:rsidP="00003DFB">
            <w:pPr>
              <w:jc w:val="left"/>
              <w:rPr>
                <w:color w:val="000000"/>
              </w:rPr>
            </w:pPr>
          </w:p>
        </w:tc>
        <w:tc>
          <w:tcPr>
            <w:tcW w:w="1647" w:type="dxa"/>
            <w:tcBorders>
              <w:top w:val="nil"/>
              <w:bottom w:val="nil"/>
            </w:tcBorders>
            <w:shd w:val="clear" w:color="auto" w:fill="FFFFFF"/>
          </w:tcPr>
          <w:p w14:paraId="651A916A" w14:textId="77777777" w:rsidR="00003DFB" w:rsidRDefault="00003DFB" w:rsidP="00003DFB">
            <w:pPr>
              <w:jc w:val="left"/>
              <w:rPr>
                <w:color w:val="000000"/>
              </w:rPr>
            </w:pPr>
          </w:p>
        </w:tc>
        <w:tc>
          <w:tcPr>
            <w:tcW w:w="1647" w:type="dxa"/>
            <w:shd w:val="clear" w:color="auto" w:fill="FFFFFF"/>
          </w:tcPr>
          <w:p w14:paraId="474977BC" w14:textId="77777777" w:rsidR="00003DFB" w:rsidRDefault="00003DFB" w:rsidP="00003DFB">
            <w:pPr>
              <w:jc w:val="left"/>
              <w:rPr>
                <w:color w:val="000000"/>
              </w:rPr>
            </w:pPr>
            <w:r>
              <w:rPr>
                <w:color w:val="000000"/>
              </w:rPr>
              <w:t>POSITION</w:t>
            </w:r>
          </w:p>
        </w:tc>
        <w:tc>
          <w:tcPr>
            <w:tcW w:w="1647" w:type="dxa"/>
            <w:shd w:val="clear" w:color="auto" w:fill="FFFFFF"/>
          </w:tcPr>
          <w:p w14:paraId="6883342C" w14:textId="77777777" w:rsidR="00003DFB" w:rsidRDefault="00003DFB" w:rsidP="00003DFB">
            <w:pPr>
              <w:jc w:val="left"/>
              <w:rPr>
                <w:color w:val="000000"/>
              </w:rPr>
            </w:pPr>
            <w:r>
              <w:rPr>
                <w:color w:val="000000"/>
              </w:rPr>
              <w:t>SEC502</w:t>
            </w:r>
          </w:p>
        </w:tc>
        <w:tc>
          <w:tcPr>
            <w:tcW w:w="1647" w:type="dxa"/>
            <w:shd w:val="clear" w:color="auto" w:fill="FFFFFF"/>
          </w:tcPr>
          <w:p w14:paraId="0C7563C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0E80F946" w14:textId="77777777" w:rsidR="00003DFB" w:rsidRDefault="00003DFB" w:rsidP="00003DFB">
            <w:pPr>
              <w:jc w:val="left"/>
              <w:rPr>
                <w:color w:val="000000"/>
              </w:rPr>
            </w:pPr>
          </w:p>
        </w:tc>
        <w:tc>
          <w:tcPr>
            <w:tcW w:w="2906" w:type="dxa"/>
            <w:tcBorders>
              <w:top w:val="nil"/>
              <w:bottom w:val="nil"/>
            </w:tcBorders>
            <w:shd w:val="clear" w:color="auto" w:fill="FFFFFF"/>
          </w:tcPr>
          <w:p w14:paraId="04E7A636" w14:textId="77777777" w:rsidR="00003DFB" w:rsidRDefault="00003DFB" w:rsidP="00003DFB">
            <w:pPr>
              <w:jc w:val="left"/>
              <w:rPr>
                <w:color w:val="000000"/>
              </w:rPr>
            </w:pPr>
          </w:p>
        </w:tc>
      </w:tr>
      <w:tr w:rsidR="00003DFB" w:rsidRPr="00003DFB" w14:paraId="2AADCB27" w14:textId="77777777" w:rsidTr="00003DFB">
        <w:trPr>
          <w:trHeight w:val="449"/>
        </w:trPr>
        <w:tc>
          <w:tcPr>
            <w:tcW w:w="550" w:type="dxa"/>
            <w:tcBorders>
              <w:top w:val="nil"/>
              <w:bottom w:val="nil"/>
            </w:tcBorders>
            <w:shd w:val="clear" w:color="auto" w:fill="FFFFFF"/>
          </w:tcPr>
          <w:p w14:paraId="3E63BF98" w14:textId="77777777" w:rsidR="00003DFB" w:rsidRDefault="00003DFB" w:rsidP="00003DFB">
            <w:pPr>
              <w:jc w:val="left"/>
              <w:rPr>
                <w:color w:val="000000"/>
              </w:rPr>
            </w:pPr>
          </w:p>
        </w:tc>
        <w:tc>
          <w:tcPr>
            <w:tcW w:w="1646" w:type="dxa"/>
            <w:tcBorders>
              <w:top w:val="nil"/>
              <w:bottom w:val="nil"/>
            </w:tcBorders>
            <w:shd w:val="clear" w:color="auto" w:fill="FFFFFF"/>
          </w:tcPr>
          <w:p w14:paraId="13B9F9F2" w14:textId="77777777" w:rsidR="00003DFB" w:rsidRDefault="00003DFB" w:rsidP="00003DFB">
            <w:pPr>
              <w:jc w:val="left"/>
              <w:rPr>
                <w:color w:val="000000"/>
              </w:rPr>
            </w:pPr>
          </w:p>
        </w:tc>
        <w:tc>
          <w:tcPr>
            <w:tcW w:w="1647" w:type="dxa"/>
            <w:tcBorders>
              <w:top w:val="nil"/>
              <w:bottom w:val="nil"/>
            </w:tcBorders>
            <w:shd w:val="clear" w:color="auto" w:fill="FFFFFF"/>
          </w:tcPr>
          <w:p w14:paraId="60B67694" w14:textId="77777777" w:rsidR="00003DFB" w:rsidRDefault="00003DFB" w:rsidP="00003DFB">
            <w:pPr>
              <w:jc w:val="left"/>
              <w:rPr>
                <w:color w:val="000000"/>
              </w:rPr>
            </w:pPr>
          </w:p>
        </w:tc>
        <w:tc>
          <w:tcPr>
            <w:tcW w:w="1647" w:type="dxa"/>
            <w:shd w:val="clear" w:color="auto" w:fill="FFFFFF"/>
          </w:tcPr>
          <w:p w14:paraId="52EFF869" w14:textId="77777777" w:rsidR="00003DFB" w:rsidRPr="00412367" w:rsidRDefault="00003DFB" w:rsidP="00003DFB">
            <w:pPr>
              <w:jc w:val="left"/>
              <w:rPr>
                <w:color w:val="000000"/>
                <w:lang w:val="en-US"/>
                <w:rPrChange w:id="1561" w:author="Huke, Juan (extern)" w:date="2024-05-22T18:34:00Z">
                  <w:rPr>
                    <w:color w:val="000000"/>
                  </w:rPr>
                </w:rPrChange>
              </w:rPr>
            </w:pPr>
            <w:r w:rsidRPr="00412367">
              <w:t>X</w:t>
            </w:r>
            <w:r w:rsidRPr="00412367">
              <w:rPr>
                <w:color w:val="000000"/>
                <w:lang w:val="en-US"/>
                <w:rPrChange w:id="1562" w:author="Huke, Juan (extern)" w:date="2024-05-22T18:34:00Z">
                  <w:rPr>
                    <w:color w:val="000000"/>
                  </w:rPr>
                </w:rPrChange>
              </w:rPr>
              <w:t>X_C_CONTRACT_LGDS_CR_ABS</w:t>
            </w:r>
          </w:p>
        </w:tc>
        <w:tc>
          <w:tcPr>
            <w:tcW w:w="1647" w:type="dxa"/>
            <w:shd w:val="clear" w:color="auto" w:fill="FFFFFF"/>
          </w:tcPr>
          <w:p w14:paraId="05621522" w14:textId="77777777" w:rsidR="00003DFB" w:rsidRDefault="00003DFB" w:rsidP="00003DFB">
            <w:pPr>
              <w:jc w:val="left"/>
              <w:rPr>
                <w:color w:val="000000"/>
              </w:rPr>
            </w:pPr>
            <w:r>
              <w:rPr>
                <w:color w:val="000000"/>
              </w:rPr>
              <w:t>XX_ASSESS_BASIS_CLA</w:t>
            </w:r>
          </w:p>
        </w:tc>
        <w:tc>
          <w:tcPr>
            <w:tcW w:w="1647" w:type="dxa"/>
            <w:shd w:val="clear" w:color="auto" w:fill="FFFFFF"/>
          </w:tcPr>
          <w:p w14:paraId="1ED17286"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642348DB" w14:textId="77777777" w:rsidR="00003DFB" w:rsidRDefault="00003DFB" w:rsidP="00003DFB">
            <w:pPr>
              <w:jc w:val="left"/>
              <w:rPr>
                <w:color w:val="000000"/>
              </w:rPr>
            </w:pPr>
          </w:p>
        </w:tc>
        <w:tc>
          <w:tcPr>
            <w:tcW w:w="2906" w:type="dxa"/>
            <w:tcBorders>
              <w:top w:val="nil"/>
              <w:bottom w:val="nil"/>
            </w:tcBorders>
            <w:shd w:val="clear" w:color="auto" w:fill="FFFFFF"/>
          </w:tcPr>
          <w:p w14:paraId="38AEF305" w14:textId="77777777" w:rsidR="00003DFB" w:rsidRDefault="00003DFB" w:rsidP="00003DFB">
            <w:pPr>
              <w:jc w:val="left"/>
              <w:rPr>
                <w:color w:val="000000"/>
              </w:rPr>
            </w:pPr>
          </w:p>
        </w:tc>
      </w:tr>
      <w:tr w:rsidR="00003DFB" w:rsidRPr="00003DFB" w14:paraId="649CCD2B" w14:textId="77777777" w:rsidTr="00003DFB">
        <w:trPr>
          <w:trHeight w:val="449"/>
        </w:trPr>
        <w:tc>
          <w:tcPr>
            <w:tcW w:w="550" w:type="dxa"/>
            <w:tcBorders>
              <w:top w:val="nil"/>
              <w:bottom w:val="nil"/>
            </w:tcBorders>
            <w:shd w:val="clear" w:color="auto" w:fill="FFFFFF"/>
          </w:tcPr>
          <w:p w14:paraId="685763D1" w14:textId="77777777" w:rsidR="00003DFB" w:rsidRDefault="00003DFB" w:rsidP="00003DFB">
            <w:pPr>
              <w:jc w:val="left"/>
              <w:rPr>
                <w:color w:val="000000"/>
              </w:rPr>
            </w:pPr>
          </w:p>
        </w:tc>
        <w:tc>
          <w:tcPr>
            <w:tcW w:w="1646" w:type="dxa"/>
            <w:tcBorders>
              <w:top w:val="nil"/>
              <w:bottom w:val="nil"/>
            </w:tcBorders>
            <w:shd w:val="clear" w:color="auto" w:fill="FFFFFF"/>
          </w:tcPr>
          <w:p w14:paraId="7B9D4228" w14:textId="77777777" w:rsidR="00003DFB" w:rsidRDefault="00003DFB" w:rsidP="00003DFB">
            <w:pPr>
              <w:jc w:val="left"/>
              <w:rPr>
                <w:color w:val="000000"/>
              </w:rPr>
            </w:pPr>
          </w:p>
        </w:tc>
        <w:tc>
          <w:tcPr>
            <w:tcW w:w="1647" w:type="dxa"/>
            <w:tcBorders>
              <w:top w:val="nil"/>
              <w:bottom w:val="nil"/>
            </w:tcBorders>
            <w:shd w:val="clear" w:color="auto" w:fill="FFFFFF"/>
          </w:tcPr>
          <w:p w14:paraId="5AFFF4B0" w14:textId="77777777" w:rsidR="00003DFB" w:rsidRDefault="00003DFB" w:rsidP="00003DFB">
            <w:pPr>
              <w:jc w:val="left"/>
              <w:rPr>
                <w:color w:val="000000"/>
              </w:rPr>
            </w:pPr>
          </w:p>
        </w:tc>
        <w:tc>
          <w:tcPr>
            <w:tcW w:w="1647" w:type="dxa"/>
            <w:shd w:val="clear" w:color="auto" w:fill="FFFFFF"/>
          </w:tcPr>
          <w:p w14:paraId="285ADD07" w14:textId="77777777" w:rsidR="00003DFB" w:rsidRPr="00412367" w:rsidRDefault="00003DFB" w:rsidP="00003DFB">
            <w:pPr>
              <w:jc w:val="left"/>
              <w:rPr>
                <w:color w:val="000000"/>
                <w:lang w:val="en-US"/>
                <w:rPrChange w:id="1563" w:author="Huke, Juan (extern)" w:date="2024-05-22T18:34:00Z">
                  <w:rPr>
                    <w:color w:val="000000"/>
                  </w:rPr>
                </w:rPrChange>
              </w:rPr>
            </w:pPr>
            <w:r w:rsidRPr="00412367">
              <w:rPr>
                <w:color w:val="000000"/>
                <w:lang w:val="en-US"/>
                <w:rPrChange w:id="1564" w:author="Huke, Juan (extern)" w:date="2024-05-22T18:34:00Z">
                  <w:rPr>
                    <w:color w:val="000000"/>
                  </w:rPr>
                </w:rPrChange>
              </w:rPr>
              <w:t>XX_C_CONTRACT_LGDS_CR_SOLVV</w:t>
            </w:r>
          </w:p>
        </w:tc>
        <w:tc>
          <w:tcPr>
            <w:tcW w:w="1647" w:type="dxa"/>
            <w:shd w:val="clear" w:color="auto" w:fill="FFFFFF"/>
          </w:tcPr>
          <w:p w14:paraId="40DE2E42" w14:textId="77777777" w:rsidR="00003DFB" w:rsidRPr="00412367" w:rsidRDefault="00003DFB" w:rsidP="00003DFB">
            <w:pPr>
              <w:jc w:val="left"/>
              <w:rPr>
                <w:color w:val="000000"/>
                <w:lang w:val="en-US"/>
                <w:rPrChange w:id="1565" w:author="Huke, Juan (extern)" w:date="2024-05-22T18:34:00Z">
                  <w:rPr>
                    <w:color w:val="000000"/>
                  </w:rPr>
                </w:rPrChange>
              </w:rPr>
            </w:pPr>
            <w:r w:rsidRPr="00412367">
              <w:rPr>
                <w:color w:val="000000"/>
                <w:lang w:val="en-US"/>
                <w:rPrChange w:id="1566" w:author="Huke, Juan (extern)" w:date="2024-05-22T18:34:00Z">
                  <w:rPr>
                    <w:color w:val="000000"/>
                  </w:rPr>
                </w:rPrChange>
              </w:rPr>
              <w:t>XX_ASSBAS_UNSEC_PRECCF_CLA</w:t>
            </w:r>
          </w:p>
        </w:tc>
        <w:tc>
          <w:tcPr>
            <w:tcW w:w="1647" w:type="dxa"/>
            <w:shd w:val="clear" w:color="auto" w:fill="FFFFFF"/>
          </w:tcPr>
          <w:p w14:paraId="26A17637"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B40E676" w14:textId="77777777" w:rsidR="00003DFB" w:rsidRDefault="00003DFB" w:rsidP="00003DFB">
            <w:pPr>
              <w:jc w:val="left"/>
              <w:rPr>
                <w:color w:val="000000"/>
              </w:rPr>
            </w:pPr>
          </w:p>
        </w:tc>
        <w:tc>
          <w:tcPr>
            <w:tcW w:w="2906" w:type="dxa"/>
            <w:tcBorders>
              <w:top w:val="nil"/>
              <w:bottom w:val="nil"/>
            </w:tcBorders>
            <w:shd w:val="clear" w:color="auto" w:fill="FFFFFF"/>
          </w:tcPr>
          <w:p w14:paraId="23D6057A" w14:textId="77777777" w:rsidR="00003DFB" w:rsidRDefault="00003DFB" w:rsidP="00003DFB">
            <w:pPr>
              <w:jc w:val="left"/>
              <w:rPr>
                <w:color w:val="000000"/>
              </w:rPr>
            </w:pPr>
          </w:p>
        </w:tc>
      </w:tr>
      <w:tr w:rsidR="00003DFB" w:rsidRPr="00003DFB" w14:paraId="637FF2F8" w14:textId="77777777" w:rsidTr="00003DFB">
        <w:trPr>
          <w:trHeight w:val="449"/>
        </w:trPr>
        <w:tc>
          <w:tcPr>
            <w:tcW w:w="550" w:type="dxa"/>
            <w:tcBorders>
              <w:top w:val="nil"/>
              <w:bottom w:val="single" w:sz="4" w:space="0" w:color="auto"/>
            </w:tcBorders>
            <w:shd w:val="clear" w:color="auto" w:fill="FFFFFF"/>
          </w:tcPr>
          <w:p w14:paraId="6E77DF2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7B8068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9DE2CC0" w14:textId="77777777" w:rsidR="00003DFB" w:rsidRDefault="00003DFB" w:rsidP="00003DFB">
            <w:pPr>
              <w:jc w:val="left"/>
              <w:rPr>
                <w:color w:val="000000"/>
              </w:rPr>
            </w:pPr>
          </w:p>
        </w:tc>
        <w:tc>
          <w:tcPr>
            <w:tcW w:w="1647" w:type="dxa"/>
            <w:shd w:val="clear" w:color="auto" w:fill="FFFFFF"/>
          </w:tcPr>
          <w:p w14:paraId="1B6789D5" w14:textId="77777777" w:rsidR="00003DFB" w:rsidRPr="00412367" w:rsidRDefault="00003DFB" w:rsidP="00003DFB">
            <w:pPr>
              <w:jc w:val="left"/>
              <w:rPr>
                <w:color w:val="000000"/>
                <w:lang w:val="en-US"/>
                <w:rPrChange w:id="1567" w:author="Huke, Juan (extern)" w:date="2024-05-22T18:34:00Z">
                  <w:rPr>
                    <w:color w:val="000000"/>
                  </w:rPr>
                </w:rPrChange>
              </w:rPr>
            </w:pPr>
            <w:r w:rsidRPr="00412367">
              <w:rPr>
                <w:color w:val="000000"/>
                <w:lang w:val="en-US"/>
                <w:rPrChange w:id="1568" w:author="Huke, Juan (extern)" w:date="2024-05-22T18:34:00Z">
                  <w:rPr>
                    <w:color w:val="000000"/>
                  </w:rPr>
                </w:rPrChange>
              </w:rPr>
              <w:t>XX_C_CONTRACT_LGDS_CR_SOLVV</w:t>
            </w:r>
          </w:p>
        </w:tc>
        <w:tc>
          <w:tcPr>
            <w:tcW w:w="1647" w:type="dxa"/>
            <w:shd w:val="clear" w:color="auto" w:fill="FFFFFF"/>
          </w:tcPr>
          <w:p w14:paraId="6E1F802D" w14:textId="77777777" w:rsidR="00003DFB" w:rsidRPr="00412367" w:rsidRDefault="00003DFB" w:rsidP="00003DFB">
            <w:pPr>
              <w:jc w:val="left"/>
              <w:rPr>
                <w:color w:val="000000"/>
                <w:lang w:val="en-US"/>
                <w:rPrChange w:id="1569" w:author="Huke, Juan (extern)" w:date="2024-05-22T18:34:00Z">
                  <w:rPr>
                    <w:color w:val="000000"/>
                  </w:rPr>
                </w:rPrChange>
              </w:rPr>
            </w:pPr>
            <w:r w:rsidRPr="00412367">
              <w:rPr>
                <w:color w:val="000000"/>
                <w:lang w:val="en-US"/>
                <w:rPrChange w:id="1570" w:author="Huke, Juan (extern)" w:date="2024-05-22T18:34:00Z">
                  <w:rPr>
                    <w:color w:val="000000"/>
                  </w:rPr>
                </w:rPrChange>
              </w:rPr>
              <w:t>XX_ASSESS_BASE_CRSOLVV_CLA</w:t>
            </w:r>
          </w:p>
        </w:tc>
        <w:tc>
          <w:tcPr>
            <w:tcW w:w="1647" w:type="dxa"/>
            <w:shd w:val="clear" w:color="auto" w:fill="FFFFFF"/>
          </w:tcPr>
          <w:p w14:paraId="49852958"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148FFD7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2FCB385" w14:textId="77777777" w:rsidR="00003DFB" w:rsidRDefault="00003DFB" w:rsidP="00003DFB">
            <w:pPr>
              <w:jc w:val="left"/>
              <w:rPr>
                <w:color w:val="000000"/>
              </w:rPr>
            </w:pPr>
          </w:p>
        </w:tc>
      </w:tr>
      <w:tr w:rsidR="00003DFB" w:rsidRPr="00003DFB" w14:paraId="42839BC5" w14:textId="77777777" w:rsidTr="00003DFB">
        <w:trPr>
          <w:trHeight w:val="449"/>
        </w:trPr>
        <w:tc>
          <w:tcPr>
            <w:tcW w:w="550" w:type="dxa"/>
            <w:tcBorders>
              <w:top w:val="single" w:sz="4" w:space="0" w:color="auto"/>
              <w:bottom w:val="nil"/>
            </w:tcBorders>
            <w:shd w:val="clear" w:color="auto" w:fill="FFFFFF"/>
          </w:tcPr>
          <w:p w14:paraId="3E990576" w14:textId="77777777" w:rsidR="00003DFB" w:rsidRDefault="00003DFB" w:rsidP="00003DFB">
            <w:pPr>
              <w:jc w:val="left"/>
              <w:rPr>
                <w:color w:val="000000"/>
              </w:rPr>
            </w:pPr>
            <w:r>
              <w:rPr>
                <w:color w:val="000000"/>
              </w:rPr>
              <w:t>107</w:t>
            </w:r>
          </w:p>
        </w:tc>
        <w:tc>
          <w:tcPr>
            <w:tcW w:w="1646" w:type="dxa"/>
            <w:tcBorders>
              <w:top w:val="single" w:sz="4" w:space="0" w:color="auto"/>
              <w:bottom w:val="nil"/>
            </w:tcBorders>
            <w:shd w:val="clear" w:color="auto" w:fill="FFFFFF"/>
          </w:tcPr>
          <w:p w14:paraId="0F7352E4" w14:textId="77777777" w:rsidR="00003DFB" w:rsidRDefault="00003DFB" w:rsidP="00003DFB">
            <w:pPr>
              <w:jc w:val="left"/>
              <w:rPr>
                <w:color w:val="000000"/>
              </w:rPr>
            </w:pPr>
            <w:r>
              <w:rPr>
                <w:color w:val="000000"/>
              </w:rPr>
              <w:t>CRE125</w:t>
            </w:r>
          </w:p>
        </w:tc>
        <w:tc>
          <w:tcPr>
            <w:tcW w:w="1647" w:type="dxa"/>
            <w:tcBorders>
              <w:top w:val="single" w:sz="4" w:space="0" w:color="auto"/>
              <w:bottom w:val="nil"/>
            </w:tcBorders>
            <w:shd w:val="clear" w:color="auto" w:fill="FFFFFF"/>
          </w:tcPr>
          <w:p w14:paraId="563FB232" w14:textId="77777777" w:rsidR="00003DFB" w:rsidRDefault="00003DFB" w:rsidP="00003DFB">
            <w:pPr>
              <w:jc w:val="left"/>
              <w:rPr>
                <w:color w:val="000000"/>
              </w:rPr>
            </w:pPr>
            <w:r>
              <w:rPr>
                <w:color w:val="000000"/>
              </w:rPr>
              <w:t>double</w:t>
            </w:r>
          </w:p>
        </w:tc>
        <w:tc>
          <w:tcPr>
            <w:tcW w:w="1647" w:type="dxa"/>
            <w:shd w:val="clear" w:color="auto" w:fill="FFFFFF"/>
          </w:tcPr>
          <w:p w14:paraId="64A3F8EF" w14:textId="77777777" w:rsidR="00003DFB" w:rsidRDefault="00003DFB" w:rsidP="00003DFB">
            <w:pPr>
              <w:jc w:val="left"/>
              <w:rPr>
                <w:color w:val="000000"/>
              </w:rPr>
            </w:pPr>
            <w:r>
              <w:rPr>
                <w:color w:val="000000"/>
              </w:rPr>
              <w:t>POSITION</w:t>
            </w:r>
          </w:p>
        </w:tc>
        <w:tc>
          <w:tcPr>
            <w:tcW w:w="1647" w:type="dxa"/>
            <w:shd w:val="clear" w:color="auto" w:fill="FFFFFF"/>
          </w:tcPr>
          <w:p w14:paraId="0191E1B0" w14:textId="77777777" w:rsidR="00003DFB" w:rsidRDefault="00003DFB" w:rsidP="00003DFB">
            <w:pPr>
              <w:jc w:val="left"/>
              <w:rPr>
                <w:color w:val="000000"/>
              </w:rPr>
            </w:pPr>
            <w:r>
              <w:rPr>
                <w:color w:val="000000"/>
              </w:rPr>
              <w:t>B500</w:t>
            </w:r>
          </w:p>
        </w:tc>
        <w:tc>
          <w:tcPr>
            <w:tcW w:w="1647" w:type="dxa"/>
            <w:shd w:val="clear" w:color="auto" w:fill="FFFFFF"/>
          </w:tcPr>
          <w:p w14:paraId="548BCFE3"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2B32517" w14:textId="77777777" w:rsidR="00003DFB" w:rsidRDefault="00003DFB" w:rsidP="00003DFB">
            <w:pPr>
              <w:jc w:val="left"/>
              <w:rPr>
                <w:color w:val="000000"/>
              </w:rPr>
            </w:pPr>
            <w:r>
              <w:rPr>
                <w:color w:val="000000"/>
              </w:rPr>
              <w:t>Bewirtschaftung Cluster HGB</w:t>
            </w:r>
          </w:p>
          <w:p w14:paraId="7DA29854" w14:textId="77777777" w:rsidR="00003DFB" w:rsidRDefault="00003DFB" w:rsidP="00003DFB">
            <w:pPr>
              <w:jc w:val="left"/>
              <w:rPr>
                <w:color w:val="000000"/>
              </w:rPr>
            </w:pPr>
            <w:r>
              <w:rPr>
                <w:color w:val="000000"/>
              </w:rPr>
              <w:t>keine Bewirtschaftung</w:t>
            </w:r>
          </w:p>
          <w:p w14:paraId="61BAB876" w14:textId="77777777" w:rsidR="00003DFB" w:rsidRDefault="00003DFB" w:rsidP="00003DFB">
            <w:pPr>
              <w:jc w:val="left"/>
              <w:rPr>
                <w:color w:val="000000"/>
              </w:rPr>
            </w:pPr>
          </w:p>
          <w:p w14:paraId="53438113" w14:textId="77777777" w:rsidR="00003DFB" w:rsidRDefault="00003DFB" w:rsidP="00003DFB">
            <w:pPr>
              <w:jc w:val="left"/>
              <w:rPr>
                <w:color w:val="000000"/>
              </w:rPr>
            </w:pPr>
            <w:r>
              <w:rPr>
                <w:color w:val="000000"/>
              </w:rPr>
              <w:t>Bewirtschaftung Cluster IFRS</w:t>
            </w:r>
          </w:p>
          <w:p w14:paraId="5FBB998E" w14:textId="77777777" w:rsidR="00003DFB" w:rsidRDefault="00003DFB" w:rsidP="00003DFB">
            <w:pPr>
              <w:jc w:val="left"/>
              <w:rPr>
                <w:color w:val="000000"/>
              </w:rPr>
            </w:pPr>
          </w:p>
          <w:p w14:paraId="3AFECCC1" w14:textId="77777777" w:rsidR="00003DFB" w:rsidRPr="00412367" w:rsidRDefault="00003DFB" w:rsidP="00003DFB">
            <w:pPr>
              <w:jc w:val="left"/>
              <w:rPr>
                <w:color w:val="000000"/>
                <w:lang w:val="en-US"/>
                <w:rPrChange w:id="1571" w:author="Huke, Juan (extern)" w:date="2024-05-22T18:34:00Z">
                  <w:rPr>
                    <w:color w:val="000000"/>
                  </w:rPr>
                </w:rPrChange>
              </w:rPr>
            </w:pPr>
            <w:r w:rsidRPr="00412367">
              <w:rPr>
                <w:color w:val="000000"/>
                <w:lang w:val="en-US"/>
                <w:rPrChange w:id="1572" w:author="Huke, Juan (extern)" w:date="2024-05-22T18:34:00Z">
                  <w:rPr>
                    <w:color w:val="000000"/>
                  </w:rPr>
                </w:rPrChange>
              </w:rPr>
              <w:t>if B603 = 'O'</w:t>
            </w:r>
          </w:p>
          <w:p w14:paraId="5C01DEBB" w14:textId="77777777" w:rsidR="00003DFB" w:rsidRPr="00412367" w:rsidRDefault="00003DFB" w:rsidP="00003DFB">
            <w:pPr>
              <w:jc w:val="left"/>
              <w:rPr>
                <w:color w:val="000000"/>
                <w:lang w:val="en-US"/>
                <w:rPrChange w:id="1573" w:author="Huke, Juan (extern)" w:date="2024-05-22T18:34:00Z">
                  <w:rPr>
                    <w:color w:val="000000"/>
                  </w:rPr>
                </w:rPrChange>
              </w:rPr>
            </w:pPr>
            <w:r w:rsidRPr="00412367">
              <w:rPr>
                <w:color w:val="000000"/>
                <w:lang w:val="en-US"/>
                <w:rPrChange w:id="1574" w:author="Huke, Juan (extern)" w:date="2024-05-22T18:34:00Z">
                  <w:rPr>
                    <w:color w:val="000000"/>
                  </w:rPr>
                </w:rPrChange>
              </w:rPr>
              <w:lastRenderedPageBreak/>
              <w:t>then (if B500 = 0</w:t>
            </w:r>
          </w:p>
          <w:p w14:paraId="4ECA84DF" w14:textId="77777777" w:rsidR="00003DFB" w:rsidRPr="00412367" w:rsidRDefault="00003DFB" w:rsidP="00003DFB">
            <w:pPr>
              <w:jc w:val="left"/>
              <w:rPr>
                <w:color w:val="000000"/>
                <w:lang w:val="en-US"/>
                <w:rPrChange w:id="1575" w:author="Huke, Juan (extern)" w:date="2024-05-22T18:34:00Z">
                  <w:rPr>
                    <w:color w:val="000000"/>
                  </w:rPr>
                </w:rPrChange>
              </w:rPr>
            </w:pPr>
            <w:r w:rsidRPr="00412367">
              <w:rPr>
                <w:color w:val="000000"/>
                <w:lang w:val="en-US"/>
                <w:rPrChange w:id="1576" w:author="Huke, Juan (extern)" w:date="2024-05-22T18:34:00Z">
                  <w:rPr>
                    <w:color w:val="000000"/>
                  </w:rPr>
                </w:rPrChange>
              </w:rPr>
              <w:t>then (if  XX_C_CONTRACT _LGDS_CR_SOLVV.XX_RWA_OB_PRESUP_UNSEC_PRT_CLA is NULL</w:t>
            </w:r>
          </w:p>
          <w:p w14:paraId="4A585027" w14:textId="77777777" w:rsidR="00003DFB" w:rsidRPr="00412367" w:rsidRDefault="00003DFB" w:rsidP="00003DFB">
            <w:pPr>
              <w:jc w:val="left"/>
              <w:rPr>
                <w:color w:val="000000"/>
                <w:lang w:val="en-US"/>
                <w:rPrChange w:id="1577" w:author="Huke, Juan (extern)" w:date="2024-05-22T18:34:00Z">
                  <w:rPr>
                    <w:color w:val="000000"/>
                  </w:rPr>
                </w:rPrChange>
              </w:rPr>
            </w:pPr>
            <w:r w:rsidRPr="00412367">
              <w:rPr>
                <w:color w:val="000000"/>
                <w:lang w:val="en-US"/>
                <w:rPrChange w:id="1578" w:author="Huke, Juan (extern)" w:date="2024-05-22T18:34:00Z">
                  <w:rPr>
                    <w:color w:val="000000"/>
                  </w:rPr>
                </w:rPrChange>
              </w:rPr>
              <w:t>then NULL</w:t>
            </w:r>
          </w:p>
          <w:p w14:paraId="3907CCA6" w14:textId="77777777" w:rsidR="00003DFB" w:rsidRPr="00412367" w:rsidRDefault="00003DFB" w:rsidP="00003DFB">
            <w:pPr>
              <w:jc w:val="left"/>
              <w:rPr>
                <w:color w:val="000000"/>
                <w:lang w:val="en-US"/>
                <w:rPrChange w:id="1579" w:author="Huke, Juan (extern)" w:date="2024-05-22T18:34:00Z">
                  <w:rPr>
                    <w:color w:val="000000"/>
                  </w:rPr>
                </w:rPrChange>
              </w:rPr>
            </w:pPr>
            <w:r w:rsidRPr="00412367">
              <w:rPr>
                <w:color w:val="000000"/>
                <w:lang w:val="en-US"/>
                <w:rPrChange w:id="1580" w:author="Huke, Juan (extern)" w:date="2024-05-22T18:34:00Z">
                  <w:rPr>
                    <w:color w:val="000000"/>
                  </w:rPr>
                </w:rPrChange>
              </w:rPr>
              <w:t>else XX_C_CONTRACT_LGDS_CR_SOLVV.XX_RWA_OB_PRESUP_UNSEC_PRT_CLA)</w:t>
            </w:r>
          </w:p>
          <w:p w14:paraId="7B42C608" w14:textId="77777777" w:rsidR="00003DFB" w:rsidRDefault="00003DFB" w:rsidP="00003DFB">
            <w:pPr>
              <w:jc w:val="left"/>
              <w:rPr>
                <w:color w:val="000000"/>
              </w:rPr>
            </w:pPr>
            <w:r>
              <w:rPr>
                <w:color w:val="000000"/>
              </w:rPr>
              <w:t>else NULL</w:t>
            </w:r>
          </w:p>
          <w:p w14:paraId="4BB416E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6E01282" w14:textId="77777777" w:rsidR="00003DFB" w:rsidRDefault="00003DFB" w:rsidP="00003DFB">
            <w:pPr>
              <w:jc w:val="left"/>
              <w:rPr>
                <w:color w:val="000000"/>
              </w:rPr>
            </w:pPr>
            <w:r>
              <w:rPr>
                <w:color w:val="000000"/>
              </w:rPr>
              <w:lastRenderedPageBreak/>
              <w:t xml:space="preserve">Unbesicherter risikogewichteter Positionswert pre SME Faktor KSA </w:t>
            </w:r>
          </w:p>
          <w:p w14:paraId="6D32D699" w14:textId="77777777" w:rsidR="00003DFB" w:rsidRDefault="00003DFB" w:rsidP="00003DFB">
            <w:pPr>
              <w:jc w:val="left"/>
              <w:rPr>
                <w:color w:val="000000"/>
              </w:rPr>
            </w:pPr>
          </w:p>
          <w:p w14:paraId="525F8F76" w14:textId="77777777" w:rsidR="00003DFB" w:rsidRDefault="00003DFB" w:rsidP="00003DFB">
            <w:pPr>
              <w:jc w:val="left"/>
              <w:rPr>
                <w:color w:val="000000"/>
              </w:rPr>
            </w:pPr>
            <w:r>
              <w:rPr>
                <w:color w:val="000000"/>
              </w:rPr>
              <w:t>XX_RWA_OB_PRESUP_UN</w:t>
            </w:r>
            <w:r>
              <w:rPr>
                <w:color w:val="000000"/>
              </w:rPr>
              <w:lastRenderedPageBreak/>
              <w:t>SEC_PRT_CLA = unbes. KSA-RWA Obligor vor KMU</w:t>
            </w:r>
          </w:p>
          <w:p w14:paraId="370F80A7" w14:textId="77777777" w:rsidR="00003DFB" w:rsidRDefault="00003DFB" w:rsidP="00003DFB">
            <w:pPr>
              <w:jc w:val="left"/>
              <w:rPr>
                <w:color w:val="000000"/>
              </w:rPr>
            </w:pPr>
            <w:r>
              <w:rPr>
                <w:color w:val="000000"/>
              </w:rPr>
              <w:t>B500 = Risikoansatz (0 = KSA)</w:t>
            </w:r>
          </w:p>
          <w:p w14:paraId="68C757E3" w14:textId="77777777" w:rsidR="00003DFB" w:rsidRDefault="00003DFB" w:rsidP="00003DFB">
            <w:pPr>
              <w:jc w:val="left"/>
              <w:rPr>
                <w:color w:val="000000"/>
              </w:rPr>
            </w:pPr>
            <w:r>
              <w:rPr>
                <w:color w:val="000000"/>
              </w:rPr>
              <w:t>B603 = Risikoart (O=Obligor, T=Transferrisiko)</w:t>
            </w:r>
          </w:p>
        </w:tc>
      </w:tr>
      <w:tr w:rsidR="00003DFB" w:rsidRPr="00003DFB" w14:paraId="36244A74" w14:textId="77777777" w:rsidTr="00003DFB">
        <w:trPr>
          <w:trHeight w:val="449"/>
        </w:trPr>
        <w:tc>
          <w:tcPr>
            <w:tcW w:w="550" w:type="dxa"/>
            <w:tcBorders>
              <w:top w:val="nil"/>
              <w:bottom w:val="nil"/>
            </w:tcBorders>
            <w:shd w:val="clear" w:color="auto" w:fill="FFFFFF"/>
          </w:tcPr>
          <w:p w14:paraId="4DFBBB84" w14:textId="77777777" w:rsidR="00003DFB" w:rsidRDefault="00003DFB" w:rsidP="00003DFB">
            <w:pPr>
              <w:jc w:val="left"/>
              <w:rPr>
                <w:color w:val="000000"/>
              </w:rPr>
            </w:pPr>
          </w:p>
        </w:tc>
        <w:tc>
          <w:tcPr>
            <w:tcW w:w="1646" w:type="dxa"/>
            <w:tcBorders>
              <w:top w:val="nil"/>
              <w:bottom w:val="nil"/>
            </w:tcBorders>
            <w:shd w:val="clear" w:color="auto" w:fill="FFFFFF"/>
          </w:tcPr>
          <w:p w14:paraId="4D55A6D2" w14:textId="77777777" w:rsidR="00003DFB" w:rsidRDefault="00003DFB" w:rsidP="00003DFB">
            <w:pPr>
              <w:jc w:val="left"/>
              <w:rPr>
                <w:color w:val="000000"/>
              </w:rPr>
            </w:pPr>
          </w:p>
        </w:tc>
        <w:tc>
          <w:tcPr>
            <w:tcW w:w="1647" w:type="dxa"/>
            <w:tcBorders>
              <w:top w:val="nil"/>
              <w:bottom w:val="nil"/>
            </w:tcBorders>
            <w:shd w:val="clear" w:color="auto" w:fill="FFFFFF"/>
          </w:tcPr>
          <w:p w14:paraId="69EDA765" w14:textId="77777777" w:rsidR="00003DFB" w:rsidRDefault="00003DFB" w:rsidP="00003DFB">
            <w:pPr>
              <w:jc w:val="left"/>
              <w:rPr>
                <w:color w:val="000000"/>
              </w:rPr>
            </w:pPr>
          </w:p>
        </w:tc>
        <w:tc>
          <w:tcPr>
            <w:tcW w:w="1647" w:type="dxa"/>
            <w:shd w:val="clear" w:color="auto" w:fill="FFFFFF"/>
          </w:tcPr>
          <w:p w14:paraId="5D3BB71D" w14:textId="77777777" w:rsidR="00003DFB" w:rsidRDefault="00003DFB" w:rsidP="00003DFB">
            <w:pPr>
              <w:jc w:val="left"/>
              <w:rPr>
                <w:color w:val="000000"/>
              </w:rPr>
            </w:pPr>
            <w:r>
              <w:rPr>
                <w:color w:val="000000"/>
              </w:rPr>
              <w:t>POSITION</w:t>
            </w:r>
          </w:p>
        </w:tc>
        <w:tc>
          <w:tcPr>
            <w:tcW w:w="1647" w:type="dxa"/>
            <w:shd w:val="clear" w:color="auto" w:fill="FFFFFF"/>
          </w:tcPr>
          <w:p w14:paraId="56ECC32D" w14:textId="77777777" w:rsidR="00003DFB" w:rsidRDefault="00003DFB" w:rsidP="00003DFB">
            <w:pPr>
              <w:jc w:val="left"/>
              <w:rPr>
                <w:color w:val="000000"/>
              </w:rPr>
            </w:pPr>
            <w:r>
              <w:rPr>
                <w:color w:val="000000"/>
              </w:rPr>
              <w:t>B603</w:t>
            </w:r>
          </w:p>
        </w:tc>
        <w:tc>
          <w:tcPr>
            <w:tcW w:w="1647" w:type="dxa"/>
            <w:shd w:val="clear" w:color="auto" w:fill="FFFFFF"/>
          </w:tcPr>
          <w:p w14:paraId="540887E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652EB6E" w14:textId="77777777" w:rsidR="00003DFB" w:rsidRDefault="00003DFB" w:rsidP="00003DFB">
            <w:pPr>
              <w:jc w:val="left"/>
              <w:rPr>
                <w:color w:val="000000"/>
              </w:rPr>
            </w:pPr>
          </w:p>
        </w:tc>
        <w:tc>
          <w:tcPr>
            <w:tcW w:w="2906" w:type="dxa"/>
            <w:tcBorders>
              <w:top w:val="nil"/>
              <w:bottom w:val="nil"/>
            </w:tcBorders>
            <w:shd w:val="clear" w:color="auto" w:fill="FFFFFF"/>
          </w:tcPr>
          <w:p w14:paraId="161EC97C" w14:textId="77777777" w:rsidR="00003DFB" w:rsidRDefault="00003DFB" w:rsidP="00003DFB">
            <w:pPr>
              <w:jc w:val="left"/>
              <w:rPr>
                <w:color w:val="000000"/>
              </w:rPr>
            </w:pPr>
          </w:p>
        </w:tc>
      </w:tr>
      <w:tr w:rsidR="00003DFB" w:rsidRPr="00003DFB" w14:paraId="05544286" w14:textId="77777777" w:rsidTr="00003DFB">
        <w:trPr>
          <w:trHeight w:val="449"/>
        </w:trPr>
        <w:tc>
          <w:tcPr>
            <w:tcW w:w="550" w:type="dxa"/>
            <w:tcBorders>
              <w:top w:val="nil"/>
              <w:bottom w:val="single" w:sz="4" w:space="0" w:color="auto"/>
            </w:tcBorders>
            <w:shd w:val="clear" w:color="auto" w:fill="FFFFFF"/>
          </w:tcPr>
          <w:p w14:paraId="294904A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144639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7AC96E7" w14:textId="77777777" w:rsidR="00003DFB" w:rsidRDefault="00003DFB" w:rsidP="00003DFB">
            <w:pPr>
              <w:jc w:val="left"/>
              <w:rPr>
                <w:color w:val="000000"/>
              </w:rPr>
            </w:pPr>
          </w:p>
        </w:tc>
        <w:tc>
          <w:tcPr>
            <w:tcW w:w="1647" w:type="dxa"/>
            <w:shd w:val="clear" w:color="auto" w:fill="FFFFFF"/>
          </w:tcPr>
          <w:p w14:paraId="6326050A" w14:textId="77777777" w:rsidR="00003DFB" w:rsidRPr="00412367" w:rsidRDefault="00003DFB" w:rsidP="00003DFB">
            <w:pPr>
              <w:jc w:val="left"/>
              <w:rPr>
                <w:color w:val="000000"/>
                <w:lang w:val="en-US"/>
                <w:rPrChange w:id="1581" w:author="Huke, Juan (extern)" w:date="2024-05-22T18:34:00Z">
                  <w:rPr>
                    <w:color w:val="000000"/>
                  </w:rPr>
                </w:rPrChange>
              </w:rPr>
            </w:pPr>
            <w:r w:rsidRPr="00412367">
              <w:rPr>
                <w:color w:val="000000"/>
                <w:lang w:val="en-US"/>
                <w:rPrChange w:id="1582" w:author="Huke, Juan (extern)" w:date="2024-05-22T18:34:00Z">
                  <w:rPr>
                    <w:color w:val="000000"/>
                  </w:rPr>
                </w:rPrChange>
              </w:rPr>
              <w:t>XX_C_CONTRACT_LGDS_CR_SOLVV</w:t>
            </w:r>
          </w:p>
        </w:tc>
        <w:tc>
          <w:tcPr>
            <w:tcW w:w="1647" w:type="dxa"/>
            <w:shd w:val="clear" w:color="auto" w:fill="FFFFFF"/>
          </w:tcPr>
          <w:p w14:paraId="449C4AC4" w14:textId="77777777" w:rsidR="00003DFB" w:rsidRPr="00412367" w:rsidRDefault="00003DFB" w:rsidP="00003DFB">
            <w:pPr>
              <w:jc w:val="left"/>
              <w:rPr>
                <w:color w:val="000000"/>
                <w:lang w:val="en-US"/>
                <w:rPrChange w:id="1583" w:author="Huke, Juan (extern)" w:date="2024-05-22T18:34:00Z">
                  <w:rPr>
                    <w:color w:val="000000"/>
                  </w:rPr>
                </w:rPrChange>
              </w:rPr>
            </w:pPr>
            <w:r w:rsidRPr="00412367">
              <w:rPr>
                <w:color w:val="000000"/>
                <w:lang w:val="en-US"/>
                <w:rPrChange w:id="1584" w:author="Huke, Juan (extern)" w:date="2024-05-22T18:34:00Z">
                  <w:rPr>
                    <w:color w:val="000000"/>
                  </w:rPr>
                </w:rPrChange>
              </w:rPr>
              <w:t>XX_RWA_OB_PRESUP_UNSEC_PRT_CLA</w:t>
            </w:r>
          </w:p>
        </w:tc>
        <w:tc>
          <w:tcPr>
            <w:tcW w:w="1647" w:type="dxa"/>
            <w:shd w:val="clear" w:color="auto" w:fill="FFFFFF"/>
          </w:tcPr>
          <w:p w14:paraId="3AED1DE4"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5A081C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99E9F5B" w14:textId="77777777" w:rsidR="00003DFB" w:rsidRDefault="00003DFB" w:rsidP="00003DFB">
            <w:pPr>
              <w:jc w:val="left"/>
              <w:rPr>
                <w:color w:val="000000"/>
              </w:rPr>
            </w:pPr>
          </w:p>
        </w:tc>
      </w:tr>
      <w:tr w:rsidR="00003DFB" w:rsidRPr="00003DFB" w14:paraId="6C0011E6" w14:textId="77777777" w:rsidTr="00003DFB">
        <w:trPr>
          <w:trHeight w:val="449"/>
        </w:trPr>
        <w:tc>
          <w:tcPr>
            <w:tcW w:w="550" w:type="dxa"/>
            <w:tcBorders>
              <w:top w:val="single" w:sz="4" w:space="0" w:color="auto"/>
              <w:bottom w:val="nil"/>
            </w:tcBorders>
            <w:shd w:val="clear" w:color="auto" w:fill="FFFFFF"/>
          </w:tcPr>
          <w:p w14:paraId="0C88C7B4" w14:textId="77777777" w:rsidR="00003DFB" w:rsidRDefault="00003DFB" w:rsidP="00003DFB">
            <w:pPr>
              <w:jc w:val="left"/>
              <w:rPr>
                <w:color w:val="000000"/>
              </w:rPr>
            </w:pPr>
            <w:r>
              <w:rPr>
                <w:color w:val="000000"/>
              </w:rPr>
              <w:t>108</w:t>
            </w:r>
          </w:p>
        </w:tc>
        <w:tc>
          <w:tcPr>
            <w:tcW w:w="1646" w:type="dxa"/>
            <w:tcBorders>
              <w:top w:val="single" w:sz="4" w:space="0" w:color="auto"/>
              <w:bottom w:val="nil"/>
            </w:tcBorders>
            <w:shd w:val="clear" w:color="auto" w:fill="FFFFFF"/>
          </w:tcPr>
          <w:p w14:paraId="766200A1" w14:textId="77777777" w:rsidR="00003DFB" w:rsidRDefault="00003DFB" w:rsidP="00003DFB">
            <w:pPr>
              <w:jc w:val="left"/>
              <w:rPr>
                <w:color w:val="000000"/>
              </w:rPr>
            </w:pPr>
            <w:r>
              <w:rPr>
                <w:color w:val="000000"/>
              </w:rPr>
              <w:t>CRE126</w:t>
            </w:r>
          </w:p>
        </w:tc>
        <w:tc>
          <w:tcPr>
            <w:tcW w:w="1647" w:type="dxa"/>
            <w:tcBorders>
              <w:top w:val="single" w:sz="4" w:space="0" w:color="auto"/>
              <w:bottom w:val="nil"/>
            </w:tcBorders>
            <w:shd w:val="clear" w:color="auto" w:fill="FFFFFF"/>
          </w:tcPr>
          <w:p w14:paraId="28BF2231" w14:textId="77777777" w:rsidR="00003DFB" w:rsidRDefault="00003DFB" w:rsidP="00003DFB">
            <w:pPr>
              <w:jc w:val="left"/>
              <w:rPr>
                <w:color w:val="000000"/>
              </w:rPr>
            </w:pPr>
            <w:r>
              <w:rPr>
                <w:color w:val="000000"/>
              </w:rPr>
              <w:t>double</w:t>
            </w:r>
          </w:p>
        </w:tc>
        <w:tc>
          <w:tcPr>
            <w:tcW w:w="1647" w:type="dxa"/>
            <w:shd w:val="clear" w:color="auto" w:fill="FFFFFF"/>
          </w:tcPr>
          <w:p w14:paraId="478F7576" w14:textId="77777777" w:rsidR="00003DFB" w:rsidRDefault="00003DFB" w:rsidP="00003DFB">
            <w:pPr>
              <w:jc w:val="left"/>
              <w:rPr>
                <w:color w:val="000000"/>
              </w:rPr>
            </w:pPr>
            <w:r>
              <w:rPr>
                <w:color w:val="000000"/>
              </w:rPr>
              <w:t>POSITION</w:t>
            </w:r>
          </w:p>
        </w:tc>
        <w:tc>
          <w:tcPr>
            <w:tcW w:w="1647" w:type="dxa"/>
            <w:shd w:val="clear" w:color="auto" w:fill="FFFFFF"/>
          </w:tcPr>
          <w:p w14:paraId="659A0A87" w14:textId="77777777" w:rsidR="00003DFB" w:rsidRDefault="00003DFB" w:rsidP="00003DFB">
            <w:pPr>
              <w:jc w:val="left"/>
              <w:rPr>
                <w:color w:val="000000"/>
              </w:rPr>
            </w:pPr>
            <w:r>
              <w:rPr>
                <w:color w:val="000000"/>
              </w:rPr>
              <w:t>B500</w:t>
            </w:r>
          </w:p>
        </w:tc>
        <w:tc>
          <w:tcPr>
            <w:tcW w:w="1647" w:type="dxa"/>
            <w:shd w:val="clear" w:color="auto" w:fill="FFFFFF"/>
          </w:tcPr>
          <w:p w14:paraId="6192D500"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90259C8" w14:textId="77777777" w:rsidR="00003DFB" w:rsidRDefault="00003DFB" w:rsidP="00003DFB">
            <w:pPr>
              <w:jc w:val="left"/>
              <w:rPr>
                <w:color w:val="000000"/>
              </w:rPr>
            </w:pPr>
            <w:r>
              <w:rPr>
                <w:color w:val="000000"/>
              </w:rPr>
              <w:t>Bewirtschaftung Cluster HGB</w:t>
            </w:r>
          </w:p>
          <w:p w14:paraId="4A3B465E" w14:textId="77777777" w:rsidR="00003DFB" w:rsidRDefault="00003DFB" w:rsidP="00003DFB">
            <w:pPr>
              <w:jc w:val="left"/>
              <w:rPr>
                <w:color w:val="000000"/>
              </w:rPr>
            </w:pPr>
            <w:r>
              <w:rPr>
                <w:color w:val="000000"/>
              </w:rPr>
              <w:t>keine Bewirtschaftung</w:t>
            </w:r>
          </w:p>
          <w:p w14:paraId="5F074F86" w14:textId="77777777" w:rsidR="00003DFB" w:rsidRDefault="00003DFB" w:rsidP="00003DFB">
            <w:pPr>
              <w:jc w:val="left"/>
              <w:rPr>
                <w:color w:val="000000"/>
              </w:rPr>
            </w:pPr>
          </w:p>
          <w:p w14:paraId="3682BD8B" w14:textId="77777777" w:rsidR="00003DFB" w:rsidRDefault="00003DFB" w:rsidP="00003DFB">
            <w:pPr>
              <w:jc w:val="left"/>
              <w:rPr>
                <w:color w:val="000000"/>
              </w:rPr>
            </w:pPr>
            <w:r>
              <w:rPr>
                <w:color w:val="000000"/>
              </w:rPr>
              <w:t>Bewirtschaftung Cluster IFRS</w:t>
            </w:r>
          </w:p>
          <w:p w14:paraId="50AE4C9F" w14:textId="77777777" w:rsidR="00003DFB" w:rsidRDefault="00003DFB" w:rsidP="00003DFB">
            <w:pPr>
              <w:jc w:val="left"/>
              <w:rPr>
                <w:color w:val="000000"/>
              </w:rPr>
            </w:pPr>
          </w:p>
          <w:p w14:paraId="49BE4268" w14:textId="77777777" w:rsidR="00003DFB" w:rsidRPr="00412367" w:rsidRDefault="00003DFB" w:rsidP="00003DFB">
            <w:pPr>
              <w:jc w:val="left"/>
              <w:rPr>
                <w:color w:val="000000"/>
                <w:lang w:val="en-US"/>
                <w:rPrChange w:id="1585" w:author="Huke, Juan (extern)" w:date="2024-05-22T18:34:00Z">
                  <w:rPr>
                    <w:color w:val="000000"/>
                  </w:rPr>
                </w:rPrChange>
              </w:rPr>
            </w:pPr>
            <w:r w:rsidRPr="00412367">
              <w:rPr>
                <w:color w:val="000000"/>
                <w:lang w:val="en-US"/>
                <w:rPrChange w:id="1586" w:author="Huke, Juan (extern)" w:date="2024-05-22T18:34:00Z">
                  <w:rPr>
                    <w:color w:val="000000"/>
                  </w:rPr>
                </w:rPrChange>
              </w:rPr>
              <w:t>if B500 = 2</w:t>
            </w:r>
          </w:p>
          <w:p w14:paraId="23067709" w14:textId="77777777" w:rsidR="00003DFB" w:rsidRPr="00412367" w:rsidRDefault="00003DFB" w:rsidP="00003DFB">
            <w:pPr>
              <w:jc w:val="left"/>
              <w:rPr>
                <w:color w:val="000000"/>
                <w:lang w:val="en-US"/>
                <w:rPrChange w:id="1587" w:author="Huke, Juan (extern)" w:date="2024-05-22T18:34:00Z">
                  <w:rPr>
                    <w:color w:val="000000"/>
                  </w:rPr>
                </w:rPrChange>
              </w:rPr>
            </w:pPr>
            <w:r w:rsidRPr="00412367">
              <w:rPr>
                <w:color w:val="000000"/>
                <w:lang w:val="en-US"/>
                <w:rPrChange w:id="1588" w:author="Huke, Juan (extern)" w:date="2024-05-22T18:34:00Z">
                  <w:rPr>
                    <w:color w:val="000000"/>
                  </w:rPr>
                </w:rPrChange>
              </w:rPr>
              <w:t>then (if B603 = 'O'</w:t>
            </w:r>
          </w:p>
          <w:p w14:paraId="4A115349" w14:textId="77777777" w:rsidR="00003DFB" w:rsidRPr="00412367" w:rsidRDefault="00003DFB" w:rsidP="00003DFB">
            <w:pPr>
              <w:jc w:val="left"/>
              <w:rPr>
                <w:color w:val="000000"/>
                <w:lang w:val="en-US"/>
                <w:rPrChange w:id="1589" w:author="Huke, Juan (extern)" w:date="2024-05-22T18:34:00Z">
                  <w:rPr>
                    <w:color w:val="000000"/>
                  </w:rPr>
                </w:rPrChange>
              </w:rPr>
            </w:pPr>
            <w:r w:rsidRPr="00412367">
              <w:rPr>
                <w:color w:val="000000"/>
                <w:lang w:val="en-US"/>
                <w:rPrChange w:id="1590" w:author="Huke, Juan (extern)" w:date="2024-05-22T18:34:00Z">
                  <w:rPr>
                    <w:color w:val="000000"/>
                  </w:rPr>
                </w:rPrChange>
              </w:rPr>
              <w:t>then (if  XX_C_CONTRACT _LGDS_CR_SOLVV.XX_RWA_OB_PRESUP_UNSEC_PRT_CLA is NULL</w:t>
            </w:r>
          </w:p>
          <w:p w14:paraId="15B4E825" w14:textId="77777777" w:rsidR="00003DFB" w:rsidRPr="00412367" w:rsidRDefault="00003DFB" w:rsidP="00003DFB">
            <w:pPr>
              <w:jc w:val="left"/>
              <w:rPr>
                <w:color w:val="000000"/>
                <w:lang w:val="en-US"/>
                <w:rPrChange w:id="1591" w:author="Huke, Juan (extern)" w:date="2024-05-22T18:34:00Z">
                  <w:rPr>
                    <w:color w:val="000000"/>
                  </w:rPr>
                </w:rPrChange>
              </w:rPr>
            </w:pPr>
            <w:r w:rsidRPr="00412367">
              <w:rPr>
                <w:color w:val="000000"/>
                <w:lang w:val="en-US"/>
                <w:rPrChange w:id="1592" w:author="Huke, Juan (extern)" w:date="2024-05-22T18:34:00Z">
                  <w:rPr>
                    <w:color w:val="000000"/>
                  </w:rPr>
                </w:rPrChange>
              </w:rPr>
              <w:lastRenderedPageBreak/>
              <w:t>then NULL</w:t>
            </w:r>
          </w:p>
          <w:p w14:paraId="583A9800" w14:textId="77777777" w:rsidR="00003DFB" w:rsidRPr="00412367" w:rsidRDefault="00003DFB" w:rsidP="00003DFB">
            <w:pPr>
              <w:jc w:val="left"/>
              <w:rPr>
                <w:color w:val="000000"/>
                <w:lang w:val="en-US"/>
                <w:rPrChange w:id="1593" w:author="Huke, Juan (extern)" w:date="2024-05-22T18:34:00Z">
                  <w:rPr>
                    <w:color w:val="000000"/>
                  </w:rPr>
                </w:rPrChange>
              </w:rPr>
            </w:pPr>
            <w:r w:rsidRPr="00412367">
              <w:rPr>
                <w:color w:val="000000"/>
                <w:lang w:val="en-US"/>
                <w:rPrChange w:id="1594" w:author="Huke, Juan (extern)" w:date="2024-05-22T18:34:00Z">
                  <w:rPr>
                    <w:color w:val="000000"/>
                  </w:rPr>
                </w:rPrChange>
              </w:rPr>
              <w:t>else XX_C_CONTRACT _LGDS_CR_SOLVV.XX_RWA_OB_PRESUP_UNSEC_PRT_CLA)</w:t>
            </w:r>
          </w:p>
          <w:p w14:paraId="5AE6198E" w14:textId="77777777" w:rsidR="00003DFB" w:rsidRPr="00412367" w:rsidRDefault="00003DFB" w:rsidP="00003DFB">
            <w:pPr>
              <w:jc w:val="left"/>
              <w:rPr>
                <w:color w:val="000000"/>
                <w:lang w:val="en-US"/>
                <w:rPrChange w:id="1595" w:author="Huke, Juan (extern)" w:date="2024-05-22T18:34:00Z">
                  <w:rPr>
                    <w:color w:val="000000"/>
                  </w:rPr>
                </w:rPrChange>
              </w:rPr>
            </w:pPr>
            <w:r w:rsidRPr="00412367">
              <w:rPr>
                <w:color w:val="000000"/>
                <w:lang w:val="en-US"/>
                <w:rPrChange w:id="1596" w:author="Huke, Juan (extern)" w:date="2024-05-22T18:34:00Z">
                  <w:rPr>
                    <w:color w:val="000000"/>
                  </w:rPr>
                </w:rPrChange>
              </w:rPr>
              <w:t>else (if XX_C_CONTRACT _LGDS_CR_SOLVV.XX_RWA_TR_SEC_CLA is NULL</w:t>
            </w:r>
          </w:p>
          <w:p w14:paraId="486F4975" w14:textId="77777777" w:rsidR="00003DFB" w:rsidRPr="00412367" w:rsidRDefault="00003DFB" w:rsidP="00003DFB">
            <w:pPr>
              <w:jc w:val="left"/>
              <w:rPr>
                <w:color w:val="000000"/>
                <w:lang w:val="en-US"/>
                <w:rPrChange w:id="1597" w:author="Huke, Juan (extern)" w:date="2024-05-22T18:34:00Z">
                  <w:rPr>
                    <w:color w:val="000000"/>
                  </w:rPr>
                </w:rPrChange>
              </w:rPr>
            </w:pPr>
            <w:r w:rsidRPr="00412367">
              <w:rPr>
                <w:color w:val="000000"/>
                <w:lang w:val="en-US"/>
                <w:rPrChange w:id="1598" w:author="Huke, Juan (extern)" w:date="2024-05-22T18:34:00Z">
                  <w:rPr>
                    <w:color w:val="000000"/>
                  </w:rPr>
                </w:rPrChange>
              </w:rPr>
              <w:t>then NULL</w:t>
            </w:r>
          </w:p>
          <w:p w14:paraId="7061E46B" w14:textId="77777777" w:rsidR="00003DFB" w:rsidRPr="00412367" w:rsidRDefault="00003DFB" w:rsidP="00003DFB">
            <w:pPr>
              <w:jc w:val="left"/>
              <w:rPr>
                <w:color w:val="000000"/>
                <w:lang w:val="en-US"/>
                <w:rPrChange w:id="1599" w:author="Huke, Juan (extern)" w:date="2024-05-22T18:34:00Z">
                  <w:rPr>
                    <w:color w:val="000000"/>
                  </w:rPr>
                </w:rPrChange>
              </w:rPr>
            </w:pPr>
            <w:r w:rsidRPr="00412367">
              <w:rPr>
                <w:color w:val="000000"/>
                <w:lang w:val="en-US"/>
                <w:rPrChange w:id="1600" w:author="Huke, Juan (extern)" w:date="2024-05-22T18:34:00Z">
                  <w:rPr>
                    <w:color w:val="000000"/>
                  </w:rPr>
                </w:rPrChange>
              </w:rPr>
              <w:t>else XX_C_CONTRACT_LGDS_CR_SOLVV.XX_RWA_TR_SEC_CLA)</w:t>
            </w:r>
          </w:p>
          <w:p w14:paraId="7684D1A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06D074E" w14:textId="77777777" w:rsidR="00003DFB" w:rsidRDefault="00003DFB" w:rsidP="00003DFB">
            <w:pPr>
              <w:jc w:val="left"/>
              <w:rPr>
                <w:color w:val="000000"/>
              </w:rPr>
            </w:pPr>
            <w:r>
              <w:rPr>
                <w:color w:val="000000"/>
              </w:rPr>
              <w:lastRenderedPageBreak/>
              <w:t>Unbesicherter risikogewichteter Positionswert pre SME Faktor IRBA</w:t>
            </w:r>
          </w:p>
          <w:p w14:paraId="51BE285B" w14:textId="77777777" w:rsidR="00003DFB" w:rsidRDefault="00003DFB" w:rsidP="00003DFB">
            <w:pPr>
              <w:jc w:val="left"/>
              <w:rPr>
                <w:color w:val="000000"/>
              </w:rPr>
            </w:pPr>
          </w:p>
          <w:p w14:paraId="071F0FEA" w14:textId="77777777" w:rsidR="00003DFB" w:rsidRDefault="00003DFB" w:rsidP="00003DFB">
            <w:pPr>
              <w:jc w:val="left"/>
              <w:rPr>
                <w:color w:val="000000"/>
              </w:rPr>
            </w:pPr>
            <w:r>
              <w:rPr>
                <w:color w:val="000000"/>
              </w:rPr>
              <w:t>XX_RWA_OB_PRESUP_UNSEC_PRT_CLA = unbes. IRBA-RWA Obligor vor KMU</w:t>
            </w:r>
          </w:p>
          <w:p w14:paraId="4DB24A37" w14:textId="77777777" w:rsidR="00003DFB" w:rsidRDefault="00003DFB" w:rsidP="00003DFB">
            <w:pPr>
              <w:jc w:val="left"/>
              <w:rPr>
                <w:color w:val="000000"/>
              </w:rPr>
            </w:pPr>
            <w:r>
              <w:rPr>
                <w:color w:val="000000"/>
              </w:rPr>
              <w:t xml:space="preserve">XX_RWA_TR_SEC_CLA =  IRBA-RWA Transferrisiko nach KMU  B500 = </w:t>
            </w:r>
            <w:r>
              <w:rPr>
                <w:color w:val="000000"/>
              </w:rPr>
              <w:lastRenderedPageBreak/>
              <w:t>Risikoansatz (2 = IRBA)</w:t>
            </w:r>
          </w:p>
          <w:p w14:paraId="4BD60163" w14:textId="77777777" w:rsidR="00003DFB" w:rsidRDefault="00003DFB" w:rsidP="00003DFB">
            <w:pPr>
              <w:jc w:val="left"/>
              <w:rPr>
                <w:color w:val="000000"/>
              </w:rPr>
            </w:pPr>
            <w:r>
              <w:rPr>
                <w:color w:val="000000"/>
              </w:rPr>
              <w:t>B603 = Risikoart (O=Obligor, T=Transferrisiko)</w:t>
            </w:r>
          </w:p>
        </w:tc>
      </w:tr>
      <w:tr w:rsidR="00003DFB" w:rsidRPr="00003DFB" w14:paraId="139A8F70" w14:textId="77777777" w:rsidTr="00003DFB">
        <w:trPr>
          <w:trHeight w:val="449"/>
        </w:trPr>
        <w:tc>
          <w:tcPr>
            <w:tcW w:w="550" w:type="dxa"/>
            <w:tcBorders>
              <w:top w:val="nil"/>
              <w:bottom w:val="nil"/>
            </w:tcBorders>
            <w:shd w:val="clear" w:color="auto" w:fill="FFFFFF"/>
          </w:tcPr>
          <w:p w14:paraId="59BB83B6" w14:textId="77777777" w:rsidR="00003DFB" w:rsidRDefault="00003DFB" w:rsidP="00003DFB">
            <w:pPr>
              <w:jc w:val="left"/>
              <w:rPr>
                <w:color w:val="000000"/>
              </w:rPr>
            </w:pPr>
          </w:p>
        </w:tc>
        <w:tc>
          <w:tcPr>
            <w:tcW w:w="1646" w:type="dxa"/>
            <w:tcBorders>
              <w:top w:val="nil"/>
              <w:bottom w:val="nil"/>
            </w:tcBorders>
            <w:shd w:val="clear" w:color="auto" w:fill="FFFFFF"/>
          </w:tcPr>
          <w:p w14:paraId="09B8D156" w14:textId="77777777" w:rsidR="00003DFB" w:rsidRDefault="00003DFB" w:rsidP="00003DFB">
            <w:pPr>
              <w:jc w:val="left"/>
              <w:rPr>
                <w:color w:val="000000"/>
              </w:rPr>
            </w:pPr>
          </w:p>
        </w:tc>
        <w:tc>
          <w:tcPr>
            <w:tcW w:w="1647" w:type="dxa"/>
            <w:tcBorders>
              <w:top w:val="nil"/>
              <w:bottom w:val="nil"/>
            </w:tcBorders>
            <w:shd w:val="clear" w:color="auto" w:fill="FFFFFF"/>
          </w:tcPr>
          <w:p w14:paraId="12437928" w14:textId="77777777" w:rsidR="00003DFB" w:rsidRDefault="00003DFB" w:rsidP="00003DFB">
            <w:pPr>
              <w:jc w:val="left"/>
              <w:rPr>
                <w:color w:val="000000"/>
              </w:rPr>
            </w:pPr>
          </w:p>
        </w:tc>
        <w:tc>
          <w:tcPr>
            <w:tcW w:w="1647" w:type="dxa"/>
            <w:shd w:val="clear" w:color="auto" w:fill="FFFFFF"/>
          </w:tcPr>
          <w:p w14:paraId="418BADC0" w14:textId="77777777" w:rsidR="00003DFB" w:rsidRDefault="00003DFB" w:rsidP="00003DFB">
            <w:pPr>
              <w:jc w:val="left"/>
              <w:rPr>
                <w:color w:val="000000"/>
              </w:rPr>
            </w:pPr>
            <w:r>
              <w:rPr>
                <w:color w:val="000000"/>
              </w:rPr>
              <w:t>POSITION</w:t>
            </w:r>
          </w:p>
        </w:tc>
        <w:tc>
          <w:tcPr>
            <w:tcW w:w="1647" w:type="dxa"/>
            <w:shd w:val="clear" w:color="auto" w:fill="FFFFFF"/>
          </w:tcPr>
          <w:p w14:paraId="26957DC3" w14:textId="77777777" w:rsidR="00003DFB" w:rsidRDefault="00003DFB" w:rsidP="00003DFB">
            <w:pPr>
              <w:jc w:val="left"/>
              <w:rPr>
                <w:color w:val="000000"/>
              </w:rPr>
            </w:pPr>
            <w:r>
              <w:rPr>
                <w:color w:val="000000"/>
              </w:rPr>
              <w:t>B603</w:t>
            </w:r>
          </w:p>
        </w:tc>
        <w:tc>
          <w:tcPr>
            <w:tcW w:w="1647" w:type="dxa"/>
            <w:shd w:val="clear" w:color="auto" w:fill="FFFFFF"/>
          </w:tcPr>
          <w:p w14:paraId="5006619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FDB40E4" w14:textId="77777777" w:rsidR="00003DFB" w:rsidRDefault="00003DFB" w:rsidP="00003DFB">
            <w:pPr>
              <w:jc w:val="left"/>
              <w:rPr>
                <w:color w:val="000000"/>
              </w:rPr>
            </w:pPr>
          </w:p>
        </w:tc>
        <w:tc>
          <w:tcPr>
            <w:tcW w:w="2906" w:type="dxa"/>
            <w:tcBorders>
              <w:top w:val="nil"/>
              <w:bottom w:val="nil"/>
            </w:tcBorders>
            <w:shd w:val="clear" w:color="auto" w:fill="FFFFFF"/>
          </w:tcPr>
          <w:p w14:paraId="39552C8A" w14:textId="77777777" w:rsidR="00003DFB" w:rsidRDefault="00003DFB" w:rsidP="00003DFB">
            <w:pPr>
              <w:jc w:val="left"/>
              <w:rPr>
                <w:color w:val="000000"/>
              </w:rPr>
            </w:pPr>
          </w:p>
        </w:tc>
      </w:tr>
      <w:tr w:rsidR="00003DFB" w:rsidRPr="00003DFB" w14:paraId="04BCD200" w14:textId="77777777" w:rsidTr="00003DFB">
        <w:trPr>
          <w:trHeight w:val="449"/>
        </w:trPr>
        <w:tc>
          <w:tcPr>
            <w:tcW w:w="550" w:type="dxa"/>
            <w:tcBorders>
              <w:top w:val="nil"/>
              <w:bottom w:val="nil"/>
            </w:tcBorders>
            <w:shd w:val="clear" w:color="auto" w:fill="FFFFFF"/>
          </w:tcPr>
          <w:p w14:paraId="2B7D8558" w14:textId="77777777" w:rsidR="00003DFB" w:rsidRDefault="00003DFB" w:rsidP="00003DFB">
            <w:pPr>
              <w:jc w:val="left"/>
              <w:rPr>
                <w:color w:val="000000"/>
              </w:rPr>
            </w:pPr>
          </w:p>
        </w:tc>
        <w:tc>
          <w:tcPr>
            <w:tcW w:w="1646" w:type="dxa"/>
            <w:tcBorders>
              <w:top w:val="nil"/>
              <w:bottom w:val="nil"/>
            </w:tcBorders>
            <w:shd w:val="clear" w:color="auto" w:fill="FFFFFF"/>
          </w:tcPr>
          <w:p w14:paraId="097149A7" w14:textId="77777777" w:rsidR="00003DFB" w:rsidRDefault="00003DFB" w:rsidP="00003DFB">
            <w:pPr>
              <w:jc w:val="left"/>
              <w:rPr>
                <w:color w:val="000000"/>
              </w:rPr>
            </w:pPr>
          </w:p>
        </w:tc>
        <w:tc>
          <w:tcPr>
            <w:tcW w:w="1647" w:type="dxa"/>
            <w:tcBorders>
              <w:top w:val="nil"/>
              <w:bottom w:val="nil"/>
            </w:tcBorders>
            <w:shd w:val="clear" w:color="auto" w:fill="FFFFFF"/>
          </w:tcPr>
          <w:p w14:paraId="5A23467C" w14:textId="77777777" w:rsidR="00003DFB" w:rsidRDefault="00003DFB" w:rsidP="00003DFB">
            <w:pPr>
              <w:jc w:val="left"/>
              <w:rPr>
                <w:color w:val="000000"/>
              </w:rPr>
            </w:pPr>
          </w:p>
        </w:tc>
        <w:tc>
          <w:tcPr>
            <w:tcW w:w="1647" w:type="dxa"/>
            <w:shd w:val="clear" w:color="auto" w:fill="FFFFFF"/>
          </w:tcPr>
          <w:p w14:paraId="1653F371" w14:textId="77777777" w:rsidR="00003DFB" w:rsidRPr="00412367" w:rsidRDefault="00003DFB" w:rsidP="00003DFB">
            <w:pPr>
              <w:jc w:val="left"/>
              <w:rPr>
                <w:color w:val="000000"/>
                <w:lang w:val="en-US"/>
                <w:rPrChange w:id="1601" w:author="Huke, Juan (extern)" w:date="2024-05-22T18:34:00Z">
                  <w:rPr>
                    <w:color w:val="000000"/>
                  </w:rPr>
                </w:rPrChange>
              </w:rPr>
            </w:pPr>
            <w:r w:rsidRPr="00412367">
              <w:rPr>
                <w:color w:val="000000"/>
                <w:lang w:val="en-US"/>
                <w:rPrChange w:id="1602" w:author="Huke, Juan (extern)" w:date="2024-05-22T18:34:00Z">
                  <w:rPr>
                    <w:color w:val="000000"/>
                  </w:rPr>
                </w:rPrChange>
              </w:rPr>
              <w:t>XX_C_CONTRACT_LGDS_CR_SOLVV</w:t>
            </w:r>
          </w:p>
        </w:tc>
        <w:tc>
          <w:tcPr>
            <w:tcW w:w="1647" w:type="dxa"/>
            <w:shd w:val="clear" w:color="auto" w:fill="FFFFFF"/>
          </w:tcPr>
          <w:p w14:paraId="2DAEFB36" w14:textId="77777777" w:rsidR="00003DFB" w:rsidRPr="00412367" w:rsidRDefault="00003DFB" w:rsidP="00003DFB">
            <w:pPr>
              <w:jc w:val="left"/>
              <w:rPr>
                <w:color w:val="000000"/>
                <w:lang w:val="en-US"/>
                <w:rPrChange w:id="1603" w:author="Huke, Juan (extern)" w:date="2024-05-22T18:34:00Z">
                  <w:rPr>
                    <w:color w:val="000000"/>
                  </w:rPr>
                </w:rPrChange>
              </w:rPr>
            </w:pPr>
            <w:r w:rsidRPr="00412367">
              <w:rPr>
                <w:color w:val="000000"/>
                <w:lang w:val="en-US"/>
                <w:rPrChange w:id="1604" w:author="Huke, Juan (extern)" w:date="2024-05-22T18:34:00Z">
                  <w:rPr>
                    <w:color w:val="000000"/>
                  </w:rPr>
                </w:rPrChange>
              </w:rPr>
              <w:t>XX_RWA_OB_PRESUP_UNSEC_PRT_CLA</w:t>
            </w:r>
          </w:p>
        </w:tc>
        <w:tc>
          <w:tcPr>
            <w:tcW w:w="1647" w:type="dxa"/>
            <w:shd w:val="clear" w:color="auto" w:fill="FFFFFF"/>
          </w:tcPr>
          <w:p w14:paraId="2CE8133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5E353111" w14:textId="77777777" w:rsidR="00003DFB" w:rsidRDefault="00003DFB" w:rsidP="00003DFB">
            <w:pPr>
              <w:jc w:val="left"/>
              <w:rPr>
                <w:color w:val="000000"/>
              </w:rPr>
            </w:pPr>
          </w:p>
        </w:tc>
        <w:tc>
          <w:tcPr>
            <w:tcW w:w="2906" w:type="dxa"/>
            <w:tcBorders>
              <w:top w:val="nil"/>
              <w:bottom w:val="nil"/>
            </w:tcBorders>
            <w:shd w:val="clear" w:color="auto" w:fill="FFFFFF"/>
          </w:tcPr>
          <w:p w14:paraId="39A83317" w14:textId="77777777" w:rsidR="00003DFB" w:rsidRDefault="00003DFB" w:rsidP="00003DFB">
            <w:pPr>
              <w:jc w:val="left"/>
              <w:rPr>
                <w:color w:val="000000"/>
              </w:rPr>
            </w:pPr>
          </w:p>
        </w:tc>
      </w:tr>
      <w:tr w:rsidR="00003DFB" w:rsidRPr="00003DFB" w14:paraId="78A05C8E" w14:textId="77777777" w:rsidTr="00003DFB">
        <w:trPr>
          <w:trHeight w:val="449"/>
        </w:trPr>
        <w:tc>
          <w:tcPr>
            <w:tcW w:w="550" w:type="dxa"/>
            <w:tcBorders>
              <w:top w:val="nil"/>
              <w:bottom w:val="single" w:sz="4" w:space="0" w:color="auto"/>
            </w:tcBorders>
            <w:shd w:val="clear" w:color="auto" w:fill="FFFFFF"/>
          </w:tcPr>
          <w:p w14:paraId="5AD0F8E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DE9AAE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84D6856" w14:textId="77777777" w:rsidR="00003DFB" w:rsidRDefault="00003DFB" w:rsidP="00003DFB">
            <w:pPr>
              <w:jc w:val="left"/>
              <w:rPr>
                <w:color w:val="000000"/>
              </w:rPr>
            </w:pPr>
          </w:p>
        </w:tc>
        <w:tc>
          <w:tcPr>
            <w:tcW w:w="1647" w:type="dxa"/>
            <w:shd w:val="clear" w:color="auto" w:fill="FFFFFF"/>
          </w:tcPr>
          <w:p w14:paraId="3CA8629D" w14:textId="77777777" w:rsidR="00003DFB" w:rsidRPr="00412367" w:rsidRDefault="00003DFB" w:rsidP="00003DFB">
            <w:pPr>
              <w:jc w:val="left"/>
              <w:rPr>
                <w:color w:val="000000"/>
                <w:lang w:val="en-US"/>
                <w:rPrChange w:id="1605" w:author="Huke, Juan (extern)" w:date="2024-05-22T18:34:00Z">
                  <w:rPr>
                    <w:color w:val="000000"/>
                  </w:rPr>
                </w:rPrChange>
              </w:rPr>
            </w:pPr>
            <w:r w:rsidRPr="00412367">
              <w:rPr>
                <w:color w:val="000000"/>
                <w:lang w:val="en-US"/>
                <w:rPrChange w:id="1606" w:author="Huke, Juan (extern)" w:date="2024-05-22T18:34:00Z">
                  <w:rPr>
                    <w:color w:val="000000"/>
                  </w:rPr>
                </w:rPrChange>
              </w:rPr>
              <w:t>XX_C_CONTRACT_LGDS_CR_SOLVV</w:t>
            </w:r>
          </w:p>
        </w:tc>
        <w:tc>
          <w:tcPr>
            <w:tcW w:w="1647" w:type="dxa"/>
            <w:shd w:val="clear" w:color="auto" w:fill="FFFFFF"/>
          </w:tcPr>
          <w:p w14:paraId="22DC03CB" w14:textId="77777777" w:rsidR="00003DFB" w:rsidRPr="00412367" w:rsidRDefault="00003DFB" w:rsidP="00003DFB">
            <w:pPr>
              <w:jc w:val="left"/>
              <w:rPr>
                <w:color w:val="000000"/>
                <w:lang w:val="en-US"/>
                <w:rPrChange w:id="1607" w:author="Huke, Juan (extern)" w:date="2024-05-22T18:34:00Z">
                  <w:rPr>
                    <w:color w:val="000000"/>
                  </w:rPr>
                </w:rPrChange>
              </w:rPr>
            </w:pPr>
            <w:r w:rsidRPr="00412367">
              <w:rPr>
                <w:color w:val="000000"/>
                <w:lang w:val="en-US"/>
                <w:rPrChange w:id="1608" w:author="Huke, Juan (extern)" w:date="2024-05-22T18:34:00Z">
                  <w:rPr>
                    <w:color w:val="000000"/>
                  </w:rPr>
                </w:rPrChange>
              </w:rPr>
              <w:t>XX_RWA_TR_SEC_CLA</w:t>
            </w:r>
          </w:p>
        </w:tc>
        <w:tc>
          <w:tcPr>
            <w:tcW w:w="1647" w:type="dxa"/>
            <w:shd w:val="clear" w:color="auto" w:fill="FFFFFF"/>
          </w:tcPr>
          <w:p w14:paraId="6D8A45A8"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C9F1FB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F916A1B" w14:textId="77777777" w:rsidR="00003DFB" w:rsidRDefault="00003DFB" w:rsidP="00003DFB">
            <w:pPr>
              <w:jc w:val="left"/>
              <w:rPr>
                <w:color w:val="000000"/>
              </w:rPr>
            </w:pPr>
          </w:p>
        </w:tc>
      </w:tr>
      <w:tr w:rsidR="00003DFB" w:rsidRPr="00003DFB" w14:paraId="5E831D5C" w14:textId="77777777" w:rsidTr="00003DFB">
        <w:trPr>
          <w:trHeight w:val="449"/>
        </w:trPr>
        <w:tc>
          <w:tcPr>
            <w:tcW w:w="550" w:type="dxa"/>
            <w:tcBorders>
              <w:top w:val="single" w:sz="4" w:space="0" w:color="auto"/>
              <w:bottom w:val="nil"/>
            </w:tcBorders>
            <w:shd w:val="clear" w:color="auto" w:fill="FFFFFF"/>
          </w:tcPr>
          <w:p w14:paraId="3B0BB01E" w14:textId="77777777" w:rsidR="00003DFB" w:rsidRDefault="00003DFB" w:rsidP="00003DFB">
            <w:pPr>
              <w:jc w:val="left"/>
              <w:rPr>
                <w:color w:val="000000"/>
              </w:rPr>
            </w:pPr>
            <w:r>
              <w:rPr>
                <w:color w:val="000000"/>
              </w:rPr>
              <w:t>109</w:t>
            </w:r>
          </w:p>
        </w:tc>
        <w:tc>
          <w:tcPr>
            <w:tcW w:w="1646" w:type="dxa"/>
            <w:tcBorders>
              <w:top w:val="single" w:sz="4" w:space="0" w:color="auto"/>
              <w:bottom w:val="nil"/>
            </w:tcBorders>
            <w:shd w:val="clear" w:color="auto" w:fill="FFFFFF"/>
          </w:tcPr>
          <w:p w14:paraId="4A70448B" w14:textId="77777777" w:rsidR="00003DFB" w:rsidRDefault="00003DFB" w:rsidP="00003DFB">
            <w:pPr>
              <w:jc w:val="left"/>
              <w:rPr>
                <w:color w:val="000000"/>
              </w:rPr>
            </w:pPr>
            <w:r>
              <w:rPr>
                <w:color w:val="000000"/>
              </w:rPr>
              <w:t>CRE128</w:t>
            </w:r>
          </w:p>
        </w:tc>
        <w:tc>
          <w:tcPr>
            <w:tcW w:w="1647" w:type="dxa"/>
            <w:tcBorders>
              <w:top w:val="single" w:sz="4" w:space="0" w:color="auto"/>
              <w:bottom w:val="nil"/>
            </w:tcBorders>
            <w:shd w:val="clear" w:color="auto" w:fill="FFFFFF"/>
          </w:tcPr>
          <w:p w14:paraId="50025393" w14:textId="77777777" w:rsidR="00003DFB" w:rsidRDefault="00003DFB" w:rsidP="00003DFB">
            <w:pPr>
              <w:jc w:val="left"/>
              <w:rPr>
                <w:color w:val="000000"/>
              </w:rPr>
            </w:pPr>
            <w:r>
              <w:rPr>
                <w:color w:val="000000"/>
              </w:rPr>
              <w:t>double</w:t>
            </w:r>
          </w:p>
        </w:tc>
        <w:tc>
          <w:tcPr>
            <w:tcW w:w="1647" w:type="dxa"/>
            <w:shd w:val="clear" w:color="auto" w:fill="FFFFFF"/>
          </w:tcPr>
          <w:p w14:paraId="044D0865" w14:textId="77777777" w:rsidR="00003DFB" w:rsidRDefault="00003DFB" w:rsidP="00003DFB">
            <w:pPr>
              <w:jc w:val="left"/>
              <w:rPr>
                <w:color w:val="000000"/>
              </w:rPr>
            </w:pPr>
            <w:r>
              <w:rPr>
                <w:color w:val="000000"/>
              </w:rPr>
              <w:t>POSITION</w:t>
            </w:r>
          </w:p>
        </w:tc>
        <w:tc>
          <w:tcPr>
            <w:tcW w:w="1647" w:type="dxa"/>
            <w:shd w:val="clear" w:color="auto" w:fill="FFFFFF"/>
          </w:tcPr>
          <w:p w14:paraId="1A47C3F0" w14:textId="77777777" w:rsidR="00003DFB" w:rsidRDefault="00003DFB" w:rsidP="00003DFB">
            <w:pPr>
              <w:jc w:val="left"/>
              <w:rPr>
                <w:color w:val="000000"/>
              </w:rPr>
            </w:pPr>
            <w:r>
              <w:rPr>
                <w:color w:val="000000"/>
              </w:rPr>
              <w:t>B500</w:t>
            </w:r>
          </w:p>
        </w:tc>
        <w:tc>
          <w:tcPr>
            <w:tcW w:w="1647" w:type="dxa"/>
            <w:shd w:val="clear" w:color="auto" w:fill="FFFFFF"/>
          </w:tcPr>
          <w:p w14:paraId="4E349F56"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3D17537" w14:textId="77777777" w:rsidR="00003DFB" w:rsidRDefault="00003DFB" w:rsidP="00003DFB">
            <w:pPr>
              <w:jc w:val="left"/>
              <w:rPr>
                <w:color w:val="000000"/>
              </w:rPr>
            </w:pPr>
            <w:r>
              <w:rPr>
                <w:color w:val="000000"/>
              </w:rPr>
              <w:t>Bewirtschaftung Cluster HGB</w:t>
            </w:r>
          </w:p>
          <w:p w14:paraId="258AAA0E" w14:textId="77777777" w:rsidR="00003DFB" w:rsidRDefault="00003DFB" w:rsidP="00003DFB">
            <w:pPr>
              <w:jc w:val="left"/>
              <w:rPr>
                <w:color w:val="000000"/>
              </w:rPr>
            </w:pPr>
            <w:r>
              <w:rPr>
                <w:color w:val="000000"/>
              </w:rPr>
              <w:t>keine Bewirtschaftung</w:t>
            </w:r>
          </w:p>
          <w:p w14:paraId="53AAA437" w14:textId="77777777" w:rsidR="00003DFB" w:rsidRDefault="00003DFB" w:rsidP="00003DFB">
            <w:pPr>
              <w:jc w:val="left"/>
              <w:rPr>
                <w:color w:val="000000"/>
              </w:rPr>
            </w:pPr>
          </w:p>
          <w:p w14:paraId="546AB69C" w14:textId="77777777" w:rsidR="00003DFB" w:rsidRDefault="00003DFB" w:rsidP="00003DFB">
            <w:pPr>
              <w:jc w:val="left"/>
              <w:rPr>
                <w:color w:val="000000"/>
              </w:rPr>
            </w:pPr>
            <w:r>
              <w:rPr>
                <w:color w:val="000000"/>
              </w:rPr>
              <w:t>Bewirtschaftung Cluster IFRS</w:t>
            </w:r>
          </w:p>
          <w:p w14:paraId="1CEC5657" w14:textId="77777777" w:rsidR="00003DFB" w:rsidRDefault="00003DFB" w:rsidP="00003DFB">
            <w:pPr>
              <w:jc w:val="left"/>
              <w:rPr>
                <w:color w:val="000000"/>
              </w:rPr>
            </w:pPr>
          </w:p>
          <w:p w14:paraId="31B90F03" w14:textId="77777777" w:rsidR="00003DFB" w:rsidRPr="00412367" w:rsidRDefault="00003DFB" w:rsidP="00003DFB">
            <w:pPr>
              <w:jc w:val="left"/>
              <w:rPr>
                <w:color w:val="000000"/>
                <w:lang w:val="en-US"/>
                <w:rPrChange w:id="1609" w:author="Huke, Juan (extern)" w:date="2024-05-22T18:34:00Z">
                  <w:rPr>
                    <w:color w:val="000000"/>
                  </w:rPr>
                </w:rPrChange>
              </w:rPr>
            </w:pPr>
            <w:r w:rsidRPr="00412367">
              <w:rPr>
                <w:color w:val="000000"/>
                <w:lang w:val="en-US"/>
                <w:rPrChange w:id="1610" w:author="Huke, Juan (extern)" w:date="2024-05-22T18:34:00Z">
                  <w:rPr>
                    <w:color w:val="000000"/>
                  </w:rPr>
                </w:rPrChange>
              </w:rPr>
              <w:t>if B603 = 'O'</w:t>
            </w:r>
          </w:p>
          <w:p w14:paraId="2381C3E7" w14:textId="77777777" w:rsidR="00003DFB" w:rsidRPr="00412367" w:rsidRDefault="00003DFB" w:rsidP="00003DFB">
            <w:pPr>
              <w:jc w:val="left"/>
              <w:rPr>
                <w:color w:val="000000"/>
                <w:lang w:val="en-US"/>
                <w:rPrChange w:id="1611" w:author="Huke, Juan (extern)" w:date="2024-05-22T18:34:00Z">
                  <w:rPr>
                    <w:color w:val="000000"/>
                  </w:rPr>
                </w:rPrChange>
              </w:rPr>
            </w:pPr>
            <w:r w:rsidRPr="00412367">
              <w:rPr>
                <w:color w:val="000000"/>
                <w:lang w:val="en-US"/>
                <w:rPrChange w:id="1612" w:author="Huke, Juan (extern)" w:date="2024-05-22T18:34:00Z">
                  <w:rPr>
                    <w:color w:val="000000"/>
                  </w:rPr>
                </w:rPrChange>
              </w:rPr>
              <w:lastRenderedPageBreak/>
              <w:t>then (if B500 = 0</w:t>
            </w:r>
          </w:p>
          <w:p w14:paraId="44453847" w14:textId="77777777" w:rsidR="00003DFB" w:rsidRPr="00412367" w:rsidRDefault="00003DFB" w:rsidP="00003DFB">
            <w:pPr>
              <w:jc w:val="left"/>
              <w:rPr>
                <w:color w:val="000000"/>
                <w:lang w:val="en-US"/>
                <w:rPrChange w:id="1613" w:author="Huke, Juan (extern)" w:date="2024-05-22T18:34:00Z">
                  <w:rPr>
                    <w:color w:val="000000"/>
                  </w:rPr>
                </w:rPrChange>
              </w:rPr>
            </w:pPr>
            <w:r w:rsidRPr="00412367">
              <w:rPr>
                <w:color w:val="000000"/>
                <w:lang w:val="en-US"/>
                <w:rPrChange w:id="1614" w:author="Huke, Juan (extern)" w:date="2024-05-22T18:34:00Z">
                  <w:rPr>
                    <w:color w:val="000000"/>
                  </w:rPr>
                </w:rPrChange>
              </w:rPr>
              <w:t>then (if  XX_C_CONTRACT _LGDS_CR_SOLVV.XX_RWA_OB_UNSEC_PART_CLA is NULL</w:t>
            </w:r>
          </w:p>
          <w:p w14:paraId="2E8CE0F3" w14:textId="77777777" w:rsidR="00003DFB" w:rsidRPr="00412367" w:rsidRDefault="00003DFB" w:rsidP="00003DFB">
            <w:pPr>
              <w:jc w:val="left"/>
              <w:rPr>
                <w:color w:val="000000"/>
                <w:lang w:val="en-US"/>
                <w:rPrChange w:id="1615" w:author="Huke, Juan (extern)" w:date="2024-05-22T18:34:00Z">
                  <w:rPr>
                    <w:color w:val="000000"/>
                  </w:rPr>
                </w:rPrChange>
              </w:rPr>
            </w:pPr>
            <w:r w:rsidRPr="00412367">
              <w:rPr>
                <w:color w:val="000000"/>
                <w:lang w:val="en-US"/>
                <w:rPrChange w:id="1616" w:author="Huke, Juan (extern)" w:date="2024-05-22T18:34:00Z">
                  <w:rPr>
                    <w:color w:val="000000"/>
                  </w:rPr>
                </w:rPrChange>
              </w:rPr>
              <w:t>then NULL</w:t>
            </w:r>
          </w:p>
          <w:p w14:paraId="6D9E85FE" w14:textId="77777777" w:rsidR="00003DFB" w:rsidRPr="00412367" w:rsidRDefault="00003DFB" w:rsidP="00003DFB">
            <w:pPr>
              <w:jc w:val="left"/>
              <w:rPr>
                <w:color w:val="000000"/>
                <w:lang w:val="en-US"/>
                <w:rPrChange w:id="1617" w:author="Huke, Juan (extern)" w:date="2024-05-22T18:34:00Z">
                  <w:rPr>
                    <w:color w:val="000000"/>
                  </w:rPr>
                </w:rPrChange>
              </w:rPr>
            </w:pPr>
            <w:r w:rsidRPr="00412367">
              <w:rPr>
                <w:color w:val="000000"/>
                <w:lang w:val="en-US"/>
                <w:rPrChange w:id="1618" w:author="Huke, Juan (extern)" w:date="2024-05-22T18:34:00Z">
                  <w:rPr>
                    <w:color w:val="000000"/>
                  </w:rPr>
                </w:rPrChange>
              </w:rPr>
              <w:t>else XX_C_CONTRACT_LGDS_CR_SOLVV.XX_RWA_OB_UNSEC_PART_CLA)</w:t>
            </w:r>
          </w:p>
          <w:p w14:paraId="7587588E" w14:textId="77777777" w:rsidR="00003DFB" w:rsidRDefault="00003DFB" w:rsidP="00003DFB">
            <w:pPr>
              <w:jc w:val="left"/>
              <w:rPr>
                <w:color w:val="000000"/>
              </w:rPr>
            </w:pPr>
            <w:r>
              <w:rPr>
                <w:color w:val="000000"/>
              </w:rPr>
              <w:t>else NULL</w:t>
            </w:r>
          </w:p>
          <w:p w14:paraId="645D4661"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961EEBF" w14:textId="77777777" w:rsidR="00003DFB" w:rsidRDefault="00003DFB" w:rsidP="00003DFB">
            <w:pPr>
              <w:jc w:val="left"/>
              <w:rPr>
                <w:color w:val="000000"/>
              </w:rPr>
            </w:pPr>
            <w:r>
              <w:rPr>
                <w:color w:val="000000"/>
              </w:rPr>
              <w:lastRenderedPageBreak/>
              <w:t>Unbesicherter risikogewichteter Positionswert KSA</w:t>
            </w:r>
          </w:p>
          <w:p w14:paraId="6D110AB9" w14:textId="77777777" w:rsidR="00003DFB" w:rsidRDefault="00003DFB" w:rsidP="00003DFB">
            <w:pPr>
              <w:jc w:val="left"/>
              <w:rPr>
                <w:color w:val="000000"/>
              </w:rPr>
            </w:pPr>
          </w:p>
          <w:p w14:paraId="41D54648" w14:textId="77777777" w:rsidR="00003DFB" w:rsidRDefault="00003DFB" w:rsidP="00003DFB">
            <w:pPr>
              <w:jc w:val="left"/>
              <w:rPr>
                <w:color w:val="000000"/>
              </w:rPr>
            </w:pPr>
            <w:r>
              <w:rPr>
                <w:color w:val="000000"/>
              </w:rPr>
              <w:t xml:space="preserve">XX_RWA_OB_UNSEC_PART_CLA = Teil-RWA des </w:t>
            </w:r>
            <w:r>
              <w:rPr>
                <w:color w:val="000000"/>
              </w:rPr>
              <w:lastRenderedPageBreak/>
              <w:t>unbesicherten Geschäfts nach SME</w:t>
            </w:r>
          </w:p>
          <w:p w14:paraId="2DF6015D" w14:textId="77777777" w:rsidR="00003DFB" w:rsidRDefault="00003DFB" w:rsidP="00003DFB">
            <w:pPr>
              <w:jc w:val="left"/>
              <w:rPr>
                <w:color w:val="000000"/>
              </w:rPr>
            </w:pPr>
            <w:r>
              <w:rPr>
                <w:color w:val="000000"/>
              </w:rPr>
              <w:t>B500 = Risikoansatz (0 = KSA)</w:t>
            </w:r>
          </w:p>
          <w:p w14:paraId="519F1205" w14:textId="77777777" w:rsidR="00003DFB" w:rsidRDefault="00003DFB" w:rsidP="00003DFB">
            <w:pPr>
              <w:jc w:val="left"/>
              <w:rPr>
                <w:color w:val="000000"/>
              </w:rPr>
            </w:pPr>
            <w:r>
              <w:rPr>
                <w:color w:val="000000"/>
              </w:rPr>
              <w:t>B603 = Risikoart (O=Obligor, T=Transferrisiko)</w:t>
            </w:r>
          </w:p>
        </w:tc>
      </w:tr>
      <w:tr w:rsidR="00003DFB" w:rsidRPr="00003DFB" w14:paraId="1B6B65C6" w14:textId="77777777" w:rsidTr="00003DFB">
        <w:trPr>
          <w:trHeight w:val="449"/>
        </w:trPr>
        <w:tc>
          <w:tcPr>
            <w:tcW w:w="550" w:type="dxa"/>
            <w:tcBorders>
              <w:top w:val="nil"/>
              <w:bottom w:val="nil"/>
            </w:tcBorders>
            <w:shd w:val="clear" w:color="auto" w:fill="FFFFFF"/>
          </w:tcPr>
          <w:p w14:paraId="670A4090" w14:textId="77777777" w:rsidR="00003DFB" w:rsidRDefault="00003DFB" w:rsidP="00003DFB">
            <w:pPr>
              <w:jc w:val="left"/>
              <w:rPr>
                <w:color w:val="000000"/>
              </w:rPr>
            </w:pPr>
          </w:p>
        </w:tc>
        <w:tc>
          <w:tcPr>
            <w:tcW w:w="1646" w:type="dxa"/>
            <w:tcBorders>
              <w:top w:val="nil"/>
              <w:bottom w:val="nil"/>
            </w:tcBorders>
            <w:shd w:val="clear" w:color="auto" w:fill="FFFFFF"/>
          </w:tcPr>
          <w:p w14:paraId="0F5BD4F8" w14:textId="77777777" w:rsidR="00003DFB" w:rsidRDefault="00003DFB" w:rsidP="00003DFB">
            <w:pPr>
              <w:jc w:val="left"/>
              <w:rPr>
                <w:color w:val="000000"/>
              </w:rPr>
            </w:pPr>
          </w:p>
        </w:tc>
        <w:tc>
          <w:tcPr>
            <w:tcW w:w="1647" w:type="dxa"/>
            <w:tcBorders>
              <w:top w:val="nil"/>
              <w:bottom w:val="nil"/>
            </w:tcBorders>
            <w:shd w:val="clear" w:color="auto" w:fill="FFFFFF"/>
          </w:tcPr>
          <w:p w14:paraId="5105DCD9" w14:textId="77777777" w:rsidR="00003DFB" w:rsidRDefault="00003DFB" w:rsidP="00003DFB">
            <w:pPr>
              <w:jc w:val="left"/>
              <w:rPr>
                <w:color w:val="000000"/>
              </w:rPr>
            </w:pPr>
          </w:p>
        </w:tc>
        <w:tc>
          <w:tcPr>
            <w:tcW w:w="1647" w:type="dxa"/>
            <w:shd w:val="clear" w:color="auto" w:fill="FFFFFF"/>
          </w:tcPr>
          <w:p w14:paraId="68F657DB" w14:textId="77777777" w:rsidR="00003DFB" w:rsidRDefault="00003DFB" w:rsidP="00003DFB">
            <w:pPr>
              <w:jc w:val="left"/>
              <w:rPr>
                <w:color w:val="000000"/>
              </w:rPr>
            </w:pPr>
            <w:r>
              <w:rPr>
                <w:color w:val="000000"/>
              </w:rPr>
              <w:t>POSITION</w:t>
            </w:r>
          </w:p>
        </w:tc>
        <w:tc>
          <w:tcPr>
            <w:tcW w:w="1647" w:type="dxa"/>
            <w:shd w:val="clear" w:color="auto" w:fill="FFFFFF"/>
          </w:tcPr>
          <w:p w14:paraId="4D956365" w14:textId="77777777" w:rsidR="00003DFB" w:rsidRDefault="00003DFB" w:rsidP="00003DFB">
            <w:pPr>
              <w:jc w:val="left"/>
              <w:rPr>
                <w:color w:val="000000"/>
              </w:rPr>
            </w:pPr>
            <w:r>
              <w:rPr>
                <w:color w:val="000000"/>
              </w:rPr>
              <w:t>B603</w:t>
            </w:r>
          </w:p>
        </w:tc>
        <w:tc>
          <w:tcPr>
            <w:tcW w:w="1647" w:type="dxa"/>
            <w:shd w:val="clear" w:color="auto" w:fill="FFFFFF"/>
          </w:tcPr>
          <w:p w14:paraId="7712F6A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D8E34A6" w14:textId="77777777" w:rsidR="00003DFB" w:rsidRDefault="00003DFB" w:rsidP="00003DFB">
            <w:pPr>
              <w:jc w:val="left"/>
              <w:rPr>
                <w:color w:val="000000"/>
              </w:rPr>
            </w:pPr>
          </w:p>
        </w:tc>
        <w:tc>
          <w:tcPr>
            <w:tcW w:w="2906" w:type="dxa"/>
            <w:tcBorders>
              <w:top w:val="nil"/>
              <w:bottom w:val="nil"/>
            </w:tcBorders>
            <w:shd w:val="clear" w:color="auto" w:fill="FFFFFF"/>
          </w:tcPr>
          <w:p w14:paraId="43868A10" w14:textId="77777777" w:rsidR="00003DFB" w:rsidRDefault="00003DFB" w:rsidP="00003DFB">
            <w:pPr>
              <w:jc w:val="left"/>
              <w:rPr>
                <w:color w:val="000000"/>
              </w:rPr>
            </w:pPr>
          </w:p>
        </w:tc>
      </w:tr>
      <w:tr w:rsidR="00003DFB" w:rsidRPr="00003DFB" w14:paraId="6716BF88" w14:textId="77777777" w:rsidTr="00003DFB">
        <w:trPr>
          <w:trHeight w:val="449"/>
        </w:trPr>
        <w:tc>
          <w:tcPr>
            <w:tcW w:w="550" w:type="dxa"/>
            <w:tcBorders>
              <w:top w:val="nil"/>
              <w:bottom w:val="single" w:sz="4" w:space="0" w:color="auto"/>
            </w:tcBorders>
            <w:shd w:val="clear" w:color="auto" w:fill="FFFFFF"/>
          </w:tcPr>
          <w:p w14:paraId="022C2E3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3F643F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99AD704" w14:textId="77777777" w:rsidR="00003DFB" w:rsidRDefault="00003DFB" w:rsidP="00003DFB">
            <w:pPr>
              <w:jc w:val="left"/>
              <w:rPr>
                <w:color w:val="000000"/>
              </w:rPr>
            </w:pPr>
          </w:p>
        </w:tc>
        <w:tc>
          <w:tcPr>
            <w:tcW w:w="1647" w:type="dxa"/>
            <w:shd w:val="clear" w:color="auto" w:fill="FFFFFF"/>
          </w:tcPr>
          <w:p w14:paraId="54379556" w14:textId="77777777" w:rsidR="00003DFB" w:rsidRPr="00412367" w:rsidRDefault="00003DFB" w:rsidP="00003DFB">
            <w:pPr>
              <w:jc w:val="left"/>
              <w:rPr>
                <w:color w:val="000000"/>
                <w:lang w:val="en-US"/>
                <w:rPrChange w:id="1619" w:author="Huke, Juan (extern)" w:date="2024-05-22T18:34:00Z">
                  <w:rPr>
                    <w:color w:val="000000"/>
                  </w:rPr>
                </w:rPrChange>
              </w:rPr>
            </w:pPr>
            <w:r w:rsidRPr="00412367">
              <w:rPr>
                <w:color w:val="000000"/>
                <w:lang w:val="en-US"/>
                <w:rPrChange w:id="1620" w:author="Huke, Juan (extern)" w:date="2024-05-22T18:34:00Z">
                  <w:rPr>
                    <w:color w:val="000000"/>
                  </w:rPr>
                </w:rPrChange>
              </w:rPr>
              <w:t>XX_C_CONTRACT_LGDS_CR_SOLVV</w:t>
            </w:r>
          </w:p>
        </w:tc>
        <w:tc>
          <w:tcPr>
            <w:tcW w:w="1647" w:type="dxa"/>
            <w:shd w:val="clear" w:color="auto" w:fill="FFFFFF"/>
          </w:tcPr>
          <w:p w14:paraId="7368D8C2" w14:textId="77777777" w:rsidR="00003DFB" w:rsidRPr="00412367" w:rsidRDefault="00003DFB" w:rsidP="00003DFB">
            <w:pPr>
              <w:jc w:val="left"/>
              <w:rPr>
                <w:color w:val="000000"/>
                <w:lang w:val="en-US"/>
                <w:rPrChange w:id="1621" w:author="Huke, Juan (extern)" w:date="2024-05-22T18:34:00Z">
                  <w:rPr>
                    <w:color w:val="000000"/>
                  </w:rPr>
                </w:rPrChange>
              </w:rPr>
            </w:pPr>
            <w:r w:rsidRPr="00412367">
              <w:rPr>
                <w:color w:val="000000"/>
                <w:lang w:val="en-US"/>
                <w:rPrChange w:id="1622" w:author="Huke, Juan (extern)" w:date="2024-05-22T18:34:00Z">
                  <w:rPr>
                    <w:color w:val="000000"/>
                  </w:rPr>
                </w:rPrChange>
              </w:rPr>
              <w:t>XX_RWA_OB_UNSEC_PART_CLA</w:t>
            </w:r>
          </w:p>
        </w:tc>
        <w:tc>
          <w:tcPr>
            <w:tcW w:w="1647" w:type="dxa"/>
            <w:shd w:val="clear" w:color="auto" w:fill="FFFFFF"/>
          </w:tcPr>
          <w:p w14:paraId="1850867C"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4440E3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1E19B7D" w14:textId="77777777" w:rsidR="00003DFB" w:rsidRDefault="00003DFB" w:rsidP="00003DFB">
            <w:pPr>
              <w:jc w:val="left"/>
              <w:rPr>
                <w:color w:val="000000"/>
              </w:rPr>
            </w:pPr>
          </w:p>
        </w:tc>
      </w:tr>
      <w:tr w:rsidR="00003DFB" w:rsidRPr="00003DFB" w14:paraId="1B6AFAD5" w14:textId="77777777" w:rsidTr="00003DFB">
        <w:trPr>
          <w:trHeight w:val="449"/>
        </w:trPr>
        <w:tc>
          <w:tcPr>
            <w:tcW w:w="550" w:type="dxa"/>
            <w:tcBorders>
              <w:top w:val="single" w:sz="4" w:space="0" w:color="auto"/>
              <w:bottom w:val="nil"/>
            </w:tcBorders>
            <w:shd w:val="clear" w:color="auto" w:fill="FFFFFF"/>
          </w:tcPr>
          <w:p w14:paraId="6EBEBC4A" w14:textId="77777777" w:rsidR="00003DFB" w:rsidRDefault="00003DFB" w:rsidP="00003DFB">
            <w:pPr>
              <w:jc w:val="left"/>
              <w:rPr>
                <w:color w:val="000000"/>
              </w:rPr>
            </w:pPr>
            <w:r>
              <w:rPr>
                <w:color w:val="000000"/>
              </w:rPr>
              <w:t>110</w:t>
            </w:r>
          </w:p>
        </w:tc>
        <w:tc>
          <w:tcPr>
            <w:tcW w:w="1646" w:type="dxa"/>
            <w:tcBorders>
              <w:top w:val="single" w:sz="4" w:space="0" w:color="auto"/>
              <w:bottom w:val="nil"/>
            </w:tcBorders>
            <w:shd w:val="clear" w:color="auto" w:fill="FFFFFF"/>
          </w:tcPr>
          <w:p w14:paraId="264A54B3" w14:textId="77777777" w:rsidR="00003DFB" w:rsidRDefault="00003DFB" w:rsidP="00003DFB">
            <w:pPr>
              <w:jc w:val="left"/>
              <w:rPr>
                <w:color w:val="000000"/>
              </w:rPr>
            </w:pPr>
            <w:r>
              <w:rPr>
                <w:color w:val="000000"/>
              </w:rPr>
              <w:t>CRE129</w:t>
            </w:r>
          </w:p>
        </w:tc>
        <w:tc>
          <w:tcPr>
            <w:tcW w:w="1647" w:type="dxa"/>
            <w:tcBorders>
              <w:top w:val="single" w:sz="4" w:space="0" w:color="auto"/>
              <w:bottom w:val="nil"/>
            </w:tcBorders>
            <w:shd w:val="clear" w:color="auto" w:fill="FFFFFF"/>
          </w:tcPr>
          <w:p w14:paraId="0CA02D93" w14:textId="77777777" w:rsidR="00003DFB" w:rsidRDefault="00003DFB" w:rsidP="00003DFB">
            <w:pPr>
              <w:jc w:val="left"/>
              <w:rPr>
                <w:color w:val="000000"/>
              </w:rPr>
            </w:pPr>
            <w:r>
              <w:rPr>
                <w:color w:val="000000"/>
              </w:rPr>
              <w:t>double</w:t>
            </w:r>
          </w:p>
        </w:tc>
        <w:tc>
          <w:tcPr>
            <w:tcW w:w="1647" w:type="dxa"/>
            <w:shd w:val="clear" w:color="auto" w:fill="FFFFFF"/>
          </w:tcPr>
          <w:p w14:paraId="78010C02" w14:textId="77777777" w:rsidR="00003DFB" w:rsidRDefault="00003DFB" w:rsidP="00003DFB">
            <w:pPr>
              <w:jc w:val="left"/>
              <w:rPr>
                <w:color w:val="000000"/>
              </w:rPr>
            </w:pPr>
            <w:r>
              <w:rPr>
                <w:color w:val="000000"/>
              </w:rPr>
              <w:t>POSITION</w:t>
            </w:r>
          </w:p>
        </w:tc>
        <w:tc>
          <w:tcPr>
            <w:tcW w:w="1647" w:type="dxa"/>
            <w:shd w:val="clear" w:color="auto" w:fill="FFFFFF"/>
          </w:tcPr>
          <w:p w14:paraId="5B369DFD" w14:textId="77777777" w:rsidR="00003DFB" w:rsidRDefault="00003DFB" w:rsidP="00003DFB">
            <w:pPr>
              <w:jc w:val="left"/>
              <w:rPr>
                <w:color w:val="000000"/>
              </w:rPr>
            </w:pPr>
            <w:r>
              <w:rPr>
                <w:color w:val="000000"/>
              </w:rPr>
              <w:t>B500</w:t>
            </w:r>
          </w:p>
        </w:tc>
        <w:tc>
          <w:tcPr>
            <w:tcW w:w="1647" w:type="dxa"/>
            <w:shd w:val="clear" w:color="auto" w:fill="FFFFFF"/>
          </w:tcPr>
          <w:p w14:paraId="5957D717"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9E36194" w14:textId="77777777" w:rsidR="00003DFB" w:rsidRDefault="00003DFB" w:rsidP="00003DFB">
            <w:pPr>
              <w:jc w:val="left"/>
              <w:rPr>
                <w:color w:val="000000"/>
              </w:rPr>
            </w:pPr>
            <w:r>
              <w:rPr>
                <w:color w:val="000000"/>
              </w:rPr>
              <w:t>Bewirtschaftung Cluster HGB</w:t>
            </w:r>
          </w:p>
          <w:p w14:paraId="43232489" w14:textId="77777777" w:rsidR="00003DFB" w:rsidRDefault="00003DFB" w:rsidP="00003DFB">
            <w:pPr>
              <w:jc w:val="left"/>
              <w:rPr>
                <w:color w:val="000000"/>
              </w:rPr>
            </w:pPr>
            <w:r>
              <w:rPr>
                <w:color w:val="000000"/>
              </w:rPr>
              <w:t>keine Bewirtschaftung</w:t>
            </w:r>
          </w:p>
          <w:p w14:paraId="363D7755" w14:textId="77777777" w:rsidR="00003DFB" w:rsidRDefault="00003DFB" w:rsidP="00003DFB">
            <w:pPr>
              <w:jc w:val="left"/>
              <w:rPr>
                <w:color w:val="000000"/>
              </w:rPr>
            </w:pPr>
          </w:p>
          <w:p w14:paraId="6F17D05E" w14:textId="77777777" w:rsidR="00003DFB" w:rsidRDefault="00003DFB" w:rsidP="00003DFB">
            <w:pPr>
              <w:jc w:val="left"/>
              <w:rPr>
                <w:color w:val="000000"/>
              </w:rPr>
            </w:pPr>
            <w:r>
              <w:rPr>
                <w:color w:val="000000"/>
              </w:rPr>
              <w:t>Bewirtschaftung Cluster IFRS</w:t>
            </w:r>
          </w:p>
          <w:p w14:paraId="7FA193D7" w14:textId="77777777" w:rsidR="00003DFB" w:rsidRDefault="00003DFB" w:rsidP="00003DFB">
            <w:pPr>
              <w:jc w:val="left"/>
              <w:rPr>
                <w:color w:val="000000"/>
              </w:rPr>
            </w:pPr>
          </w:p>
          <w:p w14:paraId="74B19C4F" w14:textId="77777777" w:rsidR="00003DFB" w:rsidRPr="00412367" w:rsidRDefault="00003DFB" w:rsidP="00003DFB">
            <w:pPr>
              <w:jc w:val="left"/>
              <w:rPr>
                <w:color w:val="000000"/>
                <w:lang w:val="en-US"/>
                <w:rPrChange w:id="1623" w:author="Huke, Juan (extern)" w:date="2024-05-22T18:34:00Z">
                  <w:rPr>
                    <w:color w:val="000000"/>
                  </w:rPr>
                </w:rPrChange>
              </w:rPr>
            </w:pPr>
            <w:r w:rsidRPr="00412367">
              <w:rPr>
                <w:color w:val="000000"/>
                <w:lang w:val="en-US"/>
                <w:rPrChange w:id="1624" w:author="Huke, Juan (extern)" w:date="2024-05-22T18:34:00Z">
                  <w:rPr>
                    <w:color w:val="000000"/>
                  </w:rPr>
                </w:rPrChange>
              </w:rPr>
              <w:t>if B500 = 2</w:t>
            </w:r>
          </w:p>
          <w:p w14:paraId="5CC6709E" w14:textId="77777777" w:rsidR="00003DFB" w:rsidRPr="00412367" w:rsidRDefault="00003DFB" w:rsidP="00003DFB">
            <w:pPr>
              <w:jc w:val="left"/>
              <w:rPr>
                <w:color w:val="000000"/>
                <w:lang w:val="en-US"/>
                <w:rPrChange w:id="1625" w:author="Huke, Juan (extern)" w:date="2024-05-22T18:34:00Z">
                  <w:rPr>
                    <w:color w:val="000000"/>
                  </w:rPr>
                </w:rPrChange>
              </w:rPr>
            </w:pPr>
            <w:r w:rsidRPr="00412367">
              <w:rPr>
                <w:color w:val="000000"/>
                <w:lang w:val="en-US"/>
                <w:rPrChange w:id="1626" w:author="Huke, Juan (extern)" w:date="2024-05-22T18:34:00Z">
                  <w:rPr>
                    <w:color w:val="000000"/>
                  </w:rPr>
                </w:rPrChange>
              </w:rPr>
              <w:t>then (if B603 = 'O'</w:t>
            </w:r>
          </w:p>
          <w:p w14:paraId="43DB4938" w14:textId="77777777" w:rsidR="00003DFB" w:rsidRPr="00412367" w:rsidRDefault="00003DFB" w:rsidP="00003DFB">
            <w:pPr>
              <w:jc w:val="left"/>
              <w:rPr>
                <w:color w:val="000000"/>
                <w:lang w:val="en-US"/>
                <w:rPrChange w:id="1627" w:author="Huke, Juan (extern)" w:date="2024-05-22T18:34:00Z">
                  <w:rPr>
                    <w:color w:val="000000"/>
                  </w:rPr>
                </w:rPrChange>
              </w:rPr>
            </w:pPr>
            <w:r w:rsidRPr="00412367">
              <w:rPr>
                <w:color w:val="000000"/>
                <w:lang w:val="en-US"/>
                <w:rPrChange w:id="1628" w:author="Huke, Juan (extern)" w:date="2024-05-22T18:34:00Z">
                  <w:rPr>
                    <w:color w:val="000000"/>
                  </w:rPr>
                </w:rPrChange>
              </w:rPr>
              <w:t>then (if  XX_C_CONTRACT _LGDS_CR_SOLVV.XX_RWA_OB_UNSEC_PART_CLA is NULL</w:t>
            </w:r>
          </w:p>
          <w:p w14:paraId="4E94D1CB" w14:textId="77777777" w:rsidR="00003DFB" w:rsidRPr="00412367" w:rsidRDefault="00003DFB" w:rsidP="00003DFB">
            <w:pPr>
              <w:jc w:val="left"/>
              <w:rPr>
                <w:color w:val="000000"/>
                <w:lang w:val="en-US"/>
                <w:rPrChange w:id="1629" w:author="Huke, Juan (extern)" w:date="2024-05-22T18:34:00Z">
                  <w:rPr>
                    <w:color w:val="000000"/>
                  </w:rPr>
                </w:rPrChange>
              </w:rPr>
            </w:pPr>
            <w:r w:rsidRPr="00412367">
              <w:rPr>
                <w:color w:val="000000"/>
                <w:lang w:val="en-US"/>
                <w:rPrChange w:id="1630" w:author="Huke, Juan (extern)" w:date="2024-05-22T18:34:00Z">
                  <w:rPr>
                    <w:color w:val="000000"/>
                  </w:rPr>
                </w:rPrChange>
              </w:rPr>
              <w:lastRenderedPageBreak/>
              <w:t>then NULL</w:t>
            </w:r>
          </w:p>
          <w:p w14:paraId="3E413A87" w14:textId="77777777" w:rsidR="00003DFB" w:rsidRPr="00412367" w:rsidRDefault="00003DFB" w:rsidP="00003DFB">
            <w:pPr>
              <w:jc w:val="left"/>
              <w:rPr>
                <w:color w:val="000000"/>
                <w:lang w:val="en-US"/>
                <w:rPrChange w:id="1631" w:author="Huke, Juan (extern)" w:date="2024-05-22T18:34:00Z">
                  <w:rPr>
                    <w:color w:val="000000"/>
                  </w:rPr>
                </w:rPrChange>
              </w:rPr>
            </w:pPr>
            <w:r w:rsidRPr="00412367">
              <w:rPr>
                <w:color w:val="000000"/>
                <w:lang w:val="en-US"/>
                <w:rPrChange w:id="1632" w:author="Huke, Juan (extern)" w:date="2024-05-22T18:34:00Z">
                  <w:rPr>
                    <w:color w:val="000000"/>
                  </w:rPr>
                </w:rPrChange>
              </w:rPr>
              <w:t>else XX_C_CONTRACT_LGDS_CR_SOLVV.XX_RWA_OB_UNSEC_PART_CLA)</w:t>
            </w:r>
          </w:p>
          <w:p w14:paraId="676F2874" w14:textId="77777777" w:rsidR="00003DFB" w:rsidRPr="00412367" w:rsidRDefault="00003DFB" w:rsidP="00003DFB">
            <w:pPr>
              <w:jc w:val="left"/>
              <w:rPr>
                <w:color w:val="000000"/>
                <w:lang w:val="en-US"/>
                <w:rPrChange w:id="1633" w:author="Huke, Juan (extern)" w:date="2024-05-22T18:34:00Z">
                  <w:rPr>
                    <w:color w:val="000000"/>
                  </w:rPr>
                </w:rPrChange>
              </w:rPr>
            </w:pPr>
            <w:r w:rsidRPr="00412367">
              <w:rPr>
                <w:color w:val="000000"/>
                <w:lang w:val="en-US"/>
                <w:rPrChange w:id="1634" w:author="Huke, Juan (extern)" w:date="2024-05-22T18:34:00Z">
                  <w:rPr>
                    <w:color w:val="000000"/>
                  </w:rPr>
                </w:rPrChange>
              </w:rPr>
              <w:t>else (if XX_C_CONTRACT _LGDS_CR_SOLVV.XX_RWA_TR_SEC_CLA is NULL</w:t>
            </w:r>
          </w:p>
          <w:p w14:paraId="2E6FDB0F" w14:textId="77777777" w:rsidR="00003DFB" w:rsidRPr="00412367" w:rsidRDefault="00003DFB" w:rsidP="00003DFB">
            <w:pPr>
              <w:jc w:val="left"/>
              <w:rPr>
                <w:color w:val="000000"/>
                <w:lang w:val="en-US"/>
                <w:rPrChange w:id="1635" w:author="Huke, Juan (extern)" w:date="2024-05-22T18:34:00Z">
                  <w:rPr>
                    <w:color w:val="000000"/>
                  </w:rPr>
                </w:rPrChange>
              </w:rPr>
            </w:pPr>
            <w:r w:rsidRPr="00412367">
              <w:rPr>
                <w:color w:val="000000"/>
                <w:lang w:val="en-US"/>
                <w:rPrChange w:id="1636" w:author="Huke, Juan (extern)" w:date="2024-05-22T18:34:00Z">
                  <w:rPr>
                    <w:color w:val="000000"/>
                  </w:rPr>
                </w:rPrChange>
              </w:rPr>
              <w:t>then NULL</w:t>
            </w:r>
          </w:p>
          <w:p w14:paraId="14339E07" w14:textId="77777777" w:rsidR="00003DFB" w:rsidRPr="00412367" w:rsidRDefault="00003DFB" w:rsidP="00003DFB">
            <w:pPr>
              <w:jc w:val="left"/>
              <w:rPr>
                <w:color w:val="000000"/>
                <w:lang w:val="en-US"/>
                <w:rPrChange w:id="1637" w:author="Huke, Juan (extern)" w:date="2024-05-22T18:34:00Z">
                  <w:rPr>
                    <w:color w:val="000000"/>
                  </w:rPr>
                </w:rPrChange>
              </w:rPr>
            </w:pPr>
            <w:r w:rsidRPr="00412367">
              <w:rPr>
                <w:color w:val="000000"/>
                <w:lang w:val="en-US"/>
                <w:rPrChange w:id="1638" w:author="Huke, Juan (extern)" w:date="2024-05-22T18:34:00Z">
                  <w:rPr>
                    <w:color w:val="000000"/>
                  </w:rPr>
                </w:rPrChange>
              </w:rPr>
              <w:t>else XX_C_CONTRACT_LGDS_CR_SOLVV.XX_RWA_TR_SEC_CLA)</w:t>
            </w:r>
          </w:p>
          <w:p w14:paraId="1B422246"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329A5F4" w14:textId="77777777" w:rsidR="00003DFB" w:rsidRDefault="00003DFB" w:rsidP="00003DFB">
            <w:pPr>
              <w:jc w:val="left"/>
              <w:rPr>
                <w:color w:val="000000"/>
              </w:rPr>
            </w:pPr>
            <w:r>
              <w:rPr>
                <w:color w:val="000000"/>
              </w:rPr>
              <w:lastRenderedPageBreak/>
              <w:t>Unbesicherter risikogewichteter Positionswert IRBA</w:t>
            </w:r>
          </w:p>
          <w:p w14:paraId="7FD06943" w14:textId="77777777" w:rsidR="00003DFB" w:rsidRDefault="00003DFB" w:rsidP="00003DFB">
            <w:pPr>
              <w:jc w:val="left"/>
              <w:rPr>
                <w:color w:val="000000"/>
              </w:rPr>
            </w:pPr>
          </w:p>
          <w:p w14:paraId="7963378E" w14:textId="77777777" w:rsidR="00003DFB" w:rsidRDefault="00003DFB" w:rsidP="00003DFB">
            <w:pPr>
              <w:jc w:val="left"/>
              <w:rPr>
                <w:color w:val="000000"/>
              </w:rPr>
            </w:pPr>
            <w:r>
              <w:rPr>
                <w:color w:val="000000"/>
              </w:rPr>
              <w:t>XX_RWA_OB_UNSEC_PART_CLA  = Teil-RWA des unbesicherten Geschäfts nach SME</w:t>
            </w:r>
          </w:p>
          <w:p w14:paraId="6E574B7A" w14:textId="77777777" w:rsidR="00003DFB" w:rsidRDefault="00003DFB" w:rsidP="00003DFB">
            <w:pPr>
              <w:jc w:val="left"/>
              <w:rPr>
                <w:color w:val="000000"/>
              </w:rPr>
            </w:pPr>
            <w:r>
              <w:rPr>
                <w:color w:val="000000"/>
              </w:rPr>
              <w:t xml:space="preserve">XX_RWA_TR_SEC_CLA =  IRBA-RWA Transferrisiko nach KMU </w:t>
            </w:r>
          </w:p>
          <w:p w14:paraId="25F78221" w14:textId="77777777" w:rsidR="00003DFB" w:rsidRDefault="00003DFB" w:rsidP="00003DFB">
            <w:pPr>
              <w:jc w:val="left"/>
              <w:rPr>
                <w:color w:val="000000"/>
              </w:rPr>
            </w:pPr>
            <w:r>
              <w:rPr>
                <w:color w:val="000000"/>
              </w:rPr>
              <w:lastRenderedPageBreak/>
              <w:t>B500 = Risikoansatz (2 = IRBA)</w:t>
            </w:r>
          </w:p>
          <w:p w14:paraId="2347FABD" w14:textId="77777777" w:rsidR="00003DFB" w:rsidRDefault="00003DFB" w:rsidP="00003DFB">
            <w:pPr>
              <w:jc w:val="left"/>
              <w:rPr>
                <w:color w:val="000000"/>
              </w:rPr>
            </w:pPr>
            <w:r>
              <w:rPr>
                <w:color w:val="000000"/>
              </w:rPr>
              <w:t>B603 = Risikoart (O=Obligor, T=Transferrisiko)</w:t>
            </w:r>
          </w:p>
        </w:tc>
      </w:tr>
      <w:tr w:rsidR="00003DFB" w:rsidRPr="00003DFB" w14:paraId="0AE955C2" w14:textId="77777777" w:rsidTr="00003DFB">
        <w:trPr>
          <w:trHeight w:val="449"/>
        </w:trPr>
        <w:tc>
          <w:tcPr>
            <w:tcW w:w="550" w:type="dxa"/>
            <w:tcBorders>
              <w:top w:val="nil"/>
              <w:bottom w:val="nil"/>
            </w:tcBorders>
            <w:shd w:val="clear" w:color="auto" w:fill="FFFFFF"/>
          </w:tcPr>
          <w:p w14:paraId="72256C82" w14:textId="77777777" w:rsidR="00003DFB" w:rsidRDefault="00003DFB" w:rsidP="00003DFB">
            <w:pPr>
              <w:jc w:val="left"/>
              <w:rPr>
                <w:color w:val="000000"/>
              </w:rPr>
            </w:pPr>
          </w:p>
        </w:tc>
        <w:tc>
          <w:tcPr>
            <w:tcW w:w="1646" w:type="dxa"/>
            <w:tcBorders>
              <w:top w:val="nil"/>
              <w:bottom w:val="nil"/>
            </w:tcBorders>
            <w:shd w:val="clear" w:color="auto" w:fill="FFFFFF"/>
          </w:tcPr>
          <w:p w14:paraId="20C09ABC" w14:textId="77777777" w:rsidR="00003DFB" w:rsidRDefault="00003DFB" w:rsidP="00003DFB">
            <w:pPr>
              <w:jc w:val="left"/>
              <w:rPr>
                <w:color w:val="000000"/>
              </w:rPr>
            </w:pPr>
          </w:p>
        </w:tc>
        <w:tc>
          <w:tcPr>
            <w:tcW w:w="1647" w:type="dxa"/>
            <w:tcBorders>
              <w:top w:val="nil"/>
              <w:bottom w:val="nil"/>
            </w:tcBorders>
            <w:shd w:val="clear" w:color="auto" w:fill="FFFFFF"/>
          </w:tcPr>
          <w:p w14:paraId="17FCDA2B" w14:textId="77777777" w:rsidR="00003DFB" w:rsidRDefault="00003DFB" w:rsidP="00003DFB">
            <w:pPr>
              <w:jc w:val="left"/>
              <w:rPr>
                <w:color w:val="000000"/>
              </w:rPr>
            </w:pPr>
          </w:p>
        </w:tc>
        <w:tc>
          <w:tcPr>
            <w:tcW w:w="1647" w:type="dxa"/>
            <w:shd w:val="clear" w:color="auto" w:fill="FFFFFF"/>
          </w:tcPr>
          <w:p w14:paraId="5A4A5C1E" w14:textId="77777777" w:rsidR="00003DFB" w:rsidRDefault="00003DFB" w:rsidP="00003DFB">
            <w:pPr>
              <w:jc w:val="left"/>
              <w:rPr>
                <w:color w:val="000000"/>
              </w:rPr>
            </w:pPr>
            <w:r>
              <w:rPr>
                <w:color w:val="000000"/>
              </w:rPr>
              <w:t>POSITION</w:t>
            </w:r>
          </w:p>
        </w:tc>
        <w:tc>
          <w:tcPr>
            <w:tcW w:w="1647" w:type="dxa"/>
            <w:shd w:val="clear" w:color="auto" w:fill="FFFFFF"/>
          </w:tcPr>
          <w:p w14:paraId="71BCC316" w14:textId="77777777" w:rsidR="00003DFB" w:rsidRDefault="00003DFB" w:rsidP="00003DFB">
            <w:pPr>
              <w:jc w:val="left"/>
              <w:rPr>
                <w:color w:val="000000"/>
              </w:rPr>
            </w:pPr>
            <w:r>
              <w:rPr>
                <w:color w:val="000000"/>
              </w:rPr>
              <w:t>B603</w:t>
            </w:r>
          </w:p>
        </w:tc>
        <w:tc>
          <w:tcPr>
            <w:tcW w:w="1647" w:type="dxa"/>
            <w:shd w:val="clear" w:color="auto" w:fill="FFFFFF"/>
          </w:tcPr>
          <w:p w14:paraId="71951B2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04074AE" w14:textId="77777777" w:rsidR="00003DFB" w:rsidRDefault="00003DFB" w:rsidP="00003DFB">
            <w:pPr>
              <w:jc w:val="left"/>
              <w:rPr>
                <w:color w:val="000000"/>
              </w:rPr>
            </w:pPr>
          </w:p>
        </w:tc>
        <w:tc>
          <w:tcPr>
            <w:tcW w:w="2906" w:type="dxa"/>
            <w:tcBorders>
              <w:top w:val="nil"/>
              <w:bottom w:val="nil"/>
            </w:tcBorders>
            <w:shd w:val="clear" w:color="auto" w:fill="FFFFFF"/>
          </w:tcPr>
          <w:p w14:paraId="43C8D6E8" w14:textId="77777777" w:rsidR="00003DFB" w:rsidRDefault="00003DFB" w:rsidP="00003DFB">
            <w:pPr>
              <w:jc w:val="left"/>
              <w:rPr>
                <w:color w:val="000000"/>
              </w:rPr>
            </w:pPr>
          </w:p>
        </w:tc>
      </w:tr>
      <w:tr w:rsidR="00003DFB" w:rsidRPr="00003DFB" w14:paraId="2A6F6F7E" w14:textId="77777777" w:rsidTr="00003DFB">
        <w:trPr>
          <w:trHeight w:val="449"/>
        </w:trPr>
        <w:tc>
          <w:tcPr>
            <w:tcW w:w="550" w:type="dxa"/>
            <w:tcBorders>
              <w:top w:val="nil"/>
              <w:bottom w:val="nil"/>
            </w:tcBorders>
            <w:shd w:val="clear" w:color="auto" w:fill="FFFFFF"/>
          </w:tcPr>
          <w:p w14:paraId="348B9C50" w14:textId="77777777" w:rsidR="00003DFB" w:rsidRDefault="00003DFB" w:rsidP="00003DFB">
            <w:pPr>
              <w:jc w:val="left"/>
              <w:rPr>
                <w:color w:val="000000"/>
              </w:rPr>
            </w:pPr>
          </w:p>
        </w:tc>
        <w:tc>
          <w:tcPr>
            <w:tcW w:w="1646" w:type="dxa"/>
            <w:tcBorders>
              <w:top w:val="nil"/>
              <w:bottom w:val="nil"/>
            </w:tcBorders>
            <w:shd w:val="clear" w:color="auto" w:fill="FFFFFF"/>
          </w:tcPr>
          <w:p w14:paraId="6AF882AD" w14:textId="77777777" w:rsidR="00003DFB" w:rsidRDefault="00003DFB" w:rsidP="00003DFB">
            <w:pPr>
              <w:jc w:val="left"/>
              <w:rPr>
                <w:color w:val="000000"/>
              </w:rPr>
            </w:pPr>
          </w:p>
        </w:tc>
        <w:tc>
          <w:tcPr>
            <w:tcW w:w="1647" w:type="dxa"/>
            <w:tcBorders>
              <w:top w:val="nil"/>
              <w:bottom w:val="nil"/>
            </w:tcBorders>
            <w:shd w:val="clear" w:color="auto" w:fill="FFFFFF"/>
          </w:tcPr>
          <w:p w14:paraId="5ABA09FA" w14:textId="77777777" w:rsidR="00003DFB" w:rsidRDefault="00003DFB" w:rsidP="00003DFB">
            <w:pPr>
              <w:jc w:val="left"/>
              <w:rPr>
                <w:color w:val="000000"/>
              </w:rPr>
            </w:pPr>
          </w:p>
        </w:tc>
        <w:tc>
          <w:tcPr>
            <w:tcW w:w="1647" w:type="dxa"/>
            <w:shd w:val="clear" w:color="auto" w:fill="FFFFFF"/>
          </w:tcPr>
          <w:p w14:paraId="2E1DA1A6" w14:textId="77777777" w:rsidR="00003DFB" w:rsidRPr="00412367" w:rsidRDefault="00003DFB" w:rsidP="00003DFB">
            <w:pPr>
              <w:jc w:val="left"/>
              <w:rPr>
                <w:color w:val="000000"/>
                <w:lang w:val="en-US"/>
                <w:rPrChange w:id="1639" w:author="Huke, Juan (extern)" w:date="2024-05-22T18:34:00Z">
                  <w:rPr>
                    <w:color w:val="000000"/>
                  </w:rPr>
                </w:rPrChange>
              </w:rPr>
            </w:pPr>
            <w:r w:rsidRPr="00412367">
              <w:rPr>
                <w:color w:val="000000"/>
                <w:lang w:val="en-US"/>
                <w:rPrChange w:id="1640" w:author="Huke, Juan (extern)" w:date="2024-05-22T18:34:00Z">
                  <w:rPr>
                    <w:color w:val="000000"/>
                  </w:rPr>
                </w:rPrChange>
              </w:rPr>
              <w:t>XX_C_CONTRACT_LGDS_CR_SOLVV</w:t>
            </w:r>
          </w:p>
        </w:tc>
        <w:tc>
          <w:tcPr>
            <w:tcW w:w="1647" w:type="dxa"/>
            <w:shd w:val="clear" w:color="auto" w:fill="FFFFFF"/>
          </w:tcPr>
          <w:p w14:paraId="41CF3160" w14:textId="77777777" w:rsidR="00003DFB" w:rsidRPr="00412367" w:rsidRDefault="00003DFB" w:rsidP="00003DFB">
            <w:pPr>
              <w:jc w:val="left"/>
              <w:rPr>
                <w:color w:val="000000"/>
                <w:lang w:val="en-US"/>
                <w:rPrChange w:id="1641" w:author="Huke, Juan (extern)" w:date="2024-05-22T18:34:00Z">
                  <w:rPr>
                    <w:color w:val="000000"/>
                  </w:rPr>
                </w:rPrChange>
              </w:rPr>
            </w:pPr>
            <w:r w:rsidRPr="00412367">
              <w:rPr>
                <w:color w:val="000000"/>
                <w:lang w:val="en-US"/>
                <w:rPrChange w:id="1642" w:author="Huke, Juan (extern)" w:date="2024-05-22T18:34:00Z">
                  <w:rPr>
                    <w:color w:val="000000"/>
                  </w:rPr>
                </w:rPrChange>
              </w:rPr>
              <w:t>XX_RWA_OB_UNSEC_PART_CLA</w:t>
            </w:r>
          </w:p>
        </w:tc>
        <w:tc>
          <w:tcPr>
            <w:tcW w:w="1647" w:type="dxa"/>
            <w:shd w:val="clear" w:color="auto" w:fill="FFFFFF"/>
          </w:tcPr>
          <w:p w14:paraId="44A6021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FAA5058" w14:textId="77777777" w:rsidR="00003DFB" w:rsidRDefault="00003DFB" w:rsidP="00003DFB">
            <w:pPr>
              <w:jc w:val="left"/>
              <w:rPr>
                <w:color w:val="000000"/>
              </w:rPr>
            </w:pPr>
          </w:p>
        </w:tc>
        <w:tc>
          <w:tcPr>
            <w:tcW w:w="2906" w:type="dxa"/>
            <w:tcBorders>
              <w:top w:val="nil"/>
              <w:bottom w:val="nil"/>
            </w:tcBorders>
            <w:shd w:val="clear" w:color="auto" w:fill="FFFFFF"/>
          </w:tcPr>
          <w:p w14:paraId="33D917B6" w14:textId="77777777" w:rsidR="00003DFB" w:rsidRDefault="00003DFB" w:rsidP="00003DFB">
            <w:pPr>
              <w:jc w:val="left"/>
              <w:rPr>
                <w:color w:val="000000"/>
              </w:rPr>
            </w:pPr>
          </w:p>
        </w:tc>
      </w:tr>
      <w:tr w:rsidR="00003DFB" w:rsidRPr="00003DFB" w14:paraId="39C4F1C5" w14:textId="77777777" w:rsidTr="00003DFB">
        <w:trPr>
          <w:trHeight w:val="449"/>
        </w:trPr>
        <w:tc>
          <w:tcPr>
            <w:tcW w:w="550" w:type="dxa"/>
            <w:tcBorders>
              <w:top w:val="nil"/>
              <w:bottom w:val="single" w:sz="4" w:space="0" w:color="auto"/>
            </w:tcBorders>
            <w:shd w:val="clear" w:color="auto" w:fill="FFFFFF"/>
          </w:tcPr>
          <w:p w14:paraId="10150E7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2D8AEF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DBD1B5D" w14:textId="77777777" w:rsidR="00003DFB" w:rsidRDefault="00003DFB" w:rsidP="00003DFB">
            <w:pPr>
              <w:jc w:val="left"/>
              <w:rPr>
                <w:color w:val="000000"/>
              </w:rPr>
            </w:pPr>
          </w:p>
        </w:tc>
        <w:tc>
          <w:tcPr>
            <w:tcW w:w="1647" w:type="dxa"/>
            <w:shd w:val="clear" w:color="auto" w:fill="FFFFFF"/>
          </w:tcPr>
          <w:p w14:paraId="7ACF8C42" w14:textId="77777777" w:rsidR="00003DFB" w:rsidRPr="00412367" w:rsidRDefault="00003DFB" w:rsidP="00003DFB">
            <w:pPr>
              <w:jc w:val="left"/>
              <w:rPr>
                <w:color w:val="000000"/>
                <w:lang w:val="en-US"/>
                <w:rPrChange w:id="1643" w:author="Huke, Juan (extern)" w:date="2024-05-22T18:34:00Z">
                  <w:rPr>
                    <w:color w:val="000000"/>
                  </w:rPr>
                </w:rPrChange>
              </w:rPr>
            </w:pPr>
            <w:r w:rsidRPr="00412367">
              <w:rPr>
                <w:color w:val="000000"/>
                <w:lang w:val="en-US"/>
                <w:rPrChange w:id="1644" w:author="Huke, Juan (extern)" w:date="2024-05-22T18:34:00Z">
                  <w:rPr>
                    <w:color w:val="000000"/>
                  </w:rPr>
                </w:rPrChange>
              </w:rPr>
              <w:t>XX_C_CONTRACT_LGDS_CR_SOLVV</w:t>
            </w:r>
          </w:p>
        </w:tc>
        <w:tc>
          <w:tcPr>
            <w:tcW w:w="1647" w:type="dxa"/>
            <w:shd w:val="clear" w:color="auto" w:fill="FFFFFF"/>
          </w:tcPr>
          <w:p w14:paraId="0744B924" w14:textId="77777777" w:rsidR="00003DFB" w:rsidRPr="00412367" w:rsidRDefault="00003DFB" w:rsidP="00003DFB">
            <w:pPr>
              <w:jc w:val="left"/>
              <w:rPr>
                <w:color w:val="000000"/>
                <w:lang w:val="en-US"/>
                <w:rPrChange w:id="1645" w:author="Huke, Juan (extern)" w:date="2024-05-22T18:34:00Z">
                  <w:rPr>
                    <w:color w:val="000000"/>
                  </w:rPr>
                </w:rPrChange>
              </w:rPr>
            </w:pPr>
            <w:r w:rsidRPr="00412367">
              <w:rPr>
                <w:color w:val="000000"/>
                <w:lang w:val="en-US"/>
                <w:rPrChange w:id="1646" w:author="Huke, Juan (extern)" w:date="2024-05-22T18:34:00Z">
                  <w:rPr>
                    <w:color w:val="000000"/>
                  </w:rPr>
                </w:rPrChange>
              </w:rPr>
              <w:t>XX_RWA_TR_SEC_CLA</w:t>
            </w:r>
          </w:p>
        </w:tc>
        <w:tc>
          <w:tcPr>
            <w:tcW w:w="1647" w:type="dxa"/>
            <w:shd w:val="clear" w:color="auto" w:fill="FFFFFF"/>
          </w:tcPr>
          <w:p w14:paraId="727F429D"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172B652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6D3E354" w14:textId="77777777" w:rsidR="00003DFB" w:rsidRDefault="00003DFB" w:rsidP="00003DFB">
            <w:pPr>
              <w:jc w:val="left"/>
              <w:rPr>
                <w:color w:val="000000"/>
              </w:rPr>
            </w:pPr>
          </w:p>
        </w:tc>
      </w:tr>
      <w:tr w:rsidR="00003DFB" w:rsidRPr="00003DFB" w14:paraId="2DDC25CA" w14:textId="77777777" w:rsidTr="00003DFB">
        <w:trPr>
          <w:trHeight w:val="449"/>
        </w:trPr>
        <w:tc>
          <w:tcPr>
            <w:tcW w:w="550" w:type="dxa"/>
            <w:tcBorders>
              <w:top w:val="single" w:sz="4" w:space="0" w:color="auto"/>
              <w:bottom w:val="nil"/>
            </w:tcBorders>
            <w:shd w:val="clear" w:color="auto" w:fill="FFFFFF"/>
          </w:tcPr>
          <w:p w14:paraId="537BEDE7" w14:textId="77777777" w:rsidR="00003DFB" w:rsidRDefault="00003DFB" w:rsidP="00003DFB">
            <w:pPr>
              <w:jc w:val="left"/>
              <w:rPr>
                <w:color w:val="000000"/>
              </w:rPr>
            </w:pPr>
            <w:r>
              <w:rPr>
                <w:color w:val="000000"/>
              </w:rPr>
              <w:t>111</w:t>
            </w:r>
          </w:p>
        </w:tc>
        <w:tc>
          <w:tcPr>
            <w:tcW w:w="1646" w:type="dxa"/>
            <w:tcBorders>
              <w:top w:val="single" w:sz="4" w:space="0" w:color="auto"/>
              <w:bottom w:val="nil"/>
            </w:tcBorders>
            <w:shd w:val="clear" w:color="auto" w:fill="FFFFFF"/>
          </w:tcPr>
          <w:p w14:paraId="5462A0DE" w14:textId="77777777" w:rsidR="00003DFB" w:rsidRDefault="00003DFB" w:rsidP="00003DFB">
            <w:pPr>
              <w:jc w:val="left"/>
              <w:rPr>
                <w:color w:val="000000"/>
              </w:rPr>
            </w:pPr>
            <w:r>
              <w:rPr>
                <w:color w:val="000000"/>
              </w:rPr>
              <w:t>CRI502</w:t>
            </w:r>
          </w:p>
        </w:tc>
        <w:tc>
          <w:tcPr>
            <w:tcW w:w="1647" w:type="dxa"/>
            <w:tcBorders>
              <w:top w:val="single" w:sz="4" w:space="0" w:color="auto"/>
              <w:bottom w:val="nil"/>
            </w:tcBorders>
            <w:shd w:val="clear" w:color="auto" w:fill="FFFFFF"/>
          </w:tcPr>
          <w:p w14:paraId="66C23857" w14:textId="77777777" w:rsidR="00003DFB" w:rsidRDefault="00003DFB" w:rsidP="00003DFB">
            <w:pPr>
              <w:jc w:val="left"/>
              <w:rPr>
                <w:color w:val="000000"/>
              </w:rPr>
            </w:pPr>
            <w:r>
              <w:rPr>
                <w:color w:val="000000"/>
              </w:rPr>
              <w:t>Integer</w:t>
            </w:r>
          </w:p>
        </w:tc>
        <w:tc>
          <w:tcPr>
            <w:tcW w:w="1647" w:type="dxa"/>
            <w:shd w:val="clear" w:color="auto" w:fill="FFFFFF"/>
          </w:tcPr>
          <w:p w14:paraId="43F85DB0" w14:textId="77777777" w:rsidR="00003DFB" w:rsidRDefault="00003DFB" w:rsidP="00003DFB">
            <w:pPr>
              <w:jc w:val="left"/>
              <w:rPr>
                <w:color w:val="000000"/>
              </w:rPr>
            </w:pPr>
            <w:r>
              <w:rPr>
                <w:color w:val="000000"/>
              </w:rPr>
              <w:t>POSITION</w:t>
            </w:r>
          </w:p>
        </w:tc>
        <w:tc>
          <w:tcPr>
            <w:tcW w:w="1647" w:type="dxa"/>
            <w:shd w:val="clear" w:color="auto" w:fill="FFFFFF"/>
          </w:tcPr>
          <w:p w14:paraId="2A2EFAFC" w14:textId="77777777" w:rsidR="00003DFB" w:rsidRDefault="00003DFB" w:rsidP="00003DFB">
            <w:pPr>
              <w:jc w:val="left"/>
              <w:rPr>
                <w:color w:val="000000"/>
              </w:rPr>
            </w:pPr>
            <w:r>
              <w:rPr>
                <w:color w:val="000000"/>
              </w:rPr>
              <w:t>B603</w:t>
            </w:r>
          </w:p>
        </w:tc>
        <w:tc>
          <w:tcPr>
            <w:tcW w:w="1647" w:type="dxa"/>
            <w:shd w:val="clear" w:color="auto" w:fill="FFFFFF"/>
          </w:tcPr>
          <w:p w14:paraId="675F6B6A"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2A8A17D" w14:textId="77777777" w:rsidR="00003DFB" w:rsidRDefault="00003DFB" w:rsidP="00003DFB">
            <w:pPr>
              <w:jc w:val="left"/>
              <w:rPr>
                <w:color w:val="000000"/>
              </w:rPr>
            </w:pPr>
            <w:r>
              <w:rPr>
                <w:color w:val="000000"/>
              </w:rPr>
              <w:t>siehe Kapitel 5.9</w:t>
            </w:r>
          </w:p>
        </w:tc>
        <w:tc>
          <w:tcPr>
            <w:tcW w:w="2906" w:type="dxa"/>
            <w:tcBorders>
              <w:top w:val="single" w:sz="4" w:space="0" w:color="auto"/>
              <w:bottom w:val="nil"/>
            </w:tcBorders>
            <w:shd w:val="clear" w:color="auto" w:fill="FFFFFF"/>
          </w:tcPr>
          <w:p w14:paraId="2A482C67" w14:textId="77777777" w:rsidR="00003DFB" w:rsidRDefault="00003DFB" w:rsidP="00003DFB">
            <w:pPr>
              <w:jc w:val="left"/>
              <w:rPr>
                <w:color w:val="000000"/>
              </w:rPr>
            </w:pPr>
            <w:r>
              <w:rPr>
                <w:color w:val="000000"/>
              </w:rPr>
              <w:t>IRB-Kalkulationsansatz</w:t>
            </w:r>
          </w:p>
        </w:tc>
      </w:tr>
      <w:tr w:rsidR="00003DFB" w:rsidRPr="00003DFB" w14:paraId="5AB1E9A0" w14:textId="77777777" w:rsidTr="00003DFB">
        <w:trPr>
          <w:trHeight w:val="449"/>
        </w:trPr>
        <w:tc>
          <w:tcPr>
            <w:tcW w:w="550" w:type="dxa"/>
            <w:tcBorders>
              <w:top w:val="nil"/>
              <w:bottom w:val="nil"/>
            </w:tcBorders>
            <w:shd w:val="clear" w:color="auto" w:fill="FFFFFF"/>
          </w:tcPr>
          <w:p w14:paraId="71A27CF6" w14:textId="77777777" w:rsidR="00003DFB" w:rsidRDefault="00003DFB" w:rsidP="00003DFB">
            <w:pPr>
              <w:jc w:val="left"/>
              <w:rPr>
                <w:color w:val="000000"/>
              </w:rPr>
            </w:pPr>
          </w:p>
        </w:tc>
        <w:tc>
          <w:tcPr>
            <w:tcW w:w="1646" w:type="dxa"/>
            <w:tcBorders>
              <w:top w:val="nil"/>
              <w:bottom w:val="nil"/>
            </w:tcBorders>
            <w:shd w:val="clear" w:color="auto" w:fill="FFFFFF"/>
          </w:tcPr>
          <w:p w14:paraId="01A0ED9F" w14:textId="77777777" w:rsidR="00003DFB" w:rsidRDefault="00003DFB" w:rsidP="00003DFB">
            <w:pPr>
              <w:jc w:val="left"/>
              <w:rPr>
                <w:color w:val="000000"/>
              </w:rPr>
            </w:pPr>
          </w:p>
        </w:tc>
        <w:tc>
          <w:tcPr>
            <w:tcW w:w="1647" w:type="dxa"/>
            <w:tcBorders>
              <w:top w:val="nil"/>
              <w:bottom w:val="nil"/>
            </w:tcBorders>
            <w:shd w:val="clear" w:color="auto" w:fill="FFFFFF"/>
          </w:tcPr>
          <w:p w14:paraId="15C890CE" w14:textId="77777777" w:rsidR="00003DFB" w:rsidRDefault="00003DFB" w:rsidP="00003DFB">
            <w:pPr>
              <w:jc w:val="left"/>
              <w:rPr>
                <w:color w:val="000000"/>
              </w:rPr>
            </w:pPr>
          </w:p>
        </w:tc>
        <w:tc>
          <w:tcPr>
            <w:tcW w:w="1647" w:type="dxa"/>
            <w:shd w:val="clear" w:color="auto" w:fill="FFFFFF"/>
          </w:tcPr>
          <w:p w14:paraId="4A67F079" w14:textId="77777777" w:rsidR="00003DFB" w:rsidRPr="00412367" w:rsidRDefault="00003DFB" w:rsidP="00003DFB">
            <w:pPr>
              <w:jc w:val="left"/>
              <w:rPr>
                <w:color w:val="000000"/>
                <w:lang w:val="en-US"/>
                <w:rPrChange w:id="1647" w:author="Huke, Juan (extern)" w:date="2024-05-22T18:34:00Z">
                  <w:rPr>
                    <w:color w:val="000000"/>
                  </w:rPr>
                </w:rPrChange>
              </w:rPr>
            </w:pPr>
            <w:r w:rsidRPr="00412367">
              <w:rPr>
                <w:color w:val="000000"/>
                <w:lang w:val="en-US"/>
                <w:rPrChange w:id="1648" w:author="Huke, Juan (extern)" w:date="2024-05-22T18:34:00Z">
                  <w:rPr>
                    <w:color w:val="000000"/>
                  </w:rPr>
                </w:rPrChange>
              </w:rPr>
              <w:t>XX_C_CONTRACT_LGDS_CR_ABS</w:t>
            </w:r>
          </w:p>
        </w:tc>
        <w:tc>
          <w:tcPr>
            <w:tcW w:w="1647" w:type="dxa"/>
            <w:shd w:val="clear" w:color="auto" w:fill="FFFFFF"/>
          </w:tcPr>
          <w:p w14:paraId="10813BCC" w14:textId="77777777" w:rsidR="00003DFB" w:rsidRPr="00412367" w:rsidRDefault="00003DFB" w:rsidP="00003DFB">
            <w:pPr>
              <w:jc w:val="left"/>
              <w:rPr>
                <w:color w:val="000000"/>
                <w:lang w:val="en-US"/>
                <w:rPrChange w:id="1649" w:author="Huke, Juan (extern)" w:date="2024-05-22T18:34:00Z">
                  <w:rPr>
                    <w:color w:val="000000"/>
                  </w:rPr>
                </w:rPrChange>
              </w:rPr>
            </w:pPr>
            <w:r w:rsidRPr="00412367">
              <w:rPr>
                <w:color w:val="000000"/>
                <w:lang w:val="en-US"/>
                <w:rPrChange w:id="1650" w:author="Huke, Juan (extern)" w:date="2024-05-22T18:34:00Z">
                  <w:rPr>
                    <w:color w:val="000000"/>
                  </w:rPr>
                </w:rPrChange>
              </w:rPr>
              <w:t>XX_ABS_CQS_ACT_SRC_IND</w:t>
            </w:r>
          </w:p>
        </w:tc>
        <w:tc>
          <w:tcPr>
            <w:tcW w:w="1647" w:type="dxa"/>
            <w:shd w:val="clear" w:color="auto" w:fill="FFFFFF"/>
          </w:tcPr>
          <w:p w14:paraId="48DFB735"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9844BA3" w14:textId="77777777" w:rsidR="00003DFB" w:rsidRDefault="00003DFB" w:rsidP="00003DFB">
            <w:pPr>
              <w:jc w:val="left"/>
              <w:rPr>
                <w:color w:val="000000"/>
              </w:rPr>
            </w:pPr>
          </w:p>
        </w:tc>
        <w:tc>
          <w:tcPr>
            <w:tcW w:w="2906" w:type="dxa"/>
            <w:tcBorders>
              <w:top w:val="nil"/>
              <w:bottom w:val="nil"/>
            </w:tcBorders>
            <w:shd w:val="clear" w:color="auto" w:fill="FFFFFF"/>
          </w:tcPr>
          <w:p w14:paraId="73568ED1" w14:textId="77777777" w:rsidR="00003DFB" w:rsidRDefault="00003DFB" w:rsidP="00003DFB">
            <w:pPr>
              <w:jc w:val="left"/>
              <w:rPr>
                <w:color w:val="000000"/>
              </w:rPr>
            </w:pPr>
          </w:p>
        </w:tc>
      </w:tr>
      <w:tr w:rsidR="00003DFB" w:rsidRPr="00003DFB" w14:paraId="62F9F4AE" w14:textId="77777777" w:rsidTr="00003DFB">
        <w:trPr>
          <w:trHeight w:val="449"/>
        </w:trPr>
        <w:tc>
          <w:tcPr>
            <w:tcW w:w="550" w:type="dxa"/>
            <w:tcBorders>
              <w:top w:val="nil"/>
              <w:bottom w:val="nil"/>
            </w:tcBorders>
            <w:shd w:val="clear" w:color="auto" w:fill="FFFFFF"/>
          </w:tcPr>
          <w:p w14:paraId="765C8925" w14:textId="77777777" w:rsidR="00003DFB" w:rsidRDefault="00003DFB" w:rsidP="00003DFB">
            <w:pPr>
              <w:jc w:val="left"/>
              <w:rPr>
                <w:color w:val="000000"/>
              </w:rPr>
            </w:pPr>
          </w:p>
        </w:tc>
        <w:tc>
          <w:tcPr>
            <w:tcW w:w="1646" w:type="dxa"/>
            <w:tcBorders>
              <w:top w:val="nil"/>
              <w:bottom w:val="nil"/>
            </w:tcBorders>
            <w:shd w:val="clear" w:color="auto" w:fill="FFFFFF"/>
          </w:tcPr>
          <w:p w14:paraId="57065178" w14:textId="77777777" w:rsidR="00003DFB" w:rsidRDefault="00003DFB" w:rsidP="00003DFB">
            <w:pPr>
              <w:jc w:val="left"/>
              <w:rPr>
                <w:color w:val="000000"/>
              </w:rPr>
            </w:pPr>
          </w:p>
        </w:tc>
        <w:tc>
          <w:tcPr>
            <w:tcW w:w="1647" w:type="dxa"/>
            <w:tcBorders>
              <w:top w:val="nil"/>
              <w:bottom w:val="nil"/>
            </w:tcBorders>
            <w:shd w:val="clear" w:color="auto" w:fill="FFFFFF"/>
          </w:tcPr>
          <w:p w14:paraId="28703A58" w14:textId="77777777" w:rsidR="00003DFB" w:rsidRDefault="00003DFB" w:rsidP="00003DFB">
            <w:pPr>
              <w:jc w:val="left"/>
              <w:rPr>
                <w:color w:val="000000"/>
              </w:rPr>
            </w:pPr>
          </w:p>
        </w:tc>
        <w:tc>
          <w:tcPr>
            <w:tcW w:w="1647" w:type="dxa"/>
            <w:shd w:val="clear" w:color="auto" w:fill="FFFFFF"/>
          </w:tcPr>
          <w:p w14:paraId="747AFBF6" w14:textId="77777777" w:rsidR="00003DFB" w:rsidRPr="00412367" w:rsidRDefault="00003DFB" w:rsidP="00003DFB">
            <w:pPr>
              <w:jc w:val="left"/>
              <w:rPr>
                <w:color w:val="000000"/>
                <w:lang w:val="en-US"/>
                <w:rPrChange w:id="1651" w:author="Huke, Juan (extern)" w:date="2024-05-22T18:34:00Z">
                  <w:rPr>
                    <w:color w:val="000000"/>
                  </w:rPr>
                </w:rPrChange>
              </w:rPr>
            </w:pPr>
            <w:r w:rsidRPr="00412367">
              <w:rPr>
                <w:color w:val="000000"/>
                <w:lang w:val="en-US"/>
                <w:rPrChange w:id="1652" w:author="Huke, Juan (extern)" w:date="2024-05-22T18:34:00Z">
                  <w:rPr>
                    <w:color w:val="000000"/>
                  </w:rPr>
                </w:rPrChange>
              </w:rPr>
              <w:t>XX_C_CONTRACT_LGDS_CR_ABS</w:t>
            </w:r>
          </w:p>
        </w:tc>
        <w:tc>
          <w:tcPr>
            <w:tcW w:w="1647" w:type="dxa"/>
            <w:shd w:val="clear" w:color="auto" w:fill="FFFFFF"/>
          </w:tcPr>
          <w:p w14:paraId="2D20FCD6" w14:textId="77777777" w:rsidR="00003DFB" w:rsidRDefault="00003DFB" w:rsidP="00003DFB">
            <w:pPr>
              <w:jc w:val="left"/>
              <w:rPr>
                <w:color w:val="000000"/>
              </w:rPr>
            </w:pPr>
            <w:r>
              <w:rPr>
                <w:color w:val="000000"/>
              </w:rPr>
              <w:t>XX_APPROACH_IND</w:t>
            </w:r>
          </w:p>
        </w:tc>
        <w:tc>
          <w:tcPr>
            <w:tcW w:w="1647" w:type="dxa"/>
            <w:shd w:val="clear" w:color="auto" w:fill="FFFFFF"/>
          </w:tcPr>
          <w:p w14:paraId="659069F1"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703D3856" w14:textId="77777777" w:rsidR="00003DFB" w:rsidRDefault="00003DFB" w:rsidP="00003DFB">
            <w:pPr>
              <w:jc w:val="left"/>
              <w:rPr>
                <w:color w:val="000000"/>
              </w:rPr>
            </w:pPr>
          </w:p>
        </w:tc>
        <w:tc>
          <w:tcPr>
            <w:tcW w:w="2906" w:type="dxa"/>
            <w:tcBorders>
              <w:top w:val="nil"/>
              <w:bottom w:val="nil"/>
            </w:tcBorders>
            <w:shd w:val="clear" w:color="auto" w:fill="FFFFFF"/>
          </w:tcPr>
          <w:p w14:paraId="77A729C2" w14:textId="77777777" w:rsidR="00003DFB" w:rsidRDefault="00003DFB" w:rsidP="00003DFB">
            <w:pPr>
              <w:jc w:val="left"/>
              <w:rPr>
                <w:color w:val="000000"/>
              </w:rPr>
            </w:pPr>
          </w:p>
        </w:tc>
      </w:tr>
      <w:tr w:rsidR="00003DFB" w:rsidRPr="00003DFB" w14:paraId="103A876C" w14:textId="77777777" w:rsidTr="00003DFB">
        <w:trPr>
          <w:trHeight w:val="449"/>
        </w:trPr>
        <w:tc>
          <w:tcPr>
            <w:tcW w:w="550" w:type="dxa"/>
            <w:tcBorders>
              <w:top w:val="nil"/>
              <w:bottom w:val="nil"/>
            </w:tcBorders>
            <w:shd w:val="clear" w:color="auto" w:fill="FFFFFF"/>
          </w:tcPr>
          <w:p w14:paraId="2A2CA522" w14:textId="77777777" w:rsidR="00003DFB" w:rsidRDefault="00003DFB" w:rsidP="00003DFB">
            <w:pPr>
              <w:jc w:val="left"/>
              <w:rPr>
                <w:color w:val="000000"/>
              </w:rPr>
            </w:pPr>
          </w:p>
        </w:tc>
        <w:tc>
          <w:tcPr>
            <w:tcW w:w="1646" w:type="dxa"/>
            <w:tcBorders>
              <w:top w:val="nil"/>
              <w:bottom w:val="nil"/>
            </w:tcBorders>
            <w:shd w:val="clear" w:color="auto" w:fill="FFFFFF"/>
          </w:tcPr>
          <w:p w14:paraId="0DC7CEBD" w14:textId="77777777" w:rsidR="00003DFB" w:rsidRDefault="00003DFB" w:rsidP="00003DFB">
            <w:pPr>
              <w:jc w:val="left"/>
              <w:rPr>
                <w:color w:val="000000"/>
              </w:rPr>
            </w:pPr>
          </w:p>
        </w:tc>
        <w:tc>
          <w:tcPr>
            <w:tcW w:w="1647" w:type="dxa"/>
            <w:tcBorders>
              <w:top w:val="nil"/>
              <w:bottom w:val="nil"/>
            </w:tcBorders>
            <w:shd w:val="clear" w:color="auto" w:fill="FFFFFF"/>
          </w:tcPr>
          <w:p w14:paraId="4552E3C7" w14:textId="77777777" w:rsidR="00003DFB" w:rsidRDefault="00003DFB" w:rsidP="00003DFB">
            <w:pPr>
              <w:jc w:val="left"/>
              <w:rPr>
                <w:color w:val="000000"/>
              </w:rPr>
            </w:pPr>
          </w:p>
        </w:tc>
        <w:tc>
          <w:tcPr>
            <w:tcW w:w="1647" w:type="dxa"/>
            <w:shd w:val="clear" w:color="auto" w:fill="FFFFFF"/>
          </w:tcPr>
          <w:p w14:paraId="17F92F33" w14:textId="77777777" w:rsidR="00003DFB" w:rsidRPr="00412367" w:rsidRDefault="00003DFB" w:rsidP="00003DFB">
            <w:pPr>
              <w:jc w:val="left"/>
              <w:rPr>
                <w:color w:val="000000"/>
                <w:lang w:val="en-US"/>
                <w:rPrChange w:id="1653" w:author="Huke, Juan (extern)" w:date="2024-05-22T18:34:00Z">
                  <w:rPr>
                    <w:color w:val="000000"/>
                  </w:rPr>
                </w:rPrChange>
              </w:rPr>
            </w:pPr>
            <w:r w:rsidRPr="00412367">
              <w:rPr>
                <w:color w:val="000000"/>
                <w:lang w:val="en-US"/>
                <w:rPrChange w:id="1654" w:author="Huke, Juan (extern)" w:date="2024-05-22T18:34:00Z">
                  <w:rPr>
                    <w:color w:val="000000"/>
                  </w:rPr>
                </w:rPrChange>
              </w:rPr>
              <w:t>XX_C_CONTRACT_LGDS_CR_ABS</w:t>
            </w:r>
          </w:p>
        </w:tc>
        <w:tc>
          <w:tcPr>
            <w:tcW w:w="1647" w:type="dxa"/>
            <w:shd w:val="clear" w:color="auto" w:fill="FFFFFF"/>
          </w:tcPr>
          <w:p w14:paraId="4D946C34" w14:textId="77777777" w:rsidR="00003DFB" w:rsidRDefault="00003DFB" w:rsidP="00003DFB">
            <w:pPr>
              <w:jc w:val="left"/>
              <w:rPr>
                <w:color w:val="000000"/>
              </w:rPr>
            </w:pPr>
            <w:r>
              <w:rPr>
                <w:color w:val="000000"/>
              </w:rPr>
              <w:t>XX_CONTRACT</w:t>
            </w:r>
          </w:p>
        </w:tc>
        <w:tc>
          <w:tcPr>
            <w:tcW w:w="1647" w:type="dxa"/>
            <w:shd w:val="clear" w:color="auto" w:fill="FFFFFF"/>
          </w:tcPr>
          <w:p w14:paraId="5207D4F7"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181EBEA" w14:textId="77777777" w:rsidR="00003DFB" w:rsidRDefault="00003DFB" w:rsidP="00003DFB">
            <w:pPr>
              <w:jc w:val="left"/>
              <w:rPr>
                <w:color w:val="000000"/>
              </w:rPr>
            </w:pPr>
          </w:p>
        </w:tc>
        <w:tc>
          <w:tcPr>
            <w:tcW w:w="2906" w:type="dxa"/>
            <w:tcBorders>
              <w:top w:val="nil"/>
              <w:bottom w:val="nil"/>
            </w:tcBorders>
            <w:shd w:val="clear" w:color="auto" w:fill="FFFFFF"/>
          </w:tcPr>
          <w:p w14:paraId="40441DDD" w14:textId="77777777" w:rsidR="00003DFB" w:rsidRDefault="00003DFB" w:rsidP="00003DFB">
            <w:pPr>
              <w:jc w:val="left"/>
              <w:rPr>
                <w:color w:val="000000"/>
              </w:rPr>
            </w:pPr>
          </w:p>
        </w:tc>
      </w:tr>
      <w:tr w:rsidR="00003DFB" w:rsidRPr="00003DFB" w14:paraId="0E1FE321" w14:textId="77777777" w:rsidTr="00003DFB">
        <w:trPr>
          <w:trHeight w:val="449"/>
        </w:trPr>
        <w:tc>
          <w:tcPr>
            <w:tcW w:w="550" w:type="dxa"/>
            <w:tcBorders>
              <w:top w:val="nil"/>
              <w:bottom w:val="nil"/>
            </w:tcBorders>
            <w:shd w:val="clear" w:color="auto" w:fill="FFFFFF"/>
          </w:tcPr>
          <w:p w14:paraId="3069EF6F" w14:textId="77777777" w:rsidR="00003DFB" w:rsidRDefault="00003DFB" w:rsidP="00003DFB">
            <w:pPr>
              <w:jc w:val="left"/>
              <w:rPr>
                <w:color w:val="000000"/>
              </w:rPr>
            </w:pPr>
          </w:p>
        </w:tc>
        <w:tc>
          <w:tcPr>
            <w:tcW w:w="1646" w:type="dxa"/>
            <w:tcBorders>
              <w:top w:val="nil"/>
              <w:bottom w:val="nil"/>
            </w:tcBorders>
            <w:shd w:val="clear" w:color="auto" w:fill="FFFFFF"/>
          </w:tcPr>
          <w:p w14:paraId="6B134DD0" w14:textId="77777777" w:rsidR="00003DFB" w:rsidRDefault="00003DFB" w:rsidP="00003DFB">
            <w:pPr>
              <w:jc w:val="left"/>
              <w:rPr>
                <w:color w:val="000000"/>
              </w:rPr>
            </w:pPr>
          </w:p>
        </w:tc>
        <w:tc>
          <w:tcPr>
            <w:tcW w:w="1647" w:type="dxa"/>
            <w:tcBorders>
              <w:top w:val="nil"/>
              <w:bottom w:val="nil"/>
            </w:tcBorders>
            <w:shd w:val="clear" w:color="auto" w:fill="FFFFFF"/>
          </w:tcPr>
          <w:p w14:paraId="5E9D1242" w14:textId="77777777" w:rsidR="00003DFB" w:rsidRDefault="00003DFB" w:rsidP="00003DFB">
            <w:pPr>
              <w:jc w:val="left"/>
              <w:rPr>
                <w:color w:val="000000"/>
              </w:rPr>
            </w:pPr>
          </w:p>
        </w:tc>
        <w:tc>
          <w:tcPr>
            <w:tcW w:w="1647" w:type="dxa"/>
            <w:shd w:val="clear" w:color="auto" w:fill="FFFFFF"/>
          </w:tcPr>
          <w:p w14:paraId="4AD244D1" w14:textId="77777777" w:rsidR="00003DFB" w:rsidRPr="00412367" w:rsidRDefault="00003DFB" w:rsidP="00003DFB">
            <w:pPr>
              <w:jc w:val="left"/>
              <w:rPr>
                <w:color w:val="000000"/>
                <w:lang w:val="en-US"/>
                <w:rPrChange w:id="1655" w:author="Huke, Juan (extern)" w:date="2024-05-22T18:34:00Z">
                  <w:rPr>
                    <w:color w:val="000000"/>
                  </w:rPr>
                </w:rPrChange>
              </w:rPr>
            </w:pPr>
            <w:r w:rsidRPr="00412367">
              <w:rPr>
                <w:color w:val="000000"/>
                <w:lang w:val="en-US"/>
                <w:rPrChange w:id="1656" w:author="Huke, Juan (extern)" w:date="2024-05-22T18:34:00Z">
                  <w:rPr>
                    <w:color w:val="000000"/>
                  </w:rPr>
                </w:rPrChange>
              </w:rPr>
              <w:t>XX_C_CONTRACT_LGDS_CR_ABS</w:t>
            </w:r>
          </w:p>
        </w:tc>
        <w:tc>
          <w:tcPr>
            <w:tcW w:w="1647" w:type="dxa"/>
            <w:shd w:val="clear" w:color="auto" w:fill="FFFFFF"/>
          </w:tcPr>
          <w:p w14:paraId="7FA6F3C4" w14:textId="77777777" w:rsidR="00003DFB" w:rsidRDefault="00003DFB" w:rsidP="00003DFB">
            <w:pPr>
              <w:jc w:val="left"/>
              <w:rPr>
                <w:color w:val="000000"/>
              </w:rPr>
            </w:pPr>
            <w:r>
              <w:rPr>
                <w:color w:val="000000"/>
              </w:rPr>
              <w:t>XX_RM_METH_IND</w:t>
            </w:r>
          </w:p>
        </w:tc>
        <w:tc>
          <w:tcPr>
            <w:tcW w:w="1647" w:type="dxa"/>
            <w:shd w:val="clear" w:color="auto" w:fill="FFFFFF"/>
          </w:tcPr>
          <w:p w14:paraId="42E2B158"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0DBA62A6" w14:textId="77777777" w:rsidR="00003DFB" w:rsidRDefault="00003DFB" w:rsidP="00003DFB">
            <w:pPr>
              <w:jc w:val="left"/>
              <w:rPr>
                <w:color w:val="000000"/>
              </w:rPr>
            </w:pPr>
          </w:p>
        </w:tc>
        <w:tc>
          <w:tcPr>
            <w:tcW w:w="2906" w:type="dxa"/>
            <w:tcBorders>
              <w:top w:val="nil"/>
              <w:bottom w:val="nil"/>
            </w:tcBorders>
            <w:shd w:val="clear" w:color="auto" w:fill="FFFFFF"/>
          </w:tcPr>
          <w:p w14:paraId="42674070" w14:textId="77777777" w:rsidR="00003DFB" w:rsidRDefault="00003DFB" w:rsidP="00003DFB">
            <w:pPr>
              <w:jc w:val="left"/>
              <w:rPr>
                <w:color w:val="000000"/>
              </w:rPr>
            </w:pPr>
          </w:p>
        </w:tc>
      </w:tr>
      <w:tr w:rsidR="00003DFB" w:rsidRPr="00003DFB" w14:paraId="4F7C8CC1" w14:textId="77777777" w:rsidTr="00003DFB">
        <w:trPr>
          <w:trHeight w:val="449"/>
        </w:trPr>
        <w:tc>
          <w:tcPr>
            <w:tcW w:w="550" w:type="dxa"/>
            <w:tcBorders>
              <w:top w:val="nil"/>
              <w:bottom w:val="nil"/>
            </w:tcBorders>
            <w:shd w:val="clear" w:color="auto" w:fill="FFFFFF"/>
          </w:tcPr>
          <w:p w14:paraId="785925AD" w14:textId="77777777" w:rsidR="00003DFB" w:rsidRDefault="00003DFB" w:rsidP="00003DFB">
            <w:pPr>
              <w:jc w:val="left"/>
              <w:rPr>
                <w:color w:val="000000"/>
              </w:rPr>
            </w:pPr>
          </w:p>
        </w:tc>
        <w:tc>
          <w:tcPr>
            <w:tcW w:w="1646" w:type="dxa"/>
            <w:tcBorders>
              <w:top w:val="nil"/>
              <w:bottom w:val="nil"/>
            </w:tcBorders>
            <w:shd w:val="clear" w:color="auto" w:fill="FFFFFF"/>
          </w:tcPr>
          <w:p w14:paraId="0F076300" w14:textId="77777777" w:rsidR="00003DFB" w:rsidRDefault="00003DFB" w:rsidP="00003DFB">
            <w:pPr>
              <w:jc w:val="left"/>
              <w:rPr>
                <w:color w:val="000000"/>
              </w:rPr>
            </w:pPr>
          </w:p>
        </w:tc>
        <w:tc>
          <w:tcPr>
            <w:tcW w:w="1647" w:type="dxa"/>
            <w:tcBorders>
              <w:top w:val="nil"/>
              <w:bottom w:val="nil"/>
            </w:tcBorders>
            <w:shd w:val="clear" w:color="auto" w:fill="FFFFFF"/>
          </w:tcPr>
          <w:p w14:paraId="296DA1F0" w14:textId="77777777" w:rsidR="00003DFB" w:rsidRDefault="00003DFB" w:rsidP="00003DFB">
            <w:pPr>
              <w:jc w:val="left"/>
              <w:rPr>
                <w:color w:val="000000"/>
              </w:rPr>
            </w:pPr>
          </w:p>
        </w:tc>
        <w:tc>
          <w:tcPr>
            <w:tcW w:w="1647" w:type="dxa"/>
            <w:shd w:val="clear" w:color="auto" w:fill="FFFFFF"/>
          </w:tcPr>
          <w:p w14:paraId="6DEA2ABC" w14:textId="77777777" w:rsidR="00003DFB" w:rsidRPr="00412367" w:rsidRDefault="00003DFB" w:rsidP="00003DFB">
            <w:pPr>
              <w:jc w:val="left"/>
              <w:rPr>
                <w:color w:val="000000"/>
                <w:lang w:val="en-US"/>
                <w:rPrChange w:id="1657" w:author="Huke, Juan (extern)" w:date="2024-05-22T18:34:00Z">
                  <w:rPr>
                    <w:color w:val="000000"/>
                  </w:rPr>
                </w:rPrChange>
              </w:rPr>
            </w:pPr>
            <w:r w:rsidRPr="00412367">
              <w:rPr>
                <w:color w:val="000000"/>
                <w:lang w:val="en-US"/>
                <w:rPrChange w:id="1658" w:author="Huke, Juan (extern)" w:date="2024-05-22T18:34:00Z">
                  <w:rPr>
                    <w:color w:val="000000"/>
                  </w:rPr>
                </w:rPrChange>
              </w:rPr>
              <w:t>XX_C_CONTRACT_LGDS_CR_ABS</w:t>
            </w:r>
          </w:p>
        </w:tc>
        <w:tc>
          <w:tcPr>
            <w:tcW w:w="1647" w:type="dxa"/>
            <w:shd w:val="clear" w:color="auto" w:fill="FFFFFF"/>
          </w:tcPr>
          <w:p w14:paraId="4B765120" w14:textId="77777777" w:rsidR="00003DFB" w:rsidRDefault="00003DFB" w:rsidP="00003DFB">
            <w:pPr>
              <w:jc w:val="left"/>
              <w:rPr>
                <w:color w:val="000000"/>
              </w:rPr>
            </w:pPr>
            <w:r>
              <w:rPr>
                <w:color w:val="000000"/>
              </w:rPr>
              <w:t>XX_RW_METH_IND</w:t>
            </w:r>
          </w:p>
        </w:tc>
        <w:tc>
          <w:tcPr>
            <w:tcW w:w="1647" w:type="dxa"/>
            <w:shd w:val="clear" w:color="auto" w:fill="FFFFFF"/>
          </w:tcPr>
          <w:p w14:paraId="151328F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B168A1B" w14:textId="77777777" w:rsidR="00003DFB" w:rsidRDefault="00003DFB" w:rsidP="00003DFB">
            <w:pPr>
              <w:jc w:val="left"/>
              <w:rPr>
                <w:color w:val="000000"/>
              </w:rPr>
            </w:pPr>
          </w:p>
        </w:tc>
        <w:tc>
          <w:tcPr>
            <w:tcW w:w="2906" w:type="dxa"/>
            <w:tcBorders>
              <w:top w:val="nil"/>
              <w:bottom w:val="nil"/>
            </w:tcBorders>
            <w:shd w:val="clear" w:color="auto" w:fill="FFFFFF"/>
          </w:tcPr>
          <w:p w14:paraId="4ABCFE82" w14:textId="77777777" w:rsidR="00003DFB" w:rsidRDefault="00003DFB" w:rsidP="00003DFB">
            <w:pPr>
              <w:jc w:val="left"/>
              <w:rPr>
                <w:color w:val="000000"/>
              </w:rPr>
            </w:pPr>
          </w:p>
        </w:tc>
      </w:tr>
      <w:tr w:rsidR="00003DFB" w:rsidRPr="00003DFB" w14:paraId="37155864" w14:textId="77777777" w:rsidTr="00003DFB">
        <w:trPr>
          <w:trHeight w:val="449"/>
        </w:trPr>
        <w:tc>
          <w:tcPr>
            <w:tcW w:w="550" w:type="dxa"/>
            <w:tcBorders>
              <w:top w:val="nil"/>
              <w:bottom w:val="single" w:sz="4" w:space="0" w:color="auto"/>
            </w:tcBorders>
            <w:shd w:val="clear" w:color="auto" w:fill="FFFFFF"/>
          </w:tcPr>
          <w:p w14:paraId="7830A58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D4BD91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1D4B45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3817CEEA" w14:textId="77777777" w:rsidR="00003DFB" w:rsidRDefault="00003DFB" w:rsidP="00003DFB">
            <w:pPr>
              <w:jc w:val="left"/>
              <w:rPr>
                <w:color w:val="000000"/>
              </w:rPr>
            </w:pPr>
            <w:r>
              <w:rPr>
                <w:color w:val="000000"/>
              </w:rPr>
              <w:t>XX_MAP_CRI502_DEAL</w:t>
            </w:r>
          </w:p>
        </w:tc>
        <w:tc>
          <w:tcPr>
            <w:tcW w:w="1647" w:type="dxa"/>
            <w:tcBorders>
              <w:bottom w:val="single" w:sz="4" w:space="0" w:color="auto"/>
            </w:tcBorders>
            <w:shd w:val="clear" w:color="auto" w:fill="FFFFFF"/>
          </w:tcPr>
          <w:p w14:paraId="0469C845" w14:textId="77777777" w:rsidR="00003DFB" w:rsidRDefault="00003DFB" w:rsidP="00003DFB">
            <w:pPr>
              <w:jc w:val="left"/>
              <w:rPr>
                <w:color w:val="000000"/>
              </w:rPr>
            </w:pPr>
            <w:r>
              <w:rPr>
                <w:color w:val="000000"/>
              </w:rPr>
              <w:t>CRI502</w:t>
            </w:r>
          </w:p>
        </w:tc>
        <w:tc>
          <w:tcPr>
            <w:tcW w:w="1647" w:type="dxa"/>
            <w:tcBorders>
              <w:bottom w:val="single" w:sz="4" w:space="0" w:color="auto"/>
            </w:tcBorders>
            <w:shd w:val="clear" w:color="auto" w:fill="FFFFFF"/>
          </w:tcPr>
          <w:p w14:paraId="6934A9B3" w14:textId="77777777" w:rsidR="00003DFB" w:rsidRDefault="00003DFB" w:rsidP="00003DFB">
            <w:pPr>
              <w:jc w:val="left"/>
              <w:rPr>
                <w:color w:val="000000"/>
              </w:rPr>
            </w:pPr>
            <w:r>
              <w:rPr>
                <w:color w:val="000000"/>
              </w:rPr>
              <w:t>Integer</w:t>
            </w:r>
          </w:p>
        </w:tc>
        <w:tc>
          <w:tcPr>
            <w:tcW w:w="2906" w:type="dxa"/>
            <w:tcBorders>
              <w:top w:val="nil"/>
              <w:bottom w:val="single" w:sz="4" w:space="0" w:color="auto"/>
            </w:tcBorders>
            <w:shd w:val="clear" w:color="auto" w:fill="FFFFFF"/>
          </w:tcPr>
          <w:p w14:paraId="245F1F6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0458BE9" w14:textId="77777777" w:rsidR="00003DFB" w:rsidRDefault="00003DFB" w:rsidP="00003DFB">
            <w:pPr>
              <w:jc w:val="left"/>
              <w:rPr>
                <w:color w:val="000000"/>
              </w:rPr>
            </w:pPr>
          </w:p>
        </w:tc>
      </w:tr>
      <w:tr w:rsidR="00003DFB" w:rsidRPr="00003DFB" w14:paraId="182B8C76" w14:textId="77777777" w:rsidTr="00003DFB">
        <w:trPr>
          <w:trHeight w:val="449"/>
        </w:trPr>
        <w:tc>
          <w:tcPr>
            <w:tcW w:w="550" w:type="dxa"/>
            <w:tcBorders>
              <w:top w:val="single" w:sz="4" w:space="0" w:color="auto"/>
              <w:bottom w:val="single" w:sz="4" w:space="0" w:color="auto"/>
            </w:tcBorders>
            <w:shd w:val="clear" w:color="auto" w:fill="FFFFFF"/>
          </w:tcPr>
          <w:p w14:paraId="48ECB9C9" w14:textId="77777777" w:rsidR="00003DFB" w:rsidRPr="00003DFB" w:rsidRDefault="00003DFB" w:rsidP="00003DFB">
            <w:pPr>
              <w:jc w:val="left"/>
              <w:rPr>
                <w:color w:val="000000"/>
              </w:rPr>
            </w:pPr>
            <w:r w:rsidRPr="00003DFB">
              <w:rPr>
                <w:color w:val="000000"/>
              </w:rPr>
              <w:t>112</w:t>
            </w:r>
          </w:p>
        </w:tc>
        <w:tc>
          <w:tcPr>
            <w:tcW w:w="1646" w:type="dxa"/>
            <w:tcBorders>
              <w:top w:val="single" w:sz="4" w:space="0" w:color="auto"/>
              <w:bottom w:val="single" w:sz="4" w:space="0" w:color="auto"/>
            </w:tcBorders>
            <w:shd w:val="clear" w:color="auto" w:fill="FFFFFF"/>
          </w:tcPr>
          <w:p w14:paraId="3CA03C78" w14:textId="77777777" w:rsidR="00003DFB" w:rsidRPr="00003DFB" w:rsidRDefault="00003DFB" w:rsidP="00003DFB">
            <w:pPr>
              <w:jc w:val="left"/>
              <w:rPr>
                <w:color w:val="000000"/>
              </w:rPr>
            </w:pPr>
            <w:r w:rsidRPr="00003DFB">
              <w:rPr>
                <w:color w:val="000000"/>
              </w:rPr>
              <w:t>CUR008</w:t>
            </w:r>
          </w:p>
        </w:tc>
        <w:tc>
          <w:tcPr>
            <w:tcW w:w="1647" w:type="dxa"/>
            <w:tcBorders>
              <w:top w:val="single" w:sz="4" w:space="0" w:color="auto"/>
              <w:bottom w:val="single" w:sz="4" w:space="0" w:color="auto"/>
            </w:tcBorders>
            <w:shd w:val="clear" w:color="auto" w:fill="FFFFFF"/>
          </w:tcPr>
          <w:p w14:paraId="6A3CA95F" w14:textId="77777777" w:rsidR="00003DFB" w:rsidRPr="00003DFB" w:rsidRDefault="00003DFB" w:rsidP="00003DFB">
            <w:pPr>
              <w:jc w:val="left"/>
              <w:rPr>
                <w:color w:val="000000"/>
              </w:rPr>
            </w:pPr>
            <w:r w:rsidRPr="00003DFB">
              <w:rPr>
                <w:color w:val="000000"/>
              </w:rPr>
              <w:t>VARCHAR(3)</w:t>
            </w:r>
          </w:p>
        </w:tc>
        <w:tc>
          <w:tcPr>
            <w:tcW w:w="1647" w:type="dxa"/>
            <w:tcBorders>
              <w:bottom w:val="single" w:sz="4" w:space="0" w:color="auto"/>
            </w:tcBorders>
            <w:shd w:val="clear" w:color="auto" w:fill="FFFFFF"/>
          </w:tcPr>
          <w:p w14:paraId="343AA34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897187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91504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CC0F06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0D4A0DA" w14:textId="77777777" w:rsidR="00003DFB" w:rsidRPr="00003DFB" w:rsidRDefault="00003DFB" w:rsidP="00003DFB">
            <w:pPr>
              <w:jc w:val="left"/>
              <w:rPr>
                <w:color w:val="000000"/>
              </w:rPr>
            </w:pPr>
          </w:p>
        </w:tc>
      </w:tr>
      <w:tr w:rsidR="00003DFB" w:rsidRPr="00003DFB" w14:paraId="47CF506F" w14:textId="77777777" w:rsidTr="00003DFB">
        <w:trPr>
          <w:trHeight w:val="449"/>
        </w:trPr>
        <w:tc>
          <w:tcPr>
            <w:tcW w:w="550" w:type="dxa"/>
            <w:tcBorders>
              <w:top w:val="single" w:sz="4" w:space="0" w:color="auto"/>
              <w:bottom w:val="single" w:sz="4" w:space="0" w:color="auto"/>
            </w:tcBorders>
            <w:shd w:val="clear" w:color="auto" w:fill="FFFFFF"/>
          </w:tcPr>
          <w:p w14:paraId="59B8465C" w14:textId="77777777" w:rsidR="00003DFB" w:rsidRPr="00003DFB" w:rsidRDefault="00003DFB" w:rsidP="00003DFB">
            <w:pPr>
              <w:jc w:val="left"/>
              <w:rPr>
                <w:color w:val="000000"/>
              </w:rPr>
            </w:pPr>
            <w:r w:rsidRPr="00003DFB">
              <w:rPr>
                <w:color w:val="000000"/>
              </w:rPr>
              <w:t>113</w:t>
            </w:r>
          </w:p>
        </w:tc>
        <w:tc>
          <w:tcPr>
            <w:tcW w:w="1646" w:type="dxa"/>
            <w:tcBorders>
              <w:top w:val="single" w:sz="4" w:space="0" w:color="auto"/>
              <w:bottom w:val="single" w:sz="4" w:space="0" w:color="auto"/>
            </w:tcBorders>
            <w:shd w:val="clear" w:color="auto" w:fill="FFFFFF"/>
          </w:tcPr>
          <w:p w14:paraId="0D7019CE" w14:textId="77777777" w:rsidR="00003DFB" w:rsidRPr="00003DFB" w:rsidRDefault="00003DFB" w:rsidP="00003DFB">
            <w:pPr>
              <w:jc w:val="left"/>
              <w:rPr>
                <w:color w:val="000000"/>
              </w:rPr>
            </w:pPr>
            <w:r w:rsidRPr="00003DFB">
              <w:rPr>
                <w:color w:val="000000"/>
              </w:rPr>
              <w:t>D104</w:t>
            </w:r>
          </w:p>
        </w:tc>
        <w:tc>
          <w:tcPr>
            <w:tcW w:w="1647" w:type="dxa"/>
            <w:tcBorders>
              <w:top w:val="single" w:sz="4" w:space="0" w:color="auto"/>
              <w:bottom w:val="single" w:sz="4" w:space="0" w:color="auto"/>
            </w:tcBorders>
            <w:shd w:val="clear" w:color="auto" w:fill="FFFFFF"/>
          </w:tcPr>
          <w:p w14:paraId="209ABA45"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AE8B903" w14:textId="77777777" w:rsidR="00003DFB" w:rsidRPr="00003DFB" w:rsidRDefault="00003DFB" w:rsidP="00003DFB">
            <w:pPr>
              <w:jc w:val="left"/>
              <w:rPr>
                <w:color w:val="000000"/>
              </w:rPr>
            </w:pPr>
          </w:p>
        </w:tc>
        <w:tc>
          <w:tcPr>
            <w:tcW w:w="1647" w:type="dxa"/>
            <w:shd w:val="clear" w:color="auto" w:fill="FFFFFF"/>
          </w:tcPr>
          <w:p w14:paraId="7D0EA105" w14:textId="77777777" w:rsidR="00003DFB" w:rsidRPr="00003DFB" w:rsidRDefault="00003DFB" w:rsidP="00003DFB">
            <w:pPr>
              <w:jc w:val="left"/>
              <w:rPr>
                <w:color w:val="000000"/>
              </w:rPr>
            </w:pPr>
          </w:p>
        </w:tc>
        <w:tc>
          <w:tcPr>
            <w:tcW w:w="1647" w:type="dxa"/>
            <w:shd w:val="clear" w:color="auto" w:fill="FFFFFF"/>
          </w:tcPr>
          <w:p w14:paraId="3544439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E2AF2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1676D0D" w14:textId="77777777" w:rsidR="00003DFB" w:rsidRPr="00003DFB" w:rsidRDefault="00003DFB" w:rsidP="00003DFB">
            <w:pPr>
              <w:jc w:val="left"/>
              <w:rPr>
                <w:color w:val="000000"/>
              </w:rPr>
            </w:pPr>
          </w:p>
        </w:tc>
      </w:tr>
      <w:tr w:rsidR="00003DFB" w:rsidRPr="00003DFB" w14:paraId="05E25DF4" w14:textId="77777777" w:rsidTr="00003DFB">
        <w:trPr>
          <w:trHeight w:val="449"/>
        </w:trPr>
        <w:tc>
          <w:tcPr>
            <w:tcW w:w="550" w:type="dxa"/>
            <w:tcBorders>
              <w:top w:val="single" w:sz="4" w:space="0" w:color="auto"/>
              <w:bottom w:val="nil"/>
            </w:tcBorders>
            <w:shd w:val="clear" w:color="auto" w:fill="FFFFFF"/>
          </w:tcPr>
          <w:p w14:paraId="774D7B74" w14:textId="77777777" w:rsidR="00003DFB" w:rsidRPr="00003DFB" w:rsidRDefault="00003DFB" w:rsidP="00003DFB">
            <w:pPr>
              <w:jc w:val="left"/>
              <w:rPr>
                <w:color w:val="000000"/>
              </w:rPr>
            </w:pPr>
            <w:r>
              <w:rPr>
                <w:color w:val="000000"/>
              </w:rPr>
              <w:t>114</w:t>
            </w:r>
          </w:p>
        </w:tc>
        <w:tc>
          <w:tcPr>
            <w:tcW w:w="1646" w:type="dxa"/>
            <w:tcBorders>
              <w:top w:val="single" w:sz="4" w:space="0" w:color="auto"/>
              <w:bottom w:val="nil"/>
            </w:tcBorders>
            <w:shd w:val="clear" w:color="auto" w:fill="FFFFFF"/>
          </w:tcPr>
          <w:p w14:paraId="7285F5C4" w14:textId="77777777" w:rsidR="00003DFB" w:rsidRPr="00003DFB" w:rsidRDefault="00003DFB" w:rsidP="00003DFB">
            <w:pPr>
              <w:jc w:val="left"/>
              <w:rPr>
                <w:color w:val="000000"/>
              </w:rPr>
            </w:pPr>
            <w:r>
              <w:rPr>
                <w:color w:val="000000"/>
              </w:rPr>
              <w:t>D517</w:t>
            </w:r>
          </w:p>
        </w:tc>
        <w:tc>
          <w:tcPr>
            <w:tcW w:w="1647" w:type="dxa"/>
            <w:tcBorders>
              <w:top w:val="single" w:sz="4" w:space="0" w:color="auto"/>
              <w:bottom w:val="nil"/>
            </w:tcBorders>
            <w:shd w:val="clear" w:color="auto" w:fill="FFFFFF"/>
          </w:tcPr>
          <w:p w14:paraId="18325E4F"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F58CB26"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C765176" w14:textId="77777777" w:rsidR="00003DFB" w:rsidRPr="00003DFB" w:rsidRDefault="00003DFB" w:rsidP="00003DFB">
            <w:pPr>
              <w:jc w:val="left"/>
              <w:rPr>
                <w:color w:val="000000"/>
              </w:rPr>
            </w:pPr>
            <w:r>
              <w:rPr>
                <w:color w:val="000000"/>
              </w:rPr>
              <w:t>B603</w:t>
            </w:r>
          </w:p>
        </w:tc>
        <w:tc>
          <w:tcPr>
            <w:tcW w:w="1647" w:type="dxa"/>
            <w:shd w:val="clear" w:color="auto" w:fill="FFFFFF"/>
          </w:tcPr>
          <w:p w14:paraId="122001D9"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0F39D8C" w14:textId="77777777" w:rsidR="00003DFB" w:rsidRPr="00412367" w:rsidRDefault="00003DFB" w:rsidP="00003DFB">
            <w:pPr>
              <w:jc w:val="left"/>
              <w:rPr>
                <w:color w:val="000000"/>
                <w:lang w:val="en-US"/>
                <w:rPrChange w:id="1659" w:author="Huke, Juan (extern)" w:date="2024-05-22T18:34:00Z">
                  <w:rPr>
                    <w:color w:val="000000"/>
                  </w:rPr>
                </w:rPrChange>
              </w:rPr>
            </w:pPr>
            <w:r w:rsidRPr="00412367">
              <w:rPr>
                <w:color w:val="000000"/>
                <w:lang w:val="en-US"/>
                <w:rPrChange w:id="1660" w:author="Huke, Juan (extern)" w:date="2024-05-22T18:34:00Z">
                  <w:rPr>
                    <w:color w:val="000000"/>
                  </w:rPr>
                </w:rPrChange>
              </w:rPr>
              <w:t>if B603 = 'O' and XX_CATEGORY_HGB_IND = 'HB'</w:t>
            </w:r>
          </w:p>
          <w:p w14:paraId="4CEFFB25" w14:textId="77777777" w:rsidR="00003DFB" w:rsidRDefault="00003DFB" w:rsidP="00003DFB">
            <w:pPr>
              <w:jc w:val="left"/>
              <w:rPr>
                <w:color w:val="000000"/>
              </w:rPr>
            </w:pPr>
            <w:r>
              <w:rPr>
                <w:color w:val="000000"/>
              </w:rPr>
              <w:t>then 1</w:t>
            </w:r>
          </w:p>
          <w:p w14:paraId="2D829AE0"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067C5474" w14:textId="77777777" w:rsidR="00003DFB" w:rsidRDefault="00003DFB" w:rsidP="00003DFB">
            <w:pPr>
              <w:jc w:val="left"/>
              <w:rPr>
                <w:color w:val="000000"/>
              </w:rPr>
            </w:pPr>
            <w:r>
              <w:rPr>
                <w:color w:val="000000"/>
              </w:rPr>
              <w:t xml:space="preserve">Kennzeichen Handelsbestand (0 = nein, 1 = ja) </w:t>
            </w:r>
          </w:p>
          <w:p w14:paraId="6AC087C8" w14:textId="77777777" w:rsidR="00003DFB" w:rsidRDefault="00003DFB" w:rsidP="00003DFB">
            <w:pPr>
              <w:jc w:val="left"/>
              <w:rPr>
                <w:color w:val="000000"/>
              </w:rPr>
            </w:pPr>
          </w:p>
          <w:p w14:paraId="7725F2D9" w14:textId="77777777" w:rsidR="00003DFB" w:rsidRPr="00003DFB" w:rsidRDefault="00003DFB" w:rsidP="00003DFB">
            <w:pPr>
              <w:jc w:val="left"/>
              <w:rPr>
                <w:color w:val="000000"/>
              </w:rPr>
            </w:pPr>
            <w:r>
              <w:rPr>
                <w:color w:val="000000"/>
              </w:rPr>
              <w:t>XX_CATEGORY_HGB_IND = HGB-Bestandskategorie (HB= Handelsbestand), B603 = Prüfpfad 3 (Obligorrisiko)</w:t>
            </w:r>
          </w:p>
        </w:tc>
      </w:tr>
      <w:tr w:rsidR="00003DFB" w:rsidRPr="00003DFB" w14:paraId="7DBFF061" w14:textId="77777777" w:rsidTr="00003DFB">
        <w:trPr>
          <w:trHeight w:val="449"/>
        </w:trPr>
        <w:tc>
          <w:tcPr>
            <w:tcW w:w="550" w:type="dxa"/>
            <w:tcBorders>
              <w:top w:val="nil"/>
              <w:bottom w:val="single" w:sz="4" w:space="0" w:color="auto"/>
            </w:tcBorders>
            <w:shd w:val="clear" w:color="auto" w:fill="FFFFFF"/>
          </w:tcPr>
          <w:p w14:paraId="583B1B8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E9AF0B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9126A7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28A1431"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66357CE8" w14:textId="77777777" w:rsidR="00003DFB" w:rsidRDefault="00003DFB" w:rsidP="00003DFB">
            <w:pPr>
              <w:jc w:val="left"/>
              <w:rPr>
                <w:color w:val="000000"/>
              </w:rPr>
            </w:pPr>
            <w:r>
              <w:rPr>
                <w:color w:val="000000"/>
              </w:rPr>
              <w:t>XX_CATEGORY_HGB_IND</w:t>
            </w:r>
          </w:p>
        </w:tc>
        <w:tc>
          <w:tcPr>
            <w:tcW w:w="1647" w:type="dxa"/>
            <w:tcBorders>
              <w:bottom w:val="single" w:sz="4" w:space="0" w:color="auto"/>
            </w:tcBorders>
            <w:shd w:val="clear" w:color="auto" w:fill="FFFFFF"/>
          </w:tcPr>
          <w:p w14:paraId="2D05B9B5" w14:textId="77777777" w:rsidR="00003DFB" w:rsidRDefault="00003DFB" w:rsidP="00003DFB">
            <w:pPr>
              <w:jc w:val="left"/>
              <w:rPr>
                <w:color w:val="000000"/>
              </w:rPr>
            </w:pPr>
            <w:r>
              <w:rPr>
                <w:color w:val="000000"/>
              </w:rPr>
              <w:t>VARCHAR(8)</w:t>
            </w:r>
          </w:p>
        </w:tc>
        <w:tc>
          <w:tcPr>
            <w:tcW w:w="2906" w:type="dxa"/>
            <w:tcBorders>
              <w:top w:val="nil"/>
              <w:bottom w:val="single" w:sz="4" w:space="0" w:color="auto"/>
            </w:tcBorders>
            <w:shd w:val="clear" w:color="auto" w:fill="FFFFFF"/>
          </w:tcPr>
          <w:p w14:paraId="4FB21E0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F370B78" w14:textId="77777777" w:rsidR="00003DFB" w:rsidRDefault="00003DFB" w:rsidP="00003DFB">
            <w:pPr>
              <w:jc w:val="left"/>
              <w:rPr>
                <w:color w:val="000000"/>
              </w:rPr>
            </w:pPr>
          </w:p>
        </w:tc>
      </w:tr>
      <w:tr w:rsidR="00003DFB" w:rsidRPr="00003DFB" w14:paraId="304650DF" w14:textId="77777777" w:rsidTr="00003DFB">
        <w:trPr>
          <w:trHeight w:val="449"/>
        </w:trPr>
        <w:tc>
          <w:tcPr>
            <w:tcW w:w="550" w:type="dxa"/>
            <w:tcBorders>
              <w:top w:val="single" w:sz="4" w:space="0" w:color="auto"/>
              <w:bottom w:val="single" w:sz="4" w:space="0" w:color="auto"/>
            </w:tcBorders>
            <w:shd w:val="clear" w:color="auto" w:fill="FFFFFF"/>
          </w:tcPr>
          <w:p w14:paraId="4775A7C2" w14:textId="77777777" w:rsidR="00003DFB" w:rsidRPr="00003DFB" w:rsidRDefault="00003DFB" w:rsidP="00003DFB">
            <w:pPr>
              <w:jc w:val="left"/>
              <w:rPr>
                <w:color w:val="000000"/>
              </w:rPr>
            </w:pPr>
            <w:r w:rsidRPr="00003DFB">
              <w:rPr>
                <w:color w:val="000000"/>
              </w:rPr>
              <w:t>115</w:t>
            </w:r>
          </w:p>
        </w:tc>
        <w:tc>
          <w:tcPr>
            <w:tcW w:w="1646" w:type="dxa"/>
            <w:tcBorders>
              <w:top w:val="single" w:sz="4" w:space="0" w:color="auto"/>
              <w:bottom w:val="single" w:sz="4" w:space="0" w:color="auto"/>
            </w:tcBorders>
            <w:shd w:val="clear" w:color="auto" w:fill="FFFFFF"/>
          </w:tcPr>
          <w:p w14:paraId="07B19452" w14:textId="77777777" w:rsidR="00003DFB" w:rsidRPr="00003DFB" w:rsidRDefault="00003DFB" w:rsidP="00003DFB">
            <w:pPr>
              <w:jc w:val="left"/>
              <w:rPr>
                <w:color w:val="000000"/>
              </w:rPr>
            </w:pPr>
            <w:r w:rsidRPr="00003DFB">
              <w:rPr>
                <w:color w:val="000000"/>
              </w:rPr>
              <w:t>G002</w:t>
            </w:r>
          </w:p>
        </w:tc>
        <w:tc>
          <w:tcPr>
            <w:tcW w:w="1647" w:type="dxa"/>
            <w:tcBorders>
              <w:top w:val="single" w:sz="4" w:space="0" w:color="auto"/>
              <w:bottom w:val="single" w:sz="4" w:space="0" w:color="auto"/>
            </w:tcBorders>
            <w:shd w:val="clear" w:color="auto" w:fill="FFFFFF"/>
          </w:tcPr>
          <w:p w14:paraId="4293D54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C699CD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AB2F0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B0C81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1F812B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F39921" w14:textId="77777777" w:rsidR="00003DFB" w:rsidRPr="00003DFB" w:rsidRDefault="00003DFB" w:rsidP="00003DFB">
            <w:pPr>
              <w:jc w:val="left"/>
              <w:rPr>
                <w:color w:val="000000"/>
              </w:rPr>
            </w:pPr>
          </w:p>
        </w:tc>
      </w:tr>
      <w:tr w:rsidR="00003DFB" w:rsidRPr="00003DFB" w14:paraId="5C201D1C" w14:textId="77777777" w:rsidTr="00003DFB">
        <w:trPr>
          <w:trHeight w:val="449"/>
        </w:trPr>
        <w:tc>
          <w:tcPr>
            <w:tcW w:w="550" w:type="dxa"/>
            <w:tcBorders>
              <w:top w:val="single" w:sz="4" w:space="0" w:color="auto"/>
              <w:bottom w:val="single" w:sz="4" w:space="0" w:color="auto"/>
            </w:tcBorders>
            <w:shd w:val="clear" w:color="auto" w:fill="FFFFFF"/>
          </w:tcPr>
          <w:p w14:paraId="1499493D" w14:textId="77777777" w:rsidR="00003DFB" w:rsidRPr="00003DFB" w:rsidRDefault="00003DFB" w:rsidP="00003DFB">
            <w:pPr>
              <w:jc w:val="left"/>
              <w:rPr>
                <w:color w:val="000000"/>
              </w:rPr>
            </w:pPr>
            <w:r w:rsidRPr="00003DFB">
              <w:rPr>
                <w:color w:val="000000"/>
              </w:rPr>
              <w:t>116</w:t>
            </w:r>
          </w:p>
        </w:tc>
        <w:tc>
          <w:tcPr>
            <w:tcW w:w="1646" w:type="dxa"/>
            <w:tcBorders>
              <w:top w:val="single" w:sz="4" w:space="0" w:color="auto"/>
              <w:bottom w:val="single" w:sz="4" w:space="0" w:color="auto"/>
            </w:tcBorders>
            <w:shd w:val="clear" w:color="auto" w:fill="FFFFFF"/>
          </w:tcPr>
          <w:p w14:paraId="579B74E9" w14:textId="77777777" w:rsidR="00003DFB" w:rsidRPr="00003DFB" w:rsidRDefault="00003DFB" w:rsidP="00003DFB">
            <w:pPr>
              <w:jc w:val="left"/>
              <w:rPr>
                <w:color w:val="000000"/>
              </w:rPr>
            </w:pPr>
            <w:r w:rsidRPr="00003DFB">
              <w:rPr>
                <w:color w:val="000000"/>
              </w:rPr>
              <w:t>G008</w:t>
            </w:r>
          </w:p>
        </w:tc>
        <w:tc>
          <w:tcPr>
            <w:tcW w:w="1647" w:type="dxa"/>
            <w:tcBorders>
              <w:top w:val="single" w:sz="4" w:space="0" w:color="auto"/>
              <w:bottom w:val="single" w:sz="4" w:space="0" w:color="auto"/>
            </w:tcBorders>
            <w:shd w:val="clear" w:color="auto" w:fill="FFFFFF"/>
          </w:tcPr>
          <w:p w14:paraId="01E100F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FEFA46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83E4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E12F5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EE191E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EA6B2A3" w14:textId="77777777" w:rsidR="00003DFB" w:rsidRPr="00003DFB" w:rsidRDefault="00003DFB" w:rsidP="00003DFB">
            <w:pPr>
              <w:jc w:val="left"/>
              <w:rPr>
                <w:color w:val="000000"/>
              </w:rPr>
            </w:pPr>
          </w:p>
        </w:tc>
      </w:tr>
      <w:tr w:rsidR="00003DFB" w:rsidRPr="00003DFB" w14:paraId="5A2AC5CC" w14:textId="77777777" w:rsidTr="00003DFB">
        <w:trPr>
          <w:trHeight w:val="449"/>
        </w:trPr>
        <w:tc>
          <w:tcPr>
            <w:tcW w:w="550" w:type="dxa"/>
            <w:tcBorders>
              <w:top w:val="single" w:sz="4" w:space="0" w:color="auto"/>
              <w:bottom w:val="single" w:sz="4" w:space="0" w:color="auto"/>
            </w:tcBorders>
            <w:shd w:val="clear" w:color="auto" w:fill="FFFFFF"/>
          </w:tcPr>
          <w:p w14:paraId="5709ABCA" w14:textId="77777777" w:rsidR="00003DFB" w:rsidRPr="00003DFB" w:rsidRDefault="00003DFB" w:rsidP="00003DFB">
            <w:pPr>
              <w:jc w:val="left"/>
              <w:rPr>
                <w:color w:val="000000"/>
              </w:rPr>
            </w:pPr>
            <w:r w:rsidRPr="00003DFB">
              <w:rPr>
                <w:color w:val="000000"/>
              </w:rPr>
              <w:t>117</w:t>
            </w:r>
          </w:p>
        </w:tc>
        <w:tc>
          <w:tcPr>
            <w:tcW w:w="1646" w:type="dxa"/>
            <w:tcBorders>
              <w:top w:val="single" w:sz="4" w:space="0" w:color="auto"/>
              <w:bottom w:val="single" w:sz="4" w:space="0" w:color="auto"/>
            </w:tcBorders>
            <w:shd w:val="clear" w:color="auto" w:fill="FFFFFF"/>
          </w:tcPr>
          <w:p w14:paraId="29103E73" w14:textId="77777777" w:rsidR="00003DFB" w:rsidRPr="00003DFB" w:rsidRDefault="00003DFB" w:rsidP="00003DFB">
            <w:pPr>
              <w:jc w:val="left"/>
              <w:rPr>
                <w:color w:val="000000"/>
              </w:rPr>
            </w:pPr>
            <w:r w:rsidRPr="00003DFB">
              <w:rPr>
                <w:color w:val="000000"/>
              </w:rPr>
              <w:t>G009</w:t>
            </w:r>
          </w:p>
        </w:tc>
        <w:tc>
          <w:tcPr>
            <w:tcW w:w="1647" w:type="dxa"/>
            <w:tcBorders>
              <w:top w:val="single" w:sz="4" w:space="0" w:color="auto"/>
              <w:bottom w:val="single" w:sz="4" w:space="0" w:color="auto"/>
            </w:tcBorders>
            <w:shd w:val="clear" w:color="auto" w:fill="FFFFFF"/>
          </w:tcPr>
          <w:p w14:paraId="6F3881F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5DFBA4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2FAEB5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F22905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C08347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1D2AC5A" w14:textId="77777777" w:rsidR="00003DFB" w:rsidRPr="00003DFB" w:rsidRDefault="00003DFB" w:rsidP="00003DFB">
            <w:pPr>
              <w:jc w:val="left"/>
              <w:rPr>
                <w:color w:val="000000"/>
              </w:rPr>
            </w:pPr>
          </w:p>
        </w:tc>
      </w:tr>
      <w:tr w:rsidR="00003DFB" w:rsidRPr="00003DFB" w14:paraId="45B5B0C0" w14:textId="77777777" w:rsidTr="00003DFB">
        <w:trPr>
          <w:trHeight w:val="449"/>
        </w:trPr>
        <w:tc>
          <w:tcPr>
            <w:tcW w:w="550" w:type="dxa"/>
            <w:tcBorders>
              <w:top w:val="single" w:sz="4" w:space="0" w:color="auto"/>
              <w:bottom w:val="single" w:sz="4" w:space="0" w:color="auto"/>
            </w:tcBorders>
            <w:shd w:val="clear" w:color="auto" w:fill="FFFFFF"/>
          </w:tcPr>
          <w:p w14:paraId="35F2F96D" w14:textId="77777777" w:rsidR="00003DFB" w:rsidRPr="00003DFB" w:rsidRDefault="00003DFB" w:rsidP="00003DFB">
            <w:pPr>
              <w:jc w:val="left"/>
              <w:rPr>
                <w:color w:val="000000"/>
              </w:rPr>
            </w:pPr>
            <w:r w:rsidRPr="00003DFB">
              <w:rPr>
                <w:color w:val="000000"/>
              </w:rPr>
              <w:t>118</w:t>
            </w:r>
          </w:p>
        </w:tc>
        <w:tc>
          <w:tcPr>
            <w:tcW w:w="1646" w:type="dxa"/>
            <w:tcBorders>
              <w:top w:val="single" w:sz="4" w:space="0" w:color="auto"/>
              <w:bottom w:val="single" w:sz="4" w:space="0" w:color="auto"/>
            </w:tcBorders>
            <w:shd w:val="clear" w:color="auto" w:fill="FFFFFF"/>
          </w:tcPr>
          <w:p w14:paraId="4557AE07" w14:textId="77777777" w:rsidR="00003DFB" w:rsidRPr="00003DFB" w:rsidRDefault="00003DFB" w:rsidP="00003DFB">
            <w:pPr>
              <w:jc w:val="left"/>
              <w:rPr>
                <w:color w:val="000000"/>
              </w:rPr>
            </w:pPr>
            <w:r w:rsidRPr="00003DFB">
              <w:rPr>
                <w:color w:val="000000"/>
              </w:rPr>
              <w:t>G010</w:t>
            </w:r>
          </w:p>
        </w:tc>
        <w:tc>
          <w:tcPr>
            <w:tcW w:w="1647" w:type="dxa"/>
            <w:tcBorders>
              <w:top w:val="single" w:sz="4" w:space="0" w:color="auto"/>
              <w:bottom w:val="single" w:sz="4" w:space="0" w:color="auto"/>
            </w:tcBorders>
            <w:shd w:val="clear" w:color="auto" w:fill="FFFFFF"/>
          </w:tcPr>
          <w:p w14:paraId="4FBC1DC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ED04A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D30BB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764D5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382E4B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F8D2AF4" w14:textId="77777777" w:rsidR="00003DFB" w:rsidRPr="00003DFB" w:rsidRDefault="00003DFB" w:rsidP="00003DFB">
            <w:pPr>
              <w:jc w:val="left"/>
              <w:rPr>
                <w:color w:val="000000"/>
              </w:rPr>
            </w:pPr>
          </w:p>
        </w:tc>
      </w:tr>
      <w:tr w:rsidR="00003DFB" w:rsidRPr="00003DFB" w14:paraId="3E026C09" w14:textId="77777777" w:rsidTr="00003DFB">
        <w:trPr>
          <w:trHeight w:val="449"/>
        </w:trPr>
        <w:tc>
          <w:tcPr>
            <w:tcW w:w="550" w:type="dxa"/>
            <w:tcBorders>
              <w:top w:val="single" w:sz="4" w:space="0" w:color="auto"/>
              <w:bottom w:val="single" w:sz="4" w:space="0" w:color="auto"/>
            </w:tcBorders>
            <w:shd w:val="clear" w:color="auto" w:fill="FFFFFF"/>
          </w:tcPr>
          <w:p w14:paraId="664A94FB" w14:textId="77777777" w:rsidR="00003DFB" w:rsidRPr="00003DFB" w:rsidRDefault="00003DFB" w:rsidP="00003DFB">
            <w:pPr>
              <w:jc w:val="left"/>
              <w:rPr>
                <w:color w:val="000000"/>
              </w:rPr>
            </w:pPr>
            <w:r w:rsidRPr="00003DFB">
              <w:rPr>
                <w:color w:val="000000"/>
              </w:rPr>
              <w:t>119</w:t>
            </w:r>
          </w:p>
        </w:tc>
        <w:tc>
          <w:tcPr>
            <w:tcW w:w="1646" w:type="dxa"/>
            <w:tcBorders>
              <w:top w:val="single" w:sz="4" w:space="0" w:color="auto"/>
              <w:bottom w:val="single" w:sz="4" w:space="0" w:color="auto"/>
            </w:tcBorders>
            <w:shd w:val="clear" w:color="auto" w:fill="FFFFFF"/>
          </w:tcPr>
          <w:p w14:paraId="56425C37" w14:textId="77777777" w:rsidR="00003DFB" w:rsidRPr="00003DFB" w:rsidRDefault="00003DFB" w:rsidP="00003DFB">
            <w:pPr>
              <w:jc w:val="left"/>
              <w:rPr>
                <w:color w:val="000000"/>
              </w:rPr>
            </w:pPr>
            <w:r w:rsidRPr="00003DFB">
              <w:rPr>
                <w:color w:val="000000"/>
              </w:rPr>
              <w:t>G011</w:t>
            </w:r>
          </w:p>
        </w:tc>
        <w:tc>
          <w:tcPr>
            <w:tcW w:w="1647" w:type="dxa"/>
            <w:tcBorders>
              <w:top w:val="single" w:sz="4" w:space="0" w:color="auto"/>
              <w:bottom w:val="single" w:sz="4" w:space="0" w:color="auto"/>
            </w:tcBorders>
            <w:shd w:val="clear" w:color="auto" w:fill="FFFFFF"/>
          </w:tcPr>
          <w:p w14:paraId="4AD88D8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0BB90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695DC8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E3A992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11A8F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58C9A26" w14:textId="77777777" w:rsidR="00003DFB" w:rsidRPr="00003DFB" w:rsidRDefault="00003DFB" w:rsidP="00003DFB">
            <w:pPr>
              <w:jc w:val="left"/>
              <w:rPr>
                <w:color w:val="000000"/>
              </w:rPr>
            </w:pPr>
          </w:p>
        </w:tc>
      </w:tr>
      <w:tr w:rsidR="00003DFB" w:rsidRPr="00003DFB" w14:paraId="5A2B72D4" w14:textId="77777777" w:rsidTr="00003DFB">
        <w:trPr>
          <w:trHeight w:val="449"/>
        </w:trPr>
        <w:tc>
          <w:tcPr>
            <w:tcW w:w="550" w:type="dxa"/>
            <w:tcBorders>
              <w:top w:val="single" w:sz="4" w:space="0" w:color="auto"/>
              <w:bottom w:val="single" w:sz="4" w:space="0" w:color="auto"/>
            </w:tcBorders>
            <w:shd w:val="clear" w:color="auto" w:fill="FFFFFF"/>
          </w:tcPr>
          <w:p w14:paraId="7DF77300" w14:textId="77777777" w:rsidR="00003DFB" w:rsidRPr="00003DFB" w:rsidRDefault="00003DFB" w:rsidP="00003DFB">
            <w:pPr>
              <w:jc w:val="left"/>
              <w:rPr>
                <w:color w:val="000000"/>
              </w:rPr>
            </w:pPr>
            <w:r w:rsidRPr="00003DFB">
              <w:rPr>
                <w:color w:val="000000"/>
              </w:rPr>
              <w:t>120</w:t>
            </w:r>
          </w:p>
        </w:tc>
        <w:tc>
          <w:tcPr>
            <w:tcW w:w="1646" w:type="dxa"/>
            <w:tcBorders>
              <w:top w:val="single" w:sz="4" w:space="0" w:color="auto"/>
              <w:bottom w:val="single" w:sz="4" w:space="0" w:color="auto"/>
            </w:tcBorders>
            <w:shd w:val="clear" w:color="auto" w:fill="FFFFFF"/>
          </w:tcPr>
          <w:p w14:paraId="1903D01F" w14:textId="77777777" w:rsidR="00003DFB" w:rsidRPr="00003DFB" w:rsidRDefault="00003DFB" w:rsidP="00003DFB">
            <w:pPr>
              <w:jc w:val="left"/>
              <w:rPr>
                <w:color w:val="000000"/>
              </w:rPr>
            </w:pPr>
            <w:r w:rsidRPr="00003DFB">
              <w:rPr>
                <w:color w:val="000000"/>
              </w:rPr>
              <w:t>G012</w:t>
            </w:r>
          </w:p>
        </w:tc>
        <w:tc>
          <w:tcPr>
            <w:tcW w:w="1647" w:type="dxa"/>
            <w:tcBorders>
              <w:top w:val="single" w:sz="4" w:space="0" w:color="auto"/>
              <w:bottom w:val="single" w:sz="4" w:space="0" w:color="auto"/>
            </w:tcBorders>
            <w:shd w:val="clear" w:color="auto" w:fill="FFFFFF"/>
          </w:tcPr>
          <w:p w14:paraId="4253F85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A6A516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BC2DB8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6C997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A4858C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4819484" w14:textId="77777777" w:rsidR="00003DFB" w:rsidRPr="00003DFB" w:rsidRDefault="00003DFB" w:rsidP="00003DFB">
            <w:pPr>
              <w:jc w:val="left"/>
              <w:rPr>
                <w:color w:val="000000"/>
              </w:rPr>
            </w:pPr>
          </w:p>
        </w:tc>
      </w:tr>
      <w:tr w:rsidR="00003DFB" w:rsidRPr="00003DFB" w14:paraId="441D8B85" w14:textId="77777777" w:rsidTr="00003DFB">
        <w:trPr>
          <w:trHeight w:val="449"/>
        </w:trPr>
        <w:tc>
          <w:tcPr>
            <w:tcW w:w="550" w:type="dxa"/>
            <w:tcBorders>
              <w:top w:val="single" w:sz="4" w:space="0" w:color="auto"/>
              <w:bottom w:val="single" w:sz="4" w:space="0" w:color="auto"/>
            </w:tcBorders>
            <w:shd w:val="clear" w:color="auto" w:fill="FFFFFF"/>
          </w:tcPr>
          <w:p w14:paraId="4FE117EA" w14:textId="77777777" w:rsidR="00003DFB" w:rsidRPr="00003DFB" w:rsidRDefault="00003DFB" w:rsidP="00003DFB">
            <w:pPr>
              <w:jc w:val="left"/>
              <w:rPr>
                <w:color w:val="000000"/>
              </w:rPr>
            </w:pPr>
            <w:r w:rsidRPr="00003DFB">
              <w:rPr>
                <w:color w:val="000000"/>
              </w:rPr>
              <w:t>121</w:t>
            </w:r>
          </w:p>
        </w:tc>
        <w:tc>
          <w:tcPr>
            <w:tcW w:w="1646" w:type="dxa"/>
            <w:tcBorders>
              <w:top w:val="single" w:sz="4" w:space="0" w:color="auto"/>
              <w:bottom w:val="single" w:sz="4" w:space="0" w:color="auto"/>
            </w:tcBorders>
            <w:shd w:val="clear" w:color="auto" w:fill="FFFFFF"/>
          </w:tcPr>
          <w:p w14:paraId="095F513D" w14:textId="77777777" w:rsidR="00003DFB" w:rsidRPr="00003DFB" w:rsidRDefault="00003DFB" w:rsidP="00003DFB">
            <w:pPr>
              <w:jc w:val="left"/>
              <w:rPr>
                <w:color w:val="000000"/>
              </w:rPr>
            </w:pPr>
            <w:r w:rsidRPr="00003DFB">
              <w:rPr>
                <w:color w:val="000000"/>
              </w:rPr>
              <w:t>G013</w:t>
            </w:r>
          </w:p>
        </w:tc>
        <w:tc>
          <w:tcPr>
            <w:tcW w:w="1647" w:type="dxa"/>
            <w:tcBorders>
              <w:top w:val="single" w:sz="4" w:space="0" w:color="auto"/>
              <w:bottom w:val="single" w:sz="4" w:space="0" w:color="auto"/>
            </w:tcBorders>
            <w:shd w:val="clear" w:color="auto" w:fill="FFFFFF"/>
          </w:tcPr>
          <w:p w14:paraId="28BC53D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BE978A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6C5BFA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5683F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110B4A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F041EA" w14:textId="77777777" w:rsidR="00003DFB" w:rsidRPr="00003DFB" w:rsidRDefault="00003DFB" w:rsidP="00003DFB">
            <w:pPr>
              <w:jc w:val="left"/>
              <w:rPr>
                <w:color w:val="000000"/>
              </w:rPr>
            </w:pPr>
          </w:p>
        </w:tc>
      </w:tr>
      <w:tr w:rsidR="00003DFB" w:rsidRPr="00003DFB" w14:paraId="54DBD32D" w14:textId="77777777" w:rsidTr="00003DFB">
        <w:trPr>
          <w:trHeight w:val="449"/>
        </w:trPr>
        <w:tc>
          <w:tcPr>
            <w:tcW w:w="550" w:type="dxa"/>
            <w:tcBorders>
              <w:top w:val="single" w:sz="4" w:space="0" w:color="auto"/>
              <w:bottom w:val="single" w:sz="4" w:space="0" w:color="auto"/>
            </w:tcBorders>
            <w:shd w:val="clear" w:color="auto" w:fill="FFFFFF"/>
          </w:tcPr>
          <w:p w14:paraId="3C7E3B2B" w14:textId="77777777" w:rsidR="00003DFB" w:rsidRPr="00003DFB" w:rsidRDefault="00003DFB" w:rsidP="00003DFB">
            <w:pPr>
              <w:jc w:val="left"/>
              <w:rPr>
                <w:color w:val="000000"/>
              </w:rPr>
            </w:pPr>
            <w:r w:rsidRPr="00003DFB">
              <w:rPr>
                <w:color w:val="000000"/>
              </w:rPr>
              <w:t>122</w:t>
            </w:r>
          </w:p>
        </w:tc>
        <w:tc>
          <w:tcPr>
            <w:tcW w:w="1646" w:type="dxa"/>
            <w:tcBorders>
              <w:top w:val="single" w:sz="4" w:space="0" w:color="auto"/>
              <w:bottom w:val="single" w:sz="4" w:space="0" w:color="auto"/>
            </w:tcBorders>
            <w:shd w:val="clear" w:color="auto" w:fill="FFFFFF"/>
          </w:tcPr>
          <w:p w14:paraId="51B0AFE5" w14:textId="77777777" w:rsidR="00003DFB" w:rsidRPr="00003DFB" w:rsidRDefault="00003DFB" w:rsidP="00003DFB">
            <w:pPr>
              <w:jc w:val="left"/>
              <w:rPr>
                <w:color w:val="000000"/>
              </w:rPr>
            </w:pPr>
            <w:r w:rsidRPr="00003DFB">
              <w:rPr>
                <w:color w:val="000000"/>
              </w:rPr>
              <w:t>G020</w:t>
            </w:r>
          </w:p>
        </w:tc>
        <w:tc>
          <w:tcPr>
            <w:tcW w:w="1647" w:type="dxa"/>
            <w:tcBorders>
              <w:top w:val="single" w:sz="4" w:space="0" w:color="auto"/>
              <w:bottom w:val="single" w:sz="4" w:space="0" w:color="auto"/>
            </w:tcBorders>
            <w:shd w:val="clear" w:color="auto" w:fill="FFFFFF"/>
          </w:tcPr>
          <w:p w14:paraId="0258C4C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281BEF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686E35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CB7B0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C3ADAB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8E6446D" w14:textId="77777777" w:rsidR="00003DFB" w:rsidRPr="00003DFB" w:rsidRDefault="00003DFB" w:rsidP="00003DFB">
            <w:pPr>
              <w:jc w:val="left"/>
              <w:rPr>
                <w:color w:val="000000"/>
              </w:rPr>
            </w:pPr>
          </w:p>
        </w:tc>
      </w:tr>
      <w:tr w:rsidR="00003DFB" w:rsidRPr="00003DFB" w14:paraId="11068F34" w14:textId="77777777" w:rsidTr="00003DFB">
        <w:trPr>
          <w:trHeight w:val="449"/>
        </w:trPr>
        <w:tc>
          <w:tcPr>
            <w:tcW w:w="550" w:type="dxa"/>
            <w:tcBorders>
              <w:top w:val="single" w:sz="4" w:space="0" w:color="auto"/>
              <w:bottom w:val="single" w:sz="4" w:space="0" w:color="auto"/>
            </w:tcBorders>
            <w:shd w:val="clear" w:color="auto" w:fill="FFFFFF"/>
          </w:tcPr>
          <w:p w14:paraId="10414D6D" w14:textId="77777777" w:rsidR="00003DFB" w:rsidRPr="00003DFB" w:rsidRDefault="00003DFB" w:rsidP="00003DFB">
            <w:pPr>
              <w:jc w:val="left"/>
              <w:rPr>
                <w:color w:val="000000"/>
              </w:rPr>
            </w:pPr>
            <w:r w:rsidRPr="00003DFB">
              <w:rPr>
                <w:color w:val="000000"/>
              </w:rPr>
              <w:t>123</w:t>
            </w:r>
          </w:p>
        </w:tc>
        <w:tc>
          <w:tcPr>
            <w:tcW w:w="1646" w:type="dxa"/>
            <w:tcBorders>
              <w:top w:val="single" w:sz="4" w:space="0" w:color="auto"/>
              <w:bottom w:val="single" w:sz="4" w:space="0" w:color="auto"/>
            </w:tcBorders>
            <w:shd w:val="clear" w:color="auto" w:fill="FFFFFF"/>
          </w:tcPr>
          <w:p w14:paraId="34440D8A" w14:textId="77777777" w:rsidR="00003DFB" w:rsidRPr="00003DFB" w:rsidRDefault="00003DFB" w:rsidP="00003DFB">
            <w:pPr>
              <w:jc w:val="left"/>
              <w:rPr>
                <w:color w:val="000000"/>
              </w:rPr>
            </w:pPr>
            <w:r w:rsidRPr="00003DFB">
              <w:rPr>
                <w:color w:val="000000"/>
              </w:rPr>
              <w:t>I001</w:t>
            </w:r>
          </w:p>
        </w:tc>
        <w:tc>
          <w:tcPr>
            <w:tcW w:w="1647" w:type="dxa"/>
            <w:tcBorders>
              <w:top w:val="single" w:sz="4" w:space="0" w:color="auto"/>
              <w:bottom w:val="single" w:sz="4" w:space="0" w:color="auto"/>
            </w:tcBorders>
            <w:shd w:val="clear" w:color="auto" w:fill="FFFFFF"/>
          </w:tcPr>
          <w:p w14:paraId="31C830C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8047E1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650CF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B05CA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2DFD14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F6C83BB" w14:textId="77777777" w:rsidR="00003DFB" w:rsidRPr="00003DFB" w:rsidRDefault="00003DFB" w:rsidP="00003DFB">
            <w:pPr>
              <w:jc w:val="left"/>
              <w:rPr>
                <w:color w:val="000000"/>
              </w:rPr>
            </w:pPr>
          </w:p>
        </w:tc>
      </w:tr>
      <w:tr w:rsidR="00003DFB" w:rsidRPr="00003DFB" w14:paraId="43B4466A" w14:textId="77777777" w:rsidTr="00003DFB">
        <w:trPr>
          <w:trHeight w:val="449"/>
        </w:trPr>
        <w:tc>
          <w:tcPr>
            <w:tcW w:w="550" w:type="dxa"/>
            <w:tcBorders>
              <w:top w:val="single" w:sz="4" w:space="0" w:color="auto"/>
              <w:bottom w:val="single" w:sz="4" w:space="0" w:color="auto"/>
            </w:tcBorders>
            <w:shd w:val="clear" w:color="auto" w:fill="FFFFFF"/>
          </w:tcPr>
          <w:p w14:paraId="43B07171" w14:textId="77777777" w:rsidR="00003DFB" w:rsidRPr="00003DFB" w:rsidRDefault="00003DFB" w:rsidP="00003DFB">
            <w:pPr>
              <w:jc w:val="left"/>
              <w:rPr>
                <w:color w:val="000000"/>
              </w:rPr>
            </w:pPr>
            <w:r w:rsidRPr="00003DFB">
              <w:rPr>
                <w:color w:val="000000"/>
              </w:rPr>
              <w:t>124</w:t>
            </w:r>
          </w:p>
        </w:tc>
        <w:tc>
          <w:tcPr>
            <w:tcW w:w="1646" w:type="dxa"/>
            <w:tcBorders>
              <w:top w:val="single" w:sz="4" w:space="0" w:color="auto"/>
              <w:bottom w:val="single" w:sz="4" w:space="0" w:color="auto"/>
            </w:tcBorders>
            <w:shd w:val="clear" w:color="auto" w:fill="FFFFFF"/>
          </w:tcPr>
          <w:p w14:paraId="62FCD4B0" w14:textId="77777777" w:rsidR="00003DFB" w:rsidRPr="00003DFB" w:rsidRDefault="00003DFB" w:rsidP="00003DFB">
            <w:pPr>
              <w:jc w:val="left"/>
              <w:rPr>
                <w:color w:val="000000"/>
              </w:rPr>
            </w:pPr>
            <w:r w:rsidRPr="00003DFB">
              <w:rPr>
                <w:color w:val="000000"/>
              </w:rPr>
              <w:t>I003</w:t>
            </w:r>
          </w:p>
        </w:tc>
        <w:tc>
          <w:tcPr>
            <w:tcW w:w="1647" w:type="dxa"/>
            <w:tcBorders>
              <w:top w:val="single" w:sz="4" w:space="0" w:color="auto"/>
              <w:bottom w:val="single" w:sz="4" w:space="0" w:color="auto"/>
            </w:tcBorders>
            <w:shd w:val="clear" w:color="auto" w:fill="FFFFFF"/>
          </w:tcPr>
          <w:p w14:paraId="18785F9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CF732A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25E85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F4033E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D153A9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275290A" w14:textId="77777777" w:rsidR="00003DFB" w:rsidRPr="00003DFB" w:rsidRDefault="00003DFB" w:rsidP="00003DFB">
            <w:pPr>
              <w:jc w:val="left"/>
              <w:rPr>
                <w:color w:val="000000"/>
              </w:rPr>
            </w:pPr>
          </w:p>
        </w:tc>
      </w:tr>
      <w:tr w:rsidR="00003DFB" w:rsidRPr="00003DFB" w14:paraId="4D3E6B94" w14:textId="77777777" w:rsidTr="00003DFB">
        <w:trPr>
          <w:trHeight w:val="449"/>
        </w:trPr>
        <w:tc>
          <w:tcPr>
            <w:tcW w:w="550" w:type="dxa"/>
            <w:tcBorders>
              <w:top w:val="single" w:sz="4" w:space="0" w:color="auto"/>
              <w:bottom w:val="single" w:sz="4" w:space="0" w:color="auto"/>
            </w:tcBorders>
            <w:shd w:val="clear" w:color="auto" w:fill="FFFFFF"/>
          </w:tcPr>
          <w:p w14:paraId="75FE2BEB" w14:textId="77777777" w:rsidR="00003DFB" w:rsidRPr="00003DFB" w:rsidRDefault="00003DFB" w:rsidP="00003DFB">
            <w:pPr>
              <w:jc w:val="left"/>
              <w:rPr>
                <w:color w:val="000000"/>
              </w:rPr>
            </w:pPr>
            <w:r w:rsidRPr="00003DFB">
              <w:rPr>
                <w:color w:val="000000"/>
              </w:rPr>
              <w:t>125</w:t>
            </w:r>
          </w:p>
        </w:tc>
        <w:tc>
          <w:tcPr>
            <w:tcW w:w="1646" w:type="dxa"/>
            <w:tcBorders>
              <w:top w:val="single" w:sz="4" w:space="0" w:color="auto"/>
              <w:bottom w:val="single" w:sz="4" w:space="0" w:color="auto"/>
            </w:tcBorders>
            <w:shd w:val="clear" w:color="auto" w:fill="FFFFFF"/>
          </w:tcPr>
          <w:p w14:paraId="32E7C74A" w14:textId="77777777" w:rsidR="00003DFB" w:rsidRPr="00003DFB" w:rsidRDefault="00003DFB" w:rsidP="00003DFB">
            <w:pPr>
              <w:jc w:val="left"/>
              <w:rPr>
                <w:color w:val="000000"/>
              </w:rPr>
            </w:pPr>
            <w:r w:rsidRPr="00003DFB">
              <w:rPr>
                <w:color w:val="000000"/>
              </w:rPr>
              <w:t>I004</w:t>
            </w:r>
          </w:p>
        </w:tc>
        <w:tc>
          <w:tcPr>
            <w:tcW w:w="1647" w:type="dxa"/>
            <w:tcBorders>
              <w:top w:val="single" w:sz="4" w:space="0" w:color="auto"/>
              <w:bottom w:val="single" w:sz="4" w:space="0" w:color="auto"/>
            </w:tcBorders>
            <w:shd w:val="clear" w:color="auto" w:fill="FFFFFF"/>
          </w:tcPr>
          <w:p w14:paraId="00D53189"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DDA0B78" w14:textId="77777777" w:rsidR="00003DFB" w:rsidRPr="00003DFB" w:rsidRDefault="00003DFB" w:rsidP="00003DFB">
            <w:pPr>
              <w:jc w:val="left"/>
              <w:rPr>
                <w:color w:val="000000"/>
              </w:rPr>
            </w:pPr>
          </w:p>
        </w:tc>
        <w:tc>
          <w:tcPr>
            <w:tcW w:w="1647" w:type="dxa"/>
            <w:shd w:val="clear" w:color="auto" w:fill="FFFFFF"/>
          </w:tcPr>
          <w:p w14:paraId="00F6C501" w14:textId="77777777" w:rsidR="00003DFB" w:rsidRPr="00003DFB" w:rsidRDefault="00003DFB" w:rsidP="00003DFB">
            <w:pPr>
              <w:jc w:val="left"/>
              <w:rPr>
                <w:color w:val="000000"/>
              </w:rPr>
            </w:pPr>
          </w:p>
        </w:tc>
        <w:tc>
          <w:tcPr>
            <w:tcW w:w="1647" w:type="dxa"/>
            <w:shd w:val="clear" w:color="auto" w:fill="FFFFFF"/>
          </w:tcPr>
          <w:p w14:paraId="15F05E2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15851B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4319B7" w14:textId="77777777" w:rsidR="00003DFB" w:rsidRPr="00003DFB" w:rsidRDefault="00003DFB" w:rsidP="00003DFB">
            <w:pPr>
              <w:jc w:val="left"/>
              <w:rPr>
                <w:color w:val="000000"/>
              </w:rPr>
            </w:pPr>
          </w:p>
        </w:tc>
      </w:tr>
      <w:tr w:rsidR="00003DFB" w:rsidRPr="00003DFB" w14:paraId="6E4775F4" w14:textId="77777777" w:rsidTr="00003DFB">
        <w:trPr>
          <w:trHeight w:val="449"/>
        </w:trPr>
        <w:tc>
          <w:tcPr>
            <w:tcW w:w="550" w:type="dxa"/>
            <w:tcBorders>
              <w:top w:val="single" w:sz="4" w:space="0" w:color="auto"/>
              <w:bottom w:val="single" w:sz="4" w:space="0" w:color="auto"/>
            </w:tcBorders>
            <w:shd w:val="clear" w:color="auto" w:fill="FFFFFF"/>
          </w:tcPr>
          <w:p w14:paraId="6EB1EE65" w14:textId="77777777" w:rsidR="00003DFB" w:rsidRPr="00003DFB" w:rsidRDefault="00003DFB" w:rsidP="00003DFB">
            <w:pPr>
              <w:jc w:val="left"/>
              <w:rPr>
                <w:color w:val="000000"/>
              </w:rPr>
            </w:pPr>
            <w:r>
              <w:rPr>
                <w:color w:val="000000"/>
              </w:rPr>
              <w:lastRenderedPageBreak/>
              <w:t>126</w:t>
            </w:r>
          </w:p>
        </w:tc>
        <w:tc>
          <w:tcPr>
            <w:tcW w:w="1646" w:type="dxa"/>
            <w:tcBorders>
              <w:top w:val="single" w:sz="4" w:space="0" w:color="auto"/>
              <w:bottom w:val="single" w:sz="4" w:space="0" w:color="auto"/>
            </w:tcBorders>
            <w:shd w:val="clear" w:color="auto" w:fill="FFFFFF"/>
          </w:tcPr>
          <w:p w14:paraId="3B138C88" w14:textId="77777777" w:rsidR="00003DFB" w:rsidRPr="00003DFB" w:rsidRDefault="00003DFB" w:rsidP="00003DFB">
            <w:pPr>
              <w:jc w:val="left"/>
              <w:rPr>
                <w:color w:val="000000"/>
              </w:rPr>
            </w:pPr>
            <w:r>
              <w:rPr>
                <w:color w:val="000000"/>
              </w:rPr>
              <w:t>INSTRUMENT_ID0</w:t>
            </w:r>
          </w:p>
        </w:tc>
        <w:tc>
          <w:tcPr>
            <w:tcW w:w="1647" w:type="dxa"/>
            <w:tcBorders>
              <w:top w:val="single" w:sz="4" w:space="0" w:color="auto"/>
              <w:bottom w:val="single" w:sz="4" w:space="0" w:color="auto"/>
            </w:tcBorders>
            <w:shd w:val="clear" w:color="auto" w:fill="FFFFFF"/>
          </w:tcPr>
          <w:p w14:paraId="78031059" w14:textId="77777777" w:rsidR="00003DFB" w:rsidRPr="00003DFB" w:rsidRDefault="00003DFB" w:rsidP="00003DFB">
            <w:pPr>
              <w:jc w:val="left"/>
              <w:rPr>
                <w:color w:val="000000"/>
              </w:rPr>
            </w:pPr>
            <w:r>
              <w:rPr>
                <w:color w:val="000000"/>
              </w:rPr>
              <w:t>VARCHAR(120)</w:t>
            </w:r>
          </w:p>
        </w:tc>
        <w:tc>
          <w:tcPr>
            <w:tcW w:w="1647" w:type="dxa"/>
            <w:tcBorders>
              <w:bottom w:val="single" w:sz="4" w:space="0" w:color="auto"/>
            </w:tcBorders>
            <w:shd w:val="clear" w:color="auto" w:fill="FFFFFF"/>
          </w:tcPr>
          <w:p w14:paraId="28972975" w14:textId="77777777" w:rsidR="00003DFB" w:rsidRPr="00003DFB" w:rsidRDefault="00003DFB" w:rsidP="00003DFB">
            <w:pPr>
              <w:jc w:val="left"/>
              <w:rPr>
                <w:color w:val="000000"/>
              </w:rPr>
            </w:pPr>
            <w:r>
              <w:rPr>
                <w:color w:val="000000"/>
              </w:rPr>
              <w:t>INSTRUMENT</w:t>
            </w:r>
          </w:p>
        </w:tc>
        <w:tc>
          <w:tcPr>
            <w:tcW w:w="1647" w:type="dxa"/>
            <w:tcBorders>
              <w:bottom w:val="single" w:sz="4" w:space="0" w:color="auto"/>
            </w:tcBorders>
            <w:shd w:val="clear" w:color="auto" w:fill="FFFFFF"/>
          </w:tcPr>
          <w:p w14:paraId="4A1E428C" w14:textId="77777777" w:rsidR="00003DFB" w:rsidRPr="00003DFB" w:rsidRDefault="00003DFB" w:rsidP="00003DFB">
            <w:pPr>
              <w:jc w:val="left"/>
              <w:rPr>
                <w:color w:val="000000"/>
              </w:rPr>
            </w:pPr>
            <w:r>
              <w:rPr>
                <w:color w:val="000000"/>
              </w:rPr>
              <w:t>INSTRUMENT_ID</w:t>
            </w:r>
          </w:p>
        </w:tc>
        <w:tc>
          <w:tcPr>
            <w:tcW w:w="1647" w:type="dxa"/>
            <w:tcBorders>
              <w:bottom w:val="single" w:sz="4" w:space="0" w:color="auto"/>
            </w:tcBorders>
            <w:shd w:val="clear" w:color="auto" w:fill="FFFFFF"/>
          </w:tcPr>
          <w:p w14:paraId="05EBD4EC" w14:textId="77777777" w:rsidR="00003DFB" w:rsidRPr="00003DFB" w:rsidRDefault="00003DFB" w:rsidP="00003DFB">
            <w:pPr>
              <w:jc w:val="left"/>
              <w:rPr>
                <w:color w:val="000000"/>
              </w:rPr>
            </w:pPr>
            <w:r>
              <w:rPr>
                <w:color w:val="000000"/>
              </w:rPr>
              <w:t>VARCHAR(120)</w:t>
            </w:r>
          </w:p>
        </w:tc>
        <w:tc>
          <w:tcPr>
            <w:tcW w:w="2906" w:type="dxa"/>
            <w:tcBorders>
              <w:top w:val="single" w:sz="4" w:space="0" w:color="auto"/>
              <w:bottom w:val="single" w:sz="4" w:space="0" w:color="auto"/>
            </w:tcBorders>
            <w:shd w:val="clear" w:color="auto" w:fill="FFFFFF"/>
          </w:tcPr>
          <w:p w14:paraId="43540FF7" w14:textId="77777777" w:rsidR="00003DFB" w:rsidRPr="00003DFB" w:rsidRDefault="00003DFB" w:rsidP="00003DFB">
            <w:pPr>
              <w:jc w:val="left"/>
              <w:rPr>
                <w:color w:val="000000"/>
              </w:rPr>
            </w:pPr>
            <w:r>
              <w:rPr>
                <w:color w:val="000000"/>
              </w:rPr>
              <w:t>INSTRUMENT_ID0 = INSTRUMENT.INSTRUMENT_ID</w:t>
            </w:r>
          </w:p>
        </w:tc>
        <w:tc>
          <w:tcPr>
            <w:tcW w:w="2906" w:type="dxa"/>
            <w:tcBorders>
              <w:top w:val="single" w:sz="4" w:space="0" w:color="auto"/>
              <w:bottom w:val="single" w:sz="4" w:space="0" w:color="auto"/>
            </w:tcBorders>
            <w:shd w:val="clear" w:color="auto" w:fill="FFFFFF"/>
          </w:tcPr>
          <w:p w14:paraId="0AF55358" w14:textId="77777777" w:rsidR="00003DFB" w:rsidRDefault="00003DFB" w:rsidP="00003DFB">
            <w:pPr>
              <w:jc w:val="left"/>
              <w:rPr>
                <w:color w:val="000000"/>
              </w:rPr>
            </w:pPr>
            <w:r>
              <w:rPr>
                <w:color w:val="000000"/>
              </w:rPr>
              <w:t>Instrument ID Referenz 0 Position - Instrument</w:t>
            </w:r>
          </w:p>
          <w:p w14:paraId="008B1DEE" w14:textId="77777777" w:rsidR="00003DFB" w:rsidRDefault="00003DFB" w:rsidP="00003DFB">
            <w:pPr>
              <w:jc w:val="left"/>
              <w:rPr>
                <w:color w:val="000000"/>
              </w:rPr>
            </w:pPr>
          </w:p>
          <w:p w14:paraId="7407E775" w14:textId="77777777" w:rsidR="00003DFB" w:rsidRPr="00003DFB" w:rsidRDefault="00003DFB" w:rsidP="00003DFB">
            <w:pPr>
              <w:jc w:val="left"/>
              <w:rPr>
                <w:color w:val="000000"/>
              </w:rPr>
            </w:pPr>
            <w:r>
              <w:rPr>
                <w:color w:val="000000"/>
              </w:rPr>
              <w:t>Übernahme aus Entität INSTRUMENT</w:t>
            </w:r>
          </w:p>
        </w:tc>
      </w:tr>
      <w:tr w:rsidR="00003DFB" w:rsidRPr="00003DFB" w14:paraId="511997B7" w14:textId="77777777" w:rsidTr="00003DFB">
        <w:trPr>
          <w:trHeight w:val="449"/>
        </w:trPr>
        <w:tc>
          <w:tcPr>
            <w:tcW w:w="550" w:type="dxa"/>
            <w:tcBorders>
              <w:top w:val="single" w:sz="4" w:space="0" w:color="auto"/>
              <w:bottom w:val="single" w:sz="4" w:space="0" w:color="auto"/>
            </w:tcBorders>
            <w:shd w:val="clear" w:color="auto" w:fill="FFFFFF"/>
          </w:tcPr>
          <w:p w14:paraId="46850029" w14:textId="77777777" w:rsidR="00003DFB" w:rsidRPr="00003DFB" w:rsidRDefault="00003DFB" w:rsidP="00003DFB">
            <w:pPr>
              <w:jc w:val="left"/>
              <w:rPr>
                <w:color w:val="000000"/>
              </w:rPr>
            </w:pPr>
            <w:r w:rsidRPr="00003DFB">
              <w:rPr>
                <w:color w:val="000000"/>
              </w:rPr>
              <w:t>127</w:t>
            </w:r>
          </w:p>
        </w:tc>
        <w:tc>
          <w:tcPr>
            <w:tcW w:w="1646" w:type="dxa"/>
            <w:tcBorders>
              <w:top w:val="single" w:sz="4" w:space="0" w:color="auto"/>
              <w:bottom w:val="single" w:sz="4" w:space="0" w:color="auto"/>
            </w:tcBorders>
            <w:shd w:val="clear" w:color="auto" w:fill="FFFFFF"/>
          </w:tcPr>
          <w:p w14:paraId="7763FBBC" w14:textId="77777777" w:rsidR="00003DFB" w:rsidRPr="00003DFB" w:rsidRDefault="00003DFB" w:rsidP="00003DFB">
            <w:pPr>
              <w:jc w:val="left"/>
              <w:rPr>
                <w:color w:val="000000"/>
              </w:rPr>
            </w:pPr>
            <w:r w:rsidRPr="00003DFB">
              <w:rPr>
                <w:color w:val="000000"/>
              </w:rPr>
              <w:t>M316</w:t>
            </w:r>
          </w:p>
        </w:tc>
        <w:tc>
          <w:tcPr>
            <w:tcW w:w="1647" w:type="dxa"/>
            <w:tcBorders>
              <w:top w:val="single" w:sz="4" w:space="0" w:color="auto"/>
              <w:bottom w:val="single" w:sz="4" w:space="0" w:color="auto"/>
            </w:tcBorders>
            <w:shd w:val="clear" w:color="auto" w:fill="FFFFFF"/>
          </w:tcPr>
          <w:p w14:paraId="51BD4924" w14:textId="77777777" w:rsidR="00003DFB" w:rsidRPr="00003DFB" w:rsidRDefault="00003DFB" w:rsidP="00003DFB">
            <w:pPr>
              <w:jc w:val="left"/>
              <w:rPr>
                <w:color w:val="000000"/>
              </w:rPr>
            </w:pPr>
            <w:r w:rsidRPr="00003DFB">
              <w:rPr>
                <w:color w:val="000000"/>
              </w:rPr>
              <w:t>VARCHAR(3)</w:t>
            </w:r>
          </w:p>
        </w:tc>
        <w:tc>
          <w:tcPr>
            <w:tcW w:w="1647" w:type="dxa"/>
            <w:tcBorders>
              <w:bottom w:val="single" w:sz="4" w:space="0" w:color="auto"/>
            </w:tcBorders>
            <w:shd w:val="clear" w:color="auto" w:fill="FFFFFF"/>
          </w:tcPr>
          <w:p w14:paraId="65ABCF0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314CE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60173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67053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D3F512B" w14:textId="77777777" w:rsidR="00003DFB" w:rsidRPr="00003DFB" w:rsidRDefault="00003DFB" w:rsidP="00003DFB">
            <w:pPr>
              <w:jc w:val="left"/>
              <w:rPr>
                <w:color w:val="000000"/>
              </w:rPr>
            </w:pPr>
          </w:p>
        </w:tc>
      </w:tr>
      <w:tr w:rsidR="00003DFB" w:rsidRPr="00003DFB" w14:paraId="6FD31946" w14:textId="77777777" w:rsidTr="00003DFB">
        <w:trPr>
          <w:trHeight w:val="449"/>
        </w:trPr>
        <w:tc>
          <w:tcPr>
            <w:tcW w:w="550" w:type="dxa"/>
            <w:tcBorders>
              <w:top w:val="single" w:sz="4" w:space="0" w:color="auto"/>
              <w:bottom w:val="single" w:sz="4" w:space="0" w:color="auto"/>
            </w:tcBorders>
            <w:shd w:val="clear" w:color="auto" w:fill="FFFFFF"/>
          </w:tcPr>
          <w:p w14:paraId="5DDE310E" w14:textId="77777777" w:rsidR="00003DFB" w:rsidRPr="00003DFB" w:rsidRDefault="00003DFB" w:rsidP="00003DFB">
            <w:pPr>
              <w:jc w:val="left"/>
              <w:rPr>
                <w:color w:val="000000"/>
              </w:rPr>
            </w:pPr>
            <w:r w:rsidRPr="00003DFB">
              <w:rPr>
                <w:color w:val="000000"/>
              </w:rPr>
              <w:t>128</w:t>
            </w:r>
          </w:p>
        </w:tc>
        <w:tc>
          <w:tcPr>
            <w:tcW w:w="1646" w:type="dxa"/>
            <w:tcBorders>
              <w:top w:val="single" w:sz="4" w:space="0" w:color="auto"/>
              <w:bottom w:val="single" w:sz="4" w:space="0" w:color="auto"/>
            </w:tcBorders>
            <w:shd w:val="clear" w:color="auto" w:fill="FFFFFF"/>
          </w:tcPr>
          <w:p w14:paraId="300CBD4E" w14:textId="77777777" w:rsidR="00003DFB" w:rsidRPr="00003DFB" w:rsidRDefault="00003DFB" w:rsidP="00003DFB">
            <w:pPr>
              <w:jc w:val="left"/>
              <w:rPr>
                <w:color w:val="000000"/>
              </w:rPr>
            </w:pPr>
            <w:r w:rsidRPr="00003DFB">
              <w:rPr>
                <w:color w:val="000000"/>
              </w:rPr>
              <w:t>POSITION_ID0</w:t>
            </w:r>
          </w:p>
        </w:tc>
        <w:tc>
          <w:tcPr>
            <w:tcW w:w="1647" w:type="dxa"/>
            <w:tcBorders>
              <w:top w:val="single" w:sz="4" w:space="0" w:color="auto"/>
              <w:bottom w:val="single" w:sz="4" w:space="0" w:color="auto"/>
            </w:tcBorders>
            <w:shd w:val="clear" w:color="auto" w:fill="FFFFFF"/>
          </w:tcPr>
          <w:p w14:paraId="73C71D4B"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38BBBCC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5462C4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01DA80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CC35D7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DE5B163" w14:textId="77777777" w:rsidR="00003DFB" w:rsidRPr="00003DFB" w:rsidRDefault="00003DFB" w:rsidP="00003DFB">
            <w:pPr>
              <w:jc w:val="left"/>
              <w:rPr>
                <w:color w:val="000000"/>
              </w:rPr>
            </w:pPr>
          </w:p>
        </w:tc>
      </w:tr>
      <w:tr w:rsidR="00003DFB" w:rsidRPr="00003DFB" w14:paraId="6F8E9687" w14:textId="77777777" w:rsidTr="00003DFB">
        <w:trPr>
          <w:trHeight w:val="449"/>
        </w:trPr>
        <w:tc>
          <w:tcPr>
            <w:tcW w:w="550" w:type="dxa"/>
            <w:tcBorders>
              <w:top w:val="single" w:sz="4" w:space="0" w:color="auto"/>
              <w:bottom w:val="single" w:sz="4" w:space="0" w:color="auto"/>
            </w:tcBorders>
            <w:shd w:val="clear" w:color="auto" w:fill="FFFFFF"/>
          </w:tcPr>
          <w:p w14:paraId="107D8B71" w14:textId="77777777" w:rsidR="00003DFB" w:rsidRPr="00003DFB" w:rsidRDefault="00003DFB" w:rsidP="00003DFB">
            <w:pPr>
              <w:jc w:val="left"/>
              <w:rPr>
                <w:color w:val="000000"/>
              </w:rPr>
            </w:pPr>
            <w:r w:rsidRPr="00003DFB">
              <w:rPr>
                <w:color w:val="000000"/>
              </w:rPr>
              <w:t>129</w:t>
            </w:r>
          </w:p>
        </w:tc>
        <w:tc>
          <w:tcPr>
            <w:tcW w:w="1646" w:type="dxa"/>
            <w:tcBorders>
              <w:top w:val="single" w:sz="4" w:space="0" w:color="auto"/>
              <w:bottom w:val="single" w:sz="4" w:space="0" w:color="auto"/>
            </w:tcBorders>
            <w:shd w:val="clear" w:color="auto" w:fill="FFFFFF"/>
          </w:tcPr>
          <w:p w14:paraId="3B5B2F04" w14:textId="77777777" w:rsidR="00003DFB" w:rsidRPr="00003DFB" w:rsidRDefault="00003DFB" w:rsidP="00003DFB">
            <w:pPr>
              <w:jc w:val="left"/>
              <w:rPr>
                <w:color w:val="000000"/>
              </w:rPr>
            </w:pPr>
            <w:r w:rsidRPr="00003DFB">
              <w:rPr>
                <w:color w:val="000000"/>
              </w:rPr>
              <w:t>PTY010</w:t>
            </w:r>
          </w:p>
        </w:tc>
        <w:tc>
          <w:tcPr>
            <w:tcW w:w="1647" w:type="dxa"/>
            <w:tcBorders>
              <w:top w:val="single" w:sz="4" w:space="0" w:color="auto"/>
              <w:bottom w:val="single" w:sz="4" w:space="0" w:color="auto"/>
            </w:tcBorders>
            <w:shd w:val="clear" w:color="auto" w:fill="FFFFFF"/>
          </w:tcPr>
          <w:p w14:paraId="3427727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85DFF3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913BFB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AF6D5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6022E3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CB3FA1B" w14:textId="77777777" w:rsidR="00003DFB" w:rsidRPr="00003DFB" w:rsidRDefault="00003DFB" w:rsidP="00003DFB">
            <w:pPr>
              <w:jc w:val="left"/>
              <w:rPr>
                <w:color w:val="000000"/>
              </w:rPr>
            </w:pPr>
          </w:p>
        </w:tc>
      </w:tr>
      <w:tr w:rsidR="00003DFB" w:rsidRPr="00003DFB" w14:paraId="179C5DF9" w14:textId="77777777" w:rsidTr="00003DFB">
        <w:trPr>
          <w:trHeight w:val="449"/>
        </w:trPr>
        <w:tc>
          <w:tcPr>
            <w:tcW w:w="550" w:type="dxa"/>
            <w:tcBorders>
              <w:top w:val="single" w:sz="4" w:space="0" w:color="auto"/>
              <w:bottom w:val="single" w:sz="4" w:space="0" w:color="auto"/>
            </w:tcBorders>
            <w:shd w:val="clear" w:color="auto" w:fill="FFFFFF"/>
          </w:tcPr>
          <w:p w14:paraId="4C31A623" w14:textId="77777777" w:rsidR="00003DFB" w:rsidRPr="00003DFB" w:rsidRDefault="00003DFB" w:rsidP="00003DFB">
            <w:pPr>
              <w:jc w:val="left"/>
              <w:rPr>
                <w:color w:val="000000"/>
              </w:rPr>
            </w:pPr>
            <w:r w:rsidRPr="00003DFB">
              <w:rPr>
                <w:color w:val="000000"/>
              </w:rPr>
              <w:t>130</w:t>
            </w:r>
          </w:p>
        </w:tc>
        <w:tc>
          <w:tcPr>
            <w:tcW w:w="1646" w:type="dxa"/>
            <w:tcBorders>
              <w:top w:val="single" w:sz="4" w:space="0" w:color="auto"/>
              <w:bottom w:val="single" w:sz="4" w:space="0" w:color="auto"/>
            </w:tcBorders>
            <w:shd w:val="clear" w:color="auto" w:fill="FFFFFF"/>
          </w:tcPr>
          <w:p w14:paraId="27BF788A" w14:textId="77777777" w:rsidR="00003DFB" w:rsidRPr="00003DFB" w:rsidRDefault="00003DFB" w:rsidP="00003DFB">
            <w:pPr>
              <w:jc w:val="left"/>
              <w:rPr>
                <w:color w:val="000000"/>
              </w:rPr>
            </w:pPr>
            <w:r w:rsidRPr="00003DFB">
              <w:rPr>
                <w:color w:val="000000"/>
              </w:rPr>
              <w:t>PTY011</w:t>
            </w:r>
          </w:p>
        </w:tc>
        <w:tc>
          <w:tcPr>
            <w:tcW w:w="1647" w:type="dxa"/>
            <w:tcBorders>
              <w:top w:val="single" w:sz="4" w:space="0" w:color="auto"/>
              <w:bottom w:val="single" w:sz="4" w:space="0" w:color="auto"/>
            </w:tcBorders>
            <w:shd w:val="clear" w:color="auto" w:fill="FFFFFF"/>
          </w:tcPr>
          <w:p w14:paraId="77800837"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5C82E2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9E5D1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566F30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8751E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75DE162" w14:textId="77777777" w:rsidR="00003DFB" w:rsidRPr="00003DFB" w:rsidRDefault="00003DFB" w:rsidP="00003DFB">
            <w:pPr>
              <w:jc w:val="left"/>
              <w:rPr>
                <w:color w:val="000000"/>
              </w:rPr>
            </w:pPr>
          </w:p>
        </w:tc>
      </w:tr>
      <w:tr w:rsidR="00003DFB" w:rsidRPr="00003DFB" w14:paraId="7F739F20" w14:textId="77777777" w:rsidTr="00003DFB">
        <w:trPr>
          <w:trHeight w:val="449"/>
        </w:trPr>
        <w:tc>
          <w:tcPr>
            <w:tcW w:w="550" w:type="dxa"/>
            <w:tcBorders>
              <w:top w:val="single" w:sz="4" w:space="0" w:color="auto"/>
              <w:bottom w:val="single" w:sz="4" w:space="0" w:color="auto"/>
            </w:tcBorders>
            <w:shd w:val="clear" w:color="auto" w:fill="FFFFFF"/>
          </w:tcPr>
          <w:p w14:paraId="64CDC61D" w14:textId="77777777" w:rsidR="00003DFB" w:rsidRPr="00003DFB" w:rsidRDefault="00003DFB" w:rsidP="00003DFB">
            <w:pPr>
              <w:jc w:val="left"/>
              <w:rPr>
                <w:color w:val="000000"/>
              </w:rPr>
            </w:pPr>
            <w:r w:rsidRPr="00003DFB">
              <w:rPr>
                <w:color w:val="000000"/>
              </w:rPr>
              <w:t>131</w:t>
            </w:r>
          </w:p>
        </w:tc>
        <w:tc>
          <w:tcPr>
            <w:tcW w:w="1646" w:type="dxa"/>
            <w:tcBorders>
              <w:top w:val="single" w:sz="4" w:space="0" w:color="auto"/>
              <w:bottom w:val="single" w:sz="4" w:space="0" w:color="auto"/>
            </w:tcBorders>
            <w:shd w:val="clear" w:color="auto" w:fill="FFFFFF"/>
          </w:tcPr>
          <w:p w14:paraId="45362A44" w14:textId="77777777" w:rsidR="00003DFB" w:rsidRPr="00003DFB" w:rsidRDefault="00003DFB" w:rsidP="00003DFB">
            <w:pPr>
              <w:jc w:val="left"/>
              <w:rPr>
                <w:color w:val="000000"/>
              </w:rPr>
            </w:pPr>
            <w:r w:rsidRPr="00003DFB">
              <w:rPr>
                <w:color w:val="000000"/>
              </w:rPr>
              <w:t>PTY069</w:t>
            </w:r>
          </w:p>
        </w:tc>
        <w:tc>
          <w:tcPr>
            <w:tcW w:w="1647" w:type="dxa"/>
            <w:tcBorders>
              <w:top w:val="single" w:sz="4" w:space="0" w:color="auto"/>
              <w:bottom w:val="single" w:sz="4" w:space="0" w:color="auto"/>
            </w:tcBorders>
            <w:shd w:val="clear" w:color="auto" w:fill="FFFFFF"/>
          </w:tcPr>
          <w:p w14:paraId="4A00437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72971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00383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7A69C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638ED8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FD4603" w14:textId="77777777" w:rsidR="00003DFB" w:rsidRPr="00003DFB" w:rsidRDefault="00003DFB" w:rsidP="00003DFB">
            <w:pPr>
              <w:jc w:val="left"/>
              <w:rPr>
                <w:color w:val="000000"/>
              </w:rPr>
            </w:pPr>
          </w:p>
        </w:tc>
      </w:tr>
      <w:tr w:rsidR="00003DFB" w:rsidRPr="00003DFB" w14:paraId="1B24AD53" w14:textId="77777777" w:rsidTr="00003DFB">
        <w:trPr>
          <w:trHeight w:val="449"/>
        </w:trPr>
        <w:tc>
          <w:tcPr>
            <w:tcW w:w="550" w:type="dxa"/>
            <w:tcBorders>
              <w:top w:val="single" w:sz="4" w:space="0" w:color="auto"/>
              <w:bottom w:val="single" w:sz="4" w:space="0" w:color="auto"/>
            </w:tcBorders>
            <w:shd w:val="clear" w:color="auto" w:fill="FFFFFF"/>
          </w:tcPr>
          <w:p w14:paraId="11AC9E1E" w14:textId="77777777" w:rsidR="00003DFB" w:rsidRPr="00003DFB" w:rsidRDefault="00003DFB" w:rsidP="00003DFB">
            <w:pPr>
              <w:jc w:val="left"/>
              <w:rPr>
                <w:color w:val="000000"/>
              </w:rPr>
            </w:pPr>
            <w:r w:rsidRPr="00003DFB">
              <w:rPr>
                <w:color w:val="000000"/>
              </w:rPr>
              <w:t>132</w:t>
            </w:r>
          </w:p>
        </w:tc>
        <w:tc>
          <w:tcPr>
            <w:tcW w:w="1646" w:type="dxa"/>
            <w:tcBorders>
              <w:top w:val="single" w:sz="4" w:space="0" w:color="auto"/>
              <w:bottom w:val="single" w:sz="4" w:space="0" w:color="auto"/>
            </w:tcBorders>
            <w:shd w:val="clear" w:color="auto" w:fill="FFFFFF"/>
          </w:tcPr>
          <w:p w14:paraId="263A9262" w14:textId="77777777" w:rsidR="00003DFB" w:rsidRPr="00003DFB" w:rsidRDefault="00003DFB" w:rsidP="00003DFB">
            <w:pPr>
              <w:jc w:val="left"/>
              <w:rPr>
                <w:color w:val="000000"/>
              </w:rPr>
            </w:pPr>
            <w:r w:rsidRPr="00003DFB">
              <w:rPr>
                <w:color w:val="000000"/>
              </w:rPr>
              <w:t>RLV105</w:t>
            </w:r>
          </w:p>
        </w:tc>
        <w:tc>
          <w:tcPr>
            <w:tcW w:w="1647" w:type="dxa"/>
            <w:tcBorders>
              <w:top w:val="single" w:sz="4" w:space="0" w:color="auto"/>
              <w:bottom w:val="single" w:sz="4" w:space="0" w:color="auto"/>
            </w:tcBorders>
            <w:shd w:val="clear" w:color="auto" w:fill="FFFFFF"/>
          </w:tcPr>
          <w:p w14:paraId="300E76E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5F3F8F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A4254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336078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ACC9D7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C0BD23" w14:textId="77777777" w:rsidR="00003DFB" w:rsidRPr="00003DFB" w:rsidRDefault="00003DFB" w:rsidP="00003DFB">
            <w:pPr>
              <w:jc w:val="left"/>
              <w:rPr>
                <w:color w:val="000000"/>
              </w:rPr>
            </w:pPr>
          </w:p>
        </w:tc>
      </w:tr>
      <w:tr w:rsidR="00003DFB" w:rsidRPr="00003DFB" w14:paraId="09C57EA8" w14:textId="77777777" w:rsidTr="00003DFB">
        <w:trPr>
          <w:trHeight w:val="449"/>
        </w:trPr>
        <w:tc>
          <w:tcPr>
            <w:tcW w:w="550" w:type="dxa"/>
            <w:tcBorders>
              <w:top w:val="single" w:sz="4" w:space="0" w:color="auto"/>
              <w:bottom w:val="single" w:sz="4" w:space="0" w:color="auto"/>
            </w:tcBorders>
            <w:shd w:val="clear" w:color="auto" w:fill="FFFFFF"/>
          </w:tcPr>
          <w:p w14:paraId="691A192C" w14:textId="77777777" w:rsidR="00003DFB" w:rsidRPr="00003DFB" w:rsidRDefault="00003DFB" w:rsidP="00003DFB">
            <w:pPr>
              <w:jc w:val="left"/>
              <w:rPr>
                <w:color w:val="000000"/>
              </w:rPr>
            </w:pPr>
            <w:r w:rsidRPr="00003DFB">
              <w:rPr>
                <w:color w:val="000000"/>
              </w:rPr>
              <w:t>133</w:t>
            </w:r>
          </w:p>
        </w:tc>
        <w:tc>
          <w:tcPr>
            <w:tcW w:w="1646" w:type="dxa"/>
            <w:tcBorders>
              <w:top w:val="single" w:sz="4" w:space="0" w:color="auto"/>
              <w:bottom w:val="single" w:sz="4" w:space="0" w:color="auto"/>
            </w:tcBorders>
            <w:shd w:val="clear" w:color="auto" w:fill="FFFFFF"/>
          </w:tcPr>
          <w:p w14:paraId="2944ACE4" w14:textId="77777777" w:rsidR="00003DFB" w:rsidRPr="00003DFB" w:rsidRDefault="00003DFB" w:rsidP="00003DFB">
            <w:pPr>
              <w:jc w:val="left"/>
              <w:rPr>
                <w:color w:val="000000"/>
              </w:rPr>
            </w:pPr>
            <w:r w:rsidRPr="00003DFB">
              <w:rPr>
                <w:color w:val="000000"/>
              </w:rPr>
              <w:t>SEC124</w:t>
            </w:r>
          </w:p>
        </w:tc>
        <w:tc>
          <w:tcPr>
            <w:tcW w:w="1647" w:type="dxa"/>
            <w:tcBorders>
              <w:top w:val="single" w:sz="4" w:space="0" w:color="auto"/>
              <w:bottom w:val="single" w:sz="4" w:space="0" w:color="auto"/>
            </w:tcBorders>
            <w:shd w:val="clear" w:color="auto" w:fill="FFFFFF"/>
          </w:tcPr>
          <w:p w14:paraId="4AA95CA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E534FF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30DCB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90A5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6267ED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DBF151" w14:textId="77777777" w:rsidR="00003DFB" w:rsidRPr="00003DFB" w:rsidRDefault="00003DFB" w:rsidP="00003DFB">
            <w:pPr>
              <w:jc w:val="left"/>
              <w:rPr>
                <w:color w:val="000000"/>
              </w:rPr>
            </w:pPr>
          </w:p>
        </w:tc>
      </w:tr>
      <w:tr w:rsidR="00003DFB" w:rsidRPr="00003DFB" w14:paraId="3A3018C0" w14:textId="77777777" w:rsidTr="00003DFB">
        <w:trPr>
          <w:trHeight w:val="449"/>
        </w:trPr>
        <w:tc>
          <w:tcPr>
            <w:tcW w:w="550" w:type="dxa"/>
            <w:tcBorders>
              <w:top w:val="single" w:sz="4" w:space="0" w:color="auto"/>
              <w:bottom w:val="single" w:sz="4" w:space="0" w:color="auto"/>
            </w:tcBorders>
            <w:shd w:val="clear" w:color="auto" w:fill="FFFFFF"/>
          </w:tcPr>
          <w:p w14:paraId="7898986B" w14:textId="77777777" w:rsidR="00003DFB" w:rsidRPr="00003DFB" w:rsidRDefault="00003DFB" w:rsidP="00003DFB">
            <w:pPr>
              <w:jc w:val="left"/>
              <w:rPr>
                <w:color w:val="000000"/>
              </w:rPr>
            </w:pPr>
            <w:r w:rsidRPr="00003DFB">
              <w:rPr>
                <w:color w:val="000000"/>
              </w:rPr>
              <w:t>134</w:t>
            </w:r>
          </w:p>
        </w:tc>
        <w:tc>
          <w:tcPr>
            <w:tcW w:w="1646" w:type="dxa"/>
            <w:tcBorders>
              <w:top w:val="single" w:sz="4" w:space="0" w:color="auto"/>
              <w:bottom w:val="single" w:sz="4" w:space="0" w:color="auto"/>
            </w:tcBorders>
            <w:shd w:val="clear" w:color="auto" w:fill="FFFFFF"/>
          </w:tcPr>
          <w:p w14:paraId="111C3337" w14:textId="77777777" w:rsidR="00003DFB" w:rsidRPr="00003DFB" w:rsidRDefault="00003DFB" w:rsidP="00003DFB">
            <w:pPr>
              <w:jc w:val="left"/>
              <w:rPr>
                <w:color w:val="000000"/>
              </w:rPr>
            </w:pPr>
            <w:r w:rsidRPr="00003DFB">
              <w:rPr>
                <w:color w:val="000000"/>
              </w:rPr>
              <w:t>SEC126</w:t>
            </w:r>
          </w:p>
        </w:tc>
        <w:tc>
          <w:tcPr>
            <w:tcW w:w="1647" w:type="dxa"/>
            <w:tcBorders>
              <w:top w:val="single" w:sz="4" w:space="0" w:color="auto"/>
              <w:bottom w:val="single" w:sz="4" w:space="0" w:color="auto"/>
            </w:tcBorders>
            <w:shd w:val="clear" w:color="auto" w:fill="FFFFFF"/>
          </w:tcPr>
          <w:p w14:paraId="01E57FA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C5EE5C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FA1373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6D1285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105F4F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C9278C7" w14:textId="77777777" w:rsidR="00003DFB" w:rsidRPr="00003DFB" w:rsidRDefault="00003DFB" w:rsidP="00003DFB">
            <w:pPr>
              <w:jc w:val="left"/>
              <w:rPr>
                <w:color w:val="000000"/>
              </w:rPr>
            </w:pPr>
          </w:p>
        </w:tc>
      </w:tr>
      <w:tr w:rsidR="00003DFB" w:rsidRPr="00003DFB" w14:paraId="3EFA5204" w14:textId="77777777" w:rsidTr="00003DFB">
        <w:trPr>
          <w:trHeight w:val="449"/>
        </w:trPr>
        <w:tc>
          <w:tcPr>
            <w:tcW w:w="550" w:type="dxa"/>
            <w:tcBorders>
              <w:top w:val="single" w:sz="4" w:space="0" w:color="auto"/>
              <w:bottom w:val="single" w:sz="4" w:space="0" w:color="auto"/>
            </w:tcBorders>
            <w:shd w:val="clear" w:color="auto" w:fill="FFFFFF"/>
          </w:tcPr>
          <w:p w14:paraId="623248E7" w14:textId="77777777" w:rsidR="00003DFB" w:rsidRPr="00003DFB" w:rsidRDefault="00003DFB" w:rsidP="00003DFB">
            <w:pPr>
              <w:jc w:val="left"/>
              <w:rPr>
                <w:color w:val="000000"/>
              </w:rPr>
            </w:pPr>
            <w:r w:rsidRPr="00003DFB">
              <w:rPr>
                <w:color w:val="000000"/>
              </w:rPr>
              <w:t>135</w:t>
            </w:r>
          </w:p>
        </w:tc>
        <w:tc>
          <w:tcPr>
            <w:tcW w:w="1646" w:type="dxa"/>
            <w:tcBorders>
              <w:top w:val="single" w:sz="4" w:space="0" w:color="auto"/>
              <w:bottom w:val="single" w:sz="4" w:space="0" w:color="auto"/>
            </w:tcBorders>
            <w:shd w:val="clear" w:color="auto" w:fill="FFFFFF"/>
          </w:tcPr>
          <w:p w14:paraId="3E23A6E0" w14:textId="77777777" w:rsidR="00003DFB" w:rsidRPr="00003DFB" w:rsidRDefault="00003DFB" w:rsidP="00003DFB">
            <w:pPr>
              <w:jc w:val="left"/>
              <w:rPr>
                <w:color w:val="000000"/>
              </w:rPr>
            </w:pPr>
            <w:r w:rsidRPr="00003DFB">
              <w:rPr>
                <w:color w:val="000000"/>
              </w:rPr>
              <w:t>SEC903</w:t>
            </w:r>
          </w:p>
        </w:tc>
        <w:tc>
          <w:tcPr>
            <w:tcW w:w="1647" w:type="dxa"/>
            <w:tcBorders>
              <w:top w:val="single" w:sz="4" w:space="0" w:color="auto"/>
              <w:bottom w:val="single" w:sz="4" w:space="0" w:color="auto"/>
            </w:tcBorders>
            <w:shd w:val="clear" w:color="auto" w:fill="FFFFFF"/>
          </w:tcPr>
          <w:p w14:paraId="78C5BADC"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549E81CE" w14:textId="77777777" w:rsidR="00003DFB" w:rsidRPr="00003DFB" w:rsidRDefault="00003DFB" w:rsidP="00003DFB">
            <w:pPr>
              <w:jc w:val="left"/>
              <w:rPr>
                <w:color w:val="000000"/>
              </w:rPr>
            </w:pPr>
          </w:p>
        </w:tc>
        <w:tc>
          <w:tcPr>
            <w:tcW w:w="1647" w:type="dxa"/>
            <w:shd w:val="clear" w:color="auto" w:fill="FFFFFF"/>
          </w:tcPr>
          <w:p w14:paraId="5FE6ADA6" w14:textId="77777777" w:rsidR="00003DFB" w:rsidRPr="00003DFB" w:rsidRDefault="00003DFB" w:rsidP="00003DFB">
            <w:pPr>
              <w:jc w:val="left"/>
              <w:rPr>
                <w:color w:val="000000"/>
              </w:rPr>
            </w:pPr>
          </w:p>
        </w:tc>
        <w:tc>
          <w:tcPr>
            <w:tcW w:w="1647" w:type="dxa"/>
            <w:shd w:val="clear" w:color="auto" w:fill="FFFFFF"/>
          </w:tcPr>
          <w:p w14:paraId="2FA0B62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7827B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39890DD" w14:textId="77777777" w:rsidR="00003DFB" w:rsidRPr="00003DFB" w:rsidRDefault="00003DFB" w:rsidP="00003DFB">
            <w:pPr>
              <w:jc w:val="left"/>
              <w:rPr>
                <w:color w:val="000000"/>
              </w:rPr>
            </w:pPr>
          </w:p>
        </w:tc>
      </w:tr>
      <w:tr w:rsidR="00003DFB" w:rsidRPr="00412367" w14:paraId="18CB39C4" w14:textId="77777777" w:rsidTr="00003DFB">
        <w:trPr>
          <w:trHeight w:val="449"/>
        </w:trPr>
        <w:tc>
          <w:tcPr>
            <w:tcW w:w="550" w:type="dxa"/>
            <w:tcBorders>
              <w:top w:val="single" w:sz="4" w:space="0" w:color="auto"/>
              <w:bottom w:val="nil"/>
            </w:tcBorders>
            <w:shd w:val="clear" w:color="auto" w:fill="FFFFFF"/>
          </w:tcPr>
          <w:p w14:paraId="2429344E" w14:textId="77777777" w:rsidR="00003DFB" w:rsidRPr="00003DFB" w:rsidRDefault="00003DFB" w:rsidP="00003DFB">
            <w:pPr>
              <w:jc w:val="left"/>
              <w:rPr>
                <w:color w:val="000000"/>
              </w:rPr>
            </w:pPr>
            <w:r>
              <w:rPr>
                <w:color w:val="000000"/>
              </w:rPr>
              <w:t>136</w:t>
            </w:r>
          </w:p>
        </w:tc>
        <w:tc>
          <w:tcPr>
            <w:tcW w:w="1646" w:type="dxa"/>
            <w:tcBorders>
              <w:top w:val="single" w:sz="4" w:space="0" w:color="auto"/>
              <w:bottom w:val="nil"/>
            </w:tcBorders>
            <w:shd w:val="clear" w:color="auto" w:fill="FFFFFF"/>
          </w:tcPr>
          <w:p w14:paraId="5BC84770" w14:textId="77777777" w:rsidR="00003DFB" w:rsidRPr="00003DFB" w:rsidRDefault="00003DFB" w:rsidP="00003DFB">
            <w:pPr>
              <w:jc w:val="left"/>
              <w:rPr>
                <w:color w:val="000000"/>
              </w:rPr>
            </w:pPr>
            <w:r>
              <w:rPr>
                <w:color w:val="000000"/>
              </w:rPr>
              <w:t>SEC905</w:t>
            </w:r>
          </w:p>
        </w:tc>
        <w:tc>
          <w:tcPr>
            <w:tcW w:w="1647" w:type="dxa"/>
            <w:tcBorders>
              <w:top w:val="single" w:sz="4" w:space="0" w:color="auto"/>
              <w:bottom w:val="nil"/>
            </w:tcBorders>
            <w:shd w:val="clear" w:color="auto" w:fill="FFFFFF"/>
          </w:tcPr>
          <w:p w14:paraId="2D6968E2"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FE96DB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92391A5" w14:textId="77777777" w:rsidR="00003DFB" w:rsidRPr="00003DFB" w:rsidRDefault="00003DFB" w:rsidP="00003DFB">
            <w:pPr>
              <w:jc w:val="left"/>
              <w:rPr>
                <w:color w:val="000000"/>
              </w:rPr>
            </w:pPr>
            <w:r>
              <w:rPr>
                <w:color w:val="000000"/>
              </w:rPr>
              <w:t>B603</w:t>
            </w:r>
          </w:p>
        </w:tc>
        <w:tc>
          <w:tcPr>
            <w:tcW w:w="1647" w:type="dxa"/>
            <w:shd w:val="clear" w:color="auto" w:fill="FFFFFF"/>
          </w:tcPr>
          <w:p w14:paraId="64976AAA"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FE3E230" w14:textId="77777777" w:rsidR="00003DFB" w:rsidRDefault="00003DFB" w:rsidP="00003DFB">
            <w:pPr>
              <w:jc w:val="left"/>
              <w:rPr>
                <w:color w:val="000000"/>
              </w:rPr>
            </w:pPr>
            <w:r>
              <w:rPr>
                <w:color w:val="000000"/>
              </w:rPr>
              <w:t>Bewirtschaftung Cluster HGB</w:t>
            </w:r>
          </w:p>
          <w:p w14:paraId="04690A88" w14:textId="77777777" w:rsidR="00003DFB" w:rsidRDefault="00003DFB" w:rsidP="00003DFB">
            <w:pPr>
              <w:jc w:val="left"/>
              <w:rPr>
                <w:color w:val="000000"/>
              </w:rPr>
            </w:pPr>
            <w:r>
              <w:rPr>
                <w:color w:val="000000"/>
              </w:rPr>
              <w:t>keine Bewirtschaftung</w:t>
            </w:r>
          </w:p>
          <w:p w14:paraId="4CC5B4A2" w14:textId="77777777" w:rsidR="00003DFB" w:rsidRDefault="00003DFB" w:rsidP="00003DFB">
            <w:pPr>
              <w:jc w:val="left"/>
              <w:rPr>
                <w:color w:val="000000"/>
              </w:rPr>
            </w:pPr>
          </w:p>
          <w:p w14:paraId="57AF91A7" w14:textId="77777777" w:rsidR="00003DFB" w:rsidRDefault="00003DFB" w:rsidP="00003DFB">
            <w:pPr>
              <w:jc w:val="left"/>
              <w:rPr>
                <w:color w:val="000000"/>
              </w:rPr>
            </w:pPr>
            <w:r>
              <w:rPr>
                <w:color w:val="000000"/>
              </w:rPr>
              <w:t>Bewirtschaftung Cluster IFRS</w:t>
            </w:r>
          </w:p>
          <w:p w14:paraId="0573959A" w14:textId="77777777" w:rsidR="00003DFB" w:rsidRDefault="00003DFB" w:rsidP="00003DFB">
            <w:pPr>
              <w:jc w:val="left"/>
              <w:rPr>
                <w:color w:val="000000"/>
              </w:rPr>
            </w:pPr>
          </w:p>
          <w:p w14:paraId="3E3EF7EF" w14:textId="77777777" w:rsidR="00003DFB" w:rsidRPr="00AA394B" w:rsidRDefault="00003DFB" w:rsidP="00003DFB">
            <w:pPr>
              <w:jc w:val="left"/>
              <w:rPr>
                <w:color w:val="000000"/>
                <w:lang w:val="en-US"/>
                <w:rPrChange w:id="1661" w:author="Huke, Juan (extern)" w:date="2024-05-22T19:26:00Z">
                  <w:rPr>
                    <w:color w:val="000000"/>
                  </w:rPr>
                </w:rPrChange>
              </w:rPr>
            </w:pPr>
            <w:r w:rsidRPr="00AA394B">
              <w:rPr>
                <w:color w:val="000000"/>
                <w:lang w:val="en-US"/>
                <w:rPrChange w:id="1662" w:author="Huke, Juan (extern)" w:date="2024-05-22T19:26:00Z">
                  <w:rPr>
                    <w:color w:val="000000"/>
                  </w:rPr>
                </w:rPrChange>
              </w:rPr>
              <w:t xml:space="preserve">if B603 != 'T' and XX_CONTRACT is not NULL </w:t>
            </w:r>
          </w:p>
          <w:p w14:paraId="10BA4E24" w14:textId="77777777" w:rsidR="00003DFB" w:rsidRPr="00412367" w:rsidRDefault="00003DFB" w:rsidP="00003DFB">
            <w:pPr>
              <w:jc w:val="left"/>
              <w:rPr>
                <w:color w:val="000000"/>
                <w:lang w:val="en-US"/>
                <w:rPrChange w:id="1663" w:author="Huke, Juan (extern)" w:date="2024-05-22T18:34:00Z">
                  <w:rPr>
                    <w:color w:val="000000"/>
                  </w:rPr>
                </w:rPrChange>
              </w:rPr>
            </w:pPr>
            <w:r w:rsidRPr="00412367">
              <w:rPr>
                <w:color w:val="000000"/>
                <w:lang w:val="en-US"/>
                <w:rPrChange w:id="1664" w:author="Huke, Juan (extern)" w:date="2024-05-22T18:34:00Z">
                  <w:rPr>
                    <w:color w:val="000000"/>
                  </w:rPr>
                </w:rPrChange>
              </w:rPr>
              <w:t xml:space="preserve">then (if XX_ABS_ERBA_LEASING_F = 'T' </w:t>
            </w:r>
          </w:p>
          <w:p w14:paraId="56546509" w14:textId="77777777" w:rsidR="00003DFB" w:rsidRPr="00412367" w:rsidRDefault="00003DFB" w:rsidP="00003DFB">
            <w:pPr>
              <w:jc w:val="left"/>
              <w:rPr>
                <w:color w:val="000000"/>
                <w:lang w:val="en-US"/>
                <w:rPrChange w:id="1665" w:author="Huke, Juan (extern)" w:date="2024-05-22T18:34:00Z">
                  <w:rPr>
                    <w:color w:val="000000"/>
                  </w:rPr>
                </w:rPrChange>
              </w:rPr>
            </w:pPr>
            <w:r w:rsidRPr="00412367">
              <w:rPr>
                <w:color w:val="000000"/>
                <w:lang w:val="en-US"/>
                <w:rPrChange w:id="1666" w:author="Huke, Juan (extern)" w:date="2024-05-22T18:34:00Z">
                  <w:rPr>
                    <w:color w:val="000000"/>
                  </w:rPr>
                </w:rPrChange>
              </w:rPr>
              <w:t>then 1</w:t>
            </w:r>
          </w:p>
          <w:p w14:paraId="7EB4FFAE" w14:textId="77777777" w:rsidR="00003DFB" w:rsidRPr="00412367" w:rsidRDefault="00003DFB" w:rsidP="00003DFB">
            <w:pPr>
              <w:jc w:val="left"/>
              <w:rPr>
                <w:color w:val="000000"/>
                <w:lang w:val="en-US"/>
                <w:rPrChange w:id="1667" w:author="Huke, Juan (extern)" w:date="2024-05-22T18:34:00Z">
                  <w:rPr>
                    <w:color w:val="000000"/>
                  </w:rPr>
                </w:rPrChange>
              </w:rPr>
            </w:pPr>
            <w:r w:rsidRPr="00412367">
              <w:rPr>
                <w:color w:val="000000"/>
                <w:lang w:val="en-US"/>
                <w:rPrChange w:id="1668" w:author="Huke, Juan (extern)" w:date="2024-05-22T18:34:00Z">
                  <w:rPr>
                    <w:color w:val="000000"/>
                  </w:rPr>
                </w:rPrChange>
              </w:rPr>
              <w:t xml:space="preserve">else if XX_ABS_ERBA_OPTION_F = 'T' </w:t>
            </w:r>
          </w:p>
          <w:p w14:paraId="00C1A842" w14:textId="77777777" w:rsidR="00003DFB" w:rsidRPr="00412367" w:rsidRDefault="00003DFB" w:rsidP="00003DFB">
            <w:pPr>
              <w:jc w:val="left"/>
              <w:rPr>
                <w:color w:val="000000"/>
                <w:lang w:val="en-US"/>
                <w:rPrChange w:id="1669" w:author="Huke, Juan (extern)" w:date="2024-05-22T18:34:00Z">
                  <w:rPr>
                    <w:color w:val="000000"/>
                  </w:rPr>
                </w:rPrChange>
              </w:rPr>
            </w:pPr>
            <w:r w:rsidRPr="00412367">
              <w:rPr>
                <w:color w:val="000000"/>
                <w:lang w:val="en-US"/>
                <w:rPrChange w:id="1670" w:author="Huke, Juan (extern)" w:date="2024-05-22T18:34:00Z">
                  <w:rPr>
                    <w:color w:val="000000"/>
                  </w:rPr>
                </w:rPrChange>
              </w:rPr>
              <w:t>then2</w:t>
            </w:r>
          </w:p>
          <w:p w14:paraId="20608AC6" w14:textId="77777777" w:rsidR="00003DFB" w:rsidRPr="00412367" w:rsidRDefault="00003DFB" w:rsidP="00003DFB">
            <w:pPr>
              <w:jc w:val="left"/>
              <w:rPr>
                <w:color w:val="000000"/>
                <w:lang w:val="en-US"/>
                <w:rPrChange w:id="1671" w:author="Huke, Juan (extern)" w:date="2024-05-22T18:34:00Z">
                  <w:rPr>
                    <w:color w:val="000000"/>
                  </w:rPr>
                </w:rPrChange>
              </w:rPr>
            </w:pPr>
            <w:r w:rsidRPr="00412367">
              <w:rPr>
                <w:color w:val="000000"/>
                <w:lang w:val="en-US"/>
                <w:rPrChange w:id="1672" w:author="Huke, Juan (extern)" w:date="2024-05-22T18:34:00Z">
                  <w:rPr>
                    <w:color w:val="000000"/>
                  </w:rPr>
                </w:rPrChange>
              </w:rPr>
              <w:t xml:space="preserve">else if XX_ABS_ERBA_STS_F = 'T' </w:t>
            </w:r>
          </w:p>
          <w:p w14:paraId="32B89A82" w14:textId="77777777" w:rsidR="00003DFB" w:rsidRPr="00412367" w:rsidRDefault="00003DFB" w:rsidP="00003DFB">
            <w:pPr>
              <w:jc w:val="left"/>
              <w:rPr>
                <w:color w:val="000000"/>
                <w:lang w:val="en-US"/>
                <w:rPrChange w:id="1673" w:author="Huke, Juan (extern)" w:date="2024-05-22T18:34:00Z">
                  <w:rPr>
                    <w:color w:val="000000"/>
                  </w:rPr>
                </w:rPrChange>
              </w:rPr>
            </w:pPr>
            <w:r w:rsidRPr="00412367">
              <w:rPr>
                <w:color w:val="000000"/>
                <w:lang w:val="en-US"/>
                <w:rPrChange w:id="1674" w:author="Huke, Juan (extern)" w:date="2024-05-22T18:34:00Z">
                  <w:rPr>
                    <w:color w:val="000000"/>
                  </w:rPr>
                </w:rPrChange>
              </w:rPr>
              <w:t xml:space="preserve">then 3 </w:t>
            </w:r>
          </w:p>
          <w:p w14:paraId="6F0C44A1" w14:textId="77777777" w:rsidR="00003DFB" w:rsidRPr="00412367" w:rsidRDefault="00003DFB" w:rsidP="00003DFB">
            <w:pPr>
              <w:jc w:val="left"/>
              <w:rPr>
                <w:color w:val="000000"/>
                <w:lang w:val="en-US"/>
                <w:rPrChange w:id="1675" w:author="Huke, Juan (extern)" w:date="2024-05-22T18:34:00Z">
                  <w:rPr>
                    <w:color w:val="000000"/>
                  </w:rPr>
                </w:rPrChange>
              </w:rPr>
            </w:pPr>
            <w:r w:rsidRPr="00412367">
              <w:rPr>
                <w:color w:val="000000"/>
                <w:lang w:val="en-US"/>
                <w:rPrChange w:id="1676" w:author="Huke, Juan (extern)" w:date="2024-05-22T18:34:00Z">
                  <w:rPr>
                    <w:color w:val="000000"/>
                  </w:rPr>
                </w:rPrChange>
              </w:rPr>
              <w:t xml:space="preserve">else if XX_ABS_ERBA_NON_STS_F = 'T' </w:t>
            </w:r>
          </w:p>
          <w:p w14:paraId="44B1BD0D" w14:textId="77777777" w:rsidR="00003DFB" w:rsidRPr="00412367" w:rsidRDefault="00003DFB" w:rsidP="00003DFB">
            <w:pPr>
              <w:jc w:val="left"/>
              <w:rPr>
                <w:color w:val="000000"/>
                <w:lang w:val="en-US"/>
                <w:rPrChange w:id="1677" w:author="Huke, Juan (extern)" w:date="2024-05-22T18:34:00Z">
                  <w:rPr>
                    <w:color w:val="000000"/>
                  </w:rPr>
                </w:rPrChange>
              </w:rPr>
            </w:pPr>
            <w:r w:rsidRPr="00412367">
              <w:rPr>
                <w:color w:val="000000"/>
                <w:lang w:val="en-US"/>
                <w:rPrChange w:id="1678" w:author="Huke, Juan (extern)" w:date="2024-05-22T18:34:00Z">
                  <w:rPr>
                    <w:color w:val="000000"/>
                  </w:rPr>
                </w:rPrChange>
              </w:rPr>
              <w:t>then 4</w:t>
            </w:r>
          </w:p>
          <w:p w14:paraId="71AE74CF" w14:textId="77777777" w:rsidR="00003DFB" w:rsidRPr="00412367" w:rsidRDefault="00003DFB" w:rsidP="00003DFB">
            <w:pPr>
              <w:jc w:val="left"/>
              <w:rPr>
                <w:color w:val="000000"/>
                <w:lang w:val="en-US"/>
                <w:rPrChange w:id="1679" w:author="Huke, Juan (extern)" w:date="2024-05-22T18:34:00Z">
                  <w:rPr>
                    <w:color w:val="000000"/>
                  </w:rPr>
                </w:rPrChange>
              </w:rPr>
            </w:pPr>
            <w:r w:rsidRPr="00412367">
              <w:rPr>
                <w:color w:val="000000"/>
                <w:lang w:val="en-US"/>
                <w:rPrChange w:id="1680" w:author="Huke, Juan (extern)" w:date="2024-05-22T18:34:00Z">
                  <w:rPr>
                    <w:color w:val="000000"/>
                  </w:rPr>
                </w:rPrChange>
              </w:rPr>
              <w:t xml:space="preserve">else if XX_ABS_ERBA_PRECLUDE_F = 'T' </w:t>
            </w:r>
          </w:p>
          <w:p w14:paraId="4CC42847" w14:textId="77777777" w:rsidR="00003DFB" w:rsidRPr="00412367" w:rsidRDefault="00003DFB" w:rsidP="00003DFB">
            <w:pPr>
              <w:jc w:val="left"/>
              <w:rPr>
                <w:color w:val="000000"/>
                <w:lang w:val="en-US"/>
                <w:rPrChange w:id="1681" w:author="Huke, Juan (extern)" w:date="2024-05-22T18:34:00Z">
                  <w:rPr>
                    <w:color w:val="000000"/>
                  </w:rPr>
                </w:rPrChange>
              </w:rPr>
            </w:pPr>
            <w:r w:rsidRPr="00412367">
              <w:rPr>
                <w:color w:val="000000"/>
                <w:lang w:val="en-US"/>
                <w:rPrChange w:id="1682" w:author="Huke, Juan (extern)" w:date="2024-05-22T18:34:00Z">
                  <w:rPr>
                    <w:color w:val="000000"/>
                  </w:rPr>
                </w:rPrChange>
              </w:rPr>
              <w:t xml:space="preserve">then 5 </w:t>
            </w:r>
          </w:p>
          <w:p w14:paraId="1C4A0808" w14:textId="77777777" w:rsidR="00003DFB" w:rsidRPr="00412367" w:rsidRDefault="00003DFB" w:rsidP="00003DFB">
            <w:pPr>
              <w:jc w:val="left"/>
              <w:rPr>
                <w:color w:val="000000"/>
                <w:lang w:val="en-US"/>
                <w:rPrChange w:id="1683" w:author="Huke, Juan (extern)" w:date="2024-05-22T18:34:00Z">
                  <w:rPr>
                    <w:color w:val="000000"/>
                  </w:rPr>
                </w:rPrChange>
              </w:rPr>
            </w:pPr>
            <w:r w:rsidRPr="00412367">
              <w:rPr>
                <w:color w:val="000000"/>
                <w:lang w:val="en-US"/>
                <w:rPrChange w:id="1684" w:author="Huke, Juan (extern)" w:date="2024-05-22T18:34:00Z">
                  <w:rPr>
                    <w:color w:val="000000"/>
                  </w:rPr>
                </w:rPrChange>
              </w:rPr>
              <w:t xml:space="preserve">else if XX_ABS_ERBA_HIERARCHY_F = 'T' </w:t>
            </w:r>
          </w:p>
          <w:p w14:paraId="5F22E562" w14:textId="77777777" w:rsidR="00003DFB" w:rsidRPr="00412367" w:rsidRDefault="00003DFB" w:rsidP="00003DFB">
            <w:pPr>
              <w:jc w:val="left"/>
              <w:rPr>
                <w:color w:val="000000"/>
                <w:lang w:val="en-US"/>
                <w:rPrChange w:id="1685" w:author="Huke, Juan (extern)" w:date="2024-05-22T18:34:00Z">
                  <w:rPr>
                    <w:color w:val="000000"/>
                  </w:rPr>
                </w:rPrChange>
              </w:rPr>
            </w:pPr>
            <w:r w:rsidRPr="00412367">
              <w:rPr>
                <w:color w:val="000000"/>
                <w:lang w:val="en-US"/>
                <w:rPrChange w:id="1686" w:author="Huke, Juan (extern)" w:date="2024-05-22T18:34:00Z">
                  <w:rPr>
                    <w:color w:val="000000"/>
                  </w:rPr>
                </w:rPrChange>
              </w:rPr>
              <w:t>then 7</w:t>
            </w:r>
          </w:p>
          <w:p w14:paraId="58C6CF92" w14:textId="77777777" w:rsidR="00003DFB" w:rsidRDefault="00003DFB" w:rsidP="00003DFB">
            <w:pPr>
              <w:jc w:val="left"/>
              <w:rPr>
                <w:color w:val="000000"/>
              </w:rPr>
            </w:pPr>
            <w:r>
              <w:rPr>
                <w:color w:val="000000"/>
              </w:rPr>
              <w:t>else NULL)</w:t>
            </w:r>
          </w:p>
          <w:p w14:paraId="5E15EE40"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A6201C4" w14:textId="77777777" w:rsidR="00003DFB" w:rsidRPr="00412367" w:rsidRDefault="00003DFB" w:rsidP="00003DFB">
            <w:pPr>
              <w:jc w:val="left"/>
              <w:rPr>
                <w:color w:val="000000"/>
                <w:lang w:val="en-US"/>
                <w:rPrChange w:id="1687" w:author="Huke, Juan (extern)" w:date="2024-05-22T18:34:00Z">
                  <w:rPr>
                    <w:color w:val="000000"/>
                  </w:rPr>
                </w:rPrChange>
              </w:rPr>
            </w:pPr>
            <w:r w:rsidRPr="00412367">
              <w:rPr>
                <w:color w:val="000000"/>
                <w:lang w:val="en-US"/>
                <w:rPrChange w:id="1688" w:author="Huke, Juan (extern)" w:date="2024-05-22T18:34:00Z">
                  <w:rPr>
                    <w:color w:val="000000"/>
                  </w:rPr>
                </w:rPrChange>
              </w:rPr>
              <w:lastRenderedPageBreak/>
              <w:t>Anwendungsgrund des SEC-ERBA</w:t>
            </w:r>
          </w:p>
          <w:p w14:paraId="6CEA80FC" w14:textId="77777777" w:rsidR="00003DFB" w:rsidRPr="00412367" w:rsidRDefault="00003DFB" w:rsidP="00003DFB">
            <w:pPr>
              <w:jc w:val="left"/>
              <w:rPr>
                <w:color w:val="000000"/>
                <w:lang w:val="en-US"/>
                <w:rPrChange w:id="1689" w:author="Huke, Juan (extern)" w:date="2024-05-22T18:34:00Z">
                  <w:rPr>
                    <w:color w:val="000000"/>
                  </w:rPr>
                </w:rPrChange>
              </w:rPr>
            </w:pPr>
          </w:p>
          <w:p w14:paraId="7B633A01" w14:textId="77777777" w:rsidR="00003DFB" w:rsidRPr="00412367" w:rsidRDefault="00003DFB" w:rsidP="00003DFB">
            <w:pPr>
              <w:jc w:val="left"/>
              <w:rPr>
                <w:color w:val="000000"/>
                <w:lang w:val="en-US"/>
                <w:rPrChange w:id="1690" w:author="Huke, Juan (extern)" w:date="2024-05-22T18:34:00Z">
                  <w:rPr>
                    <w:color w:val="000000"/>
                  </w:rPr>
                </w:rPrChange>
              </w:rPr>
            </w:pPr>
            <w:r w:rsidRPr="00412367">
              <w:rPr>
                <w:color w:val="000000"/>
                <w:lang w:val="en-US"/>
                <w:rPrChange w:id="1691" w:author="Huke, Juan (extern)" w:date="2024-05-22T18:34:00Z">
                  <w:rPr>
                    <w:color w:val="000000"/>
                  </w:rPr>
                </w:rPrChange>
              </w:rPr>
              <w:t>XX_ABS_ERBA_LEASING_F=AUTO LOANS, AUTO LEASES AND EQUIPMENT LEASES</w:t>
            </w:r>
          </w:p>
          <w:p w14:paraId="28B53F50" w14:textId="77777777" w:rsidR="00003DFB" w:rsidRPr="00412367" w:rsidRDefault="00003DFB" w:rsidP="00003DFB">
            <w:pPr>
              <w:jc w:val="left"/>
              <w:rPr>
                <w:color w:val="000000"/>
                <w:lang w:val="en-US"/>
                <w:rPrChange w:id="1692" w:author="Huke, Juan (extern)" w:date="2024-05-22T18:34:00Z">
                  <w:rPr>
                    <w:color w:val="000000"/>
                  </w:rPr>
                </w:rPrChange>
              </w:rPr>
            </w:pPr>
            <w:r w:rsidRPr="00412367">
              <w:rPr>
                <w:color w:val="000000"/>
                <w:lang w:val="en-US"/>
                <w:rPrChange w:id="1693" w:author="Huke, Juan (extern)" w:date="2024-05-22T18:34:00Z">
                  <w:rPr>
                    <w:color w:val="000000"/>
                  </w:rPr>
                </w:rPrChange>
              </w:rPr>
              <w:t>Article 254 (2) (c) of CRR. All auto loans, auto leases and equipment leases shall be reported in this column, even if they qualify for Article 254 (2) (a) or (b) of CRR</w:t>
            </w:r>
          </w:p>
          <w:p w14:paraId="4C4A98C8" w14:textId="77777777" w:rsidR="00003DFB" w:rsidRDefault="00003DFB" w:rsidP="00003DFB">
            <w:pPr>
              <w:jc w:val="left"/>
              <w:rPr>
                <w:color w:val="000000"/>
              </w:rPr>
            </w:pPr>
            <w:r>
              <w:rPr>
                <w:color w:val="000000"/>
              </w:rPr>
              <w:t>XX_ABS_ERBA_OPTION_F=SEC-ERBA OPTION</w:t>
            </w:r>
          </w:p>
          <w:p w14:paraId="64D41DC0" w14:textId="77777777" w:rsidR="00003DFB" w:rsidRPr="00412367" w:rsidRDefault="00003DFB" w:rsidP="00003DFB">
            <w:pPr>
              <w:jc w:val="left"/>
              <w:rPr>
                <w:color w:val="000000"/>
                <w:lang w:val="en-US"/>
                <w:rPrChange w:id="1694" w:author="Huke, Juan (extern)" w:date="2024-05-22T18:34:00Z">
                  <w:rPr>
                    <w:color w:val="000000"/>
                  </w:rPr>
                </w:rPrChange>
              </w:rPr>
            </w:pPr>
            <w:r w:rsidRPr="00412367">
              <w:rPr>
                <w:color w:val="000000"/>
                <w:lang w:val="en-US"/>
                <w:rPrChange w:id="1695" w:author="Huke, Juan (extern)" w:date="2024-05-22T18:34:00Z">
                  <w:rPr>
                    <w:color w:val="000000"/>
                  </w:rPr>
                </w:rPrChange>
              </w:rPr>
              <w:t>Article 254 (3) of CRR</w:t>
            </w:r>
          </w:p>
          <w:p w14:paraId="38863A93" w14:textId="77777777" w:rsidR="00003DFB" w:rsidRPr="00412367" w:rsidRDefault="00003DFB" w:rsidP="00003DFB">
            <w:pPr>
              <w:jc w:val="left"/>
              <w:rPr>
                <w:color w:val="000000"/>
                <w:lang w:val="en-US"/>
                <w:rPrChange w:id="1696" w:author="Huke, Juan (extern)" w:date="2024-05-22T18:34:00Z">
                  <w:rPr>
                    <w:color w:val="000000"/>
                  </w:rPr>
                </w:rPrChange>
              </w:rPr>
            </w:pPr>
            <w:r w:rsidRPr="00412367">
              <w:rPr>
                <w:color w:val="000000"/>
                <w:lang w:val="en-US"/>
                <w:rPrChange w:id="1697" w:author="Huke, Juan (extern)" w:date="2024-05-22T18:34:00Z">
                  <w:rPr>
                    <w:color w:val="000000"/>
                  </w:rPr>
                </w:rPrChange>
              </w:rPr>
              <w:t>XX_ABS_ERBA_STS_F=POSITIONS SUBJECT TO ART. 254(2)(a) CRR</w:t>
            </w:r>
          </w:p>
          <w:p w14:paraId="1081DB7E" w14:textId="77777777" w:rsidR="00003DFB" w:rsidRPr="00412367" w:rsidRDefault="00003DFB" w:rsidP="00003DFB">
            <w:pPr>
              <w:jc w:val="left"/>
              <w:rPr>
                <w:color w:val="000000"/>
                <w:lang w:val="en-US"/>
                <w:rPrChange w:id="1698" w:author="Huke, Juan (extern)" w:date="2024-05-22T18:34:00Z">
                  <w:rPr>
                    <w:color w:val="000000"/>
                  </w:rPr>
                </w:rPrChange>
              </w:rPr>
            </w:pPr>
            <w:r w:rsidRPr="00412367">
              <w:rPr>
                <w:color w:val="000000"/>
                <w:lang w:val="en-US"/>
                <w:rPrChange w:id="1699" w:author="Huke, Juan (extern)" w:date="2024-05-22T18:34:00Z">
                  <w:rPr>
                    <w:color w:val="000000"/>
                  </w:rPr>
                </w:rPrChange>
              </w:rPr>
              <w:t>Article 254 (2) (a) ofRR</w:t>
            </w:r>
          </w:p>
          <w:p w14:paraId="60CE2C31" w14:textId="77777777" w:rsidR="00003DFB" w:rsidRPr="00412367" w:rsidRDefault="00003DFB" w:rsidP="00003DFB">
            <w:pPr>
              <w:jc w:val="left"/>
              <w:rPr>
                <w:color w:val="000000"/>
                <w:lang w:val="en-US"/>
                <w:rPrChange w:id="1700" w:author="Huke, Juan (extern)" w:date="2024-05-22T18:34:00Z">
                  <w:rPr>
                    <w:color w:val="000000"/>
                  </w:rPr>
                </w:rPrChange>
              </w:rPr>
            </w:pPr>
            <w:r w:rsidRPr="00412367">
              <w:rPr>
                <w:color w:val="000000"/>
                <w:lang w:val="en-US"/>
                <w:rPrChange w:id="1701" w:author="Huke, Juan (extern)" w:date="2024-05-22T18:34:00Z">
                  <w:rPr>
                    <w:color w:val="000000"/>
                  </w:rPr>
                </w:rPrChange>
              </w:rPr>
              <w:t>XX_ABS_ERBA_NON_STS_F=POSITIONS SUBJECT TO ART. 254(2)(b) CRR</w:t>
            </w:r>
          </w:p>
          <w:p w14:paraId="60822F36" w14:textId="77777777" w:rsidR="00003DFB" w:rsidRPr="00412367" w:rsidRDefault="00003DFB" w:rsidP="00003DFB">
            <w:pPr>
              <w:jc w:val="left"/>
              <w:rPr>
                <w:color w:val="000000"/>
                <w:lang w:val="en-US"/>
                <w:rPrChange w:id="1702" w:author="Huke, Juan (extern)" w:date="2024-05-22T18:34:00Z">
                  <w:rPr>
                    <w:color w:val="000000"/>
                  </w:rPr>
                </w:rPrChange>
              </w:rPr>
            </w:pPr>
            <w:r w:rsidRPr="00412367">
              <w:rPr>
                <w:color w:val="000000"/>
                <w:lang w:val="en-US"/>
                <w:rPrChange w:id="1703" w:author="Huke, Juan (extern)" w:date="2024-05-22T18:34:00Z">
                  <w:rPr>
                    <w:color w:val="000000"/>
                  </w:rPr>
                </w:rPrChange>
              </w:rPr>
              <w:t>Article 254 (2) (b) ofRR</w:t>
            </w:r>
          </w:p>
          <w:p w14:paraId="7D5A1B88" w14:textId="77777777" w:rsidR="00003DFB" w:rsidRPr="00412367" w:rsidRDefault="00003DFB" w:rsidP="00003DFB">
            <w:pPr>
              <w:jc w:val="left"/>
              <w:rPr>
                <w:color w:val="000000"/>
                <w:lang w:val="en-US"/>
                <w:rPrChange w:id="1704" w:author="Huke, Juan (extern)" w:date="2024-05-22T18:34:00Z">
                  <w:rPr>
                    <w:color w:val="000000"/>
                  </w:rPr>
                </w:rPrChange>
              </w:rPr>
            </w:pPr>
            <w:r w:rsidRPr="00412367">
              <w:rPr>
                <w:color w:val="000000"/>
                <w:lang w:val="en-US"/>
                <w:rPrChange w:id="1705" w:author="Huke, Juan (extern)" w:date="2024-05-22T18:34:00Z">
                  <w:rPr>
                    <w:color w:val="000000"/>
                  </w:rPr>
                </w:rPrChange>
              </w:rPr>
              <w:t>XX_ABS_ERBA_PRECLUDE_F=POSITIONS SUBJECT TO ART. 254 (4) OR 258 (2) CRR</w:t>
            </w:r>
          </w:p>
          <w:p w14:paraId="04DF2659" w14:textId="77777777" w:rsidR="00003DFB" w:rsidRPr="00412367" w:rsidRDefault="00003DFB" w:rsidP="00003DFB">
            <w:pPr>
              <w:jc w:val="left"/>
              <w:rPr>
                <w:color w:val="000000"/>
                <w:lang w:val="en-US"/>
                <w:rPrChange w:id="1706" w:author="Huke, Juan (extern)" w:date="2024-05-22T18:34:00Z">
                  <w:rPr>
                    <w:color w:val="000000"/>
                  </w:rPr>
                </w:rPrChange>
              </w:rPr>
            </w:pPr>
            <w:r w:rsidRPr="00412367">
              <w:rPr>
                <w:color w:val="000000"/>
                <w:lang w:val="en-US"/>
                <w:rPrChange w:id="1707" w:author="Huke, Juan (extern)" w:date="2024-05-22T18:34:00Z">
                  <w:rPr>
                    <w:color w:val="000000"/>
                  </w:rPr>
                </w:rPrChange>
              </w:rPr>
              <w:t xml:space="preserve">Securitisation positions subject to SEC-ERBA where the application of SEC-IRBA or SEC-SA has been </w:t>
            </w:r>
            <w:r w:rsidRPr="00412367">
              <w:rPr>
                <w:color w:val="000000"/>
                <w:lang w:val="en-US"/>
                <w:rPrChange w:id="1708" w:author="Huke, Juan (extern)" w:date="2024-05-22T18:34:00Z">
                  <w:rPr>
                    <w:color w:val="000000"/>
                  </w:rPr>
                </w:rPrChange>
              </w:rPr>
              <w:lastRenderedPageBreak/>
              <w:t>precluded (ausgeschlossen) by the competent authorities as described in Article 254 (4) or 258 (2) of CRR</w:t>
            </w:r>
          </w:p>
          <w:p w14:paraId="7FCED435" w14:textId="77777777" w:rsidR="00003DFB" w:rsidRPr="00412367" w:rsidRDefault="00003DFB" w:rsidP="00003DFB">
            <w:pPr>
              <w:jc w:val="left"/>
              <w:rPr>
                <w:color w:val="000000"/>
                <w:lang w:val="en-US"/>
                <w:rPrChange w:id="1709" w:author="Huke, Juan (extern)" w:date="2024-05-22T18:34:00Z">
                  <w:rPr>
                    <w:color w:val="000000"/>
                  </w:rPr>
                </w:rPrChange>
              </w:rPr>
            </w:pPr>
            <w:r w:rsidRPr="00412367">
              <w:rPr>
                <w:color w:val="000000"/>
                <w:lang w:val="en-US"/>
                <w:rPrChange w:id="1710" w:author="Huke, Juan (extern)" w:date="2024-05-22T18:34:00Z">
                  <w:rPr>
                    <w:color w:val="000000"/>
                  </w:rPr>
                </w:rPrChange>
              </w:rPr>
              <w:t xml:space="preserve">XX_ABS_ERBA_HIERARCHY_F=FOLLOWING THE HIERARCHY OF APPROACHES </w:t>
            </w:r>
          </w:p>
          <w:p w14:paraId="3CAFF814" w14:textId="77777777" w:rsidR="00003DFB" w:rsidRPr="00412367" w:rsidRDefault="00003DFB" w:rsidP="00003DFB">
            <w:pPr>
              <w:jc w:val="left"/>
              <w:rPr>
                <w:color w:val="000000"/>
                <w:lang w:val="en-US"/>
                <w:rPrChange w:id="1711" w:author="Huke, Juan (extern)" w:date="2024-05-22T18:34:00Z">
                  <w:rPr>
                    <w:color w:val="000000"/>
                  </w:rPr>
                </w:rPrChange>
              </w:rPr>
            </w:pPr>
            <w:r w:rsidRPr="00412367">
              <w:rPr>
                <w:color w:val="000000"/>
                <w:lang w:val="en-US"/>
                <w:rPrChange w:id="1712" w:author="Huke, Juan (extern)" w:date="2024-05-22T18:34:00Z">
                  <w:rPr>
                    <w:color w:val="000000"/>
                  </w:rPr>
                </w:rPrChange>
              </w:rPr>
              <w:t>Securitisation positions where SEC-ERBA is applied by following the hierarchy of approaches described in Article 254 (1) of CRR</w:t>
            </w:r>
          </w:p>
          <w:p w14:paraId="45CCF6CD" w14:textId="77777777" w:rsidR="00003DFB" w:rsidRPr="00412367" w:rsidRDefault="00003DFB" w:rsidP="00003DFB">
            <w:pPr>
              <w:jc w:val="left"/>
              <w:rPr>
                <w:color w:val="000000"/>
                <w:lang w:val="en-US"/>
                <w:rPrChange w:id="1713" w:author="Huke, Juan (extern)" w:date="2024-05-22T18:34:00Z">
                  <w:rPr>
                    <w:color w:val="000000"/>
                  </w:rPr>
                </w:rPrChange>
              </w:rPr>
            </w:pPr>
          </w:p>
          <w:p w14:paraId="6324E0A6" w14:textId="77777777" w:rsidR="00003DFB" w:rsidRPr="00412367" w:rsidRDefault="00003DFB" w:rsidP="00003DFB">
            <w:pPr>
              <w:jc w:val="left"/>
              <w:rPr>
                <w:color w:val="000000"/>
                <w:lang w:val="en-US"/>
                <w:rPrChange w:id="1714" w:author="Huke, Juan (extern)" w:date="2024-05-22T18:34:00Z">
                  <w:rPr>
                    <w:color w:val="000000"/>
                  </w:rPr>
                </w:rPrChange>
              </w:rPr>
            </w:pPr>
            <w:r w:rsidRPr="00412367">
              <w:rPr>
                <w:color w:val="000000"/>
                <w:lang w:val="en-US"/>
                <w:rPrChange w:id="1715" w:author="Huke, Juan (extern)" w:date="2024-05-22T18:34:00Z">
                  <w:rPr>
                    <w:color w:val="000000"/>
                  </w:rPr>
                </w:rPrChange>
              </w:rPr>
              <w:t>SEC905=Anwendungsgrund des SEC-ERBA (1=Auto Loans, Auto Leases and Equipment Leases,2=SEC-ERBA Option, 3=Positions subject to Art. 254(2)(a) CRR, 4=Positions subject to Art. 254(2)(b) CRR, 5=Positions subject to Art. 254 (4) CRR, 6=Positions subject to Art. 258 (2) CRR, 7=Following the Hierarchy of Approaches)</w:t>
            </w:r>
          </w:p>
        </w:tc>
      </w:tr>
      <w:tr w:rsidR="00003DFB" w:rsidRPr="00003DFB" w14:paraId="63C08B41" w14:textId="77777777" w:rsidTr="00003DFB">
        <w:trPr>
          <w:trHeight w:val="449"/>
        </w:trPr>
        <w:tc>
          <w:tcPr>
            <w:tcW w:w="550" w:type="dxa"/>
            <w:tcBorders>
              <w:top w:val="nil"/>
              <w:bottom w:val="nil"/>
            </w:tcBorders>
            <w:shd w:val="clear" w:color="auto" w:fill="FFFFFF"/>
          </w:tcPr>
          <w:p w14:paraId="4773D88A" w14:textId="77777777" w:rsidR="00003DFB" w:rsidRPr="00412367" w:rsidRDefault="00003DFB" w:rsidP="00003DFB">
            <w:pPr>
              <w:jc w:val="left"/>
              <w:rPr>
                <w:color w:val="000000"/>
                <w:lang w:val="en-US"/>
                <w:rPrChange w:id="1716" w:author="Huke, Juan (extern)" w:date="2024-05-22T18:34:00Z">
                  <w:rPr>
                    <w:color w:val="000000"/>
                  </w:rPr>
                </w:rPrChange>
              </w:rPr>
            </w:pPr>
          </w:p>
        </w:tc>
        <w:tc>
          <w:tcPr>
            <w:tcW w:w="1646" w:type="dxa"/>
            <w:tcBorders>
              <w:top w:val="nil"/>
              <w:bottom w:val="nil"/>
            </w:tcBorders>
            <w:shd w:val="clear" w:color="auto" w:fill="FFFFFF"/>
          </w:tcPr>
          <w:p w14:paraId="4246F2C9" w14:textId="77777777" w:rsidR="00003DFB" w:rsidRPr="00412367" w:rsidRDefault="00003DFB" w:rsidP="00003DFB">
            <w:pPr>
              <w:jc w:val="left"/>
              <w:rPr>
                <w:color w:val="000000"/>
                <w:lang w:val="en-US"/>
                <w:rPrChange w:id="1717" w:author="Huke, Juan (extern)" w:date="2024-05-22T18:34:00Z">
                  <w:rPr>
                    <w:color w:val="000000"/>
                  </w:rPr>
                </w:rPrChange>
              </w:rPr>
            </w:pPr>
          </w:p>
        </w:tc>
        <w:tc>
          <w:tcPr>
            <w:tcW w:w="1647" w:type="dxa"/>
            <w:tcBorders>
              <w:top w:val="nil"/>
              <w:bottom w:val="nil"/>
            </w:tcBorders>
            <w:shd w:val="clear" w:color="auto" w:fill="FFFFFF"/>
          </w:tcPr>
          <w:p w14:paraId="36DCDBE4" w14:textId="77777777" w:rsidR="00003DFB" w:rsidRPr="00412367" w:rsidRDefault="00003DFB" w:rsidP="00003DFB">
            <w:pPr>
              <w:jc w:val="left"/>
              <w:rPr>
                <w:color w:val="000000"/>
                <w:lang w:val="en-US"/>
                <w:rPrChange w:id="1718" w:author="Huke, Juan (extern)" w:date="2024-05-22T18:34:00Z">
                  <w:rPr>
                    <w:color w:val="000000"/>
                  </w:rPr>
                </w:rPrChange>
              </w:rPr>
            </w:pPr>
          </w:p>
        </w:tc>
        <w:tc>
          <w:tcPr>
            <w:tcW w:w="1647" w:type="dxa"/>
            <w:shd w:val="clear" w:color="auto" w:fill="FFFFFF"/>
          </w:tcPr>
          <w:p w14:paraId="51EC8F9F" w14:textId="77777777" w:rsidR="00003DFB" w:rsidRPr="00412367" w:rsidRDefault="00003DFB" w:rsidP="00003DFB">
            <w:pPr>
              <w:jc w:val="left"/>
              <w:rPr>
                <w:color w:val="000000"/>
                <w:lang w:val="en-US"/>
                <w:rPrChange w:id="1719" w:author="Huke, Juan (extern)" w:date="2024-05-22T18:34:00Z">
                  <w:rPr>
                    <w:color w:val="000000"/>
                  </w:rPr>
                </w:rPrChange>
              </w:rPr>
            </w:pPr>
            <w:r w:rsidRPr="00412367">
              <w:rPr>
                <w:color w:val="000000"/>
                <w:lang w:val="en-US"/>
                <w:rPrChange w:id="1720" w:author="Huke, Juan (extern)" w:date="2024-05-22T18:34:00Z">
                  <w:rPr>
                    <w:color w:val="000000"/>
                  </w:rPr>
                </w:rPrChange>
              </w:rPr>
              <w:t>XX_C_CONTRACT_LGDS_CR_ABS</w:t>
            </w:r>
          </w:p>
        </w:tc>
        <w:tc>
          <w:tcPr>
            <w:tcW w:w="1647" w:type="dxa"/>
            <w:shd w:val="clear" w:color="auto" w:fill="FFFFFF"/>
          </w:tcPr>
          <w:p w14:paraId="7B4E9FC6" w14:textId="77777777" w:rsidR="00003DFB" w:rsidRDefault="00003DFB" w:rsidP="00003DFB">
            <w:pPr>
              <w:jc w:val="left"/>
              <w:rPr>
                <w:color w:val="000000"/>
              </w:rPr>
            </w:pPr>
            <w:r>
              <w:rPr>
                <w:color w:val="000000"/>
              </w:rPr>
              <w:t>XX_ABS_ERBA_HIERARCHY_F</w:t>
            </w:r>
          </w:p>
        </w:tc>
        <w:tc>
          <w:tcPr>
            <w:tcW w:w="1647" w:type="dxa"/>
            <w:shd w:val="clear" w:color="auto" w:fill="FFFFFF"/>
          </w:tcPr>
          <w:p w14:paraId="1254670B"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B01CB11" w14:textId="77777777" w:rsidR="00003DFB" w:rsidRDefault="00003DFB" w:rsidP="00003DFB">
            <w:pPr>
              <w:jc w:val="left"/>
              <w:rPr>
                <w:color w:val="000000"/>
              </w:rPr>
            </w:pPr>
          </w:p>
        </w:tc>
        <w:tc>
          <w:tcPr>
            <w:tcW w:w="2906" w:type="dxa"/>
            <w:tcBorders>
              <w:top w:val="nil"/>
              <w:bottom w:val="nil"/>
            </w:tcBorders>
            <w:shd w:val="clear" w:color="auto" w:fill="FFFFFF"/>
          </w:tcPr>
          <w:p w14:paraId="1ED81C40" w14:textId="77777777" w:rsidR="00003DFB" w:rsidRDefault="00003DFB" w:rsidP="00003DFB">
            <w:pPr>
              <w:jc w:val="left"/>
              <w:rPr>
                <w:color w:val="000000"/>
              </w:rPr>
            </w:pPr>
          </w:p>
        </w:tc>
      </w:tr>
      <w:tr w:rsidR="00003DFB" w:rsidRPr="00003DFB" w14:paraId="5DD09AE5" w14:textId="77777777" w:rsidTr="00003DFB">
        <w:trPr>
          <w:trHeight w:val="449"/>
        </w:trPr>
        <w:tc>
          <w:tcPr>
            <w:tcW w:w="550" w:type="dxa"/>
            <w:tcBorders>
              <w:top w:val="nil"/>
              <w:bottom w:val="nil"/>
            </w:tcBorders>
            <w:shd w:val="clear" w:color="auto" w:fill="FFFFFF"/>
          </w:tcPr>
          <w:p w14:paraId="6CAB2BCE" w14:textId="77777777" w:rsidR="00003DFB" w:rsidRDefault="00003DFB" w:rsidP="00003DFB">
            <w:pPr>
              <w:jc w:val="left"/>
              <w:rPr>
                <w:color w:val="000000"/>
              </w:rPr>
            </w:pPr>
          </w:p>
        </w:tc>
        <w:tc>
          <w:tcPr>
            <w:tcW w:w="1646" w:type="dxa"/>
            <w:tcBorders>
              <w:top w:val="nil"/>
              <w:bottom w:val="nil"/>
            </w:tcBorders>
            <w:shd w:val="clear" w:color="auto" w:fill="FFFFFF"/>
          </w:tcPr>
          <w:p w14:paraId="7DBC6CF3" w14:textId="77777777" w:rsidR="00003DFB" w:rsidRDefault="00003DFB" w:rsidP="00003DFB">
            <w:pPr>
              <w:jc w:val="left"/>
              <w:rPr>
                <w:color w:val="000000"/>
              </w:rPr>
            </w:pPr>
          </w:p>
        </w:tc>
        <w:tc>
          <w:tcPr>
            <w:tcW w:w="1647" w:type="dxa"/>
            <w:tcBorders>
              <w:top w:val="nil"/>
              <w:bottom w:val="nil"/>
            </w:tcBorders>
            <w:shd w:val="clear" w:color="auto" w:fill="FFFFFF"/>
          </w:tcPr>
          <w:p w14:paraId="40ACB4DE" w14:textId="77777777" w:rsidR="00003DFB" w:rsidRDefault="00003DFB" w:rsidP="00003DFB">
            <w:pPr>
              <w:jc w:val="left"/>
              <w:rPr>
                <w:color w:val="000000"/>
              </w:rPr>
            </w:pPr>
          </w:p>
        </w:tc>
        <w:tc>
          <w:tcPr>
            <w:tcW w:w="1647" w:type="dxa"/>
            <w:shd w:val="clear" w:color="auto" w:fill="FFFFFF"/>
          </w:tcPr>
          <w:p w14:paraId="3CA3759A" w14:textId="77777777" w:rsidR="00003DFB" w:rsidRPr="00412367" w:rsidRDefault="00003DFB" w:rsidP="00003DFB">
            <w:pPr>
              <w:jc w:val="left"/>
              <w:rPr>
                <w:color w:val="000000"/>
                <w:lang w:val="en-US"/>
                <w:rPrChange w:id="1721" w:author="Huke, Juan (extern)" w:date="2024-05-22T18:34:00Z">
                  <w:rPr>
                    <w:color w:val="000000"/>
                  </w:rPr>
                </w:rPrChange>
              </w:rPr>
            </w:pPr>
            <w:r w:rsidRPr="00412367">
              <w:rPr>
                <w:color w:val="000000"/>
                <w:lang w:val="en-US"/>
                <w:rPrChange w:id="1722" w:author="Huke, Juan (extern)" w:date="2024-05-22T18:34:00Z">
                  <w:rPr>
                    <w:color w:val="000000"/>
                  </w:rPr>
                </w:rPrChange>
              </w:rPr>
              <w:t>XX_C_CONTRACT_LGDS_CR_ABS</w:t>
            </w:r>
          </w:p>
        </w:tc>
        <w:tc>
          <w:tcPr>
            <w:tcW w:w="1647" w:type="dxa"/>
            <w:shd w:val="clear" w:color="auto" w:fill="FFFFFF"/>
          </w:tcPr>
          <w:p w14:paraId="65E35D53" w14:textId="77777777" w:rsidR="00003DFB" w:rsidRPr="00412367" w:rsidRDefault="00003DFB" w:rsidP="00003DFB">
            <w:pPr>
              <w:jc w:val="left"/>
              <w:rPr>
                <w:color w:val="000000"/>
                <w:lang w:val="en-US"/>
                <w:rPrChange w:id="1723" w:author="Huke, Juan (extern)" w:date="2024-05-22T18:34:00Z">
                  <w:rPr>
                    <w:color w:val="000000"/>
                  </w:rPr>
                </w:rPrChange>
              </w:rPr>
            </w:pPr>
            <w:r w:rsidRPr="00412367">
              <w:rPr>
                <w:color w:val="000000"/>
                <w:lang w:val="en-US"/>
                <w:rPrChange w:id="1724" w:author="Huke, Juan (extern)" w:date="2024-05-22T18:34:00Z">
                  <w:rPr>
                    <w:color w:val="000000"/>
                  </w:rPr>
                </w:rPrChange>
              </w:rPr>
              <w:t>XX_ABS_ERBA_LEASING_F</w:t>
            </w:r>
          </w:p>
        </w:tc>
        <w:tc>
          <w:tcPr>
            <w:tcW w:w="1647" w:type="dxa"/>
            <w:shd w:val="clear" w:color="auto" w:fill="FFFFFF"/>
          </w:tcPr>
          <w:p w14:paraId="5E8024D3"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5118D2A" w14:textId="77777777" w:rsidR="00003DFB" w:rsidRDefault="00003DFB" w:rsidP="00003DFB">
            <w:pPr>
              <w:jc w:val="left"/>
              <w:rPr>
                <w:color w:val="000000"/>
              </w:rPr>
            </w:pPr>
          </w:p>
        </w:tc>
        <w:tc>
          <w:tcPr>
            <w:tcW w:w="2906" w:type="dxa"/>
            <w:tcBorders>
              <w:top w:val="nil"/>
              <w:bottom w:val="nil"/>
            </w:tcBorders>
            <w:shd w:val="clear" w:color="auto" w:fill="FFFFFF"/>
          </w:tcPr>
          <w:p w14:paraId="3D616E48" w14:textId="77777777" w:rsidR="00003DFB" w:rsidRDefault="00003DFB" w:rsidP="00003DFB">
            <w:pPr>
              <w:jc w:val="left"/>
              <w:rPr>
                <w:color w:val="000000"/>
              </w:rPr>
            </w:pPr>
          </w:p>
        </w:tc>
      </w:tr>
      <w:tr w:rsidR="00003DFB" w:rsidRPr="00003DFB" w14:paraId="6AEB83E4" w14:textId="77777777" w:rsidTr="00003DFB">
        <w:trPr>
          <w:trHeight w:val="449"/>
        </w:trPr>
        <w:tc>
          <w:tcPr>
            <w:tcW w:w="550" w:type="dxa"/>
            <w:tcBorders>
              <w:top w:val="nil"/>
              <w:bottom w:val="nil"/>
            </w:tcBorders>
            <w:shd w:val="clear" w:color="auto" w:fill="FFFFFF"/>
          </w:tcPr>
          <w:p w14:paraId="26D31BC2" w14:textId="77777777" w:rsidR="00003DFB" w:rsidRDefault="00003DFB" w:rsidP="00003DFB">
            <w:pPr>
              <w:jc w:val="left"/>
              <w:rPr>
                <w:color w:val="000000"/>
              </w:rPr>
            </w:pPr>
          </w:p>
        </w:tc>
        <w:tc>
          <w:tcPr>
            <w:tcW w:w="1646" w:type="dxa"/>
            <w:tcBorders>
              <w:top w:val="nil"/>
              <w:bottom w:val="nil"/>
            </w:tcBorders>
            <w:shd w:val="clear" w:color="auto" w:fill="FFFFFF"/>
          </w:tcPr>
          <w:p w14:paraId="0BDCAFC8" w14:textId="77777777" w:rsidR="00003DFB" w:rsidRDefault="00003DFB" w:rsidP="00003DFB">
            <w:pPr>
              <w:jc w:val="left"/>
              <w:rPr>
                <w:color w:val="000000"/>
              </w:rPr>
            </w:pPr>
          </w:p>
        </w:tc>
        <w:tc>
          <w:tcPr>
            <w:tcW w:w="1647" w:type="dxa"/>
            <w:tcBorders>
              <w:top w:val="nil"/>
              <w:bottom w:val="nil"/>
            </w:tcBorders>
            <w:shd w:val="clear" w:color="auto" w:fill="FFFFFF"/>
          </w:tcPr>
          <w:p w14:paraId="2C503804" w14:textId="77777777" w:rsidR="00003DFB" w:rsidRDefault="00003DFB" w:rsidP="00003DFB">
            <w:pPr>
              <w:jc w:val="left"/>
              <w:rPr>
                <w:color w:val="000000"/>
              </w:rPr>
            </w:pPr>
          </w:p>
        </w:tc>
        <w:tc>
          <w:tcPr>
            <w:tcW w:w="1647" w:type="dxa"/>
            <w:shd w:val="clear" w:color="auto" w:fill="FFFFFF"/>
          </w:tcPr>
          <w:p w14:paraId="1C81B950" w14:textId="77777777" w:rsidR="00003DFB" w:rsidRPr="00412367" w:rsidRDefault="00003DFB" w:rsidP="00003DFB">
            <w:pPr>
              <w:jc w:val="left"/>
              <w:rPr>
                <w:color w:val="000000"/>
                <w:lang w:val="en-US"/>
                <w:rPrChange w:id="1725" w:author="Huke, Juan (extern)" w:date="2024-05-22T18:34:00Z">
                  <w:rPr>
                    <w:color w:val="000000"/>
                  </w:rPr>
                </w:rPrChange>
              </w:rPr>
            </w:pPr>
            <w:r w:rsidRPr="00412367">
              <w:rPr>
                <w:color w:val="000000"/>
                <w:lang w:val="en-US"/>
                <w:rPrChange w:id="1726" w:author="Huke, Juan (extern)" w:date="2024-05-22T18:34:00Z">
                  <w:rPr>
                    <w:color w:val="000000"/>
                  </w:rPr>
                </w:rPrChange>
              </w:rPr>
              <w:t>XX_C_CONTRACT_LGDS_CR_ABS</w:t>
            </w:r>
          </w:p>
        </w:tc>
        <w:tc>
          <w:tcPr>
            <w:tcW w:w="1647" w:type="dxa"/>
            <w:shd w:val="clear" w:color="auto" w:fill="FFFFFF"/>
          </w:tcPr>
          <w:p w14:paraId="37AEECF5" w14:textId="77777777" w:rsidR="00003DFB" w:rsidRDefault="00003DFB" w:rsidP="00003DFB">
            <w:pPr>
              <w:jc w:val="left"/>
              <w:rPr>
                <w:color w:val="000000"/>
              </w:rPr>
            </w:pPr>
            <w:r>
              <w:rPr>
                <w:color w:val="000000"/>
              </w:rPr>
              <w:t>XX_ABS_ERBA_NON_STS_F</w:t>
            </w:r>
          </w:p>
        </w:tc>
        <w:tc>
          <w:tcPr>
            <w:tcW w:w="1647" w:type="dxa"/>
            <w:shd w:val="clear" w:color="auto" w:fill="FFFFFF"/>
          </w:tcPr>
          <w:p w14:paraId="4CC54400"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6CE9B67" w14:textId="77777777" w:rsidR="00003DFB" w:rsidRDefault="00003DFB" w:rsidP="00003DFB">
            <w:pPr>
              <w:jc w:val="left"/>
              <w:rPr>
                <w:color w:val="000000"/>
              </w:rPr>
            </w:pPr>
          </w:p>
        </w:tc>
        <w:tc>
          <w:tcPr>
            <w:tcW w:w="2906" w:type="dxa"/>
            <w:tcBorders>
              <w:top w:val="nil"/>
              <w:bottom w:val="nil"/>
            </w:tcBorders>
            <w:shd w:val="clear" w:color="auto" w:fill="FFFFFF"/>
          </w:tcPr>
          <w:p w14:paraId="7F2C8B5E" w14:textId="77777777" w:rsidR="00003DFB" w:rsidRDefault="00003DFB" w:rsidP="00003DFB">
            <w:pPr>
              <w:jc w:val="left"/>
              <w:rPr>
                <w:color w:val="000000"/>
              </w:rPr>
            </w:pPr>
          </w:p>
        </w:tc>
      </w:tr>
      <w:tr w:rsidR="00003DFB" w:rsidRPr="00003DFB" w14:paraId="14EE0F5F" w14:textId="77777777" w:rsidTr="00003DFB">
        <w:trPr>
          <w:trHeight w:val="449"/>
        </w:trPr>
        <w:tc>
          <w:tcPr>
            <w:tcW w:w="550" w:type="dxa"/>
            <w:tcBorders>
              <w:top w:val="nil"/>
              <w:bottom w:val="nil"/>
            </w:tcBorders>
            <w:shd w:val="clear" w:color="auto" w:fill="FFFFFF"/>
          </w:tcPr>
          <w:p w14:paraId="682FADA6" w14:textId="77777777" w:rsidR="00003DFB" w:rsidRDefault="00003DFB" w:rsidP="00003DFB">
            <w:pPr>
              <w:jc w:val="left"/>
              <w:rPr>
                <w:color w:val="000000"/>
              </w:rPr>
            </w:pPr>
          </w:p>
        </w:tc>
        <w:tc>
          <w:tcPr>
            <w:tcW w:w="1646" w:type="dxa"/>
            <w:tcBorders>
              <w:top w:val="nil"/>
              <w:bottom w:val="nil"/>
            </w:tcBorders>
            <w:shd w:val="clear" w:color="auto" w:fill="FFFFFF"/>
          </w:tcPr>
          <w:p w14:paraId="0825A1D5" w14:textId="77777777" w:rsidR="00003DFB" w:rsidRDefault="00003DFB" w:rsidP="00003DFB">
            <w:pPr>
              <w:jc w:val="left"/>
              <w:rPr>
                <w:color w:val="000000"/>
              </w:rPr>
            </w:pPr>
          </w:p>
        </w:tc>
        <w:tc>
          <w:tcPr>
            <w:tcW w:w="1647" w:type="dxa"/>
            <w:tcBorders>
              <w:top w:val="nil"/>
              <w:bottom w:val="nil"/>
            </w:tcBorders>
            <w:shd w:val="clear" w:color="auto" w:fill="FFFFFF"/>
          </w:tcPr>
          <w:p w14:paraId="26BE2AC4" w14:textId="77777777" w:rsidR="00003DFB" w:rsidRDefault="00003DFB" w:rsidP="00003DFB">
            <w:pPr>
              <w:jc w:val="left"/>
              <w:rPr>
                <w:color w:val="000000"/>
              </w:rPr>
            </w:pPr>
          </w:p>
        </w:tc>
        <w:tc>
          <w:tcPr>
            <w:tcW w:w="1647" w:type="dxa"/>
            <w:shd w:val="clear" w:color="auto" w:fill="FFFFFF"/>
          </w:tcPr>
          <w:p w14:paraId="687B787E" w14:textId="77777777" w:rsidR="00003DFB" w:rsidRPr="00412367" w:rsidRDefault="00003DFB" w:rsidP="00003DFB">
            <w:pPr>
              <w:jc w:val="left"/>
              <w:rPr>
                <w:color w:val="000000"/>
                <w:lang w:val="en-US"/>
                <w:rPrChange w:id="1727" w:author="Huke, Juan (extern)" w:date="2024-05-22T18:34:00Z">
                  <w:rPr>
                    <w:color w:val="000000"/>
                  </w:rPr>
                </w:rPrChange>
              </w:rPr>
            </w:pPr>
            <w:r w:rsidRPr="00412367">
              <w:rPr>
                <w:color w:val="000000"/>
                <w:lang w:val="en-US"/>
                <w:rPrChange w:id="1728" w:author="Huke, Juan (extern)" w:date="2024-05-22T18:34:00Z">
                  <w:rPr>
                    <w:color w:val="000000"/>
                  </w:rPr>
                </w:rPrChange>
              </w:rPr>
              <w:t>XX_C_CONTRACT_LGDS_CR_ABS</w:t>
            </w:r>
          </w:p>
        </w:tc>
        <w:tc>
          <w:tcPr>
            <w:tcW w:w="1647" w:type="dxa"/>
            <w:shd w:val="clear" w:color="auto" w:fill="FFFFFF"/>
          </w:tcPr>
          <w:p w14:paraId="63CA6B10" w14:textId="77777777" w:rsidR="00003DFB" w:rsidRDefault="00003DFB" w:rsidP="00003DFB">
            <w:pPr>
              <w:jc w:val="left"/>
              <w:rPr>
                <w:color w:val="000000"/>
              </w:rPr>
            </w:pPr>
            <w:r>
              <w:rPr>
                <w:color w:val="000000"/>
              </w:rPr>
              <w:t>XX_ABS_ERBA_OPTION_F</w:t>
            </w:r>
          </w:p>
        </w:tc>
        <w:tc>
          <w:tcPr>
            <w:tcW w:w="1647" w:type="dxa"/>
            <w:shd w:val="clear" w:color="auto" w:fill="FFFFFF"/>
          </w:tcPr>
          <w:p w14:paraId="677A373A"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56A593EB" w14:textId="77777777" w:rsidR="00003DFB" w:rsidRDefault="00003DFB" w:rsidP="00003DFB">
            <w:pPr>
              <w:jc w:val="left"/>
              <w:rPr>
                <w:color w:val="000000"/>
              </w:rPr>
            </w:pPr>
          </w:p>
        </w:tc>
        <w:tc>
          <w:tcPr>
            <w:tcW w:w="2906" w:type="dxa"/>
            <w:tcBorders>
              <w:top w:val="nil"/>
              <w:bottom w:val="nil"/>
            </w:tcBorders>
            <w:shd w:val="clear" w:color="auto" w:fill="FFFFFF"/>
          </w:tcPr>
          <w:p w14:paraId="29289522" w14:textId="77777777" w:rsidR="00003DFB" w:rsidRDefault="00003DFB" w:rsidP="00003DFB">
            <w:pPr>
              <w:jc w:val="left"/>
              <w:rPr>
                <w:color w:val="000000"/>
              </w:rPr>
            </w:pPr>
          </w:p>
        </w:tc>
      </w:tr>
      <w:tr w:rsidR="00003DFB" w:rsidRPr="00003DFB" w14:paraId="3DD40F5B" w14:textId="77777777" w:rsidTr="00003DFB">
        <w:trPr>
          <w:trHeight w:val="449"/>
        </w:trPr>
        <w:tc>
          <w:tcPr>
            <w:tcW w:w="550" w:type="dxa"/>
            <w:tcBorders>
              <w:top w:val="nil"/>
              <w:bottom w:val="nil"/>
            </w:tcBorders>
            <w:shd w:val="clear" w:color="auto" w:fill="FFFFFF"/>
          </w:tcPr>
          <w:p w14:paraId="0BD07712" w14:textId="77777777" w:rsidR="00003DFB" w:rsidRDefault="00003DFB" w:rsidP="00003DFB">
            <w:pPr>
              <w:jc w:val="left"/>
              <w:rPr>
                <w:color w:val="000000"/>
              </w:rPr>
            </w:pPr>
          </w:p>
        </w:tc>
        <w:tc>
          <w:tcPr>
            <w:tcW w:w="1646" w:type="dxa"/>
            <w:tcBorders>
              <w:top w:val="nil"/>
              <w:bottom w:val="nil"/>
            </w:tcBorders>
            <w:shd w:val="clear" w:color="auto" w:fill="FFFFFF"/>
          </w:tcPr>
          <w:p w14:paraId="5774B2EC" w14:textId="77777777" w:rsidR="00003DFB" w:rsidRDefault="00003DFB" w:rsidP="00003DFB">
            <w:pPr>
              <w:jc w:val="left"/>
              <w:rPr>
                <w:color w:val="000000"/>
              </w:rPr>
            </w:pPr>
          </w:p>
        </w:tc>
        <w:tc>
          <w:tcPr>
            <w:tcW w:w="1647" w:type="dxa"/>
            <w:tcBorders>
              <w:top w:val="nil"/>
              <w:bottom w:val="nil"/>
            </w:tcBorders>
            <w:shd w:val="clear" w:color="auto" w:fill="FFFFFF"/>
          </w:tcPr>
          <w:p w14:paraId="3300E938" w14:textId="77777777" w:rsidR="00003DFB" w:rsidRDefault="00003DFB" w:rsidP="00003DFB">
            <w:pPr>
              <w:jc w:val="left"/>
              <w:rPr>
                <w:color w:val="000000"/>
              </w:rPr>
            </w:pPr>
          </w:p>
        </w:tc>
        <w:tc>
          <w:tcPr>
            <w:tcW w:w="1647" w:type="dxa"/>
            <w:shd w:val="clear" w:color="auto" w:fill="FFFFFF"/>
          </w:tcPr>
          <w:p w14:paraId="44FFC8E2" w14:textId="77777777" w:rsidR="00003DFB" w:rsidRPr="00412367" w:rsidRDefault="00003DFB" w:rsidP="00003DFB">
            <w:pPr>
              <w:jc w:val="left"/>
              <w:rPr>
                <w:color w:val="000000"/>
                <w:lang w:val="en-US"/>
                <w:rPrChange w:id="1729" w:author="Huke, Juan (extern)" w:date="2024-05-22T18:34:00Z">
                  <w:rPr>
                    <w:color w:val="000000"/>
                  </w:rPr>
                </w:rPrChange>
              </w:rPr>
            </w:pPr>
            <w:r w:rsidRPr="00412367">
              <w:rPr>
                <w:color w:val="000000"/>
                <w:lang w:val="en-US"/>
                <w:rPrChange w:id="1730" w:author="Huke, Juan (extern)" w:date="2024-05-22T18:34:00Z">
                  <w:rPr>
                    <w:color w:val="000000"/>
                  </w:rPr>
                </w:rPrChange>
              </w:rPr>
              <w:t>XX_C_CONTRACT_LGDS_CR_ABS</w:t>
            </w:r>
          </w:p>
        </w:tc>
        <w:tc>
          <w:tcPr>
            <w:tcW w:w="1647" w:type="dxa"/>
            <w:shd w:val="clear" w:color="auto" w:fill="FFFFFF"/>
          </w:tcPr>
          <w:p w14:paraId="23CA6124" w14:textId="77777777" w:rsidR="00003DFB" w:rsidRDefault="00003DFB" w:rsidP="00003DFB">
            <w:pPr>
              <w:jc w:val="left"/>
              <w:rPr>
                <w:color w:val="000000"/>
              </w:rPr>
            </w:pPr>
            <w:r>
              <w:rPr>
                <w:color w:val="000000"/>
              </w:rPr>
              <w:t>XX_ABS_ERBA_PRECLUDE_F</w:t>
            </w:r>
          </w:p>
        </w:tc>
        <w:tc>
          <w:tcPr>
            <w:tcW w:w="1647" w:type="dxa"/>
            <w:shd w:val="clear" w:color="auto" w:fill="FFFFFF"/>
          </w:tcPr>
          <w:p w14:paraId="25FD7028"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06C46C5A" w14:textId="77777777" w:rsidR="00003DFB" w:rsidRDefault="00003DFB" w:rsidP="00003DFB">
            <w:pPr>
              <w:jc w:val="left"/>
              <w:rPr>
                <w:color w:val="000000"/>
              </w:rPr>
            </w:pPr>
          </w:p>
        </w:tc>
        <w:tc>
          <w:tcPr>
            <w:tcW w:w="2906" w:type="dxa"/>
            <w:tcBorders>
              <w:top w:val="nil"/>
              <w:bottom w:val="nil"/>
            </w:tcBorders>
            <w:shd w:val="clear" w:color="auto" w:fill="FFFFFF"/>
          </w:tcPr>
          <w:p w14:paraId="387D668D" w14:textId="77777777" w:rsidR="00003DFB" w:rsidRDefault="00003DFB" w:rsidP="00003DFB">
            <w:pPr>
              <w:jc w:val="left"/>
              <w:rPr>
                <w:color w:val="000000"/>
              </w:rPr>
            </w:pPr>
          </w:p>
        </w:tc>
      </w:tr>
      <w:tr w:rsidR="00003DFB" w:rsidRPr="00003DFB" w14:paraId="4E7830CB" w14:textId="77777777" w:rsidTr="00003DFB">
        <w:trPr>
          <w:trHeight w:val="449"/>
        </w:trPr>
        <w:tc>
          <w:tcPr>
            <w:tcW w:w="550" w:type="dxa"/>
            <w:tcBorders>
              <w:top w:val="nil"/>
              <w:bottom w:val="nil"/>
            </w:tcBorders>
            <w:shd w:val="clear" w:color="auto" w:fill="FFFFFF"/>
          </w:tcPr>
          <w:p w14:paraId="0B5DF1A0" w14:textId="77777777" w:rsidR="00003DFB" w:rsidRDefault="00003DFB" w:rsidP="00003DFB">
            <w:pPr>
              <w:jc w:val="left"/>
              <w:rPr>
                <w:color w:val="000000"/>
              </w:rPr>
            </w:pPr>
          </w:p>
        </w:tc>
        <w:tc>
          <w:tcPr>
            <w:tcW w:w="1646" w:type="dxa"/>
            <w:tcBorders>
              <w:top w:val="nil"/>
              <w:bottom w:val="nil"/>
            </w:tcBorders>
            <w:shd w:val="clear" w:color="auto" w:fill="FFFFFF"/>
          </w:tcPr>
          <w:p w14:paraId="2E0B3941" w14:textId="77777777" w:rsidR="00003DFB" w:rsidRDefault="00003DFB" w:rsidP="00003DFB">
            <w:pPr>
              <w:jc w:val="left"/>
              <w:rPr>
                <w:color w:val="000000"/>
              </w:rPr>
            </w:pPr>
          </w:p>
        </w:tc>
        <w:tc>
          <w:tcPr>
            <w:tcW w:w="1647" w:type="dxa"/>
            <w:tcBorders>
              <w:top w:val="nil"/>
              <w:bottom w:val="nil"/>
            </w:tcBorders>
            <w:shd w:val="clear" w:color="auto" w:fill="FFFFFF"/>
          </w:tcPr>
          <w:p w14:paraId="7FA039F1" w14:textId="77777777" w:rsidR="00003DFB" w:rsidRDefault="00003DFB" w:rsidP="00003DFB">
            <w:pPr>
              <w:jc w:val="left"/>
              <w:rPr>
                <w:color w:val="000000"/>
              </w:rPr>
            </w:pPr>
          </w:p>
        </w:tc>
        <w:tc>
          <w:tcPr>
            <w:tcW w:w="1647" w:type="dxa"/>
            <w:shd w:val="clear" w:color="auto" w:fill="FFFFFF"/>
          </w:tcPr>
          <w:p w14:paraId="40DBCFC2" w14:textId="77777777" w:rsidR="00003DFB" w:rsidRPr="00412367" w:rsidRDefault="00003DFB" w:rsidP="00003DFB">
            <w:pPr>
              <w:jc w:val="left"/>
              <w:rPr>
                <w:color w:val="000000"/>
                <w:lang w:val="en-US"/>
                <w:rPrChange w:id="1731" w:author="Huke, Juan (extern)" w:date="2024-05-22T18:34:00Z">
                  <w:rPr>
                    <w:color w:val="000000"/>
                  </w:rPr>
                </w:rPrChange>
              </w:rPr>
            </w:pPr>
            <w:r w:rsidRPr="00412367">
              <w:rPr>
                <w:color w:val="000000"/>
                <w:lang w:val="en-US"/>
                <w:rPrChange w:id="1732" w:author="Huke, Juan (extern)" w:date="2024-05-22T18:34:00Z">
                  <w:rPr>
                    <w:color w:val="000000"/>
                  </w:rPr>
                </w:rPrChange>
              </w:rPr>
              <w:t>XX_C_CONTRACT_LGDS_CR_ABS</w:t>
            </w:r>
          </w:p>
        </w:tc>
        <w:tc>
          <w:tcPr>
            <w:tcW w:w="1647" w:type="dxa"/>
            <w:shd w:val="clear" w:color="auto" w:fill="FFFFFF"/>
          </w:tcPr>
          <w:p w14:paraId="4BBE0D08" w14:textId="77777777" w:rsidR="00003DFB" w:rsidRDefault="00003DFB" w:rsidP="00003DFB">
            <w:pPr>
              <w:jc w:val="left"/>
              <w:rPr>
                <w:color w:val="000000"/>
              </w:rPr>
            </w:pPr>
            <w:r>
              <w:rPr>
                <w:color w:val="000000"/>
              </w:rPr>
              <w:t>XX_ABS_ERBA_STS_F</w:t>
            </w:r>
          </w:p>
        </w:tc>
        <w:tc>
          <w:tcPr>
            <w:tcW w:w="1647" w:type="dxa"/>
            <w:shd w:val="clear" w:color="auto" w:fill="FFFFFF"/>
          </w:tcPr>
          <w:p w14:paraId="5506D7A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028C0327" w14:textId="77777777" w:rsidR="00003DFB" w:rsidRDefault="00003DFB" w:rsidP="00003DFB">
            <w:pPr>
              <w:jc w:val="left"/>
              <w:rPr>
                <w:color w:val="000000"/>
              </w:rPr>
            </w:pPr>
          </w:p>
        </w:tc>
        <w:tc>
          <w:tcPr>
            <w:tcW w:w="2906" w:type="dxa"/>
            <w:tcBorders>
              <w:top w:val="nil"/>
              <w:bottom w:val="nil"/>
            </w:tcBorders>
            <w:shd w:val="clear" w:color="auto" w:fill="FFFFFF"/>
          </w:tcPr>
          <w:p w14:paraId="5061AEB5" w14:textId="77777777" w:rsidR="00003DFB" w:rsidRDefault="00003DFB" w:rsidP="00003DFB">
            <w:pPr>
              <w:jc w:val="left"/>
              <w:rPr>
                <w:color w:val="000000"/>
              </w:rPr>
            </w:pPr>
          </w:p>
        </w:tc>
      </w:tr>
      <w:tr w:rsidR="00003DFB" w:rsidRPr="00003DFB" w14:paraId="65BC2D6F" w14:textId="77777777" w:rsidTr="00003DFB">
        <w:trPr>
          <w:trHeight w:val="449"/>
        </w:trPr>
        <w:tc>
          <w:tcPr>
            <w:tcW w:w="550" w:type="dxa"/>
            <w:tcBorders>
              <w:top w:val="nil"/>
              <w:bottom w:val="single" w:sz="4" w:space="0" w:color="auto"/>
            </w:tcBorders>
            <w:shd w:val="clear" w:color="auto" w:fill="FFFFFF"/>
          </w:tcPr>
          <w:p w14:paraId="73F4C0D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F9639C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132E94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92AF5F1" w14:textId="77777777" w:rsidR="00003DFB" w:rsidRPr="00412367" w:rsidRDefault="00003DFB" w:rsidP="00003DFB">
            <w:pPr>
              <w:jc w:val="left"/>
              <w:rPr>
                <w:color w:val="000000"/>
                <w:lang w:val="en-US"/>
                <w:rPrChange w:id="1733" w:author="Huke, Juan (extern)" w:date="2024-05-22T18:34:00Z">
                  <w:rPr>
                    <w:color w:val="000000"/>
                  </w:rPr>
                </w:rPrChange>
              </w:rPr>
            </w:pPr>
            <w:r w:rsidRPr="00412367">
              <w:rPr>
                <w:color w:val="000000"/>
                <w:lang w:val="en-US"/>
                <w:rPrChange w:id="1734"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302A1982"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5A216CD6"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4F593B1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D3BAF2D" w14:textId="77777777" w:rsidR="00003DFB" w:rsidRDefault="00003DFB" w:rsidP="00003DFB">
            <w:pPr>
              <w:jc w:val="left"/>
              <w:rPr>
                <w:color w:val="000000"/>
              </w:rPr>
            </w:pPr>
          </w:p>
        </w:tc>
      </w:tr>
      <w:tr w:rsidR="00003DFB" w:rsidRPr="00003DFB" w14:paraId="328AA188" w14:textId="77777777" w:rsidTr="00003DFB">
        <w:trPr>
          <w:trHeight w:val="449"/>
        </w:trPr>
        <w:tc>
          <w:tcPr>
            <w:tcW w:w="550" w:type="dxa"/>
            <w:tcBorders>
              <w:top w:val="single" w:sz="4" w:space="0" w:color="auto"/>
              <w:bottom w:val="single" w:sz="4" w:space="0" w:color="auto"/>
            </w:tcBorders>
            <w:shd w:val="clear" w:color="auto" w:fill="FFFFFF"/>
          </w:tcPr>
          <w:p w14:paraId="7F27DE3A" w14:textId="77777777" w:rsidR="00003DFB" w:rsidRPr="00003DFB" w:rsidRDefault="00003DFB" w:rsidP="00003DFB">
            <w:pPr>
              <w:jc w:val="left"/>
              <w:rPr>
                <w:color w:val="000000"/>
              </w:rPr>
            </w:pPr>
            <w:r w:rsidRPr="00003DFB">
              <w:rPr>
                <w:color w:val="000000"/>
              </w:rPr>
              <w:t>137</w:t>
            </w:r>
          </w:p>
        </w:tc>
        <w:tc>
          <w:tcPr>
            <w:tcW w:w="1646" w:type="dxa"/>
            <w:tcBorders>
              <w:top w:val="single" w:sz="4" w:space="0" w:color="auto"/>
              <w:bottom w:val="single" w:sz="4" w:space="0" w:color="auto"/>
            </w:tcBorders>
            <w:shd w:val="clear" w:color="auto" w:fill="FFFFFF"/>
          </w:tcPr>
          <w:p w14:paraId="37854E48" w14:textId="77777777" w:rsidR="00003DFB" w:rsidRPr="00003DFB" w:rsidRDefault="00003DFB" w:rsidP="00003DFB">
            <w:pPr>
              <w:jc w:val="left"/>
              <w:rPr>
                <w:color w:val="000000"/>
              </w:rPr>
            </w:pPr>
            <w:r w:rsidRPr="00003DFB">
              <w:rPr>
                <w:color w:val="000000"/>
              </w:rPr>
              <w:t>SEC907</w:t>
            </w:r>
          </w:p>
        </w:tc>
        <w:tc>
          <w:tcPr>
            <w:tcW w:w="1647" w:type="dxa"/>
            <w:tcBorders>
              <w:top w:val="single" w:sz="4" w:space="0" w:color="auto"/>
              <w:bottom w:val="single" w:sz="4" w:space="0" w:color="auto"/>
            </w:tcBorders>
            <w:shd w:val="clear" w:color="auto" w:fill="FFFFFF"/>
          </w:tcPr>
          <w:p w14:paraId="1018F9B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92FFD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129718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F514C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E2AA36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CB9E74" w14:textId="77777777" w:rsidR="00003DFB" w:rsidRPr="00003DFB" w:rsidRDefault="00003DFB" w:rsidP="00003DFB">
            <w:pPr>
              <w:jc w:val="left"/>
              <w:rPr>
                <w:color w:val="000000"/>
              </w:rPr>
            </w:pPr>
          </w:p>
        </w:tc>
      </w:tr>
      <w:tr w:rsidR="00003DFB" w:rsidRPr="00003DFB" w14:paraId="29DEA962" w14:textId="77777777" w:rsidTr="00003DFB">
        <w:trPr>
          <w:trHeight w:val="449"/>
        </w:trPr>
        <w:tc>
          <w:tcPr>
            <w:tcW w:w="550" w:type="dxa"/>
            <w:tcBorders>
              <w:top w:val="single" w:sz="4" w:space="0" w:color="auto"/>
              <w:bottom w:val="single" w:sz="4" w:space="0" w:color="auto"/>
            </w:tcBorders>
            <w:shd w:val="clear" w:color="auto" w:fill="FFFFFF"/>
          </w:tcPr>
          <w:p w14:paraId="0B63ACA3" w14:textId="77777777" w:rsidR="00003DFB" w:rsidRPr="00003DFB" w:rsidRDefault="00003DFB" w:rsidP="00003DFB">
            <w:pPr>
              <w:jc w:val="left"/>
              <w:rPr>
                <w:color w:val="000000"/>
              </w:rPr>
            </w:pPr>
            <w:r w:rsidRPr="00003DFB">
              <w:rPr>
                <w:color w:val="000000"/>
              </w:rPr>
              <w:t>138</w:t>
            </w:r>
          </w:p>
        </w:tc>
        <w:tc>
          <w:tcPr>
            <w:tcW w:w="1646" w:type="dxa"/>
            <w:tcBorders>
              <w:top w:val="single" w:sz="4" w:space="0" w:color="auto"/>
              <w:bottom w:val="single" w:sz="4" w:space="0" w:color="auto"/>
            </w:tcBorders>
            <w:shd w:val="clear" w:color="auto" w:fill="FFFFFF"/>
          </w:tcPr>
          <w:p w14:paraId="09E28E9C" w14:textId="77777777" w:rsidR="00003DFB" w:rsidRPr="00003DFB" w:rsidRDefault="00003DFB" w:rsidP="00003DFB">
            <w:pPr>
              <w:jc w:val="left"/>
              <w:rPr>
                <w:color w:val="000000"/>
              </w:rPr>
            </w:pPr>
            <w:r w:rsidRPr="00003DFB">
              <w:rPr>
                <w:color w:val="000000"/>
              </w:rPr>
              <w:t>TYP019</w:t>
            </w:r>
          </w:p>
        </w:tc>
        <w:tc>
          <w:tcPr>
            <w:tcW w:w="1647" w:type="dxa"/>
            <w:tcBorders>
              <w:top w:val="single" w:sz="4" w:space="0" w:color="auto"/>
              <w:bottom w:val="single" w:sz="4" w:space="0" w:color="auto"/>
            </w:tcBorders>
            <w:shd w:val="clear" w:color="auto" w:fill="FFFFFF"/>
          </w:tcPr>
          <w:p w14:paraId="53859C49"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7C97D6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DCACF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E348D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56DDE7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2FC087E" w14:textId="77777777" w:rsidR="00003DFB" w:rsidRPr="00003DFB" w:rsidRDefault="00003DFB" w:rsidP="00003DFB">
            <w:pPr>
              <w:jc w:val="left"/>
              <w:rPr>
                <w:color w:val="000000"/>
              </w:rPr>
            </w:pPr>
          </w:p>
        </w:tc>
      </w:tr>
      <w:tr w:rsidR="00003DFB" w:rsidRPr="00003DFB" w14:paraId="2921C4BA" w14:textId="77777777" w:rsidTr="00003DFB">
        <w:trPr>
          <w:trHeight w:val="449"/>
        </w:trPr>
        <w:tc>
          <w:tcPr>
            <w:tcW w:w="550" w:type="dxa"/>
            <w:tcBorders>
              <w:top w:val="single" w:sz="4" w:space="0" w:color="auto"/>
              <w:bottom w:val="single" w:sz="4" w:space="0" w:color="auto"/>
            </w:tcBorders>
            <w:shd w:val="clear" w:color="auto" w:fill="FFFFFF"/>
          </w:tcPr>
          <w:p w14:paraId="5E14E5BF" w14:textId="77777777" w:rsidR="00003DFB" w:rsidRPr="00003DFB" w:rsidRDefault="00003DFB" w:rsidP="00003DFB">
            <w:pPr>
              <w:jc w:val="left"/>
              <w:rPr>
                <w:color w:val="000000"/>
              </w:rPr>
            </w:pPr>
            <w:r w:rsidRPr="00003DFB">
              <w:rPr>
                <w:color w:val="000000"/>
              </w:rPr>
              <w:t>139</w:t>
            </w:r>
          </w:p>
        </w:tc>
        <w:tc>
          <w:tcPr>
            <w:tcW w:w="1646" w:type="dxa"/>
            <w:tcBorders>
              <w:top w:val="single" w:sz="4" w:space="0" w:color="auto"/>
              <w:bottom w:val="single" w:sz="4" w:space="0" w:color="auto"/>
            </w:tcBorders>
            <w:shd w:val="clear" w:color="auto" w:fill="FFFFFF"/>
          </w:tcPr>
          <w:p w14:paraId="62BEC5B9" w14:textId="77777777" w:rsidR="00003DFB" w:rsidRPr="00003DFB" w:rsidRDefault="00003DFB" w:rsidP="00003DFB">
            <w:pPr>
              <w:jc w:val="left"/>
              <w:rPr>
                <w:color w:val="000000"/>
              </w:rPr>
            </w:pPr>
            <w:r w:rsidRPr="00003DFB">
              <w:rPr>
                <w:color w:val="000000"/>
              </w:rPr>
              <w:t>VAD026</w:t>
            </w:r>
          </w:p>
        </w:tc>
        <w:tc>
          <w:tcPr>
            <w:tcW w:w="1647" w:type="dxa"/>
            <w:tcBorders>
              <w:top w:val="single" w:sz="4" w:space="0" w:color="auto"/>
              <w:bottom w:val="single" w:sz="4" w:space="0" w:color="auto"/>
            </w:tcBorders>
            <w:shd w:val="clear" w:color="auto" w:fill="FFFFFF"/>
          </w:tcPr>
          <w:p w14:paraId="4BB4354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B6CD44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918D9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94F5E7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4E80F8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5A80056" w14:textId="77777777" w:rsidR="00003DFB" w:rsidRPr="00003DFB" w:rsidRDefault="00003DFB" w:rsidP="00003DFB">
            <w:pPr>
              <w:jc w:val="left"/>
              <w:rPr>
                <w:color w:val="000000"/>
              </w:rPr>
            </w:pPr>
          </w:p>
        </w:tc>
      </w:tr>
      <w:tr w:rsidR="00003DFB" w:rsidRPr="00003DFB" w14:paraId="42E31E4F" w14:textId="77777777" w:rsidTr="00003DFB">
        <w:trPr>
          <w:trHeight w:val="449"/>
        </w:trPr>
        <w:tc>
          <w:tcPr>
            <w:tcW w:w="550" w:type="dxa"/>
            <w:tcBorders>
              <w:top w:val="single" w:sz="4" w:space="0" w:color="auto"/>
              <w:bottom w:val="single" w:sz="4" w:space="0" w:color="auto"/>
            </w:tcBorders>
            <w:shd w:val="clear" w:color="auto" w:fill="FFFFFF"/>
          </w:tcPr>
          <w:p w14:paraId="0F84D31D" w14:textId="77777777" w:rsidR="00003DFB" w:rsidRPr="00003DFB" w:rsidRDefault="00003DFB" w:rsidP="00003DFB">
            <w:pPr>
              <w:jc w:val="left"/>
              <w:rPr>
                <w:color w:val="000000"/>
              </w:rPr>
            </w:pPr>
            <w:r w:rsidRPr="00003DFB">
              <w:rPr>
                <w:color w:val="000000"/>
              </w:rPr>
              <w:lastRenderedPageBreak/>
              <w:t>140</w:t>
            </w:r>
          </w:p>
        </w:tc>
        <w:tc>
          <w:tcPr>
            <w:tcW w:w="1646" w:type="dxa"/>
            <w:tcBorders>
              <w:top w:val="single" w:sz="4" w:space="0" w:color="auto"/>
              <w:bottom w:val="single" w:sz="4" w:space="0" w:color="auto"/>
            </w:tcBorders>
            <w:shd w:val="clear" w:color="auto" w:fill="FFFFFF"/>
          </w:tcPr>
          <w:p w14:paraId="75A3B435" w14:textId="77777777" w:rsidR="00003DFB" w:rsidRPr="00003DFB" w:rsidRDefault="00003DFB" w:rsidP="00003DFB">
            <w:pPr>
              <w:jc w:val="left"/>
              <w:rPr>
                <w:color w:val="000000"/>
              </w:rPr>
            </w:pPr>
            <w:r w:rsidRPr="00003DFB">
              <w:rPr>
                <w:color w:val="000000"/>
              </w:rPr>
              <w:t>VAD126</w:t>
            </w:r>
          </w:p>
        </w:tc>
        <w:tc>
          <w:tcPr>
            <w:tcW w:w="1647" w:type="dxa"/>
            <w:tcBorders>
              <w:top w:val="single" w:sz="4" w:space="0" w:color="auto"/>
              <w:bottom w:val="single" w:sz="4" w:space="0" w:color="auto"/>
            </w:tcBorders>
            <w:shd w:val="clear" w:color="auto" w:fill="FFFFFF"/>
          </w:tcPr>
          <w:p w14:paraId="244549B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128EFA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A7DD5A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79F2D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965B1B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5EA4BF" w14:textId="77777777" w:rsidR="00003DFB" w:rsidRPr="00003DFB" w:rsidRDefault="00003DFB" w:rsidP="00003DFB">
            <w:pPr>
              <w:jc w:val="left"/>
              <w:rPr>
                <w:color w:val="000000"/>
              </w:rPr>
            </w:pPr>
          </w:p>
        </w:tc>
      </w:tr>
      <w:tr w:rsidR="00003DFB" w:rsidRPr="00003DFB" w14:paraId="7D965663" w14:textId="77777777" w:rsidTr="00003DFB">
        <w:trPr>
          <w:trHeight w:val="449"/>
        </w:trPr>
        <w:tc>
          <w:tcPr>
            <w:tcW w:w="550" w:type="dxa"/>
            <w:tcBorders>
              <w:top w:val="single" w:sz="4" w:space="0" w:color="auto"/>
              <w:bottom w:val="single" w:sz="4" w:space="0" w:color="auto"/>
            </w:tcBorders>
            <w:shd w:val="clear" w:color="auto" w:fill="FFFFFF"/>
          </w:tcPr>
          <w:p w14:paraId="1E0E9E42" w14:textId="77777777" w:rsidR="00003DFB" w:rsidRPr="00003DFB" w:rsidRDefault="00003DFB" w:rsidP="00003DFB">
            <w:pPr>
              <w:jc w:val="left"/>
              <w:rPr>
                <w:color w:val="000000"/>
              </w:rPr>
            </w:pPr>
            <w:r w:rsidRPr="00003DFB">
              <w:rPr>
                <w:color w:val="000000"/>
              </w:rPr>
              <w:t>141</w:t>
            </w:r>
          </w:p>
        </w:tc>
        <w:tc>
          <w:tcPr>
            <w:tcW w:w="1646" w:type="dxa"/>
            <w:tcBorders>
              <w:top w:val="single" w:sz="4" w:space="0" w:color="auto"/>
              <w:bottom w:val="single" w:sz="4" w:space="0" w:color="auto"/>
            </w:tcBorders>
            <w:shd w:val="clear" w:color="auto" w:fill="FFFFFF"/>
          </w:tcPr>
          <w:p w14:paraId="31DA107C" w14:textId="77777777" w:rsidR="00003DFB" w:rsidRPr="00003DFB" w:rsidRDefault="00003DFB" w:rsidP="00003DFB">
            <w:pPr>
              <w:jc w:val="left"/>
              <w:rPr>
                <w:color w:val="000000"/>
              </w:rPr>
            </w:pPr>
            <w:r w:rsidRPr="00003DFB">
              <w:rPr>
                <w:color w:val="000000"/>
              </w:rPr>
              <w:t>VAD225</w:t>
            </w:r>
          </w:p>
        </w:tc>
        <w:tc>
          <w:tcPr>
            <w:tcW w:w="1647" w:type="dxa"/>
            <w:tcBorders>
              <w:top w:val="single" w:sz="4" w:space="0" w:color="auto"/>
              <w:bottom w:val="single" w:sz="4" w:space="0" w:color="auto"/>
            </w:tcBorders>
            <w:shd w:val="clear" w:color="auto" w:fill="FFFFFF"/>
          </w:tcPr>
          <w:p w14:paraId="15B73BF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184412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C5625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45B962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89B2BA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3E5AFCE" w14:textId="77777777" w:rsidR="00003DFB" w:rsidRPr="00003DFB" w:rsidRDefault="00003DFB" w:rsidP="00003DFB">
            <w:pPr>
              <w:jc w:val="left"/>
              <w:rPr>
                <w:color w:val="000000"/>
              </w:rPr>
            </w:pPr>
          </w:p>
        </w:tc>
      </w:tr>
      <w:tr w:rsidR="00003DFB" w:rsidRPr="00003DFB" w14:paraId="1775F086" w14:textId="77777777" w:rsidTr="00003DFB">
        <w:trPr>
          <w:trHeight w:val="449"/>
        </w:trPr>
        <w:tc>
          <w:tcPr>
            <w:tcW w:w="550" w:type="dxa"/>
            <w:tcBorders>
              <w:top w:val="single" w:sz="4" w:space="0" w:color="auto"/>
              <w:bottom w:val="single" w:sz="4" w:space="0" w:color="auto"/>
            </w:tcBorders>
            <w:shd w:val="clear" w:color="auto" w:fill="FFFFFF"/>
          </w:tcPr>
          <w:p w14:paraId="0B7D0B08" w14:textId="77777777" w:rsidR="00003DFB" w:rsidRPr="00003DFB" w:rsidRDefault="00003DFB" w:rsidP="00003DFB">
            <w:pPr>
              <w:jc w:val="left"/>
              <w:rPr>
                <w:color w:val="000000"/>
              </w:rPr>
            </w:pPr>
            <w:r w:rsidRPr="00003DFB">
              <w:rPr>
                <w:color w:val="000000"/>
              </w:rPr>
              <w:t>142</w:t>
            </w:r>
          </w:p>
        </w:tc>
        <w:tc>
          <w:tcPr>
            <w:tcW w:w="1646" w:type="dxa"/>
            <w:tcBorders>
              <w:top w:val="single" w:sz="4" w:space="0" w:color="auto"/>
              <w:bottom w:val="single" w:sz="4" w:space="0" w:color="auto"/>
            </w:tcBorders>
            <w:shd w:val="clear" w:color="auto" w:fill="FFFFFF"/>
          </w:tcPr>
          <w:p w14:paraId="571CD725" w14:textId="77777777" w:rsidR="00003DFB" w:rsidRPr="00003DFB" w:rsidRDefault="00003DFB" w:rsidP="00003DFB">
            <w:pPr>
              <w:jc w:val="left"/>
              <w:rPr>
                <w:color w:val="000000"/>
              </w:rPr>
            </w:pPr>
            <w:r w:rsidRPr="00003DFB">
              <w:rPr>
                <w:color w:val="000000"/>
              </w:rPr>
              <w:t>VAL115</w:t>
            </w:r>
          </w:p>
        </w:tc>
        <w:tc>
          <w:tcPr>
            <w:tcW w:w="1647" w:type="dxa"/>
            <w:tcBorders>
              <w:top w:val="single" w:sz="4" w:space="0" w:color="auto"/>
              <w:bottom w:val="single" w:sz="4" w:space="0" w:color="auto"/>
            </w:tcBorders>
            <w:shd w:val="clear" w:color="auto" w:fill="FFFFFF"/>
          </w:tcPr>
          <w:p w14:paraId="08768AD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6B9699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214BFF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16299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A46A08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2887179" w14:textId="77777777" w:rsidR="00003DFB" w:rsidRPr="00003DFB" w:rsidRDefault="00003DFB" w:rsidP="00003DFB">
            <w:pPr>
              <w:jc w:val="left"/>
              <w:rPr>
                <w:color w:val="000000"/>
              </w:rPr>
            </w:pPr>
          </w:p>
        </w:tc>
      </w:tr>
      <w:tr w:rsidR="00003DFB" w:rsidRPr="00003DFB" w14:paraId="23A43F87" w14:textId="77777777" w:rsidTr="00003DFB">
        <w:trPr>
          <w:trHeight w:val="449"/>
        </w:trPr>
        <w:tc>
          <w:tcPr>
            <w:tcW w:w="550" w:type="dxa"/>
            <w:tcBorders>
              <w:top w:val="single" w:sz="4" w:space="0" w:color="auto"/>
              <w:bottom w:val="single" w:sz="4" w:space="0" w:color="auto"/>
            </w:tcBorders>
            <w:shd w:val="clear" w:color="auto" w:fill="FFFFFF"/>
          </w:tcPr>
          <w:p w14:paraId="2298F5AF" w14:textId="77777777" w:rsidR="00003DFB" w:rsidRPr="00003DFB" w:rsidRDefault="00003DFB" w:rsidP="00003DFB">
            <w:pPr>
              <w:jc w:val="left"/>
              <w:rPr>
                <w:color w:val="000000"/>
              </w:rPr>
            </w:pPr>
            <w:r w:rsidRPr="00003DFB">
              <w:rPr>
                <w:color w:val="000000"/>
              </w:rPr>
              <w:t>143</w:t>
            </w:r>
          </w:p>
        </w:tc>
        <w:tc>
          <w:tcPr>
            <w:tcW w:w="1646" w:type="dxa"/>
            <w:tcBorders>
              <w:top w:val="single" w:sz="4" w:space="0" w:color="auto"/>
              <w:bottom w:val="single" w:sz="4" w:space="0" w:color="auto"/>
            </w:tcBorders>
            <w:shd w:val="clear" w:color="auto" w:fill="FFFFFF"/>
          </w:tcPr>
          <w:p w14:paraId="61160C78" w14:textId="77777777" w:rsidR="00003DFB" w:rsidRPr="00003DFB" w:rsidRDefault="00003DFB" w:rsidP="00003DFB">
            <w:pPr>
              <w:jc w:val="left"/>
              <w:rPr>
                <w:color w:val="000000"/>
              </w:rPr>
            </w:pPr>
            <w:r w:rsidRPr="00003DFB">
              <w:rPr>
                <w:color w:val="000000"/>
              </w:rPr>
              <w:t>Y021</w:t>
            </w:r>
          </w:p>
        </w:tc>
        <w:tc>
          <w:tcPr>
            <w:tcW w:w="1647" w:type="dxa"/>
            <w:tcBorders>
              <w:top w:val="single" w:sz="4" w:space="0" w:color="auto"/>
              <w:bottom w:val="single" w:sz="4" w:space="0" w:color="auto"/>
            </w:tcBorders>
            <w:shd w:val="clear" w:color="auto" w:fill="FFFFFF"/>
          </w:tcPr>
          <w:p w14:paraId="25E945E4"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12AFDB2" w14:textId="77777777" w:rsidR="00003DFB" w:rsidRPr="00003DFB" w:rsidRDefault="00003DFB" w:rsidP="00003DFB">
            <w:pPr>
              <w:jc w:val="left"/>
              <w:rPr>
                <w:color w:val="000000"/>
              </w:rPr>
            </w:pPr>
          </w:p>
        </w:tc>
        <w:tc>
          <w:tcPr>
            <w:tcW w:w="1647" w:type="dxa"/>
            <w:shd w:val="clear" w:color="auto" w:fill="FFFFFF"/>
          </w:tcPr>
          <w:p w14:paraId="69533C2D" w14:textId="77777777" w:rsidR="00003DFB" w:rsidRPr="00003DFB" w:rsidRDefault="00003DFB" w:rsidP="00003DFB">
            <w:pPr>
              <w:jc w:val="left"/>
              <w:rPr>
                <w:color w:val="000000"/>
              </w:rPr>
            </w:pPr>
          </w:p>
        </w:tc>
        <w:tc>
          <w:tcPr>
            <w:tcW w:w="1647" w:type="dxa"/>
            <w:shd w:val="clear" w:color="auto" w:fill="FFFFFF"/>
          </w:tcPr>
          <w:p w14:paraId="3938722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57F0A8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5C36270" w14:textId="77777777" w:rsidR="00003DFB" w:rsidRPr="00003DFB" w:rsidRDefault="00003DFB" w:rsidP="00003DFB">
            <w:pPr>
              <w:jc w:val="left"/>
              <w:rPr>
                <w:color w:val="000000"/>
              </w:rPr>
            </w:pPr>
          </w:p>
        </w:tc>
      </w:tr>
      <w:tr w:rsidR="00003DFB" w:rsidRPr="00003DFB" w14:paraId="0F2732B9" w14:textId="77777777" w:rsidTr="00003DFB">
        <w:trPr>
          <w:trHeight w:val="449"/>
        </w:trPr>
        <w:tc>
          <w:tcPr>
            <w:tcW w:w="550" w:type="dxa"/>
            <w:tcBorders>
              <w:top w:val="single" w:sz="4" w:space="0" w:color="auto"/>
              <w:bottom w:val="nil"/>
            </w:tcBorders>
            <w:shd w:val="clear" w:color="auto" w:fill="FFFFFF"/>
          </w:tcPr>
          <w:p w14:paraId="6F25D38A" w14:textId="77777777" w:rsidR="00003DFB" w:rsidRPr="00003DFB" w:rsidRDefault="00003DFB" w:rsidP="00003DFB">
            <w:pPr>
              <w:jc w:val="left"/>
              <w:rPr>
                <w:color w:val="000000"/>
              </w:rPr>
            </w:pPr>
            <w:r>
              <w:rPr>
                <w:color w:val="000000"/>
              </w:rPr>
              <w:t>144</w:t>
            </w:r>
          </w:p>
        </w:tc>
        <w:tc>
          <w:tcPr>
            <w:tcW w:w="1646" w:type="dxa"/>
            <w:tcBorders>
              <w:top w:val="single" w:sz="4" w:space="0" w:color="auto"/>
              <w:bottom w:val="nil"/>
            </w:tcBorders>
            <w:shd w:val="clear" w:color="auto" w:fill="FFFFFF"/>
          </w:tcPr>
          <w:p w14:paraId="19314980" w14:textId="77777777" w:rsidR="00003DFB" w:rsidRPr="00003DFB" w:rsidRDefault="00003DFB" w:rsidP="00003DFB">
            <w:pPr>
              <w:jc w:val="left"/>
              <w:rPr>
                <w:color w:val="000000"/>
              </w:rPr>
            </w:pPr>
            <w:r>
              <w:rPr>
                <w:color w:val="000000"/>
              </w:rPr>
              <w:t>B500</w:t>
            </w:r>
          </w:p>
        </w:tc>
        <w:tc>
          <w:tcPr>
            <w:tcW w:w="1647" w:type="dxa"/>
            <w:tcBorders>
              <w:top w:val="single" w:sz="4" w:space="0" w:color="auto"/>
              <w:bottom w:val="nil"/>
            </w:tcBorders>
            <w:shd w:val="clear" w:color="auto" w:fill="FFFFFF"/>
          </w:tcPr>
          <w:p w14:paraId="12DD6A6D"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348908B" w14:textId="77777777" w:rsidR="00003DFB" w:rsidRPr="00412367" w:rsidRDefault="00003DFB" w:rsidP="00003DFB">
            <w:pPr>
              <w:jc w:val="left"/>
              <w:rPr>
                <w:color w:val="000000"/>
                <w:lang w:val="en-US"/>
                <w:rPrChange w:id="1735" w:author="Huke, Juan (extern)" w:date="2024-05-22T18:34:00Z">
                  <w:rPr>
                    <w:color w:val="000000"/>
                  </w:rPr>
                </w:rPrChange>
              </w:rPr>
            </w:pPr>
            <w:r w:rsidRPr="00412367">
              <w:rPr>
                <w:color w:val="000000"/>
                <w:lang w:val="en-US"/>
                <w:rPrChange w:id="1736" w:author="Huke, Juan (extern)" w:date="2024-05-22T18:34:00Z">
                  <w:rPr>
                    <w:color w:val="000000"/>
                  </w:rPr>
                </w:rPrChange>
              </w:rPr>
              <w:t>XX_C_CONTRACT_LGDS_CR_ABS</w:t>
            </w:r>
          </w:p>
        </w:tc>
        <w:tc>
          <w:tcPr>
            <w:tcW w:w="1647" w:type="dxa"/>
            <w:shd w:val="clear" w:color="auto" w:fill="FFFFFF"/>
          </w:tcPr>
          <w:p w14:paraId="21DE0023" w14:textId="77777777" w:rsidR="00003DFB" w:rsidRPr="00003DFB" w:rsidRDefault="00003DFB" w:rsidP="00003DFB">
            <w:pPr>
              <w:jc w:val="left"/>
              <w:rPr>
                <w:color w:val="000000"/>
              </w:rPr>
            </w:pPr>
            <w:r>
              <w:rPr>
                <w:color w:val="000000"/>
              </w:rPr>
              <w:t>XX_APPROACH_IND</w:t>
            </w:r>
          </w:p>
        </w:tc>
        <w:tc>
          <w:tcPr>
            <w:tcW w:w="1647" w:type="dxa"/>
            <w:shd w:val="clear" w:color="auto" w:fill="FFFFFF"/>
          </w:tcPr>
          <w:p w14:paraId="5CB7F7CF" w14:textId="77777777" w:rsidR="00003DFB" w:rsidRPr="00003DFB" w:rsidRDefault="00003DFB" w:rsidP="00003DFB">
            <w:pPr>
              <w:jc w:val="left"/>
              <w:rPr>
                <w:color w:val="000000"/>
              </w:rPr>
            </w:pPr>
            <w:r>
              <w:rPr>
                <w:color w:val="000000"/>
              </w:rPr>
              <w:t>VARCHAR(4)</w:t>
            </w:r>
          </w:p>
        </w:tc>
        <w:tc>
          <w:tcPr>
            <w:tcW w:w="2906" w:type="dxa"/>
            <w:tcBorders>
              <w:top w:val="single" w:sz="4" w:space="0" w:color="auto"/>
              <w:bottom w:val="nil"/>
            </w:tcBorders>
            <w:shd w:val="clear" w:color="auto" w:fill="FFFFFF"/>
          </w:tcPr>
          <w:p w14:paraId="18AAA9C7" w14:textId="77777777" w:rsidR="00003DFB" w:rsidRPr="00AA394B" w:rsidRDefault="00003DFB" w:rsidP="00003DFB">
            <w:pPr>
              <w:jc w:val="left"/>
              <w:rPr>
                <w:color w:val="000000"/>
                <w:lang w:val="en-US"/>
                <w:rPrChange w:id="1737" w:author="Huke, Juan (extern)" w:date="2024-05-22T19:26:00Z">
                  <w:rPr>
                    <w:color w:val="000000"/>
                  </w:rPr>
                </w:rPrChange>
              </w:rPr>
            </w:pPr>
            <w:r w:rsidRPr="00AA394B">
              <w:rPr>
                <w:color w:val="000000"/>
                <w:lang w:val="en-US"/>
                <w:rPrChange w:id="1738" w:author="Huke, Juan (extern)" w:date="2024-05-22T19:26:00Z">
                  <w:rPr>
                    <w:color w:val="000000"/>
                  </w:rPr>
                </w:rPrChange>
              </w:rPr>
              <w:t>if B603 != 'T' and XX_CONTRACT is not NULL</w:t>
            </w:r>
          </w:p>
          <w:p w14:paraId="663FE825" w14:textId="77777777" w:rsidR="00003DFB" w:rsidRPr="00412367" w:rsidRDefault="00003DFB" w:rsidP="00003DFB">
            <w:pPr>
              <w:jc w:val="left"/>
              <w:rPr>
                <w:color w:val="000000"/>
                <w:lang w:val="en-US"/>
                <w:rPrChange w:id="1739" w:author="Huke, Juan (extern)" w:date="2024-05-22T18:34:00Z">
                  <w:rPr>
                    <w:color w:val="000000"/>
                  </w:rPr>
                </w:rPrChange>
              </w:rPr>
            </w:pPr>
            <w:r w:rsidRPr="00412367">
              <w:rPr>
                <w:color w:val="000000"/>
                <w:lang w:val="en-US"/>
                <w:rPrChange w:id="1740" w:author="Huke, Juan (extern)" w:date="2024-05-22T18:34:00Z">
                  <w:rPr>
                    <w:color w:val="000000"/>
                  </w:rPr>
                </w:rPrChange>
              </w:rPr>
              <w:t>then (if XX_C_CONTRACT_LGDS_CR_ABS.XX_APPROACH_IND = 'IRBA' then 1 else 0)</w:t>
            </w:r>
          </w:p>
          <w:p w14:paraId="3CB9BDC4" w14:textId="77777777" w:rsidR="00003DFB" w:rsidRPr="00412367" w:rsidRDefault="00003DFB" w:rsidP="00003DFB">
            <w:pPr>
              <w:jc w:val="left"/>
              <w:rPr>
                <w:color w:val="000000"/>
                <w:lang w:val="en-US"/>
                <w:rPrChange w:id="1741" w:author="Huke, Juan (extern)" w:date="2024-05-22T18:34:00Z">
                  <w:rPr>
                    <w:color w:val="000000"/>
                  </w:rPr>
                </w:rPrChange>
              </w:rPr>
            </w:pPr>
            <w:r w:rsidRPr="00412367">
              <w:rPr>
                <w:color w:val="000000"/>
                <w:lang w:val="en-US"/>
                <w:rPrChange w:id="1742" w:author="Huke, Juan (extern)" w:date="2024-05-22T18:34:00Z">
                  <w:rPr>
                    <w:color w:val="000000"/>
                  </w:rPr>
                </w:rPrChange>
              </w:rPr>
              <w:t>else if ((XX_PARTIAL_USE_IND &gt; '10') or (XX_PARTIAL_USE_IND &lt; '10' and XX_ASSET_CLASS_STA_IND = '80') or (XX_ASSET_CLASS_STA_IND = '^' and XX_ASSET_CLASS_IRBA_IND = '80'))</w:t>
            </w:r>
          </w:p>
          <w:p w14:paraId="3CB1D860" w14:textId="77777777" w:rsidR="00003DFB" w:rsidRPr="00412367" w:rsidRDefault="00003DFB" w:rsidP="00003DFB">
            <w:pPr>
              <w:jc w:val="left"/>
              <w:rPr>
                <w:color w:val="000000"/>
                <w:lang w:val="en-US"/>
                <w:rPrChange w:id="1743" w:author="Huke, Juan (extern)" w:date="2024-05-22T18:34:00Z">
                  <w:rPr>
                    <w:color w:val="000000"/>
                  </w:rPr>
                </w:rPrChange>
              </w:rPr>
            </w:pPr>
            <w:r w:rsidRPr="00412367">
              <w:rPr>
                <w:color w:val="000000"/>
                <w:lang w:val="en-US"/>
                <w:rPrChange w:id="1744" w:author="Huke, Juan (extern)" w:date="2024-05-22T18:34:00Z">
                  <w:rPr>
                    <w:color w:val="000000"/>
                  </w:rPr>
                </w:rPrChange>
              </w:rPr>
              <w:t>then 0</w:t>
            </w:r>
          </w:p>
          <w:p w14:paraId="0DC6C25B" w14:textId="77777777" w:rsidR="00003DFB" w:rsidRPr="00412367" w:rsidRDefault="00003DFB" w:rsidP="00003DFB">
            <w:pPr>
              <w:jc w:val="left"/>
              <w:rPr>
                <w:color w:val="000000"/>
                <w:lang w:val="en-US"/>
                <w:rPrChange w:id="1745" w:author="Huke, Juan (extern)" w:date="2024-05-22T18:34:00Z">
                  <w:rPr>
                    <w:color w:val="000000"/>
                  </w:rPr>
                </w:rPrChange>
              </w:rPr>
            </w:pPr>
            <w:r w:rsidRPr="00412367">
              <w:rPr>
                <w:color w:val="000000"/>
                <w:lang w:val="en-US"/>
                <w:rPrChange w:id="1746" w:author="Huke, Juan (extern)" w:date="2024-05-22T18:34:00Z">
                  <w:rPr>
                    <w:color w:val="000000"/>
                  </w:rPr>
                </w:rPrChange>
              </w:rPr>
              <w:t>else if XX_APPROACH_IND = 'AIRB' then 2 else NULL</w:t>
            </w:r>
          </w:p>
        </w:tc>
        <w:tc>
          <w:tcPr>
            <w:tcW w:w="2906" w:type="dxa"/>
            <w:tcBorders>
              <w:top w:val="single" w:sz="4" w:space="0" w:color="auto"/>
              <w:bottom w:val="nil"/>
            </w:tcBorders>
            <w:shd w:val="clear" w:color="auto" w:fill="FFFFFF"/>
          </w:tcPr>
          <w:p w14:paraId="1D1ACA9E" w14:textId="77777777" w:rsidR="00003DFB" w:rsidRDefault="00003DFB" w:rsidP="00003DFB">
            <w:pPr>
              <w:jc w:val="left"/>
              <w:rPr>
                <w:color w:val="000000"/>
              </w:rPr>
            </w:pPr>
            <w:r>
              <w:rPr>
                <w:color w:val="000000"/>
              </w:rPr>
              <w:t>Verwendeter Risikoansatz (1 = KSA, 2 = AIRB)</w:t>
            </w:r>
          </w:p>
          <w:p w14:paraId="27DBD3A9" w14:textId="77777777" w:rsidR="00003DFB" w:rsidRDefault="00003DFB" w:rsidP="00003DFB">
            <w:pPr>
              <w:jc w:val="left"/>
              <w:rPr>
                <w:color w:val="000000"/>
              </w:rPr>
            </w:pPr>
          </w:p>
          <w:p w14:paraId="3753C014" w14:textId="77777777" w:rsidR="00003DFB" w:rsidRDefault="00003DFB" w:rsidP="00003DFB">
            <w:pPr>
              <w:jc w:val="left"/>
              <w:rPr>
                <w:color w:val="000000"/>
              </w:rPr>
            </w:pPr>
            <w:r>
              <w:rPr>
                <w:color w:val="000000"/>
              </w:rPr>
              <w:t xml:space="preserve">XX_ASSET_CLASS_IRBA_IND = Forderungsklasse </w:t>
            </w:r>
          </w:p>
          <w:p w14:paraId="22FC9642" w14:textId="77777777" w:rsidR="00003DFB" w:rsidRDefault="00003DFB" w:rsidP="00003DFB">
            <w:pPr>
              <w:jc w:val="left"/>
              <w:rPr>
                <w:color w:val="000000"/>
              </w:rPr>
            </w:pPr>
            <w:r>
              <w:rPr>
                <w:color w:val="000000"/>
              </w:rPr>
              <w:t>XX_ASSET_CLASS_STA_IND = Forderungsklasse KSA XX_PARTIAL_USE_IND = Kennz. Partial Use Geschäft</w:t>
            </w:r>
          </w:p>
          <w:p w14:paraId="4F1D3765" w14:textId="77777777" w:rsidR="00003DFB" w:rsidRDefault="00003DFB" w:rsidP="00003DFB">
            <w:pPr>
              <w:jc w:val="left"/>
              <w:rPr>
                <w:color w:val="000000"/>
              </w:rPr>
            </w:pPr>
            <w:r>
              <w:rPr>
                <w:color w:val="000000"/>
              </w:rPr>
              <w:t xml:space="preserve">XX_APPROACH_IND = Risikoansatz </w:t>
            </w:r>
          </w:p>
          <w:p w14:paraId="2EE2FA3B" w14:textId="77777777" w:rsidR="00003DFB" w:rsidRDefault="00003DFB" w:rsidP="00003DFB">
            <w:pPr>
              <w:jc w:val="left"/>
              <w:rPr>
                <w:color w:val="000000"/>
              </w:rPr>
            </w:pPr>
            <w:r>
              <w:rPr>
                <w:color w:val="000000"/>
              </w:rPr>
              <w:t>B500 = Risikoansatz (0 = KSA, 1=FIRB,  2 = IRBA)</w:t>
            </w:r>
          </w:p>
          <w:p w14:paraId="54A6696C" w14:textId="77777777" w:rsidR="00003DFB" w:rsidRPr="00003DFB" w:rsidRDefault="00003DFB" w:rsidP="00003DFB">
            <w:pPr>
              <w:jc w:val="left"/>
              <w:rPr>
                <w:color w:val="000000"/>
              </w:rPr>
            </w:pPr>
            <w:r>
              <w:rPr>
                <w:color w:val="000000"/>
              </w:rPr>
              <w:t>80 = Beteiligungen</w:t>
            </w:r>
          </w:p>
        </w:tc>
      </w:tr>
      <w:tr w:rsidR="00003DFB" w:rsidRPr="00003DFB" w14:paraId="4948B1DC" w14:textId="77777777" w:rsidTr="00003DFB">
        <w:trPr>
          <w:trHeight w:val="449"/>
        </w:trPr>
        <w:tc>
          <w:tcPr>
            <w:tcW w:w="550" w:type="dxa"/>
            <w:tcBorders>
              <w:top w:val="nil"/>
              <w:bottom w:val="nil"/>
            </w:tcBorders>
            <w:shd w:val="clear" w:color="auto" w:fill="FFFFFF"/>
          </w:tcPr>
          <w:p w14:paraId="6DD1988E" w14:textId="77777777" w:rsidR="00003DFB" w:rsidRDefault="00003DFB" w:rsidP="00003DFB">
            <w:pPr>
              <w:jc w:val="left"/>
              <w:rPr>
                <w:color w:val="000000"/>
              </w:rPr>
            </w:pPr>
          </w:p>
        </w:tc>
        <w:tc>
          <w:tcPr>
            <w:tcW w:w="1646" w:type="dxa"/>
            <w:tcBorders>
              <w:top w:val="nil"/>
              <w:bottom w:val="nil"/>
            </w:tcBorders>
            <w:shd w:val="clear" w:color="auto" w:fill="FFFFFF"/>
          </w:tcPr>
          <w:p w14:paraId="1CD66604" w14:textId="77777777" w:rsidR="00003DFB" w:rsidRDefault="00003DFB" w:rsidP="00003DFB">
            <w:pPr>
              <w:jc w:val="left"/>
              <w:rPr>
                <w:color w:val="000000"/>
              </w:rPr>
            </w:pPr>
          </w:p>
        </w:tc>
        <w:tc>
          <w:tcPr>
            <w:tcW w:w="1647" w:type="dxa"/>
            <w:tcBorders>
              <w:top w:val="nil"/>
              <w:bottom w:val="nil"/>
            </w:tcBorders>
            <w:shd w:val="clear" w:color="auto" w:fill="FFFFFF"/>
          </w:tcPr>
          <w:p w14:paraId="6814669E" w14:textId="77777777" w:rsidR="00003DFB" w:rsidRDefault="00003DFB" w:rsidP="00003DFB">
            <w:pPr>
              <w:jc w:val="left"/>
              <w:rPr>
                <w:color w:val="000000"/>
              </w:rPr>
            </w:pPr>
          </w:p>
        </w:tc>
        <w:tc>
          <w:tcPr>
            <w:tcW w:w="1647" w:type="dxa"/>
            <w:shd w:val="clear" w:color="auto" w:fill="FFFFFF"/>
          </w:tcPr>
          <w:p w14:paraId="71B199F5" w14:textId="77777777" w:rsidR="00003DFB" w:rsidRPr="00412367" w:rsidRDefault="00003DFB" w:rsidP="00003DFB">
            <w:pPr>
              <w:jc w:val="left"/>
              <w:rPr>
                <w:color w:val="000000"/>
                <w:lang w:val="en-US"/>
                <w:rPrChange w:id="1747" w:author="Huke, Juan (extern)" w:date="2024-05-22T18:34:00Z">
                  <w:rPr>
                    <w:color w:val="000000"/>
                  </w:rPr>
                </w:rPrChange>
              </w:rPr>
            </w:pPr>
            <w:r w:rsidRPr="00412367">
              <w:rPr>
                <w:color w:val="000000"/>
                <w:lang w:val="en-US"/>
                <w:rPrChange w:id="1748" w:author="Huke, Juan (extern)" w:date="2024-05-22T18:34:00Z">
                  <w:rPr>
                    <w:color w:val="000000"/>
                  </w:rPr>
                </w:rPrChange>
              </w:rPr>
              <w:t>XX_C_CONTRACT_LGDS_CR_ABS</w:t>
            </w:r>
          </w:p>
        </w:tc>
        <w:tc>
          <w:tcPr>
            <w:tcW w:w="1647" w:type="dxa"/>
            <w:shd w:val="clear" w:color="auto" w:fill="FFFFFF"/>
          </w:tcPr>
          <w:p w14:paraId="456C2EAF" w14:textId="77777777" w:rsidR="00003DFB" w:rsidRDefault="00003DFB" w:rsidP="00003DFB">
            <w:pPr>
              <w:jc w:val="left"/>
              <w:rPr>
                <w:color w:val="000000"/>
              </w:rPr>
            </w:pPr>
            <w:r>
              <w:rPr>
                <w:color w:val="000000"/>
              </w:rPr>
              <w:t>XX_CONTRACT</w:t>
            </w:r>
          </w:p>
        </w:tc>
        <w:tc>
          <w:tcPr>
            <w:tcW w:w="1647" w:type="dxa"/>
            <w:shd w:val="clear" w:color="auto" w:fill="FFFFFF"/>
          </w:tcPr>
          <w:p w14:paraId="6247D1F4"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784E6A6F" w14:textId="77777777" w:rsidR="00003DFB" w:rsidRDefault="00003DFB" w:rsidP="00003DFB">
            <w:pPr>
              <w:jc w:val="left"/>
              <w:rPr>
                <w:color w:val="000000"/>
              </w:rPr>
            </w:pPr>
          </w:p>
        </w:tc>
        <w:tc>
          <w:tcPr>
            <w:tcW w:w="2906" w:type="dxa"/>
            <w:tcBorders>
              <w:top w:val="nil"/>
              <w:bottom w:val="nil"/>
            </w:tcBorders>
            <w:shd w:val="clear" w:color="auto" w:fill="FFFFFF"/>
          </w:tcPr>
          <w:p w14:paraId="73561AA2" w14:textId="77777777" w:rsidR="00003DFB" w:rsidRDefault="00003DFB" w:rsidP="00003DFB">
            <w:pPr>
              <w:jc w:val="left"/>
              <w:rPr>
                <w:color w:val="000000"/>
              </w:rPr>
            </w:pPr>
          </w:p>
        </w:tc>
      </w:tr>
      <w:tr w:rsidR="00003DFB" w:rsidRPr="00003DFB" w14:paraId="268B38AC" w14:textId="77777777" w:rsidTr="00003DFB">
        <w:trPr>
          <w:trHeight w:val="449"/>
        </w:trPr>
        <w:tc>
          <w:tcPr>
            <w:tcW w:w="550" w:type="dxa"/>
            <w:tcBorders>
              <w:top w:val="nil"/>
              <w:bottom w:val="nil"/>
            </w:tcBorders>
            <w:shd w:val="clear" w:color="auto" w:fill="FFFFFF"/>
          </w:tcPr>
          <w:p w14:paraId="04DC2C40" w14:textId="77777777" w:rsidR="00003DFB" w:rsidRDefault="00003DFB" w:rsidP="00003DFB">
            <w:pPr>
              <w:jc w:val="left"/>
              <w:rPr>
                <w:color w:val="000000"/>
              </w:rPr>
            </w:pPr>
          </w:p>
        </w:tc>
        <w:tc>
          <w:tcPr>
            <w:tcW w:w="1646" w:type="dxa"/>
            <w:tcBorders>
              <w:top w:val="nil"/>
              <w:bottom w:val="nil"/>
            </w:tcBorders>
            <w:shd w:val="clear" w:color="auto" w:fill="FFFFFF"/>
          </w:tcPr>
          <w:p w14:paraId="0D9A593D" w14:textId="77777777" w:rsidR="00003DFB" w:rsidRDefault="00003DFB" w:rsidP="00003DFB">
            <w:pPr>
              <w:jc w:val="left"/>
              <w:rPr>
                <w:color w:val="000000"/>
              </w:rPr>
            </w:pPr>
          </w:p>
        </w:tc>
        <w:tc>
          <w:tcPr>
            <w:tcW w:w="1647" w:type="dxa"/>
            <w:tcBorders>
              <w:top w:val="nil"/>
              <w:bottom w:val="nil"/>
            </w:tcBorders>
            <w:shd w:val="clear" w:color="auto" w:fill="FFFFFF"/>
          </w:tcPr>
          <w:p w14:paraId="755E1F4C" w14:textId="77777777" w:rsidR="00003DFB" w:rsidRDefault="00003DFB" w:rsidP="00003DFB">
            <w:pPr>
              <w:jc w:val="left"/>
              <w:rPr>
                <w:color w:val="000000"/>
              </w:rPr>
            </w:pPr>
          </w:p>
        </w:tc>
        <w:tc>
          <w:tcPr>
            <w:tcW w:w="1647" w:type="dxa"/>
            <w:shd w:val="clear" w:color="auto" w:fill="FFFFFF"/>
          </w:tcPr>
          <w:p w14:paraId="36E391E8" w14:textId="77777777" w:rsidR="00003DFB" w:rsidRPr="00412367" w:rsidRDefault="00003DFB" w:rsidP="00003DFB">
            <w:pPr>
              <w:jc w:val="left"/>
              <w:rPr>
                <w:color w:val="000000"/>
                <w:lang w:val="en-US"/>
                <w:rPrChange w:id="1749" w:author="Huke, Juan (extern)" w:date="2024-05-22T18:34:00Z">
                  <w:rPr>
                    <w:color w:val="000000"/>
                  </w:rPr>
                </w:rPrChange>
              </w:rPr>
            </w:pPr>
            <w:r w:rsidRPr="00412367">
              <w:rPr>
                <w:color w:val="000000"/>
                <w:lang w:val="en-US"/>
                <w:rPrChange w:id="1750" w:author="Huke, Juan (extern)" w:date="2024-05-22T18:34:00Z">
                  <w:rPr>
                    <w:color w:val="000000"/>
                  </w:rPr>
                </w:rPrChange>
              </w:rPr>
              <w:t>XX_C_CONTRACT_LGDS_CR_SOLVV</w:t>
            </w:r>
          </w:p>
        </w:tc>
        <w:tc>
          <w:tcPr>
            <w:tcW w:w="1647" w:type="dxa"/>
            <w:shd w:val="clear" w:color="auto" w:fill="FFFFFF"/>
          </w:tcPr>
          <w:p w14:paraId="53614F51" w14:textId="77777777" w:rsidR="00003DFB" w:rsidRDefault="00003DFB" w:rsidP="00003DFB">
            <w:pPr>
              <w:jc w:val="left"/>
              <w:rPr>
                <w:color w:val="000000"/>
              </w:rPr>
            </w:pPr>
            <w:r>
              <w:rPr>
                <w:color w:val="000000"/>
              </w:rPr>
              <w:t>XX_APPROACH_IND</w:t>
            </w:r>
          </w:p>
        </w:tc>
        <w:tc>
          <w:tcPr>
            <w:tcW w:w="1647" w:type="dxa"/>
            <w:shd w:val="clear" w:color="auto" w:fill="FFFFFF"/>
          </w:tcPr>
          <w:p w14:paraId="572CAEB1"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68369517" w14:textId="77777777" w:rsidR="00003DFB" w:rsidRDefault="00003DFB" w:rsidP="00003DFB">
            <w:pPr>
              <w:jc w:val="left"/>
              <w:rPr>
                <w:color w:val="000000"/>
              </w:rPr>
            </w:pPr>
          </w:p>
        </w:tc>
        <w:tc>
          <w:tcPr>
            <w:tcW w:w="2906" w:type="dxa"/>
            <w:tcBorders>
              <w:top w:val="nil"/>
              <w:bottom w:val="nil"/>
            </w:tcBorders>
            <w:shd w:val="clear" w:color="auto" w:fill="FFFFFF"/>
          </w:tcPr>
          <w:p w14:paraId="11027690" w14:textId="77777777" w:rsidR="00003DFB" w:rsidRDefault="00003DFB" w:rsidP="00003DFB">
            <w:pPr>
              <w:jc w:val="left"/>
              <w:rPr>
                <w:color w:val="000000"/>
              </w:rPr>
            </w:pPr>
          </w:p>
        </w:tc>
      </w:tr>
      <w:tr w:rsidR="00003DFB" w:rsidRPr="00003DFB" w14:paraId="4A516A01" w14:textId="77777777" w:rsidTr="00003DFB">
        <w:trPr>
          <w:trHeight w:val="449"/>
        </w:trPr>
        <w:tc>
          <w:tcPr>
            <w:tcW w:w="550" w:type="dxa"/>
            <w:tcBorders>
              <w:top w:val="nil"/>
              <w:bottom w:val="nil"/>
            </w:tcBorders>
            <w:shd w:val="clear" w:color="auto" w:fill="FFFFFF"/>
          </w:tcPr>
          <w:p w14:paraId="4609E777" w14:textId="77777777" w:rsidR="00003DFB" w:rsidRDefault="00003DFB" w:rsidP="00003DFB">
            <w:pPr>
              <w:jc w:val="left"/>
              <w:rPr>
                <w:color w:val="000000"/>
              </w:rPr>
            </w:pPr>
          </w:p>
        </w:tc>
        <w:tc>
          <w:tcPr>
            <w:tcW w:w="1646" w:type="dxa"/>
            <w:tcBorders>
              <w:top w:val="nil"/>
              <w:bottom w:val="nil"/>
            </w:tcBorders>
            <w:shd w:val="clear" w:color="auto" w:fill="FFFFFF"/>
          </w:tcPr>
          <w:p w14:paraId="050196ED" w14:textId="77777777" w:rsidR="00003DFB" w:rsidRDefault="00003DFB" w:rsidP="00003DFB">
            <w:pPr>
              <w:jc w:val="left"/>
              <w:rPr>
                <w:color w:val="000000"/>
              </w:rPr>
            </w:pPr>
          </w:p>
        </w:tc>
        <w:tc>
          <w:tcPr>
            <w:tcW w:w="1647" w:type="dxa"/>
            <w:tcBorders>
              <w:top w:val="nil"/>
              <w:bottom w:val="nil"/>
            </w:tcBorders>
            <w:shd w:val="clear" w:color="auto" w:fill="FFFFFF"/>
          </w:tcPr>
          <w:p w14:paraId="2907BBA5" w14:textId="77777777" w:rsidR="00003DFB" w:rsidRDefault="00003DFB" w:rsidP="00003DFB">
            <w:pPr>
              <w:jc w:val="left"/>
              <w:rPr>
                <w:color w:val="000000"/>
              </w:rPr>
            </w:pPr>
          </w:p>
        </w:tc>
        <w:tc>
          <w:tcPr>
            <w:tcW w:w="1647" w:type="dxa"/>
            <w:shd w:val="clear" w:color="auto" w:fill="FFFFFF"/>
          </w:tcPr>
          <w:p w14:paraId="28B66F9A" w14:textId="77777777" w:rsidR="00003DFB" w:rsidRPr="00412367" w:rsidRDefault="00003DFB" w:rsidP="00003DFB">
            <w:pPr>
              <w:jc w:val="left"/>
              <w:rPr>
                <w:color w:val="000000"/>
                <w:lang w:val="en-US"/>
                <w:rPrChange w:id="1751" w:author="Huke, Juan (extern)" w:date="2024-05-22T18:34:00Z">
                  <w:rPr>
                    <w:color w:val="000000"/>
                  </w:rPr>
                </w:rPrChange>
              </w:rPr>
            </w:pPr>
            <w:r w:rsidRPr="00412367">
              <w:rPr>
                <w:color w:val="000000"/>
                <w:lang w:val="en-US"/>
                <w:rPrChange w:id="1752" w:author="Huke, Juan (extern)" w:date="2024-05-22T18:34:00Z">
                  <w:rPr>
                    <w:color w:val="000000"/>
                  </w:rPr>
                </w:rPrChange>
              </w:rPr>
              <w:t>XX_C_CONTRACT_LGDS_CR_SOLVV</w:t>
            </w:r>
          </w:p>
        </w:tc>
        <w:tc>
          <w:tcPr>
            <w:tcW w:w="1647" w:type="dxa"/>
            <w:shd w:val="clear" w:color="auto" w:fill="FFFFFF"/>
          </w:tcPr>
          <w:p w14:paraId="79E4256F" w14:textId="77777777" w:rsidR="00003DFB" w:rsidRPr="00412367" w:rsidRDefault="00003DFB" w:rsidP="00003DFB">
            <w:pPr>
              <w:jc w:val="left"/>
              <w:rPr>
                <w:color w:val="000000"/>
                <w:lang w:val="en-US"/>
                <w:rPrChange w:id="1753" w:author="Huke, Juan (extern)" w:date="2024-05-22T18:34:00Z">
                  <w:rPr>
                    <w:color w:val="000000"/>
                  </w:rPr>
                </w:rPrChange>
              </w:rPr>
            </w:pPr>
            <w:r w:rsidRPr="00412367">
              <w:rPr>
                <w:color w:val="000000"/>
                <w:lang w:val="en-US"/>
                <w:rPrChange w:id="1754" w:author="Huke, Juan (extern)" w:date="2024-05-22T18:34:00Z">
                  <w:rPr>
                    <w:color w:val="000000"/>
                  </w:rPr>
                </w:rPrChange>
              </w:rPr>
              <w:t>XX_ASSET_CLASS_IRBA_IND</w:t>
            </w:r>
          </w:p>
        </w:tc>
        <w:tc>
          <w:tcPr>
            <w:tcW w:w="1647" w:type="dxa"/>
            <w:shd w:val="clear" w:color="auto" w:fill="FFFFFF"/>
          </w:tcPr>
          <w:p w14:paraId="407CFFE5"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671D5AD" w14:textId="77777777" w:rsidR="00003DFB" w:rsidRDefault="00003DFB" w:rsidP="00003DFB">
            <w:pPr>
              <w:jc w:val="left"/>
              <w:rPr>
                <w:color w:val="000000"/>
              </w:rPr>
            </w:pPr>
          </w:p>
        </w:tc>
        <w:tc>
          <w:tcPr>
            <w:tcW w:w="2906" w:type="dxa"/>
            <w:tcBorders>
              <w:top w:val="nil"/>
              <w:bottom w:val="nil"/>
            </w:tcBorders>
            <w:shd w:val="clear" w:color="auto" w:fill="FFFFFF"/>
          </w:tcPr>
          <w:p w14:paraId="281F0D63" w14:textId="77777777" w:rsidR="00003DFB" w:rsidRDefault="00003DFB" w:rsidP="00003DFB">
            <w:pPr>
              <w:jc w:val="left"/>
              <w:rPr>
                <w:color w:val="000000"/>
              </w:rPr>
            </w:pPr>
          </w:p>
        </w:tc>
      </w:tr>
      <w:tr w:rsidR="00003DFB" w:rsidRPr="00003DFB" w14:paraId="052F98DF" w14:textId="77777777" w:rsidTr="00003DFB">
        <w:trPr>
          <w:trHeight w:val="449"/>
        </w:trPr>
        <w:tc>
          <w:tcPr>
            <w:tcW w:w="550" w:type="dxa"/>
            <w:tcBorders>
              <w:top w:val="nil"/>
              <w:bottom w:val="nil"/>
            </w:tcBorders>
            <w:shd w:val="clear" w:color="auto" w:fill="FFFFFF"/>
          </w:tcPr>
          <w:p w14:paraId="305C7671" w14:textId="77777777" w:rsidR="00003DFB" w:rsidRDefault="00003DFB" w:rsidP="00003DFB">
            <w:pPr>
              <w:jc w:val="left"/>
              <w:rPr>
                <w:color w:val="000000"/>
              </w:rPr>
            </w:pPr>
          </w:p>
        </w:tc>
        <w:tc>
          <w:tcPr>
            <w:tcW w:w="1646" w:type="dxa"/>
            <w:tcBorders>
              <w:top w:val="nil"/>
              <w:bottom w:val="nil"/>
            </w:tcBorders>
            <w:shd w:val="clear" w:color="auto" w:fill="FFFFFF"/>
          </w:tcPr>
          <w:p w14:paraId="66388ADD" w14:textId="77777777" w:rsidR="00003DFB" w:rsidRDefault="00003DFB" w:rsidP="00003DFB">
            <w:pPr>
              <w:jc w:val="left"/>
              <w:rPr>
                <w:color w:val="000000"/>
              </w:rPr>
            </w:pPr>
          </w:p>
        </w:tc>
        <w:tc>
          <w:tcPr>
            <w:tcW w:w="1647" w:type="dxa"/>
            <w:tcBorders>
              <w:top w:val="nil"/>
              <w:bottom w:val="nil"/>
            </w:tcBorders>
            <w:shd w:val="clear" w:color="auto" w:fill="FFFFFF"/>
          </w:tcPr>
          <w:p w14:paraId="22343ADF" w14:textId="77777777" w:rsidR="00003DFB" w:rsidRDefault="00003DFB" w:rsidP="00003DFB">
            <w:pPr>
              <w:jc w:val="left"/>
              <w:rPr>
                <w:color w:val="000000"/>
              </w:rPr>
            </w:pPr>
          </w:p>
        </w:tc>
        <w:tc>
          <w:tcPr>
            <w:tcW w:w="1647" w:type="dxa"/>
            <w:shd w:val="clear" w:color="auto" w:fill="FFFFFF"/>
          </w:tcPr>
          <w:p w14:paraId="48C336C8" w14:textId="77777777" w:rsidR="00003DFB" w:rsidRPr="00412367" w:rsidRDefault="00003DFB" w:rsidP="00003DFB">
            <w:pPr>
              <w:jc w:val="left"/>
              <w:rPr>
                <w:color w:val="000000"/>
                <w:lang w:val="en-US"/>
                <w:rPrChange w:id="1755" w:author="Huke, Juan (extern)" w:date="2024-05-22T18:34:00Z">
                  <w:rPr>
                    <w:color w:val="000000"/>
                  </w:rPr>
                </w:rPrChange>
              </w:rPr>
            </w:pPr>
            <w:r w:rsidRPr="00412367">
              <w:rPr>
                <w:color w:val="000000"/>
                <w:lang w:val="en-US"/>
                <w:rPrChange w:id="1756" w:author="Huke, Juan (extern)" w:date="2024-05-22T18:34:00Z">
                  <w:rPr>
                    <w:color w:val="000000"/>
                  </w:rPr>
                </w:rPrChange>
              </w:rPr>
              <w:t>XX_C_CONTRACT_LGDS_CR_SOLVV</w:t>
            </w:r>
          </w:p>
        </w:tc>
        <w:tc>
          <w:tcPr>
            <w:tcW w:w="1647" w:type="dxa"/>
            <w:shd w:val="clear" w:color="auto" w:fill="FFFFFF"/>
          </w:tcPr>
          <w:p w14:paraId="04197239" w14:textId="77777777" w:rsidR="00003DFB" w:rsidRPr="00412367" w:rsidRDefault="00003DFB" w:rsidP="00003DFB">
            <w:pPr>
              <w:jc w:val="left"/>
              <w:rPr>
                <w:color w:val="000000"/>
                <w:lang w:val="en-US"/>
                <w:rPrChange w:id="1757" w:author="Huke, Juan (extern)" w:date="2024-05-22T18:34:00Z">
                  <w:rPr>
                    <w:color w:val="000000"/>
                  </w:rPr>
                </w:rPrChange>
              </w:rPr>
            </w:pPr>
            <w:r w:rsidRPr="00412367">
              <w:rPr>
                <w:color w:val="000000"/>
                <w:lang w:val="en-US"/>
                <w:rPrChange w:id="1758" w:author="Huke, Juan (extern)" w:date="2024-05-22T18:34:00Z">
                  <w:rPr>
                    <w:color w:val="000000"/>
                  </w:rPr>
                </w:rPrChange>
              </w:rPr>
              <w:t>XX_ASSET_CLASS_STA_IND</w:t>
            </w:r>
          </w:p>
        </w:tc>
        <w:tc>
          <w:tcPr>
            <w:tcW w:w="1647" w:type="dxa"/>
            <w:shd w:val="clear" w:color="auto" w:fill="FFFFFF"/>
          </w:tcPr>
          <w:p w14:paraId="5F3FA6D5"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7F02713" w14:textId="77777777" w:rsidR="00003DFB" w:rsidRDefault="00003DFB" w:rsidP="00003DFB">
            <w:pPr>
              <w:jc w:val="left"/>
              <w:rPr>
                <w:color w:val="000000"/>
              </w:rPr>
            </w:pPr>
          </w:p>
        </w:tc>
        <w:tc>
          <w:tcPr>
            <w:tcW w:w="2906" w:type="dxa"/>
            <w:tcBorders>
              <w:top w:val="nil"/>
              <w:bottom w:val="nil"/>
            </w:tcBorders>
            <w:shd w:val="clear" w:color="auto" w:fill="FFFFFF"/>
          </w:tcPr>
          <w:p w14:paraId="4317DABF" w14:textId="77777777" w:rsidR="00003DFB" w:rsidRDefault="00003DFB" w:rsidP="00003DFB">
            <w:pPr>
              <w:jc w:val="left"/>
              <w:rPr>
                <w:color w:val="000000"/>
              </w:rPr>
            </w:pPr>
          </w:p>
        </w:tc>
      </w:tr>
      <w:tr w:rsidR="00003DFB" w:rsidRPr="00003DFB" w14:paraId="1A5F5C52" w14:textId="77777777" w:rsidTr="00003DFB">
        <w:trPr>
          <w:trHeight w:val="449"/>
        </w:trPr>
        <w:tc>
          <w:tcPr>
            <w:tcW w:w="550" w:type="dxa"/>
            <w:tcBorders>
              <w:top w:val="nil"/>
              <w:bottom w:val="single" w:sz="4" w:space="0" w:color="auto"/>
            </w:tcBorders>
            <w:shd w:val="clear" w:color="auto" w:fill="FFFFFF"/>
          </w:tcPr>
          <w:p w14:paraId="0E08616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28E783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EA6220E" w14:textId="77777777" w:rsidR="00003DFB" w:rsidRDefault="00003DFB" w:rsidP="00003DFB">
            <w:pPr>
              <w:jc w:val="left"/>
              <w:rPr>
                <w:color w:val="000000"/>
              </w:rPr>
            </w:pPr>
          </w:p>
        </w:tc>
        <w:tc>
          <w:tcPr>
            <w:tcW w:w="1647" w:type="dxa"/>
            <w:shd w:val="clear" w:color="auto" w:fill="FFFFFF"/>
          </w:tcPr>
          <w:p w14:paraId="267551B9" w14:textId="77777777" w:rsidR="00003DFB" w:rsidRPr="00412367" w:rsidRDefault="00003DFB" w:rsidP="00003DFB">
            <w:pPr>
              <w:jc w:val="left"/>
              <w:rPr>
                <w:color w:val="000000"/>
                <w:lang w:val="en-US"/>
                <w:rPrChange w:id="1759" w:author="Huke, Juan (extern)" w:date="2024-05-22T18:34:00Z">
                  <w:rPr>
                    <w:color w:val="000000"/>
                  </w:rPr>
                </w:rPrChange>
              </w:rPr>
            </w:pPr>
            <w:r w:rsidRPr="00412367">
              <w:rPr>
                <w:color w:val="000000"/>
                <w:lang w:val="en-US"/>
                <w:rPrChange w:id="1760" w:author="Huke, Juan (extern)" w:date="2024-05-22T18:34:00Z">
                  <w:rPr>
                    <w:color w:val="000000"/>
                  </w:rPr>
                </w:rPrChange>
              </w:rPr>
              <w:t>XX_C_CONTRACT_LGDS_CR_SOLVV</w:t>
            </w:r>
          </w:p>
        </w:tc>
        <w:tc>
          <w:tcPr>
            <w:tcW w:w="1647" w:type="dxa"/>
            <w:shd w:val="clear" w:color="auto" w:fill="FFFFFF"/>
          </w:tcPr>
          <w:p w14:paraId="7DCCE97D" w14:textId="77777777" w:rsidR="00003DFB" w:rsidRDefault="00003DFB" w:rsidP="00003DFB">
            <w:pPr>
              <w:jc w:val="left"/>
              <w:rPr>
                <w:color w:val="000000"/>
              </w:rPr>
            </w:pPr>
            <w:r>
              <w:rPr>
                <w:color w:val="000000"/>
              </w:rPr>
              <w:t>XX_PARTIAL_USE_IND</w:t>
            </w:r>
          </w:p>
        </w:tc>
        <w:tc>
          <w:tcPr>
            <w:tcW w:w="1647" w:type="dxa"/>
            <w:shd w:val="clear" w:color="auto" w:fill="FFFFFF"/>
          </w:tcPr>
          <w:p w14:paraId="392664F6" w14:textId="77777777" w:rsidR="00003DFB" w:rsidRDefault="00003DFB" w:rsidP="00003DFB">
            <w:pPr>
              <w:jc w:val="left"/>
              <w:rPr>
                <w:color w:val="000000"/>
              </w:rPr>
            </w:pPr>
            <w:r>
              <w:rPr>
                <w:color w:val="000000"/>
              </w:rPr>
              <w:t>VARCHAR(6)</w:t>
            </w:r>
          </w:p>
        </w:tc>
        <w:tc>
          <w:tcPr>
            <w:tcW w:w="2906" w:type="dxa"/>
            <w:tcBorders>
              <w:top w:val="nil"/>
              <w:bottom w:val="single" w:sz="4" w:space="0" w:color="auto"/>
            </w:tcBorders>
            <w:shd w:val="clear" w:color="auto" w:fill="FFFFFF"/>
          </w:tcPr>
          <w:p w14:paraId="10FBF14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C642EAD" w14:textId="77777777" w:rsidR="00003DFB" w:rsidRDefault="00003DFB" w:rsidP="00003DFB">
            <w:pPr>
              <w:jc w:val="left"/>
              <w:rPr>
                <w:color w:val="000000"/>
              </w:rPr>
            </w:pPr>
          </w:p>
        </w:tc>
      </w:tr>
      <w:tr w:rsidR="00003DFB" w:rsidRPr="00003DFB" w14:paraId="1CD02C8C" w14:textId="77777777" w:rsidTr="00003DFB">
        <w:trPr>
          <w:trHeight w:val="449"/>
        </w:trPr>
        <w:tc>
          <w:tcPr>
            <w:tcW w:w="550" w:type="dxa"/>
            <w:tcBorders>
              <w:top w:val="single" w:sz="4" w:space="0" w:color="auto"/>
              <w:bottom w:val="nil"/>
            </w:tcBorders>
            <w:shd w:val="clear" w:color="auto" w:fill="FFFFFF"/>
          </w:tcPr>
          <w:p w14:paraId="5765757A" w14:textId="77777777" w:rsidR="00003DFB" w:rsidRDefault="00003DFB" w:rsidP="00003DFB">
            <w:pPr>
              <w:jc w:val="left"/>
              <w:rPr>
                <w:color w:val="000000"/>
              </w:rPr>
            </w:pPr>
            <w:r>
              <w:rPr>
                <w:color w:val="000000"/>
              </w:rPr>
              <w:t>145</w:t>
            </w:r>
          </w:p>
        </w:tc>
        <w:tc>
          <w:tcPr>
            <w:tcW w:w="1646" w:type="dxa"/>
            <w:tcBorders>
              <w:top w:val="single" w:sz="4" w:space="0" w:color="auto"/>
              <w:bottom w:val="nil"/>
            </w:tcBorders>
            <w:shd w:val="clear" w:color="auto" w:fill="FFFFFF"/>
          </w:tcPr>
          <w:p w14:paraId="6A58B24B" w14:textId="77777777" w:rsidR="00003DFB" w:rsidRDefault="00003DFB" w:rsidP="00003DFB">
            <w:pPr>
              <w:jc w:val="left"/>
              <w:rPr>
                <w:color w:val="000000"/>
              </w:rPr>
            </w:pPr>
            <w:r>
              <w:rPr>
                <w:color w:val="000000"/>
              </w:rPr>
              <w:t>J306</w:t>
            </w:r>
          </w:p>
        </w:tc>
        <w:tc>
          <w:tcPr>
            <w:tcW w:w="1647" w:type="dxa"/>
            <w:tcBorders>
              <w:top w:val="single" w:sz="4" w:space="0" w:color="auto"/>
              <w:bottom w:val="nil"/>
            </w:tcBorders>
            <w:shd w:val="clear" w:color="auto" w:fill="FFFFFF"/>
          </w:tcPr>
          <w:p w14:paraId="67BCD371" w14:textId="77777777" w:rsidR="00003DFB" w:rsidRDefault="00003DFB" w:rsidP="00003DFB">
            <w:pPr>
              <w:jc w:val="left"/>
              <w:rPr>
                <w:color w:val="000000"/>
              </w:rPr>
            </w:pPr>
            <w:r>
              <w:rPr>
                <w:color w:val="000000"/>
              </w:rPr>
              <w:t>VARCHAR(254)</w:t>
            </w:r>
          </w:p>
        </w:tc>
        <w:tc>
          <w:tcPr>
            <w:tcW w:w="1647" w:type="dxa"/>
            <w:shd w:val="clear" w:color="auto" w:fill="FFFFFF"/>
          </w:tcPr>
          <w:p w14:paraId="52087AFA" w14:textId="77777777" w:rsidR="00003DFB" w:rsidRDefault="00003DFB" w:rsidP="00003DFB">
            <w:pPr>
              <w:jc w:val="left"/>
              <w:rPr>
                <w:color w:val="000000"/>
              </w:rPr>
            </w:pPr>
            <w:r>
              <w:rPr>
                <w:color w:val="000000"/>
              </w:rPr>
              <w:t>POSITION</w:t>
            </w:r>
          </w:p>
        </w:tc>
        <w:tc>
          <w:tcPr>
            <w:tcW w:w="1647" w:type="dxa"/>
            <w:shd w:val="clear" w:color="auto" w:fill="FFFFFF"/>
          </w:tcPr>
          <w:p w14:paraId="2A62BC5D" w14:textId="77777777" w:rsidR="00003DFB" w:rsidRDefault="00003DFB" w:rsidP="00003DFB">
            <w:pPr>
              <w:jc w:val="left"/>
              <w:rPr>
                <w:color w:val="000000"/>
              </w:rPr>
            </w:pPr>
            <w:r>
              <w:rPr>
                <w:color w:val="000000"/>
              </w:rPr>
              <w:t>B603</w:t>
            </w:r>
          </w:p>
        </w:tc>
        <w:tc>
          <w:tcPr>
            <w:tcW w:w="1647" w:type="dxa"/>
            <w:shd w:val="clear" w:color="auto" w:fill="FFFFFF"/>
          </w:tcPr>
          <w:p w14:paraId="28E0F2B6"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8CBE910" w14:textId="77777777" w:rsidR="00003DFB" w:rsidRPr="00AA394B" w:rsidRDefault="00003DFB" w:rsidP="00003DFB">
            <w:pPr>
              <w:jc w:val="left"/>
              <w:rPr>
                <w:color w:val="000000"/>
                <w:lang w:val="en-US"/>
                <w:rPrChange w:id="1761" w:author="Huke, Juan (extern)" w:date="2024-05-22T19:26:00Z">
                  <w:rPr>
                    <w:color w:val="000000"/>
                  </w:rPr>
                </w:rPrChange>
              </w:rPr>
            </w:pPr>
            <w:r w:rsidRPr="00AA394B">
              <w:rPr>
                <w:color w:val="000000"/>
                <w:lang w:val="en-US"/>
                <w:rPrChange w:id="1762" w:author="Huke, Juan (extern)" w:date="2024-05-22T19:26:00Z">
                  <w:rPr>
                    <w:color w:val="000000"/>
                  </w:rPr>
                </w:rPrChange>
              </w:rPr>
              <w:t>if B603 != 'T' and XX_CONTRACT is not NULL</w:t>
            </w:r>
          </w:p>
          <w:p w14:paraId="21B8E674" w14:textId="77777777" w:rsidR="00003DFB" w:rsidRPr="00412367" w:rsidRDefault="00003DFB" w:rsidP="00003DFB">
            <w:pPr>
              <w:jc w:val="left"/>
              <w:rPr>
                <w:color w:val="000000"/>
                <w:lang w:val="en-US"/>
                <w:rPrChange w:id="1763" w:author="Huke, Juan (extern)" w:date="2024-05-22T18:34:00Z">
                  <w:rPr>
                    <w:color w:val="000000"/>
                  </w:rPr>
                </w:rPrChange>
              </w:rPr>
            </w:pPr>
            <w:r w:rsidRPr="00412367">
              <w:rPr>
                <w:color w:val="000000"/>
                <w:lang w:val="en-US"/>
                <w:rPrChange w:id="1764" w:author="Huke, Juan (extern)" w:date="2024-05-22T18:34:00Z">
                  <w:rPr>
                    <w:color w:val="000000"/>
                  </w:rPr>
                </w:rPrChange>
              </w:rPr>
              <w:t>then XX_CONTRACT_KG.transaction_id_t</w:t>
            </w:r>
          </w:p>
          <w:p w14:paraId="4D6DA93C" w14:textId="77777777" w:rsidR="00003DFB" w:rsidRPr="00412367" w:rsidRDefault="00003DFB" w:rsidP="00003DFB">
            <w:pPr>
              <w:jc w:val="left"/>
              <w:rPr>
                <w:color w:val="000000"/>
                <w:lang w:val="en-US"/>
                <w:rPrChange w:id="1765" w:author="Huke, Juan (extern)" w:date="2024-05-22T18:34:00Z">
                  <w:rPr>
                    <w:color w:val="000000"/>
                  </w:rPr>
                </w:rPrChange>
              </w:rPr>
            </w:pPr>
            <w:r w:rsidRPr="00412367">
              <w:rPr>
                <w:color w:val="000000"/>
                <w:lang w:val="en-US"/>
                <w:rPrChange w:id="1766" w:author="Huke, Juan (extern)" w:date="2024-05-22T18:34:00Z">
                  <w:rPr>
                    <w:color w:val="000000"/>
                  </w:rPr>
                </w:rPrChange>
              </w:rPr>
              <w:t>else XX_C_CONTRACT_KG.XX_DELISYST</w:t>
            </w:r>
          </w:p>
        </w:tc>
        <w:tc>
          <w:tcPr>
            <w:tcW w:w="2906" w:type="dxa"/>
            <w:tcBorders>
              <w:top w:val="single" w:sz="4" w:space="0" w:color="auto"/>
              <w:bottom w:val="nil"/>
            </w:tcBorders>
            <w:shd w:val="clear" w:color="auto" w:fill="FFFFFF"/>
          </w:tcPr>
          <w:p w14:paraId="03024C60" w14:textId="77777777" w:rsidR="00003DFB" w:rsidRDefault="00003DFB" w:rsidP="00003DFB">
            <w:pPr>
              <w:jc w:val="left"/>
              <w:rPr>
                <w:color w:val="000000"/>
              </w:rPr>
            </w:pPr>
            <w:r>
              <w:rPr>
                <w:color w:val="000000"/>
              </w:rPr>
              <w:t>Liefersystem/ Verbriefungsansatz</w:t>
            </w:r>
          </w:p>
          <w:p w14:paraId="0A38AFBB" w14:textId="77777777" w:rsidR="00003DFB" w:rsidRDefault="00003DFB" w:rsidP="00003DFB">
            <w:pPr>
              <w:jc w:val="left"/>
              <w:rPr>
                <w:color w:val="000000"/>
              </w:rPr>
            </w:pPr>
          </w:p>
          <w:p w14:paraId="3BBA5CE6" w14:textId="77777777" w:rsidR="00003DFB" w:rsidRDefault="00003DFB" w:rsidP="00003DFB">
            <w:pPr>
              <w:jc w:val="left"/>
              <w:rPr>
                <w:color w:val="000000"/>
              </w:rPr>
            </w:pPr>
            <w:r>
              <w:rPr>
                <w:color w:val="000000"/>
              </w:rPr>
              <w:t>XX_DELISYST=Liefersystem</w:t>
            </w:r>
          </w:p>
          <w:p w14:paraId="778AA45B" w14:textId="77777777" w:rsidR="00003DFB" w:rsidRDefault="00003DFB" w:rsidP="00003DFB">
            <w:pPr>
              <w:jc w:val="left"/>
              <w:rPr>
                <w:color w:val="000000"/>
              </w:rPr>
            </w:pPr>
            <w:r>
              <w:rPr>
                <w:color w:val="000000"/>
              </w:rPr>
              <w:t>XX_Transaction_ID_T = Transaction ID ABS</w:t>
            </w:r>
          </w:p>
        </w:tc>
      </w:tr>
      <w:tr w:rsidR="00003DFB" w:rsidRPr="00003DFB" w14:paraId="0C1C60DF" w14:textId="77777777" w:rsidTr="00003DFB">
        <w:trPr>
          <w:trHeight w:val="449"/>
        </w:trPr>
        <w:tc>
          <w:tcPr>
            <w:tcW w:w="550" w:type="dxa"/>
            <w:tcBorders>
              <w:top w:val="nil"/>
              <w:bottom w:val="nil"/>
            </w:tcBorders>
            <w:shd w:val="clear" w:color="auto" w:fill="FFFFFF"/>
          </w:tcPr>
          <w:p w14:paraId="7949C981" w14:textId="77777777" w:rsidR="00003DFB" w:rsidRDefault="00003DFB" w:rsidP="00003DFB">
            <w:pPr>
              <w:jc w:val="left"/>
              <w:rPr>
                <w:color w:val="000000"/>
              </w:rPr>
            </w:pPr>
          </w:p>
        </w:tc>
        <w:tc>
          <w:tcPr>
            <w:tcW w:w="1646" w:type="dxa"/>
            <w:tcBorders>
              <w:top w:val="nil"/>
              <w:bottom w:val="nil"/>
            </w:tcBorders>
            <w:shd w:val="clear" w:color="auto" w:fill="FFFFFF"/>
          </w:tcPr>
          <w:p w14:paraId="1EC4411E" w14:textId="77777777" w:rsidR="00003DFB" w:rsidRDefault="00003DFB" w:rsidP="00003DFB">
            <w:pPr>
              <w:jc w:val="left"/>
              <w:rPr>
                <w:color w:val="000000"/>
              </w:rPr>
            </w:pPr>
          </w:p>
        </w:tc>
        <w:tc>
          <w:tcPr>
            <w:tcW w:w="1647" w:type="dxa"/>
            <w:tcBorders>
              <w:top w:val="nil"/>
              <w:bottom w:val="nil"/>
            </w:tcBorders>
            <w:shd w:val="clear" w:color="auto" w:fill="FFFFFF"/>
          </w:tcPr>
          <w:p w14:paraId="6A02DB10" w14:textId="77777777" w:rsidR="00003DFB" w:rsidRDefault="00003DFB" w:rsidP="00003DFB">
            <w:pPr>
              <w:jc w:val="left"/>
              <w:rPr>
                <w:color w:val="000000"/>
              </w:rPr>
            </w:pPr>
          </w:p>
        </w:tc>
        <w:tc>
          <w:tcPr>
            <w:tcW w:w="1647" w:type="dxa"/>
            <w:shd w:val="clear" w:color="auto" w:fill="FFFFFF"/>
          </w:tcPr>
          <w:p w14:paraId="0A9AD360" w14:textId="77777777" w:rsidR="00003DFB" w:rsidRDefault="00003DFB" w:rsidP="00003DFB">
            <w:pPr>
              <w:jc w:val="left"/>
              <w:rPr>
                <w:color w:val="000000"/>
              </w:rPr>
            </w:pPr>
            <w:r>
              <w:rPr>
                <w:color w:val="000000"/>
              </w:rPr>
              <w:t>XX_C_CONTRACT_KG</w:t>
            </w:r>
          </w:p>
        </w:tc>
        <w:tc>
          <w:tcPr>
            <w:tcW w:w="1647" w:type="dxa"/>
            <w:shd w:val="clear" w:color="auto" w:fill="FFFFFF"/>
          </w:tcPr>
          <w:p w14:paraId="70ABC631" w14:textId="77777777" w:rsidR="00003DFB" w:rsidRDefault="00003DFB" w:rsidP="00003DFB">
            <w:pPr>
              <w:jc w:val="left"/>
              <w:rPr>
                <w:color w:val="000000"/>
              </w:rPr>
            </w:pPr>
            <w:r>
              <w:rPr>
                <w:color w:val="000000"/>
              </w:rPr>
              <w:t>XX_DELISYST</w:t>
            </w:r>
          </w:p>
        </w:tc>
        <w:tc>
          <w:tcPr>
            <w:tcW w:w="1647" w:type="dxa"/>
            <w:shd w:val="clear" w:color="auto" w:fill="FFFFFF"/>
          </w:tcPr>
          <w:p w14:paraId="08DF281C"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41279A2" w14:textId="77777777" w:rsidR="00003DFB" w:rsidRDefault="00003DFB" w:rsidP="00003DFB">
            <w:pPr>
              <w:jc w:val="left"/>
              <w:rPr>
                <w:color w:val="000000"/>
              </w:rPr>
            </w:pPr>
          </w:p>
        </w:tc>
        <w:tc>
          <w:tcPr>
            <w:tcW w:w="2906" w:type="dxa"/>
            <w:tcBorders>
              <w:top w:val="nil"/>
              <w:bottom w:val="nil"/>
            </w:tcBorders>
            <w:shd w:val="clear" w:color="auto" w:fill="FFFFFF"/>
          </w:tcPr>
          <w:p w14:paraId="03D1364A" w14:textId="77777777" w:rsidR="00003DFB" w:rsidRDefault="00003DFB" w:rsidP="00003DFB">
            <w:pPr>
              <w:jc w:val="left"/>
              <w:rPr>
                <w:color w:val="000000"/>
              </w:rPr>
            </w:pPr>
          </w:p>
        </w:tc>
      </w:tr>
      <w:tr w:rsidR="00003DFB" w:rsidRPr="00003DFB" w14:paraId="1F5273F3" w14:textId="77777777" w:rsidTr="00003DFB">
        <w:trPr>
          <w:trHeight w:val="449"/>
        </w:trPr>
        <w:tc>
          <w:tcPr>
            <w:tcW w:w="550" w:type="dxa"/>
            <w:tcBorders>
              <w:top w:val="nil"/>
              <w:bottom w:val="nil"/>
            </w:tcBorders>
            <w:shd w:val="clear" w:color="auto" w:fill="FFFFFF"/>
          </w:tcPr>
          <w:p w14:paraId="37BCF007" w14:textId="77777777" w:rsidR="00003DFB" w:rsidRDefault="00003DFB" w:rsidP="00003DFB">
            <w:pPr>
              <w:jc w:val="left"/>
              <w:rPr>
                <w:color w:val="000000"/>
              </w:rPr>
            </w:pPr>
          </w:p>
        </w:tc>
        <w:tc>
          <w:tcPr>
            <w:tcW w:w="1646" w:type="dxa"/>
            <w:tcBorders>
              <w:top w:val="nil"/>
              <w:bottom w:val="nil"/>
            </w:tcBorders>
            <w:shd w:val="clear" w:color="auto" w:fill="FFFFFF"/>
          </w:tcPr>
          <w:p w14:paraId="66510C0A" w14:textId="77777777" w:rsidR="00003DFB" w:rsidRDefault="00003DFB" w:rsidP="00003DFB">
            <w:pPr>
              <w:jc w:val="left"/>
              <w:rPr>
                <w:color w:val="000000"/>
              </w:rPr>
            </w:pPr>
          </w:p>
        </w:tc>
        <w:tc>
          <w:tcPr>
            <w:tcW w:w="1647" w:type="dxa"/>
            <w:tcBorders>
              <w:top w:val="nil"/>
              <w:bottom w:val="nil"/>
            </w:tcBorders>
            <w:shd w:val="clear" w:color="auto" w:fill="FFFFFF"/>
          </w:tcPr>
          <w:p w14:paraId="4E47D11F" w14:textId="77777777" w:rsidR="00003DFB" w:rsidRDefault="00003DFB" w:rsidP="00003DFB">
            <w:pPr>
              <w:jc w:val="left"/>
              <w:rPr>
                <w:color w:val="000000"/>
              </w:rPr>
            </w:pPr>
          </w:p>
        </w:tc>
        <w:tc>
          <w:tcPr>
            <w:tcW w:w="1647" w:type="dxa"/>
            <w:shd w:val="clear" w:color="auto" w:fill="FFFFFF"/>
          </w:tcPr>
          <w:p w14:paraId="342E64E9" w14:textId="77777777" w:rsidR="00003DFB" w:rsidRDefault="00003DFB" w:rsidP="00003DFB">
            <w:pPr>
              <w:jc w:val="left"/>
              <w:rPr>
                <w:color w:val="000000"/>
              </w:rPr>
            </w:pPr>
            <w:r>
              <w:rPr>
                <w:color w:val="000000"/>
              </w:rPr>
              <w:t>XX_C_CONTRACT_KG</w:t>
            </w:r>
          </w:p>
        </w:tc>
        <w:tc>
          <w:tcPr>
            <w:tcW w:w="1647" w:type="dxa"/>
            <w:shd w:val="clear" w:color="auto" w:fill="FFFFFF"/>
          </w:tcPr>
          <w:p w14:paraId="72E1FF88" w14:textId="77777777" w:rsidR="00003DFB" w:rsidRDefault="00003DFB" w:rsidP="00003DFB">
            <w:pPr>
              <w:jc w:val="left"/>
              <w:rPr>
                <w:color w:val="000000"/>
              </w:rPr>
            </w:pPr>
            <w:r>
              <w:rPr>
                <w:color w:val="000000"/>
              </w:rPr>
              <w:t>XX_TRANSACTION_ID_TR</w:t>
            </w:r>
          </w:p>
        </w:tc>
        <w:tc>
          <w:tcPr>
            <w:tcW w:w="1647" w:type="dxa"/>
            <w:shd w:val="clear" w:color="auto" w:fill="FFFFFF"/>
          </w:tcPr>
          <w:p w14:paraId="6314E9C8" w14:textId="77777777" w:rsidR="00003DFB" w:rsidRDefault="00003DFB" w:rsidP="00003DFB">
            <w:pPr>
              <w:jc w:val="left"/>
              <w:rPr>
                <w:color w:val="000000"/>
              </w:rPr>
            </w:pPr>
            <w:r>
              <w:rPr>
                <w:color w:val="000000"/>
              </w:rPr>
              <w:t>VARCHAR(16)</w:t>
            </w:r>
          </w:p>
        </w:tc>
        <w:tc>
          <w:tcPr>
            <w:tcW w:w="2906" w:type="dxa"/>
            <w:tcBorders>
              <w:top w:val="nil"/>
              <w:bottom w:val="nil"/>
            </w:tcBorders>
            <w:shd w:val="clear" w:color="auto" w:fill="FFFFFF"/>
          </w:tcPr>
          <w:p w14:paraId="345994B8" w14:textId="77777777" w:rsidR="00003DFB" w:rsidRDefault="00003DFB" w:rsidP="00003DFB">
            <w:pPr>
              <w:jc w:val="left"/>
              <w:rPr>
                <w:color w:val="000000"/>
              </w:rPr>
            </w:pPr>
          </w:p>
        </w:tc>
        <w:tc>
          <w:tcPr>
            <w:tcW w:w="2906" w:type="dxa"/>
            <w:tcBorders>
              <w:top w:val="nil"/>
              <w:bottom w:val="nil"/>
            </w:tcBorders>
            <w:shd w:val="clear" w:color="auto" w:fill="FFFFFF"/>
          </w:tcPr>
          <w:p w14:paraId="6BAB225E" w14:textId="77777777" w:rsidR="00003DFB" w:rsidRDefault="00003DFB" w:rsidP="00003DFB">
            <w:pPr>
              <w:jc w:val="left"/>
              <w:rPr>
                <w:color w:val="000000"/>
              </w:rPr>
            </w:pPr>
          </w:p>
        </w:tc>
      </w:tr>
      <w:tr w:rsidR="00003DFB" w:rsidRPr="00003DFB" w14:paraId="5F05DD3D" w14:textId="77777777" w:rsidTr="00003DFB">
        <w:trPr>
          <w:trHeight w:val="449"/>
        </w:trPr>
        <w:tc>
          <w:tcPr>
            <w:tcW w:w="550" w:type="dxa"/>
            <w:tcBorders>
              <w:top w:val="nil"/>
              <w:bottom w:val="single" w:sz="4" w:space="0" w:color="auto"/>
            </w:tcBorders>
            <w:shd w:val="clear" w:color="auto" w:fill="FFFFFF"/>
          </w:tcPr>
          <w:p w14:paraId="3936F83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CDDF02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95330FB" w14:textId="77777777" w:rsidR="00003DFB" w:rsidRDefault="00003DFB" w:rsidP="00003DFB">
            <w:pPr>
              <w:jc w:val="left"/>
              <w:rPr>
                <w:color w:val="000000"/>
              </w:rPr>
            </w:pPr>
          </w:p>
        </w:tc>
        <w:tc>
          <w:tcPr>
            <w:tcW w:w="1647" w:type="dxa"/>
            <w:shd w:val="clear" w:color="auto" w:fill="FFFFFF"/>
          </w:tcPr>
          <w:p w14:paraId="478AF017" w14:textId="77777777" w:rsidR="00003DFB" w:rsidRPr="00412367" w:rsidRDefault="00003DFB" w:rsidP="00003DFB">
            <w:pPr>
              <w:jc w:val="left"/>
              <w:rPr>
                <w:color w:val="000000"/>
                <w:lang w:val="en-US"/>
                <w:rPrChange w:id="1767" w:author="Huke, Juan (extern)" w:date="2024-05-22T18:34:00Z">
                  <w:rPr>
                    <w:color w:val="000000"/>
                  </w:rPr>
                </w:rPrChange>
              </w:rPr>
            </w:pPr>
            <w:r w:rsidRPr="00412367">
              <w:rPr>
                <w:color w:val="000000"/>
                <w:lang w:val="en-US"/>
                <w:rPrChange w:id="1768" w:author="Huke, Juan (extern)" w:date="2024-05-22T18:34:00Z">
                  <w:rPr>
                    <w:color w:val="000000"/>
                  </w:rPr>
                </w:rPrChange>
              </w:rPr>
              <w:t>XX_C_CONTRACT_LGDS_CR_ABS</w:t>
            </w:r>
          </w:p>
        </w:tc>
        <w:tc>
          <w:tcPr>
            <w:tcW w:w="1647" w:type="dxa"/>
            <w:shd w:val="clear" w:color="auto" w:fill="FFFFFF"/>
          </w:tcPr>
          <w:p w14:paraId="38297334" w14:textId="77777777" w:rsidR="00003DFB" w:rsidRDefault="00003DFB" w:rsidP="00003DFB">
            <w:pPr>
              <w:jc w:val="left"/>
              <w:rPr>
                <w:color w:val="000000"/>
              </w:rPr>
            </w:pPr>
            <w:r>
              <w:rPr>
                <w:color w:val="000000"/>
              </w:rPr>
              <w:t>XX_CONTRACT</w:t>
            </w:r>
          </w:p>
        </w:tc>
        <w:tc>
          <w:tcPr>
            <w:tcW w:w="1647" w:type="dxa"/>
            <w:shd w:val="clear" w:color="auto" w:fill="FFFFFF"/>
          </w:tcPr>
          <w:p w14:paraId="29356B5B"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0164574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1742040" w14:textId="77777777" w:rsidR="00003DFB" w:rsidRDefault="00003DFB" w:rsidP="00003DFB">
            <w:pPr>
              <w:jc w:val="left"/>
              <w:rPr>
                <w:color w:val="000000"/>
              </w:rPr>
            </w:pPr>
          </w:p>
        </w:tc>
      </w:tr>
      <w:tr w:rsidR="00003DFB" w:rsidRPr="00003DFB" w14:paraId="55FB1B73" w14:textId="77777777" w:rsidTr="00003DFB">
        <w:trPr>
          <w:trHeight w:val="449"/>
        </w:trPr>
        <w:tc>
          <w:tcPr>
            <w:tcW w:w="550" w:type="dxa"/>
            <w:tcBorders>
              <w:top w:val="single" w:sz="4" w:space="0" w:color="auto"/>
              <w:bottom w:val="single" w:sz="4" w:space="0" w:color="auto"/>
            </w:tcBorders>
            <w:shd w:val="clear" w:color="auto" w:fill="FFFFFF"/>
          </w:tcPr>
          <w:p w14:paraId="7F055604" w14:textId="77777777" w:rsidR="00003DFB" w:rsidRDefault="00003DFB" w:rsidP="00003DFB">
            <w:pPr>
              <w:jc w:val="left"/>
              <w:rPr>
                <w:color w:val="000000"/>
              </w:rPr>
            </w:pPr>
            <w:r>
              <w:rPr>
                <w:color w:val="000000"/>
              </w:rPr>
              <w:t>146</w:t>
            </w:r>
          </w:p>
        </w:tc>
        <w:tc>
          <w:tcPr>
            <w:tcW w:w="1646" w:type="dxa"/>
            <w:tcBorders>
              <w:top w:val="single" w:sz="4" w:space="0" w:color="auto"/>
              <w:bottom w:val="single" w:sz="4" w:space="0" w:color="auto"/>
            </w:tcBorders>
            <w:shd w:val="clear" w:color="auto" w:fill="FFFFFF"/>
          </w:tcPr>
          <w:p w14:paraId="0AC1DBC8" w14:textId="77777777" w:rsidR="00003DFB" w:rsidRDefault="00003DFB" w:rsidP="00003DFB">
            <w:pPr>
              <w:jc w:val="left"/>
              <w:rPr>
                <w:color w:val="000000"/>
              </w:rPr>
            </w:pPr>
            <w:r>
              <w:rPr>
                <w:color w:val="000000"/>
              </w:rPr>
              <w:t>J307</w:t>
            </w:r>
          </w:p>
        </w:tc>
        <w:tc>
          <w:tcPr>
            <w:tcW w:w="1647" w:type="dxa"/>
            <w:tcBorders>
              <w:top w:val="single" w:sz="4" w:space="0" w:color="auto"/>
              <w:bottom w:val="single" w:sz="4" w:space="0" w:color="auto"/>
            </w:tcBorders>
            <w:shd w:val="clear" w:color="auto" w:fill="FFFFFF"/>
          </w:tcPr>
          <w:p w14:paraId="4A1932BD" w14:textId="77777777" w:rsidR="00003DFB" w:rsidRDefault="00003DFB" w:rsidP="00003DFB">
            <w:pPr>
              <w:jc w:val="left"/>
              <w:rPr>
                <w:color w:val="000000"/>
              </w:rPr>
            </w:pPr>
            <w:r>
              <w:rPr>
                <w:color w:val="000000"/>
              </w:rPr>
              <w:t>VARCHAR(254)</w:t>
            </w:r>
          </w:p>
        </w:tc>
        <w:tc>
          <w:tcPr>
            <w:tcW w:w="1647" w:type="dxa"/>
            <w:tcBorders>
              <w:bottom w:val="single" w:sz="4" w:space="0" w:color="auto"/>
            </w:tcBorders>
            <w:shd w:val="clear" w:color="auto" w:fill="FFFFFF"/>
          </w:tcPr>
          <w:p w14:paraId="43BC6782"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2DDBC0D1"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6280DC8D" w14:textId="77777777" w:rsidR="00003DFB" w:rsidRDefault="00003DFB" w:rsidP="00003DFB">
            <w:pPr>
              <w:jc w:val="left"/>
              <w:rPr>
                <w:color w:val="000000"/>
              </w:rPr>
            </w:pPr>
            <w:r>
              <w:rPr>
                <w:color w:val="000000"/>
              </w:rPr>
              <w:t>VARCHAR(40)</w:t>
            </w:r>
          </w:p>
        </w:tc>
        <w:tc>
          <w:tcPr>
            <w:tcW w:w="2906" w:type="dxa"/>
            <w:tcBorders>
              <w:top w:val="single" w:sz="4" w:space="0" w:color="auto"/>
              <w:bottom w:val="single" w:sz="4" w:space="0" w:color="auto"/>
            </w:tcBorders>
            <w:shd w:val="clear" w:color="auto" w:fill="FFFFFF"/>
          </w:tcPr>
          <w:p w14:paraId="049A0A22" w14:textId="77777777" w:rsidR="00003DFB" w:rsidRDefault="00003DFB" w:rsidP="00003DFB">
            <w:pPr>
              <w:jc w:val="left"/>
              <w:rPr>
                <w:color w:val="000000"/>
              </w:rPr>
            </w:pPr>
            <w:r>
              <w:rPr>
                <w:color w:val="000000"/>
              </w:rPr>
              <w:t>J307 = XX_CONTRACT</w:t>
            </w:r>
          </w:p>
        </w:tc>
        <w:tc>
          <w:tcPr>
            <w:tcW w:w="2906" w:type="dxa"/>
            <w:tcBorders>
              <w:top w:val="single" w:sz="4" w:space="0" w:color="auto"/>
              <w:bottom w:val="single" w:sz="4" w:space="0" w:color="auto"/>
            </w:tcBorders>
            <w:shd w:val="clear" w:color="auto" w:fill="FFFFFF"/>
          </w:tcPr>
          <w:p w14:paraId="248365F6" w14:textId="77777777" w:rsidR="00003DFB" w:rsidRDefault="00003DFB" w:rsidP="00003DFB">
            <w:pPr>
              <w:jc w:val="left"/>
              <w:rPr>
                <w:color w:val="000000"/>
              </w:rPr>
            </w:pPr>
            <w:r>
              <w:rPr>
                <w:color w:val="000000"/>
              </w:rPr>
              <w:t>Prüfpfad 11</w:t>
            </w:r>
          </w:p>
          <w:p w14:paraId="5FEB5D44" w14:textId="77777777" w:rsidR="00003DFB" w:rsidRDefault="00003DFB" w:rsidP="00003DFB">
            <w:pPr>
              <w:jc w:val="left"/>
              <w:rPr>
                <w:color w:val="000000"/>
              </w:rPr>
            </w:pPr>
          </w:p>
          <w:p w14:paraId="6365DDCE" w14:textId="77777777" w:rsidR="00003DFB" w:rsidRDefault="00003DFB" w:rsidP="00003DFB">
            <w:pPr>
              <w:jc w:val="left"/>
              <w:rPr>
                <w:color w:val="000000"/>
              </w:rPr>
            </w:pPr>
            <w:r>
              <w:rPr>
                <w:color w:val="000000"/>
              </w:rPr>
              <w:t>Contract</w:t>
            </w:r>
          </w:p>
        </w:tc>
      </w:tr>
      <w:tr w:rsidR="00003DFB" w:rsidRPr="00003DFB" w14:paraId="41CF4218" w14:textId="77777777" w:rsidTr="00003DFB">
        <w:trPr>
          <w:trHeight w:val="449"/>
        </w:trPr>
        <w:tc>
          <w:tcPr>
            <w:tcW w:w="550" w:type="dxa"/>
            <w:tcBorders>
              <w:top w:val="single" w:sz="4" w:space="0" w:color="auto"/>
              <w:bottom w:val="single" w:sz="4" w:space="0" w:color="auto"/>
            </w:tcBorders>
            <w:shd w:val="clear" w:color="auto" w:fill="FFFFFF"/>
          </w:tcPr>
          <w:p w14:paraId="1D58EF09" w14:textId="77777777" w:rsidR="00003DFB" w:rsidRPr="00003DFB" w:rsidRDefault="00003DFB" w:rsidP="00003DFB">
            <w:pPr>
              <w:jc w:val="left"/>
              <w:rPr>
                <w:color w:val="000000"/>
              </w:rPr>
            </w:pPr>
            <w:r w:rsidRPr="00003DFB">
              <w:rPr>
                <w:color w:val="000000"/>
              </w:rPr>
              <w:t>147</w:t>
            </w:r>
          </w:p>
        </w:tc>
        <w:tc>
          <w:tcPr>
            <w:tcW w:w="1646" w:type="dxa"/>
            <w:tcBorders>
              <w:top w:val="single" w:sz="4" w:space="0" w:color="auto"/>
              <w:bottom w:val="single" w:sz="4" w:space="0" w:color="auto"/>
            </w:tcBorders>
            <w:shd w:val="clear" w:color="auto" w:fill="FFFFFF"/>
          </w:tcPr>
          <w:p w14:paraId="77D6E117" w14:textId="77777777" w:rsidR="00003DFB" w:rsidRPr="00003DFB" w:rsidRDefault="00003DFB" w:rsidP="00003DFB">
            <w:pPr>
              <w:jc w:val="left"/>
              <w:rPr>
                <w:color w:val="000000"/>
              </w:rPr>
            </w:pPr>
            <w:r w:rsidRPr="00003DFB">
              <w:rPr>
                <w:color w:val="000000"/>
              </w:rPr>
              <w:t>B002</w:t>
            </w:r>
          </w:p>
        </w:tc>
        <w:tc>
          <w:tcPr>
            <w:tcW w:w="1647" w:type="dxa"/>
            <w:tcBorders>
              <w:top w:val="single" w:sz="4" w:space="0" w:color="auto"/>
              <w:bottom w:val="single" w:sz="4" w:space="0" w:color="auto"/>
            </w:tcBorders>
            <w:shd w:val="clear" w:color="auto" w:fill="FFFFFF"/>
          </w:tcPr>
          <w:p w14:paraId="098631BC" w14:textId="77777777" w:rsidR="00003DFB" w:rsidRPr="00003DFB" w:rsidRDefault="00003DFB" w:rsidP="00003DFB">
            <w:pPr>
              <w:jc w:val="left"/>
              <w:rPr>
                <w:color w:val="000000"/>
              </w:rPr>
            </w:pPr>
            <w:r w:rsidRPr="00003DFB">
              <w:rPr>
                <w:color w:val="000000"/>
              </w:rPr>
              <w:t>VARCHAR(10)</w:t>
            </w:r>
          </w:p>
        </w:tc>
        <w:tc>
          <w:tcPr>
            <w:tcW w:w="1647" w:type="dxa"/>
            <w:shd w:val="clear" w:color="auto" w:fill="FFFFFF"/>
          </w:tcPr>
          <w:p w14:paraId="7C2EAEDE" w14:textId="77777777" w:rsidR="00003DFB" w:rsidRPr="00003DFB" w:rsidRDefault="00003DFB" w:rsidP="00003DFB">
            <w:pPr>
              <w:jc w:val="left"/>
              <w:rPr>
                <w:color w:val="000000"/>
              </w:rPr>
            </w:pPr>
          </w:p>
        </w:tc>
        <w:tc>
          <w:tcPr>
            <w:tcW w:w="1647" w:type="dxa"/>
            <w:shd w:val="clear" w:color="auto" w:fill="FFFFFF"/>
          </w:tcPr>
          <w:p w14:paraId="25F775FB" w14:textId="77777777" w:rsidR="00003DFB" w:rsidRPr="00003DFB" w:rsidRDefault="00003DFB" w:rsidP="00003DFB">
            <w:pPr>
              <w:jc w:val="left"/>
              <w:rPr>
                <w:color w:val="000000"/>
              </w:rPr>
            </w:pPr>
          </w:p>
        </w:tc>
        <w:tc>
          <w:tcPr>
            <w:tcW w:w="1647" w:type="dxa"/>
            <w:shd w:val="clear" w:color="auto" w:fill="FFFFFF"/>
          </w:tcPr>
          <w:p w14:paraId="2175F76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5A1D0E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BD76875" w14:textId="77777777" w:rsidR="00003DFB" w:rsidRPr="00003DFB" w:rsidRDefault="00003DFB" w:rsidP="00003DFB">
            <w:pPr>
              <w:jc w:val="left"/>
              <w:rPr>
                <w:color w:val="000000"/>
              </w:rPr>
            </w:pPr>
          </w:p>
        </w:tc>
      </w:tr>
      <w:tr w:rsidR="00003DFB" w:rsidRPr="00003DFB" w14:paraId="1F673393" w14:textId="77777777" w:rsidTr="00003DFB">
        <w:trPr>
          <w:trHeight w:val="449"/>
        </w:trPr>
        <w:tc>
          <w:tcPr>
            <w:tcW w:w="550" w:type="dxa"/>
            <w:tcBorders>
              <w:top w:val="single" w:sz="4" w:space="0" w:color="auto"/>
              <w:bottom w:val="nil"/>
            </w:tcBorders>
            <w:shd w:val="clear" w:color="auto" w:fill="FFFFFF"/>
          </w:tcPr>
          <w:p w14:paraId="47277AA5" w14:textId="77777777" w:rsidR="00003DFB" w:rsidRPr="00003DFB" w:rsidRDefault="00003DFB" w:rsidP="00003DFB">
            <w:pPr>
              <w:jc w:val="left"/>
              <w:rPr>
                <w:color w:val="000000"/>
              </w:rPr>
            </w:pPr>
            <w:r>
              <w:rPr>
                <w:color w:val="000000"/>
              </w:rPr>
              <w:t>148</w:t>
            </w:r>
          </w:p>
        </w:tc>
        <w:tc>
          <w:tcPr>
            <w:tcW w:w="1646" w:type="dxa"/>
            <w:tcBorders>
              <w:top w:val="single" w:sz="4" w:space="0" w:color="auto"/>
              <w:bottom w:val="nil"/>
            </w:tcBorders>
            <w:shd w:val="clear" w:color="auto" w:fill="FFFFFF"/>
          </w:tcPr>
          <w:p w14:paraId="5098E34F" w14:textId="77777777" w:rsidR="00003DFB" w:rsidRPr="00003DFB" w:rsidRDefault="00003DFB" w:rsidP="00003DFB">
            <w:pPr>
              <w:jc w:val="left"/>
              <w:rPr>
                <w:color w:val="000000"/>
              </w:rPr>
            </w:pPr>
            <w:r>
              <w:rPr>
                <w:color w:val="000000"/>
              </w:rPr>
              <w:t>B021</w:t>
            </w:r>
          </w:p>
        </w:tc>
        <w:tc>
          <w:tcPr>
            <w:tcW w:w="1647" w:type="dxa"/>
            <w:tcBorders>
              <w:top w:val="single" w:sz="4" w:space="0" w:color="auto"/>
              <w:bottom w:val="nil"/>
            </w:tcBorders>
            <w:shd w:val="clear" w:color="auto" w:fill="FFFFFF"/>
          </w:tcPr>
          <w:p w14:paraId="14551F99" w14:textId="77777777" w:rsidR="00003DFB" w:rsidRPr="00003DFB" w:rsidRDefault="00003DFB" w:rsidP="00003DFB">
            <w:pPr>
              <w:jc w:val="left"/>
              <w:rPr>
                <w:color w:val="000000"/>
              </w:rPr>
            </w:pPr>
            <w:r>
              <w:rPr>
                <w:color w:val="000000"/>
              </w:rPr>
              <w:t>double</w:t>
            </w:r>
          </w:p>
        </w:tc>
        <w:tc>
          <w:tcPr>
            <w:tcW w:w="1647" w:type="dxa"/>
            <w:shd w:val="clear" w:color="auto" w:fill="FFFFFF"/>
          </w:tcPr>
          <w:p w14:paraId="20A9F88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3AFA1D1" w14:textId="77777777" w:rsidR="00003DFB" w:rsidRPr="00003DFB" w:rsidRDefault="00003DFB" w:rsidP="00003DFB">
            <w:pPr>
              <w:jc w:val="left"/>
              <w:rPr>
                <w:color w:val="000000"/>
              </w:rPr>
            </w:pPr>
            <w:r>
              <w:rPr>
                <w:color w:val="000000"/>
              </w:rPr>
              <w:t>B500</w:t>
            </w:r>
          </w:p>
        </w:tc>
        <w:tc>
          <w:tcPr>
            <w:tcW w:w="1647" w:type="dxa"/>
            <w:shd w:val="clear" w:color="auto" w:fill="FFFFFF"/>
          </w:tcPr>
          <w:p w14:paraId="73DF9BCD"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468EF3F" w14:textId="77777777" w:rsidR="00003DFB" w:rsidRDefault="00003DFB" w:rsidP="00003DFB">
            <w:pPr>
              <w:jc w:val="left"/>
              <w:rPr>
                <w:color w:val="000000"/>
              </w:rPr>
            </w:pPr>
            <w:r>
              <w:rPr>
                <w:color w:val="000000"/>
              </w:rPr>
              <w:t>Bewirtschaftung Cluster IFRS</w:t>
            </w:r>
          </w:p>
          <w:p w14:paraId="28AF33C2" w14:textId="77777777" w:rsidR="00003DFB" w:rsidRDefault="00003DFB" w:rsidP="00003DFB">
            <w:pPr>
              <w:jc w:val="left"/>
              <w:rPr>
                <w:color w:val="000000"/>
              </w:rPr>
            </w:pPr>
          </w:p>
          <w:p w14:paraId="64615438" w14:textId="77777777" w:rsidR="00003DFB" w:rsidRDefault="00003DFB" w:rsidP="00003DFB">
            <w:pPr>
              <w:jc w:val="left"/>
              <w:rPr>
                <w:color w:val="000000"/>
              </w:rPr>
            </w:pPr>
            <w:r>
              <w:rPr>
                <w:color w:val="000000"/>
              </w:rPr>
              <w:t>if B500 = 2</w:t>
            </w:r>
          </w:p>
          <w:p w14:paraId="04E8D1C6" w14:textId="77777777" w:rsidR="00003DFB" w:rsidRPr="00412367" w:rsidRDefault="00003DFB" w:rsidP="00003DFB">
            <w:pPr>
              <w:jc w:val="left"/>
              <w:rPr>
                <w:color w:val="000000"/>
                <w:lang w:val="en-US"/>
                <w:rPrChange w:id="1769" w:author="Huke, Juan (extern)" w:date="2024-05-22T18:34:00Z">
                  <w:rPr>
                    <w:color w:val="000000"/>
                  </w:rPr>
                </w:rPrChange>
              </w:rPr>
            </w:pPr>
            <w:r w:rsidRPr="00412367">
              <w:rPr>
                <w:color w:val="000000"/>
                <w:lang w:val="en-US"/>
                <w:rPrChange w:id="1770" w:author="Huke, Juan (extern)" w:date="2024-05-22T18:34:00Z">
                  <w:rPr>
                    <w:color w:val="000000"/>
                  </w:rPr>
                </w:rPrChange>
              </w:rPr>
              <w:t>then (if B603 = 'O' or (B603 = 'T' and XX_PTE_P = 100)</w:t>
            </w:r>
          </w:p>
          <w:p w14:paraId="72C43BD8" w14:textId="77777777" w:rsidR="00003DFB" w:rsidRPr="00412367" w:rsidRDefault="00003DFB" w:rsidP="00003DFB">
            <w:pPr>
              <w:jc w:val="left"/>
              <w:rPr>
                <w:color w:val="000000"/>
                <w:lang w:val="en-US"/>
                <w:rPrChange w:id="1771" w:author="Huke, Juan (extern)" w:date="2024-05-22T18:34:00Z">
                  <w:rPr>
                    <w:color w:val="000000"/>
                  </w:rPr>
                </w:rPrChange>
              </w:rPr>
            </w:pPr>
            <w:r w:rsidRPr="00412367">
              <w:rPr>
                <w:color w:val="000000"/>
                <w:lang w:val="en-US"/>
                <w:rPrChange w:id="1772" w:author="Huke, Juan (extern)" w:date="2024-05-22T18:34:00Z">
                  <w:rPr>
                    <w:color w:val="000000"/>
                  </w:rPr>
                </w:rPrChange>
              </w:rPr>
              <w:t>then (XX_C_CONTRACT_LGDS_CR_SOLVV.XX_LGD_DT_UNSEC_P/ 100)</w:t>
            </w:r>
          </w:p>
          <w:p w14:paraId="6D38C008" w14:textId="77777777" w:rsidR="00003DFB" w:rsidRPr="00412367" w:rsidRDefault="00003DFB" w:rsidP="00003DFB">
            <w:pPr>
              <w:jc w:val="left"/>
              <w:rPr>
                <w:color w:val="000000"/>
                <w:lang w:val="en-US"/>
                <w:rPrChange w:id="1773" w:author="Huke, Juan (extern)" w:date="2024-05-22T18:34:00Z">
                  <w:rPr>
                    <w:color w:val="000000"/>
                  </w:rPr>
                </w:rPrChange>
              </w:rPr>
            </w:pPr>
            <w:r w:rsidRPr="00412367">
              <w:rPr>
                <w:color w:val="000000"/>
                <w:lang w:val="en-US"/>
                <w:rPrChange w:id="1774" w:author="Huke, Juan (extern)" w:date="2024-05-22T18:34:00Z">
                  <w:rPr>
                    <w:color w:val="000000"/>
                  </w:rPr>
                </w:rPrChange>
              </w:rPr>
              <w:t>else (if (B603 = 'T' and XX_PTE_P &lt; 100)</w:t>
            </w:r>
          </w:p>
          <w:p w14:paraId="352BE8C5" w14:textId="77777777" w:rsidR="00003DFB" w:rsidRPr="00412367" w:rsidRDefault="00003DFB" w:rsidP="00003DFB">
            <w:pPr>
              <w:jc w:val="left"/>
              <w:rPr>
                <w:color w:val="000000"/>
                <w:lang w:val="en-US"/>
                <w:rPrChange w:id="1775" w:author="Huke, Juan (extern)" w:date="2024-05-22T18:34:00Z">
                  <w:rPr>
                    <w:color w:val="000000"/>
                  </w:rPr>
                </w:rPrChange>
              </w:rPr>
            </w:pPr>
            <w:r w:rsidRPr="00412367">
              <w:rPr>
                <w:color w:val="000000"/>
                <w:lang w:val="en-US"/>
                <w:rPrChange w:id="1776" w:author="Huke, Juan (extern)" w:date="2024-05-22T18:34:00Z">
                  <w:rPr>
                    <w:color w:val="000000"/>
                  </w:rPr>
                </w:rPrChange>
              </w:rPr>
              <w:t>then 1,0</w:t>
            </w:r>
          </w:p>
          <w:p w14:paraId="708D9CC3" w14:textId="77777777" w:rsidR="00003DFB" w:rsidRPr="00412367" w:rsidRDefault="00003DFB" w:rsidP="00003DFB">
            <w:pPr>
              <w:jc w:val="left"/>
              <w:rPr>
                <w:color w:val="000000"/>
                <w:lang w:val="en-US"/>
                <w:rPrChange w:id="1777" w:author="Huke, Juan (extern)" w:date="2024-05-22T18:34:00Z">
                  <w:rPr>
                    <w:color w:val="000000"/>
                  </w:rPr>
                </w:rPrChange>
              </w:rPr>
            </w:pPr>
            <w:r w:rsidRPr="00412367">
              <w:rPr>
                <w:color w:val="000000"/>
                <w:lang w:val="en-US"/>
                <w:rPrChange w:id="1778" w:author="Huke, Juan (extern)" w:date="2024-05-22T18:34:00Z">
                  <w:rPr>
                    <w:color w:val="000000"/>
                  </w:rPr>
                </w:rPrChange>
              </w:rPr>
              <w:t>else NULL))</w:t>
            </w:r>
          </w:p>
          <w:p w14:paraId="03C3E4D2" w14:textId="77777777" w:rsidR="00003DFB" w:rsidRPr="00412367" w:rsidRDefault="00003DFB" w:rsidP="00003DFB">
            <w:pPr>
              <w:jc w:val="left"/>
              <w:rPr>
                <w:color w:val="000000"/>
                <w:lang w:val="en-US"/>
                <w:rPrChange w:id="1779" w:author="Huke, Juan (extern)" w:date="2024-05-22T18:34:00Z">
                  <w:rPr>
                    <w:color w:val="000000"/>
                  </w:rPr>
                </w:rPrChange>
              </w:rPr>
            </w:pPr>
            <w:r w:rsidRPr="00412367">
              <w:rPr>
                <w:color w:val="000000"/>
                <w:lang w:val="en-US"/>
                <w:rPrChange w:id="1780"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0D2E090F" w14:textId="77777777" w:rsidR="00003DFB" w:rsidRDefault="00003DFB" w:rsidP="00003DFB">
            <w:pPr>
              <w:jc w:val="left"/>
              <w:rPr>
                <w:color w:val="000000"/>
              </w:rPr>
            </w:pPr>
            <w:r>
              <w:rPr>
                <w:color w:val="000000"/>
              </w:rPr>
              <w:t>Verlustquote bei Ausfall (LGD)</w:t>
            </w:r>
          </w:p>
          <w:p w14:paraId="3A1E43D7" w14:textId="77777777" w:rsidR="00003DFB" w:rsidRDefault="00003DFB" w:rsidP="00003DFB">
            <w:pPr>
              <w:jc w:val="left"/>
              <w:rPr>
                <w:color w:val="000000"/>
              </w:rPr>
            </w:pPr>
          </w:p>
          <w:p w14:paraId="361D5C35" w14:textId="77777777" w:rsidR="00003DFB" w:rsidRPr="00003DFB" w:rsidRDefault="00003DFB" w:rsidP="00003DFB">
            <w:pPr>
              <w:jc w:val="left"/>
              <w:rPr>
                <w:color w:val="000000"/>
              </w:rPr>
            </w:pPr>
            <w:r>
              <w:rPr>
                <w:color w:val="000000"/>
              </w:rPr>
              <w:t>XX_LGD_DT_UNSEC_P = LGD unbesichert Down Turn, PTE_P = Ausfallwahrscheinlichkeit, B500 = Risikoansatz (0 = KSA, 2 = AIRB), B603 = Prüfpfad 3 (aktuelle Belegung Obligor- vs. Transferrisiko)</w:t>
            </w:r>
          </w:p>
        </w:tc>
      </w:tr>
      <w:tr w:rsidR="00003DFB" w:rsidRPr="00003DFB" w14:paraId="1B74C4D6" w14:textId="77777777" w:rsidTr="00003DFB">
        <w:trPr>
          <w:trHeight w:val="449"/>
        </w:trPr>
        <w:tc>
          <w:tcPr>
            <w:tcW w:w="550" w:type="dxa"/>
            <w:tcBorders>
              <w:top w:val="nil"/>
              <w:bottom w:val="nil"/>
            </w:tcBorders>
            <w:shd w:val="clear" w:color="auto" w:fill="FFFFFF"/>
          </w:tcPr>
          <w:p w14:paraId="55324B78" w14:textId="77777777" w:rsidR="00003DFB" w:rsidRDefault="00003DFB" w:rsidP="00003DFB">
            <w:pPr>
              <w:jc w:val="left"/>
              <w:rPr>
                <w:color w:val="000000"/>
              </w:rPr>
            </w:pPr>
          </w:p>
        </w:tc>
        <w:tc>
          <w:tcPr>
            <w:tcW w:w="1646" w:type="dxa"/>
            <w:tcBorders>
              <w:top w:val="nil"/>
              <w:bottom w:val="nil"/>
            </w:tcBorders>
            <w:shd w:val="clear" w:color="auto" w:fill="FFFFFF"/>
          </w:tcPr>
          <w:p w14:paraId="058615DC" w14:textId="77777777" w:rsidR="00003DFB" w:rsidRDefault="00003DFB" w:rsidP="00003DFB">
            <w:pPr>
              <w:jc w:val="left"/>
              <w:rPr>
                <w:color w:val="000000"/>
              </w:rPr>
            </w:pPr>
          </w:p>
        </w:tc>
        <w:tc>
          <w:tcPr>
            <w:tcW w:w="1647" w:type="dxa"/>
            <w:tcBorders>
              <w:top w:val="nil"/>
              <w:bottom w:val="nil"/>
            </w:tcBorders>
            <w:shd w:val="clear" w:color="auto" w:fill="FFFFFF"/>
          </w:tcPr>
          <w:p w14:paraId="0401558B" w14:textId="77777777" w:rsidR="00003DFB" w:rsidRDefault="00003DFB" w:rsidP="00003DFB">
            <w:pPr>
              <w:jc w:val="left"/>
              <w:rPr>
                <w:color w:val="000000"/>
              </w:rPr>
            </w:pPr>
          </w:p>
        </w:tc>
        <w:tc>
          <w:tcPr>
            <w:tcW w:w="1647" w:type="dxa"/>
            <w:shd w:val="clear" w:color="auto" w:fill="FFFFFF"/>
          </w:tcPr>
          <w:p w14:paraId="423B66F3" w14:textId="77777777" w:rsidR="00003DFB" w:rsidRDefault="00003DFB" w:rsidP="00003DFB">
            <w:pPr>
              <w:jc w:val="left"/>
              <w:rPr>
                <w:color w:val="000000"/>
              </w:rPr>
            </w:pPr>
            <w:r>
              <w:rPr>
                <w:color w:val="000000"/>
              </w:rPr>
              <w:t>POSITION</w:t>
            </w:r>
          </w:p>
        </w:tc>
        <w:tc>
          <w:tcPr>
            <w:tcW w:w="1647" w:type="dxa"/>
            <w:shd w:val="clear" w:color="auto" w:fill="FFFFFF"/>
          </w:tcPr>
          <w:p w14:paraId="7BE94D9E" w14:textId="77777777" w:rsidR="00003DFB" w:rsidRDefault="00003DFB" w:rsidP="00003DFB">
            <w:pPr>
              <w:jc w:val="left"/>
              <w:rPr>
                <w:color w:val="000000"/>
              </w:rPr>
            </w:pPr>
            <w:r>
              <w:rPr>
                <w:color w:val="000000"/>
              </w:rPr>
              <w:t>B603</w:t>
            </w:r>
          </w:p>
        </w:tc>
        <w:tc>
          <w:tcPr>
            <w:tcW w:w="1647" w:type="dxa"/>
            <w:shd w:val="clear" w:color="auto" w:fill="FFFFFF"/>
          </w:tcPr>
          <w:p w14:paraId="4053A255"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3875B23" w14:textId="77777777" w:rsidR="00003DFB" w:rsidRDefault="00003DFB" w:rsidP="00003DFB">
            <w:pPr>
              <w:jc w:val="left"/>
              <w:rPr>
                <w:color w:val="000000"/>
              </w:rPr>
            </w:pPr>
          </w:p>
        </w:tc>
        <w:tc>
          <w:tcPr>
            <w:tcW w:w="2906" w:type="dxa"/>
            <w:tcBorders>
              <w:top w:val="nil"/>
              <w:bottom w:val="nil"/>
            </w:tcBorders>
            <w:shd w:val="clear" w:color="auto" w:fill="FFFFFF"/>
          </w:tcPr>
          <w:p w14:paraId="5AC039C3" w14:textId="77777777" w:rsidR="00003DFB" w:rsidRDefault="00003DFB" w:rsidP="00003DFB">
            <w:pPr>
              <w:jc w:val="left"/>
              <w:rPr>
                <w:color w:val="000000"/>
              </w:rPr>
            </w:pPr>
          </w:p>
        </w:tc>
      </w:tr>
      <w:tr w:rsidR="00003DFB" w:rsidRPr="00003DFB" w14:paraId="2F0CCA93" w14:textId="77777777" w:rsidTr="00003DFB">
        <w:trPr>
          <w:trHeight w:val="449"/>
        </w:trPr>
        <w:tc>
          <w:tcPr>
            <w:tcW w:w="550" w:type="dxa"/>
            <w:tcBorders>
              <w:top w:val="nil"/>
              <w:bottom w:val="nil"/>
            </w:tcBorders>
            <w:shd w:val="clear" w:color="auto" w:fill="FFFFFF"/>
          </w:tcPr>
          <w:p w14:paraId="69AFF4CC" w14:textId="77777777" w:rsidR="00003DFB" w:rsidRDefault="00003DFB" w:rsidP="00003DFB">
            <w:pPr>
              <w:jc w:val="left"/>
              <w:rPr>
                <w:color w:val="000000"/>
              </w:rPr>
            </w:pPr>
          </w:p>
        </w:tc>
        <w:tc>
          <w:tcPr>
            <w:tcW w:w="1646" w:type="dxa"/>
            <w:tcBorders>
              <w:top w:val="nil"/>
              <w:bottom w:val="nil"/>
            </w:tcBorders>
            <w:shd w:val="clear" w:color="auto" w:fill="FFFFFF"/>
          </w:tcPr>
          <w:p w14:paraId="1E4F12A6" w14:textId="77777777" w:rsidR="00003DFB" w:rsidRDefault="00003DFB" w:rsidP="00003DFB">
            <w:pPr>
              <w:jc w:val="left"/>
              <w:rPr>
                <w:color w:val="000000"/>
              </w:rPr>
            </w:pPr>
          </w:p>
        </w:tc>
        <w:tc>
          <w:tcPr>
            <w:tcW w:w="1647" w:type="dxa"/>
            <w:tcBorders>
              <w:top w:val="nil"/>
              <w:bottom w:val="nil"/>
            </w:tcBorders>
            <w:shd w:val="clear" w:color="auto" w:fill="FFFFFF"/>
          </w:tcPr>
          <w:p w14:paraId="5A8B2A4B" w14:textId="77777777" w:rsidR="00003DFB" w:rsidRDefault="00003DFB" w:rsidP="00003DFB">
            <w:pPr>
              <w:jc w:val="left"/>
              <w:rPr>
                <w:color w:val="000000"/>
              </w:rPr>
            </w:pPr>
          </w:p>
        </w:tc>
        <w:tc>
          <w:tcPr>
            <w:tcW w:w="1647" w:type="dxa"/>
            <w:shd w:val="clear" w:color="auto" w:fill="FFFFFF"/>
          </w:tcPr>
          <w:p w14:paraId="27E25DBC" w14:textId="77777777" w:rsidR="00003DFB" w:rsidRPr="00412367" w:rsidRDefault="00003DFB" w:rsidP="00003DFB">
            <w:pPr>
              <w:jc w:val="left"/>
              <w:rPr>
                <w:color w:val="000000"/>
                <w:lang w:val="en-US"/>
                <w:rPrChange w:id="1781" w:author="Huke, Juan (extern)" w:date="2024-05-22T18:34:00Z">
                  <w:rPr>
                    <w:color w:val="000000"/>
                  </w:rPr>
                </w:rPrChange>
              </w:rPr>
            </w:pPr>
            <w:r w:rsidRPr="00412367">
              <w:rPr>
                <w:color w:val="000000"/>
                <w:lang w:val="en-US"/>
                <w:rPrChange w:id="1782" w:author="Huke, Juan (extern)" w:date="2024-05-22T18:34:00Z">
                  <w:rPr>
                    <w:color w:val="000000"/>
                  </w:rPr>
                </w:rPrChange>
              </w:rPr>
              <w:t>XX_C_CONTRACT_LGDS_CR_SOLVV</w:t>
            </w:r>
          </w:p>
        </w:tc>
        <w:tc>
          <w:tcPr>
            <w:tcW w:w="1647" w:type="dxa"/>
            <w:shd w:val="clear" w:color="auto" w:fill="FFFFFF"/>
          </w:tcPr>
          <w:p w14:paraId="3232AAA6" w14:textId="77777777" w:rsidR="00003DFB" w:rsidRDefault="00003DFB" w:rsidP="00003DFB">
            <w:pPr>
              <w:jc w:val="left"/>
              <w:rPr>
                <w:color w:val="000000"/>
              </w:rPr>
            </w:pPr>
            <w:r>
              <w:rPr>
                <w:color w:val="000000"/>
              </w:rPr>
              <w:t>XX_LGD_DT_UNSEC_P</w:t>
            </w:r>
          </w:p>
        </w:tc>
        <w:tc>
          <w:tcPr>
            <w:tcW w:w="1647" w:type="dxa"/>
            <w:shd w:val="clear" w:color="auto" w:fill="FFFFFF"/>
          </w:tcPr>
          <w:p w14:paraId="5CC9625E"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34CF959A" w14:textId="77777777" w:rsidR="00003DFB" w:rsidRDefault="00003DFB" w:rsidP="00003DFB">
            <w:pPr>
              <w:jc w:val="left"/>
              <w:rPr>
                <w:color w:val="000000"/>
              </w:rPr>
            </w:pPr>
          </w:p>
        </w:tc>
        <w:tc>
          <w:tcPr>
            <w:tcW w:w="2906" w:type="dxa"/>
            <w:tcBorders>
              <w:top w:val="nil"/>
              <w:bottom w:val="nil"/>
            </w:tcBorders>
            <w:shd w:val="clear" w:color="auto" w:fill="FFFFFF"/>
          </w:tcPr>
          <w:p w14:paraId="1AAB0C8A" w14:textId="77777777" w:rsidR="00003DFB" w:rsidRDefault="00003DFB" w:rsidP="00003DFB">
            <w:pPr>
              <w:jc w:val="left"/>
              <w:rPr>
                <w:color w:val="000000"/>
              </w:rPr>
            </w:pPr>
          </w:p>
        </w:tc>
      </w:tr>
      <w:tr w:rsidR="00003DFB" w:rsidRPr="00003DFB" w14:paraId="0A28B819" w14:textId="77777777" w:rsidTr="00003DFB">
        <w:trPr>
          <w:trHeight w:val="449"/>
        </w:trPr>
        <w:tc>
          <w:tcPr>
            <w:tcW w:w="550" w:type="dxa"/>
            <w:tcBorders>
              <w:top w:val="nil"/>
              <w:bottom w:val="single" w:sz="4" w:space="0" w:color="auto"/>
            </w:tcBorders>
            <w:shd w:val="clear" w:color="auto" w:fill="FFFFFF"/>
          </w:tcPr>
          <w:p w14:paraId="18C424F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7CB277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7B502BB" w14:textId="77777777" w:rsidR="00003DFB" w:rsidRDefault="00003DFB" w:rsidP="00003DFB">
            <w:pPr>
              <w:jc w:val="left"/>
              <w:rPr>
                <w:color w:val="000000"/>
              </w:rPr>
            </w:pPr>
          </w:p>
        </w:tc>
        <w:tc>
          <w:tcPr>
            <w:tcW w:w="1647" w:type="dxa"/>
            <w:shd w:val="clear" w:color="auto" w:fill="FFFFFF"/>
          </w:tcPr>
          <w:p w14:paraId="463669E5" w14:textId="77777777" w:rsidR="00003DFB" w:rsidRPr="00412367" w:rsidRDefault="00003DFB" w:rsidP="00003DFB">
            <w:pPr>
              <w:jc w:val="left"/>
              <w:rPr>
                <w:color w:val="000000"/>
                <w:lang w:val="en-US"/>
                <w:rPrChange w:id="1783" w:author="Huke, Juan (extern)" w:date="2024-05-22T18:34:00Z">
                  <w:rPr>
                    <w:color w:val="000000"/>
                  </w:rPr>
                </w:rPrChange>
              </w:rPr>
            </w:pPr>
            <w:r w:rsidRPr="00412367">
              <w:rPr>
                <w:color w:val="000000"/>
                <w:lang w:val="en-US"/>
                <w:rPrChange w:id="1784" w:author="Huke, Juan (extern)" w:date="2024-05-22T18:34:00Z">
                  <w:rPr>
                    <w:color w:val="000000"/>
                  </w:rPr>
                </w:rPrChange>
              </w:rPr>
              <w:t>XX_C_CONTRACT_LGDS_CR_SOLVV</w:t>
            </w:r>
          </w:p>
        </w:tc>
        <w:tc>
          <w:tcPr>
            <w:tcW w:w="1647" w:type="dxa"/>
            <w:shd w:val="clear" w:color="auto" w:fill="FFFFFF"/>
          </w:tcPr>
          <w:p w14:paraId="3089453E" w14:textId="77777777" w:rsidR="00003DFB" w:rsidRDefault="00003DFB" w:rsidP="00003DFB">
            <w:pPr>
              <w:jc w:val="left"/>
              <w:rPr>
                <w:color w:val="000000"/>
              </w:rPr>
            </w:pPr>
            <w:r>
              <w:rPr>
                <w:color w:val="000000"/>
              </w:rPr>
              <w:t>XX_PTE_P</w:t>
            </w:r>
          </w:p>
        </w:tc>
        <w:tc>
          <w:tcPr>
            <w:tcW w:w="1647" w:type="dxa"/>
            <w:shd w:val="clear" w:color="auto" w:fill="FFFFFF"/>
          </w:tcPr>
          <w:p w14:paraId="1D322734"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816BAE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B0CEE90" w14:textId="77777777" w:rsidR="00003DFB" w:rsidRDefault="00003DFB" w:rsidP="00003DFB">
            <w:pPr>
              <w:jc w:val="left"/>
              <w:rPr>
                <w:color w:val="000000"/>
              </w:rPr>
            </w:pPr>
          </w:p>
        </w:tc>
      </w:tr>
      <w:tr w:rsidR="00003DFB" w:rsidRPr="00003DFB" w14:paraId="6B826C18" w14:textId="77777777" w:rsidTr="00003DFB">
        <w:trPr>
          <w:trHeight w:val="449"/>
        </w:trPr>
        <w:tc>
          <w:tcPr>
            <w:tcW w:w="550" w:type="dxa"/>
            <w:tcBorders>
              <w:top w:val="single" w:sz="4" w:space="0" w:color="auto"/>
              <w:bottom w:val="nil"/>
            </w:tcBorders>
            <w:shd w:val="clear" w:color="auto" w:fill="FFFFFF"/>
          </w:tcPr>
          <w:p w14:paraId="572B49E2" w14:textId="77777777" w:rsidR="00003DFB" w:rsidRDefault="00003DFB" w:rsidP="00003DFB">
            <w:pPr>
              <w:jc w:val="left"/>
              <w:rPr>
                <w:color w:val="000000"/>
              </w:rPr>
            </w:pPr>
            <w:r>
              <w:rPr>
                <w:color w:val="000000"/>
              </w:rPr>
              <w:t>149</w:t>
            </w:r>
          </w:p>
        </w:tc>
        <w:tc>
          <w:tcPr>
            <w:tcW w:w="1646" w:type="dxa"/>
            <w:tcBorders>
              <w:top w:val="single" w:sz="4" w:space="0" w:color="auto"/>
              <w:bottom w:val="nil"/>
            </w:tcBorders>
            <w:shd w:val="clear" w:color="auto" w:fill="FFFFFF"/>
          </w:tcPr>
          <w:p w14:paraId="32BE42C9" w14:textId="77777777" w:rsidR="00003DFB" w:rsidRDefault="00003DFB" w:rsidP="00003DFB">
            <w:pPr>
              <w:jc w:val="left"/>
              <w:rPr>
                <w:color w:val="000000"/>
              </w:rPr>
            </w:pPr>
            <w:r>
              <w:rPr>
                <w:color w:val="000000"/>
              </w:rPr>
              <w:t>B046</w:t>
            </w:r>
          </w:p>
        </w:tc>
        <w:tc>
          <w:tcPr>
            <w:tcW w:w="1647" w:type="dxa"/>
            <w:tcBorders>
              <w:top w:val="single" w:sz="4" w:space="0" w:color="auto"/>
              <w:bottom w:val="nil"/>
            </w:tcBorders>
            <w:shd w:val="clear" w:color="auto" w:fill="FFFFFF"/>
          </w:tcPr>
          <w:p w14:paraId="4814F123" w14:textId="77777777" w:rsidR="00003DFB" w:rsidRDefault="00003DFB" w:rsidP="00003DFB">
            <w:pPr>
              <w:jc w:val="left"/>
              <w:rPr>
                <w:color w:val="000000"/>
              </w:rPr>
            </w:pPr>
            <w:r>
              <w:rPr>
                <w:color w:val="000000"/>
              </w:rPr>
              <w:t>Integer</w:t>
            </w:r>
          </w:p>
        </w:tc>
        <w:tc>
          <w:tcPr>
            <w:tcW w:w="1647" w:type="dxa"/>
            <w:shd w:val="clear" w:color="auto" w:fill="FFFFFF"/>
          </w:tcPr>
          <w:p w14:paraId="66739691" w14:textId="77777777" w:rsidR="00003DFB" w:rsidRDefault="00003DFB" w:rsidP="00003DFB">
            <w:pPr>
              <w:jc w:val="left"/>
              <w:rPr>
                <w:color w:val="000000"/>
              </w:rPr>
            </w:pPr>
            <w:r>
              <w:rPr>
                <w:color w:val="000000"/>
              </w:rPr>
              <w:t>POSITION</w:t>
            </w:r>
          </w:p>
        </w:tc>
        <w:tc>
          <w:tcPr>
            <w:tcW w:w="1647" w:type="dxa"/>
            <w:shd w:val="clear" w:color="auto" w:fill="FFFFFF"/>
          </w:tcPr>
          <w:p w14:paraId="7B64241F" w14:textId="77777777" w:rsidR="00003DFB" w:rsidRDefault="00003DFB" w:rsidP="00003DFB">
            <w:pPr>
              <w:jc w:val="left"/>
              <w:rPr>
                <w:color w:val="000000"/>
              </w:rPr>
            </w:pPr>
            <w:r>
              <w:rPr>
                <w:color w:val="000000"/>
              </w:rPr>
              <w:t>B603</w:t>
            </w:r>
          </w:p>
        </w:tc>
        <w:tc>
          <w:tcPr>
            <w:tcW w:w="1647" w:type="dxa"/>
            <w:shd w:val="clear" w:color="auto" w:fill="FFFFFF"/>
          </w:tcPr>
          <w:p w14:paraId="4BCAA53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831BEE5" w14:textId="77777777" w:rsidR="00003DFB" w:rsidRPr="00412367" w:rsidRDefault="00003DFB" w:rsidP="00003DFB">
            <w:pPr>
              <w:jc w:val="left"/>
              <w:rPr>
                <w:color w:val="000000"/>
                <w:lang w:val="en-US"/>
                <w:rPrChange w:id="1785" w:author="Huke, Juan (extern)" w:date="2024-05-22T18:34:00Z">
                  <w:rPr>
                    <w:color w:val="000000"/>
                  </w:rPr>
                </w:rPrChange>
              </w:rPr>
            </w:pPr>
            <w:r w:rsidRPr="00412367">
              <w:rPr>
                <w:color w:val="000000"/>
                <w:lang w:val="en-US"/>
                <w:rPrChange w:id="1786" w:author="Huke, Juan (extern)" w:date="2024-05-22T18:34:00Z">
                  <w:rPr>
                    <w:color w:val="000000"/>
                  </w:rPr>
                </w:rPrChange>
              </w:rPr>
              <w:t>if B603 = 'T'</w:t>
            </w:r>
          </w:p>
          <w:p w14:paraId="677537B2" w14:textId="77777777" w:rsidR="00003DFB" w:rsidRPr="00412367" w:rsidRDefault="00003DFB" w:rsidP="00003DFB">
            <w:pPr>
              <w:jc w:val="left"/>
              <w:rPr>
                <w:color w:val="000000"/>
                <w:lang w:val="en-US"/>
                <w:rPrChange w:id="1787" w:author="Huke, Juan (extern)" w:date="2024-05-22T18:34:00Z">
                  <w:rPr>
                    <w:color w:val="000000"/>
                  </w:rPr>
                </w:rPrChange>
              </w:rPr>
            </w:pPr>
            <w:r w:rsidRPr="00412367">
              <w:rPr>
                <w:color w:val="000000"/>
                <w:lang w:val="en-US"/>
                <w:rPrChange w:id="1788" w:author="Huke, Juan (extern)" w:date="2024-05-22T18:34:00Z">
                  <w:rPr>
                    <w:color w:val="000000"/>
                  </w:rPr>
                </w:rPrChange>
              </w:rPr>
              <w:t>then 0</w:t>
            </w:r>
          </w:p>
          <w:p w14:paraId="16E6A612" w14:textId="77777777" w:rsidR="00003DFB" w:rsidRPr="00412367" w:rsidRDefault="00003DFB" w:rsidP="00003DFB">
            <w:pPr>
              <w:jc w:val="left"/>
              <w:rPr>
                <w:color w:val="000000"/>
                <w:lang w:val="en-US"/>
                <w:rPrChange w:id="1789" w:author="Huke, Juan (extern)" w:date="2024-05-22T18:34:00Z">
                  <w:rPr>
                    <w:color w:val="000000"/>
                  </w:rPr>
                </w:rPrChange>
              </w:rPr>
            </w:pPr>
            <w:r w:rsidRPr="00412367">
              <w:rPr>
                <w:color w:val="000000"/>
                <w:lang w:val="en-US"/>
                <w:rPrChange w:id="1790" w:author="Huke, Juan (extern)" w:date="2024-05-22T18:34:00Z">
                  <w:rPr>
                    <w:color w:val="000000"/>
                  </w:rPr>
                </w:rPrChange>
              </w:rPr>
              <w:t>else (if CRI159 not in (1, 2, 3)</w:t>
            </w:r>
          </w:p>
          <w:p w14:paraId="297DC46D" w14:textId="77777777" w:rsidR="00003DFB" w:rsidRDefault="00003DFB" w:rsidP="00003DFB">
            <w:pPr>
              <w:jc w:val="left"/>
              <w:rPr>
                <w:color w:val="000000"/>
              </w:rPr>
            </w:pPr>
            <w:r w:rsidRPr="00412367">
              <w:rPr>
                <w:color w:val="000000"/>
                <w:lang w:val="en-US"/>
                <w:rPrChange w:id="1791" w:author="Huke, Juan (extern)" w:date="2024-05-22T18:34:00Z">
                  <w:rPr>
                    <w:color w:val="000000"/>
                  </w:rPr>
                </w:rPrChange>
              </w:rPr>
              <w:t xml:space="preserve">then (if (XX_SME_IND in ('1', '2', '3')  and XX_INFRASTRUCTURE_CRR_F != </w:t>
            </w:r>
            <w:r>
              <w:rPr>
                <w:color w:val="000000"/>
              </w:rPr>
              <w:t>'T')</w:t>
            </w:r>
          </w:p>
          <w:p w14:paraId="58E552CD" w14:textId="77777777" w:rsidR="00003DFB" w:rsidRDefault="00003DFB" w:rsidP="00003DFB">
            <w:pPr>
              <w:jc w:val="left"/>
              <w:rPr>
                <w:color w:val="000000"/>
              </w:rPr>
            </w:pPr>
            <w:r>
              <w:rPr>
                <w:color w:val="000000"/>
              </w:rPr>
              <w:t>then 1</w:t>
            </w:r>
          </w:p>
          <w:p w14:paraId="70A66E11" w14:textId="77777777" w:rsidR="00003DFB" w:rsidRDefault="00003DFB" w:rsidP="00003DFB">
            <w:pPr>
              <w:jc w:val="left"/>
              <w:rPr>
                <w:color w:val="000000"/>
              </w:rPr>
            </w:pPr>
            <w:r>
              <w:rPr>
                <w:color w:val="000000"/>
              </w:rPr>
              <w:t>else 0)</w:t>
            </w:r>
          </w:p>
          <w:p w14:paraId="3BD97C16"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217A1FDA" w14:textId="77777777" w:rsidR="00003DFB" w:rsidRDefault="00003DFB" w:rsidP="00003DFB">
            <w:pPr>
              <w:jc w:val="left"/>
              <w:rPr>
                <w:color w:val="000000"/>
              </w:rPr>
            </w:pPr>
            <w:r>
              <w:rPr>
                <w:color w:val="000000"/>
              </w:rPr>
              <w:t>Berücksichtigung SME Supporting Faktor</w:t>
            </w:r>
          </w:p>
          <w:p w14:paraId="6524A916" w14:textId="77777777" w:rsidR="00003DFB" w:rsidRDefault="00003DFB" w:rsidP="00003DFB">
            <w:pPr>
              <w:jc w:val="left"/>
              <w:rPr>
                <w:color w:val="000000"/>
              </w:rPr>
            </w:pPr>
          </w:p>
          <w:p w14:paraId="4A77A85A" w14:textId="77777777" w:rsidR="00003DFB" w:rsidRDefault="00003DFB" w:rsidP="00003DFB">
            <w:pPr>
              <w:jc w:val="left"/>
              <w:rPr>
                <w:color w:val="000000"/>
              </w:rPr>
            </w:pPr>
            <w:r>
              <w:rPr>
                <w:color w:val="000000"/>
              </w:rPr>
              <w:t>XX_INFRASTRUCTURE_CRR_F = Kennz. Infrastrukturfinanzierung, XX_SME_IND = KMU-Kennzeichen (1 = KMU Retail, 2/3 = KMU Unternehmen), CRI159 = Verzugs- &amp; Ausfallkennzeichen (1 = Drohende Zahlungsunfähigkeit, 2 = Zahlungsverzug (&gt; 90/180 Tage), 3 = Ausfall wegen drohender Zahlungsunfähigkeit und mehr als 90/180 Tagen Verzug), B603 = Prüfpfad 3 (Transferrisiko)</w:t>
            </w:r>
          </w:p>
        </w:tc>
      </w:tr>
      <w:tr w:rsidR="00003DFB" w:rsidRPr="00003DFB" w14:paraId="38A5CBC8" w14:textId="77777777" w:rsidTr="00003DFB">
        <w:trPr>
          <w:trHeight w:val="449"/>
        </w:trPr>
        <w:tc>
          <w:tcPr>
            <w:tcW w:w="550" w:type="dxa"/>
            <w:tcBorders>
              <w:top w:val="nil"/>
              <w:bottom w:val="nil"/>
            </w:tcBorders>
            <w:shd w:val="clear" w:color="auto" w:fill="FFFFFF"/>
          </w:tcPr>
          <w:p w14:paraId="0579C80A" w14:textId="77777777" w:rsidR="00003DFB" w:rsidRDefault="00003DFB" w:rsidP="00003DFB">
            <w:pPr>
              <w:jc w:val="left"/>
              <w:rPr>
                <w:color w:val="000000"/>
              </w:rPr>
            </w:pPr>
          </w:p>
        </w:tc>
        <w:tc>
          <w:tcPr>
            <w:tcW w:w="1646" w:type="dxa"/>
            <w:tcBorders>
              <w:top w:val="nil"/>
              <w:bottom w:val="nil"/>
            </w:tcBorders>
            <w:shd w:val="clear" w:color="auto" w:fill="FFFFFF"/>
          </w:tcPr>
          <w:p w14:paraId="2BFBC9BA" w14:textId="77777777" w:rsidR="00003DFB" w:rsidRDefault="00003DFB" w:rsidP="00003DFB">
            <w:pPr>
              <w:jc w:val="left"/>
              <w:rPr>
                <w:color w:val="000000"/>
              </w:rPr>
            </w:pPr>
          </w:p>
        </w:tc>
        <w:tc>
          <w:tcPr>
            <w:tcW w:w="1647" w:type="dxa"/>
            <w:tcBorders>
              <w:top w:val="nil"/>
              <w:bottom w:val="nil"/>
            </w:tcBorders>
            <w:shd w:val="clear" w:color="auto" w:fill="FFFFFF"/>
          </w:tcPr>
          <w:p w14:paraId="7576B0D8" w14:textId="77777777" w:rsidR="00003DFB" w:rsidRDefault="00003DFB" w:rsidP="00003DFB">
            <w:pPr>
              <w:jc w:val="left"/>
              <w:rPr>
                <w:color w:val="000000"/>
              </w:rPr>
            </w:pPr>
          </w:p>
        </w:tc>
        <w:tc>
          <w:tcPr>
            <w:tcW w:w="1647" w:type="dxa"/>
            <w:shd w:val="clear" w:color="auto" w:fill="FFFFFF"/>
          </w:tcPr>
          <w:p w14:paraId="656B4B39" w14:textId="77777777" w:rsidR="00003DFB" w:rsidRDefault="00003DFB" w:rsidP="00003DFB">
            <w:pPr>
              <w:jc w:val="left"/>
              <w:rPr>
                <w:color w:val="000000"/>
              </w:rPr>
            </w:pPr>
            <w:r>
              <w:rPr>
                <w:color w:val="000000"/>
              </w:rPr>
              <w:t>POSITION</w:t>
            </w:r>
          </w:p>
        </w:tc>
        <w:tc>
          <w:tcPr>
            <w:tcW w:w="1647" w:type="dxa"/>
            <w:shd w:val="clear" w:color="auto" w:fill="FFFFFF"/>
          </w:tcPr>
          <w:p w14:paraId="6031B42E" w14:textId="77777777" w:rsidR="00003DFB" w:rsidRDefault="00003DFB" w:rsidP="00003DFB">
            <w:pPr>
              <w:jc w:val="left"/>
              <w:rPr>
                <w:color w:val="000000"/>
              </w:rPr>
            </w:pPr>
            <w:r>
              <w:rPr>
                <w:color w:val="000000"/>
              </w:rPr>
              <w:t>CRI159</w:t>
            </w:r>
          </w:p>
        </w:tc>
        <w:tc>
          <w:tcPr>
            <w:tcW w:w="1647" w:type="dxa"/>
            <w:shd w:val="clear" w:color="auto" w:fill="FFFFFF"/>
          </w:tcPr>
          <w:p w14:paraId="6DDA26D2"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65102585" w14:textId="77777777" w:rsidR="00003DFB" w:rsidRDefault="00003DFB" w:rsidP="00003DFB">
            <w:pPr>
              <w:jc w:val="left"/>
              <w:rPr>
                <w:color w:val="000000"/>
              </w:rPr>
            </w:pPr>
          </w:p>
        </w:tc>
        <w:tc>
          <w:tcPr>
            <w:tcW w:w="2906" w:type="dxa"/>
            <w:tcBorders>
              <w:top w:val="nil"/>
              <w:bottom w:val="nil"/>
            </w:tcBorders>
            <w:shd w:val="clear" w:color="auto" w:fill="FFFFFF"/>
          </w:tcPr>
          <w:p w14:paraId="377C5A6D" w14:textId="77777777" w:rsidR="00003DFB" w:rsidRDefault="00003DFB" w:rsidP="00003DFB">
            <w:pPr>
              <w:jc w:val="left"/>
              <w:rPr>
                <w:color w:val="000000"/>
              </w:rPr>
            </w:pPr>
          </w:p>
        </w:tc>
      </w:tr>
      <w:tr w:rsidR="00003DFB" w:rsidRPr="00003DFB" w14:paraId="0DA612F9" w14:textId="77777777" w:rsidTr="00003DFB">
        <w:trPr>
          <w:trHeight w:val="449"/>
        </w:trPr>
        <w:tc>
          <w:tcPr>
            <w:tcW w:w="550" w:type="dxa"/>
            <w:tcBorders>
              <w:top w:val="nil"/>
              <w:bottom w:val="nil"/>
            </w:tcBorders>
            <w:shd w:val="clear" w:color="auto" w:fill="FFFFFF"/>
          </w:tcPr>
          <w:p w14:paraId="4B879CBC" w14:textId="77777777" w:rsidR="00003DFB" w:rsidRDefault="00003DFB" w:rsidP="00003DFB">
            <w:pPr>
              <w:jc w:val="left"/>
              <w:rPr>
                <w:color w:val="000000"/>
              </w:rPr>
            </w:pPr>
          </w:p>
        </w:tc>
        <w:tc>
          <w:tcPr>
            <w:tcW w:w="1646" w:type="dxa"/>
            <w:tcBorders>
              <w:top w:val="nil"/>
              <w:bottom w:val="nil"/>
            </w:tcBorders>
            <w:shd w:val="clear" w:color="auto" w:fill="FFFFFF"/>
          </w:tcPr>
          <w:p w14:paraId="2C94B369" w14:textId="77777777" w:rsidR="00003DFB" w:rsidRDefault="00003DFB" w:rsidP="00003DFB">
            <w:pPr>
              <w:jc w:val="left"/>
              <w:rPr>
                <w:color w:val="000000"/>
              </w:rPr>
            </w:pPr>
          </w:p>
        </w:tc>
        <w:tc>
          <w:tcPr>
            <w:tcW w:w="1647" w:type="dxa"/>
            <w:tcBorders>
              <w:top w:val="nil"/>
              <w:bottom w:val="nil"/>
            </w:tcBorders>
            <w:shd w:val="clear" w:color="auto" w:fill="FFFFFF"/>
          </w:tcPr>
          <w:p w14:paraId="5FB39830" w14:textId="77777777" w:rsidR="00003DFB" w:rsidRDefault="00003DFB" w:rsidP="00003DFB">
            <w:pPr>
              <w:jc w:val="left"/>
              <w:rPr>
                <w:color w:val="000000"/>
              </w:rPr>
            </w:pPr>
          </w:p>
        </w:tc>
        <w:tc>
          <w:tcPr>
            <w:tcW w:w="1647" w:type="dxa"/>
            <w:shd w:val="clear" w:color="auto" w:fill="FFFFFF"/>
          </w:tcPr>
          <w:p w14:paraId="07E24980" w14:textId="77777777" w:rsidR="00003DFB" w:rsidRPr="00412367" w:rsidRDefault="00003DFB" w:rsidP="00003DFB">
            <w:pPr>
              <w:jc w:val="left"/>
              <w:rPr>
                <w:color w:val="000000"/>
                <w:lang w:val="en-US"/>
                <w:rPrChange w:id="1792" w:author="Huke, Juan (extern)" w:date="2024-05-22T18:34:00Z">
                  <w:rPr>
                    <w:color w:val="000000"/>
                  </w:rPr>
                </w:rPrChange>
              </w:rPr>
            </w:pPr>
            <w:r w:rsidRPr="00412367">
              <w:rPr>
                <w:color w:val="000000"/>
                <w:lang w:val="en-US"/>
                <w:rPrChange w:id="1793" w:author="Huke, Juan (extern)" w:date="2024-05-22T18:34:00Z">
                  <w:rPr>
                    <w:color w:val="000000"/>
                  </w:rPr>
                </w:rPrChange>
              </w:rPr>
              <w:t>XX_C_CONTRACT_LGDS_CR_SOLVV</w:t>
            </w:r>
          </w:p>
        </w:tc>
        <w:tc>
          <w:tcPr>
            <w:tcW w:w="1647" w:type="dxa"/>
            <w:shd w:val="clear" w:color="auto" w:fill="FFFFFF"/>
          </w:tcPr>
          <w:p w14:paraId="0F2A61BC" w14:textId="77777777" w:rsidR="00003DFB" w:rsidRDefault="00003DFB" w:rsidP="00003DFB">
            <w:pPr>
              <w:jc w:val="left"/>
              <w:rPr>
                <w:color w:val="000000"/>
              </w:rPr>
            </w:pPr>
            <w:r>
              <w:rPr>
                <w:color w:val="000000"/>
              </w:rPr>
              <w:t>XX_INFRASTRUCTURE_CRR_F</w:t>
            </w:r>
          </w:p>
        </w:tc>
        <w:tc>
          <w:tcPr>
            <w:tcW w:w="1647" w:type="dxa"/>
            <w:shd w:val="clear" w:color="auto" w:fill="FFFFFF"/>
          </w:tcPr>
          <w:p w14:paraId="67F41F8B"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B6B04D2" w14:textId="77777777" w:rsidR="00003DFB" w:rsidRDefault="00003DFB" w:rsidP="00003DFB">
            <w:pPr>
              <w:jc w:val="left"/>
              <w:rPr>
                <w:color w:val="000000"/>
              </w:rPr>
            </w:pPr>
          </w:p>
        </w:tc>
        <w:tc>
          <w:tcPr>
            <w:tcW w:w="2906" w:type="dxa"/>
            <w:tcBorders>
              <w:top w:val="nil"/>
              <w:bottom w:val="nil"/>
            </w:tcBorders>
            <w:shd w:val="clear" w:color="auto" w:fill="FFFFFF"/>
          </w:tcPr>
          <w:p w14:paraId="73A4A049" w14:textId="77777777" w:rsidR="00003DFB" w:rsidRDefault="00003DFB" w:rsidP="00003DFB">
            <w:pPr>
              <w:jc w:val="left"/>
              <w:rPr>
                <w:color w:val="000000"/>
              </w:rPr>
            </w:pPr>
          </w:p>
        </w:tc>
      </w:tr>
      <w:tr w:rsidR="00003DFB" w:rsidRPr="00003DFB" w14:paraId="31F43338" w14:textId="77777777" w:rsidTr="00003DFB">
        <w:trPr>
          <w:trHeight w:val="449"/>
        </w:trPr>
        <w:tc>
          <w:tcPr>
            <w:tcW w:w="550" w:type="dxa"/>
            <w:tcBorders>
              <w:top w:val="nil"/>
              <w:bottom w:val="single" w:sz="4" w:space="0" w:color="auto"/>
            </w:tcBorders>
            <w:shd w:val="clear" w:color="auto" w:fill="FFFFFF"/>
          </w:tcPr>
          <w:p w14:paraId="3732971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ADA8BB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D2EE731" w14:textId="77777777" w:rsidR="00003DFB" w:rsidRDefault="00003DFB" w:rsidP="00003DFB">
            <w:pPr>
              <w:jc w:val="left"/>
              <w:rPr>
                <w:color w:val="000000"/>
              </w:rPr>
            </w:pPr>
          </w:p>
        </w:tc>
        <w:tc>
          <w:tcPr>
            <w:tcW w:w="1647" w:type="dxa"/>
            <w:shd w:val="clear" w:color="auto" w:fill="FFFFFF"/>
          </w:tcPr>
          <w:p w14:paraId="2B67F202" w14:textId="77777777" w:rsidR="00003DFB" w:rsidRPr="00412367" w:rsidRDefault="00003DFB" w:rsidP="00003DFB">
            <w:pPr>
              <w:jc w:val="left"/>
              <w:rPr>
                <w:color w:val="000000"/>
                <w:lang w:val="en-US"/>
                <w:rPrChange w:id="1794" w:author="Huke, Juan (extern)" w:date="2024-05-22T18:34:00Z">
                  <w:rPr>
                    <w:color w:val="000000"/>
                  </w:rPr>
                </w:rPrChange>
              </w:rPr>
            </w:pPr>
            <w:r w:rsidRPr="00412367">
              <w:rPr>
                <w:color w:val="000000"/>
                <w:lang w:val="en-US"/>
                <w:rPrChange w:id="1795" w:author="Huke, Juan (extern)" w:date="2024-05-22T18:34:00Z">
                  <w:rPr>
                    <w:color w:val="000000"/>
                  </w:rPr>
                </w:rPrChange>
              </w:rPr>
              <w:t>XX_C_CUSTOMER_LGDS_CR_SOLVV</w:t>
            </w:r>
          </w:p>
        </w:tc>
        <w:tc>
          <w:tcPr>
            <w:tcW w:w="1647" w:type="dxa"/>
            <w:shd w:val="clear" w:color="auto" w:fill="FFFFFF"/>
          </w:tcPr>
          <w:p w14:paraId="4DBBFAD6" w14:textId="77777777" w:rsidR="00003DFB" w:rsidRDefault="00003DFB" w:rsidP="00003DFB">
            <w:pPr>
              <w:jc w:val="left"/>
              <w:rPr>
                <w:color w:val="000000"/>
              </w:rPr>
            </w:pPr>
            <w:r>
              <w:rPr>
                <w:color w:val="000000"/>
              </w:rPr>
              <w:t>XX_SME_IND</w:t>
            </w:r>
          </w:p>
        </w:tc>
        <w:tc>
          <w:tcPr>
            <w:tcW w:w="1647" w:type="dxa"/>
            <w:shd w:val="clear" w:color="auto" w:fill="FFFFFF"/>
          </w:tcPr>
          <w:p w14:paraId="3F92C1DA"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7C23A76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EDAFBA0" w14:textId="77777777" w:rsidR="00003DFB" w:rsidRDefault="00003DFB" w:rsidP="00003DFB">
            <w:pPr>
              <w:jc w:val="left"/>
              <w:rPr>
                <w:color w:val="000000"/>
              </w:rPr>
            </w:pPr>
          </w:p>
        </w:tc>
      </w:tr>
      <w:tr w:rsidR="00003DFB" w:rsidRPr="00003DFB" w14:paraId="08E06CC0" w14:textId="77777777" w:rsidTr="00003DFB">
        <w:trPr>
          <w:trHeight w:val="449"/>
        </w:trPr>
        <w:tc>
          <w:tcPr>
            <w:tcW w:w="550" w:type="dxa"/>
            <w:tcBorders>
              <w:top w:val="single" w:sz="4" w:space="0" w:color="auto"/>
              <w:bottom w:val="single" w:sz="4" w:space="0" w:color="auto"/>
            </w:tcBorders>
            <w:shd w:val="clear" w:color="auto" w:fill="FFFFFF"/>
          </w:tcPr>
          <w:p w14:paraId="005DBC32" w14:textId="77777777" w:rsidR="00003DFB" w:rsidRDefault="00003DFB" w:rsidP="00003DFB">
            <w:pPr>
              <w:jc w:val="left"/>
              <w:rPr>
                <w:color w:val="000000"/>
              </w:rPr>
            </w:pPr>
            <w:r>
              <w:rPr>
                <w:color w:val="000000"/>
              </w:rPr>
              <w:t>150</w:t>
            </w:r>
          </w:p>
        </w:tc>
        <w:tc>
          <w:tcPr>
            <w:tcW w:w="1646" w:type="dxa"/>
            <w:tcBorders>
              <w:top w:val="single" w:sz="4" w:space="0" w:color="auto"/>
              <w:bottom w:val="single" w:sz="4" w:space="0" w:color="auto"/>
            </w:tcBorders>
            <w:shd w:val="clear" w:color="auto" w:fill="FFFFFF"/>
          </w:tcPr>
          <w:p w14:paraId="27097D44" w14:textId="77777777" w:rsidR="00003DFB" w:rsidRDefault="00003DFB" w:rsidP="00003DFB">
            <w:pPr>
              <w:jc w:val="left"/>
              <w:rPr>
                <w:color w:val="000000"/>
              </w:rPr>
            </w:pPr>
            <w:r>
              <w:rPr>
                <w:color w:val="000000"/>
              </w:rPr>
              <w:t>B052</w:t>
            </w:r>
          </w:p>
        </w:tc>
        <w:tc>
          <w:tcPr>
            <w:tcW w:w="1647" w:type="dxa"/>
            <w:tcBorders>
              <w:top w:val="single" w:sz="4" w:space="0" w:color="auto"/>
              <w:bottom w:val="single" w:sz="4" w:space="0" w:color="auto"/>
            </w:tcBorders>
            <w:shd w:val="clear" w:color="auto" w:fill="FFFFFF"/>
          </w:tcPr>
          <w:p w14:paraId="32176EE6" w14:textId="77777777" w:rsidR="00003DFB" w:rsidRDefault="00003DFB" w:rsidP="00003DFB">
            <w:pPr>
              <w:jc w:val="left"/>
              <w:rPr>
                <w:color w:val="000000"/>
              </w:rPr>
            </w:pPr>
            <w:r>
              <w:rPr>
                <w:color w:val="000000"/>
              </w:rPr>
              <w:t>Integer</w:t>
            </w:r>
          </w:p>
        </w:tc>
        <w:tc>
          <w:tcPr>
            <w:tcW w:w="1647" w:type="dxa"/>
            <w:tcBorders>
              <w:bottom w:val="single" w:sz="4" w:space="0" w:color="auto"/>
            </w:tcBorders>
            <w:shd w:val="clear" w:color="auto" w:fill="FFFFFF"/>
          </w:tcPr>
          <w:p w14:paraId="48064392" w14:textId="77777777" w:rsidR="00003DFB" w:rsidRDefault="00003DFB" w:rsidP="00003DFB">
            <w:pPr>
              <w:jc w:val="left"/>
              <w:rPr>
                <w:color w:val="000000"/>
              </w:rPr>
            </w:pPr>
            <w:r>
              <w:rPr>
                <w:color w:val="000000"/>
              </w:rPr>
              <w:t>POSITION</w:t>
            </w:r>
          </w:p>
        </w:tc>
        <w:tc>
          <w:tcPr>
            <w:tcW w:w="1647" w:type="dxa"/>
            <w:tcBorders>
              <w:bottom w:val="single" w:sz="4" w:space="0" w:color="auto"/>
            </w:tcBorders>
            <w:shd w:val="clear" w:color="auto" w:fill="FFFFFF"/>
          </w:tcPr>
          <w:p w14:paraId="335B25F6" w14:textId="77777777" w:rsidR="00003DFB" w:rsidRDefault="00003DFB" w:rsidP="00003DFB">
            <w:pPr>
              <w:jc w:val="left"/>
              <w:rPr>
                <w:color w:val="000000"/>
              </w:rPr>
            </w:pPr>
            <w:r>
              <w:rPr>
                <w:color w:val="000000"/>
              </w:rPr>
              <w:t>B500</w:t>
            </w:r>
          </w:p>
        </w:tc>
        <w:tc>
          <w:tcPr>
            <w:tcW w:w="1647" w:type="dxa"/>
            <w:tcBorders>
              <w:bottom w:val="single" w:sz="4" w:space="0" w:color="auto"/>
            </w:tcBorders>
            <w:shd w:val="clear" w:color="auto" w:fill="FFFFFF"/>
          </w:tcPr>
          <w:p w14:paraId="4ACC13C0" w14:textId="77777777" w:rsidR="00003DFB" w:rsidRDefault="00003DFB" w:rsidP="00003DFB">
            <w:pPr>
              <w:jc w:val="left"/>
              <w:rPr>
                <w:color w:val="000000"/>
              </w:rPr>
            </w:pPr>
            <w:r>
              <w:rPr>
                <w:color w:val="000000"/>
              </w:rPr>
              <w:t>Integer</w:t>
            </w:r>
          </w:p>
        </w:tc>
        <w:tc>
          <w:tcPr>
            <w:tcW w:w="2906" w:type="dxa"/>
            <w:tcBorders>
              <w:top w:val="single" w:sz="4" w:space="0" w:color="auto"/>
              <w:bottom w:val="single" w:sz="4" w:space="0" w:color="auto"/>
            </w:tcBorders>
            <w:shd w:val="clear" w:color="auto" w:fill="FFFFFF"/>
          </w:tcPr>
          <w:p w14:paraId="121E8E3C" w14:textId="77777777" w:rsidR="00003DFB" w:rsidRPr="00412367" w:rsidRDefault="00003DFB" w:rsidP="00003DFB">
            <w:pPr>
              <w:jc w:val="left"/>
              <w:rPr>
                <w:color w:val="000000"/>
                <w:lang w:val="en-US"/>
                <w:rPrChange w:id="1796" w:author="Huke, Juan (extern)" w:date="2024-05-22T18:34:00Z">
                  <w:rPr>
                    <w:color w:val="000000"/>
                  </w:rPr>
                </w:rPrChange>
              </w:rPr>
            </w:pPr>
            <w:r w:rsidRPr="00412367">
              <w:rPr>
                <w:color w:val="000000"/>
                <w:lang w:val="en-US"/>
                <w:rPrChange w:id="1797" w:author="Huke, Juan (extern)" w:date="2024-05-22T18:34:00Z">
                  <w:rPr>
                    <w:color w:val="000000"/>
                  </w:rPr>
                </w:rPrChange>
              </w:rPr>
              <w:t>if B500 = 0</w:t>
            </w:r>
          </w:p>
          <w:p w14:paraId="39435356" w14:textId="77777777" w:rsidR="00003DFB" w:rsidRPr="00412367" w:rsidRDefault="00003DFB" w:rsidP="00003DFB">
            <w:pPr>
              <w:jc w:val="left"/>
              <w:rPr>
                <w:color w:val="000000"/>
                <w:lang w:val="en-US"/>
                <w:rPrChange w:id="1798" w:author="Huke, Juan (extern)" w:date="2024-05-22T18:34:00Z">
                  <w:rPr>
                    <w:color w:val="000000"/>
                  </w:rPr>
                </w:rPrChange>
              </w:rPr>
            </w:pPr>
            <w:r w:rsidRPr="00412367">
              <w:rPr>
                <w:color w:val="000000"/>
                <w:lang w:val="en-US"/>
                <w:rPrChange w:id="1799" w:author="Huke, Juan (extern)" w:date="2024-05-22T18:34:00Z">
                  <w:rPr>
                    <w:color w:val="000000"/>
                  </w:rPr>
                </w:rPrChange>
              </w:rPr>
              <w:t>then 98</w:t>
            </w:r>
          </w:p>
          <w:p w14:paraId="66E0E547" w14:textId="77777777" w:rsidR="00003DFB" w:rsidRPr="00412367" w:rsidRDefault="00003DFB" w:rsidP="00003DFB">
            <w:pPr>
              <w:jc w:val="left"/>
              <w:rPr>
                <w:color w:val="000000"/>
                <w:lang w:val="en-US"/>
                <w:rPrChange w:id="1800" w:author="Huke, Juan (extern)" w:date="2024-05-22T18:34:00Z">
                  <w:rPr>
                    <w:color w:val="000000"/>
                  </w:rPr>
                </w:rPrChange>
              </w:rPr>
            </w:pPr>
            <w:r w:rsidRPr="00412367">
              <w:rPr>
                <w:color w:val="000000"/>
                <w:lang w:val="en-US"/>
                <w:rPrChange w:id="1801" w:author="Huke, Juan (extern)" w:date="2024-05-22T18:34:00Z">
                  <w:rPr>
                    <w:color w:val="000000"/>
                  </w:rPr>
                </w:rPrChange>
              </w:rPr>
              <w:t>else NULL</w:t>
            </w:r>
          </w:p>
        </w:tc>
        <w:tc>
          <w:tcPr>
            <w:tcW w:w="2906" w:type="dxa"/>
            <w:tcBorders>
              <w:top w:val="single" w:sz="4" w:space="0" w:color="auto"/>
              <w:bottom w:val="single" w:sz="4" w:space="0" w:color="auto"/>
            </w:tcBorders>
            <w:shd w:val="clear" w:color="auto" w:fill="FFFFFF"/>
          </w:tcPr>
          <w:p w14:paraId="5CC8C93B" w14:textId="77777777" w:rsidR="00003DFB" w:rsidRDefault="00003DFB" w:rsidP="00003DFB">
            <w:pPr>
              <w:jc w:val="left"/>
              <w:rPr>
                <w:color w:val="000000"/>
              </w:rPr>
            </w:pPr>
            <w:r>
              <w:rPr>
                <w:color w:val="000000"/>
              </w:rPr>
              <w:t>Abdeckungsgrad Ausnahmen</w:t>
            </w:r>
          </w:p>
          <w:p w14:paraId="1DDCC09D" w14:textId="77777777" w:rsidR="00003DFB" w:rsidRDefault="00003DFB" w:rsidP="00003DFB">
            <w:pPr>
              <w:jc w:val="left"/>
              <w:rPr>
                <w:color w:val="000000"/>
              </w:rPr>
            </w:pPr>
          </w:p>
          <w:p w14:paraId="38D61B41" w14:textId="77777777" w:rsidR="00003DFB" w:rsidRDefault="00003DFB" w:rsidP="00003DFB">
            <w:pPr>
              <w:jc w:val="left"/>
              <w:rPr>
                <w:color w:val="000000"/>
              </w:rPr>
            </w:pPr>
            <w:r>
              <w:rPr>
                <w:color w:val="000000"/>
              </w:rPr>
              <w:t>B500 = Risikoansatz (0 = KSA), 98 = Sonstige (in Domäne B052 aktuell nicht enthalten, aber dennoch funktionsfähig)</w:t>
            </w:r>
          </w:p>
        </w:tc>
      </w:tr>
      <w:tr w:rsidR="00003DFB" w:rsidRPr="00003DFB" w14:paraId="16A05341" w14:textId="77777777" w:rsidTr="00003DFB">
        <w:trPr>
          <w:trHeight w:val="449"/>
        </w:trPr>
        <w:tc>
          <w:tcPr>
            <w:tcW w:w="550" w:type="dxa"/>
            <w:tcBorders>
              <w:top w:val="single" w:sz="4" w:space="0" w:color="auto"/>
              <w:bottom w:val="single" w:sz="4" w:space="0" w:color="auto"/>
            </w:tcBorders>
            <w:shd w:val="clear" w:color="auto" w:fill="FFFFFF"/>
          </w:tcPr>
          <w:p w14:paraId="24B8B6F3" w14:textId="77777777" w:rsidR="00003DFB" w:rsidRPr="00003DFB" w:rsidRDefault="00003DFB" w:rsidP="00003DFB">
            <w:pPr>
              <w:jc w:val="left"/>
              <w:rPr>
                <w:color w:val="000000"/>
              </w:rPr>
            </w:pPr>
            <w:r w:rsidRPr="00003DFB">
              <w:rPr>
                <w:color w:val="000000"/>
              </w:rPr>
              <w:t>151</w:t>
            </w:r>
          </w:p>
        </w:tc>
        <w:tc>
          <w:tcPr>
            <w:tcW w:w="1646" w:type="dxa"/>
            <w:tcBorders>
              <w:top w:val="single" w:sz="4" w:space="0" w:color="auto"/>
              <w:bottom w:val="single" w:sz="4" w:space="0" w:color="auto"/>
            </w:tcBorders>
            <w:shd w:val="clear" w:color="auto" w:fill="FFFFFF"/>
          </w:tcPr>
          <w:p w14:paraId="5D4F60C4" w14:textId="77777777" w:rsidR="00003DFB" w:rsidRPr="00003DFB" w:rsidRDefault="00003DFB" w:rsidP="00003DFB">
            <w:pPr>
              <w:jc w:val="left"/>
              <w:rPr>
                <w:color w:val="000000"/>
              </w:rPr>
            </w:pPr>
            <w:r w:rsidRPr="00003DFB">
              <w:rPr>
                <w:color w:val="000000"/>
              </w:rPr>
              <w:t>B086</w:t>
            </w:r>
          </w:p>
        </w:tc>
        <w:tc>
          <w:tcPr>
            <w:tcW w:w="1647" w:type="dxa"/>
            <w:tcBorders>
              <w:top w:val="single" w:sz="4" w:space="0" w:color="auto"/>
              <w:bottom w:val="single" w:sz="4" w:space="0" w:color="auto"/>
            </w:tcBorders>
            <w:shd w:val="clear" w:color="auto" w:fill="FFFFFF"/>
          </w:tcPr>
          <w:p w14:paraId="49402CE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E074A6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BDF28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A0E568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1B1E7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26C7A66" w14:textId="77777777" w:rsidR="00003DFB" w:rsidRPr="00003DFB" w:rsidRDefault="00003DFB" w:rsidP="00003DFB">
            <w:pPr>
              <w:jc w:val="left"/>
              <w:rPr>
                <w:color w:val="000000"/>
              </w:rPr>
            </w:pPr>
          </w:p>
        </w:tc>
      </w:tr>
      <w:tr w:rsidR="00003DFB" w:rsidRPr="00003DFB" w14:paraId="5461F5F2" w14:textId="77777777" w:rsidTr="00003DFB">
        <w:trPr>
          <w:trHeight w:val="449"/>
        </w:trPr>
        <w:tc>
          <w:tcPr>
            <w:tcW w:w="550" w:type="dxa"/>
            <w:tcBorders>
              <w:top w:val="single" w:sz="4" w:space="0" w:color="auto"/>
              <w:bottom w:val="single" w:sz="4" w:space="0" w:color="auto"/>
            </w:tcBorders>
            <w:shd w:val="clear" w:color="auto" w:fill="FFFFFF"/>
          </w:tcPr>
          <w:p w14:paraId="1FA6A0EF" w14:textId="77777777" w:rsidR="00003DFB" w:rsidRPr="00003DFB" w:rsidRDefault="00003DFB" w:rsidP="00003DFB">
            <w:pPr>
              <w:jc w:val="left"/>
              <w:rPr>
                <w:color w:val="000000"/>
              </w:rPr>
            </w:pPr>
            <w:r w:rsidRPr="00003DFB">
              <w:rPr>
                <w:color w:val="000000"/>
              </w:rPr>
              <w:t>152</w:t>
            </w:r>
          </w:p>
        </w:tc>
        <w:tc>
          <w:tcPr>
            <w:tcW w:w="1646" w:type="dxa"/>
            <w:tcBorders>
              <w:top w:val="single" w:sz="4" w:space="0" w:color="auto"/>
              <w:bottom w:val="single" w:sz="4" w:space="0" w:color="auto"/>
            </w:tcBorders>
            <w:shd w:val="clear" w:color="auto" w:fill="FFFFFF"/>
          </w:tcPr>
          <w:p w14:paraId="5678C3C5" w14:textId="77777777" w:rsidR="00003DFB" w:rsidRPr="00003DFB" w:rsidRDefault="00003DFB" w:rsidP="00003DFB">
            <w:pPr>
              <w:jc w:val="left"/>
              <w:rPr>
                <w:color w:val="000000"/>
              </w:rPr>
            </w:pPr>
            <w:r w:rsidRPr="00003DFB">
              <w:rPr>
                <w:color w:val="000000"/>
              </w:rPr>
              <w:t>B144</w:t>
            </w:r>
          </w:p>
        </w:tc>
        <w:tc>
          <w:tcPr>
            <w:tcW w:w="1647" w:type="dxa"/>
            <w:tcBorders>
              <w:top w:val="single" w:sz="4" w:space="0" w:color="auto"/>
              <w:bottom w:val="single" w:sz="4" w:space="0" w:color="auto"/>
            </w:tcBorders>
            <w:shd w:val="clear" w:color="auto" w:fill="FFFFFF"/>
          </w:tcPr>
          <w:p w14:paraId="71FB395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DD3206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78F2E5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AF1A3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316CAE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C7234D7" w14:textId="77777777" w:rsidR="00003DFB" w:rsidRPr="00003DFB" w:rsidRDefault="00003DFB" w:rsidP="00003DFB">
            <w:pPr>
              <w:jc w:val="left"/>
              <w:rPr>
                <w:color w:val="000000"/>
              </w:rPr>
            </w:pPr>
          </w:p>
        </w:tc>
      </w:tr>
      <w:tr w:rsidR="00003DFB" w:rsidRPr="00003DFB" w14:paraId="74E11BD6" w14:textId="77777777" w:rsidTr="00003DFB">
        <w:trPr>
          <w:trHeight w:val="449"/>
        </w:trPr>
        <w:tc>
          <w:tcPr>
            <w:tcW w:w="550" w:type="dxa"/>
            <w:tcBorders>
              <w:top w:val="single" w:sz="4" w:space="0" w:color="auto"/>
              <w:bottom w:val="single" w:sz="4" w:space="0" w:color="auto"/>
            </w:tcBorders>
            <w:shd w:val="clear" w:color="auto" w:fill="FFFFFF"/>
          </w:tcPr>
          <w:p w14:paraId="4D251696" w14:textId="77777777" w:rsidR="00003DFB" w:rsidRPr="00003DFB" w:rsidRDefault="00003DFB" w:rsidP="00003DFB">
            <w:pPr>
              <w:jc w:val="left"/>
              <w:rPr>
                <w:color w:val="000000"/>
              </w:rPr>
            </w:pPr>
            <w:r w:rsidRPr="00003DFB">
              <w:rPr>
                <w:color w:val="000000"/>
              </w:rPr>
              <w:t>153</w:t>
            </w:r>
          </w:p>
        </w:tc>
        <w:tc>
          <w:tcPr>
            <w:tcW w:w="1646" w:type="dxa"/>
            <w:tcBorders>
              <w:top w:val="single" w:sz="4" w:space="0" w:color="auto"/>
              <w:bottom w:val="single" w:sz="4" w:space="0" w:color="auto"/>
            </w:tcBorders>
            <w:shd w:val="clear" w:color="auto" w:fill="FFFFFF"/>
          </w:tcPr>
          <w:p w14:paraId="22E051E2" w14:textId="77777777" w:rsidR="00003DFB" w:rsidRPr="00003DFB" w:rsidRDefault="00003DFB" w:rsidP="00003DFB">
            <w:pPr>
              <w:jc w:val="left"/>
              <w:rPr>
                <w:color w:val="000000"/>
              </w:rPr>
            </w:pPr>
            <w:r w:rsidRPr="00003DFB">
              <w:rPr>
                <w:color w:val="000000"/>
              </w:rPr>
              <w:t>B145</w:t>
            </w:r>
          </w:p>
        </w:tc>
        <w:tc>
          <w:tcPr>
            <w:tcW w:w="1647" w:type="dxa"/>
            <w:tcBorders>
              <w:top w:val="single" w:sz="4" w:space="0" w:color="auto"/>
              <w:bottom w:val="single" w:sz="4" w:space="0" w:color="auto"/>
            </w:tcBorders>
            <w:shd w:val="clear" w:color="auto" w:fill="FFFFFF"/>
          </w:tcPr>
          <w:p w14:paraId="12B2195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582774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265E0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FF2ACE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BDF084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64CA19E" w14:textId="77777777" w:rsidR="00003DFB" w:rsidRPr="00003DFB" w:rsidRDefault="00003DFB" w:rsidP="00003DFB">
            <w:pPr>
              <w:jc w:val="left"/>
              <w:rPr>
                <w:color w:val="000000"/>
              </w:rPr>
            </w:pPr>
          </w:p>
        </w:tc>
      </w:tr>
      <w:tr w:rsidR="00003DFB" w:rsidRPr="00003DFB" w14:paraId="623370E3" w14:textId="77777777" w:rsidTr="00003DFB">
        <w:trPr>
          <w:trHeight w:val="449"/>
        </w:trPr>
        <w:tc>
          <w:tcPr>
            <w:tcW w:w="550" w:type="dxa"/>
            <w:tcBorders>
              <w:top w:val="single" w:sz="4" w:space="0" w:color="auto"/>
              <w:bottom w:val="single" w:sz="4" w:space="0" w:color="auto"/>
            </w:tcBorders>
            <w:shd w:val="clear" w:color="auto" w:fill="FFFFFF"/>
          </w:tcPr>
          <w:p w14:paraId="7AF5E13E" w14:textId="77777777" w:rsidR="00003DFB" w:rsidRPr="00003DFB" w:rsidRDefault="00003DFB" w:rsidP="00003DFB">
            <w:pPr>
              <w:jc w:val="left"/>
              <w:rPr>
                <w:color w:val="000000"/>
              </w:rPr>
            </w:pPr>
            <w:r w:rsidRPr="00003DFB">
              <w:rPr>
                <w:color w:val="000000"/>
              </w:rPr>
              <w:t>154</w:t>
            </w:r>
          </w:p>
        </w:tc>
        <w:tc>
          <w:tcPr>
            <w:tcW w:w="1646" w:type="dxa"/>
            <w:tcBorders>
              <w:top w:val="single" w:sz="4" w:space="0" w:color="auto"/>
              <w:bottom w:val="single" w:sz="4" w:space="0" w:color="auto"/>
            </w:tcBorders>
            <w:shd w:val="clear" w:color="auto" w:fill="FFFFFF"/>
          </w:tcPr>
          <w:p w14:paraId="45CEF525" w14:textId="77777777" w:rsidR="00003DFB" w:rsidRPr="00003DFB" w:rsidRDefault="00003DFB" w:rsidP="00003DFB">
            <w:pPr>
              <w:jc w:val="left"/>
              <w:rPr>
                <w:color w:val="000000"/>
              </w:rPr>
            </w:pPr>
            <w:r w:rsidRPr="00003DFB">
              <w:rPr>
                <w:color w:val="000000"/>
              </w:rPr>
              <w:t>B146</w:t>
            </w:r>
          </w:p>
        </w:tc>
        <w:tc>
          <w:tcPr>
            <w:tcW w:w="1647" w:type="dxa"/>
            <w:tcBorders>
              <w:top w:val="single" w:sz="4" w:space="0" w:color="auto"/>
              <w:bottom w:val="single" w:sz="4" w:space="0" w:color="auto"/>
            </w:tcBorders>
            <w:shd w:val="clear" w:color="auto" w:fill="FFFFFF"/>
          </w:tcPr>
          <w:p w14:paraId="2F9F5C6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FA83A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E869D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31203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5AEBAC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B400602" w14:textId="77777777" w:rsidR="00003DFB" w:rsidRPr="00003DFB" w:rsidRDefault="00003DFB" w:rsidP="00003DFB">
            <w:pPr>
              <w:jc w:val="left"/>
              <w:rPr>
                <w:color w:val="000000"/>
              </w:rPr>
            </w:pPr>
          </w:p>
        </w:tc>
      </w:tr>
      <w:tr w:rsidR="00003DFB" w:rsidRPr="00003DFB" w14:paraId="7E4B68D9" w14:textId="77777777" w:rsidTr="00003DFB">
        <w:trPr>
          <w:trHeight w:val="449"/>
        </w:trPr>
        <w:tc>
          <w:tcPr>
            <w:tcW w:w="550" w:type="dxa"/>
            <w:tcBorders>
              <w:top w:val="single" w:sz="4" w:space="0" w:color="auto"/>
              <w:bottom w:val="single" w:sz="4" w:space="0" w:color="auto"/>
            </w:tcBorders>
            <w:shd w:val="clear" w:color="auto" w:fill="FFFFFF"/>
          </w:tcPr>
          <w:p w14:paraId="6A7E9F89" w14:textId="77777777" w:rsidR="00003DFB" w:rsidRPr="00003DFB" w:rsidRDefault="00003DFB" w:rsidP="00003DFB">
            <w:pPr>
              <w:jc w:val="left"/>
              <w:rPr>
                <w:color w:val="000000"/>
              </w:rPr>
            </w:pPr>
            <w:r w:rsidRPr="00003DFB">
              <w:rPr>
                <w:color w:val="000000"/>
              </w:rPr>
              <w:t>155</w:t>
            </w:r>
          </w:p>
        </w:tc>
        <w:tc>
          <w:tcPr>
            <w:tcW w:w="1646" w:type="dxa"/>
            <w:tcBorders>
              <w:top w:val="single" w:sz="4" w:space="0" w:color="auto"/>
              <w:bottom w:val="single" w:sz="4" w:space="0" w:color="auto"/>
            </w:tcBorders>
            <w:shd w:val="clear" w:color="auto" w:fill="FFFFFF"/>
          </w:tcPr>
          <w:p w14:paraId="16BB3A44" w14:textId="77777777" w:rsidR="00003DFB" w:rsidRPr="00003DFB" w:rsidRDefault="00003DFB" w:rsidP="00003DFB">
            <w:pPr>
              <w:jc w:val="left"/>
              <w:rPr>
                <w:color w:val="000000"/>
              </w:rPr>
            </w:pPr>
            <w:r w:rsidRPr="00003DFB">
              <w:rPr>
                <w:color w:val="000000"/>
              </w:rPr>
              <w:t>B147</w:t>
            </w:r>
          </w:p>
        </w:tc>
        <w:tc>
          <w:tcPr>
            <w:tcW w:w="1647" w:type="dxa"/>
            <w:tcBorders>
              <w:top w:val="single" w:sz="4" w:space="0" w:color="auto"/>
              <w:bottom w:val="single" w:sz="4" w:space="0" w:color="auto"/>
            </w:tcBorders>
            <w:shd w:val="clear" w:color="auto" w:fill="FFFFFF"/>
          </w:tcPr>
          <w:p w14:paraId="27B700F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AD01C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295D3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7EB17B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0F8F16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514832" w14:textId="77777777" w:rsidR="00003DFB" w:rsidRPr="00003DFB" w:rsidRDefault="00003DFB" w:rsidP="00003DFB">
            <w:pPr>
              <w:jc w:val="left"/>
              <w:rPr>
                <w:color w:val="000000"/>
              </w:rPr>
            </w:pPr>
          </w:p>
        </w:tc>
      </w:tr>
      <w:tr w:rsidR="00003DFB" w:rsidRPr="00003DFB" w14:paraId="69894B2F" w14:textId="77777777" w:rsidTr="00003DFB">
        <w:trPr>
          <w:trHeight w:val="449"/>
        </w:trPr>
        <w:tc>
          <w:tcPr>
            <w:tcW w:w="550" w:type="dxa"/>
            <w:tcBorders>
              <w:top w:val="single" w:sz="4" w:space="0" w:color="auto"/>
              <w:bottom w:val="single" w:sz="4" w:space="0" w:color="auto"/>
            </w:tcBorders>
            <w:shd w:val="clear" w:color="auto" w:fill="FFFFFF"/>
          </w:tcPr>
          <w:p w14:paraId="2E024000" w14:textId="77777777" w:rsidR="00003DFB" w:rsidRPr="00003DFB" w:rsidRDefault="00003DFB" w:rsidP="00003DFB">
            <w:pPr>
              <w:jc w:val="left"/>
              <w:rPr>
                <w:color w:val="000000"/>
              </w:rPr>
            </w:pPr>
            <w:r w:rsidRPr="00003DFB">
              <w:rPr>
                <w:color w:val="000000"/>
              </w:rPr>
              <w:t>156</w:t>
            </w:r>
          </w:p>
        </w:tc>
        <w:tc>
          <w:tcPr>
            <w:tcW w:w="1646" w:type="dxa"/>
            <w:tcBorders>
              <w:top w:val="single" w:sz="4" w:space="0" w:color="auto"/>
              <w:bottom w:val="single" w:sz="4" w:space="0" w:color="auto"/>
            </w:tcBorders>
            <w:shd w:val="clear" w:color="auto" w:fill="FFFFFF"/>
          </w:tcPr>
          <w:p w14:paraId="275DFA85" w14:textId="77777777" w:rsidR="00003DFB" w:rsidRPr="00003DFB" w:rsidRDefault="00003DFB" w:rsidP="00003DFB">
            <w:pPr>
              <w:jc w:val="left"/>
              <w:rPr>
                <w:color w:val="000000"/>
              </w:rPr>
            </w:pPr>
            <w:r w:rsidRPr="00003DFB">
              <w:rPr>
                <w:color w:val="000000"/>
              </w:rPr>
              <w:t>B178</w:t>
            </w:r>
          </w:p>
        </w:tc>
        <w:tc>
          <w:tcPr>
            <w:tcW w:w="1647" w:type="dxa"/>
            <w:tcBorders>
              <w:top w:val="single" w:sz="4" w:space="0" w:color="auto"/>
              <w:bottom w:val="single" w:sz="4" w:space="0" w:color="auto"/>
            </w:tcBorders>
            <w:shd w:val="clear" w:color="auto" w:fill="FFFFFF"/>
          </w:tcPr>
          <w:p w14:paraId="5B6094D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33AAB6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CDC00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4D3FF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A9C862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1D37DAE" w14:textId="77777777" w:rsidR="00003DFB" w:rsidRPr="00003DFB" w:rsidRDefault="00003DFB" w:rsidP="00003DFB">
            <w:pPr>
              <w:jc w:val="left"/>
              <w:rPr>
                <w:color w:val="000000"/>
              </w:rPr>
            </w:pPr>
          </w:p>
        </w:tc>
      </w:tr>
      <w:tr w:rsidR="00003DFB" w:rsidRPr="00003DFB" w14:paraId="1315403E" w14:textId="77777777" w:rsidTr="00003DFB">
        <w:trPr>
          <w:trHeight w:val="449"/>
        </w:trPr>
        <w:tc>
          <w:tcPr>
            <w:tcW w:w="550" w:type="dxa"/>
            <w:tcBorders>
              <w:top w:val="single" w:sz="4" w:space="0" w:color="auto"/>
              <w:bottom w:val="single" w:sz="4" w:space="0" w:color="auto"/>
            </w:tcBorders>
            <w:shd w:val="clear" w:color="auto" w:fill="FFFFFF"/>
          </w:tcPr>
          <w:p w14:paraId="53163525" w14:textId="77777777" w:rsidR="00003DFB" w:rsidRPr="00003DFB" w:rsidRDefault="00003DFB" w:rsidP="00003DFB">
            <w:pPr>
              <w:jc w:val="left"/>
              <w:rPr>
                <w:color w:val="000000"/>
              </w:rPr>
            </w:pPr>
            <w:r w:rsidRPr="00003DFB">
              <w:rPr>
                <w:color w:val="000000"/>
              </w:rPr>
              <w:lastRenderedPageBreak/>
              <w:t>157</w:t>
            </w:r>
          </w:p>
        </w:tc>
        <w:tc>
          <w:tcPr>
            <w:tcW w:w="1646" w:type="dxa"/>
            <w:tcBorders>
              <w:top w:val="single" w:sz="4" w:space="0" w:color="auto"/>
              <w:bottom w:val="single" w:sz="4" w:space="0" w:color="auto"/>
            </w:tcBorders>
            <w:shd w:val="clear" w:color="auto" w:fill="FFFFFF"/>
          </w:tcPr>
          <w:p w14:paraId="1601BBF0" w14:textId="77777777" w:rsidR="00003DFB" w:rsidRPr="00003DFB" w:rsidRDefault="00003DFB" w:rsidP="00003DFB">
            <w:pPr>
              <w:jc w:val="left"/>
              <w:rPr>
                <w:color w:val="000000"/>
              </w:rPr>
            </w:pPr>
            <w:r w:rsidRPr="00003DFB">
              <w:rPr>
                <w:color w:val="000000"/>
              </w:rPr>
              <w:t>B179</w:t>
            </w:r>
          </w:p>
        </w:tc>
        <w:tc>
          <w:tcPr>
            <w:tcW w:w="1647" w:type="dxa"/>
            <w:tcBorders>
              <w:top w:val="single" w:sz="4" w:space="0" w:color="auto"/>
              <w:bottom w:val="single" w:sz="4" w:space="0" w:color="auto"/>
            </w:tcBorders>
            <w:shd w:val="clear" w:color="auto" w:fill="FFFFFF"/>
          </w:tcPr>
          <w:p w14:paraId="5B93A47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A18CD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49C45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A27291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614D9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EBB1EA" w14:textId="77777777" w:rsidR="00003DFB" w:rsidRPr="00003DFB" w:rsidRDefault="00003DFB" w:rsidP="00003DFB">
            <w:pPr>
              <w:jc w:val="left"/>
              <w:rPr>
                <w:color w:val="000000"/>
              </w:rPr>
            </w:pPr>
          </w:p>
        </w:tc>
      </w:tr>
      <w:tr w:rsidR="00003DFB" w:rsidRPr="00003DFB" w14:paraId="6980BE3F" w14:textId="77777777" w:rsidTr="00003DFB">
        <w:trPr>
          <w:trHeight w:val="449"/>
        </w:trPr>
        <w:tc>
          <w:tcPr>
            <w:tcW w:w="550" w:type="dxa"/>
            <w:tcBorders>
              <w:top w:val="single" w:sz="4" w:space="0" w:color="auto"/>
              <w:bottom w:val="single" w:sz="4" w:space="0" w:color="auto"/>
            </w:tcBorders>
            <w:shd w:val="clear" w:color="auto" w:fill="FFFFFF"/>
          </w:tcPr>
          <w:p w14:paraId="314E4305" w14:textId="77777777" w:rsidR="00003DFB" w:rsidRPr="00003DFB" w:rsidRDefault="00003DFB" w:rsidP="00003DFB">
            <w:pPr>
              <w:jc w:val="left"/>
              <w:rPr>
                <w:color w:val="000000"/>
              </w:rPr>
            </w:pPr>
            <w:r w:rsidRPr="00003DFB">
              <w:rPr>
                <w:color w:val="000000"/>
              </w:rPr>
              <w:t>158</w:t>
            </w:r>
          </w:p>
        </w:tc>
        <w:tc>
          <w:tcPr>
            <w:tcW w:w="1646" w:type="dxa"/>
            <w:tcBorders>
              <w:top w:val="single" w:sz="4" w:space="0" w:color="auto"/>
              <w:bottom w:val="single" w:sz="4" w:space="0" w:color="auto"/>
            </w:tcBorders>
            <w:shd w:val="clear" w:color="auto" w:fill="FFFFFF"/>
          </w:tcPr>
          <w:p w14:paraId="226DEF02" w14:textId="77777777" w:rsidR="00003DFB" w:rsidRPr="00003DFB" w:rsidRDefault="00003DFB" w:rsidP="00003DFB">
            <w:pPr>
              <w:jc w:val="left"/>
              <w:rPr>
                <w:color w:val="000000"/>
              </w:rPr>
            </w:pPr>
            <w:r w:rsidRPr="00003DFB">
              <w:rPr>
                <w:color w:val="000000"/>
              </w:rPr>
              <w:t>B180</w:t>
            </w:r>
          </w:p>
        </w:tc>
        <w:tc>
          <w:tcPr>
            <w:tcW w:w="1647" w:type="dxa"/>
            <w:tcBorders>
              <w:top w:val="single" w:sz="4" w:space="0" w:color="auto"/>
              <w:bottom w:val="single" w:sz="4" w:space="0" w:color="auto"/>
            </w:tcBorders>
            <w:shd w:val="clear" w:color="auto" w:fill="FFFFFF"/>
          </w:tcPr>
          <w:p w14:paraId="6E76F18C"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41D6F2F" w14:textId="77777777" w:rsidR="00003DFB" w:rsidRPr="00003DFB" w:rsidRDefault="00003DFB" w:rsidP="00003DFB">
            <w:pPr>
              <w:jc w:val="left"/>
              <w:rPr>
                <w:color w:val="000000"/>
              </w:rPr>
            </w:pPr>
          </w:p>
        </w:tc>
        <w:tc>
          <w:tcPr>
            <w:tcW w:w="1647" w:type="dxa"/>
            <w:shd w:val="clear" w:color="auto" w:fill="FFFFFF"/>
          </w:tcPr>
          <w:p w14:paraId="583F4A7F" w14:textId="77777777" w:rsidR="00003DFB" w:rsidRPr="00003DFB" w:rsidRDefault="00003DFB" w:rsidP="00003DFB">
            <w:pPr>
              <w:jc w:val="left"/>
              <w:rPr>
                <w:color w:val="000000"/>
              </w:rPr>
            </w:pPr>
          </w:p>
        </w:tc>
        <w:tc>
          <w:tcPr>
            <w:tcW w:w="1647" w:type="dxa"/>
            <w:shd w:val="clear" w:color="auto" w:fill="FFFFFF"/>
          </w:tcPr>
          <w:p w14:paraId="0F19BD9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98BCA7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E3D575" w14:textId="77777777" w:rsidR="00003DFB" w:rsidRPr="00003DFB" w:rsidRDefault="00003DFB" w:rsidP="00003DFB">
            <w:pPr>
              <w:jc w:val="left"/>
              <w:rPr>
                <w:color w:val="000000"/>
              </w:rPr>
            </w:pPr>
          </w:p>
        </w:tc>
      </w:tr>
      <w:tr w:rsidR="00003DFB" w:rsidRPr="00412367" w14:paraId="2B5C4073" w14:textId="77777777" w:rsidTr="00003DFB">
        <w:trPr>
          <w:trHeight w:val="449"/>
        </w:trPr>
        <w:tc>
          <w:tcPr>
            <w:tcW w:w="550" w:type="dxa"/>
            <w:tcBorders>
              <w:top w:val="single" w:sz="4" w:space="0" w:color="auto"/>
              <w:bottom w:val="nil"/>
            </w:tcBorders>
            <w:shd w:val="clear" w:color="auto" w:fill="FFFFFF"/>
          </w:tcPr>
          <w:p w14:paraId="0B0F6170" w14:textId="77777777" w:rsidR="00003DFB" w:rsidRPr="00003DFB" w:rsidRDefault="00003DFB" w:rsidP="00003DFB">
            <w:pPr>
              <w:jc w:val="left"/>
              <w:rPr>
                <w:color w:val="000000"/>
              </w:rPr>
            </w:pPr>
            <w:r>
              <w:rPr>
                <w:color w:val="000000"/>
              </w:rPr>
              <w:t>159</w:t>
            </w:r>
          </w:p>
        </w:tc>
        <w:tc>
          <w:tcPr>
            <w:tcW w:w="1646" w:type="dxa"/>
            <w:tcBorders>
              <w:top w:val="single" w:sz="4" w:space="0" w:color="auto"/>
              <w:bottom w:val="nil"/>
            </w:tcBorders>
            <w:shd w:val="clear" w:color="auto" w:fill="FFFFFF"/>
          </w:tcPr>
          <w:p w14:paraId="6819C466" w14:textId="77777777" w:rsidR="00003DFB" w:rsidRPr="00003DFB" w:rsidRDefault="00003DFB" w:rsidP="00003DFB">
            <w:pPr>
              <w:jc w:val="left"/>
              <w:rPr>
                <w:color w:val="000000"/>
              </w:rPr>
            </w:pPr>
            <w:r>
              <w:rPr>
                <w:color w:val="000000"/>
              </w:rPr>
              <w:t>B181</w:t>
            </w:r>
          </w:p>
        </w:tc>
        <w:tc>
          <w:tcPr>
            <w:tcW w:w="1647" w:type="dxa"/>
            <w:tcBorders>
              <w:top w:val="single" w:sz="4" w:space="0" w:color="auto"/>
              <w:bottom w:val="nil"/>
            </w:tcBorders>
            <w:shd w:val="clear" w:color="auto" w:fill="FFFFFF"/>
          </w:tcPr>
          <w:p w14:paraId="3F907E88" w14:textId="77777777" w:rsidR="00003DFB" w:rsidRPr="00003DFB" w:rsidRDefault="00003DFB" w:rsidP="00003DFB">
            <w:pPr>
              <w:jc w:val="left"/>
              <w:rPr>
                <w:color w:val="000000"/>
              </w:rPr>
            </w:pPr>
            <w:r>
              <w:rPr>
                <w:color w:val="000000"/>
              </w:rPr>
              <w:t>Integer</w:t>
            </w:r>
          </w:p>
        </w:tc>
        <w:tc>
          <w:tcPr>
            <w:tcW w:w="1647" w:type="dxa"/>
            <w:shd w:val="clear" w:color="auto" w:fill="FFFFFF"/>
          </w:tcPr>
          <w:p w14:paraId="2552FC7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BABA7D5" w14:textId="77777777" w:rsidR="00003DFB" w:rsidRPr="00003DFB" w:rsidRDefault="00003DFB" w:rsidP="00003DFB">
            <w:pPr>
              <w:jc w:val="left"/>
              <w:rPr>
                <w:color w:val="000000"/>
              </w:rPr>
            </w:pPr>
            <w:r>
              <w:rPr>
                <w:color w:val="000000"/>
              </w:rPr>
              <w:t>B500</w:t>
            </w:r>
          </w:p>
        </w:tc>
        <w:tc>
          <w:tcPr>
            <w:tcW w:w="1647" w:type="dxa"/>
            <w:shd w:val="clear" w:color="auto" w:fill="FFFFFF"/>
          </w:tcPr>
          <w:p w14:paraId="03529157"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19E6CEF" w14:textId="77777777" w:rsidR="00003DFB" w:rsidRPr="00412367" w:rsidRDefault="00003DFB" w:rsidP="00003DFB">
            <w:pPr>
              <w:jc w:val="left"/>
              <w:rPr>
                <w:color w:val="000000"/>
                <w:lang w:val="en-US"/>
                <w:rPrChange w:id="1802" w:author="Huke, Juan (extern)" w:date="2024-05-22T18:34:00Z">
                  <w:rPr>
                    <w:color w:val="000000"/>
                  </w:rPr>
                </w:rPrChange>
              </w:rPr>
            </w:pPr>
            <w:r w:rsidRPr="00412367">
              <w:rPr>
                <w:color w:val="000000"/>
                <w:lang w:val="en-US"/>
                <w:rPrChange w:id="1803" w:author="Huke, Juan (extern)" w:date="2024-05-22T18:34:00Z">
                  <w:rPr>
                    <w:color w:val="000000"/>
                  </w:rPr>
                </w:rPrChange>
              </w:rPr>
              <w:t>if (B603 = 'O' and B500 = '2' and XX_SLOTTING_CLS_IND in ('1', '2', '3', '4', '5'))</w:t>
            </w:r>
          </w:p>
          <w:p w14:paraId="05C5B465" w14:textId="77777777" w:rsidR="00003DFB" w:rsidRPr="00412367" w:rsidRDefault="00003DFB" w:rsidP="00003DFB">
            <w:pPr>
              <w:jc w:val="left"/>
              <w:rPr>
                <w:color w:val="000000"/>
                <w:lang w:val="en-US"/>
                <w:rPrChange w:id="1804" w:author="Huke, Juan (extern)" w:date="2024-05-22T18:34:00Z">
                  <w:rPr>
                    <w:color w:val="000000"/>
                  </w:rPr>
                </w:rPrChange>
              </w:rPr>
            </w:pPr>
            <w:r w:rsidRPr="00412367">
              <w:rPr>
                <w:color w:val="000000"/>
                <w:lang w:val="en-US"/>
                <w:rPrChange w:id="1805" w:author="Huke, Juan (extern)" w:date="2024-05-22T18:34:00Z">
                  <w:rPr>
                    <w:color w:val="000000"/>
                  </w:rPr>
                </w:rPrChange>
              </w:rPr>
              <w:t>then XX_SLOTTING_CLS_IND</w:t>
            </w:r>
          </w:p>
          <w:p w14:paraId="0CA62737" w14:textId="77777777" w:rsidR="00003DFB" w:rsidRPr="00412367" w:rsidRDefault="00003DFB" w:rsidP="00003DFB">
            <w:pPr>
              <w:jc w:val="left"/>
              <w:rPr>
                <w:color w:val="000000"/>
                <w:lang w:val="en-US"/>
                <w:rPrChange w:id="1806" w:author="Huke, Juan (extern)" w:date="2024-05-22T18:34:00Z">
                  <w:rPr>
                    <w:color w:val="000000"/>
                  </w:rPr>
                </w:rPrChange>
              </w:rPr>
            </w:pPr>
            <w:r w:rsidRPr="00412367">
              <w:rPr>
                <w:color w:val="000000"/>
                <w:lang w:val="en-US"/>
                <w:rPrChange w:id="1807"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5D3B1603" w14:textId="77777777" w:rsidR="00003DFB" w:rsidRPr="00412367" w:rsidRDefault="00003DFB" w:rsidP="00003DFB">
            <w:pPr>
              <w:jc w:val="left"/>
              <w:rPr>
                <w:color w:val="000000"/>
                <w:lang w:val="en-US"/>
                <w:rPrChange w:id="1808" w:author="Huke, Juan (extern)" w:date="2024-05-22T18:34:00Z">
                  <w:rPr>
                    <w:color w:val="000000"/>
                  </w:rPr>
                </w:rPrChange>
              </w:rPr>
            </w:pPr>
            <w:r w:rsidRPr="00412367">
              <w:rPr>
                <w:color w:val="000000"/>
                <w:lang w:val="en-US"/>
                <w:rPrChange w:id="1809" w:author="Huke, Juan (extern)" w:date="2024-05-22T18:34:00Z">
                  <w:rPr>
                    <w:color w:val="000000"/>
                  </w:rPr>
                </w:rPrChange>
              </w:rPr>
              <w:t>Risikoklassifikation Spezialfinanzierungen</w:t>
            </w:r>
          </w:p>
          <w:p w14:paraId="3EC8514C" w14:textId="77777777" w:rsidR="00003DFB" w:rsidRPr="00412367" w:rsidRDefault="00003DFB" w:rsidP="00003DFB">
            <w:pPr>
              <w:jc w:val="left"/>
              <w:rPr>
                <w:color w:val="000000"/>
                <w:lang w:val="en-US"/>
                <w:rPrChange w:id="1810" w:author="Huke, Juan (extern)" w:date="2024-05-22T18:34:00Z">
                  <w:rPr>
                    <w:color w:val="000000"/>
                  </w:rPr>
                </w:rPrChange>
              </w:rPr>
            </w:pPr>
          </w:p>
          <w:p w14:paraId="25E3B324" w14:textId="77777777" w:rsidR="00003DFB" w:rsidRPr="00412367" w:rsidRDefault="00003DFB" w:rsidP="00003DFB">
            <w:pPr>
              <w:jc w:val="left"/>
              <w:rPr>
                <w:color w:val="000000"/>
                <w:lang w:val="en-US"/>
                <w:rPrChange w:id="1811" w:author="Huke, Juan (extern)" w:date="2024-05-22T18:34:00Z">
                  <w:rPr>
                    <w:color w:val="000000"/>
                  </w:rPr>
                </w:rPrChange>
              </w:rPr>
            </w:pPr>
            <w:r w:rsidRPr="00412367">
              <w:rPr>
                <w:color w:val="000000"/>
                <w:lang w:val="en-US"/>
                <w:rPrChange w:id="1812" w:author="Huke, Juan (extern)" w:date="2024-05-22T18:34:00Z">
                  <w:rPr>
                    <w:color w:val="000000"/>
                  </w:rPr>
                </w:rPrChange>
              </w:rPr>
              <w:t xml:space="preserve"> XX_SLOTTING_CLS_IND = Slottingklasse Spezialfinanzierung (1= Strong, 2= Good, 3= Satisfactory, 4= Weak, 5= Default), B500 = Risikoansatz (2 = AIRB), B603 = Prüfpfad 3 (aktuelle Belegung Obligor- vs. Transferrisiko)</w:t>
            </w:r>
          </w:p>
        </w:tc>
      </w:tr>
      <w:tr w:rsidR="00003DFB" w:rsidRPr="00003DFB" w14:paraId="3EE9B0BC" w14:textId="77777777" w:rsidTr="00003DFB">
        <w:trPr>
          <w:trHeight w:val="449"/>
        </w:trPr>
        <w:tc>
          <w:tcPr>
            <w:tcW w:w="550" w:type="dxa"/>
            <w:tcBorders>
              <w:top w:val="nil"/>
              <w:bottom w:val="nil"/>
            </w:tcBorders>
            <w:shd w:val="clear" w:color="auto" w:fill="FFFFFF"/>
          </w:tcPr>
          <w:p w14:paraId="0D21437D" w14:textId="77777777" w:rsidR="00003DFB" w:rsidRPr="00412367" w:rsidRDefault="00003DFB" w:rsidP="00003DFB">
            <w:pPr>
              <w:jc w:val="left"/>
              <w:rPr>
                <w:color w:val="000000"/>
                <w:lang w:val="en-US"/>
                <w:rPrChange w:id="1813" w:author="Huke, Juan (extern)" w:date="2024-05-22T18:34:00Z">
                  <w:rPr>
                    <w:color w:val="000000"/>
                  </w:rPr>
                </w:rPrChange>
              </w:rPr>
            </w:pPr>
          </w:p>
        </w:tc>
        <w:tc>
          <w:tcPr>
            <w:tcW w:w="1646" w:type="dxa"/>
            <w:tcBorders>
              <w:top w:val="nil"/>
              <w:bottom w:val="nil"/>
            </w:tcBorders>
            <w:shd w:val="clear" w:color="auto" w:fill="FFFFFF"/>
          </w:tcPr>
          <w:p w14:paraId="5026BF5E" w14:textId="77777777" w:rsidR="00003DFB" w:rsidRPr="00412367" w:rsidRDefault="00003DFB" w:rsidP="00003DFB">
            <w:pPr>
              <w:jc w:val="left"/>
              <w:rPr>
                <w:color w:val="000000"/>
                <w:lang w:val="en-US"/>
                <w:rPrChange w:id="1814" w:author="Huke, Juan (extern)" w:date="2024-05-22T18:34:00Z">
                  <w:rPr>
                    <w:color w:val="000000"/>
                  </w:rPr>
                </w:rPrChange>
              </w:rPr>
            </w:pPr>
          </w:p>
        </w:tc>
        <w:tc>
          <w:tcPr>
            <w:tcW w:w="1647" w:type="dxa"/>
            <w:tcBorders>
              <w:top w:val="nil"/>
              <w:bottom w:val="nil"/>
            </w:tcBorders>
            <w:shd w:val="clear" w:color="auto" w:fill="FFFFFF"/>
          </w:tcPr>
          <w:p w14:paraId="79885263" w14:textId="77777777" w:rsidR="00003DFB" w:rsidRPr="00412367" w:rsidRDefault="00003DFB" w:rsidP="00003DFB">
            <w:pPr>
              <w:jc w:val="left"/>
              <w:rPr>
                <w:color w:val="000000"/>
                <w:lang w:val="en-US"/>
                <w:rPrChange w:id="1815" w:author="Huke, Juan (extern)" w:date="2024-05-22T18:34:00Z">
                  <w:rPr>
                    <w:color w:val="000000"/>
                  </w:rPr>
                </w:rPrChange>
              </w:rPr>
            </w:pPr>
          </w:p>
        </w:tc>
        <w:tc>
          <w:tcPr>
            <w:tcW w:w="1647" w:type="dxa"/>
            <w:shd w:val="clear" w:color="auto" w:fill="FFFFFF"/>
          </w:tcPr>
          <w:p w14:paraId="7DCD869D" w14:textId="77777777" w:rsidR="00003DFB" w:rsidRDefault="00003DFB" w:rsidP="00003DFB">
            <w:pPr>
              <w:jc w:val="left"/>
              <w:rPr>
                <w:color w:val="000000"/>
              </w:rPr>
            </w:pPr>
            <w:r>
              <w:rPr>
                <w:color w:val="000000"/>
              </w:rPr>
              <w:t>POSITION</w:t>
            </w:r>
          </w:p>
        </w:tc>
        <w:tc>
          <w:tcPr>
            <w:tcW w:w="1647" w:type="dxa"/>
            <w:shd w:val="clear" w:color="auto" w:fill="FFFFFF"/>
          </w:tcPr>
          <w:p w14:paraId="50B22F8B" w14:textId="77777777" w:rsidR="00003DFB" w:rsidRDefault="00003DFB" w:rsidP="00003DFB">
            <w:pPr>
              <w:jc w:val="left"/>
              <w:rPr>
                <w:color w:val="000000"/>
              </w:rPr>
            </w:pPr>
            <w:r>
              <w:rPr>
                <w:color w:val="000000"/>
              </w:rPr>
              <w:t>B603</w:t>
            </w:r>
          </w:p>
        </w:tc>
        <w:tc>
          <w:tcPr>
            <w:tcW w:w="1647" w:type="dxa"/>
            <w:shd w:val="clear" w:color="auto" w:fill="FFFFFF"/>
          </w:tcPr>
          <w:p w14:paraId="5ED6C0BC"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FACD2F2" w14:textId="77777777" w:rsidR="00003DFB" w:rsidRDefault="00003DFB" w:rsidP="00003DFB">
            <w:pPr>
              <w:jc w:val="left"/>
              <w:rPr>
                <w:color w:val="000000"/>
              </w:rPr>
            </w:pPr>
          </w:p>
        </w:tc>
        <w:tc>
          <w:tcPr>
            <w:tcW w:w="2906" w:type="dxa"/>
            <w:tcBorders>
              <w:top w:val="nil"/>
              <w:bottom w:val="nil"/>
            </w:tcBorders>
            <w:shd w:val="clear" w:color="auto" w:fill="FFFFFF"/>
          </w:tcPr>
          <w:p w14:paraId="54258845" w14:textId="77777777" w:rsidR="00003DFB" w:rsidRDefault="00003DFB" w:rsidP="00003DFB">
            <w:pPr>
              <w:jc w:val="left"/>
              <w:rPr>
                <w:color w:val="000000"/>
              </w:rPr>
            </w:pPr>
          </w:p>
        </w:tc>
      </w:tr>
      <w:tr w:rsidR="00003DFB" w:rsidRPr="00003DFB" w14:paraId="7A3E272D" w14:textId="77777777" w:rsidTr="00003DFB">
        <w:trPr>
          <w:trHeight w:val="449"/>
        </w:trPr>
        <w:tc>
          <w:tcPr>
            <w:tcW w:w="550" w:type="dxa"/>
            <w:tcBorders>
              <w:top w:val="nil"/>
              <w:bottom w:val="single" w:sz="4" w:space="0" w:color="auto"/>
            </w:tcBorders>
            <w:shd w:val="clear" w:color="auto" w:fill="FFFFFF"/>
          </w:tcPr>
          <w:p w14:paraId="262DE4D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9B06C4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036189D"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65B0373" w14:textId="77777777" w:rsidR="00003DFB" w:rsidRPr="00412367" w:rsidRDefault="00003DFB" w:rsidP="00003DFB">
            <w:pPr>
              <w:jc w:val="left"/>
              <w:rPr>
                <w:color w:val="000000"/>
                <w:lang w:val="en-US"/>
                <w:rPrChange w:id="1816" w:author="Huke, Juan (extern)" w:date="2024-05-22T18:34:00Z">
                  <w:rPr>
                    <w:color w:val="000000"/>
                  </w:rPr>
                </w:rPrChange>
              </w:rPr>
            </w:pPr>
            <w:r w:rsidRPr="00412367">
              <w:rPr>
                <w:color w:val="000000"/>
                <w:lang w:val="en-US"/>
                <w:rPrChange w:id="1817"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6CA00008" w14:textId="77777777" w:rsidR="00003DFB" w:rsidRDefault="00003DFB" w:rsidP="00003DFB">
            <w:pPr>
              <w:jc w:val="left"/>
              <w:rPr>
                <w:color w:val="000000"/>
              </w:rPr>
            </w:pPr>
            <w:r>
              <w:rPr>
                <w:color w:val="000000"/>
              </w:rPr>
              <w:t>XX_SLOTTING_CLS_IND</w:t>
            </w:r>
          </w:p>
        </w:tc>
        <w:tc>
          <w:tcPr>
            <w:tcW w:w="1647" w:type="dxa"/>
            <w:tcBorders>
              <w:bottom w:val="single" w:sz="4" w:space="0" w:color="auto"/>
            </w:tcBorders>
            <w:shd w:val="clear" w:color="auto" w:fill="FFFFFF"/>
          </w:tcPr>
          <w:p w14:paraId="512E2805"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72C21E0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C0801EA" w14:textId="77777777" w:rsidR="00003DFB" w:rsidRDefault="00003DFB" w:rsidP="00003DFB">
            <w:pPr>
              <w:jc w:val="left"/>
              <w:rPr>
                <w:color w:val="000000"/>
              </w:rPr>
            </w:pPr>
          </w:p>
        </w:tc>
      </w:tr>
      <w:tr w:rsidR="00003DFB" w:rsidRPr="00003DFB" w14:paraId="1550C618" w14:textId="77777777" w:rsidTr="00003DFB">
        <w:trPr>
          <w:trHeight w:val="449"/>
        </w:trPr>
        <w:tc>
          <w:tcPr>
            <w:tcW w:w="550" w:type="dxa"/>
            <w:tcBorders>
              <w:top w:val="single" w:sz="4" w:space="0" w:color="auto"/>
              <w:bottom w:val="single" w:sz="4" w:space="0" w:color="auto"/>
            </w:tcBorders>
            <w:shd w:val="clear" w:color="auto" w:fill="FFFFFF"/>
          </w:tcPr>
          <w:p w14:paraId="3D71D9E4" w14:textId="77777777" w:rsidR="00003DFB" w:rsidRPr="00003DFB" w:rsidRDefault="00003DFB" w:rsidP="00003DFB">
            <w:pPr>
              <w:jc w:val="left"/>
              <w:rPr>
                <w:color w:val="000000"/>
              </w:rPr>
            </w:pPr>
            <w:r w:rsidRPr="00003DFB">
              <w:rPr>
                <w:color w:val="000000"/>
              </w:rPr>
              <w:t>160</w:t>
            </w:r>
          </w:p>
        </w:tc>
        <w:tc>
          <w:tcPr>
            <w:tcW w:w="1646" w:type="dxa"/>
            <w:tcBorders>
              <w:top w:val="single" w:sz="4" w:space="0" w:color="auto"/>
              <w:bottom w:val="single" w:sz="4" w:space="0" w:color="auto"/>
            </w:tcBorders>
            <w:shd w:val="clear" w:color="auto" w:fill="FFFFFF"/>
          </w:tcPr>
          <w:p w14:paraId="53C0D313" w14:textId="77777777" w:rsidR="00003DFB" w:rsidRPr="00003DFB" w:rsidRDefault="00003DFB" w:rsidP="00003DFB">
            <w:pPr>
              <w:jc w:val="left"/>
              <w:rPr>
                <w:color w:val="000000"/>
              </w:rPr>
            </w:pPr>
            <w:r w:rsidRPr="00003DFB">
              <w:rPr>
                <w:color w:val="000000"/>
              </w:rPr>
              <w:t>B186</w:t>
            </w:r>
          </w:p>
        </w:tc>
        <w:tc>
          <w:tcPr>
            <w:tcW w:w="1647" w:type="dxa"/>
            <w:tcBorders>
              <w:top w:val="single" w:sz="4" w:space="0" w:color="auto"/>
              <w:bottom w:val="single" w:sz="4" w:space="0" w:color="auto"/>
            </w:tcBorders>
            <w:shd w:val="clear" w:color="auto" w:fill="FFFFFF"/>
          </w:tcPr>
          <w:p w14:paraId="276E522D"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4E534CC2" w14:textId="77777777" w:rsidR="00003DFB" w:rsidRPr="00003DFB" w:rsidRDefault="00003DFB" w:rsidP="00003DFB">
            <w:pPr>
              <w:jc w:val="left"/>
              <w:rPr>
                <w:color w:val="000000"/>
              </w:rPr>
            </w:pPr>
          </w:p>
        </w:tc>
        <w:tc>
          <w:tcPr>
            <w:tcW w:w="1647" w:type="dxa"/>
            <w:shd w:val="clear" w:color="auto" w:fill="FFFFFF"/>
          </w:tcPr>
          <w:p w14:paraId="6CB48218" w14:textId="77777777" w:rsidR="00003DFB" w:rsidRPr="00003DFB" w:rsidRDefault="00003DFB" w:rsidP="00003DFB">
            <w:pPr>
              <w:jc w:val="left"/>
              <w:rPr>
                <w:color w:val="000000"/>
              </w:rPr>
            </w:pPr>
          </w:p>
        </w:tc>
        <w:tc>
          <w:tcPr>
            <w:tcW w:w="1647" w:type="dxa"/>
            <w:shd w:val="clear" w:color="auto" w:fill="FFFFFF"/>
          </w:tcPr>
          <w:p w14:paraId="63EFC7D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0D20CA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53B0C3A" w14:textId="77777777" w:rsidR="00003DFB" w:rsidRPr="00003DFB" w:rsidRDefault="00003DFB" w:rsidP="00003DFB">
            <w:pPr>
              <w:jc w:val="left"/>
              <w:rPr>
                <w:color w:val="000000"/>
              </w:rPr>
            </w:pPr>
          </w:p>
        </w:tc>
      </w:tr>
      <w:tr w:rsidR="00003DFB" w:rsidRPr="00003DFB" w14:paraId="0BC420B0" w14:textId="77777777" w:rsidTr="00003DFB">
        <w:trPr>
          <w:trHeight w:val="449"/>
        </w:trPr>
        <w:tc>
          <w:tcPr>
            <w:tcW w:w="550" w:type="dxa"/>
            <w:tcBorders>
              <w:top w:val="single" w:sz="4" w:space="0" w:color="auto"/>
              <w:bottom w:val="nil"/>
            </w:tcBorders>
            <w:shd w:val="clear" w:color="auto" w:fill="FFFFFF"/>
          </w:tcPr>
          <w:p w14:paraId="56CC4E76" w14:textId="77777777" w:rsidR="00003DFB" w:rsidRPr="00003DFB" w:rsidRDefault="00003DFB" w:rsidP="00003DFB">
            <w:pPr>
              <w:jc w:val="left"/>
              <w:rPr>
                <w:color w:val="000000"/>
              </w:rPr>
            </w:pPr>
            <w:r>
              <w:rPr>
                <w:color w:val="000000"/>
              </w:rPr>
              <w:t>161</w:t>
            </w:r>
          </w:p>
        </w:tc>
        <w:tc>
          <w:tcPr>
            <w:tcW w:w="1646" w:type="dxa"/>
            <w:tcBorders>
              <w:top w:val="single" w:sz="4" w:space="0" w:color="auto"/>
              <w:bottom w:val="nil"/>
            </w:tcBorders>
            <w:shd w:val="clear" w:color="auto" w:fill="FFFFFF"/>
          </w:tcPr>
          <w:p w14:paraId="76EAEEDA" w14:textId="77777777" w:rsidR="00003DFB" w:rsidRPr="00003DFB" w:rsidRDefault="00003DFB" w:rsidP="00003DFB">
            <w:pPr>
              <w:jc w:val="left"/>
              <w:rPr>
                <w:color w:val="000000"/>
              </w:rPr>
            </w:pPr>
            <w:r>
              <w:rPr>
                <w:color w:val="000000"/>
              </w:rPr>
              <w:t>B194</w:t>
            </w:r>
          </w:p>
        </w:tc>
        <w:tc>
          <w:tcPr>
            <w:tcW w:w="1647" w:type="dxa"/>
            <w:tcBorders>
              <w:top w:val="single" w:sz="4" w:space="0" w:color="auto"/>
              <w:bottom w:val="nil"/>
            </w:tcBorders>
            <w:shd w:val="clear" w:color="auto" w:fill="FFFFFF"/>
          </w:tcPr>
          <w:p w14:paraId="2DDA0B98" w14:textId="77777777" w:rsidR="00003DFB" w:rsidRPr="00003DFB" w:rsidRDefault="00003DFB" w:rsidP="00003DFB">
            <w:pPr>
              <w:jc w:val="left"/>
              <w:rPr>
                <w:color w:val="000000"/>
              </w:rPr>
            </w:pPr>
            <w:r>
              <w:rPr>
                <w:color w:val="000000"/>
              </w:rPr>
              <w:t>Integer</w:t>
            </w:r>
          </w:p>
        </w:tc>
        <w:tc>
          <w:tcPr>
            <w:tcW w:w="1647" w:type="dxa"/>
            <w:shd w:val="clear" w:color="auto" w:fill="FFFFFF"/>
          </w:tcPr>
          <w:p w14:paraId="20FB9D5D"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FD0B5C6" w14:textId="77777777" w:rsidR="00003DFB" w:rsidRPr="00003DFB" w:rsidRDefault="00003DFB" w:rsidP="00003DFB">
            <w:pPr>
              <w:jc w:val="left"/>
              <w:rPr>
                <w:color w:val="000000"/>
              </w:rPr>
            </w:pPr>
            <w:r>
              <w:rPr>
                <w:color w:val="000000"/>
              </w:rPr>
              <w:t>B603</w:t>
            </w:r>
          </w:p>
        </w:tc>
        <w:tc>
          <w:tcPr>
            <w:tcW w:w="1647" w:type="dxa"/>
            <w:shd w:val="clear" w:color="auto" w:fill="FFFFFF"/>
          </w:tcPr>
          <w:p w14:paraId="34DA679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9C4CCAB" w14:textId="77777777" w:rsidR="00003DFB" w:rsidRDefault="00003DFB" w:rsidP="00003DFB">
            <w:pPr>
              <w:jc w:val="left"/>
              <w:rPr>
                <w:color w:val="000000"/>
              </w:rPr>
            </w:pPr>
            <w:r>
              <w:rPr>
                <w:color w:val="000000"/>
              </w:rPr>
              <w:t>Bewirtschaftung Cluster HGB</w:t>
            </w:r>
          </w:p>
          <w:p w14:paraId="4DEC9A88" w14:textId="77777777" w:rsidR="00003DFB" w:rsidRDefault="00003DFB" w:rsidP="00003DFB">
            <w:pPr>
              <w:jc w:val="left"/>
              <w:rPr>
                <w:color w:val="000000"/>
              </w:rPr>
            </w:pPr>
            <w:r>
              <w:rPr>
                <w:color w:val="000000"/>
              </w:rPr>
              <w:t>keine Bewirtschaftung</w:t>
            </w:r>
          </w:p>
          <w:p w14:paraId="08F12827" w14:textId="77777777" w:rsidR="00003DFB" w:rsidRDefault="00003DFB" w:rsidP="00003DFB">
            <w:pPr>
              <w:jc w:val="left"/>
              <w:rPr>
                <w:color w:val="000000"/>
              </w:rPr>
            </w:pPr>
          </w:p>
          <w:p w14:paraId="269E245B" w14:textId="77777777" w:rsidR="00003DFB" w:rsidRDefault="00003DFB" w:rsidP="00003DFB">
            <w:pPr>
              <w:jc w:val="left"/>
              <w:rPr>
                <w:color w:val="000000"/>
              </w:rPr>
            </w:pPr>
            <w:r>
              <w:rPr>
                <w:color w:val="000000"/>
              </w:rPr>
              <w:t>Bewirtschaftung Cluster IFRS</w:t>
            </w:r>
          </w:p>
          <w:p w14:paraId="1BE575C7" w14:textId="77777777" w:rsidR="00003DFB" w:rsidRDefault="00003DFB" w:rsidP="00003DFB">
            <w:pPr>
              <w:jc w:val="left"/>
              <w:rPr>
                <w:color w:val="000000"/>
              </w:rPr>
            </w:pPr>
          </w:p>
          <w:p w14:paraId="4CE4080B" w14:textId="77777777" w:rsidR="00003DFB" w:rsidRPr="00AA394B" w:rsidRDefault="00003DFB" w:rsidP="00003DFB">
            <w:pPr>
              <w:jc w:val="left"/>
              <w:rPr>
                <w:color w:val="000000"/>
                <w:lang w:val="en-US"/>
                <w:rPrChange w:id="1818" w:author="Huke, Juan (extern)" w:date="2024-05-22T19:26:00Z">
                  <w:rPr>
                    <w:color w:val="000000"/>
                  </w:rPr>
                </w:rPrChange>
              </w:rPr>
            </w:pPr>
            <w:r w:rsidRPr="00AA394B">
              <w:rPr>
                <w:color w:val="000000"/>
                <w:lang w:val="en-US"/>
                <w:rPrChange w:id="1819" w:author="Huke, Juan (extern)" w:date="2024-05-22T19:26:00Z">
                  <w:rPr>
                    <w:color w:val="000000"/>
                  </w:rPr>
                </w:rPrChange>
              </w:rPr>
              <w:t xml:space="preserve">if B603 != 'T' and XX_CONTRACT is not NULL </w:t>
            </w:r>
          </w:p>
          <w:p w14:paraId="6315630A" w14:textId="77777777" w:rsidR="00003DFB" w:rsidRDefault="00003DFB" w:rsidP="00003DFB">
            <w:pPr>
              <w:jc w:val="left"/>
              <w:rPr>
                <w:color w:val="000000"/>
              </w:rPr>
            </w:pPr>
            <w:r w:rsidRPr="00412367">
              <w:rPr>
                <w:color w:val="000000"/>
                <w:lang w:val="en-US"/>
                <w:rPrChange w:id="1820" w:author="Huke, Juan (extern)" w:date="2024-05-22T18:34:00Z">
                  <w:rPr>
                    <w:color w:val="000000"/>
                  </w:rPr>
                </w:rPrChange>
              </w:rPr>
              <w:t xml:space="preserve">then (if XX_C_CONTRACT_LGDS_CR_ABS.XX_EXT_RAT_IND is not NULL and XX_C_CONTRACT_LGDS_CR_ABS.XX_EXT_RAT_IND != </w:t>
            </w:r>
            <w:r>
              <w:rPr>
                <w:color w:val="000000"/>
              </w:rPr>
              <w:t>'^'</w:t>
            </w:r>
          </w:p>
          <w:p w14:paraId="468556B1" w14:textId="77777777" w:rsidR="00003DFB" w:rsidRPr="00412367" w:rsidRDefault="00003DFB" w:rsidP="00003DFB">
            <w:pPr>
              <w:jc w:val="left"/>
              <w:rPr>
                <w:color w:val="000000"/>
                <w:lang w:val="en-US"/>
                <w:rPrChange w:id="1821" w:author="Huke, Juan (extern)" w:date="2024-05-22T18:34:00Z">
                  <w:rPr>
                    <w:color w:val="000000"/>
                  </w:rPr>
                </w:rPrChange>
              </w:rPr>
            </w:pPr>
            <w:r w:rsidRPr="00412367">
              <w:rPr>
                <w:color w:val="000000"/>
                <w:lang w:val="en-US"/>
                <w:rPrChange w:id="1822" w:author="Huke, Juan (extern)" w:date="2024-05-22T18:34:00Z">
                  <w:rPr>
                    <w:color w:val="000000"/>
                  </w:rPr>
                </w:rPrChange>
              </w:rPr>
              <w:t>then 2</w:t>
            </w:r>
          </w:p>
          <w:p w14:paraId="045B98E6" w14:textId="77777777" w:rsidR="00003DFB" w:rsidRPr="00412367" w:rsidRDefault="00003DFB" w:rsidP="00003DFB">
            <w:pPr>
              <w:jc w:val="left"/>
              <w:rPr>
                <w:color w:val="000000"/>
                <w:lang w:val="en-US"/>
                <w:rPrChange w:id="1823" w:author="Huke, Juan (extern)" w:date="2024-05-22T18:34:00Z">
                  <w:rPr>
                    <w:color w:val="000000"/>
                  </w:rPr>
                </w:rPrChange>
              </w:rPr>
            </w:pPr>
            <w:r w:rsidRPr="00412367">
              <w:rPr>
                <w:color w:val="000000"/>
                <w:lang w:val="en-US"/>
                <w:rPrChange w:id="1824" w:author="Huke, Juan (extern)" w:date="2024-05-22T18:34:00Z">
                  <w:rPr>
                    <w:color w:val="000000"/>
                  </w:rPr>
                </w:rPrChange>
              </w:rPr>
              <w:t>else 1)</w:t>
            </w:r>
          </w:p>
          <w:p w14:paraId="490565CD" w14:textId="77777777" w:rsidR="00003DFB" w:rsidRDefault="00003DFB" w:rsidP="00003DFB">
            <w:pPr>
              <w:jc w:val="left"/>
              <w:rPr>
                <w:color w:val="000000"/>
              </w:rPr>
            </w:pPr>
            <w:r w:rsidRPr="00412367">
              <w:rPr>
                <w:color w:val="000000"/>
                <w:lang w:val="en-US"/>
                <w:rPrChange w:id="1825" w:author="Huke, Juan (extern)" w:date="2024-05-22T18:34:00Z">
                  <w:rPr>
                    <w:color w:val="000000"/>
                  </w:rPr>
                </w:rPrChange>
              </w:rPr>
              <w:t xml:space="preserve">else (if XX_EXT_RAT_SRC_IND != </w:t>
            </w:r>
            <w:r w:rsidRPr="00AA394B">
              <w:rPr>
                <w:color w:val="000000"/>
                <w:lang w:val="en-US"/>
                <w:rPrChange w:id="1826" w:author="Huke, Juan (extern)" w:date="2024-05-22T19:26:00Z">
                  <w:rPr>
                    <w:color w:val="000000"/>
                  </w:rPr>
                </w:rPrChange>
              </w:rPr>
              <w:t xml:space="preserve">'C' and XX_C_CUSTOMER_LGDS_CR_SOLVV.XX_EXT_RAT_IND != </w:t>
            </w:r>
            <w:r>
              <w:rPr>
                <w:color w:val="000000"/>
              </w:rPr>
              <w:t>'^' then 2</w:t>
            </w:r>
          </w:p>
          <w:p w14:paraId="6F1F56CA" w14:textId="77777777" w:rsidR="00003DFB" w:rsidRDefault="00003DFB" w:rsidP="00003DFB">
            <w:pPr>
              <w:jc w:val="left"/>
              <w:rPr>
                <w:color w:val="000000"/>
              </w:rPr>
            </w:pPr>
            <w:r w:rsidRPr="00412367">
              <w:rPr>
                <w:color w:val="000000"/>
                <w:lang w:val="en-US"/>
                <w:rPrChange w:id="1827" w:author="Huke, Juan (extern)" w:date="2024-05-22T18:34:00Z">
                  <w:rPr>
                    <w:color w:val="000000"/>
                  </w:rPr>
                </w:rPrChange>
              </w:rPr>
              <w:t xml:space="preserve">else (if XX_EXT_RAT_SRC_IND = 'C' and XX_C_CUSTOMER_LGDS_CR_SOLVV.XX_EXT_RAT_IND != </w:t>
            </w:r>
            <w:r>
              <w:rPr>
                <w:color w:val="000000"/>
              </w:rPr>
              <w:t>'^'</w:t>
            </w:r>
          </w:p>
          <w:p w14:paraId="2051841D" w14:textId="77777777" w:rsidR="00003DFB" w:rsidRDefault="00003DFB" w:rsidP="00003DFB">
            <w:pPr>
              <w:jc w:val="left"/>
              <w:rPr>
                <w:color w:val="000000"/>
              </w:rPr>
            </w:pPr>
            <w:r>
              <w:rPr>
                <w:color w:val="000000"/>
              </w:rPr>
              <w:t>then 3</w:t>
            </w:r>
          </w:p>
          <w:p w14:paraId="72460268"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2D740A1" w14:textId="77777777" w:rsidR="00003DFB" w:rsidRDefault="00003DFB" w:rsidP="00003DFB">
            <w:pPr>
              <w:jc w:val="left"/>
              <w:rPr>
                <w:color w:val="000000"/>
              </w:rPr>
            </w:pPr>
            <w:r>
              <w:rPr>
                <w:color w:val="000000"/>
              </w:rPr>
              <w:lastRenderedPageBreak/>
              <w:t>Kennzeichen Rating</w:t>
            </w:r>
          </w:p>
          <w:p w14:paraId="16D702E2" w14:textId="77777777" w:rsidR="00003DFB" w:rsidRDefault="00003DFB" w:rsidP="00003DFB">
            <w:pPr>
              <w:jc w:val="left"/>
              <w:rPr>
                <w:color w:val="000000"/>
              </w:rPr>
            </w:pPr>
          </w:p>
          <w:p w14:paraId="519659E4" w14:textId="77777777" w:rsidR="00003DFB" w:rsidRDefault="00003DFB" w:rsidP="00003DFB">
            <w:pPr>
              <w:jc w:val="left"/>
              <w:rPr>
                <w:color w:val="000000"/>
              </w:rPr>
            </w:pPr>
            <w:r>
              <w:rPr>
                <w:color w:val="000000"/>
              </w:rPr>
              <w:t>XX_EXT_RAT_IND=Externes Rating</w:t>
            </w:r>
          </w:p>
          <w:p w14:paraId="10035CBE" w14:textId="77777777" w:rsidR="00003DFB" w:rsidRDefault="00003DFB" w:rsidP="00003DFB">
            <w:pPr>
              <w:jc w:val="left"/>
              <w:rPr>
                <w:color w:val="000000"/>
              </w:rPr>
            </w:pPr>
            <w:r>
              <w:rPr>
                <w:color w:val="000000"/>
              </w:rPr>
              <w:lastRenderedPageBreak/>
              <w:t>XX_EXT_RAT_SRC_IND (^=Defaultwert, P= Partner, C= Country, E = Emission, N= Kein Rating)</w:t>
            </w:r>
          </w:p>
          <w:p w14:paraId="6C09A17D" w14:textId="77777777" w:rsidR="00003DFB" w:rsidRDefault="00003DFB" w:rsidP="00003DFB">
            <w:pPr>
              <w:jc w:val="left"/>
              <w:rPr>
                <w:color w:val="000000"/>
              </w:rPr>
            </w:pPr>
          </w:p>
          <w:p w14:paraId="488528A7" w14:textId="77777777" w:rsidR="00003DFB" w:rsidRDefault="00003DFB" w:rsidP="00003DFB">
            <w:pPr>
              <w:jc w:val="left"/>
              <w:rPr>
                <w:color w:val="000000"/>
              </w:rPr>
            </w:pPr>
            <w:r>
              <w:rPr>
                <w:color w:val="000000"/>
              </w:rPr>
              <w:t>B194 = 1 (=</w:t>
            </w:r>
            <w:r>
              <w:rPr>
                <w:color w:val="000000"/>
              </w:rPr>
              <w:tab/>
            </w:r>
          </w:p>
          <w:p w14:paraId="37756C67" w14:textId="77777777" w:rsidR="00003DFB" w:rsidRDefault="00003DFB" w:rsidP="00003DFB">
            <w:pPr>
              <w:jc w:val="left"/>
              <w:rPr>
                <w:color w:val="000000"/>
              </w:rPr>
            </w:pPr>
            <w:r>
              <w:rPr>
                <w:color w:val="000000"/>
              </w:rPr>
              <w:t>Bonitätsbeurteilung einer anerkannten Ratingagentur liegt nicht vor (kein Sitzlandrating))</w:t>
            </w:r>
          </w:p>
          <w:p w14:paraId="2ECC8E2D" w14:textId="77777777" w:rsidR="00003DFB" w:rsidRDefault="00003DFB" w:rsidP="00003DFB">
            <w:pPr>
              <w:jc w:val="left"/>
              <w:rPr>
                <w:color w:val="000000"/>
              </w:rPr>
            </w:pPr>
            <w:r>
              <w:rPr>
                <w:color w:val="000000"/>
              </w:rPr>
              <w:t>B194 = 2 (=Bonitätsbeurteilung einer anerkannten Ratingagentur liegt vor (kein Sitzlandrating))</w:t>
            </w:r>
          </w:p>
          <w:p w14:paraId="78771741" w14:textId="77777777" w:rsidR="00003DFB" w:rsidRPr="00003DFB" w:rsidRDefault="00003DFB" w:rsidP="00003DFB">
            <w:pPr>
              <w:jc w:val="left"/>
              <w:rPr>
                <w:color w:val="000000"/>
              </w:rPr>
            </w:pPr>
            <w:r>
              <w:rPr>
                <w:color w:val="000000"/>
              </w:rPr>
              <w:t>B194 = 3 (=Bonitätsbeurteilung einer Zentralregierung / Sitzlandrating liegt vor)</w:t>
            </w:r>
          </w:p>
        </w:tc>
      </w:tr>
      <w:tr w:rsidR="00003DFB" w:rsidRPr="00003DFB" w14:paraId="40F23928" w14:textId="77777777" w:rsidTr="00003DFB">
        <w:trPr>
          <w:trHeight w:val="449"/>
        </w:trPr>
        <w:tc>
          <w:tcPr>
            <w:tcW w:w="550" w:type="dxa"/>
            <w:tcBorders>
              <w:top w:val="nil"/>
              <w:bottom w:val="nil"/>
            </w:tcBorders>
            <w:shd w:val="clear" w:color="auto" w:fill="FFFFFF"/>
          </w:tcPr>
          <w:p w14:paraId="7E26AE04" w14:textId="77777777" w:rsidR="00003DFB" w:rsidRDefault="00003DFB" w:rsidP="00003DFB">
            <w:pPr>
              <w:jc w:val="left"/>
              <w:rPr>
                <w:color w:val="000000"/>
              </w:rPr>
            </w:pPr>
          </w:p>
        </w:tc>
        <w:tc>
          <w:tcPr>
            <w:tcW w:w="1646" w:type="dxa"/>
            <w:tcBorders>
              <w:top w:val="nil"/>
              <w:bottom w:val="nil"/>
            </w:tcBorders>
            <w:shd w:val="clear" w:color="auto" w:fill="FFFFFF"/>
          </w:tcPr>
          <w:p w14:paraId="2CEEC47E" w14:textId="77777777" w:rsidR="00003DFB" w:rsidRDefault="00003DFB" w:rsidP="00003DFB">
            <w:pPr>
              <w:jc w:val="left"/>
              <w:rPr>
                <w:color w:val="000000"/>
              </w:rPr>
            </w:pPr>
          </w:p>
        </w:tc>
        <w:tc>
          <w:tcPr>
            <w:tcW w:w="1647" w:type="dxa"/>
            <w:tcBorders>
              <w:top w:val="nil"/>
              <w:bottom w:val="nil"/>
            </w:tcBorders>
            <w:shd w:val="clear" w:color="auto" w:fill="FFFFFF"/>
          </w:tcPr>
          <w:p w14:paraId="5EF4E51F" w14:textId="77777777" w:rsidR="00003DFB" w:rsidRDefault="00003DFB" w:rsidP="00003DFB">
            <w:pPr>
              <w:jc w:val="left"/>
              <w:rPr>
                <w:color w:val="000000"/>
              </w:rPr>
            </w:pPr>
          </w:p>
        </w:tc>
        <w:tc>
          <w:tcPr>
            <w:tcW w:w="1647" w:type="dxa"/>
            <w:shd w:val="clear" w:color="auto" w:fill="FFFFFF"/>
          </w:tcPr>
          <w:p w14:paraId="7406BDCF" w14:textId="77777777" w:rsidR="00003DFB" w:rsidRPr="00412367" w:rsidRDefault="00003DFB" w:rsidP="00003DFB">
            <w:pPr>
              <w:jc w:val="left"/>
              <w:rPr>
                <w:color w:val="000000"/>
                <w:lang w:val="en-US"/>
                <w:rPrChange w:id="1828" w:author="Huke, Juan (extern)" w:date="2024-05-22T18:34:00Z">
                  <w:rPr>
                    <w:color w:val="000000"/>
                  </w:rPr>
                </w:rPrChange>
              </w:rPr>
            </w:pPr>
            <w:r w:rsidRPr="00412367">
              <w:rPr>
                <w:color w:val="000000"/>
                <w:lang w:val="en-US"/>
                <w:rPrChange w:id="1829" w:author="Huke, Juan (extern)" w:date="2024-05-22T18:34:00Z">
                  <w:rPr>
                    <w:color w:val="000000"/>
                  </w:rPr>
                </w:rPrChange>
              </w:rPr>
              <w:t>XX_C_CONTRACT_LGDS_CR_ABS</w:t>
            </w:r>
          </w:p>
        </w:tc>
        <w:tc>
          <w:tcPr>
            <w:tcW w:w="1647" w:type="dxa"/>
            <w:shd w:val="clear" w:color="auto" w:fill="FFFFFF"/>
          </w:tcPr>
          <w:p w14:paraId="41ACAF73" w14:textId="77777777" w:rsidR="00003DFB" w:rsidRDefault="00003DFB" w:rsidP="00003DFB">
            <w:pPr>
              <w:jc w:val="left"/>
              <w:rPr>
                <w:color w:val="000000"/>
              </w:rPr>
            </w:pPr>
            <w:r>
              <w:rPr>
                <w:color w:val="000000"/>
              </w:rPr>
              <w:t>XX_CONTRACT</w:t>
            </w:r>
          </w:p>
        </w:tc>
        <w:tc>
          <w:tcPr>
            <w:tcW w:w="1647" w:type="dxa"/>
            <w:shd w:val="clear" w:color="auto" w:fill="FFFFFF"/>
          </w:tcPr>
          <w:p w14:paraId="18D3B55B"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CE13117" w14:textId="77777777" w:rsidR="00003DFB" w:rsidRDefault="00003DFB" w:rsidP="00003DFB">
            <w:pPr>
              <w:jc w:val="left"/>
              <w:rPr>
                <w:color w:val="000000"/>
              </w:rPr>
            </w:pPr>
          </w:p>
        </w:tc>
        <w:tc>
          <w:tcPr>
            <w:tcW w:w="2906" w:type="dxa"/>
            <w:tcBorders>
              <w:top w:val="nil"/>
              <w:bottom w:val="nil"/>
            </w:tcBorders>
            <w:shd w:val="clear" w:color="auto" w:fill="FFFFFF"/>
          </w:tcPr>
          <w:p w14:paraId="3624E858" w14:textId="77777777" w:rsidR="00003DFB" w:rsidRDefault="00003DFB" w:rsidP="00003DFB">
            <w:pPr>
              <w:jc w:val="left"/>
              <w:rPr>
                <w:color w:val="000000"/>
              </w:rPr>
            </w:pPr>
          </w:p>
        </w:tc>
      </w:tr>
      <w:tr w:rsidR="00003DFB" w:rsidRPr="00003DFB" w14:paraId="25AE6658" w14:textId="77777777" w:rsidTr="00003DFB">
        <w:trPr>
          <w:trHeight w:val="449"/>
        </w:trPr>
        <w:tc>
          <w:tcPr>
            <w:tcW w:w="550" w:type="dxa"/>
            <w:tcBorders>
              <w:top w:val="nil"/>
              <w:bottom w:val="nil"/>
            </w:tcBorders>
            <w:shd w:val="clear" w:color="auto" w:fill="FFFFFF"/>
          </w:tcPr>
          <w:p w14:paraId="27878E6C" w14:textId="77777777" w:rsidR="00003DFB" w:rsidRDefault="00003DFB" w:rsidP="00003DFB">
            <w:pPr>
              <w:jc w:val="left"/>
              <w:rPr>
                <w:color w:val="000000"/>
              </w:rPr>
            </w:pPr>
          </w:p>
        </w:tc>
        <w:tc>
          <w:tcPr>
            <w:tcW w:w="1646" w:type="dxa"/>
            <w:tcBorders>
              <w:top w:val="nil"/>
              <w:bottom w:val="nil"/>
            </w:tcBorders>
            <w:shd w:val="clear" w:color="auto" w:fill="FFFFFF"/>
          </w:tcPr>
          <w:p w14:paraId="166F8560" w14:textId="77777777" w:rsidR="00003DFB" w:rsidRDefault="00003DFB" w:rsidP="00003DFB">
            <w:pPr>
              <w:jc w:val="left"/>
              <w:rPr>
                <w:color w:val="000000"/>
              </w:rPr>
            </w:pPr>
          </w:p>
        </w:tc>
        <w:tc>
          <w:tcPr>
            <w:tcW w:w="1647" w:type="dxa"/>
            <w:tcBorders>
              <w:top w:val="nil"/>
              <w:bottom w:val="nil"/>
            </w:tcBorders>
            <w:shd w:val="clear" w:color="auto" w:fill="FFFFFF"/>
          </w:tcPr>
          <w:p w14:paraId="4F5C79EF" w14:textId="77777777" w:rsidR="00003DFB" w:rsidRDefault="00003DFB" w:rsidP="00003DFB">
            <w:pPr>
              <w:jc w:val="left"/>
              <w:rPr>
                <w:color w:val="000000"/>
              </w:rPr>
            </w:pPr>
          </w:p>
        </w:tc>
        <w:tc>
          <w:tcPr>
            <w:tcW w:w="1647" w:type="dxa"/>
            <w:shd w:val="clear" w:color="auto" w:fill="FFFFFF"/>
          </w:tcPr>
          <w:p w14:paraId="29BE994C" w14:textId="77777777" w:rsidR="00003DFB" w:rsidRPr="00412367" w:rsidRDefault="00003DFB" w:rsidP="00003DFB">
            <w:pPr>
              <w:jc w:val="left"/>
              <w:rPr>
                <w:color w:val="000000"/>
                <w:lang w:val="en-US"/>
                <w:rPrChange w:id="1830" w:author="Huke, Juan (extern)" w:date="2024-05-22T18:34:00Z">
                  <w:rPr>
                    <w:color w:val="000000"/>
                  </w:rPr>
                </w:rPrChange>
              </w:rPr>
            </w:pPr>
            <w:r w:rsidRPr="00412367">
              <w:rPr>
                <w:color w:val="000000"/>
                <w:lang w:val="en-US"/>
                <w:rPrChange w:id="1831" w:author="Huke, Juan (extern)" w:date="2024-05-22T18:34:00Z">
                  <w:rPr>
                    <w:color w:val="000000"/>
                  </w:rPr>
                </w:rPrChange>
              </w:rPr>
              <w:t>XX_C_CONTRACT_LGDS_CR_ABS</w:t>
            </w:r>
          </w:p>
        </w:tc>
        <w:tc>
          <w:tcPr>
            <w:tcW w:w="1647" w:type="dxa"/>
            <w:shd w:val="clear" w:color="auto" w:fill="FFFFFF"/>
          </w:tcPr>
          <w:p w14:paraId="100BB96D" w14:textId="77777777" w:rsidR="00003DFB" w:rsidRDefault="00003DFB" w:rsidP="00003DFB">
            <w:pPr>
              <w:jc w:val="left"/>
              <w:rPr>
                <w:color w:val="000000"/>
              </w:rPr>
            </w:pPr>
            <w:r>
              <w:rPr>
                <w:color w:val="000000"/>
              </w:rPr>
              <w:t>XX_EXT_RAT_IND</w:t>
            </w:r>
          </w:p>
        </w:tc>
        <w:tc>
          <w:tcPr>
            <w:tcW w:w="1647" w:type="dxa"/>
            <w:shd w:val="clear" w:color="auto" w:fill="FFFFFF"/>
          </w:tcPr>
          <w:p w14:paraId="2CD542A5"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0C6A88B0" w14:textId="77777777" w:rsidR="00003DFB" w:rsidRDefault="00003DFB" w:rsidP="00003DFB">
            <w:pPr>
              <w:jc w:val="left"/>
              <w:rPr>
                <w:color w:val="000000"/>
              </w:rPr>
            </w:pPr>
          </w:p>
        </w:tc>
        <w:tc>
          <w:tcPr>
            <w:tcW w:w="2906" w:type="dxa"/>
            <w:tcBorders>
              <w:top w:val="nil"/>
              <w:bottom w:val="nil"/>
            </w:tcBorders>
            <w:shd w:val="clear" w:color="auto" w:fill="FFFFFF"/>
          </w:tcPr>
          <w:p w14:paraId="6E0A8C1F" w14:textId="77777777" w:rsidR="00003DFB" w:rsidRDefault="00003DFB" w:rsidP="00003DFB">
            <w:pPr>
              <w:jc w:val="left"/>
              <w:rPr>
                <w:color w:val="000000"/>
              </w:rPr>
            </w:pPr>
          </w:p>
        </w:tc>
      </w:tr>
      <w:tr w:rsidR="00003DFB" w:rsidRPr="00003DFB" w14:paraId="4A618417" w14:textId="77777777" w:rsidTr="00003DFB">
        <w:trPr>
          <w:trHeight w:val="449"/>
        </w:trPr>
        <w:tc>
          <w:tcPr>
            <w:tcW w:w="550" w:type="dxa"/>
            <w:tcBorders>
              <w:top w:val="nil"/>
              <w:bottom w:val="nil"/>
            </w:tcBorders>
            <w:shd w:val="clear" w:color="auto" w:fill="FFFFFF"/>
          </w:tcPr>
          <w:p w14:paraId="2E98F2CB" w14:textId="77777777" w:rsidR="00003DFB" w:rsidRDefault="00003DFB" w:rsidP="00003DFB">
            <w:pPr>
              <w:jc w:val="left"/>
              <w:rPr>
                <w:color w:val="000000"/>
              </w:rPr>
            </w:pPr>
          </w:p>
        </w:tc>
        <w:tc>
          <w:tcPr>
            <w:tcW w:w="1646" w:type="dxa"/>
            <w:tcBorders>
              <w:top w:val="nil"/>
              <w:bottom w:val="nil"/>
            </w:tcBorders>
            <w:shd w:val="clear" w:color="auto" w:fill="FFFFFF"/>
          </w:tcPr>
          <w:p w14:paraId="3CA731C2" w14:textId="77777777" w:rsidR="00003DFB" w:rsidRDefault="00003DFB" w:rsidP="00003DFB">
            <w:pPr>
              <w:jc w:val="left"/>
              <w:rPr>
                <w:color w:val="000000"/>
              </w:rPr>
            </w:pPr>
          </w:p>
        </w:tc>
        <w:tc>
          <w:tcPr>
            <w:tcW w:w="1647" w:type="dxa"/>
            <w:tcBorders>
              <w:top w:val="nil"/>
              <w:bottom w:val="nil"/>
            </w:tcBorders>
            <w:shd w:val="clear" w:color="auto" w:fill="FFFFFF"/>
          </w:tcPr>
          <w:p w14:paraId="752CBB69" w14:textId="77777777" w:rsidR="00003DFB" w:rsidRDefault="00003DFB" w:rsidP="00003DFB">
            <w:pPr>
              <w:jc w:val="left"/>
              <w:rPr>
                <w:color w:val="000000"/>
              </w:rPr>
            </w:pPr>
          </w:p>
        </w:tc>
        <w:tc>
          <w:tcPr>
            <w:tcW w:w="1647" w:type="dxa"/>
            <w:shd w:val="clear" w:color="auto" w:fill="FFFFFF"/>
          </w:tcPr>
          <w:p w14:paraId="501EA67A" w14:textId="77777777" w:rsidR="00003DFB" w:rsidRPr="00412367" w:rsidRDefault="00003DFB" w:rsidP="00003DFB">
            <w:pPr>
              <w:jc w:val="left"/>
              <w:rPr>
                <w:color w:val="000000"/>
                <w:lang w:val="en-US"/>
                <w:rPrChange w:id="1832" w:author="Huke, Juan (extern)" w:date="2024-05-22T18:34:00Z">
                  <w:rPr>
                    <w:color w:val="000000"/>
                  </w:rPr>
                </w:rPrChange>
              </w:rPr>
            </w:pPr>
            <w:r w:rsidRPr="00412367">
              <w:rPr>
                <w:color w:val="000000"/>
                <w:lang w:val="en-US"/>
                <w:rPrChange w:id="1833" w:author="Huke, Juan (extern)" w:date="2024-05-22T18:34:00Z">
                  <w:rPr>
                    <w:color w:val="000000"/>
                  </w:rPr>
                </w:rPrChange>
              </w:rPr>
              <w:t>XX_C_CUSTOMER_LGDS_CR_SOLVV</w:t>
            </w:r>
          </w:p>
        </w:tc>
        <w:tc>
          <w:tcPr>
            <w:tcW w:w="1647" w:type="dxa"/>
            <w:shd w:val="clear" w:color="auto" w:fill="FFFFFF"/>
          </w:tcPr>
          <w:p w14:paraId="42E56F8F" w14:textId="77777777" w:rsidR="00003DFB" w:rsidRDefault="00003DFB" w:rsidP="00003DFB">
            <w:pPr>
              <w:jc w:val="left"/>
              <w:rPr>
                <w:color w:val="000000"/>
              </w:rPr>
            </w:pPr>
            <w:r>
              <w:rPr>
                <w:color w:val="000000"/>
              </w:rPr>
              <w:t>XX_EXT_RAT_IND</w:t>
            </w:r>
          </w:p>
        </w:tc>
        <w:tc>
          <w:tcPr>
            <w:tcW w:w="1647" w:type="dxa"/>
            <w:shd w:val="clear" w:color="auto" w:fill="FFFFFF"/>
          </w:tcPr>
          <w:p w14:paraId="76F5A799"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92B92F1" w14:textId="77777777" w:rsidR="00003DFB" w:rsidRDefault="00003DFB" w:rsidP="00003DFB">
            <w:pPr>
              <w:jc w:val="left"/>
              <w:rPr>
                <w:color w:val="000000"/>
              </w:rPr>
            </w:pPr>
          </w:p>
        </w:tc>
        <w:tc>
          <w:tcPr>
            <w:tcW w:w="2906" w:type="dxa"/>
            <w:tcBorders>
              <w:top w:val="nil"/>
              <w:bottom w:val="nil"/>
            </w:tcBorders>
            <w:shd w:val="clear" w:color="auto" w:fill="FFFFFF"/>
          </w:tcPr>
          <w:p w14:paraId="27B0F2DB" w14:textId="77777777" w:rsidR="00003DFB" w:rsidRDefault="00003DFB" w:rsidP="00003DFB">
            <w:pPr>
              <w:jc w:val="left"/>
              <w:rPr>
                <w:color w:val="000000"/>
              </w:rPr>
            </w:pPr>
          </w:p>
        </w:tc>
      </w:tr>
      <w:tr w:rsidR="00003DFB" w:rsidRPr="00003DFB" w14:paraId="44BE91C6" w14:textId="77777777" w:rsidTr="00003DFB">
        <w:trPr>
          <w:trHeight w:val="449"/>
        </w:trPr>
        <w:tc>
          <w:tcPr>
            <w:tcW w:w="550" w:type="dxa"/>
            <w:tcBorders>
              <w:top w:val="nil"/>
              <w:bottom w:val="single" w:sz="4" w:space="0" w:color="auto"/>
            </w:tcBorders>
            <w:shd w:val="clear" w:color="auto" w:fill="FFFFFF"/>
          </w:tcPr>
          <w:p w14:paraId="1A15399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B4F9B3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80277C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1B8FABD" w14:textId="77777777" w:rsidR="00003DFB" w:rsidRPr="00412367" w:rsidRDefault="00003DFB" w:rsidP="00003DFB">
            <w:pPr>
              <w:jc w:val="left"/>
              <w:rPr>
                <w:color w:val="000000"/>
                <w:lang w:val="en-US"/>
                <w:rPrChange w:id="1834" w:author="Huke, Juan (extern)" w:date="2024-05-22T18:34:00Z">
                  <w:rPr>
                    <w:color w:val="000000"/>
                  </w:rPr>
                </w:rPrChange>
              </w:rPr>
            </w:pPr>
            <w:r w:rsidRPr="00412367">
              <w:rPr>
                <w:color w:val="000000"/>
                <w:lang w:val="en-US"/>
                <w:rPrChange w:id="1835" w:author="Huke, Juan (extern)" w:date="2024-05-22T18:34:00Z">
                  <w:rPr>
                    <w:color w:val="000000"/>
                  </w:rPr>
                </w:rPrChange>
              </w:rPr>
              <w:t>XX_C_CUSTOMER_LGDS_CR_SOLVV</w:t>
            </w:r>
          </w:p>
        </w:tc>
        <w:tc>
          <w:tcPr>
            <w:tcW w:w="1647" w:type="dxa"/>
            <w:tcBorders>
              <w:bottom w:val="single" w:sz="4" w:space="0" w:color="auto"/>
            </w:tcBorders>
            <w:shd w:val="clear" w:color="auto" w:fill="FFFFFF"/>
          </w:tcPr>
          <w:p w14:paraId="0077CD0D" w14:textId="77777777" w:rsidR="00003DFB" w:rsidRDefault="00003DFB" w:rsidP="00003DFB">
            <w:pPr>
              <w:jc w:val="left"/>
              <w:rPr>
                <w:color w:val="000000"/>
              </w:rPr>
            </w:pPr>
            <w:r>
              <w:rPr>
                <w:color w:val="000000"/>
              </w:rPr>
              <w:t>XX_EXT_RAT_SRC_IND</w:t>
            </w:r>
          </w:p>
        </w:tc>
        <w:tc>
          <w:tcPr>
            <w:tcW w:w="1647" w:type="dxa"/>
            <w:tcBorders>
              <w:bottom w:val="single" w:sz="4" w:space="0" w:color="auto"/>
            </w:tcBorders>
            <w:shd w:val="clear" w:color="auto" w:fill="FFFFFF"/>
          </w:tcPr>
          <w:p w14:paraId="0F021B88"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5EE6DF8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1A79C6" w14:textId="77777777" w:rsidR="00003DFB" w:rsidRDefault="00003DFB" w:rsidP="00003DFB">
            <w:pPr>
              <w:jc w:val="left"/>
              <w:rPr>
                <w:color w:val="000000"/>
              </w:rPr>
            </w:pPr>
          </w:p>
        </w:tc>
      </w:tr>
      <w:tr w:rsidR="00003DFB" w:rsidRPr="00003DFB" w14:paraId="0FD274D2" w14:textId="77777777" w:rsidTr="00003DFB">
        <w:trPr>
          <w:trHeight w:val="449"/>
        </w:trPr>
        <w:tc>
          <w:tcPr>
            <w:tcW w:w="550" w:type="dxa"/>
            <w:tcBorders>
              <w:top w:val="single" w:sz="4" w:space="0" w:color="auto"/>
              <w:bottom w:val="single" w:sz="4" w:space="0" w:color="auto"/>
            </w:tcBorders>
            <w:shd w:val="clear" w:color="auto" w:fill="FFFFFF"/>
          </w:tcPr>
          <w:p w14:paraId="5DEB2189" w14:textId="77777777" w:rsidR="00003DFB" w:rsidRPr="00003DFB" w:rsidRDefault="00003DFB" w:rsidP="00003DFB">
            <w:pPr>
              <w:jc w:val="left"/>
              <w:rPr>
                <w:color w:val="000000"/>
              </w:rPr>
            </w:pPr>
            <w:r w:rsidRPr="00003DFB">
              <w:rPr>
                <w:color w:val="000000"/>
              </w:rPr>
              <w:t>162</w:t>
            </w:r>
          </w:p>
        </w:tc>
        <w:tc>
          <w:tcPr>
            <w:tcW w:w="1646" w:type="dxa"/>
            <w:tcBorders>
              <w:top w:val="single" w:sz="4" w:space="0" w:color="auto"/>
              <w:bottom w:val="single" w:sz="4" w:space="0" w:color="auto"/>
            </w:tcBorders>
            <w:shd w:val="clear" w:color="auto" w:fill="FFFFFF"/>
          </w:tcPr>
          <w:p w14:paraId="20725EFC" w14:textId="77777777" w:rsidR="00003DFB" w:rsidRPr="00003DFB" w:rsidRDefault="00003DFB" w:rsidP="00003DFB">
            <w:pPr>
              <w:jc w:val="left"/>
              <w:rPr>
                <w:color w:val="000000"/>
              </w:rPr>
            </w:pPr>
            <w:r w:rsidRPr="00003DFB">
              <w:rPr>
                <w:color w:val="000000"/>
              </w:rPr>
              <w:t>B200</w:t>
            </w:r>
          </w:p>
        </w:tc>
        <w:tc>
          <w:tcPr>
            <w:tcW w:w="1647" w:type="dxa"/>
            <w:tcBorders>
              <w:top w:val="single" w:sz="4" w:space="0" w:color="auto"/>
              <w:bottom w:val="single" w:sz="4" w:space="0" w:color="auto"/>
            </w:tcBorders>
            <w:shd w:val="clear" w:color="auto" w:fill="FFFFFF"/>
          </w:tcPr>
          <w:p w14:paraId="5EB2B7B2"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093E12D1" w14:textId="77777777" w:rsidR="00003DFB" w:rsidRPr="00003DFB" w:rsidRDefault="00003DFB" w:rsidP="00003DFB">
            <w:pPr>
              <w:jc w:val="left"/>
              <w:rPr>
                <w:color w:val="000000"/>
              </w:rPr>
            </w:pPr>
          </w:p>
        </w:tc>
        <w:tc>
          <w:tcPr>
            <w:tcW w:w="1647" w:type="dxa"/>
            <w:shd w:val="clear" w:color="auto" w:fill="FFFFFF"/>
          </w:tcPr>
          <w:p w14:paraId="2D6485AA" w14:textId="77777777" w:rsidR="00003DFB" w:rsidRPr="00003DFB" w:rsidRDefault="00003DFB" w:rsidP="00003DFB">
            <w:pPr>
              <w:jc w:val="left"/>
              <w:rPr>
                <w:color w:val="000000"/>
              </w:rPr>
            </w:pPr>
          </w:p>
        </w:tc>
        <w:tc>
          <w:tcPr>
            <w:tcW w:w="1647" w:type="dxa"/>
            <w:shd w:val="clear" w:color="auto" w:fill="FFFFFF"/>
          </w:tcPr>
          <w:p w14:paraId="046884E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BF69F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250C641" w14:textId="77777777" w:rsidR="00003DFB" w:rsidRPr="00003DFB" w:rsidRDefault="00003DFB" w:rsidP="00003DFB">
            <w:pPr>
              <w:jc w:val="left"/>
              <w:rPr>
                <w:color w:val="000000"/>
              </w:rPr>
            </w:pPr>
          </w:p>
        </w:tc>
      </w:tr>
      <w:tr w:rsidR="00003DFB" w:rsidRPr="00003DFB" w14:paraId="38A14F5B" w14:textId="77777777" w:rsidTr="00003DFB">
        <w:trPr>
          <w:trHeight w:val="449"/>
        </w:trPr>
        <w:tc>
          <w:tcPr>
            <w:tcW w:w="550" w:type="dxa"/>
            <w:tcBorders>
              <w:top w:val="single" w:sz="4" w:space="0" w:color="auto"/>
              <w:bottom w:val="nil"/>
            </w:tcBorders>
            <w:shd w:val="clear" w:color="auto" w:fill="FFFFFF"/>
          </w:tcPr>
          <w:p w14:paraId="17D86187" w14:textId="77777777" w:rsidR="00003DFB" w:rsidRPr="00003DFB" w:rsidRDefault="00003DFB" w:rsidP="00003DFB">
            <w:pPr>
              <w:jc w:val="left"/>
              <w:rPr>
                <w:color w:val="000000"/>
              </w:rPr>
            </w:pPr>
            <w:r>
              <w:rPr>
                <w:color w:val="000000"/>
              </w:rPr>
              <w:t>163</w:t>
            </w:r>
          </w:p>
        </w:tc>
        <w:tc>
          <w:tcPr>
            <w:tcW w:w="1646" w:type="dxa"/>
            <w:tcBorders>
              <w:top w:val="single" w:sz="4" w:space="0" w:color="auto"/>
              <w:bottom w:val="nil"/>
            </w:tcBorders>
            <w:shd w:val="clear" w:color="auto" w:fill="FFFFFF"/>
          </w:tcPr>
          <w:p w14:paraId="63222539" w14:textId="77777777" w:rsidR="00003DFB" w:rsidRPr="00003DFB" w:rsidRDefault="00003DFB" w:rsidP="00003DFB">
            <w:pPr>
              <w:jc w:val="left"/>
              <w:rPr>
                <w:color w:val="000000"/>
              </w:rPr>
            </w:pPr>
            <w:r>
              <w:rPr>
                <w:color w:val="000000"/>
              </w:rPr>
              <w:t>B217</w:t>
            </w:r>
          </w:p>
        </w:tc>
        <w:tc>
          <w:tcPr>
            <w:tcW w:w="1647" w:type="dxa"/>
            <w:tcBorders>
              <w:top w:val="single" w:sz="4" w:space="0" w:color="auto"/>
              <w:bottom w:val="nil"/>
            </w:tcBorders>
            <w:shd w:val="clear" w:color="auto" w:fill="FFFFFF"/>
          </w:tcPr>
          <w:p w14:paraId="2FFAE9DA" w14:textId="77777777" w:rsidR="00003DFB" w:rsidRPr="00003DFB" w:rsidRDefault="00003DFB" w:rsidP="00003DFB">
            <w:pPr>
              <w:jc w:val="left"/>
              <w:rPr>
                <w:color w:val="000000"/>
              </w:rPr>
            </w:pPr>
            <w:r>
              <w:rPr>
                <w:color w:val="000000"/>
              </w:rPr>
              <w:t>double</w:t>
            </w:r>
          </w:p>
        </w:tc>
        <w:tc>
          <w:tcPr>
            <w:tcW w:w="1647" w:type="dxa"/>
            <w:shd w:val="clear" w:color="auto" w:fill="FFFFFF"/>
          </w:tcPr>
          <w:p w14:paraId="47EA2A7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D6CAC29" w14:textId="77777777" w:rsidR="00003DFB" w:rsidRPr="00003DFB" w:rsidRDefault="00003DFB" w:rsidP="00003DFB">
            <w:pPr>
              <w:jc w:val="left"/>
              <w:rPr>
                <w:color w:val="000000"/>
              </w:rPr>
            </w:pPr>
            <w:r>
              <w:rPr>
                <w:color w:val="000000"/>
              </w:rPr>
              <w:t>B014</w:t>
            </w:r>
          </w:p>
        </w:tc>
        <w:tc>
          <w:tcPr>
            <w:tcW w:w="1647" w:type="dxa"/>
            <w:shd w:val="clear" w:color="auto" w:fill="FFFFFF"/>
          </w:tcPr>
          <w:p w14:paraId="4D15AE49"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3CBF711" w14:textId="77777777" w:rsidR="00003DFB" w:rsidRPr="00412367" w:rsidRDefault="00003DFB" w:rsidP="00003DFB">
            <w:pPr>
              <w:jc w:val="left"/>
              <w:rPr>
                <w:color w:val="000000"/>
                <w:lang w:val="en-US"/>
                <w:rPrChange w:id="1836" w:author="Huke, Juan (extern)" w:date="2024-05-22T18:34:00Z">
                  <w:rPr>
                    <w:color w:val="000000"/>
                  </w:rPr>
                </w:rPrChange>
              </w:rPr>
            </w:pPr>
            <w:r w:rsidRPr="00412367">
              <w:rPr>
                <w:color w:val="000000"/>
                <w:lang w:val="en-US"/>
                <w:rPrChange w:id="1837" w:author="Huke, Juan (extern)" w:date="2024-05-22T18:34:00Z">
                  <w:rPr>
                    <w:color w:val="000000"/>
                  </w:rPr>
                </w:rPrChange>
              </w:rPr>
              <w:t xml:space="preserve">if (XX_TERM_END_D = '31.12.9999' or XX_TERM_END_D = '01.01.1753' or XX_TERM_END_D is NULL) </w:t>
            </w:r>
          </w:p>
          <w:p w14:paraId="52D22B21" w14:textId="77777777" w:rsidR="00003DFB" w:rsidRPr="00412367" w:rsidRDefault="00003DFB" w:rsidP="00003DFB">
            <w:pPr>
              <w:jc w:val="left"/>
              <w:rPr>
                <w:color w:val="000000"/>
                <w:lang w:val="en-US"/>
                <w:rPrChange w:id="1838" w:author="Huke, Juan (extern)" w:date="2024-05-22T18:34:00Z">
                  <w:rPr>
                    <w:color w:val="000000"/>
                  </w:rPr>
                </w:rPrChange>
              </w:rPr>
            </w:pPr>
            <w:r w:rsidRPr="00412367">
              <w:rPr>
                <w:color w:val="000000"/>
                <w:lang w:val="en-US"/>
                <w:rPrChange w:id="1839" w:author="Huke, Juan (extern)" w:date="2024-05-22T18:34:00Z">
                  <w:rPr>
                    <w:color w:val="000000"/>
                  </w:rPr>
                </w:rPrChange>
              </w:rPr>
              <w:t>then XX_MAT_REG</w:t>
            </w:r>
          </w:p>
          <w:p w14:paraId="63CD76AA" w14:textId="77777777" w:rsidR="00003DFB" w:rsidRPr="00412367" w:rsidRDefault="00003DFB" w:rsidP="00003DFB">
            <w:pPr>
              <w:jc w:val="left"/>
              <w:rPr>
                <w:color w:val="000000"/>
                <w:lang w:val="en-US"/>
                <w:rPrChange w:id="1840" w:author="Huke, Juan (extern)" w:date="2024-05-22T18:34:00Z">
                  <w:rPr>
                    <w:color w:val="000000"/>
                  </w:rPr>
                </w:rPrChange>
              </w:rPr>
            </w:pPr>
            <w:r w:rsidRPr="00412367">
              <w:rPr>
                <w:color w:val="000000"/>
                <w:lang w:val="en-US"/>
                <w:rPrChange w:id="1841" w:author="Huke, Juan (extern)" w:date="2024-05-22T18:34:00Z">
                  <w:rPr>
                    <w:color w:val="000000"/>
                  </w:rPr>
                </w:rPrChange>
              </w:rPr>
              <w:t>else (if (B014 not in (40, 41, 42) and XX_MAT_REG is not NULL)</w:t>
            </w:r>
          </w:p>
          <w:p w14:paraId="5C4E4441" w14:textId="77777777" w:rsidR="00003DFB" w:rsidRPr="00412367" w:rsidRDefault="00003DFB" w:rsidP="00003DFB">
            <w:pPr>
              <w:jc w:val="left"/>
              <w:rPr>
                <w:color w:val="000000"/>
                <w:lang w:val="en-US"/>
                <w:rPrChange w:id="1842" w:author="Huke, Juan (extern)" w:date="2024-05-22T18:34:00Z">
                  <w:rPr>
                    <w:color w:val="000000"/>
                  </w:rPr>
                </w:rPrChange>
              </w:rPr>
            </w:pPr>
            <w:r w:rsidRPr="00412367">
              <w:rPr>
                <w:color w:val="000000"/>
                <w:lang w:val="en-US"/>
                <w:rPrChange w:id="1843" w:author="Huke, Juan (extern)" w:date="2024-05-22T18:34:00Z">
                  <w:rPr>
                    <w:color w:val="000000"/>
                  </w:rPr>
                </w:rPrChange>
              </w:rPr>
              <w:t>then round((XX_MAT_REG/12), 5)</w:t>
            </w:r>
          </w:p>
          <w:p w14:paraId="419D4C0D"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A7B71C7" w14:textId="77777777" w:rsidR="00003DFB" w:rsidRDefault="00003DFB" w:rsidP="00003DFB">
            <w:pPr>
              <w:jc w:val="left"/>
              <w:rPr>
                <w:color w:val="000000"/>
              </w:rPr>
            </w:pPr>
            <w:r>
              <w:rPr>
                <w:color w:val="000000"/>
              </w:rPr>
              <w:t>Effektive Laufzeit</w:t>
            </w:r>
          </w:p>
          <w:p w14:paraId="7CC8BE13" w14:textId="77777777" w:rsidR="00003DFB" w:rsidRDefault="00003DFB" w:rsidP="00003DFB">
            <w:pPr>
              <w:jc w:val="left"/>
              <w:rPr>
                <w:color w:val="000000"/>
              </w:rPr>
            </w:pPr>
          </w:p>
          <w:p w14:paraId="3C30D67D" w14:textId="77777777" w:rsidR="00003DFB" w:rsidRPr="00003DFB" w:rsidRDefault="00003DFB" w:rsidP="00003DFB">
            <w:pPr>
              <w:jc w:val="left"/>
              <w:rPr>
                <w:color w:val="000000"/>
              </w:rPr>
            </w:pPr>
            <w:r>
              <w:rPr>
                <w:color w:val="000000"/>
              </w:rPr>
              <w:t>XX_MAT_REG = Testlaufzeit regulatorisch, XX_TERM_END_D = Laufzeitende, B014 = Forderungsklasse IRBA (40 = Mengengeschäft Sonstige, 41 = Mengengeschäft Immobilien Wohn/ Gewerbe, 42 = Mengengeschäft qualifiziert revolvierend)</w:t>
            </w:r>
          </w:p>
        </w:tc>
      </w:tr>
      <w:tr w:rsidR="00003DFB" w:rsidRPr="00003DFB" w14:paraId="235999C7" w14:textId="77777777" w:rsidTr="00003DFB">
        <w:trPr>
          <w:trHeight w:val="449"/>
        </w:trPr>
        <w:tc>
          <w:tcPr>
            <w:tcW w:w="550" w:type="dxa"/>
            <w:tcBorders>
              <w:top w:val="nil"/>
              <w:bottom w:val="nil"/>
            </w:tcBorders>
            <w:shd w:val="clear" w:color="auto" w:fill="FFFFFF"/>
          </w:tcPr>
          <w:p w14:paraId="1F6E16A6" w14:textId="77777777" w:rsidR="00003DFB" w:rsidRDefault="00003DFB" w:rsidP="00003DFB">
            <w:pPr>
              <w:jc w:val="left"/>
              <w:rPr>
                <w:color w:val="000000"/>
              </w:rPr>
            </w:pPr>
          </w:p>
        </w:tc>
        <w:tc>
          <w:tcPr>
            <w:tcW w:w="1646" w:type="dxa"/>
            <w:tcBorders>
              <w:top w:val="nil"/>
              <w:bottom w:val="nil"/>
            </w:tcBorders>
            <w:shd w:val="clear" w:color="auto" w:fill="FFFFFF"/>
          </w:tcPr>
          <w:p w14:paraId="5D67A7CF" w14:textId="77777777" w:rsidR="00003DFB" w:rsidRDefault="00003DFB" w:rsidP="00003DFB">
            <w:pPr>
              <w:jc w:val="left"/>
              <w:rPr>
                <w:color w:val="000000"/>
              </w:rPr>
            </w:pPr>
          </w:p>
        </w:tc>
        <w:tc>
          <w:tcPr>
            <w:tcW w:w="1647" w:type="dxa"/>
            <w:tcBorders>
              <w:top w:val="nil"/>
              <w:bottom w:val="nil"/>
            </w:tcBorders>
            <w:shd w:val="clear" w:color="auto" w:fill="FFFFFF"/>
          </w:tcPr>
          <w:p w14:paraId="6C9D914E" w14:textId="77777777" w:rsidR="00003DFB" w:rsidRDefault="00003DFB" w:rsidP="00003DFB">
            <w:pPr>
              <w:jc w:val="left"/>
              <w:rPr>
                <w:color w:val="000000"/>
              </w:rPr>
            </w:pPr>
          </w:p>
        </w:tc>
        <w:tc>
          <w:tcPr>
            <w:tcW w:w="1647" w:type="dxa"/>
            <w:shd w:val="clear" w:color="auto" w:fill="FFFFFF"/>
          </w:tcPr>
          <w:p w14:paraId="73DC46C2" w14:textId="77777777" w:rsidR="00003DFB" w:rsidRDefault="00003DFB" w:rsidP="00003DFB">
            <w:pPr>
              <w:jc w:val="left"/>
              <w:rPr>
                <w:color w:val="000000"/>
              </w:rPr>
            </w:pPr>
            <w:r>
              <w:rPr>
                <w:color w:val="000000"/>
              </w:rPr>
              <w:t>XX_C_CONTRACT_KG</w:t>
            </w:r>
          </w:p>
        </w:tc>
        <w:tc>
          <w:tcPr>
            <w:tcW w:w="1647" w:type="dxa"/>
            <w:shd w:val="clear" w:color="auto" w:fill="FFFFFF"/>
          </w:tcPr>
          <w:p w14:paraId="64937031" w14:textId="77777777" w:rsidR="00003DFB" w:rsidRDefault="00003DFB" w:rsidP="00003DFB">
            <w:pPr>
              <w:jc w:val="left"/>
              <w:rPr>
                <w:color w:val="000000"/>
              </w:rPr>
            </w:pPr>
            <w:r>
              <w:rPr>
                <w:color w:val="000000"/>
              </w:rPr>
              <w:t>XX_TERM_END_D</w:t>
            </w:r>
          </w:p>
        </w:tc>
        <w:tc>
          <w:tcPr>
            <w:tcW w:w="1647" w:type="dxa"/>
            <w:shd w:val="clear" w:color="auto" w:fill="FFFFFF"/>
          </w:tcPr>
          <w:p w14:paraId="0744016A"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56F6EB6A" w14:textId="77777777" w:rsidR="00003DFB" w:rsidRDefault="00003DFB" w:rsidP="00003DFB">
            <w:pPr>
              <w:jc w:val="left"/>
              <w:rPr>
                <w:color w:val="000000"/>
              </w:rPr>
            </w:pPr>
          </w:p>
        </w:tc>
        <w:tc>
          <w:tcPr>
            <w:tcW w:w="2906" w:type="dxa"/>
            <w:tcBorders>
              <w:top w:val="nil"/>
              <w:bottom w:val="nil"/>
            </w:tcBorders>
            <w:shd w:val="clear" w:color="auto" w:fill="FFFFFF"/>
          </w:tcPr>
          <w:p w14:paraId="59B22C48" w14:textId="77777777" w:rsidR="00003DFB" w:rsidRDefault="00003DFB" w:rsidP="00003DFB">
            <w:pPr>
              <w:jc w:val="left"/>
              <w:rPr>
                <w:color w:val="000000"/>
              </w:rPr>
            </w:pPr>
          </w:p>
        </w:tc>
      </w:tr>
      <w:tr w:rsidR="00003DFB" w:rsidRPr="00003DFB" w14:paraId="0A5F6483" w14:textId="77777777" w:rsidTr="00003DFB">
        <w:trPr>
          <w:trHeight w:val="449"/>
        </w:trPr>
        <w:tc>
          <w:tcPr>
            <w:tcW w:w="550" w:type="dxa"/>
            <w:tcBorders>
              <w:top w:val="nil"/>
              <w:bottom w:val="single" w:sz="4" w:space="0" w:color="auto"/>
            </w:tcBorders>
            <w:shd w:val="clear" w:color="auto" w:fill="FFFFFF"/>
          </w:tcPr>
          <w:p w14:paraId="3F6D360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BBF1A2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D5B92C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D19B341" w14:textId="77777777" w:rsidR="00003DFB" w:rsidRPr="00412367" w:rsidRDefault="00003DFB" w:rsidP="00003DFB">
            <w:pPr>
              <w:jc w:val="left"/>
              <w:rPr>
                <w:color w:val="000000"/>
                <w:lang w:val="en-US"/>
                <w:rPrChange w:id="1844" w:author="Huke, Juan (extern)" w:date="2024-05-22T18:34:00Z">
                  <w:rPr>
                    <w:color w:val="000000"/>
                  </w:rPr>
                </w:rPrChange>
              </w:rPr>
            </w:pPr>
            <w:r w:rsidRPr="00412367">
              <w:rPr>
                <w:color w:val="000000"/>
                <w:lang w:val="en-US"/>
                <w:rPrChange w:id="1845" w:author="Huke, Juan (extern)" w:date="2024-05-22T18:34:00Z">
                  <w:rPr>
                    <w:color w:val="000000"/>
                  </w:rPr>
                </w:rPrChange>
              </w:rPr>
              <w:t>XX_C_CONTRACT_LGDS_C</w:t>
            </w:r>
            <w:r w:rsidRPr="00412367">
              <w:rPr>
                <w:color w:val="000000"/>
                <w:lang w:val="en-US"/>
                <w:rPrChange w:id="1846" w:author="Huke, Juan (extern)" w:date="2024-05-22T18:34:00Z">
                  <w:rPr>
                    <w:color w:val="000000"/>
                  </w:rPr>
                </w:rPrChange>
              </w:rPr>
              <w:lastRenderedPageBreak/>
              <w:t>R_SOLVV</w:t>
            </w:r>
          </w:p>
        </w:tc>
        <w:tc>
          <w:tcPr>
            <w:tcW w:w="1647" w:type="dxa"/>
            <w:tcBorders>
              <w:bottom w:val="single" w:sz="4" w:space="0" w:color="auto"/>
            </w:tcBorders>
            <w:shd w:val="clear" w:color="auto" w:fill="FFFFFF"/>
          </w:tcPr>
          <w:p w14:paraId="6DFEA6D7" w14:textId="77777777" w:rsidR="00003DFB" w:rsidRDefault="00003DFB" w:rsidP="00003DFB">
            <w:pPr>
              <w:jc w:val="left"/>
              <w:rPr>
                <w:color w:val="000000"/>
              </w:rPr>
            </w:pPr>
            <w:r>
              <w:rPr>
                <w:color w:val="000000"/>
              </w:rPr>
              <w:lastRenderedPageBreak/>
              <w:t>XX_MAT_REG</w:t>
            </w:r>
          </w:p>
        </w:tc>
        <w:tc>
          <w:tcPr>
            <w:tcW w:w="1647" w:type="dxa"/>
            <w:tcBorders>
              <w:bottom w:val="single" w:sz="4" w:space="0" w:color="auto"/>
            </w:tcBorders>
            <w:shd w:val="clear" w:color="auto" w:fill="FFFFFF"/>
          </w:tcPr>
          <w:p w14:paraId="5D538B54" w14:textId="77777777" w:rsidR="00003DFB" w:rsidRDefault="00003DFB" w:rsidP="00003DFB">
            <w:pPr>
              <w:jc w:val="left"/>
              <w:rPr>
                <w:color w:val="000000"/>
              </w:rPr>
            </w:pPr>
            <w:r>
              <w:rPr>
                <w:color w:val="000000"/>
              </w:rPr>
              <w:t>NUMBER(12,10)</w:t>
            </w:r>
          </w:p>
        </w:tc>
        <w:tc>
          <w:tcPr>
            <w:tcW w:w="2906" w:type="dxa"/>
            <w:tcBorders>
              <w:top w:val="nil"/>
              <w:bottom w:val="single" w:sz="4" w:space="0" w:color="auto"/>
            </w:tcBorders>
            <w:shd w:val="clear" w:color="auto" w:fill="FFFFFF"/>
          </w:tcPr>
          <w:p w14:paraId="6914EDD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2F5CA51" w14:textId="77777777" w:rsidR="00003DFB" w:rsidRDefault="00003DFB" w:rsidP="00003DFB">
            <w:pPr>
              <w:jc w:val="left"/>
              <w:rPr>
                <w:color w:val="000000"/>
              </w:rPr>
            </w:pPr>
          </w:p>
        </w:tc>
      </w:tr>
      <w:tr w:rsidR="00003DFB" w:rsidRPr="00003DFB" w14:paraId="6D12A7F8" w14:textId="77777777" w:rsidTr="00003DFB">
        <w:trPr>
          <w:trHeight w:val="449"/>
        </w:trPr>
        <w:tc>
          <w:tcPr>
            <w:tcW w:w="550" w:type="dxa"/>
            <w:tcBorders>
              <w:top w:val="single" w:sz="4" w:space="0" w:color="auto"/>
              <w:bottom w:val="single" w:sz="4" w:space="0" w:color="auto"/>
            </w:tcBorders>
            <w:shd w:val="clear" w:color="auto" w:fill="FFFFFF"/>
          </w:tcPr>
          <w:p w14:paraId="089FBC53" w14:textId="77777777" w:rsidR="00003DFB" w:rsidRPr="00003DFB" w:rsidRDefault="00003DFB" w:rsidP="00003DFB">
            <w:pPr>
              <w:jc w:val="left"/>
              <w:rPr>
                <w:color w:val="000000"/>
              </w:rPr>
            </w:pPr>
            <w:r w:rsidRPr="00003DFB">
              <w:rPr>
                <w:color w:val="000000"/>
              </w:rPr>
              <w:t>164</w:t>
            </w:r>
          </w:p>
        </w:tc>
        <w:tc>
          <w:tcPr>
            <w:tcW w:w="1646" w:type="dxa"/>
            <w:tcBorders>
              <w:top w:val="single" w:sz="4" w:space="0" w:color="auto"/>
              <w:bottom w:val="single" w:sz="4" w:space="0" w:color="auto"/>
            </w:tcBorders>
            <w:shd w:val="clear" w:color="auto" w:fill="FFFFFF"/>
          </w:tcPr>
          <w:p w14:paraId="7308819C" w14:textId="77777777" w:rsidR="00003DFB" w:rsidRPr="00003DFB" w:rsidRDefault="00003DFB" w:rsidP="00003DFB">
            <w:pPr>
              <w:jc w:val="left"/>
              <w:rPr>
                <w:color w:val="000000"/>
              </w:rPr>
            </w:pPr>
            <w:r w:rsidRPr="00003DFB">
              <w:rPr>
                <w:color w:val="000000"/>
              </w:rPr>
              <w:t>B267</w:t>
            </w:r>
          </w:p>
        </w:tc>
        <w:tc>
          <w:tcPr>
            <w:tcW w:w="1647" w:type="dxa"/>
            <w:tcBorders>
              <w:top w:val="single" w:sz="4" w:space="0" w:color="auto"/>
              <w:bottom w:val="single" w:sz="4" w:space="0" w:color="auto"/>
            </w:tcBorders>
            <w:shd w:val="clear" w:color="auto" w:fill="FFFFFF"/>
          </w:tcPr>
          <w:p w14:paraId="2861262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00553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1D1222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17F47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50AE30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DB392C6" w14:textId="77777777" w:rsidR="00003DFB" w:rsidRPr="00003DFB" w:rsidRDefault="00003DFB" w:rsidP="00003DFB">
            <w:pPr>
              <w:jc w:val="left"/>
              <w:rPr>
                <w:color w:val="000000"/>
              </w:rPr>
            </w:pPr>
          </w:p>
        </w:tc>
      </w:tr>
      <w:tr w:rsidR="00003DFB" w:rsidRPr="00003DFB" w14:paraId="5159F914" w14:textId="77777777" w:rsidTr="00003DFB">
        <w:trPr>
          <w:trHeight w:val="449"/>
        </w:trPr>
        <w:tc>
          <w:tcPr>
            <w:tcW w:w="550" w:type="dxa"/>
            <w:tcBorders>
              <w:top w:val="single" w:sz="4" w:space="0" w:color="auto"/>
              <w:bottom w:val="single" w:sz="4" w:space="0" w:color="auto"/>
            </w:tcBorders>
            <w:shd w:val="clear" w:color="auto" w:fill="FFFFFF"/>
          </w:tcPr>
          <w:p w14:paraId="7FC2C09D" w14:textId="77777777" w:rsidR="00003DFB" w:rsidRPr="00003DFB" w:rsidRDefault="00003DFB" w:rsidP="00003DFB">
            <w:pPr>
              <w:jc w:val="left"/>
              <w:rPr>
                <w:color w:val="000000"/>
              </w:rPr>
            </w:pPr>
            <w:r w:rsidRPr="00003DFB">
              <w:rPr>
                <w:color w:val="000000"/>
              </w:rPr>
              <w:t>165</w:t>
            </w:r>
          </w:p>
        </w:tc>
        <w:tc>
          <w:tcPr>
            <w:tcW w:w="1646" w:type="dxa"/>
            <w:tcBorders>
              <w:top w:val="single" w:sz="4" w:space="0" w:color="auto"/>
              <w:bottom w:val="single" w:sz="4" w:space="0" w:color="auto"/>
            </w:tcBorders>
            <w:shd w:val="clear" w:color="auto" w:fill="FFFFFF"/>
          </w:tcPr>
          <w:p w14:paraId="6D643A0C" w14:textId="77777777" w:rsidR="00003DFB" w:rsidRPr="00003DFB" w:rsidRDefault="00003DFB" w:rsidP="00003DFB">
            <w:pPr>
              <w:jc w:val="left"/>
              <w:rPr>
                <w:color w:val="000000"/>
              </w:rPr>
            </w:pPr>
            <w:r w:rsidRPr="00003DFB">
              <w:rPr>
                <w:color w:val="000000"/>
              </w:rPr>
              <w:t>B301</w:t>
            </w:r>
          </w:p>
        </w:tc>
        <w:tc>
          <w:tcPr>
            <w:tcW w:w="1647" w:type="dxa"/>
            <w:tcBorders>
              <w:top w:val="single" w:sz="4" w:space="0" w:color="auto"/>
              <w:bottom w:val="single" w:sz="4" w:space="0" w:color="auto"/>
            </w:tcBorders>
            <w:shd w:val="clear" w:color="auto" w:fill="FFFFFF"/>
          </w:tcPr>
          <w:p w14:paraId="3913D7A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494597F5" w14:textId="77777777" w:rsidR="00003DFB" w:rsidRPr="00003DFB" w:rsidRDefault="00003DFB" w:rsidP="00003DFB">
            <w:pPr>
              <w:jc w:val="left"/>
              <w:rPr>
                <w:color w:val="000000"/>
              </w:rPr>
            </w:pPr>
          </w:p>
        </w:tc>
        <w:tc>
          <w:tcPr>
            <w:tcW w:w="1647" w:type="dxa"/>
            <w:shd w:val="clear" w:color="auto" w:fill="FFFFFF"/>
          </w:tcPr>
          <w:p w14:paraId="0DE36DDF" w14:textId="77777777" w:rsidR="00003DFB" w:rsidRPr="00003DFB" w:rsidRDefault="00003DFB" w:rsidP="00003DFB">
            <w:pPr>
              <w:jc w:val="left"/>
              <w:rPr>
                <w:color w:val="000000"/>
              </w:rPr>
            </w:pPr>
          </w:p>
        </w:tc>
        <w:tc>
          <w:tcPr>
            <w:tcW w:w="1647" w:type="dxa"/>
            <w:shd w:val="clear" w:color="auto" w:fill="FFFFFF"/>
          </w:tcPr>
          <w:p w14:paraId="68FAABA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397DC83" w14:textId="77777777" w:rsidR="00003DFB" w:rsidRPr="00003DFB" w:rsidRDefault="00003DFB" w:rsidP="00003DFB">
            <w:pPr>
              <w:jc w:val="left"/>
              <w:rPr>
                <w:color w:val="000000"/>
              </w:rPr>
            </w:pPr>
            <w:r w:rsidRPr="00003DFB">
              <w:rPr>
                <w:color w:val="000000"/>
              </w:rPr>
              <w:t>B301 = 0</w:t>
            </w:r>
          </w:p>
        </w:tc>
        <w:tc>
          <w:tcPr>
            <w:tcW w:w="2906" w:type="dxa"/>
            <w:tcBorders>
              <w:top w:val="single" w:sz="4" w:space="0" w:color="auto"/>
              <w:bottom w:val="single" w:sz="4" w:space="0" w:color="auto"/>
            </w:tcBorders>
            <w:shd w:val="clear" w:color="auto" w:fill="FFFFFF"/>
          </w:tcPr>
          <w:p w14:paraId="23F38C4C" w14:textId="77777777" w:rsidR="00003DFB" w:rsidRPr="00003DFB" w:rsidRDefault="00003DFB" w:rsidP="00003DFB">
            <w:pPr>
              <w:jc w:val="left"/>
              <w:rPr>
                <w:color w:val="000000"/>
              </w:rPr>
            </w:pPr>
            <w:r w:rsidRPr="00003DFB">
              <w:rPr>
                <w:color w:val="000000"/>
              </w:rPr>
              <w:t>Haircut für Sicherheit bzw. Geschäft</w:t>
            </w:r>
          </w:p>
        </w:tc>
      </w:tr>
      <w:tr w:rsidR="00003DFB" w:rsidRPr="00003DFB" w14:paraId="54B57EA1" w14:textId="77777777" w:rsidTr="00003DFB">
        <w:trPr>
          <w:trHeight w:val="449"/>
        </w:trPr>
        <w:tc>
          <w:tcPr>
            <w:tcW w:w="550" w:type="dxa"/>
            <w:tcBorders>
              <w:top w:val="single" w:sz="4" w:space="0" w:color="auto"/>
              <w:bottom w:val="nil"/>
            </w:tcBorders>
            <w:shd w:val="clear" w:color="auto" w:fill="FFFFFF"/>
          </w:tcPr>
          <w:p w14:paraId="03B55A52" w14:textId="77777777" w:rsidR="00003DFB" w:rsidRPr="00003DFB" w:rsidRDefault="00003DFB" w:rsidP="00003DFB">
            <w:pPr>
              <w:jc w:val="left"/>
              <w:rPr>
                <w:color w:val="000000"/>
              </w:rPr>
            </w:pPr>
            <w:r>
              <w:rPr>
                <w:color w:val="000000"/>
              </w:rPr>
              <w:t>166</w:t>
            </w:r>
          </w:p>
        </w:tc>
        <w:tc>
          <w:tcPr>
            <w:tcW w:w="1646" w:type="dxa"/>
            <w:tcBorders>
              <w:top w:val="single" w:sz="4" w:space="0" w:color="auto"/>
              <w:bottom w:val="nil"/>
            </w:tcBorders>
            <w:shd w:val="clear" w:color="auto" w:fill="FFFFFF"/>
          </w:tcPr>
          <w:p w14:paraId="5F56BE66" w14:textId="77777777" w:rsidR="00003DFB" w:rsidRPr="00003DFB" w:rsidRDefault="00003DFB" w:rsidP="00003DFB">
            <w:pPr>
              <w:jc w:val="left"/>
              <w:rPr>
                <w:color w:val="000000"/>
              </w:rPr>
            </w:pPr>
            <w:r>
              <w:rPr>
                <w:color w:val="000000"/>
              </w:rPr>
              <w:t>B436</w:t>
            </w:r>
          </w:p>
        </w:tc>
        <w:tc>
          <w:tcPr>
            <w:tcW w:w="1647" w:type="dxa"/>
            <w:tcBorders>
              <w:top w:val="single" w:sz="4" w:space="0" w:color="auto"/>
              <w:bottom w:val="nil"/>
            </w:tcBorders>
            <w:shd w:val="clear" w:color="auto" w:fill="FFFFFF"/>
          </w:tcPr>
          <w:p w14:paraId="1DD33B41" w14:textId="77777777" w:rsidR="00003DFB" w:rsidRPr="00003DFB" w:rsidRDefault="00003DFB" w:rsidP="00003DFB">
            <w:pPr>
              <w:jc w:val="left"/>
              <w:rPr>
                <w:color w:val="000000"/>
              </w:rPr>
            </w:pPr>
            <w:r>
              <w:rPr>
                <w:color w:val="000000"/>
              </w:rPr>
              <w:t>DATE</w:t>
            </w:r>
          </w:p>
        </w:tc>
        <w:tc>
          <w:tcPr>
            <w:tcW w:w="1647" w:type="dxa"/>
            <w:shd w:val="clear" w:color="auto" w:fill="FFFFFF"/>
          </w:tcPr>
          <w:p w14:paraId="4B94EB2E"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2B0F10E4" w14:textId="77777777" w:rsidR="00003DFB" w:rsidRPr="00003DFB" w:rsidRDefault="00003DFB" w:rsidP="00003DFB">
            <w:pPr>
              <w:jc w:val="left"/>
              <w:rPr>
                <w:color w:val="000000"/>
              </w:rPr>
            </w:pPr>
            <w:r>
              <w:rPr>
                <w:color w:val="000000"/>
              </w:rPr>
              <w:t>C206</w:t>
            </w:r>
          </w:p>
        </w:tc>
        <w:tc>
          <w:tcPr>
            <w:tcW w:w="1647" w:type="dxa"/>
            <w:shd w:val="clear" w:color="auto" w:fill="FFFFFF"/>
          </w:tcPr>
          <w:p w14:paraId="7C07B1BF"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4E3AF20F" w14:textId="77777777" w:rsidR="00003DFB" w:rsidRPr="00412367" w:rsidRDefault="00003DFB" w:rsidP="00003DFB">
            <w:pPr>
              <w:jc w:val="left"/>
              <w:rPr>
                <w:color w:val="000000"/>
                <w:lang w:val="en-US"/>
                <w:rPrChange w:id="1847" w:author="Huke, Juan (extern)" w:date="2024-05-22T18:34:00Z">
                  <w:rPr>
                    <w:color w:val="000000"/>
                  </w:rPr>
                </w:rPrChange>
              </w:rPr>
            </w:pPr>
            <w:r w:rsidRPr="00412367">
              <w:rPr>
                <w:color w:val="000000"/>
                <w:lang w:val="en-US"/>
                <w:rPrChange w:id="1848" w:author="Huke, Juan (extern)" w:date="2024-05-22T18:34:00Z">
                  <w:rPr>
                    <w:color w:val="000000"/>
                  </w:rPr>
                </w:rPrChange>
              </w:rPr>
              <w:t xml:space="preserve">if  (B603 = 'O' and XX_LD_DF_F  = 'T') </w:t>
            </w:r>
          </w:p>
          <w:p w14:paraId="46650516" w14:textId="77777777" w:rsidR="00003DFB" w:rsidRPr="00AA394B" w:rsidRDefault="00003DFB" w:rsidP="00003DFB">
            <w:pPr>
              <w:jc w:val="left"/>
              <w:rPr>
                <w:color w:val="000000"/>
                <w:lang w:val="en-US"/>
                <w:rPrChange w:id="1849" w:author="Huke, Juan (extern)" w:date="2024-05-22T19:26:00Z">
                  <w:rPr>
                    <w:color w:val="000000"/>
                  </w:rPr>
                </w:rPrChange>
              </w:rPr>
            </w:pPr>
            <w:r w:rsidRPr="00412367">
              <w:rPr>
                <w:color w:val="000000"/>
                <w:lang w:val="en-US"/>
                <w:rPrChange w:id="1850" w:author="Huke, Juan (extern)" w:date="2024-05-22T18:34:00Z">
                  <w:rPr>
                    <w:color w:val="000000"/>
                  </w:rPr>
                </w:rPrChange>
              </w:rPr>
              <w:t xml:space="preserve">then (if (XX_DEFAULT_SOLVV_D != </w:t>
            </w:r>
            <w:r w:rsidRPr="00AA394B">
              <w:rPr>
                <w:color w:val="000000"/>
                <w:lang w:val="en-US"/>
                <w:rPrChange w:id="1851" w:author="Huke, Juan (extern)" w:date="2024-05-22T19:26:00Z">
                  <w:rPr>
                    <w:color w:val="000000"/>
                  </w:rPr>
                </w:rPrChange>
              </w:rPr>
              <w:t>'01.01.1753' or XX_DEFAULT_SOLVV_D is not NULL)</w:t>
            </w:r>
          </w:p>
          <w:p w14:paraId="2C80FC74" w14:textId="77777777" w:rsidR="00003DFB" w:rsidRPr="00412367" w:rsidRDefault="00003DFB" w:rsidP="00003DFB">
            <w:pPr>
              <w:jc w:val="left"/>
              <w:rPr>
                <w:color w:val="000000"/>
                <w:lang w:val="en-US"/>
                <w:rPrChange w:id="1852" w:author="Huke, Juan (extern)" w:date="2024-05-22T18:34:00Z">
                  <w:rPr>
                    <w:color w:val="000000"/>
                  </w:rPr>
                </w:rPrChange>
              </w:rPr>
            </w:pPr>
            <w:r w:rsidRPr="00412367">
              <w:rPr>
                <w:color w:val="000000"/>
                <w:lang w:val="en-US"/>
                <w:rPrChange w:id="1853" w:author="Huke, Juan (extern)" w:date="2024-05-22T18:34:00Z">
                  <w:rPr>
                    <w:color w:val="000000"/>
                  </w:rPr>
                </w:rPrChange>
              </w:rPr>
              <w:t>then XX_DEFAULT_SOLVV_D</w:t>
            </w:r>
          </w:p>
          <w:p w14:paraId="6B61B159" w14:textId="77777777" w:rsidR="00003DFB" w:rsidRPr="00412367" w:rsidRDefault="00003DFB" w:rsidP="00003DFB">
            <w:pPr>
              <w:jc w:val="left"/>
              <w:rPr>
                <w:color w:val="000000"/>
                <w:lang w:val="en-US"/>
                <w:rPrChange w:id="1854" w:author="Huke, Juan (extern)" w:date="2024-05-22T18:34:00Z">
                  <w:rPr>
                    <w:color w:val="000000"/>
                  </w:rPr>
                </w:rPrChange>
              </w:rPr>
            </w:pPr>
            <w:r w:rsidRPr="00412367">
              <w:rPr>
                <w:color w:val="000000"/>
                <w:lang w:val="en-US"/>
                <w:rPrChange w:id="1855" w:author="Huke, Juan (extern)" w:date="2024-05-22T18:34:00Z">
                  <w:rPr>
                    <w:color w:val="000000"/>
                  </w:rPr>
                </w:rPrChange>
              </w:rPr>
              <w:t>else C206)</w:t>
            </w:r>
          </w:p>
          <w:p w14:paraId="1DDDA0EA"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A72F4F7" w14:textId="77777777" w:rsidR="00003DFB" w:rsidRDefault="00003DFB" w:rsidP="00003DFB">
            <w:pPr>
              <w:jc w:val="left"/>
              <w:rPr>
                <w:color w:val="000000"/>
              </w:rPr>
            </w:pPr>
            <w:r>
              <w:rPr>
                <w:color w:val="000000"/>
              </w:rPr>
              <w:t>Datum des Ausfalls</w:t>
            </w:r>
          </w:p>
          <w:p w14:paraId="072C9E45" w14:textId="77777777" w:rsidR="00003DFB" w:rsidRDefault="00003DFB" w:rsidP="00003DFB">
            <w:pPr>
              <w:jc w:val="left"/>
              <w:rPr>
                <w:color w:val="000000"/>
              </w:rPr>
            </w:pPr>
          </w:p>
          <w:p w14:paraId="55C07E2E" w14:textId="77777777" w:rsidR="00003DFB" w:rsidRPr="00003DFB" w:rsidRDefault="00003DFB" w:rsidP="00003DFB">
            <w:pPr>
              <w:jc w:val="left"/>
              <w:rPr>
                <w:color w:val="000000"/>
              </w:rPr>
            </w:pPr>
            <w:r>
              <w:rPr>
                <w:color w:val="000000"/>
              </w:rPr>
              <w:t>XX_LD_DF_F = Ausfall-Kennzeichen, XX_DEFAULT_SOLVV_D = Ausfalldatum SolvV-Rechenkern, C206 = Laufzeitbeginn des Geschäfts, B603 = Prüfpfad 3 (Obligorrisiko)</w:t>
            </w:r>
          </w:p>
        </w:tc>
      </w:tr>
      <w:tr w:rsidR="00003DFB" w:rsidRPr="00003DFB" w14:paraId="09D4EEE0" w14:textId="77777777" w:rsidTr="00003DFB">
        <w:trPr>
          <w:trHeight w:val="449"/>
        </w:trPr>
        <w:tc>
          <w:tcPr>
            <w:tcW w:w="550" w:type="dxa"/>
            <w:tcBorders>
              <w:top w:val="nil"/>
              <w:bottom w:val="nil"/>
            </w:tcBorders>
            <w:shd w:val="clear" w:color="auto" w:fill="FFFFFF"/>
          </w:tcPr>
          <w:p w14:paraId="51C7D11C" w14:textId="77777777" w:rsidR="00003DFB" w:rsidRDefault="00003DFB" w:rsidP="00003DFB">
            <w:pPr>
              <w:jc w:val="left"/>
              <w:rPr>
                <w:color w:val="000000"/>
              </w:rPr>
            </w:pPr>
          </w:p>
        </w:tc>
        <w:tc>
          <w:tcPr>
            <w:tcW w:w="1646" w:type="dxa"/>
            <w:tcBorders>
              <w:top w:val="nil"/>
              <w:bottom w:val="nil"/>
            </w:tcBorders>
            <w:shd w:val="clear" w:color="auto" w:fill="FFFFFF"/>
          </w:tcPr>
          <w:p w14:paraId="79AE0B37" w14:textId="77777777" w:rsidR="00003DFB" w:rsidRDefault="00003DFB" w:rsidP="00003DFB">
            <w:pPr>
              <w:jc w:val="left"/>
              <w:rPr>
                <w:color w:val="000000"/>
              </w:rPr>
            </w:pPr>
          </w:p>
        </w:tc>
        <w:tc>
          <w:tcPr>
            <w:tcW w:w="1647" w:type="dxa"/>
            <w:tcBorders>
              <w:top w:val="nil"/>
              <w:bottom w:val="nil"/>
            </w:tcBorders>
            <w:shd w:val="clear" w:color="auto" w:fill="FFFFFF"/>
          </w:tcPr>
          <w:p w14:paraId="24F13A56" w14:textId="77777777" w:rsidR="00003DFB" w:rsidRDefault="00003DFB" w:rsidP="00003DFB">
            <w:pPr>
              <w:jc w:val="left"/>
              <w:rPr>
                <w:color w:val="000000"/>
              </w:rPr>
            </w:pPr>
          </w:p>
        </w:tc>
        <w:tc>
          <w:tcPr>
            <w:tcW w:w="1647" w:type="dxa"/>
            <w:shd w:val="clear" w:color="auto" w:fill="FFFFFF"/>
          </w:tcPr>
          <w:p w14:paraId="5557CABC" w14:textId="77777777" w:rsidR="00003DFB" w:rsidRDefault="00003DFB" w:rsidP="00003DFB">
            <w:pPr>
              <w:jc w:val="left"/>
              <w:rPr>
                <w:color w:val="000000"/>
              </w:rPr>
            </w:pPr>
            <w:r>
              <w:rPr>
                <w:color w:val="000000"/>
              </w:rPr>
              <w:t>POSITION</w:t>
            </w:r>
          </w:p>
        </w:tc>
        <w:tc>
          <w:tcPr>
            <w:tcW w:w="1647" w:type="dxa"/>
            <w:shd w:val="clear" w:color="auto" w:fill="FFFFFF"/>
          </w:tcPr>
          <w:p w14:paraId="240971CE" w14:textId="77777777" w:rsidR="00003DFB" w:rsidRDefault="00003DFB" w:rsidP="00003DFB">
            <w:pPr>
              <w:jc w:val="left"/>
              <w:rPr>
                <w:color w:val="000000"/>
              </w:rPr>
            </w:pPr>
            <w:r>
              <w:rPr>
                <w:color w:val="000000"/>
              </w:rPr>
              <w:t>B603</w:t>
            </w:r>
          </w:p>
        </w:tc>
        <w:tc>
          <w:tcPr>
            <w:tcW w:w="1647" w:type="dxa"/>
            <w:shd w:val="clear" w:color="auto" w:fill="FFFFFF"/>
          </w:tcPr>
          <w:p w14:paraId="195FA7B5"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5B18341" w14:textId="77777777" w:rsidR="00003DFB" w:rsidRDefault="00003DFB" w:rsidP="00003DFB">
            <w:pPr>
              <w:jc w:val="left"/>
              <w:rPr>
                <w:color w:val="000000"/>
              </w:rPr>
            </w:pPr>
          </w:p>
        </w:tc>
        <w:tc>
          <w:tcPr>
            <w:tcW w:w="2906" w:type="dxa"/>
            <w:tcBorders>
              <w:top w:val="nil"/>
              <w:bottom w:val="nil"/>
            </w:tcBorders>
            <w:shd w:val="clear" w:color="auto" w:fill="FFFFFF"/>
          </w:tcPr>
          <w:p w14:paraId="06050672" w14:textId="77777777" w:rsidR="00003DFB" w:rsidRDefault="00003DFB" w:rsidP="00003DFB">
            <w:pPr>
              <w:jc w:val="left"/>
              <w:rPr>
                <w:color w:val="000000"/>
              </w:rPr>
            </w:pPr>
          </w:p>
        </w:tc>
      </w:tr>
      <w:tr w:rsidR="00003DFB" w:rsidRPr="00003DFB" w14:paraId="7B9FCB22" w14:textId="77777777" w:rsidTr="00003DFB">
        <w:trPr>
          <w:trHeight w:val="449"/>
        </w:trPr>
        <w:tc>
          <w:tcPr>
            <w:tcW w:w="550" w:type="dxa"/>
            <w:tcBorders>
              <w:top w:val="nil"/>
              <w:bottom w:val="nil"/>
            </w:tcBorders>
            <w:shd w:val="clear" w:color="auto" w:fill="FFFFFF"/>
          </w:tcPr>
          <w:p w14:paraId="48DCC856" w14:textId="77777777" w:rsidR="00003DFB" w:rsidRDefault="00003DFB" w:rsidP="00003DFB">
            <w:pPr>
              <w:jc w:val="left"/>
              <w:rPr>
                <w:color w:val="000000"/>
              </w:rPr>
            </w:pPr>
          </w:p>
        </w:tc>
        <w:tc>
          <w:tcPr>
            <w:tcW w:w="1646" w:type="dxa"/>
            <w:tcBorders>
              <w:top w:val="nil"/>
              <w:bottom w:val="nil"/>
            </w:tcBorders>
            <w:shd w:val="clear" w:color="auto" w:fill="FFFFFF"/>
          </w:tcPr>
          <w:p w14:paraId="58FE7796" w14:textId="77777777" w:rsidR="00003DFB" w:rsidRDefault="00003DFB" w:rsidP="00003DFB">
            <w:pPr>
              <w:jc w:val="left"/>
              <w:rPr>
                <w:color w:val="000000"/>
              </w:rPr>
            </w:pPr>
          </w:p>
        </w:tc>
        <w:tc>
          <w:tcPr>
            <w:tcW w:w="1647" w:type="dxa"/>
            <w:tcBorders>
              <w:top w:val="nil"/>
              <w:bottom w:val="nil"/>
            </w:tcBorders>
            <w:shd w:val="clear" w:color="auto" w:fill="FFFFFF"/>
          </w:tcPr>
          <w:p w14:paraId="353EA85C" w14:textId="77777777" w:rsidR="00003DFB" w:rsidRDefault="00003DFB" w:rsidP="00003DFB">
            <w:pPr>
              <w:jc w:val="left"/>
              <w:rPr>
                <w:color w:val="000000"/>
              </w:rPr>
            </w:pPr>
          </w:p>
        </w:tc>
        <w:tc>
          <w:tcPr>
            <w:tcW w:w="1647" w:type="dxa"/>
            <w:shd w:val="clear" w:color="auto" w:fill="FFFFFF"/>
          </w:tcPr>
          <w:p w14:paraId="3FCD965B" w14:textId="77777777" w:rsidR="00003DFB" w:rsidRDefault="00003DFB" w:rsidP="00003DFB">
            <w:pPr>
              <w:jc w:val="left"/>
              <w:rPr>
                <w:color w:val="000000"/>
              </w:rPr>
            </w:pPr>
            <w:r>
              <w:rPr>
                <w:color w:val="000000"/>
              </w:rPr>
              <w:t>XX_C_CUSTOMER</w:t>
            </w:r>
          </w:p>
        </w:tc>
        <w:tc>
          <w:tcPr>
            <w:tcW w:w="1647" w:type="dxa"/>
            <w:shd w:val="clear" w:color="auto" w:fill="FFFFFF"/>
          </w:tcPr>
          <w:p w14:paraId="4D0DFF18" w14:textId="77777777" w:rsidR="00003DFB" w:rsidRDefault="00003DFB" w:rsidP="00003DFB">
            <w:pPr>
              <w:jc w:val="left"/>
              <w:rPr>
                <w:color w:val="000000"/>
              </w:rPr>
            </w:pPr>
            <w:r>
              <w:rPr>
                <w:color w:val="000000"/>
              </w:rPr>
              <w:t>XX_LD_DF_F</w:t>
            </w:r>
          </w:p>
        </w:tc>
        <w:tc>
          <w:tcPr>
            <w:tcW w:w="1647" w:type="dxa"/>
            <w:shd w:val="clear" w:color="auto" w:fill="FFFFFF"/>
          </w:tcPr>
          <w:p w14:paraId="2D0013FC"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70B8355" w14:textId="77777777" w:rsidR="00003DFB" w:rsidRDefault="00003DFB" w:rsidP="00003DFB">
            <w:pPr>
              <w:jc w:val="left"/>
              <w:rPr>
                <w:color w:val="000000"/>
              </w:rPr>
            </w:pPr>
          </w:p>
        </w:tc>
        <w:tc>
          <w:tcPr>
            <w:tcW w:w="2906" w:type="dxa"/>
            <w:tcBorders>
              <w:top w:val="nil"/>
              <w:bottom w:val="nil"/>
            </w:tcBorders>
            <w:shd w:val="clear" w:color="auto" w:fill="FFFFFF"/>
          </w:tcPr>
          <w:p w14:paraId="0FBA5D73" w14:textId="77777777" w:rsidR="00003DFB" w:rsidRDefault="00003DFB" w:rsidP="00003DFB">
            <w:pPr>
              <w:jc w:val="left"/>
              <w:rPr>
                <w:color w:val="000000"/>
              </w:rPr>
            </w:pPr>
          </w:p>
        </w:tc>
      </w:tr>
      <w:tr w:rsidR="00003DFB" w:rsidRPr="00003DFB" w14:paraId="57898610" w14:textId="77777777" w:rsidTr="00003DFB">
        <w:trPr>
          <w:trHeight w:val="449"/>
        </w:trPr>
        <w:tc>
          <w:tcPr>
            <w:tcW w:w="550" w:type="dxa"/>
            <w:tcBorders>
              <w:top w:val="nil"/>
              <w:bottom w:val="single" w:sz="4" w:space="0" w:color="auto"/>
            </w:tcBorders>
            <w:shd w:val="clear" w:color="auto" w:fill="FFFFFF"/>
          </w:tcPr>
          <w:p w14:paraId="3C40C6B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13718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0F64FB6" w14:textId="77777777" w:rsidR="00003DFB" w:rsidRDefault="00003DFB" w:rsidP="00003DFB">
            <w:pPr>
              <w:jc w:val="left"/>
              <w:rPr>
                <w:color w:val="000000"/>
              </w:rPr>
            </w:pPr>
          </w:p>
        </w:tc>
        <w:tc>
          <w:tcPr>
            <w:tcW w:w="1647" w:type="dxa"/>
            <w:shd w:val="clear" w:color="auto" w:fill="FFFFFF"/>
          </w:tcPr>
          <w:p w14:paraId="745CB788" w14:textId="77777777" w:rsidR="00003DFB" w:rsidRPr="00412367" w:rsidRDefault="00003DFB" w:rsidP="00003DFB">
            <w:pPr>
              <w:jc w:val="left"/>
              <w:rPr>
                <w:color w:val="000000"/>
                <w:lang w:val="en-US"/>
                <w:rPrChange w:id="1856" w:author="Huke, Juan (extern)" w:date="2024-05-22T18:34:00Z">
                  <w:rPr>
                    <w:color w:val="000000"/>
                  </w:rPr>
                </w:rPrChange>
              </w:rPr>
            </w:pPr>
            <w:r w:rsidRPr="00412367">
              <w:rPr>
                <w:color w:val="000000"/>
                <w:lang w:val="en-US"/>
                <w:rPrChange w:id="1857" w:author="Huke, Juan (extern)" w:date="2024-05-22T18:34:00Z">
                  <w:rPr>
                    <w:color w:val="000000"/>
                  </w:rPr>
                </w:rPrChange>
              </w:rPr>
              <w:t>XX_C_CUSTOMER_LGDS_CR_SOLVV</w:t>
            </w:r>
          </w:p>
        </w:tc>
        <w:tc>
          <w:tcPr>
            <w:tcW w:w="1647" w:type="dxa"/>
            <w:shd w:val="clear" w:color="auto" w:fill="FFFFFF"/>
          </w:tcPr>
          <w:p w14:paraId="23F9C203" w14:textId="77777777" w:rsidR="00003DFB" w:rsidRDefault="00003DFB" w:rsidP="00003DFB">
            <w:pPr>
              <w:jc w:val="left"/>
              <w:rPr>
                <w:color w:val="000000"/>
              </w:rPr>
            </w:pPr>
            <w:r>
              <w:rPr>
                <w:color w:val="000000"/>
              </w:rPr>
              <w:t>XX_DEFAULT_SOLVV_D</w:t>
            </w:r>
          </w:p>
        </w:tc>
        <w:tc>
          <w:tcPr>
            <w:tcW w:w="1647" w:type="dxa"/>
            <w:shd w:val="clear" w:color="auto" w:fill="FFFFFF"/>
          </w:tcPr>
          <w:p w14:paraId="3F94AC41"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45A1182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02932AA" w14:textId="77777777" w:rsidR="00003DFB" w:rsidRDefault="00003DFB" w:rsidP="00003DFB">
            <w:pPr>
              <w:jc w:val="left"/>
              <w:rPr>
                <w:color w:val="000000"/>
              </w:rPr>
            </w:pPr>
          </w:p>
        </w:tc>
      </w:tr>
      <w:tr w:rsidR="00003DFB" w:rsidRPr="00003DFB" w14:paraId="6F30F053" w14:textId="77777777" w:rsidTr="00003DFB">
        <w:trPr>
          <w:trHeight w:val="449"/>
        </w:trPr>
        <w:tc>
          <w:tcPr>
            <w:tcW w:w="550" w:type="dxa"/>
            <w:tcBorders>
              <w:top w:val="single" w:sz="4" w:space="0" w:color="auto"/>
              <w:bottom w:val="single" w:sz="4" w:space="0" w:color="auto"/>
            </w:tcBorders>
            <w:shd w:val="clear" w:color="auto" w:fill="FFFFFF"/>
          </w:tcPr>
          <w:p w14:paraId="51E8F9A4" w14:textId="77777777" w:rsidR="00003DFB" w:rsidRDefault="00003DFB" w:rsidP="00003DFB">
            <w:pPr>
              <w:jc w:val="left"/>
              <w:rPr>
                <w:color w:val="000000"/>
              </w:rPr>
            </w:pPr>
            <w:r>
              <w:rPr>
                <w:color w:val="000000"/>
              </w:rPr>
              <w:t>167</w:t>
            </w:r>
          </w:p>
        </w:tc>
        <w:tc>
          <w:tcPr>
            <w:tcW w:w="1646" w:type="dxa"/>
            <w:tcBorders>
              <w:top w:val="single" w:sz="4" w:space="0" w:color="auto"/>
              <w:bottom w:val="single" w:sz="4" w:space="0" w:color="auto"/>
            </w:tcBorders>
            <w:shd w:val="clear" w:color="auto" w:fill="FFFFFF"/>
          </w:tcPr>
          <w:p w14:paraId="71BDDCA5" w14:textId="77777777" w:rsidR="00003DFB" w:rsidRDefault="00003DFB" w:rsidP="00003DFB">
            <w:pPr>
              <w:jc w:val="left"/>
              <w:rPr>
                <w:color w:val="000000"/>
              </w:rPr>
            </w:pPr>
            <w:r>
              <w:rPr>
                <w:color w:val="000000"/>
              </w:rPr>
              <w:t>B607</w:t>
            </w:r>
          </w:p>
        </w:tc>
        <w:tc>
          <w:tcPr>
            <w:tcW w:w="1647" w:type="dxa"/>
            <w:tcBorders>
              <w:top w:val="single" w:sz="4" w:space="0" w:color="auto"/>
              <w:bottom w:val="single" w:sz="4" w:space="0" w:color="auto"/>
            </w:tcBorders>
            <w:shd w:val="clear" w:color="auto" w:fill="FFFFFF"/>
          </w:tcPr>
          <w:p w14:paraId="1BC69E81" w14:textId="77777777" w:rsidR="00003DFB" w:rsidRDefault="00003DFB" w:rsidP="00003DFB">
            <w:pPr>
              <w:jc w:val="left"/>
              <w:rPr>
                <w:color w:val="000000"/>
              </w:rPr>
            </w:pPr>
            <w:r>
              <w:rPr>
                <w:color w:val="000000"/>
              </w:rPr>
              <w:t>double</w:t>
            </w:r>
          </w:p>
        </w:tc>
        <w:tc>
          <w:tcPr>
            <w:tcW w:w="1647" w:type="dxa"/>
            <w:shd w:val="clear" w:color="auto" w:fill="FFFFFF"/>
          </w:tcPr>
          <w:p w14:paraId="2DBB7861" w14:textId="77777777" w:rsidR="00003DFB" w:rsidRDefault="00003DFB" w:rsidP="00003DFB">
            <w:pPr>
              <w:jc w:val="left"/>
              <w:rPr>
                <w:color w:val="000000"/>
              </w:rPr>
            </w:pPr>
            <w:r>
              <w:rPr>
                <w:color w:val="000000"/>
              </w:rPr>
              <w:t>POSITION</w:t>
            </w:r>
          </w:p>
        </w:tc>
        <w:tc>
          <w:tcPr>
            <w:tcW w:w="1647" w:type="dxa"/>
            <w:shd w:val="clear" w:color="auto" w:fill="FFFFFF"/>
          </w:tcPr>
          <w:p w14:paraId="0C05FFF3" w14:textId="77777777" w:rsidR="00003DFB" w:rsidRDefault="00003DFB" w:rsidP="00003DFB">
            <w:pPr>
              <w:jc w:val="left"/>
              <w:rPr>
                <w:color w:val="000000"/>
              </w:rPr>
            </w:pPr>
            <w:r>
              <w:rPr>
                <w:color w:val="000000"/>
              </w:rPr>
              <w:t>B603</w:t>
            </w:r>
          </w:p>
        </w:tc>
        <w:tc>
          <w:tcPr>
            <w:tcW w:w="1647" w:type="dxa"/>
            <w:shd w:val="clear" w:color="auto" w:fill="FFFFFF"/>
          </w:tcPr>
          <w:p w14:paraId="5D38D788" w14:textId="77777777" w:rsidR="00003DFB" w:rsidRDefault="00003DFB" w:rsidP="00003DFB">
            <w:pPr>
              <w:jc w:val="left"/>
              <w:rPr>
                <w:color w:val="000000"/>
              </w:rPr>
            </w:pPr>
            <w:r>
              <w:rPr>
                <w:color w:val="000000"/>
              </w:rPr>
              <w:t>VARCHAR(25)</w:t>
            </w:r>
          </w:p>
        </w:tc>
        <w:tc>
          <w:tcPr>
            <w:tcW w:w="2906" w:type="dxa"/>
            <w:tcBorders>
              <w:top w:val="single" w:sz="4" w:space="0" w:color="auto"/>
              <w:bottom w:val="single" w:sz="4" w:space="0" w:color="auto"/>
            </w:tcBorders>
            <w:shd w:val="clear" w:color="auto" w:fill="FFFFFF"/>
          </w:tcPr>
          <w:p w14:paraId="68B15678" w14:textId="77777777" w:rsidR="00003DFB" w:rsidRPr="00412367" w:rsidRDefault="00003DFB" w:rsidP="00003DFB">
            <w:pPr>
              <w:jc w:val="left"/>
              <w:rPr>
                <w:color w:val="000000"/>
                <w:lang w:val="en-US"/>
                <w:rPrChange w:id="1858" w:author="Huke, Juan (extern)" w:date="2024-05-22T18:34:00Z">
                  <w:rPr>
                    <w:color w:val="000000"/>
                  </w:rPr>
                </w:rPrChange>
              </w:rPr>
            </w:pPr>
            <w:r w:rsidRPr="00412367">
              <w:rPr>
                <w:color w:val="000000"/>
                <w:lang w:val="en-US"/>
                <w:rPrChange w:id="1859" w:author="Huke, Juan (extern)" w:date="2024-05-22T18:34:00Z">
                  <w:rPr>
                    <w:color w:val="000000"/>
                  </w:rPr>
                </w:rPrChange>
              </w:rPr>
              <w:t>if B603 = 'T'</w:t>
            </w:r>
          </w:p>
          <w:p w14:paraId="764F202B" w14:textId="77777777" w:rsidR="00003DFB" w:rsidRPr="00412367" w:rsidRDefault="00003DFB" w:rsidP="00003DFB">
            <w:pPr>
              <w:jc w:val="left"/>
              <w:rPr>
                <w:color w:val="000000"/>
                <w:lang w:val="en-US"/>
                <w:rPrChange w:id="1860" w:author="Huke, Juan (extern)" w:date="2024-05-22T18:34:00Z">
                  <w:rPr>
                    <w:color w:val="000000"/>
                  </w:rPr>
                </w:rPrChange>
              </w:rPr>
            </w:pPr>
            <w:r w:rsidRPr="00412367">
              <w:rPr>
                <w:color w:val="000000"/>
                <w:lang w:val="en-US"/>
                <w:rPrChange w:id="1861" w:author="Huke, Juan (extern)" w:date="2024-05-22T18:34:00Z">
                  <w:rPr>
                    <w:color w:val="000000"/>
                  </w:rPr>
                </w:rPrChange>
              </w:rPr>
              <w:t>then 0</w:t>
            </w:r>
          </w:p>
          <w:p w14:paraId="54920502" w14:textId="77777777" w:rsidR="00003DFB" w:rsidRPr="00412367" w:rsidRDefault="00003DFB" w:rsidP="00003DFB">
            <w:pPr>
              <w:jc w:val="left"/>
              <w:rPr>
                <w:color w:val="000000"/>
                <w:lang w:val="en-US"/>
                <w:rPrChange w:id="1862" w:author="Huke, Juan (extern)" w:date="2024-05-22T18:34:00Z">
                  <w:rPr>
                    <w:color w:val="000000"/>
                  </w:rPr>
                </w:rPrChange>
              </w:rPr>
            </w:pPr>
            <w:r w:rsidRPr="00412367">
              <w:rPr>
                <w:color w:val="000000"/>
                <w:lang w:val="en-US"/>
                <w:rPrChange w:id="1863" w:author="Huke, Juan (extern)" w:date="2024-05-22T18:34:00Z">
                  <w:rPr>
                    <w:color w:val="000000"/>
                  </w:rPr>
                </w:rPrChange>
              </w:rPr>
              <w:lastRenderedPageBreak/>
              <w:t>else NULL</w:t>
            </w:r>
          </w:p>
        </w:tc>
        <w:tc>
          <w:tcPr>
            <w:tcW w:w="2906" w:type="dxa"/>
            <w:tcBorders>
              <w:top w:val="single" w:sz="4" w:space="0" w:color="auto"/>
              <w:bottom w:val="single" w:sz="4" w:space="0" w:color="auto"/>
            </w:tcBorders>
            <w:shd w:val="clear" w:color="auto" w:fill="FFFFFF"/>
          </w:tcPr>
          <w:p w14:paraId="00D71371" w14:textId="77777777" w:rsidR="00003DFB" w:rsidRDefault="00003DFB" w:rsidP="00003DFB">
            <w:pPr>
              <w:jc w:val="left"/>
              <w:rPr>
                <w:color w:val="000000"/>
              </w:rPr>
            </w:pPr>
            <w:r w:rsidRPr="00412367">
              <w:rPr>
                <w:color w:val="000000"/>
                <w:lang w:val="en-US"/>
                <w:rPrChange w:id="1864" w:author="Huke, Juan (extern)" w:date="2024-05-22T18:34:00Z">
                  <w:rPr>
                    <w:color w:val="000000"/>
                  </w:rPr>
                </w:rPrChange>
              </w:rPr>
              <w:lastRenderedPageBreak/>
              <w:t>Betrag nach Liquidationsnetting/On-</w:t>
            </w:r>
            <w:r w:rsidRPr="00412367">
              <w:rPr>
                <w:color w:val="000000"/>
                <w:lang w:val="en-US"/>
                <w:rPrChange w:id="1865" w:author="Huke, Juan (extern)" w:date="2024-05-22T18:34:00Z">
                  <w:rPr>
                    <w:color w:val="000000"/>
                  </w:rPr>
                </w:rPrChange>
              </w:rPr>
              <w:lastRenderedPageBreak/>
              <w:t xml:space="preserve">Balance-Sheet-Netting/Repo-Netting. </w:t>
            </w:r>
            <w:r>
              <w:rPr>
                <w:color w:val="000000"/>
              </w:rPr>
              <w:t>Das Datenfeld entspricht inhaltlich dem Feld I004.</w:t>
            </w:r>
          </w:p>
          <w:p w14:paraId="5611973D" w14:textId="77777777" w:rsidR="00003DFB" w:rsidRDefault="00003DFB" w:rsidP="00003DFB">
            <w:pPr>
              <w:jc w:val="left"/>
              <w:rPr>
                <w:color w:val="000000"/>
              </w:rPr>
            </w:pPr>
          </w:p>
          <w:p w14:paraId="7BE3DA0C" w14:textId="77777777" w:rsidR="00003DFB" w:rsidRDefault="00003DFB" w:rsidP="00003DFB">
            <w:pPr>
              <w:jc w:val="left"/>
              <w:rPr>
                <w:color w:val="000000"/>
              </w:rPr>
            </w:pPr>
            <w:r>
              <w:rPr>
                <w:color w:val="000000"/>
              </w:rPr>
              <w:t>B603 = Prüfpfad 3 (Transferrisiko)</w:t>
            </w:r>
          </w:p>
        </w:tc>
      </w:tr>
      <w:tr w:rsidR="00003DFB" w:rsidRPr="00003DFB" w14:paraId="02A57465" w14:textId="77777777" w:rsidTr="00003DFB">
        <w:trPr>
          <w:trHeight w:val="449"/>
        </w:trPr>
        <w:tc>
          <w:tcPr>
            <w:tcW w:w="550" w:type="dxa"/>
            <w:tcBorders>
              <w:top w:val="single" w:sz="4" w:space="0" w:color="auto"/>
              <w:bottom w:val="nil"/>
            </w:tcBorders>
            <w:shd w:val="clear" w:color="auto" w:fill="FFFFFF"/>
          </w:tcPr>
          <w:p w14:paraId="438084A2" w14:textId="77777777" w:rsidR="00003DFB" w:rsidRDefault="00003DFB" w:rsidP="00003DFB">
            <w:pPr>
              <w:jc w:val="left"/>
              <w:rPr>
                <w:color w:val="000000"/>
              </w:rPr>
            </w:pPr>
            <w:r>
              <w:rPr>
                <w:color w:val="000000"/>
              </w:rPr>
              <w:lastRenderedPageBreak/>
              <w:t>168</w:t>
            </w:r>
          </w:p>
        </w:tc>
        <w:tc>
          <w:tcPr>
            <w:tcW w:w="1646" w:type="dxa"/>
            <w:tcBorders>
              <w:top w:val="single" w:sz="4" w:space="0" w:color="auto"/>
              <w:bottom w:val="nil"/>
            </w:tcBorders>
            <w:shd w:val="clear" w:color="auto" w:fill="FFFFFF"/>
          </w:tcPr>
          <w:p w14:paraId="346D04A8" w14:textId="77777777" w:rsidR="00003DFB" w:rsidRDefault="00003DFB" w:rsidP="00003DFB">
            <w:pPr>
              <w:jc w:val="left"/>
              <w:rPr>
                <w:color w:val="000000"/>
              </w:rPr>
            </w:pPr>
            <w:r>
              <w:rPr>
                <w:color w:val="000000"/>
              </w:rPr>
              <w:t>B618</w:t>
            </w:r>
          </w:p>
        </w:tc>
        <w:tc>
          <w:tcPr>
            <w:tcW w:w="1647" w:type="dxa"/>
            <w:tcBorders>
              <w:top w:val="single" w:sz="4" w:space="0" w:color="auto"/>
              <w:bottom w:val="nil"/>
            </w:tcBorders>
            <w:shd w:val="clear" w:color="auto" w:fill="FFFFFF"/>
          </w:tcPr>
          <w:p w14:paraId="555877A6" w14:textId="77777777" w:rsidR="00003DFB" w:rsidRDefault="00003DFB" w:rsidP="00003DFB">
            <w:pPr>
              <w:jc w:val="left"/>
              <w:rPr>
                <w:color w:val="000000"/>
              </w:rPr>
            </w:pPr>
            <w:r>
              <w:rPr>
                <w:color w:val="000000"/>
              </w:rPr>
              <w:t>Integer</w:t>
            </w:r>
          </w:p>
        </w:tc>
        <w:tc>
          <w:tcPr>
            <w:tcW w:w="1647" w:type="dxa"/>
            <w:shd w:val="clear" w:color="auto" w:fill="FFFFFF"/>
          </w:tcPr>
          <w:p w14:paraId="3DF2F43F" w14:textId="77777777" w:rsidR="00003DFB" w:rsidRDefault="00003DFB" w:rsidP="00003DFB">
            <w:pPr>
              <w:jc w:val="left"/>
              <w:rPr>
                <w:color w:val="000000"/>
              </w:rPr>
            </w:pPr>
            <w:r>
              <w:rPr>
                <w:color w:val="000000"/>
              </w:rPr>
              <w:t>POSITION</w:t>
            </w:r>
          </w:p>
        </w:tc>
        <w:tc>
          <w:tcPr>
            <w:tcW w:w="1647" w:type="dxa"/>
            <w:shd w:val="clear" w:color="auto" w:fill="FFFFFF"/>
          </w:tcPr>
          <w:p w14:paraId="2C90DFAB" w14:textId="77777777" w:rsidR="00003DFB" w:rsidRDefault="00003DFB" w:rsidP="00003DFB">
            <w:pPr>
              <w:jc w:val="left"/>
              <w:rPr>
                <w:color w:val="000000"/>
              </w:rPr>
            </w:pPr>
            <w:r>
              <w:rPr>
                <w:color w:val="000000"/>
              </w:rPr>
              <w:t>B603</w:t>
            </w:r>
          </w:p>
        </w:tc>
        <w:tc>
          <w:tcPr>
            <w:tcW w:w="1647" w:type="dxa"/>
            <w:shd w:val="clear" w:color="auto" w:fill="FFFFFF"/>
          </w:tcPr>
          <w:p w14:paraId="4CE1613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D5C2AE3" w14:textId="77777777" w:rsidR="00003DFB" w:rsidRDefault="00003DFB" w:rsidP="00003DFB">
            <w:pPr>
              <w:jc w:val="left"/>
              <w:rPr>
                <w:color w:val="000000"/>
              </w:rPr>
            </w:pPr>
            <w:r>
              <w:rPr>
                <w:color w:val="000000"/>
              </w:rPr>
              <w:t>Bewirtschaftung Cluster HGB</w:t>
            </w:r>
          </w:p>
          <w:p w14:paraId="53E63C7A" w14:textId="77777777" w:rsidR="00003DFB" w:rsidRDefault="00003DFB" w:rsidP="00003DFB">
            <w:pPr>
              <w:jc w:val="left"/>
              <w:rPr>
                <w:color w:val="000000"/>
              </w:rPr>
            </w:pPr>
            <w:r>
              <w:rPr>
                <w:color w:val="000000"/>
              </w:rPr>
              <w:t>keine Bewirtschaftung</w:t>
            </w:r>
          </w:p>
          <w:p w14:paraId="42AAF175" w14:textId="77777777" w:rsidR="00003DFB" w:rsidRDefault="00003DFB" w:rsidP="00003DFB">
            <w:pPr>
              <w:jc w:val="left"/>
              <w:rPr>
                <w:color w:val="000000"/>
              </w:rPr>
            </w:pPr>
          </w:p>
          <w:p w14:paraId="32FDE6E1" w14:textId="77777777" w:rsidR="00003DFB" w:rsidRDefault="00003DFB" w:rsidP="00003DFB">
            <w:pPr>
              <w:jc w:val="left"/>
              <w:rPr>
                <w:color w:val="000000"/>
              </w:rPr>
            </w:pPr>
            <w:r>
              <w:rPr>
                <w:color w:val="000000"/>
              </w:rPr>
              <w:t>Bewirtschaftung Cluster IFRS</w:t>
            </w:r>
          </w:p>
          <w:p w14:paraId="518F0341" w14:textId="77777777" w:rsidR="00003DFB" w:rsidRDefault="00003DFB" w:rsidP="00003DFB">
            <w:pPr>
              <w:jc w:val="left"/>
              <w:rPr>
                <w:color w:val="000000"/>
              </w:rPr>
            </w:pPr>
          </w:p>
          <w:p w14:paraId="767CB352" w14:textId="77777777" w:rsidR="00003DFB" w:rsidRPr="00AA394B" w:rsidRDefault="00003DFB" w:rsidP="00003DFB">
            <w:pPr>
              <w:jc w:val="left"/>
              <w:rPr>
                <w:color w:val="000000"/>
                <w:lang w:val="en-US"/>
                <w:rPrChange w:id="1866" w:author="Huke, Juan (extern)" w:date="2024-05-22T19:26:00Z">
                  <w:rPr>
                    <w:color w:val="000000"/>
                  </w:rPr>
                </w:rPrChange>
              </w:rPr>
            </w:pPr>
            <w:r w:rsidRPr="00AA394B">
              <w:rPr>
                <w:color w:val="000000"/>
                <w:lang w:val="en-US"/>
                <w:rPrChange w:id="1867" w:author="Huke, Juan (extern)" w:date="2024-05-22T19:26:00Z">
                  <w:rPr>
                    <w:color w:val="000000"/>
                  </w:rPr>
                </w:rPrChange>
              </w:rPr>
              <w:t xml:space="preserve">if B603 != 'T' and XX_CONTRACT is not NULL </w:t>
            </w:r>
          </w:p>
          <w:p w14:paraId="28F84168" w14:textId="77777777" w:rsidR="00003DFB" w:rsidRPr="00412367" w:rsidRDefault="00003DFB" w:rsidP="00003DFB">
            <w:pPr>
              <w:jc w:val="left"/>
              <w:rPr>
                <w:color w:val="000000"/>
                <w:lang w:val="en-US"/>
                <w:rPrChange w:id="1868" w:author="Huke, Juan (extern)" w:date="2024-05-22T18:34:00Z">
                  <w:rPr>
                    <w:color w:val="000000"/>
                  </w:rPr>
                </w:rPrChange>
              </w:rPr>
            </w:pPr>
            <w:r w:rsidRPr="00412367">
              <w:rPr>
                <w:color w:val="000000"/>
                <w:lang w:val="en-US"/>
                <w:rPrChange w:id="1869" w:author="Huke, Juan (extern)" w:date="2024-05-22T18:34:00Z">
                  <w:rPr>
                    <w:color w:val="000000"/>
                  </w:rPr>
                </w:rPrChange>
              </w:rPr>
              <w:t>then (if XX_CDB_STRUCT = 'VS_LIMIT' then 2</w:t>
            </w:r>
          </w:p>
          <w:p w14:paraId="56F20CEB" w14:textId="77777777" w:rsidR="00003DFB" w:rsidRDefault="00003DFB" w:rsidP="00003DFB">
            <w:pPr>
              <w:jc w:val="left"/>
              <w:rPr>
                <w:color w:val="000000"/>
              </w:rPr>
            </w:pPr>
            <w:r>
              <w:rPr>
                <w:color w:val="000000"/>
              </w:rPr>
              <w:t>else 1)</w:t>
            </w:r>
          </w:p>
          <w:p w14:paraId="1EE680E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BEC8048" w14:textId="77777777" w:rsidR="00003DFB" w:rsidRDefault="00003DFB" w:rsidP="00003DFB">
            <w:pPr>
              <w:jc w:val="left"/>
              <w:rPr>
                <w:color w:val="000000"/>
              </w:rPr>
            </w:pPr>
            <w:r>
              <w:rPr>
                <w:color w:val="000000"/>
              </w:rPr>
              <w:t>Forderungstyp</w:t>
            </w:r>
          </w:p>
          <w:p w14:paraId="0B01F385" w14:textId="77777777" w:rsidR="00003DFB" w:rsidRDefault="00003DFB" w:rsidP="00003DFB">
            <w:pPr>
              <w:jc w:val="left"/>
              <w:rPr>
                <w:color w:val="000000"/>
              </w:rPr>
            </w:pPr>
          </w:p>
          <w:p w14:paraId="64E7F2FB" w14:textId="77777777" w:rsidR="00003DFB" w:rsidRDefault="00003DFB" w:rsidP="00003DFB">
            <w:pPr>
              <w:jc w:val="left"/>
              <w:rPr>
                <w:color w:val="000000"/>
              </w:rPr>
            </w:pPr>
            <w:r>
              <w:rPr>
                <w:color w:val="000000"/>
              </w:rPr>
              <w:t>XX_CDB_STRUCT=Struktur (VS_LIMIT = Linie, VS_LOAN = Darlehen)</w:t>
            </w:r>
          </w:p>
          <w:p w14:paraId="316173D5" w14:textId="77777777" w:rsidR="00003DFB" w:rsidRDefault="00003DFB" w:rsidP="00003DFB">
            <w:pPr>
              <w:jc w:val="left"/>
              <w:rPr>
                <w:color w:val="000000"/>
              </w:rPr>
            </w:pPr>
            <w:r>
              <w:rPr>
                <w:color w:val="000000"/>
              </w:rPr>
              <w:t>B618=1 (=bilanziell), 2 (=außerbilanziell)</w:t>
            </w:r>
          </w:p>
        </w:tc>
      </w:tr>
      <w:tr w:rsidR="00003DFB" w:rsidRPr="00003DFB" w14:paraId="7B7A5C33" w14:textId="77777777" w:rsidTr="00003DFB">
        <w:trPr>
          <w:trHeight w:val="449"/>
        </w:trPr>
        <w:tc>
          <w:tcPr>
            <w:tcW w:w="550" w:type="dxa"/>
            <w:tcBorders>
              <w:top w:val="nil"/>
              <w:bottom w:val="nil"/>
            </w:tcBorders>
            <w:shd w:val="clear" w:color="auto" w:fill="FFFFFF"/>
          </w:tcPr>
          <w:p w14:paraId="206EFB25" w14:textId="77777777" w:rsidR="00003DFB" w:rsidRDefault="00003DFB" w:rsidP="00003DFB">
            <w:pPr>
              <w:jc w:val="left"/>
              <w:rPr>
                <w:color w:val="000000"/>
              </w:rPr>
            </w:pPr>
          </w:p>
        </w:tc>
        <w:tc>
          <w:tcPr>
            <w:tcW w:w="1646" w:type="dxa"/>
            <w:tcBorders>
              <w:top w:val="nil"/>
              <w:bottom w:val="nil"/>
            </w:tcBorders>
            <w:shd w:val="clear" w:color="auto" w:fill="FFFFFF"/>
          </w:tcPr>
          <w:p w14:paraId="5CA5739D" w14:textId="77777777" w:rsidR="00003DFB" w:rsidRDefault="00003DFB" w:rsidP="00003DFB">
            <w:pPr>
              <w:jc w:val="left"/>
              <w:rPr>
                <w:color w:val="000000"/>
              </w:rPr>
            </w:pPr>
          </w:p>
        </w:tc>
        <w:tc>
          <w:tcPr>
            <w:tcW w:w="1647" w:type="dxa"/>
            <w:tcBorders>
              <w:top w:val="nil"/>
              <w:bottom w:val="nil"/>
            </w:tcBorders>
            <w:shd w:val="clear" w:color="auto" w:fill="FFFFFF"/>
          </w:tcPr>
          <w:p w14:paraId="52512F37" w14:textId="77777777" w:rsidR="00003DFB" w:rsidRDefault="00003DFB" w:rsidP="00003DFB">
            <w:pPr>
              <w:jc w:val="left"/>
              <w:rPr>
                <w:color w:val="000000"/>
              </w:rPr>
            </w:pPr>
          </w:p>
        </w:tc>
        <w:tc>
          <w:tcPr>
            <w:tcW w:w="1647" w:type="dxa"/>
            <w:shd w:val="clear" w:color="auto" w:fill="FFFFFF"/>
          </w:tcPr>
          <w:p w14:paraId="0F8D4160" w14:textId="77777777" w:rsidR="00003DFB" w:rsidRDefault="00003DFB" w:rsidP="00003DFB">
            <w:pPr>
              <w:jc w:val="left"/>
              <w:rPr>
                <w:color w:val="000000"/>
              </w:rPr>
            </w:pPr>
            <w:r>
              <w:rPr>
                <w:color w:val="000000"/>
              </w:rPr>
              <w:t>XX_C_CONTRACT_KG</w:t>
            </w:r>
          </w:p>
        </w:tc>
        <w:tc>
          <w:tcPr>
            <w:tcW w:w="1647" w:type="dxa"/>
            <w:shd w:val="clear" w:color="auto" w:fill="FFFFFF"/>
          </w:tcPr>
          <w:p w14:paraId="3911C509" w14:textId="77777777" w:rsidR="00003DFB" w:rsidRDefault="00003DFB" w:rsidP="00003DFB">
            <w:pPr>
              <w:jc w:val="left"/>
              <w:rPr>
                <w:color w:val="000000"/>
              </w:rPr>
            </w:pPr>
            <w:r>
              <w:rPr>
                <w:color w:val="000000"/>
              </w:rPr>
              <w:t>XX_CDB_STRUCT</w:t>
            </w:r>
          </w:p>
        </w:tc>
        <w:tc>
          <w:tcPr>
            <w:tcW w:w="1647" w:type="dxa"/>
            <w:shd w:val="clear" w:color="auto" w:fill="FFFFFF"/>
          </w:tcPr>
          <w:p w14:paraId="79C0B6D8"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71336EBB" w14:textId="77777777" w:rsidR="00003DFB" w:rsidRDefault="00003DFB" w:rsidP="00003DFB">
            <w:pPr>
              <w:jc w:val="left"/>
              <w:rPr>
                <w:color w:val="000000"/>
              </w:rPr>
            </w:pPr>
          </w:p>
        </w:tc>
        <w:tc>
          <w:tcPr>
            <w:tcW w:w="2906" w:type="dxa"/>
            <w:tcBorders>
              <w:top w:val="nil"/>
              <w:bottom w:val="nil"/>
            </w:tcBorders>
            <w:shd w:val="clear" w:color="auto" w:fill="FFFFFF"/>
          </w:tcPr>
          <w:p w14:paraId="5D2BFC49" w14:textId="77777777" w:rsidR="00003DFB" w:rsidRDefault="00003DFB" w:rsidP="00003DFB">
            <w:pPr>
              <w:jc w:val="left"/>
              <w:rPr>
                <w:color w:val="000000"/>
              </w:rPr>
            </w:pPr>
          </w:p>
        </w:tc>
      </w:tr>
      <w:tr w:rsidR="00003DFB" w:rsidRPr="00003DFB" w14:paraId="10D9F27F" w14:textId="77777777" w:rsidTr="00003DFB">
        <w:trPr>
          <w:trHeight w:val="449"/>
        </w:trPr>
        <w:tc>
          <w:tcPr>
            <w:tcW w:w="550" w:type="dxa"/>
            <w:tcBorders>
              <w:top w:val="nil"/>
              <w:bottom w:val="single" w:sz="4" w:space="0" w:color="auto"/>
            </w:tcBorders>
            <w:shd w:val="clear" w:color="auto" w:fill="FFFFFF"/>
          </w:tcPr>
          <w:p w14:paraId="20300F0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EBC8A9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1D3B36" w14:textId="77777777" w:rsidR="00003DFB" w:rsidRDefault="00003DFB" w:rsidP="00003DFB">
            <w:pPr>
              <w:jc w:val="left"/>
              <w:rPr>
                <w:color w:val="000000"/>
              </w:rPr>
            </w:pPr>
          </w:p>
        </w:tc>
        <w:tc>
          <w:tcPr>
            <w:tcW w:w="1647" w:type="dxa"/>
            <w:shd w:val="clear" w:color="auto" w:fill="FFFFFF"/>
          </w:tcPr>
          <w:p w14:paraId="467572BD" w14:textId="77777777" w:rsidR="00003DFB" w:rsidRPr="00412367" w:rsidRDefault="00003DFB" w:rsidP="00003DFB">
            <w:pPr>
              <w:jc w:val="left"/>
              <w:rPr>
                <w:color w:val="000000"/>
                <w:lang w:val="en-US"/>
                <w:rPrChange w:id="1870" w:author="Huke, Juan (extern)" w:date="2024-05-22T18:34:00Z">
                  <w:rPr>
                    <w:color w:val="000000"/>
                  </w:rPr>
                </w:rPrChange>
              </w:rPr>
            </w:pPr>
            <w:r w:rsidRPr="00412367">
              <w:rPr>
                <w:color w:val="000000"/>
                <w:lang w:val="en-US"/>
                <w:rPrChange w:id="1871" w:author="Huke, Juan (extern)" w:date="2024-05-22T18:34:00Z">
                  <w:rPr>
                    <w:color w:val="000000"/>
                  </w:rPr>
                </w:rPrChange>
              </w:rPr>
              <w:t>XX_C_CONTRACT_LGDS_CR_ABS</w:t>
            </w:r>
          </w:p>
        </w:tc>
        <w:tc>
          <w:tcPr>
            <w:tcW w:w="1647" w:type="dxa"/>
            <w:shd w:val="clear" w:color="auto" w:fill="FFFFFF"/>
          </w:tcPr>
          <w:p w14:paraId="22BF9A9F" w14:textId="77777777" w:rsidR="00003DFB" w:rsidRDefault="00003DFB" w:rsidP="00003DFB">
            <w:pPr>
              <w:jc w:val="left"/>
              <w:rPr>
                <w:color w:val="000000"/>
              </w:rPr>
            </w:pPr>
            <w:r>
              <w:rPr>
                <w:color w:val="000000"/>
              </w:rPr>
              <w:t>XX_CONTRACT</w:t>
            </w:r>
          </w:p>
        </w:tc>
        <w:tc>
          <w:tcPr>
            <w:tcW w:w="1647" w:type="dxa"/>
            <w:shd w:val="clear" w:color="auto" w:fill="FFFFFF"/>
          </w:tcPr>
          <w:p w14:paraId="2B9B970F"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0AFEF75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2646740" w14:textId="77777777" w:rsidR="00003DFB" w:rsidRDefault="00003DFB" w:rsidP="00003DFB">
            <w:pPr>
              <w:jc w:val="left"/>
              <w:rPr>
                <w:color w:val="000000"/>
              </w:rPr>
            </w:pPr>
          </w:p>
        </w:tc>
      </w:tr>
      <w:tr w:rsidR="00003DFB" w:rsidRPr="00412367" w14:paraId="30218A79" w14:textId="77777777" w:rsidTr="00003DFB">
        <w:trPr>
          <w:trHeight w:val="449"/>
        </w:trPr>
        <w:tc>
          <w:tcPr>
            <w:tcW w:w="550" w:type="dxa"/>
            <w:tcBorders>
              <w:top w:val="single" w:sz="4" w:space="0" w:color="auto"/>
              <w:bottom w:val="nil"/>
            </w:tcBorders>
            <w:shd w:val="clear" w:color="auto" w:fill="FFFFFF"/>
          </w:tcPr>
          <w:p w14:paraId="1438A983" w14:textId="77777777" w:rsidR="00003DFB" w:rsidRDefault="00003DFB" w:rsidP="00003DFB">
            <w:pPr>
              <w:jc w:val="left"/>
              <w:rPr>
                <w:color w:val="000000"/>
              </w:rPr>
            </w:pPr>
            <w:r>
              <w:rPr>
                <w:color w:val="000000"/>
              </w:rPr>
              <w:t>169</w:t>
            </w:r>
          </w:p>
        </w:tc>
        <w:tc>
          <w:tcPr>
            <w:tcW w:w="1646" w:type="dxa"/>
            <w:tcBorders>
              <w:top w:val="single" w:sz="4" w:space="0" w:color="auto"/>
              <w:bottom w:val="nil"/>
            </w:tcBorders>
            <w:shd w:val="clear" w:color="auto" w:fill="FFFFFF"/>
          </w:tcPr>
          <w:p w14:paraId="5CCBC2FB" w14:textId="77777777" w:rsidR="00003DFB" w:rsidRDefault="00003DFB" w:rsidP="00003DFB">
            <w:pPr>
              <w:jc w:val="left"/>
              <w:rPr>
                <w:color w:val="000000"/>
              </w:rPr>
            </w:pPr>
            <w:r>
              <w:rPr>
                <w:color w:val="000000"/>
              </w:rPr>
              <w:t>B640</w:t>
            </w:r>
          </w:p>
        </w:tc>
        <w:tc>
          <w:tcPr>
            <w:tcW w:w="1647" w:type="dxa"/>
            <w:tcBorders>
              <w:top w:val="single" w:sz="4" w:space="0" w:color="auto"/>
              <w:bottom w:val="nil"/>
            </w:tcBorders>
            <w:shd w:val="clear" w:color="auto" w:fill="FFFFFF"/>
          </w:tcPr>
          <w:p w14:paraId="10040076" w14:textId="77777777" w:rsidR="00003DFB" w:rsidRDefault="00003DFB" w:rsidP="00003DFB">
            <w:pPr>
              <w:jc w:val="left"/>
              <w:rPr>
                <w:color w:val="000000"/>
              </w:rPr>
            </w:pPr>
            <w:r>
              <w:rPr>
                <w:color w:val="000000"/>
              </w:rPr>
              <w:t>double</w:t>
            </w:r>
          </w:p>
        </w:tc>
        <w:tc>
          <w:tcPr>
            <w:tcW w:w="1647" w:type="dxa"/>
            <w:shd w:val="clear" w:color="auto" w:fill="FFFFFF"/>
          </w:tcPr>
          <w:p w14:paraId="04926A37" w14:textId="77777777" w:rsidR="00003DFB" w:rsidRDefault="00003DFB" w:rsidP="00003DFB">
            <w:pPr>
              <w:jc w:val="left"/>
              <w:rPr>
                <w:color w:val="000000"/>
              </w:rPr>
            </w:pPr>
            <w:r>
              <w:rPr>
                <w:color w:val="000000"/>
              </w:rPr>
              <w:t>POSITION</w:t>
            </w:r>
          </w:p>
        </w:tc>
        <w:tc>
          <w:tcPr>
            <w:tcW w:w="1647" w:type="dxa"/>
            <w:shd w:val="clear" w:color="auto" w:fill="FFFFFF"/>
          </w:tcPr>
          <w:p w14:paraId="00016E11" w14:textId="77777777" w:rsidR="00003DFB" w:rsidRDefault="00003DFB" w:rsidP="00003DFB">
            <w:pPr>
              <w:jc w:val="left"/>
              <w:rPr>
                <w:color w:val="000000"/>
              </w:rPr>
            </w:pPr>
            <w:r>
              <w:rPr>
                <w:color w:val="000000"/>
              </w:rPr>
              <w:t>B500</w:t>
            </w:r>
          </w:p>
        </w:tc>
        <w:tc>
          <w:tcPr>
            <w:tcW w:w="1647" w:type="dxa"/>
            <w:shd w:val="clear" w:color="auto" w:fill="FFFFFF"/>
          </w:tcPr>
          <w:p w14:paraId="51E82A7D"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2B2CC9C" w14:textId="77777777" w:rsidR="00003DFB" w:rsidRDefault="00003DFB" w:rsidP="00003DFB">
            <w:pPr>
              <w:jc w:val="left"/>
              <w:rPr>
                <w:color w:val="000000"/>
              </w:rPr>
            </w:pPr>
            <w:r>
              <w:rPr>
                <w:color w:val="000000"/>
              </w:rPr>
              <w:t>Bewirtschaftung Cluster IFRS</w:t>
            </w:r>
          </w:p>
          <w:p w14:paraId="30606426" w14:textId="77777777" w:rsidR="00003DFB" w:rsidRDefault="00003DFB" w:rsidP="00003DFB">
            <w:pPr>
              <w:jc w:val="left"/>
              <w:rPr>
                <w:color w:val="000000"/>
              </w:rPr>
            </w:pPr>
          </w:p>
          <w:p w14:paraId="7CEED9B9" w14:textId="77777777" w:rsidR="00003DFB" w:rsidRDefault="00003DFB" w:rsidP="00003DFB">
            <w:pPr>
              <w:jc w:val="left"/>
              <w:rPr>
                <w:color w:val="000000"/>
              </w:rPr>
            </w:pPr>
            <w:r>
              <w:rPr>
                <w:color w:val="000000"/>
              </w:rPr>
              <w:t>if B500 = 2</w:t>
            </w:r>
          </w:p>
          <w:p w14:paraId="722378D4" w14:textId="77777777" w:rsidR="00003DFB" w:rsidRPr="00412367" w:rsidRDefault="00003DFB" w:rsidP="00003DFB">
            <w:pPr>
              <w:jc w:val="left"/>
              <w:rPr>
                <w:color w:val="000000"/>
                <w:lang w:val="en-US"/>
                <w:rPrChange w:id="1872" w:author="Huke, Juan (extern)" w:date="2024-05-22T18:34:00Z">
                  <w:rPr>
                    <w:color w:val="000000"/>
                  </w:rPr>
                </w:rPrChange>
              </w:rPr>
            </w:pPr>
            <w:r w:rsidRPr="00412367">
              <w:rPr>
                <w:color w:val="000000"/>
                <w:lang w:val="en-US"/>
                <w:rPrChange w:id="1873" w:author="Huke, Juan (extern)" w:date="2024-05-22T18:34:00Z">
                  <w:rPr>
                    <w:color w:val="000000"/>
                  </w:rPr>
                </w:rPrChange>
              </w:rPr>
              <w:t>then (if  XX_EL is NULL</w:t>
            </w:r>
          </w:p>
          <w:p w14:paraId="55DF4923" w14:textId="77777777" w:rsidR="00003DFB" w:rsidRPr="00412367" w:rsidRDefault="00003DFB" w:rsidP="00003DFB">
            <w:pPr>
              <w:jc w:val="left"/>
              <w:rPr>
                <w:color w:val="000000"/>
                <w:lang w:val="en-US"/>
                <w:rPrChange w:id="1874" w:author="Huke, Juan (extern)" w:date="2024-05-22T18:34:00Z">
                  <w:rPr>
                    <w:color w:val="000000"/>
                  </w:rPr>
                </w:rPrChange>
              </w:rPr>
            </w:pPr>
            <w:r w:rsidRPr="00412367">
              <w:rPr>
                <w:color w:val="000000"/>
                <w:lang w:val="en-US"/>
                <w:rPrChange w:id="1875" w:author="Huke, Juan (extern)" w:date="2024-05-22T18:34:00Z">
                  <w:rPr>
                    <w:color w:val="000000"/>
                  </w:rPr>
                </w:rPrChange>
              </w:rPr>
              <w:t>then NULL</w:t>
            </w:r>
          </w:p>
          <w:p w14:paraId="7205A1BF" w14:textId="77777777" w:rsidR="00003DFB" w:rsidRPr="00412367" w:rsidRDefault="00003DFB" w:rsidP="00003DFB">
            <w:pPr>
              <w:jc w:val="left"/>
              <w:rPr>
                <w:color w:val="000000"/>
                <w:lang w:val="en-US"/>
                <w:rPrChange w:id="1876" w:author="Huke, Juan (extern)" w:date="2024-05-22T18:34:00Z">
                  <w:rPr>
                    <w:color w:val="000000"/>
                  </w:rPr>
                </w:rPrChange>
              </w:rPr>
            </w:pPr>
            <w:r w:rsidRPr="00412367">
              <w:rPr>
                <w:color w:val="000000"/>
                <w:lang w:val="en-US"/>
                <w:rPrChange w:id="1877" w:author="Huke, Juan (extern)" w:date="2024-05-22T18:34:00Z">
                  <w:rPr>
                    <w:color w:val="000000"/>
                  </w:rPr>
                </w:rPrChange>
              </w:rPr>
              <w:lastRenderedPageBreak/>
              <w:t>else XX_EL)</w:t>
            </w:r>
          </w:p>
          <w:p w14:paraId="5D1B1B04"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3E84164" w14:textId="77777777" w:rsidR="00003DFB" w:rsidRPr="00412367" w:rsidRDefault="00003DFB" w:rsidP="00003DFB">
            <w:pPr>
              <w:jc w:val="left"/>
              <w:rPr>
                <w:color w:val="000000"/>
                <w:lang w:val="en-US"/>
                <w:rPrChange w:id="1878" w:author="Huke, Juan (extern)" w:date="2024-05-22T18:34:00Z">
                  <w:rPr>
                    <w:color w:val="000000"/>
                  </w:rPr>
                </w:rPrChange>
              </w:rPr>
            </w:pPr>
            <w:r w:rsidRPr="00412367">
              <w:rPr>
                <w:color w:val="000000"/>
                <w:lang w:val="en-US"/>
                <w:rPrChange w:id="1879" w:author="Huke, Juan (extern)" w:date="2024-05-22T18:34:00Z">
                  <w:rPr>
                    <w:color w:val="000000"/>
                  </w:rPr>
                </w:rPrChange>
              </w:rPr>
              <w:lastRenderedPageBreak/>
              <w:t>XX_EL = Expected Loss, B500 = Risikoansatz (2 = AIRB)</w:t>
            </w:r>
          </w:p>
        </w:tc>
      </w:tr>
      <w:tr w:rsidR="00003DFB" w:rsidRPr="00003DFB" w14:paraId="34F99C53" w14:textId="77777777" w:rsidTr="00003DFB">
        <w:trPr>
          <w:trHeight w:val="449"/>
        </w:trPr>
        <w:tc>
          <w:tcPr>
            <w:tcW w:w="550" w:type="dxa"/>
            <w:tcBorders>
              <w:top w:val="nil"/>
              <w:bottom w:val="single" w:sz="4" w:space="0" w:color="auto"/>
            </w:tcBorders>
            <w:shd w:val="clear" w:color="auto" w:fill="FFFFFF"/>
          </w:tcPr>
          <w:p w14:paraId="11CA023A" w14:textId="77777777" w:rsidR="00003DFB" w:rsidRPr="00412367" w:rsidRDefault="00003DFB" w:rsidP="00003DFB">
            <w:pPr>
              <w:jc w:val="left"/>
              <w:rPr>
                <w:color w:val="000000"/>
                <w:lang w:val="en-US"/>
                <w:rPrChange w:id="1880" w:author="Huke, Juan (extern)" w:date="2024-05-22T18:34:00Z">
                  <w:rPr>
                    <w:color w:val="000000"/>
                  </w:rPr>
                </w:rPrChange>
              </w:rPr>
            </w:pPr>
          </w:p>
        </w:tc>
        <w:tc>
          <w:tcPr>
            <w:tcW w:w="1646" w:type="dxa"/>
            <w:tcBorders>
              <w:top w:val="nil"/>
              <w:bottom w:val="single" w:sz="4" w:space="0" w:color="auto"/>
            </w:tcBorders>
            <w:shd w:val="clear" w:color="auto" w:fill="FFFFFF"/>
          </w:tcPr>
          <w:p w14:paraId="0DC41C60" w14:textId="77777777" w:rsidR="00003DFB" w:rsidRPr="00412367" w:rsidRDefault="00003DFB" w:rsidP="00003DFB">
            <w:pPr>
              <w:jc w:val="left"/>
              <w:rPr>
                <w:color w:val="000000"/>
                <w:lang w:val="en-US"/>
                <w:rPrChange w:id="1881" w:author="Huke, Juan (extern)" w:date="2024-05-22T18:34:00Z">
                  <w:rPr>
                    <w:color w:val="000000"/>
                  </w:rPr>
                </w:rPrChange>
              </w:rPr>
            </w:pPr>
          </w:p>
        </w:tc>
        <w:tc>
          <w:tcPr>
            <w:tcW w:w="1647" w:type="dxa"/>
            <w:tcBorders>
              <w:top w:val="nil"/>
              <w:bottom w:val="single" w:sz="4" w:space="0" w:color="auto"/>
            </w:tcBorders>
            <w:shd w:val="clear" w:color="auto" w:fill="FFFFFF"/>
          </w:tcPr>
          <w:p w14:paraId="37815648" w14:textId="77777777" w:rsidR="00003DFB" w:rsidRPr="00412367" w:rsidRDefault="00003DFB" w:rsidP="00003DFB">
            <w:pPr>
              <w:jc w:val="left"/>
              <w:rPr>
                <w:color w:val="000000"/>
                <w:lang w:val="en-US"/>
                <w:rPrChange w:id="1882" w:author="Huke, Juan (extern)" w:date="2024-05-22T18:34:00Z">
                  <w:rPr>
                    <w:color w:val="000000"/>
                  </w:rPr>
                </w:rPrChange>
              </w:rPr>
            </w:pPr>
          </w:p>
        </w:tc>
        <w:tc>
          <w:tcPr>
            <w:tcW w:w="1647" w:type="dxa"/>
            <w:shd w:val="clear" w:color="auto" w:fill="FFFFFF"/>
          </w:tcPr>
          <w:p w14:paraId="77D7E5F7" w14:textId="77777777" w:rsidR="00003DFB" w:rsidRPr="00412367" w:rsidRDefault="00003DFB" w:rsidP="00003DFB">
            <w:pPr>
              <w:jc w:val="left"/>
              <w:rPr>
                <w:color w:val="000000"/>
                <w:lang w:val="en-US"/>
                <w:rPrChange w:id="1883" w:author="Huke, Juan (extern)" w:date="2024-05-22T18:34:00Z">
                  <w:rPr>
                    <w:color w:val="000000"/>
                  </w:rPr>
                </w:rPrChange>
              </w:rPr>
            </w:pPr>
            <w:r w:rsidRPr="00412367">
              <w:rPr>
                <w:color w:val="000000"/>
                <w:lang w:val="en-US"/>
                <w:rPrChange w:id="1884" w:author="Huke, Juan (extern)" w:date="2024-05-22T18:34:00Z">
                  <w:rPr>
                    <w:color w:val="000000"/>
                  </w:rPr>
                </w:rPrChange>
              </w:rPr>
              <w:t>XX_C_CONTRACT_LGDS_CR_SOLVV</w:t>
            </w:r>
          </w:p>
        </w:tc>
        <w:tc>
          <w:tcPr>
            <w:tcW w:w="1647" w:type="dxa"/>
            <w:shd w:val="clear" w:color="auto" w:fill="FFFFFF"/>
          </w:tcPr>
          <w:p w14:paraId="309E1E75" w14:textId="77777777" w:rsidR="00003DFB" w:rsidRDefault="00003DFB" w:rsidP="00003DFB">
            <w:pPr>
              <w:jc w:val="left"/>
              <w:rPr>
                <w:color w:val="000000"/>
              </w:rPr>
            </w:pPr>
            <w:r>
              <w:rPr>
                <w:color w:val="000000"/>
              </w:rPr>
              <w:t>XX_EL</w:t>
            </w:r>
          </w:p>
        </w:tc>
        <w:tc>
          <w:tcPr>
            <w:tcW w:w="1647" w:type="dxa"/>
            <w:shd w:val="clear" w:color="auto" w:fill="FFFFFF"/>
          </w:tcPr>
          <w:p w14:paraId="3D032D5F"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DF0583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8746954" w14:textId="77777777" w:rsidR="00003DFB" w:rsidRDefault="00003DFB" w:rsidP="00003DFB">
            <w:pPr>
              <w:jc w:val="left"/>
              <w:rPr>
                <w:color w:val="000000"/>
              </w:rPr>
            </w:pPr>
          </w:p>
        </w:tc>
      </w:tr>
      <w:tr w:rsidR="00003DFB" w:rsidRPr="00003DFB" w14:paraId="5431F7CA" w14:textId="77777777" w:rsidTr="00003DFB">
        <w:trPr>
          <w:trHeight w:val="449"/>
        </w:trPr>
        <w:tc>
          <w:tcPr>
            <w:tcW w:w="550" w:type="dxa"/>
            <w:tcBorders>
              <w:top w:val="single" w:sz="4" w:space="0" w:color="auto"/>
              <w:bottom w:val="nil"/>
            </w:tcBorders>
            <w:shd w:val="clear" w:color="auto" w:fill="FFFFFF"/>
          </w:tcPr>
          <w:p w14:paraId="66EEE9B3" w14:textId="77777777" w:rsidR="00003DFB" w:rsidRDefault="00003DFB" w:rsidP="00003DFB">
            <w:pPr>
              <w:jc w:val="left"/>
              <w:rPr>
                <w:color w:val="000000"/>
              </w:rPr>
            </w:pPr>
            <w:r>
              <w:rPr>
                <w:color w:val="000000"/>
              </w:rPr>
              <w:t>170</w:t>
            </w:r>
          </w:p>
        </w:tc>
        <w:tc>
          <w:tcPr>
            <w:tcW w:w="1646" w:type="dxa"/>
            <w:tcBorders>
              <w:top w:val="single" w:sz="4" w:space="0" w:color="auto"/>
              <w:bottom w:val="nil"/>
            </w:tcBorders>
            <w:shd w:val="clear" w:color="auto" w:fill="FFFFFF"/>
          </w:tcPr>
          <w:p w14:paraId="76887827" w14:textId="77777777" w:rsidR="00003DFB" w:rsidRDefault="00003DFB" w:rsidP="00003DFB">
            <w:pPr>
              <w:jc w:val="left"/>
              <w:rPr>
                <w:color w:val="000000"/>
              </w:rPr>
            </w:pPr>
            <w:r>
              <w:rPr>
                <w:color w:val="000000"/>
              </w:rPr>
              <w:t>B641</w:t>
            </w:r>
          </w:p>
        </w:tc>
        <w:tc>
          <w:tcPr>
            <w:tcW w:w="1647" w:type="dxa"/>
            <w:tcBorders>
              <w:top w:val="single" w:sz="4" w:space="0" w:color="auto"/>
              <w:bottom w:val="nil"/>
            </w:tcBorders>
            <w:shd w:val="clear" w:color="auto" w:fill="FFFFFF"/>
          </w:tcPr>
          <w:p w14:paraId="6C76613B" w14:textId="77777777" w:rsidR="00003DFB" w:rsidRDefault="00003DFB" w:rsidP="00003DFB">
            <w:pPr>
              <w:jc w:val="left"/>
              <w:rPr>
                <w:color w:val="000000"/>
              </w:rPr>
            </w:pPr>
            <w:r>
              <w:rPr>
                <w:color w:val="000000"/>
              </w:rPr>
              <w:t>double</w:t>
            </w:r>
          </w:p>
        </w:tc>
        <w:tc>
          <w:tcPr>
            <w:tcW w:w="1647" w:type="dxa"/>
            <w:shd w:val="clear" w:color="auto" w:fill="FFFFFF"/>
          </w:tcPr>
          <w:p w14:paraId="147D1863" w14:textId="77777777" w:rsidR="00003DFB" w:rsidRDefault="00003DFB" w:rsidP="00003DFB">
            <w:pPr>
              <w:jc w:val="left"/>
              <w:rPr>
                <w:color w:val="000000"/>
              </w:rPr>
            </w:pPr>
            <w:r>
              <w:rPr>
                <w:color w:val="000000"/>
              </w:rPr>
              <w:t>POSITION</w:t>
            </w:r>
          </w:p>
        </w:tc>
        <w:tc>
          <w:tcPr>
            <w:tcW w:w="1647" w:type="dxa"/>
            <w:shd w:val="clear" w:color="auto" w:fill="FFFFFF"/>
          </w:tcPr>
          <w:p w14:paraId="1E1D3C7F" w14:textId="77777777" w:rsidR="00003DFB" w:rsidRDefault="00003DFB" w:rsidP="00003DFB">
            <w:pPr>
              <w:jc w:val="left"/>
              <w:rPr>
                <w:color w:val="000000"/>
              </w:rPr>
            </w:pPr>
            <w:r>
              <w:rPr>
                <w:color w:val="000000"/>
              </w:rPr>
              <w:t>B500</w:t>
            </w:r>
          </w:p>
        </w:tc>
        <w:tc>
          <w:tcPr>
            <w:tcW w:w="1647" w:type="dxa"/>
            <w:shd w:val="clear" w:color="auto" w:fill="FFFFFF"/>
          </w:tcPr>
          <w:p w14:paraId="62A6A642"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2E450ED0" w14:textId="77777777" w:rsidR="00003DFB" w:rsidRDefault="00003DFB" w:rsidP="00003DFB">
            <w:pPr>
              <w:jc w:val="left"/>
              <w:rPr>
                <w:color w:val="000000"/>
              </w:rPr>
            </w:pPr>
            <w:r>
              <w:rPr>
                <w:color w:val="000000"/>
              </w:rPr>
              <w:t>Bewirtschaftung Cluster IFRS</w:t>
            </w:r>
          </w:p>
          <w:p w14:paraId="2A561D6D" w14:textId="77777777" w:rsidR="00003DFB" w:rsidRDefault="00003DFB" w:rsidP="00003DFB">
            <w:pPr>
              <w:jc w:val="left"/>
              <w:rPr>
                <w:color w:val="000000"/>
              </w:rPr>
            </w:pPr>
          </w:p>
          <w:p w14:paraId="44B3AC99" w14:textId="77777777" w:rsidR="00003DFB" w:rsidRDefault="00003DFB" w:rsidP="00003DFB">
            <w:pPr>
              <w:jc w:val="left"/>
              <w:rPr>
                <w:color w:val="000000"/>
              </w:rPr>
            </w:pPr>
            <w:r>
              <w:rPr>
                <w:color w:val="000000"/>
              </w:rPr>
              <w:t>if B500 = 2</w:t>
            </w:r>
          </w:p>
          <w:p w14:paraId="3BF146CB" w14:textId="77777777" w:rsidR="00003DFB" w:rsidRPr="00412367" w:rsidRDefault="00003DFB" w:rsidP="00003DFB">
            <w:pPr>
              <w:jc w:val="left"/>
              <w:rPr>
                <w:color w:val="000000"/>
                <w:lang w:val="en-US"/>
                <w:rPrChange w:id="1885" w:author="Huke, Juan (extern)" w:date="2024-05-22T18:34:00Z">
                  <w:rPr>
                    <w:color w:val="000000"/>
                  </w:rPr>
                </w:rPrChange>
              </w:rPr>
            </w:pPr>
            <w:r w:rsidRPr="00412367">
              <w:rPr>
                <w:color w:val="000000"/>
                <w:lang w:val="en-US"/>
                <w:rPrChange w:id="1886" w:author="Huke, Juan (extern)" w:date="2024-05-22T18:34:00Z">
                  <w:rPr>
                    <w:color w:val="000000"/>
                  </w:rPr>
                </w:rPrChange>
              </w:rPr>
              <w:t>then if B603 = 'O' then  (if XX_EL_OB_UNSEC_PART_CLA is NULL</w:t>
            </w:r>
          </w:p>
          <w:p w14:paraId="3235B216" w14:textId="77777777" w:rsidR="00003DFB" w:rsidRPr="00412367" w:rsidRDefault="00003DFB" w:rsidP="00003DFB">
            <w:pPr>
              <w:jc w:val="left"/>
              <w:rPr>
                <w:color w:val="000000"/>
                <w:lang w:val="en-US"/>
                <w:rPrChange w:id="1887" w:author="Huke, Juan (extern)" w:date="2024-05-22T18:34:00Z">
                  <w:rPr>
                    <w:color w:val="000000"/>
                  </w:rPr>
                </w:rPrChange>
              </w:rPr>
            </w:pPr>
            <w:r w:rsidRPr="00412367">
              <w:rPr>
                <w:color w:val="000000"/>
                <w:lang w:val="en-US"/>
                <w:rPrChange w:id="1888" w:author="Huke, Juan (extern)" w:date="2024-05-22T18:34:00Z">
                  <w:rPr>
                    <w:color w:val="000000"/>
                  </w:rPr>
                </w:rPrChange>
              </w:rPr>
              <w:t>then NULL</w:t>
            </w:r>
          </w:p>
          <w:p w14:paraId="50FDD5C0" w14:textId="77777777" w:rsidR="00003DFB" w:rsidRPr="00412367" w:rsidRDefault="00003DFB" w:rsidP="00003DFB">
            <w:pPr>
              <w:jc w:val="left"/>
              <w:rPr>
                <w:color w:val="000000"/>
                <w:lang w:val="en-US"/>
                <w:rPrChange w:id="1889" w:author="Huke, Juan (extern)" w:date="2024-05-22T18:34:00Z">
                  <w:rPr>
                    <w:color w:val="000000"/>
                  </w:rPr>
                </w:rPrChange>
              </w:rPr>
            </w:pPr>
            <w:r w:rsidRPr="00412367">
              <w:rPr>
                <w:color w:val="000000"/>
                <w:lang w:val="en-US"/>
                <w:rPrChange w:id="1890" w:author="Huke, Juan (extern)" w:date="2024-05-22T18:34:00Z">
                  <w:rPr>
                    <w:color w:val="000000"/>
                  </w:rPr>
                </w:rPrChange>
              </w:rPr>
              <w:t>else XX_EL_OB_UNSEC_PART_CLA)</w:t>
            </w:r>
          </w:p>
          <w:p w14:paraId="34FE05D6" w14:textId="77777777" w:rsidR="00003DFB" w:rsidRPr="00412367" w:rsidRDefault="00003DFB" w:rsidP="00003DFB">
            <w:pPr>
              <w:jc w:val="left"/>
              <w:rPr>
                <w:color w:val="000000"/>
                <w:lang w:val="en-US"/>
                <w:rPrChange w:id="1891" w:author="Huke, Juan (extern)" w:date="2024-05-22T18:34:00Z">
                  <w:rPr>
                    <w:color w:val="000000"/>
                  </w:rPr>
                </w:rPrChange>
              </w:rPr>
            </w:pPr>
            <w:r w:rsidRPr="00412367">
              <w:rPr>
                <w:color w:val="000000"/>
                <w:lang w:val="en-US"/>
                <w:rPrChange w:id="1892" w:author="Huke, Juan (extern)" w:date="2024-05-22T18:34:00Z">
                  <w:rPr>
                    <w:color w:val="000000"/>
                  </w:rPr>
                </w:rPrChange>
              </w:rPr>
              <w:t>else (if XX_EL is NULL</w:t>
            </w:r>
          </w:p>
          <w:p w14:paraId="1032A97A" w14:textId="77777777" w:rsidR="00003DFB" w:rsidRPr="00412367" w:rsidRDefault="00003DFB" w:rsidP="00003DFB">
            <w:pPr>
              <w:jc w:val="left"/>
              <w:rPr>
                <w:color w:val="000000"/>
                <w:lang w:val="en-US"/>
                <w:rPrChange w:id="1893" w:author="Huke, Juan (extern)" w:date="2024-05-22T18:34:00Z">
                  <w:rPr>
                    <w:color w:val="000000"/>
                  </w:rPr>
                </w:rPrChange>
              </w:rPr>
            </w:pPr>
            <w:r w:rsidRPr="00412367">
              <w:rPr>
                <w:color w:val="000000"/>
                <w:lang w:val="en-US"/>
                <w:rPrChange w:id="1894" w:author="Huke, Juan (extern)" w:date="2024-05-22T18:34:00Z">
                  <w:rPr>
                    <w:color w:val="000000"/>
                  </w:rPr>
                </w:rPrChange>
              </w:rPr>
              <w:t>then NULL</w:t>
            </w:r>
          </w:p>
          <w:p w14:paraId="029C72C8" w14:textId="77777777" w:rsidR="00003DFB" w:rsidRPr="00412367" w:rsidRDefault="00003DFB" w:rsidP="00003DFB">
            <w:pPr>
              <w:jc w:val="left"/>
              <w:rPr>
                <w:color w:val="000000"/>
                <w:lang w:val="en-US"/>
                <w:rPrChange w:id="1895" w:author="Huke, Juan (extern)" w:date="2024-05-22T18:34:00Z">
                  <w:rPr>
                    <w:color w:val="000000"/>
                  </w:rPr>
                </w:rPrChange>
              </w:rPr>
            </w:pPr>
            <w:r w:rsidRPr="00412367">
              <w:rPr>
                <w:color w:val="000000"/>
                <w:lang w:val="en-US"/>
                <w:rPrChange w:id="1896" w:author="Huke, Juan (extern)" w:date="2024-05-22T18:34:00Z">
                  <w:rPr>
                    <w:color w:val="000000"/>
                  </w:rPr>
                </w:rPrChange>
              </w:rPr>
              <w:t>else XX_EL)</w:t>
            </w:r>
          </w:p>
          <w:p w14:paraId="46EC24B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C4A6ECE" w14:textId="77777777" w:rsidR="00003DFB" w:rsidRDefault="00003DFB" w:rsidP="00003DFB">
            <w:pPr>
              <w:jc w:val="left"/>
              <w:rPr>
                <w:color w:val="000000"/>
              </w:rPr>
            </w:pPr>
            <w:r>
              <w:rPr>
                <w:color w:val="000000"/>
              </w:rPr>
              <w:t>EL des unbesichertes Teils</w:t>
            </w:r>
          </w:p>
          <w:p w14:paraId="7E89C73F" w14:textId="77777777" w:rsidR="00003DFB" w:rsidRDefault="00003DFB" w:rsidP="00003DFB">
            <w:pPr>
              <w:jc w:val="left"/>
              <w:rPr>
                <w:color w:val="000000"/>
              </w:rPr>
            </w:pPr>
          </w:p>
          <w:p w14:paraId="06ADCA2E" w14:textId="77777777" w:rsidR="00003DFB" w:rsidRDefault="00003DFB" w:rsidP="00003DFB">
            <w:pPr>
              <w:jc w:val="left"/>
              <w:rPr>
                <w:color w:val="000000"/>
              </w:rPr>
            </w:pPr>
            <w:r>
              <w:rPr>
                <w:color w:val="000000"/>
              </w:rPr>
              <w:t>XX_EL = Expected Loss, XX_EL_OB_UNSEC_PART_CLA = EL obligor unsec after CRM,  B500 = Risikoansatz (2 = AIRB), B603 = Prüfpfad 3 (aktuelle Belegung Obligor- vs. Transferrisiko)</w:t>
            </w:r>
          </w:p>
        </w:tc>
      </w:tr>
      <w:tr w:rsidR="00003DFB" w:rsidRPr="00003DFB" w14:paraId="4E196B55" w14:textId="77777777" w:rsidTr="00003DFB">
        <w:trPr>
          <w:trHeight w:val="449"/>
        </w:trPr>
        <w:tc>
          <w:tcPr>
            <w:tcW w:w="550" w:type="dxa"/>
            <w:tcBorders>
              <w:top w:val="nil"/>
              <w:bottom w:val="nil"/>
            </w:tcBorders>
            <w:shd w:val="clear" w:color="auto" w:fill="FFFFFF"/>
          </w:tcPr>
          <w:p w14:paraId="1BFBD940" w14:textId="77777777" w:rsidR="00003DFB" w:rsidRDefault="00003DFB" w:rsidP="00003DFB">
            <w:pPr>
              <w:jc w:val="left"/>
              <w:rPr>
                <w:color w:val="000000"/>
              </w:rPr>
            </w:pPr>
          </w:p>
        </w:tc>
        <w:tc>
          <w:tcPr>
            <w:tcW w:w="1646" w:type="dxa"/>
            <w:tcBorders>
              <w:top w:val="nil"/>
              <w:bottom w:val="nil"/>
            </w:tcBorders>
            <w:shd w:val="clear" w:color="auto" w:fill="FFFFFF"/>
          </w:tcPr>
          <w:p w14:paraId="27CA3010" w14:textId="77777777" w:rsidR="00003DFB" w:rsidRDefault="00003DFB" w:rsidP="00003DFB">
            <w:pPr>
              <w:jc w:val="left"/>
              <w:rPr>
                <w:color w:val="000000"/>
              </w:rPr>
            </w:pPr>
          </w:p>
        </w:tc>
        <w:tc>
          <w:tcPr>
            <w:tcW w:w="1647" w:type="dxa"/>
            <w:tcBorders>
              <w:top w:val="nil"/>
              <w:bottom w:val="nil"/>
            </w:tcBorders>
            <w:shd w:val="clear" w:color="auto" w:fill="FFFFFF"/>
          </w:tcPr>
          <w:p w14:paraId="12A2980D" w14:textId="77777777" w:rsidR="00003DFB" w:rsidRDefault="00003DFB" w:rsidP="00003DFB">
            <w:pPr>
              <w:jc w:val="left"/>
              <w:rPr>
                <w:color w:val="000000"/>
              </w:rPr>
            </w:pPr>
          </w:p>
        </w:tc>
        <w:tc>
          <w:tcPr>
            <w:tcW w:w="1647" w:type="dxa"/>
            <w:shd w:val="clear" w:color="auto" w:fill="FFFFFF"/>
          </w:tcPr>
          <w:p w14:paraId="02AFF415" w14:textId="77777777" w:rsidR="00003DFB" w:rsidRDefault="00003DFB" w:rsidP="00003DFB">
            <w:pPr>
              <w:jc w:val="left"/>
              <w:rPr>
                <w:color w:val="000000"/>
              </w:rPr>
            </w:pPr>
            <w:r>
              <w:rPr>
                <w:color w:val="000000"/>
              </w:rPr>
              <w:t>POSITION</w:t>
            </w:r>
          </w:p>
        </w:tc>
        <w:tc>
          <w:tcPr>
            <w:tcW w:w="1647" w:type="dxa"/>
            <w:shd w:val="clear" w:color="auto" w:fill="FFFFFF"/>
          </w:tcPr>
          <w:p w14:paraId="33337670" w14:textId="77777777" w:rsidR="00003DFB" w:rsidRDefault="00003DFB" w:rsidP="00003DFB">
            <w:pPr>
              <w:jc w:val="left"/>
              <w:rPr>
                <w:color w:val="000000"/>
              </w:rPr>
            </w:pPr>
            <w:r>
              <w:rPr>
                <w:color w:val="000000"/>
              </w:rPr>
              <w:t>B603</w:t>
            </w:r>
          </w:p>
        </w:tc>
        <w:tc>
          <w:tcPr>
            <w:tcW w:w="1647" w:type="dxa"/>
            <w:shd w:val="clear" w:color="auto" w:fill="FFFFFF"/>
          </w:tcPr>
          <w:p w14:paraId="585371F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448FCCF" w14:textId="77777777" w:rsidR="00003DFB" w:rsidRDefault="00003DFB" w:rsidP="00003DFB">
            <w:pPr>
              <w:jc w:val="left"/>
              <w:rPr>
                <w:color w:val="000000"/>
              </w:rPr>
            </w:pPr>
          </w:p>
        </w:tc>
        <w:tc>
          <w:tcPr>
            <w:tcW w:w="2906" w:type="dxa"/>
            <w:tcBorders>
              <w:top w:val="nil"/>
              <w:bottom w:val="nil"/>
            </w:tcBorders>
            <w:shd w:val="clear" w:color="auto" w:fill="FFFFFF"/>
          </w:tcPr>
          <w:p w14:paraId="4F175B61" w14:textId="77777777" w:rsidR="00003DFB" w:rsidRDefault="00003DFB" w:rsidP="00003DFB">
            <w:pPr>
              <w:jc w:val="left"/>
              <w:rPr>
                <w:color w:val="000000"/>
              </w:rPr>
            </w:pPr>
          </w:p>
        </w:tc>
      </w:tr>
      <w:tr w:rsidR="00003DFB" w:rsidRPr="00003DFB" w14:paraId="3ADD05BB" w14:textId="77777777" w:rsidTr="00003DFB">
        <w:trPr>
          <w:trHeight w:val="449"/>
        </w:trPr>
        <w:tc>
          <w:tcPr>
            <w:tcW w:w="550" w:type="dxa"/>
            <w:tcBorders>
              <w:top w:val="nil"/>
              <w:bottom w:val="nil"/>
            </w:tcBorders>
            <w:shd w:val="clear" w:color="auto" w:fill="FFFFFF"/>
          </w:tcPr>
          <w:p w14:paraId="40378694" w14:textId="77777777" w:rsidR="00003DFB" w:rsidRDefault="00003DFB" w:rsidP="00003DFB">
            <w:pPr>
              <w:jc w:val="left"/>
              <w:rPr>
                <w:color w:val="000000"/>
              </w:rPr>
            </w:pPr>
          </w:p>
        </w:tc>
        <w:tc>
          <w:tcPr>
            <w:tcW w:w="1646" w:type="dxa"/>
            <w:tcBorders>
              <w:top w:val="nil"/>
              <w:bottom w:val="nil"/>
            </w:tcBorders>
            <w:shd w:val="clear" w:color="auto" w:fill="FFFFFF"/>
          </w:tcPr>
          <w:p w14:paraId="2D32A86B" w14:textId="77777777" w:rsidR="00003DFB" w:rsidRDefault="00003DFB" w:rsidP="00003DFB">
            <w:pPr>
              <w:jc w:val="left"/>
              <w:rPr>
                <w:color w:val="000000"/>
              </w:rPr>
            </w:pPr>
          </w:p>
        </w:tc>
        <w:tc>
          <w:tcPr>
            <w:tcW w:w="1647" w:type="dxa"/>
            <w:tcBorders>
              <w:top w:val="nil"/>
              <w:bottom w:val="nil"/>
            </w:tcBorders>
            <w:shd w:val="clear" w:color="auto" w:fill="FFFFFF"/>
          </w:tcPr>
          <w:p w14:paraId="0B73E3BF" w14:textId="77777777" w:rsidR="00003DFB" w:rsidRDefault="00003DFB" w:rsidP="00003DFB">
            <w:pPr>
              <w:jc w:val="left"/>
              <w:rPr>
                <w:color w:val="000000"/>
              </w:rPr>
            </w:pPr>
          </w:p>
        </w:tc>
        <w:tc>
          <w:tcPr>
            <w:tcW w:w="1647" w:type="dxa"/>
            <w:shd w:val="clear" w:color="auto" w:fill="FFFFFF"/>
          </w:tcPr>
          <w:p w14:paraId="77F4C5D0" w14:textId="77777777" w:rsidR="00003DFB" w:rsidRPr="00412367" w:rsidRDefault="00003DFB" w:rsidP="00003DFB">
            <w:pPr>
              <w:jc w:val="left"/>
              <w:rPr>
                <w:color w:val="000000"/>
                <w:lang w:val="en-US"/>
                <w:rPrChange w:id="1897" w:author="Huke, Juan (extern)" w:date="2024-05-22T18:34:00Z">
                  <w:rPr>
                    <w:color w:val="000000"/>
                  </w:rPr>
                </w:rPrChange>
              </w:rPr>
            </w:pPr>
            <w:r w:rsidRPr="00412367">
              <w:rPr>
                <w:color w:val="000000"/>
                <w:lang w:val="en-US"/>
                <w:rPrChange w:id="1898" w:author="Huke, Juan (extern)" w:date="2024-05-22T18:34:00Z">
                  <w:rPr>
                    <w:color w:val="000000"/>
                  </w:rPr>
                </w:rPrChange>
              </w:rPr>
              <w:t>XX_C_CONTRACT_LGDS_CR_SOLVV</w:t>
            </w:r>
          </w:p>
        </w:tc>
        <w:tc>
          <w:tcPr>
            <w:tcW w:w="1647" w:type="dxa"/>
            <w:shd w:val="clear" w:color="auto" w:fill="FFFFFF"/>
          </w:tcPr>
          <w:p w14:paraId="0455BBF2" w14:textId="77777777" w:rsidR="00003DFB" w:rsidRDefault="00003DFB" w:rsidP="00003DFB">
            <w:pPr>
              <w:jc w:val="left"/>
              <w:rPr>
                <w:color w:val="000000"/>
              </w:rPr>
            </w:pPr>
            <w:r>
              <w:rPr>
                <w:color w:val="000000"/>
              </w:rPr>
              <w:t>XX_EL</w:t>
            </w:r>
          </w:p>
        </w:tc>
        <w:tc>
          <w:tcPr>
            <w:tcW w:w="1647" w:type="dxa"/>
            <w:shd w:val="clear" w:color="auto" w:fill="FFFFFF"/>
          </w:tcPr>
          <w:p w14:paraId="6817DE4C"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76B7E9F7" w14:textId="77777777" w:rsidR="00003DFB" w:rsidRDefault="00003DFB" w:rsidP="00003DFB">
            <w:pPr>
              <w:jc w:val="left"/>
              <w:rPr>
                <w:color w:val="000000"/>
              </w:rPr>
            </w:pPr>
          </w:p>
        </w:tc>
        <w:tc>
          <w:tcPr>
            <w:tcW w:w="2906" w:type="dxa"/>
            <w:tcBorders>
              <w:top w:val="nil"/>
              <w:bottom w:val="nil"/>
            </w:tcBorders>
            <w:shd w:val="clear" w:color="auto" w:fill="FFFFFF"/>
          </w:tcPr>
          <w:p w14:paraId="08979934" w14:textId="77777777" w:rsidR="00003DFB" w:rsidRDefault="00003DFB" w:rsidP="00003DFB">
            <w:pPr>
              <w:jc w:val="left"/>
              <w:rPr>
                <w:color w:val="000000"/>
              </w:rPr>
            </w:pPr>
          </w:p>
        </w:tc>
      </w:tr>
      <w:tr w:rsidR="00003DFB" w:rsidRPr="00003DFB" w14:paraId="7AD7520D" w14:textId="77777777" w:rsidTr="00003DFB">
        <w:trPr>
          <w:trHeight w:val="449"/>
        </w:trPr>
        <w:tc>
          <w:tcPr>
            <w:tcW w:w="550" w:type="dxa"/>
            <w:tcBorders>
              <w:top w:val="nil"/>
              <w:bottom w:val="single" w:sz="4" w:space="0" w:color="auto"/>
            </w:tcBorders>
            <w:shd w:val="clear" w:color="auto" w:fill="FFFFFF"/>
          </w:tcPr>
          <w:p w14:paraId="4C31A65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7C7DF9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9D90789"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602D348" w14:textId="77777777" w:rsidR="00003DFB" w:rsidRPr="00412367" w:rsidRDefault="00003DFB" w:rsidP="00003DFB">
            <w:pPr>
              <w:jc w:val="left"/>
              <w:rPr>
                <w:color w:val="000000"/>
                <w:lang w:val="en-US"/>
                <w:rPrChange w:id="1899" w:author="Huke, Juan (extern)" w:date="2024-05-22T18:34:00Z">
                  <w:rPr>
                    <w:color w:val="000000"/>
                  </w:rPr>
                </w:rPrChange>
              </w:rPr>
            </w:pPr>
            <w:r w:rsidRPr="00412367">
              <w:rPr>
                <w:color w:val="000000"/>
                <w:lang w:val="en-US"/>
                <w:rPrChange w:id="1900"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45705A0E" w14:textId="77777777" w:rsidR="00003DFB" w:rsidRPr="00412367" w:rsidRDefault="00003DFB" w:rsidP="00003DFB">
            <w:pPr>
              <w:jc w:val="left"/>
              <w:rPr>
                <w:color w:val="000000"/>
                <w:lang w:val="en-US"/>
                <w:rPrChange w:id="1901" w:author="Huke, Juan (extern)" w:date="2024-05-22T18:34:00Z">
                  <w:rPr>
                    <w:color w:val="000000"/>
                  </w:rPr>
                </w:rPrChange>
              </w:rPr>
            </w:pPr>
            <w:r w:rsidRPr="00412367">
              <w:rPr>
                <w:color w:val="000000"/>
                <w:lang w:val="en-US"/>
                <w:rPrChange w:id="1902" w:author="Huke, Juan (extern)" w:date="2024-05-22T18:34:00Z">
                  <w:rPr>
                    <w:color w:val="000000"/>
                  </w:rPr>
                </w:rPrChange>
              </w:rPr>
              <w:t>XX_EL_OB_UNSEC_PART_CLA</w:t>
            </w:r>
          </w:p>
        </w:tc>
        <w:tc>
          <w:tcPr>
            <w:tcW w:w="1647" w:type="dxa"/>
            <w:tcBorders>
              <w:bottom w:val="single" w:sz="4" w:space="0" w:color="auto"/>
            </w:tcBorders>
            <w:shd w:val="clear" w:color="auto" w:fill="FFFFFF"/>
          </w:tcPr>
          <w:p w14:paraId="023BB051"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46E7D61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70DE357" w14:textId="77777777" w:rsidR="00003DFB" w:rsidRDefault="00003DFB" w:rsidP="00003DFB">
            <w:pPr>
              <w:jc w:val="left"/>
              <w:rPr>
                <w:color w:val="000000"/>
              </w:rPr>
            </w:pPr>
          </w:p>
        </w:tc>
      </w:tr>
      <w:tr w:rsidR="00003DFB" w:rsidRPr="00003DFB" w14:paraId="1168629C" w14:textId="77777777" w:rsidTr="00003DFB">
        <w:trPr>
          <w:trHeight w:val="449"/>
        </w:trPr>
        <w:tc>
          <w:tcPr>
            <w:tcW w:w="550" w:type="dxa"/>
            <w:tcBorders>
              <w:top w:val="single" w:sz="4" w:space="0" w:color="auto"/>
              <w:bottom w:val="single" w:sz="4" w:space="0" w:color="auto"/>
            </w:tcBorders>
            <w:shd w:val="clear" w:color="auto" w:fill="FFFFFF"/>
          </w:tcPr>
          <w:p w14:paraId="3173A792" w14:textId="77777777" w:rsidR="00003DFB" w:rsidRPr="00003DFB" w:rsidRDefault="00003DFB" w:rsidP="00003DFB">
            <w:pPr>
              <w:jc w:val="left"/>
              <w:rPr>
                <w:color w:val="000000"/>
              </w:rPr>
            </w:pPr>
            <w:r w:rsidRPr="00003DFB">
              <w:rPr>
                <w:color w:val="000000"/>
              </w:rPr>
              <w:lastRenderedPageBreak/>
              <w:t>171</w:t>
            </w:r>
          </w:p>
        </w:tc>
        <w:tc>
          <w:tcPr>
            <w:tcW w:w="1646" w:type="dxa"/>
            <w:tcBorders>
              <w:top w:val="single" w:sz="4" w:space="0" w:color="auto"/>
              <w:bottom w:val="single" w:sz="4" w:space="0" w:color="auto"/>
            </w:tcBorders>
            <w:shd w:val="clear" w:color="auto" w:fill="FFFFFF"/>
          </w:tcPr>
          <w:p w14:paraId="3CF066C7" w14:textId="77777777" w:rsidR="00003DFB" w:rsidRPr="00003DFB" w:rsidRDefault="00003DFB" w:rsidP="00003DFB">
            <w:pPr>
              <w:jc w:val="left"/>
              <w:rPr>
                <w:color w:val="000000"/>
              </w:rPr>
            </w:pPr>
            <w:r w:rsidRPr="00003DFB">
              <w:rPr>
                <w:color w:val="000000"/>
              </w:rPr>
              <w:t>B704</w:t>
            </w:r>
          </w:p>
        </w:tc>
        <w:tc>
          <w:tcPr>
            <w:tcW w:w="1647" w:type="dxa"/>
            <w:tcBorders>
              <w:top w:val="single" w:sz="4" w:space="0" w:color="auto"/>
              <w:bottom w:val="single" w:sz="4" w:space="0" w:color="auto"/>
            </w:tcBorders>
            <w:shd w:val="clear" w:color="auto" w:fill="FFFFFF"/>
          </w:tcPr>
          <w:p w14:paraId="6DA3B8D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CF79E3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7DC38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DC1FAB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BB0F1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3E3446" w14:textId="77777777" w:rsidR="00003DFB" w:rsidRPr="00003DFB" w:rsidRDefault="00003DFB" w:rsidP="00003DFB">
            <w:pPr>
              <w:jc w:val="left"/>
              <w:rPr>
                <w:color w:val="000000"/>
              </w:rPr>
            </w:pPr>
          </w:p>
        </w:tc>
      </w:tr>
      <w:tr w:rsidR="00003DFB" w:rsidRPr="00003DFB" w14:paraId="7B18C200" w14:textId="77777777" w:rsidTr="00003DFB">
        <w:trPr>
          <w:trHeight w:val="449"/>
        </w:trPr>
        <w:tc>
          <w:tcPr>
            <w:tcW w:w="550" w:type="dxa"/>
            <w:tcBorders>
              <w:top w:val="single" w:sz="4" w:space="0" w:color="auto"/>
              <w:bottom w:val="single" w:sz="4" w:space="0" w:color="auto"/>
            </w:tcBorders>
            <w:shd w:val="clear" w:color="auto" w:fill="FFFFFF"/>
          </w:tcPr>
          <w:p w14:paraId="6C9BB3D7" w14:textId="77777777" w:rsidR="00003DFB" w:rsidRPr="00003DFB" w:rsidRDefault="00003DFB" w:rsidP="00003DFB">
            <w:pPr>
              <w:jc w:val="left"/>
              <w:rPr>
                <w:color w:val="000000"/>
              </w:rPr>
            </w:pPr>
            <w:r w:rsidRPr="00003DFB">
              <w:rPr>
                <w:color w:val="000000"/>
              </w:rPr>
              <w:t>172</w:t>
            </w:r>
          </w:p>
        </w:tc>
        <w:tc>
          <w:tcPr>
            <w:tcW w:w="1646" w:type="dxa"/>
            <w:tcBorders>
              <w:top w:val="single" w:sz="4" w:space="0" w:color="auto"/>
              <w:bottom w:val="single" w:sz="4" w:space="0" w:color="auto"/>
            </w:tcBorders>
            <w:shd w:val="clear" w:color="auto" w:fill="FFFFFF"/>
          </w:tcPr>
          <w:p w14:paraId="2C4F2FA6" w14:textId="77777777" w:rsidR="00003DFB" w:rsidRPr="00003DFB" w:rsidRDefault="00003DFB" w:rsidP="00003DFB">
            <w:pPr>
              <w:jc w:val="left"/>
              <w:rPr>
                <w:color w:val="000000"/>
              </w:rPr>
            </w:pPr>
            <w:r w:rsidRPr="00003DFB">
              <w:rPr>
                <w:color w:val="000000"/>
              </w:rPr>
              <w:t>B705</w:t>
            </w:r>
          </w:p>
        </w:tc>
        <w:tc>
          <w:tcPr>
            <w:tcW w:w="1647" w:type="dxa"/>
            <w:tcBorders>
              <w:top w:val="single" w:sz="4" w:space="0" w:color="auto"/>
              <w:bottom w:val="single" w:sz="4" w:space="0" w:color="auto"/>
            </w:tcBorders>
            <w:shd w:val="clear" w:color="auto" w:fill="FFFFFF"/>
          </w:tcPr>
          <w:p w14:paraId="74E3C68C"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144E17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A8B89B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2E533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A3B783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67FACE5" w14:textId="77777777" w:rsidR="00003DFB" w:rsidRPr="00003DFB" w:rsidRDefault="00003DFB" w:rsidP="00003DFB">
            <w:pPr>
              <w:jc w:val="left"/>
              <w:rPr>
                <w:color w:val="000000"/>
              </w:rPr>
            </w:pPr>
          </w:p>
        </w:tc>
      </w:tr>
      <w:tr w:rsidR="00003DFB" w:rsidRPr="00003DFB" w14:paraId="25F848E2" w14:textId="77777777" w:rsidTr="00003DFB">
        <w:trPr>
          <w:trHeight w:val="449"/>
        </w:trPr>
        <w:tc>
          <w:tcPr>
            <w:tcW w:w="550" w:type="dxa"/>
            <w:tcBorders>
              <w:top w:val="single" w:sz="4" w:space="0" w:color="auto"/>
              <w:bottom w:val="single" w:sz="4" w:space="0" w:color="auto"/>
            </w:tcBorders>
            <w:shd w:val="clear" w:color="auto" w:fill="FFFFFF"/>
          </w:tcPr>
          <w:p w14:paraId="7FD78104" w14:textId="77777777" w:rsidR="00003DFB" w:rsidRPr="00003DFB" w:rsidRDefault="00003DFB" w:rsidP="00003DFB">
            <w:pPr>
              <w:jc w:val="left"/>
              <w:rPr>
                <w:color w:val="000000"/>
              </w:rPr>
            </w:pPr>
            <w:r w:rsidRPr="00003DFB">
              <w:rPr>
                <w:color w:val="000000"/>
              </w:rPr>
              <w:t>173</w:t>
            </w:r>
          </w:p>
        </w:tc>
        <w:tc>
          <w:tcPr>
            <w:tcW w:w="1646" w:type="dxa"/>
            <w:tcBorders>
              <w:top w:val="single" w:sz="4" w:space="0" w:color="auto"/>
              <w:bottom w:val="single" w:sz="4" w:space="0" w:color="auto"/>
            </w:tcBorders>
            <w:shd w:val="clear" w:color="auto" w:fill="FFFFFF"/>
          </w:tcPr>
          <w:p w14:paraId="097D82F3" w14:textId="77777777" w:rsidR="00003DFB" w:rsidRPr="00003DFB" w:rsidRDefault="00003DFB" w:rsidP="00003DFB">
            <w:pPr>
              <w:jc w:val="left"/>
              <w:rPr>
                <w:color w:val="000000"/>
              </w:rPr>
            </w:pPr>
            <w:r w:rsidRPr="00003DFB">
              <w:rPr>
                <w:color w:val="000000"/>
              </w:rPr>
              <w:t>B706</w:t>
            </w:r>
          </w:p>
        </w:tc>
        <w:tc>
          <w:tcPr>
            <w:tcW w:w="1647" w:type="dxa"/>
            <w:tcBorders>
              <w:top w:val="single" w:sz="4" w:space="0" w:color="auto"/>
              <w:bottom w:val="single" w:sz="4" w:space="0" w:color="auto"/>
            </w:tcBorders>
            <w:shd w:val="clear" w:color="auto" w:fill="FFFFFF"/>
          </w:tcPr>
          <w:p w14:paraId="2F15479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E6774B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1F5980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D60E9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FF9E28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757AE4" w14:textId="77777777" w:rsidR="00003DFB" w:rsidRPr="00003DFB" w:rsidRDefault="00003DFB" w:rsidP="00003DFB">
            <w:pPr>
              <w:jc w:val="left"/>
              <w:rPr>
                <w:color w:val="000000"/>
              </w:rPr>
            </w:pPr>
          </w:p>
        </w:tc>
      </w:tr>
      <w:tr w:rsidR="00003DFB" w:rsidRPr="00003DFB" w14:paraId="391296D8" w14:textId="77777777" w:rsidTr="00003DFB">
        <w:trPr>
          <w:trHeight w:val="449"/>
        </w:trPr>
        <w:tc>
          <w:tcPr>
            <w:tcW w:w="550" w:type="dxa"/>
            <w:tcBorders>
              <w:top w:val="single" w:sz="4" w:space="0" w:color="auto"/>
              <w:bottom w:val="single" w:sz="4" w:space="0" w:color="auto"/>
            </w:tcBorders>
            <w:shd w:val="clear" w:color="auto" w:fill="FFFFFF"/>
          </w:tcPr>
          <w:p w14:paraId="4110C797" w14:textId="77777777" w:rsidR="00003DFB" w:rsidRPr="00003DFB" w:rsidRDefault="00003DFB" w:rsidP="00003DFB">
            <w:pPr>
              <w:jc w:val="left"/>
              <w:rPr>
                <w:color w:val="000000"/>
              </w:rPr>
            </w:pPr>
            <w:r w:rsidRPr="00003DFB">
              <w:rPr>
                <w:color w:val="000000"/>
              </w:rPr>
              <w:t>174</w:t>
            </w:r>
          </w:p>
        </w:tc>
        <w:tc>
          <w:tcPr>
            <w:tcW w:w="1646" w:type="dxa"/>
            <w:tcBorders>
              <w:top w:val="single" w:sz="4" w:space="0" w:color="auto"/>
              <w:bottom w:val="single" w:sz="4" w:space="0" w:color="auto"/>
            </w:tcBorders>
            <w:shd w:val="clear" w:color="auto" w:fill="FFFFFF"/>
          </w:tcPr>
          <w:p w14:paraId="3BC5BC41" w14:textId="77777777" w:rsidR="00003DFB" w:rsidRPr="00003DFB" w:rsidRDefault="00003DFB" w:rsidP="00003DFB">
            <w:pPr>
              <w:jc w:val="left"/>
              <w:rPr>
                <w:color w:val="000000"/>
              </w:rPr>
            </w:pPr>
            <w:r w:rsidRPr="00003DFB">
              <w:rPr>
                <w:color w:val="000000"/>
              </w:rPr>
              <w:t>B707</w:t>
            </w:r>
          </w:p>
        </w:tc>
        <w:tc>
          <w:tcPr>
            <w:tcW w:w="1647" w:type="dxa"/>
            <w:tcBorders>
              <w:top w:val="single" w:sz="4" w:space="0" w:color="auto"/>
              <w:bottom w:val="single" w:sz="4" w:space="0" w:color="auto"/>
            </w:tcBorders>
            <w:shd w:val="clear" w:color="auto" w:fill="FFFFFF"/>
          </w:tcPr>
          <w:p w14:paraId="2BD3DFA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A37116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DA3AE8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B6B52A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F4F845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894371A" w14:textId="77777777" w:rsidR="00003DFB" w:rsidRPr="00003DFB" w:rsidRDefault="00003DFB" w:rsidP="00003DFB">
            <w:pPr>
              <w:jc w:val="left"/>
              <w:rPr>
                <w:color w:val="000000"/>
              </w:rPr>
            </w:pPr>
          </w:p>
        </w:tc>
      </w:tr>
      <w:tr w:rsidR="00003DFB" w:rsidRPr="00003DFB" w14:paraId="6FE68FA7" w14:textId="77777777" w:rsidTr="00003DFB">
        <w:trPr>
          <w:trHeight w:val="449"/>
        </w:trPr>
        <w:tc>
          <w:tcPr>
            <w:tcW w:w="550" w:type="dxa"/>
            <w:tcBorders>
              <w:top w:val="single" w:sz="4" w:space="0" w:color="auto"/>
              <w:bottom w:val="single" w:sz="4" w:space="0" w:color="auto"/>
            </w:tcBorders>
            <w:shd w:val="clear" w:color="auto" w:fill="FFFFFF"/>
          </w:tcPr>
          <w:p w14:paraId="1931B15D" w14:textId="77777777" w:rsidR="00003DFB" w:rsidRPr="00003DFB" w:rsidRDefault="00003DFB" w:rsidP="00003DFB">
            <w:pPr>
              <w:jc w:val="left"/>
              <w:rPr>
                <w:color w:val="000000"/>
              </w:rPr>
            </w:pPr>
            <w:r w:rsidRPr="00003DFB">
              <w:rPr>
                <w:color w:val="000000"/>
              </w:rPr>
              <w:t>175</w:t>
            </w:r>
          </w:p>
        </w:tc>
        <w:tc>
          <w:tcPr>
            <w:tcW w:w="1646" w:type="dxa"/>
            <w:tcBorders>
              <w:top w:val="single" w:sz="4" w:space="0" w:color="auto"/>
              <w:bottom w:val="single" w:sz="4" w:space="0" w:color="auto"/>
            </w:tcBorders>
            <w:shd w:val="clear" w:color="auto" w:fill="FFFFFF"/>
          </w:tcPr>
          <w:p w14:paraId="226E0EE9" w14:textId="77777777" w:rsidR="00003DFB" w:rsidRPr="00003DFB" w:rsidRDefault="00003DFB" w:rsidP="00003DFB">
            <w:pPr>
              <w:jc w:val="left"/>
              <w:rPr>
                <w:color w:val="000000"/>
              </w:rPr>
            </w:pPr>
            <w:r w:rsidRPr="00003DFB">
              <w:rPr>
                <w:color w:val="000000"/>
              </w:rPr>
              <w:t>B917</w:t>
            </w:r>
          </w:p>
        </w:tc>
        <w:tc>
          <w:tcPr>
            <w:tcW w:w="1647" w:type="dxa"/>
            <w:tcBorders>
              <w:top w:val="single" w:sz="4" w:space="0" w:color="auto"/>
              <w:bottom w:val="single" w:sz="4" w:space="0" w:color="auto"/>
            </w:tcBorders>
            <w:shd w:val="clear" w:color="auto" w:fill="FFFFFF"/>
          </w:tcPr>
          <w:p w14:paraId="733EB71D"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803D5C3" w14:textId="77777777" w:rsidR="00003DFB" w:rsidRPr="00003DFB" w:rsidRDefault="00003DFB" w:rsidP="00003DFB">
            <w:pPr>
              <w:jc w:val="left"/>
              <w:rPr>
                <w:color w:val="000000"/>
              </w:rPr>
            </w:pPr>
          </w:p>
        </w:tc>
        <w:tc>
          <w:tcPr>
            <w:tcW w:w="1647" w:type="dxa"/>
            <w:shd w:val="clear" w:color="auto" w:fill="FFFFFF"/>
          </w:tcPr>
          <w:p w14:paraId="562C67FD" w14:textId="77777777" w:rsidR="00003DFB" w:rsidRPr="00003DFB" w:rsidRDefault="00003DFB" w:rsidP="00003DFB">
            <w:pPr>
              <w:jc w:val="left"/>
              <w:rPr>
                <w:color w:val="000000"/>
              </w:rPr>
            </w:pPr>
          </w:p>
        </w:tc>
        <w:tc>
          <w:tcPr>
            <w:tcW w:w="1647" w:type="dxa"/>
            <w:shd w:val="clear" w:color="auto" w:fill="FFFFFF"/>
          </w:tcPr>
          <w:p w14:paraId="009E401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20C4F8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D548E5E" w14:textId="77777777" w:rsidR="00003DFB" w:rsidRPr="00003DFB" w:rsidRDefault="00003DFB" w:rsidP="00003DFB">
            <w:pPr>
              <w:jc w:val="left"/>
              <w:rPr>
                <w:color w:val="000000"/>
              </w:rPr>
            </w:pPr>
          </w:p>
        </w:tc>
      </w:tr>
      <w:tr w:rsidR="00003DFB" w:rsidRPr="00003DFB" w14:paraId="5D64369C" w14:textId="77777777" w:rsidTr="00003DFB">
        <w:trPr>
          <w:trHeight w:val="449"/>
        </w:trPr>
        <w:tc>
          <w:tcPr>
            <w:tcW w:w="550" w:type="dxa"/>
            <w:tcBorders>
              <w:top w:val="single" w:sz="4" w:space="0" w:color="auto"/>
              <w:bottom w:val="nil"/>
            </w:tcBorders>
            <w:shd w:val="clear" w:color="auto" w:fill="FFFFFF"/>
          </w:tcPr>
          <w:p w14:paraId="7B21DBE5" w14:textId="77777777" w:rsidR="00003DFB" w:rsidRPr="00003DFB" w:rsidRDefault="00003DFB" w:rsidP="00003DFB">
            <w:pPr>
              <w:jc w:val="left"/>
              <w:rPr>
                <w:color w:val="000000"/>
              </w:rPr>
            </w:pPr>
            <w:r>
              <w:rPr>
                <w:color w:val="000000"/>
              </w:rPr>
              <w:t>176</w:t>
            </w:r>
          </w:p>
        </w:tc>
        <w:tc>
          <w:tcPr>
            <w:tcW w:w="1646" w:type="dxa"/>
            <w:tcBorders>
              <w:top w:val="single" w:sz="4" w:space="0" w:color="auto"/>
              <w:bottom w:val="nil"/>
            </w:tcBorders>
            <w:shd w:val="clear" w:color="auto" w:fill="FFFFFF"/>
          </w:tcPr>
          <w:p w14:paraId="5CFDE57D" w14:textId="77777777" w:rsidR="00003DFB" w:rsidRPr="00003DFB" w:rsidRDefault="00003DFB" w:rsidP="00003DFB">
            <w:pPr>
              <w:jc w:val="left"/>
              <w:rPr>
                <w:color w:val="000000"/>
              </w:rPr>
            </w:pPr>
            <w:r>
              <w:rPr>
                <w:color w:val="000000"/>
              </w:rPr>
              <w:t>C267</w:t>
            </w:r>
          </w:p>
        </w:tc>
        <w:tc>
          <w:tcPr>
            <w:tcW w:w="1647" w:type="dxa"/>
            <w:tcBorders>
              <w:top w:val="single" w:sz="4" w:space="0" w:color="auto"/>
              <w:bottom w:val="nil"/>
            </w:tcBorders>
            <w:shd w:val="clear" w:color="auto" w:fill="FFFFFF"/>
          </w:tcPr>
          <w:p w14:paraId="1359CBA6" w14:textId="77777777" w:rsidR="00003DFB" w:rsidRPr="00003DFB" w:rsidRDefault="00003DFB" w:rsidP="00003DFB">
            <w:pPr>
              <w:jc w:val="left"/>
              <w:rPr>
                <w:color w:val="000000"/>
              </w:rPr>
            </w:pPr>
            <w:r>
              <w:rPr>
                <w:color w:val="000000"/>
              </w:rPr>
              <w:t>double</w:t>
            </w:r>
          </w:p>
        </w:tc>
        <w:tc>
          <w:tcPr>
            <w:tcW w:w="1647" w:type="dxa"/>
            <w:shd w:val="clear" w:color="auto" w:fill="FFFFFF"/>
          </w:tcPr>
          <w:p w14:paraId="76E64D9B"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C3C3D40" w14:textId="77777777" w:rsidR="00003DFB" w:rsidRPr="00003DFB" w:rsidRDefault="00003DFB" w:rsidP="00003DFB">
            <w:pPr>
              <w:jc w:val="left"/>
              <w:rPr>
                <w:color w:val="000000"/>
              </w:rPr>
            </w:pPr>
            <w:r>
              <w:rPr>
                <w:color w:val="000000"/>
              </w:rPr>
              <w:t>B603</w:t>
            </w:r>
          </w:p>
        </w:tc>
        <w:tc>
          <w:tcPr>
            <w:tcW w:w="1647" w:type="dxa"/>
            <w:shd w:val="clear" w:color="auto" w:fill="FFFFFF"/>
          </w:tcPr>
          <w:p w14:paraId="2E06A98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0A25B76" w14:textId="77777777" w:rsidR="00003DFB" w:rsidRDefault="00003DFB" w:rsidP="00003DFB">
            <w:pPr>
              <w:jc w:val="left"/>
              <w:rPr>
                <w:color w:val="000000"/>
              </w:rPr>
            </w:pPr>
            <w:r>
              <w:rPr>
                <w:color w:val="000000"/>
              </w:rPr>
              <w:t>Bewirtschaftung Cluster HGB</w:t>
            </w:r>
          </w:p>
          <w:p w14:paraId="7F9B9947" w14:textId="77777777" w:rsidR="00003DFB" w:rsidRDefault="00003DFB" w:rsidP="00003DFB">
            <w:pPr>
              <w:jc w:val="left"/>
              <w:rPr>
                <w:color w:val="000000"/>
              </w:rPr>
            </w:pPr>
          </w:p>
          <w:p w14:paraId="0F5429B7" w14:textId="77777777" w:rsidR="00003DFB" w:rsidRDefault="00003DFB" w:rsidP="00003DFB">
            <w:pPr>
              <w:jc w:val="left"/>
              <w:rPr>
                <w:color w:val="000000"/>
              </w:rPr>
            </w:pPr>
            <w:r>
              <w:rPr>
                <w:color w:val="000000"/>
              </w:rPr>
              <w:t>if B603 = 'O'</w:t>
            </w:r>
          </w:p>
          <w:p w14:paraId="2AD0FAC5" w14:textId="77777777" w:rsidR="00003DFB" w:rsidRPr="00412367" w:rsidRDefault="00003DFB" w:rsidP="00003DFB">
            <w:pPr>
              <w:jc w:val="left"/>
              <w:rPr>
                <w:color w:val="000000"/>
                <w:lang w:val="en-US"/>
                <w:rPrChange w:id="1903" w:author="Huke, Juan (extern)" w:date="2024-05-22T18:34:00Z">
                  <w:rPr>
                    <w:color w:val="000000"/>
                  </w:rPr>
                </w:rPrChange>
              </w:rPr>
            </w:pPr>
            <w:r w:rsidRPr="00412367">
              <w:rPr>
                <w:color w:val="000000"/>
                <w:lang w:val="en-US"/>
                <w:rPrChange w:id="1904" w:author="Huke, Juan (extern)" w:date="2024-05-22T18:34:00Z">
                  <w:rPr>
                    <w:color w:val="000000"/>
                  </w:rPr>
                </w:rPrChange>
              </w:rPr>
              <w:t>then (if((XX_DEPR_LTD_CLA &lt; 0 or XX_DEPR_LTD_POCI_CLA &lt; 0) and ((NVL(XX_DEPR_LTD_CLA, 0) + NVL(XX_DEPR_LTD_POCI_CLA, 0)) &lt; 0))</w:t>
            </w:r>
          </w:p>
          <w:p w14:paraId="2E310E44" w14:textId="77777777" w:rsidR="00003DFB" w:rsidRPr="00412367" w:rsidRDefault="00003DFB" w:rsidP="00003DFB">
            <w:pPr>
              <w:jc w:val="left"/>
              <w:rPr>
                <w:color w:val="000000"/>
                <w:lang w:val="en-US"/>
                <w:rPrChange w:id="1905" w:author="Huke, Juan (extern)" w:date="2024-05-22T18:34:00Z">
                  <w:rPr>
                    <w:color w:val="000000"/>
                  </w:rPr>
                </w:rPrChange>
              </w:rPr>
            </w:pPr>
            <w:r w:rsidRPr="00412367">
              <w:rPr>
                <w:color w:val="000000"/>
                <w:lang w:val="en-US"/>
                <w:rPrChange w:id="1906" w:author="Huke, Juan (extern)" w:date="2024-05-22T18:34:00Z">
                  <w:rPr>
                    <w:color w:val="000000"/>
                  </w:rPr>
                </w:rPrChange>
              </w:rPr>
              <w:t>then round (abs(NVL(XX_DEPR_LTD_CLA, 0) + NVL(XX_DEPR_LTD_POCI_CLA, 0)), 2)</w:t>
            </w:r>
          </w:p>
          <w:p w14:paraId="2AFD111C" w14:textId="77777777" w:rsidR="00003DFB" w:rsidRDefault="00003DFB" w:rsidP="00003DFB">
            <w:pPr>
              <w:jc w:val="left"/>
              <w:rPr>
                <w:color w:val="000000"/>
              </w:rPr>
            </w:pPr>
            <w:r>
              <w:rPr>
                <w:color w:val="000000"/>
              </w:rPr>
              <w:t>else NULL)</w:t>
            </w:r>
          </w:p>
          <w:p w14:paraId="498620CF" w14:textId="77777777" w:rsidR="00003DFB" w:rsidRDefault="00003DFB" w:rsidP="00003DFB">
            <w:pPr>
              <w:jc w:val="left"/>
              <w:rPr>
                <w:color w:val="000000"/>
              </w:rPr>
            </w:pPr>
            <w:r>
              <w:rPr>
                <w:color w:val="000000"/>
              </w:rPr>
              <w:lastRenderedPageBreak/>
              <w:t>else NULL</w:t>
            </w:r>
          </w:p>
          <w:p w14:paraId="39A58389" w14:textId="77777777" w:rsidR="00003DFB" w:rsidRDefault="00003DFB" w:rsidP="00003DFB">
            <w:pPr>
              <w:jc w:val="left"/>
              <w:rPr>
                <w:color w:val="000000"/>
              </w:rPr>
            </w:pPr>
          </w:p>
          <w:p w14:paraId="1DB3EC8C" w14:textId="77777777" w:rsidR="00003DFB" w:rsidRDefault="00003DFB" w:rsidP="00003DFB">
            <w:pPr>
              <w:jc w:val="left"/>
              <w:rPr>
                <w:color w:val="000000"/>
              </w:rPr>
            </w:pPr>
            <w:r>
              <w:rPr>
                <w:color w:val="000000"/>
              </w:rPr>
              <w:t>Bewirtschaftung Cluster IFRS</w:t>
            </w:r>
          </w:p>
          <w:p w14:paraId="1A867F2B" w14:textId="77777777" w:rsidR="00003DFB" w:rsidRDefault="00003DFB" w:rsidP="00003DFB">
            <w:pPr>
              <w:jc w:val="left"/>
              <w:rPr>
                <w:color w:val="000000"/>
              </w:rPr>
            </w:pPr>
          </w:p>
          <w:p w14:paraId="34C952F6" w14:textId="77777777" w:rsidR="00003DFB" w:rsidRPr="00003DFB" w:rsidRDefault="00003DFB" w:rsidP="00003DFB">
            <w:pPr>
              <w:jc w:val="left"/>
              <w:rPr>
                <w:color w:val="000000"/>
              </w:rPr>
            </w:pPr>
            <w:r>
              <w:rPr>
                <w:color w:val="000000"/>
              </w:rPr>
              <w:t>baw. keine Anlieferung</w:t>
            </w:r>
          </w:p>
        </w:tc>
        <w:tc>
          <w:tcPr>
            <w:tcW w:w="2906" w:type="dxa"/>
            <w:tcBorders>
              <w:top w:val="single" w:sz="4" w:space="0" w:color="auto"/>
              <w:bottom w:val="nil"/>
            </w:tcBorders>
            <w:shd w:val="clear" w:color="auto" w:fill="FFFFFF"/>
          </w:tcPr>
          <w:p w14:paraId="2A808601" w14:textId="77777777" w:rsidR="00003DFB" w:rsidRDefault="00003DFB" w:rsidP="00003DFB">
            <w:pPr>
              <w:jc w:val="left"/>
              <w:rPr>
                <w:color w:val="000000"/>
              </w:rPr>
            </w:pPr>
            <w:r>
              <w:rPr>
                <w:color w:val="000000"/>
              </w:rPr>
              <w:lastRenderedPageBreak/>
              <w:t>Indirekte Abschreibungen/EWB-Verbräuche</w:t>
            </w:r>
          </w:p>
          <w:p w14:paraId="1FA197A7" w14:textId="77777777" w:rsidR="00003DFB" w:rsidRDefault="00003DFB" w:rsidP="00003DFB">
            <w:pPr>
              <w:jc w:val="left"/>
              <w:rPr>
                <w:color w:val="000000"/>
              </w:rPr>
            </w:pPr>
          </w:p>
          <w:p w14:paraId="1543997E" w14:textId="77777777" w:rsidR="00003DFB" w:rsidRPr="00003DFB" w:rsidRDefault="00003DFB" w:rsidP="00003DFB">
            <w:pPr>
              <w:jc w:val="left"/>
              <w:rPr>
                <w:color w:val="000000"/>
              </w:rPr>
            </w:pPr>
            <w:r>
              <w:rPr>
                <w:color w:val="000000"/>
              </w:rPr>
              <w:t>DEPR_LTD_CLA = Betrag der gebuchten Abschreibung - Verbrauch life-to-date in Konzernbilanzwährung, DEPR_LTD_POCI_CLA = Betrag Abschreibung Verbrauch - RV für POCI Geschäft - life-to-date in Konzernbilanzwährung, B603 = Prüfpfad 3 (Obligorrisiko)</w:t>
            </w:r>
          </w:p>
        </w:tc>
      </w:tr>
      <w:tr w:rsidR="00003DFB" w:rsidRPr="00003DFB" w14:paraId="66EE0346" w14:textId="77777777" w:rsidTr="00003DFB">
        <w:trPr>
          <w:trHeight w:val="449"/>
        </w:trPr>
        <w:tc>
          <w:tcPr>
            <w:tcW w:w="550" w:type="dxa"/>
            <w:tcBorders>
              <w:top w:val="nil"/>
              <w:bottom w:val="nil"/>
            </w:tcBorders>
            <w:shd w:val="clear" w:color="auto" w:fill="FFFFFF"/>
          </w:tcPr>
          <w:p w14:paraId="688FF595" w14:textId="77777777" w:rsidR="00003DFB" w:rsidRDefault="00003DFB" w:rsidP="00003DFB">
            <w:pPr>
              <w:jc w:val="left"/>
              <w:rPr>
                <w:color w:val="000000"/>
              </w:rPr>
            </w:pPr>
          </w:p>
        </w:tc>
        <w:tc>
          <w:tcPr>
            <w:tcW w:w="1646" w:type="dxa"/>
            <w:tcBorders>
              <w:top w:val="nil"/>
              <w:bottom w:val="nil"/>
            </w:tcBorders>
            <w:shd w:val="clear" w:color="auto" w:fill="FFFFFF"/>
          </w:tcPr>
          <w:p w14:paraId="75CD3915" w14:textId="77777777" w:rsidR="00003DFB" w:rsidRDefault="00003DFB" w:rsidP="00003DFB">
            <w:pPr>
              <w:jc w:val="left"/>
              <w:rPr>
                <w:color w:val="000000"/>
              </w:rPr>
            </w:pPr>
          </w:p>
        </w:tc>
        <w:tc>
          <w:tcPr>
            <w:tcW w:w="1647" w:type="dxa"/>
            <w:tcBorders>
              <w:top w:val="nil"/>
              <w:bottom w:val="nil"/>
            </w:tcBorders>
            <w:shd w:val="clear" w:color="auto" w:fill="FFFFFF"/>
          </w:tcPr>
          <w:p w14:paraId="5D13C04E" w14:textId="77777777" w:rsidR="00003DFB" w:rsidRDefault="00003DFB" w:rsidP="00003DFB">
            <w:pPr>
              <w:jc w:val="left"/>
              <w:rPr>
                <w:color w:val="000000"/>
              </w:rPr>
            </w:pPr>
          </w:p>
        </w:tc>
        <w:tc>
          <w:tcPr>
            <w:tcW w:w="1647" w:type="dxa"/>
            <w:shd w:val="clear" w:color="auto" w:fill="FFFFFF"/>
          </w:tcPr>
          <w:p w14:paraId="59C55CE8" w14:textId="77777777" w:rsidR="00003DFB" w:rsidRPr="00412367" w:rsidRDefault="00003DFB" w:rsidP="00003DFB">
            <w:pPr>
              <w:jc w:val="left"/>
              <w:rPr>
                <w:color w:val="000000"/>
                <w:lang w:val="en-US"/>
                <w:rPrChange w:id="1907" w:author="Huke, Juan (extern)" w:date="2024-05-22T18:34:00Z">
                  <w:rPr>
                    <w:color w:val="000000"/>
                  </w:rPr>
                </w:rPrChange>
              </w:rPr>
            </w:pPr>
            <w:r w:rsidRPr="00412367">
              <w:rPr>
                <w:color w:val="000000"/>
                <w:lang w:val="en-US"/>
                <w:rPrChange w:id="1908" w:author="Huke, Juan (extern)" w:date="2024-05-22T18:34:00Z">
                  <w:rPr>
                    <w:color w:val="000000"/>
                  </w:rPr>
                </w:rPrChange>
              </w:rPr>
              <w:t>XX_C_CONTR_LLP_LTD_HGB</w:t>
            </w:r>
          </w:p>
        </w:tc>
        <w:tc>
          <w:tcPr>
            <w:tcW w:w="1647" w:type="dxa"/>
            <w:shd w:val="clear" w:color="auto" w:fill="FFFFFF"/>
          </w:tcPr>
          <w:p w14:paraId="038A11B1" w14:textId="77777777" w:rsidR="00003DFB" w:rsidRDefault="00003DFB" w:rsidP="00003DFB">
            <w:pPr>
              <w:jc w:val="left"/>
              <w:rPr>
                <w:color w:val="000000"/>
              </w:rPr>
            </w:pPr>
            <w:r>
              <w:rPr>
                <w:color w:val="000000"/>
              </w:rPr>
              <w:t>XX_DEPR_LTD_CLA</w:t>
            </w:r>
          </w:p>
        </w:tc>
        <w:tc>
          <w:tcPr>
            <w:tcW w:w="1647" w:type="dxa"/>
            <w:shd w:val="clear" w:color="auto" w:fill="FFFFFF"/>
          </w:tcPr>
          <w:p w14:paraId="62D56BD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098292C" w14:textId="77777777" w:rsidR="00003DFB" w:rsidRDefault="00003DFB" w:rsidP="00003DFB">
            <w:pPr>
              <w:jc w:val="left"/>
              <w:rPr>
                <w:color w:val="000000"/>
              </w:rPr>
            </w:pPr>
          </w:p>
        </w:tc>
        <w:tc>
          <w:tcPr>
            <w:tcW w:w="2906" w:type="dxa"/>
            <w:tcBorders>
              <w:top w:val="nil"/>
              <w:bottom w:val="nil"/>
            </w:tcBorders>
            <w:shd w:val="clear" w:color="auto" w:fill="FFFFFF"/>
          </w:tcPr>
          <w:p w14:paraId="58704AAF" w14:textId="77777777" w:rsidR="00003DFB" w:rsidRDefault="00003DFB" w:rsidP="00003DFB">
            <w:pPr>
              <w:jc w:val="left"/>
              <w:rPr>
                <w:color w:val="000000"/>
              </w:rPr>
            </w:pPr>
          </w:p>
        </w:tc>
      </w:tr>
      <w:tr w:rsidR="00003DFB" w:rsidRPr="00003DFB" w14:paraId="05A52395" w14:textId="77777777" w:rsidTr="00003DFB">
        <w:trPr>
          <w:trHeight w:val="449"/>
        </w:trPr>
        <w:tc>
          <w:tcPr>
            <w:tcW w:w="550" w:type="dxa"/>
            <w:tcBorders>
              <w:top w:val="nil"/>
              <w:bottom w:val="single" w:sz="4" w:space="0" w:color="auto"/>
            </w:tcBorders>
            <w:shd w:val="clear" w:color="auto" w:fill="FFFFFF"/>
          </w:tcPr>
          <w:p w14:paraId="54007D4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1D204E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111CC2E" w14:textId="77777777" w:rsidR="00003DFB" w:rsidRDefault="00003DFB" w:rsidP="00003DFB">
            <w:pPr>
              <w:jc w:val="left"/>
              <w:rPr>
                <w:color w:val="000000"/>
              </w:rPr>
            </w:pPr>
          </w:p>
        </w:tc>
        <w:tc>
          <w:tcPr>
            <w:tcW w:w="1647" w:type="dxa"/>
            <w:shd w:val="clear" w:color="auto" w:fill="FFFFFF"/>
          </w:tcPr>
          <w:p w14:paraId="02D2F381" w14:textId="77777777" w:rsidR="00003DFB" w:rsidRPr="00412367" w:rsidRDefault="00003DFB" w:rsidP="00003DFB">
            <w:pPr>
              <w:jc w:val="left"/>
              <w:rPr>
                <w:color w:val="000000"/>
                <w:lang w:val="en-US"/>
                <w:rPrChange w:id="1909" w:author="Huke, Juan (extern)" w:date="2024-05-22T18:34:00Z">
                  <w:rPr>
                    <w:color w:val="000000"/>
                  </w:rPr>
                </w:rPrChange>
              </w:rPr>
            </w:pPr>
            <w:r w:rsidRPr="00412367">
              <w:rPr>
                <w:color w:val="000000"/>
                <w:lang w:val="en-US"/>
                <w:rPrChange w:id="1910" w:author="Huke, Juan (extern)" w:date="2024-05-22T18:34:00Z">
                  <w:rPr>
                    <w:color w:val="000000"/>
                  </w:rPr>
                </w:rPrChange>
              </w:rPr>
              <w:t>XX_C_CONTR_LLP_LTD_HGB</w:t>
            </w:r>
          </w:p>
        </w:tc>
        <w:tc>
          <w:tcPr>
            <w:tcW w:w="1647" w:type="dxa"/>
            <w:shd w:val="clear" w:color="auto" w:fill="FFFFFF"/>
          </w:tcPr>
          <w:p w14:paraId="71D459D4" w14:textId="77777777" w:rsidR="00003DFB" w:rsidRPr="00412367" w:rsidRDefault="00003DFB" w:rsidP="00003DFB">
            <w:pPr>
              <w:jc w:val="left"/>
              <w:rPr>
                <w:color w:val="000000"/>
                <w:lang w:val="en-US"/>
                <w:rPrChange w:id="1911" w:author="Huke, Juan (extern)" w:date="2024-05-22T18:34:00Z">
                  <w:rPr>
                    <w:color w:val="000000"/>
                  </w:rPr>
                </w:rPrChange>
              </w:rPr>
            </w:pPr>
            <w:r w:rsidRPr="00412367">
              <w:rPr>
                <w:color w:val="000000"/>
                <w:lang w:val="en-US"/>
                <w:rPrChange w:id="1912" w:author="Huke, Juan (extern)" w:date="2024-05-22T18:34:00Z">
                  <w:rPr>
                    <w:color w:val="000000"/>
                  </w:rPr>
                </w:rPrChange>
              </w:rPr>
              <w:t>XX_DEPR_LTD_POCI_CLA</w:t>
            </w:r>
          </w:p>
        </w:tc>
        <w:tc>
          <w:tcPr>
            <w:tcW w:w="1647" w:type="dxa"/>
            <w:shd w:val="clear" w:color="auto" w:fill="FFFFFF"/>
          </w:tcPr>
          <w:p w14:paraId="7A86FC2C"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278512F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734F4EE" w14:textId="77777777" w:rsidR="00003DFB" w:rsidRDefault="00003DFB" w:rsidP="00003DFB">
            <w:pPr>
              <w:jc w:val="left"/>
              <w:rPr>
                <w:color w:val="000000"/>
              </w:rPr>
            </w:pPr>
          </w:p>
        </w:tc>
      </w:tr>
      <w:tr w:rsidR="00003DFB" w:rsidRPr="00003DFB" w14:paraId="42D4AAD6" w14:textId="77777777" w:rsidTr="00003DFB">
        <w:trPr>
          <w:trHeight w:val="449"/>
        </w:trPr>
        <w:tc>
          <w:tcPr>
            <w:tcW w:w="550" w:type="dxa"/>
            <w:tcBorders>
              <w:top w:val="single" w:sz="4" w:space="0" w:color="auto"/>
              <w:bottom w:val="nil"/>
            </w:tcBorders>
            <w:shd w:val="clear" w:color="auto" w:fill="FFFFFF"/>
          </w:tcPr>
          <w:p w14:paraId="2B52CBCB" w14:textId="77777777" w:rsidR="00003DFB" w:rsidRDefault="00003DFB" w:rsidP="00003DFB">
            <w:pPr>
              <w:jc w:val="left"/>
              <w:rPr>
                <w:color w:val="000000"/>
              </w:rPr>
            </w:pPr>
            <w:r>
              <w:rPr>
                <w:color w:val="000000"/>
              </w:rPr>
              <w:t>177</w:t>
            </w:r>
          </w:p>
        </w:tc>
        <w:tc>
          <w:tcPr>
            <w:tcW w:w="1646" w:type="dxa"/>
            <w:tcBorders>
              <w:top w:val="single" w:sz="4" w:space="0" w:color="auto"/>
              <w:bottom w:val="nil"/>
            </w:tcBorders>
            <w:shd w:val="clear" w:color="auto" w:fill="FFFFFF"/>
          </w:tcPr>
          <w:p w14:paraId="2260FB39" w14:textId="77777777" w:rsidR="00003DFB" w:rsidRDefault="00003DFB" w:rsidP="00003DFB">
            <w:pPr>
              <w:jc w:val="left"/>
              <w:rPr>
                <w:color w:val="000000"/>
              </w:rPr>
            </w:pPr>
            <w:r>
              <w:rPr>
                <w:color w:val="000000"/>
              </w:rPr>
              <w:t>CRI010</w:t>
            </w:r>
          </w:p>
        </w:tc>
        <w:tc>
          <w:tcPr>
            <w:tcW w:w="1647" w:type="dxa"/>
            <w:tcBorders>
              <w:top w:val="single" w:sz="4" w:space="0" w:color="auto"/>
              <w:bottom w:val="nil"/>
            </w:tcBorders>
            <w:shd w:val="clear" w:color="auto" w:fill="FFFFFF"/>
          </w:tcPr>
          <w:p w14:paraId="7D927054" w14:textId="77777777" w:rsidR="00003DFB" w:rsidRDefault="00003DFB" w:rsidP="00003DFB">
            <w:pPr>
              <w:jc w:val="left"/>
              <w:rPr>
                <w:color w:val="000000"/>
              </w:rPr>
            </w:pPr>
            <w:r>
              <w:rPr>
                <w:color w:val="000000"/>
              </w:rPr>
              <w:t>Integer</w:t>
            </w:r>
          </w:p>
        </w:tc>
        <w:tc>
          <w:tcPr>
            <w:tcW w:w="1647" w:type="dxa"/>
            <w:shd w:val="clear" w:color="auto" w:fill="FFFFFF"/>
          </w:tcPr>
          <w:p w14:paraId="75EC3050" w14:textId="77777777" w:rsidR="00003DFB" w:rsidRDefault="00003DFB" w:rsidP="00003DFB">
            <w:pPr>
              <w:jc w:val="left"/>
              <w:rPr>
                <w:color w:val="000000"/>
              </w:rPr>
            </w:pPr>
            <w:r>
              <w:rPr>
                <w:color w:val="000000"/>
              </w:rPr>
              <w:t>POSITION</w:t>
            </w:r>
          </w:p>
        </w:tc>
        <w:tc>
          <w:tcPr>
            <w:tcW w:w="1647" w:type="dxa"/>
            <w:shd w:val="clear" w:color="auto" w:fill="FFFFFF"/>
          </w:tcPr>
          <w:p w14:paraId="01065930" w14:textId="77777777" w:rsidR="00003DFB" w:rsidRDefault="00003DFB" w:rsidP="00003DFB">
            <w:pPr>
              <w:jc w:val="left"/>
              <w:rPr>
                <w:color w:val="000000"/>
              </w:rPr>
            </w:pPr>
            <w:r>
              <w:rPr>
                <w:color w:val="000000"/>
              </w:rPr>
              <w:t>B013</w:t>
            </w:r>
          </w:p>
        </w:tc>
        <w:tc>
          <w:tcPr>
            <w:tcW w:w="1647" w:type="dxa"/>
            <w:shd w:val="clear" w:color="auto" w:fill="FFFFFF"/>
          </w:tcPr>
          <w:p w14:paraId="6B983E1B"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A939070" w14:textId="77777777" w:rsidR="00003DFB" w:rsidRPr="00412367" w:rsidRDefault="00003DFB" w:rsidP="00003DFB">
            <w:pPr>
              <w:jc w:val="left"/>
              <w:rPr>
                <w:color w:val="000000"/>
                <w:lang w:val="en-US"/>
                <w:rPrChange w:id="1913" w:author="Huke, Juan (extern)" w:date="2024-05-22T18:34:00Z">
                  <w:rPr>
                    <w:color w:val="000000"/>
                  </w:rPr>
                </w:rPrChange>
              </w:rPr>
            </w:pPr>
            <w:r w:rsidRPr="00412367">
              <w:rPr>
                <w:color w:val="000000"/>
                <w:lang w:val="en-US"/>
                <w:rPrChange w:id="1914" w:author="Huke, Juan (extern)" w:date="2024-05-22T18:34:00Z">
                  <w:rPr>
                    <w:color w:val="000000"/>
                  </w:rPr>
                </w:rPrChange>
              </w:rPr>
              <w:t>Bewirtschaftung Cluster IFRS</w:t>
            </w:r>
          </w:p>
          <w:p w14:paraId="1A18FD05" w14:textId="77777777" w:rsidR="00003DFB" w:rsidRPr="00412367" w:rsidRDefault="00003DFB" w:rsidP="00003DFB">
            <w:pPr>
              <w:jc w:val="left"/>
              <w:rPr>
                <w:color w:val="000000"/>
                <w:lang w:val="en-US"/>
                <w:rPrChange w:id="1915" w:author="Huke, Juan (extern)" w:date="2024-05-22T18:34:00Z">
                  <w:rPr>
                    <w:color w:val="000000"/>
                  </w:rPr>
                </w:rPrChange>
              </w:rPr>
            </w:pPr>
          </w:p>
          <w:p w14:paraId="4BAF649C" w14:textId="77777777" w:rsidR="00003DFB" w:rsidRPr="00412367" w:rsidRDefault="00003DFB" w:rsidP="00003DFB">
            <w:pPr>
              <w:jc w:val="left"/>
              <w:rPr>
                <w:color w:val="000000"/>
                <w:lang w:val="en-US"/>
                <w:rPrChange w:id="1916" w:author="Huke, Juan (extern)" w:date="2024-05-22T18:34:00Z">
                  <w:rPr>
                    <w:color w:val="000000"/>
                  </w:rPr>
                </w:rPrChange>
              </w:rPr>
            </w:pPr>
            <w:r w:rsidRPr="00412367">
              <w:rPr>
                <w:color w:val="000000"/>
                <w:lang w:val="en-US"/>
                <w:rPrChange w:id="1917" w:author="Huke, Juan (extern)" w:date="2024-05-22T18:34:00Z">
                  <w:rPr>
                    <w:color w:val="000000"/>
                  </w:rPr>
                </w:rPrChange>
              </w:rPr>
              <w:t xml:space="preserve">if B013 in ('15') then </w:t>
            </w:r>
          </w:p>
          <w:p w14:paraId="22B38C91" w14:textId="77777777" w:rsidR="00003DFB" w:rsidRPr="00412367" w:rsidRDefault="00003DFB" w:rsidP="00003DFB">
            <w:pPr>
              <w:jc w:val="left"/>
              <w:rPr>
                <w:color w:val="000000"/>
                <w:lang w:val="en-US"/>
                <w:rPrChange w:id="1918" w:author="Huke, Juan (extern)" w:date="2024-05-22T18:34:00Z">
                  <w:rPr>
                    <w:color w:val="000000"/>
                  </w:rPr>
                </w:rPrChange>
              </w:rPr>
            </w:pPr>
            <w:r w:rsidRPr="00412367">
              <w:rPr>
                <w:color w:val="000000"/>
                <w:lang w:val="en-US"/>
                <w:rPrChange w:id="1919" w:author="Huke, Juan (extern)" w:date="2024-05-22T18:34:00Z">
                  <w:rPr>
                    <w:color w:val="000000"/>
                  </w:rPr>
                </w:rPrChange>
              </w:rPr>
              <w:t>if ((XX_PARTNER_GROUP_IND not like '3%' and XX_CP_INFO_IND in ('30','31','42','47','48','49','52','56')) or XX_PARTNER_GROUP_IND like '3%') then 6 else 5)</w:t>
            </w:r>
          </w:p>
          <w:p w14:paraId="5D244C9F" w14:textId="77777777" w:rsidR="00003DFB" w:rsidRPr="00412367" w:rsidRDefault="00003DFB" w:rsidP="00003DFB">
            <w:pPr>
              <w:jc w:val="left"/>
              <w:rPr>
                <w:color w:val="000000"/>
                <w:lang w:val="en-US"/>
                <w:rPrChange w:id="1920" w:author="Huke, Juan (extern)" w:date="2024-05-22T18:34:00Z">
                  <w:rPr>
                    <w:color w:val="000000"/>
                  </w:rPr>
                </w:rPrChange>
              </w:rPr>
            </w:pPr>
            <w:r w:rsidRPr="00412367">
              <w:rPr>
                <w:color w:val="000000"/>
                <w:lang w:val="en-US"/>
                <w:rPrChange w:id="1921" w:author="Huke, Juan (extern)" w:date="2024-05-22T18:34:00Z">
                  <w:rPr>
                    <w:color w:val="000000"/>
                  </w:rPr>
                </w:rPrChange>
              </w:rPr>
              <w:t>else if (B013 in ('5',’12’,'18') then</w:t>
            </w:r>
          </w:p>
          <w:p w14:paraId="549C6792" w14:textId="77777777" w:rsidR="00003DFB" w:rsidRPr="00412367" w:rsidRDefault="00003DFB" w:rsidP="00003DFB">
            <w:pPr>
              <w:jc w:val="left"/>
              <w:rPr>
                <w:color w:val="000000"/>
                <w:lang w:val="en-US"/>
                <w:rPrChange w:id="1922" w:author="Huke, Juan (extern)" w:date="2024-05-22T18:34:00Z">
                  <w:rPr>
                    <w:color w:val="000000"/>
                  </w:rPr>
                </w:rPrChange>
              </w:rPr>
            </w:pPr>
            <w:r w:rsidRPr="00412367">
              <w:rPr>
                <w:color w:val="000000"/>
                <w:lang w:val="en-US"/>
                <w:rPrChange w:id="1923" w:author="Huke, Juan (extern)" w:date="2024-05-22T18:34:00Z">
                  <w:rPr>
                    <w:color w:val="000000"/>
                  </w:rPr>
                </w:rPrChange>
              </w:rPr>
              <w:t>if XX_RW_PRESUP = 0 then 0 else</w:t>
            </w:r>
          </w:p>
          <w:p w14:paraId="0F3E36E4" w14:textId="77777777" w:rsidR="00003DFB" w:rsidRPr="00412367" w:rsidRDefault="00003DFB" w:rsidP="00003DFB">
            <w:pPr>
              <w:jc w:val="left"/>
              <w:rPr>
                <w:color w:val="000000"/>
                <w:lang w:val="en-US"/>
                <w:rPrChange w:id="1924" w:author="Huke, Juan (extern)" w:date="2024-05-22T18:34:00Z">
                  <w:rPr>
                    <w:color w:val="000000"/>
                  </w:rPr>
                </w:rPrChange>
              </w:rPr>
            </w:pPr>
            <w:r w:rsidRPr="00412367">
              <w:rPr>
                <w:color w:val="000000"/>
                <w:lang w:val="en-US"/>
                <w:rPrChange w:id="1925" w:author="Huke, Juan (extern)" w:date="2024-05-22T18:34:00Z">
                  <w:rPr>
                    <w:color w:val="000000"/>
                  </w:rPr>
                </w:rPrChange>
              </w:rPr>
              <w:t>if XX_RW_PRESUP = 0.2 then 1 else</w:t>
            </w:r>
          </w:p>
          <w:p w14:paraId="60CC7D0D" w14:textId="77777777" w:rsidR="00003DFB" w:rsidRPr="00412367" w:rsidRDefault="00003DFB" w:rsidP="00003DFB">
            <w:pPr>
              <w:jc w:val="left"/>
              <w:rPr>
                <w:color w:val="000000"/>
                <w:lang w:val="en-US"/>
                <w:rPrChange w:id="1926" w:author="Huke, Juan (extern)" w:date="2024-05-22T18:34:00Z">
                  <w:rPr>
                    <w:color w:val="000000"/>
                  </w:rPr>
                </w:rPrChange>
              </w:rPr>
            </w:pPr>
            <w:r w:rsidRPr="00412367">
              <w:rPr>
                <w:color w:val="000000"/>
                <w:lang w:val="en-US"/>
                <w:rPrChange w:id="1927" w:author="Huke, Juan (extern)" w:date="2024-05-22T18:34:00Z">
                  <w:rPr>
                    <w:color w:val="000000"/>
                  </w:rPr>
                </w:rPrChange>
              </w:rPr>
              <w:lastRenderedPageBreak/>
              <w:t>if XX_RW_PRESUP = 0.5 then 2 else</w:t>
            </w:r>
          </w:p>
          <w:p w14:paraId="1FE64CB8" w14:textId="77777777" w:rsidR="00003DFB" w:rsidRPr="00412367" w:rsidRDefault="00003DFB" w:rsidP="00003DFB">
            <w:pPr>
              <w:jc w:val="left"/>
              <w:rPr>
                <w:color w:val="000000"/>
                <w:lang w:val="en-US"/>
                <w:rPrChange w:id="1928" w:author="Huke, Juan (extern)" w:date="2024-05-22T18:34:00Z">
                  <w:rPr>
                    <w:color w:val="000000"/>
                  </w:rPr>
                </w:rPrChange>
              </w:rPr>
            </w:pPr>
            <w:r w:rsidRPr="00412367">
              <w:rPr>
                <w:color w:val="000000"/>
                <w:lang w:val="en-US"/>
                <w:rPrChange w:id="1929" w:author="Huke, Juan (extern)" w:date="2024-05-22T18:34:00Z">
                  <w:rPr>
                    <w:color w:val="000000"/>
                  </w:rPr>
                </w:rPrChange>
              </w:rPr>
              <w:t>if XX_RW_PRESUP = 1.0 then 3 else 3 und protokolliere Error ID 1006 #DQ)</w:t>
            </w:r>
          </w:p>
          <w:p w14:paraId="6119DF05" w14:textId="77777777" w:rsidR="00003DFB" w:rsidRDefault="00003DFB" w:rsidP="00003DFB">
            <w:pPr>
              <w:jc w:val="left"/>
              <w:rPr>
                <w:color w:val="000000"/>
              </w:rPr>
            </w:pPr>
            <w:r>
              <w:rPr>
                <w:color w:val="000000"/>
              </w:rPr>
              <w:t>else NUL</w:t>
            </w:r>
          </w:p>
        </w:tc>
        <w:tc>
          <w:tcPr>
            <w:tcW w:w="2906" w:type="dxa"/>
            <w:tcBorders>
              <w:top w:val="single" w:sz="4" w:space="0" w:color="auto"/>
              <w:bottom w:val="nil"/>
            </w:tcBorders>
            <w:shd w:val="clear" w:color="auto" w:fill="FFFFFF"/>
          </w:tcPr>
          <w:p w14:paraId="388DBB27" w14:textId="77777777" w:rsidR="00003DFB" w:rsidRDefault="00003DFB" w:rsidP="00003DFB">
            <w:pPr>
              <w:jc w:val="left"/>
              <w:rPr>
                <w:color w:val="000000"/>
              </w:rPr>
            </w:pPr>
            <w:r>
              <w:rPr>
                <w:color w:val="000000"/>
              </w:rPr>
              <w:lastRenderedPageBreak/>
              <w:t>CRI010=Sub-Forderungsklasse SA</w:t>
            </w:r>
          </w:p>
          <w:p w14:paraId="30519612" w14:textId="77777777" w:rsidR="00003DFB" w:rsidRDefault="00003DFB" w:rsidP="00003DFB">
            <w:pPr>
              <w:jc w:val="left"/>
              <w:rPr>
                <w:color w:val="000000"/>
              </w:rPr>
            </w:pPr>
          </w:p>
          <w:p w14:paraId="44F6EE48" w14:textId="77777777" w:rsidR="00003DFB" w:rsidRDefault="00003DFB" w:rsidP="00003DFB">
            <w:pPr>
              <w:jc w:val="left"/>
              <w:rPr>
                <w:color w:val="000000"/>
              </w:rPr>
            </w:pPr>
            <w:r>
              <w:rPr>
                <w:color w:val="000000"/>
              </w:rPr>
              <w:t xml:space="preserve">B013= Forderungsklasse (5=Internationale Organisation, 12=Regionalregierungen und örtl. Gebietskörperschaft, 15=Sonstige öffentliche Stellen, 18=Multilaterale Entwicklungsbank); XX_RW_PRESUP = Risikogewicht KSA vor KMU, XX_PARTNER_GROUP_IND = Berufsgruppenschlüssel (3% = öffentliche Stellen), XX_CP_INFO_IND = </w:t>
            </w:r>
            <w:r>
              <w:rPr>
                <w:color w:val="000000"/>
              </w:rPr>
              <w:lastRenderedPageBreak/>
              <w:t>Geschäftspartnerinformation (30/31 = Nachfolgeorganisationen der Treuhandanstalt, 42 = örtliche Gebietskörperschaften (in Dtl.: Gemeinden und Gemeindeverbände)</w:t>
            </w:r>
          </w:p>
          <w:p w14:paraId="50200D68" w14:textId="77777777" w:rsidR="00003DFB" w:rsidRDefault="00003DFB" w:rsidP="00003DFB">
            <w:pPr>
              <w:jc w:val="left"/>
              <w:rPr>
                <w:color w:val="000000"/>
              </w:rPr>
            </w:pPr>
            <w:r>
              <w:rPr>
                <w:color w:val="000000"/>
              </w:rPr>
              <w:t>auch beim Ausland, 47 = örtliche Gebietskörperschaften (in Dtl.: Gemeinden und Gemeindeverbände)</w:t>
            </w:r>
          </w:p>
          <w:p w14:paraId="78AF3308" w14:textId="77777777" w:rsidR="00003DFB" w:rsidRDefault="00003DFB" w:rsidP="00003DFB">
            <w:pPr>
              <w:jc w:val="left"/>
              <w:rPr>
                <w:color w:val="000000"/>
              </w:rPr>
            </w:pPr>
            <w:r>
              <w:rPr>
                <w:color w:val="000000"/>
              </w:rPr>
              <w:t>auch beim Ausland, 48 = juristische Personen d. öff. Rechts oder Unternehmen, die vom Bund, einem Land, einem unselbst. Sonderverm. D. Bundes, eines Landes, einer Gemeinde oder einem Gemeindeverb. Getr. Werden u. keine Erwerbszwecke verfolgen,</w:t>
            </w:r>
          </w:p>
          <w:p w14:paraId="7445BB74" w14:textId="77777777" w:rsidR="00003DFB" w:rsidRDefault="00003DFB" w:rsidP="00003DFB">
            <w:pPr>
              <w:jc w:val="left"/>
              <w:rPr>
                <w:color w:val="000000"/>
              </w:rPr>
            </w:pPr>
            <w:r>
              <w:rPr>
                <w:color w:val="000000"/>
              </w:rPr>
              <w:t xml:space="preserve">§13 Abs. 3 Nr. 1 b GS1 und §13 Abs. 3 Nr. 1 i GS1, 49 = juristische Personen d. öff. Rechts oder Unternehmen, die vom Bund, einem Land, einem unselbst. Sonderverm. D. Bundes, eines Landes, einer Gemeinde oder einem </w:t>
            </w:r>
            <w:r>
              <w:rPr>
                <w:color w:val="000000"/>
              </w:rPr>
              <w:lastRenderedPageBreak/>
              <w:t>Gemeindeverb. Getr. Werden u. keine Erwerbszwecke verfolgen,</w:t>
            </w:r>
          </w:p>
          <w:p w14:paraId="32355398" w14:textId="77777777" w:rsidR="00003DFB" w:rsidRDefault="00003DFB" w:rsidP="00003DFB">
            <w:pPr>
              <w:jc w:val="left"/>
              <w:rPr>
                <w:color w:val="000000"/>
              </w:rPr>
            </w:pPr>
            <w:r>
              <w:rPr>
                <w:color w:val="000000"/>
              </w:rPr>
              <w:t>§13 Abs. 3 Nr. 1 b GS1 und §13 Abs. 3 Nr. 1 i GS1, 52 = Sozialversicherungsträger , 56 = Eigen- und Regiebetriebe der inländischen öffentlichen Haushalte.</w:t>
            </w:r>
          </w:p>
        </w:tc>
      </w:tr>
      <w:tr w:rsidR="00003DFB" w:rsidRPr="00003DFB" w14:paraId="278118CE" w14:textId="77777777" w:rsidTr="00003DFB">
        <w:trPr>
          <w:trHeight w:val="449"/>
        </w:trPr>
        <w:tc>
          <w:tcPr>
            <w:tcW w:w="550" w:type="dxa"/>
            <w:tcBorders>
              <w:top w:val="nil"/>
              <w:bottom w:val="nil"/>
            </w:tcBorders>
            <w:shd w:val="clear" w:color="auto" w:fill="FFFFFF"/>
          </w:tcPr>
          <w:p w14:paraId="73AAAB8E" w14:textId="77777777" w:rsidR="00003DFB" w:rsidRDefault="00003DFB" w:rsidP="00003DFB">
            <w:pPr>
              <w:jc w:val="left"/>
              <w:rPr>
                <w:color w:val="000000"/>
              </w:rPr>
            </w:pPr>
          </w:p>
        </w:tc>
        <w:tc>
          <w:tcPr>
            <w:tcW w:w="1646" w:type="dxa"/>
            <w:tcBorders>
              <w:top w:val="nil"/>
              <w:bottom w:val="nil"/>
            </w:tcBorders>
            <w:shd w:val="clear" w:color="auto" w:fill="FFFFFF"/>
          </w:tcPr>
          <w:p w14:paraId="7584624A" w14:textId="77777777" w:rsidR="00003DFB" w:rsidRDefault="00003DFB" w:rsidP="00003DFB">
            <w:pPr>
              <w:jc w:val="left"/>
              <w:rPr>
                <w:color w:val="000000"/>
              </w:rPr>
            </w:pPr>
          </w:p>
        </w:tc>
        <w:tc>
          <w:tcPr>
            <w:tcW w:w="1647" w:type="dxa"/>
            <w:tcBorders>
              <w:top w:val="nil"/>
              <w:bottom w:val="nil"/>
            </w:tcBorders>
            <w:shd w:val="clear" w:color="auto" w:fill="FFFFFF"/>
          </w:tcPr>
          <w:p w14:paraId="72BBACE3" w14:textId="77777777" w:rsidR="00003DFB" w:rsidRDefault="00003DFB" w:rsidP="00003DFB">
            <w:pPr>
              <w:jc w:val="left"/>
              <w:rPr>
                <w:color w:val="000000"/>
              </w:rPr>
            </w:pPr>
          </w:p>
        </w:tc>
        <w:tc>
          <w:tcPr>
            <w:tcW w:w="1647" w:type="dxa"/>
            <w:shd w:val="clear" w:color="auto" w:fill="FFFFFF"/>
          </w:tcPr>
          <w:p w14:paraId="24E471FC" w14:textId="77777777" w:rsidR="00003DFB" w:rsidRPr="00412367" w:rsidRDefault="00003DFB" w:rsidP="00003DFB">
            <w:pPr>
              <w:jc w:val="left"/>
              <w:rPr>
                <w:color w:val="000000"/>
                <w:lang w:val="en-US"/>
                <w:rPrChange w:id="1930" w:author="Huke, Juan (extern)" w:date="2024-05-22T18:34:00Z">
                  <w:rPr>
                    <w:color w:val="000000"/>
                  </w:rPr>
                </w:rPrChange>
              </w:rPr>
            </w:pPr>
            <w:r w:rsidRPr="00412367">
              <w:rPr>
                <w:color w:val="000000"/>
                <w:lang w:val="en-US"/>
                <w:rPrChange w:id="1931" w:author="Huke, Juan (extern)" w:date="2024-05-22T18:34:00Z">
                  <w:rPr>
                    <w:color w:val="000000"/>
                  </w:rPr>
                </w:rPrChange>
              </w:rPr>
              <w:t>XX_C_CONTRACT_LGDS_CR_SOLVV</w:t>
            </w:r>
          </w:p>
        </w:tc>
        <w:tc>
          <w:tcPr>
            <w:tcW w:w="1647" w:type="dxa"/>
            <w:shd w:val="clear" w:color="auto" w:fill="FFFFFF"/>
          </w:tcPr>
          <w:p w14:paraId="6AF58B37" w14:textId="77777777" w:rsidR="00003DFB" w:rsidRDefault="00003DFB" w:rsidP="00003DFB">
            <w:pPr>
              <w:jc w:val="left"/>
              <w:rPr>
                <w:color w:val="000000"/>
              </w:rPr>
            </w:pPr>
            <w:r>
              <w:rPr>
                <w:color w:val="000000"/>
              </w:rPr>
              <w:t>XX_RW_PRESUP</w:t>
            </w:r>
          </w:p>
        </w:tc>
        <w:tc>
          <w:tcPr>
            <w:tcW w:w="1647" w:type="dxa"/>
            <w:shd w:val="clear" w:color="auto" w:fill="FFFFFF"/>
          </w:tcPr>
          <w:p w14:paraId="68EA9F6F"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0BF3593E" w14:textId="77777777" w:rsidR="00003DFB" w:rsidRDefault="00003DFB" w:rsidP="00003DFB">
            <w:pPr>
              <w:jc w:val="left"/>
              <w:rPr>
                <w:color w:val="000000"/>
              </w:rPr>
            </w:pPr>
          </w:p>
        </w:tc>
        <w:tc>
          <w:tcPr>
            <w:tcW w:w="2906" w:type="dxa"/>
            <w:tcBorders>
              <w:top w:val="nil"/>
              <w:bottom w:val="nil"/>
            </w:tcBorders>
            <w:shd w:val="clear" w:color="auto" w:fill="FFFFFF"/>
          </w:tcPr>
          <w:p w14:paraId="11B352ED" w14:textId="77777777" w:rsidR="00003DFB" w:rsidRDefault="00003DFB" w:rsidP="00003DFB">
            <w:pPr>
              <w:jc w:val="left"/>
              <w:rPr>
                <w:color w:val="000000"/>
              </w:rPr>
            </w:pPr>
          </w:p>
        </w:tc>
      </w:tr>
      <w:tr w:rsidR="00003DFB" w:rsidRPr="00003DFB" w14:paraId="77C5FCD4" w14:textId="77777777" w:rsidTr="00003DFB">
        <w:trPr>
          <w:trHeight w:val="449"/>
        </w:trPr>
        <w:tc>
          <w:tcPr>
            <w:tcW w:w="550" w:type="dxa"/>
            <w:tcBorders>
              <w:top w:val="nil"/>
              <w:bottom w:val="nil"/>
            </w:tcBorders>
            <w:shd w:val="clear" w:color="auto" w:fill="FFFFFF"/>
          </w:tcPr>
          <w:p w14:paraId="1EA14DFC" w14:textId="77777777" w:rsidR="00003DFB" w:rsidRDefault="00003DFB" w:rsidP="00003DFB">
            <w:pPr>
              <w:jc w:val="left"/>
              <w:rPr>
                <w:color w:val="000000"/>
              </w:rPr>
            </w:pPr>
          </w:p>
        </w:tc>
        <w:tc>
          <w:tcPr>
            <w:tcW w:w="1646" w:type="dxa"/>
            <w:tcBorders>
              <w:top w:val="nil"/>
              <w:bottom w:val="nil"/>
            </w:tcBorders>
            <w:shd w:val="clear" w:color="auto" w:fill="FFFFFF"/>
          </w:tcPr>
          <w:p w14:paraId="2D398A66" w14:textId="77777777" w:rsidR="00003DFB" w:rsidRDefault="00003DFB" w:rsidP="00003DFB">
            <w:pPr>
              <w:jc w:val="left"/>
              <w:rPr>
                <w:color w:val="000000"/>
              </w:rPr>
            </w:pPr>
          </w:p>
        </w:tc>
        <w:tc>
          <w:tcPr>
            <w:tcW w:w="1647" w:type="dxa"/>
            <w:tcBorders>
              <w:top w:val="nil"/>
              <w:bottom w:val="nil"/>
            </w:tcBorders>
            <w:shd w:val="clear" w:color="auto" w:fill="FFFFFF"/>
          </w:tcPr>
          <w:p w14:paraId="137F3A55" w14:textId="77777777" w:rsidR="00003DFB" w:rsidRDefault="00003DFB" w:rsidP="00003DFB">
            <w:pPr>
              <w:jc w:val="left"/>
              <w:rPr>
                <w:color w:val="000000"/>
              </w:rPr>
            </w:pPr>
          </w:p>
        </w:tc>
        <w:tc>
          <w:tcPr>
            <w:tcW w:w="1647" w:type="dxa"/>
            <w:shd w:val="clear" w:color="auto" w:fill="FFFFFF"/>
          </w:tcPr>
          <w:p w14:paraId="12ED891A" w14:textId="77777777" w:rsidR="00003DFB" w:rsidRDefault="00003DFB" w:rsidP="00003DFB">
            <w:pPr>
              <w:jc w:val="left"/>
              <w:rPr>
                <w:color w:val="000000"/>
              </w:rPr>
            </w:pPr>
            <w:r>
              <w:rPr>
                <w:color w:val="000000"/>
              </w:rPr>
              <w:t>XX_C_GLOBAL_PARTY</w:t>
            </w:r>
          </w:p>
        </w:tc>
        <w:tc>
          <w:tcPr>
            <w:tcW w:w="1647" w:type="dxa"/>
            <w:shd w:val="clear" w:color="auto" w:fill="FFFFFF"/>
          </w:tcPr>
          <w:p w14:paraId="3DB16317" w14:textId="77777777" w:rsidR="00003DFB" w:rsidRDefault="00003DFB" w:rsidP="00003DFB">
            <w:pPr>
              <w:jc w:val="left"/>
              <w:rPr>
                <w:color w:val="000000"/>
              </w:rPr>
            </w:pPr>
            <w:r>
              <w:rPr>
                <w:color w:val="000000"/>
              </w:rPr>
              <w:t>XX_CP_INFO_IND</w:t>
            </w:r>
          </w:p>
        </w:tc>
        <w:tc>
          <w:tcPr>
            <w:tcW w:w="1647" w:type="dxa"/>
            <w:shd w:val="clear" w:color="auto" w:fill="FFFFFF"/>
          </w:tcPr>
          <w:p w14:paraId="59334F7B"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07D11A1" w14:textId="77777777" w:rsidR="00003DFB" w:rsidRDefault="00003DFB" w:rsidP="00003DFB">
            <w:pPr>
              <w:jc w:val="left"/>
              <w:rPr>
                <w:color w:val="000000"/>
              </w:rPr>
            </w:pPr>
          </w:p>
        </w:tc>
        <w:tc>
          <w:tcPr>
            <w:tcW w:w="2906" w:type="dxa"/>
            <w:tcBorders>
              <w:top w:val="nil"/>
              <w:bottom w:val="nil"/>
            </w:tcBorders>
            <w:shd w:val="clear" w:color="auto" w:fill="FFFFFF"/>
          </w:tcPr>
          <w:p w14:paraId="791A0F32" w14:textId="77777777" w:rsidR="00003DFB" w:rsidRDefault="00003DFB" w:rsidP="00003DFB">
            <w:pPr>
              <w:jc w:val="left"/>
              <w:rPr>
                <w:color w:val="000000"/>
              </w:rPr>
            </w:pPr>
          </w:p>
        </w:tc>
      </w:tr>
      <w:tr w:rsidR="00003DFB" w:rsidRPr="00003DFB" w14:paraId="032CBDCC" w14:textId="77777777" w:rsidTr="00003DFB">
        <w:trPr>
          <w:trHeight w:val="449"/>
        </w:trPr>
        <w:tc>
          <w:tcPr>
            <w:tcW w:w="550" w:type="dxa"/>
            <w:tcBorders>
              <w:top w:val="nil"/>
              <w:bottom w:val="single" w:sz="4" w:space="0" w:color="auto"/>
            </w:tcBorders>
            <w:shd w:val="clear" w:color="auto" w:fill="FFFFFF"/>
          </w:tcPr>
          <w:p w14:paraId="0181410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6A8BF0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2B53155" w14:textId="77777777" w:rsidR="00003DFB" w:rsidRDefault="00003DFB" w:rsidP="00003DFB">
            <w:pPr>
              <w:jc w:val="left"/>
              <w:rPr>
                <w:color w:val="000000"/>
              </w:rPr>
            </w:pPr>
          </w:p>
        </w:tc>
        <w:tc>
          <w:tcPr>
            <w:tcW w:w="1647" w:type="dxa"/>
            <w:shd w:val="clear" w:color="auto" w:fill="FFFFFF"/>
          </w:tcPr>
          <w:p w14:paraId="1C325B41" w14:textId="77777777" w:rsidR="00003DFB" w:rsidRDefault="00003DFB" w:rsidP="00003DFB">
            <w:pPr>
              <w:jc w:val="left"/>
              <w:rPr>
                <w:color w:val="000000"/>
              </w:rPr>
            </w:pPr>
            <w:r>
              <w:rPr>
                <w:color w:val="000000"/>
              </w:rPr>
              <w:t>XX_C_GLOBAL_PARTY</w:t>
            </w:r>
          </w:p>
        </w:tc>
        <w:tc>
          <w:tcPr>
            <w:tcW w:w="1647" w:type="dxa"/>
            <w:shd w:val="clear" w:color="auto" w:fill="FFFFFF"/>
          </w:tcPr>
          <w:p w14:paraId="52E38A21" w14:textId="77777777" w:rsidR="00003DFB" w:rsidRDefault="00003DFB" w:rsidP="00003DFB">
            <w:pPr>
              <w:jc w:val="left"/>
              <w:rPr>
                <w:color w:val="000000"/>
              </w:rPr>
            </w:pPr>
            <w:r>
              <w:rPr>
                <w:color w:val="000000"/>
              </w:rPr>
              <w:t>XX_PARTNER_GROUP_IND</w:t>
            </w:r>
          </w:p>
        </w:tc>
        <w:tc>
          <w:tcPr>
            <w:tcW w:w="1647" w:type="dxa"/>
            <w:shd w:val="clear" w:color="auto" w:fill="FFFFFF"/>
          </w:tcPr>
          <w:p w14:paraId="7E36F2B2" w14:textId="77777777" w:rsidR="00003DFB" w:rsidRDefault="00003DFB" w:rsidP="00003DFB">
            <w:pPr>
              <w:jc w:val="left"/>
              <w:rPr>
                <w:color w:val="000000"/>
              </w:rPr>
            </w:pPr>
            <w:r>
              <w:rPr>
                <w:color w:val="000000"/>
              </w:rPr>
              <w:t>VARCHAR(4)</w:t>
            </w:r>
          </w:p>
        </w:tc>
        <w:tc>
          <w:tcPr>
            <w:tcW w:w="2906" w:type="dxa"/>
            <w:tcBorders>
              <w:top w:val="nil"/>
              <w:bottom w:val="single" w:sz="4" w:space="0" w:color="auto"/>
            </w:tcBorders>
            <w:shd w:val="clear" w:color="auto" w:fill="FFFFFF"/>
          </w:tcPr>
          <w:p w14:paraId="1D09874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197AF4C" w14:textId="77777777" w:rsidR="00003DFB" w:rsidRDefault="00003DFB" w:rsidP="00003DFB">
            <w:pPr>
              <w:jc w:val="left"/>
              <w:rPr>
                <w:color w:val="000000"/>
              </w:rPr>
            </w:pPr>
          </w:p>
        </w:tc>
      </w:tr>
      <w:tr w:rsidR="00003DFB" w:rsidRPr="00003DFB" w14:paraId="01BF06F0" w14:textId="77777777" w:rsidTr="00003DFB">
        <w:trPr>
          <w:trHeight w:val="449"/>
        </w:trPr>
        <w:tc>
          <w:tcPr>
            <w:tcW w:w="550" w:type="dxa"/>
            <w:tcBorders>
              <w:top w:val="single" w:sz="4" w:space="0" w:color="auto"/>
              <w:bottom w:val="nil"/>
            </w:tcBorders>
            <w:shd w:val="clear" w:color="auto" w:fill="FFFFFF"/>
          </w:tcPr>
          <w:p w14:paraId="6679DDA6" w14:textId="77777777" w:rsidR="00003DFB" w:rsidRDefault="00003DFB" w:rsidP="00003DFB">
            <w:pPr>
              <w:jc w:val="left"/>
              <w:rPr>
                <w:color w:val="000000"/>
              </w:rPr>
            </w:pPr>
            <w:r>
              <w:rPr>
                <w:color w:val="000000"/>
              </w:rPr>
              <w:t>178</w:t>
            </w:r>
          </w:p>
        </w:tc>
        <w:tc>
          <w:tcPr>
            <w:tcW w:w="1646" w:type="dxa"/>
            <w:tcBorders>
              <w:top w:val="single" w:sz="4" w:space="0" w:color="auto"/>
              <w:bottom w:val="nil"/>
            </w:tcBorders>
            <w:shd w:val="clear" w:color="auto" w:fill="FFFFFF"/>
          </w:tcPr>
          <w:p w14:paraId="6C391F64" w14:textId="77777777" w:rsidR="00003DFB" w:rsidRDefault="00003DFB" w:rsidP="00003DFB">
            <w:pPr>
              <w:jc w:val="left"/>
              <w:rPr>
                <w:color w:val="000000"/>
              </w:rPr>
            </w:pPr>
            <w:r>
              <w:rPr>
                <w:color w:val="000000"/>
              </w:rPr>
              <w:t>CRI159</w:t>
            </w:r>
          </w:p>
        </w:tc>
        <w:tc>
          <w:tcPr>
            <w:tcW w:w="1647" w:type="dxa"/>
            <w:tcBorders>
              <w:top w:val="single" w:sz="4" w:space="0" w:color="auto"/>
              <w:bottom w:val="nil"/>
            </w:tcBorders>
            <w:shd w:val="clear" w:color="auto" w:fill="FFFFFF"/>
          </w:tcPr>
          <w:p w14:paraId="66763A5C" w14:textId="77777777" w:rsidR="00003DFB" w:rsidRDefault="00003DFB" w:rsidP="00003DFB">
            <w:pPr>
              <w:jc w:val="left"/>
              <w:rPr>
                <w:color w:val="000000"/>
              </w:rPr>
            </w:pPr>
            <w:r>
              <w:rPr>
                <w:color w:val="000000"/>
              </w:rPr>
              <w:t>Integer</w:t>
            </w:r>
          </w:p>
        </w:tc>
        <w:tc>
          <w:tcPr>
            <w:tcW w:w="1647" w:type="dxa"/>
            <w:shd w:val="clear" w:color="auto" w:fill="FFFFFF"/>
          </w:tcPr>
          <w:p w14:paraId="60A9BF26" w14:textId="77777777" w:rsidR="00003DFB" w:rsidRPr="00412367" w:rsidRDefault="00003DFB" w:rsidP="00003DFB">
            <w:pPr>
              <w:jc w:val="left"/>
              <w:rPr>
                <w:color w:val="000000"/>
                <w:lang w:val="en-US"/>
                <w:rPrChange w:id="1932" w:author="Huke, Juan (extern)" w:date="2024-05-22T18:34:00Z">
                  <w:rPr>
                    <w:color w:val="000000"/>
                  </w:rPr>
                </w:rPrChange>
              </w:rPr>
            </w:pPr>
            <w:r w:rsidRPr="00412367">
              <w:rPr>
                <w:color w:val="000000"/>
                <w:lang w:val="en-US"/>
                <w:rPrChange w:id="1933" w:author="Huke, Juan (extern)" w:date="2024-05-22T18:34:00Z">
                  <w:rPr>
                    <w:color w:val="000000"/>
                  </w:rPr>
                </w:rPrChange>
              </w:rPr>
              <w:t>XX_C_CONTRACT_LGDS_CR_SOLVV</w:t>
            </w:r>
          </w:p>
        </w:tc>
        <w:tc>
          <w:tcPr>
            <w:tcW w:w="1647" w:type="dxa"/>
            <w:shd w:val="clear" w:color="auto" w:fill="FFFFFF"/>
          </w:tcPr>
          <w:p w14:paraId="6B170BF0" w14:textId="77777777" w:rsidR="00003DFB" w:rsidRDefault="00003DFB" w:rsidP="00003DFB">
            <w:pPr>
              <w:jc w:val="left"/>
              <w:rPr>
                <w:color w:val="000000"/>
              </w:rPr>
            </w:pPr>
            <w:r>
              <w:rPr>
                <w:color w:val="000000"/>
              </w:rPr>
              <w:t>XX_PTE_P</w:t>
            </w:r>
          </w:p>
        </w:tc>
        <w:tc>
          <w:tcPr>
            <w:tcW w:w="1647" w:type="dxa"/>
            <w:shd w:val="clear" w:color="auto" w:fill="FFFFFF"/>
          </w:tcPr>
          <w:p w14:paraId="6E31EF0B" w14:textId="77777777" w:rsidR="00003DFB" w:rsidRDefault="00003DFB" w:rsidP="00003DFB">
            <w:pPr>
              <w:jc w:val="left"/>
              <w:rPr>
                <w:color w:val="000000"/>
              </w:rPr>
            </w:pPr>
            <w:r>
              <w:rPr>
                <w:color w:val="000000"/>
              </w:rPr>
              <w:t>NUMBER(13,10)</w:t>
            </w:r>
          </w:p>
        </w:tc>
        <w:tc>
          <w:tcPr>
            <w:tcW w:w="2906" w:type="dxa"/>
            <w:tcBorders>
              <w:top w:val="single" w:sz="4" w:space="0" w:color="auto"/>
              <w:bottom w:val="nil"/>
            </w:tcBorders>
            <w:shd w:val="clear" w:color="auto" w:fill="FFFFFF"/>
          </w:tcPr>
          <w:p w14:paraId="0CAC78C1" w14:textId="77777777" w:rsidR="00003DFB" w:rsidRPr="00412367" w:rsidRDefault="00003DFB" w:rsidP="00003DFB">
            <w:pPr>
              <w:jc w:val="left"/>
              <w:rPr>
                <w:color w:val="000000"/>
                <w:lang w:val="en-US"/>
                <w:rPrChange w:id="1934" w:author="Huke, Juan (extern)" w:date="2024-05-22T18:34:00Z">
                  <w:rPr>
                    <w:color w:val="000000"/>
                  </w:rPr>
                </w:rPrChange>
              </w:rPr>
            </w:pPr>
            <w:r w:rsidRPr="00412367">
              <w:rPr>
                <w:color w:val="000000"/>
                <w:lang w:val="en-US"/>
                <w:rPrChange w:id="1935" w:author="Huke, Juan (extern)" w:date="2024-05-22T18:34:00Z">
                  <w:rPr>
                    <w:color w:val="000000"/>
                  </w:rPr>
                </w:rPrChange>
              </w:rPr>
              <w:t>if B603 = 'O' then (if XX_LD_DF_F = 'T' and XX_C_CUSTOMER.XX_LD_RAT_ETR_IND = '58' then 2 else (</w:t>
            </w:r>
          </w:p>
          <w:p w14:paraId="4FA12C0D" w14:textId="77777777" w:rsidR="00003DFB" w:rsidRPr="00412367" w:rsidRDefault="00003DFB" w:rsidP="00003DFB">
            <w:pPr>
              <w:jc w:val="left"/>
              <w:rPr>
                <w:color w:val="000000"/>
                <w:lang w:val="en-US"/>
                <w:rPrChange w:id="1936" w:author="Huke, Juan (extern)" w:date="2024-05-22T18:34:00Z">
                  <w:rPr>
                    <w:color w:val="000000"/>
                  </w:rPr>
                </w:rPrChange>
              </w:rPr>
            </w:pPr>
            <w:r w:rsidRPr="00412367">
              <w:rPr>
                <w:color w:val="000000"/>
                <w:lang w:val="en-US"/>
                <w:rPrChange w:id="1937" w:author="Huke, Juan (extern)" w:date="2024-05-22T18:34:00Z">
                  <w:rPr>
                    <w:color w:val="000000"/>
                  </w:rPr>
                </w:rPrChange>
              </w:rPr>
              <w:t>if XX_C_CUSTOMER.XX_LD_RAT_ETR_IND = '61'</w:t>
            </w:r>
          </w:p>
          <w:p w14:paraId="7523C171" w14:textId="77777777" w:rsidR="00003DFB" w:rsidRPr="00412367" w:rsidRDefault="00003DFB" w:rsidP="00003DFB">
            <w:pPr>
              <w:jc w:val="left"/>
              <w:rPr>
                <w:color w:val="000000"/>
                <w:lang w:val="en-US"/>
                <w:rPrChange w:id="1938" w:author="Huke, Juan (extern)" w:date="2024-05-22T18:34:00Z">
                  <w:rPr>
                    <w:color w:val="000000"/>
                  </w:rPr>
                </w:rPrChange>
              </w:rPr>
            </w:pPr>
            <w:r w:rsidRPr="00412367">
              <w:rPr>
                <w:color w:val="000000"/>
                <w:lang w:val="en-US"/>
                <w:rPrChange w:id="1939" w:author="Huke, Juan (extern)" w:date="2024-05-22T18:34:00Z">
                  <w:rPr>
                    <w:color w:val="000000"/>
                  </w:rPr>
                </w:rPrChange>
              </w:rPr>
              <w:t>then 2</w:t>
            </w:r>
          </w:p>
          <w:p w14:paraId="77C0FA44" w14:textId="77777777" w:rsidR="00003DFB" w:rsidRPr="00412367" w:rsidRDefault="00003DFB" w:rsidP="00003DFB">
            <w:pPr>
              <w:jc w:val="left"/>
              <w:rPr>
                <w:color w:val="000000"/>
                <w:lang w:val="en-US"/>
                <w:rPrChange w:id="1940" w:author="Huke, Juan (extern)" w:date="2024-05-22T18:34:00Z">
                  <w:rPr>
                    <w:color w:val="000000"/>
                  </w:rPr>
                </w:rPrChange>
              </w:rPr>
            </w:pPr>
            <w:r w:rsidRPr="00412367">
              <w:rPr>
                <w:color w:val="000000"/>
                <w:lang w:val="en-US"/>
                <w:rPrChange w:id="1941" w:author="Huke, Juan (extern)" w:date="2024-05-22T18:34:00Z">
                  <w:rPr>
                    <w:color w:val="000000"/>
                  </w:rPr>
                </w:rPrChange>
              </w:rPr>
              <w:t>else (if XX_C_CUSTOMER.XX_LD_</w:t>
            </w:r>
            <w:r w:rsidRPr="00412367">
              <w:rPr>
                <w:color w:val="000000"/>
                <w:lang w:val="en-US"/>
                <w:rPrChange w:id="1942" w:author="Huke, Juan (extern)" w:date="2024-05-22T18:34:00Z">
                  <w:rPr>
                    <w:color w:val="000000"/>
                  </w:rPr>
                </w:rPrChange>
              </w:rPr>
              <w:lastRenderedPageBreak/>
              <w:t xml:space="preserve">RAT_ETR_IND in ('62','63') </w:t>
            </w:r>
          </w:p>
          <w:p w14:paraId="414E0A66" w14:textId="77777777" w:rsidR="00003DFB" w:rsidRPr="00412367" w:rsidRDefault="00003DFB" w:rsidP="00003DFB">
            <w:pPr>
              <w:jc w:val="left"/>
              <w:rPr>
                <w:color w:val="000000"/>
                <w:lang w:val="en-US"/>
                <w:rPrChange w:id="1943" w:author="Huke, Juan (extern)" w:date="2024-05-22T18:34:00Z">
                  <w:rPr>
                    <w:color w:val="000000"/>
                  </w:rPr>
                </w:rPrChange>
              </w:rPr>
            </w:pPr>
            <w:r w:rsidRPr="00412367">
              <w:rPr>
                <w:color w:val="000000"/>
                <w:lang w:val="en-US"/>
                <w:rPrChange w:id="1944" w:author="Huke, Juan (extern)" w:date="2024-05-22T18:34:00Z">
                  <w:rPr>
                    <w:color w:val="000000"/>
                  </w:rPr>
                </w:rPrChange>
              </w:rPr>
              <w:t>then 1</w:t>
            </w:r>
          </w:p>
          <w:p w14:paraId="69F1C318" w14:textId="77777777" w:rsidR="00003DFB" w:rsidRPr="00412367" w:rsidRDefault="00003DFB" w:rsidP="00003DFB">
            <w:pPr>
              <w:jc w:val="left"/>
              <w:rPr>
                <w:color w:val="000000"/>
                <w:lang w:val="en-US"/>
                <w:rPrChange w:id="1945" w:author="Huke, Juan (extern)" w:date="2024-05-22T18:34:00Z">
                  <w:rPr>
                    <w:color w:val="000000"/>
                  </w:rPr>
                </w:rPrChange>
              </w:rPr>
            </w:pPr>
            <w:r w:rsidRPr="00412367">
              <w:rPr>
                <w:color w:val="000000"/>
                <w:lang w:val="en-US"/>
                <w:rPrChange w:id="1946" w:author="Huke, Juan (extern)" w:date="2024-05-22T18:34:00Z">
                  <w:rPr>
                    <w:color w:val="000000"/>
                  </w:rPr>
                </w:rPrChange>
              </w:rPr>
              <w:t xml:space="preserve">else (if XX_C_CUSTOMER.XX_LD_RAT_ETR_IND in ('64','65') </w:t>
            </w:r>
          </w:p>
          <w:p w14:paraId="7AD659F7" w14:textId="77777777" w:rsidR="00003DFB" w:rsidRPr="00412367" w:rsidRDefault="00003DFB" w:rsidP="00003DFB">
            <w:pPr>
              <w:jc w:val="left"/>
              <w:rPr>
                <w:color w:val="000000"/>
                <w:lang w:val="en-US"/>
                <w:rPrChange w:id="1947" w:author="Huke, Juan (extern)" w:date="2024-05-22T18:34:00Z">
                  <w:rPr>
                    <w:color w:val="000000"/>
                  </w:rPr>
                </w:rPrChange>
              </w:rPr>
            </w:pPr>
            <w:r w:rsidRPr="00412367">
              <w:rPr>
                <w:color w:val="000000"/>
                <w:lang w:val="en-US"/>
                <w:rPrChange w:id="1948" w:author="Huke, Juan (extern)" w:date="2024-05-22T18:34:00Z">
                  <w:rPr>
                    <w:color w:val="000000"/>
                  </w:rPr>
                </w:rPrChange>
              </w:rPr>
              <w:t>then 3</w:t>
            </w:r>
          </w:p>
          <w:p w14:paraId="0C46484D" w14:textId="77777777" w:rsidR="00003DFB" w:rsidRPr="00412367" w:rsidRDefault="00003DFB" w:rsidP="00003DFB">
            <w:pPr>
              <w:jc w:val="left"/>
              <w:rPr>
                <w:color w:val="000000"/>
                <w:lang w:val="en-US"/>
                <w:rPrChange w:id="1949" w:author="Huke, Juan (extern)" w:date="2024-05-22T18:34:00Z">
                  <w:rPr>
                    <w:color w:val="000000"/>
                  </w:rPr>
                </w:rPrChange>
              </w:rPr>
            </w:pPr>
            <w:r w:rsidRPr="00412367">
              <w:rPr>
                <w:color w:val="000000"/>
                <w:lang w:val="en-US"/>
                <w:rPrChange w:id="1950" w:author="Huke, Juan (extern)" w:date="2024-05-22T18:34:00Z">
                  <w:rPr>
                    <w:color w:val="000000"/>
                  </w:rPr>
                </w:rPrChange>
              </w:rPr>
              <w:t>else 0))))</w:t>
            </w:r>
          </w:p>
          <w:p w14:paraId="7F507747" w14:textId="77777777" w:rsidR="00003DFB" w:rsidRPr="00412367" w:rsidRDefault="00003DFB" w:rsidP="00003DFB">
            <w:pPr>
              <w:jc w:val="left"/>
              <w:rPr>
                <w:color w:val="000000"/>
                <w:lang w:val="en-US"/>
                <w:rPrChange w:id="1951" w:author="Huke, Juan (extern)" w:date="2024-05-22T18:34:00Z">
                  <w:rPr>
                    <w:color w:val="000000"/>
                  </w:rPr>
                </w:rPrChange>
              </w:rPr>
            </w:pPr>
            <w:r w:rsidRPr="00412367">
              <w:rPr>
                <w:color w:val="000000"/>
                <w:lang w:val="en-US"/>
                <w:rPrChange w:id="1952" w:author="Huke, Juan (extern)" w:date="2024-05-22T18:34:00Z">
                  <w:rPr>
                    <w:color w:val="000000"/>
                  </w:rPr>
                </w:rPrChange>
              </w:rPr>
              <w:t xml:space="preserve">else (if B603 = 'T' then (if XX_C_CONTRACT_LGDS_CR_SOLVV.PTE_P = 100 </w:t>
            </w:r>
          </w:p>
          <w:p w14:paraId="4CFCDFAB" w14:textId="77777777" w:rsidR="00003DFB" w:rsidRDefault="00003DFB" w:rsidP="00003DFB">
            <w:pPr>
              <w:jc w:val="left"/>
              <w:rPr>
                <w:color w:val="000000"/>
              </w:rPr>
            </w:pPr>
            <w:r>
              <w:rPr>
                <w:color w:val="000000"/>
              </w:rPr>
              <w:t xml:space="preserve">then 3 </w:t>
            </w:r>
          </w:p>
          <w:p w14:paraId="1C1D8D26" w14:textId="77777777" w:rsidR="00003DFB" w:rsidRDefault="00003DFB" w:rsidP="00003DFB">
            <w:pPr>
              <w:jc w:val="left"/>
              <w:rPr>
                <w:color w:val="000000"/>
              </w:rPr>
            </w:pPr>
            <w:r>
              <w:rPr>
                <w:color w:val="000000"/>
              </w:rPr>
              <w:t>else  0)</w:t>
            </w:r>
          </w:p>
          <w:p w14:paraId="34BC9F1B"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4330A068" w14:textId="77777777" w:rsidR="00003DFB" w:rsidRDefault="00003DFB" w:rsidP="00003DFB">
            <w:pPr>
              <w:jc w:val="left"/>
              <w:rPr>
                <w:color w:val="000000"/>
              </w:rPr>
            </w:pPr>
            <w:r>
              <w:rPr>
                <w:color w:val="000000"/>
              </w:rPr>
              <w:lastRenderedPageBreak/>
              <w:t>Verzugs- &amp; Ausfallkennzeichen (0= Kein Zahlungsverzug, 1= Drohende Zahlungsunfähigkeit, 2= Zahlungsverzug &gt; 90/ 180 Tage, 3= Ausfall wegen drohender Zahlungsunfähigkeit und mehr als 90/ 180 Tage Verzug)</w:t>
            </w:r>
          </w:p>
          <w:p w14:paraId="3B868834" w14:textId="77777777" w:rsidR="00003DFB" w:rsidRDefault="00003DFB" w:rsidP="00003DFB">
            <w:pPr>
              <w:jc w:val="left"/>
              <w:rPr>
                <w:color w:val="000000"/>
              </w:rPr>
            </w:pPr>
          </w:p>
          <w:p w14:paraId="3324053D" w14:textId="77777777" w:rsidR="00003DFB" w:rsidRDefault="00003DFB" w:rsidP="00003DFB">
            <w:pPr>
              <w:jc w:val="left"/>
              <w:rPr>
                <w:color w:val="000000"/>
              </w:rPr>
            </w:pPr>
            <w:r>
              <w:rPr>
                <w:color w:val="000000"/>
              </w:rPr>
              <w:t>XX_LD_RAT_ETR_IND = Finales Rating ohne Transferrisiko (61= Drohende Zahlungsunfähigkeit Past Due &gt; 90 Tage, 62= Sanierung/ Restrukturierung, 63= Sanierung mit Sanierungsbeiträgen, 64= Kündigung ohne Insolvenz, 65= Insolvenz/ Abwicklungsengagement)</w:t>
            </w:r>
          </w:p>
          <w:p w14:paraId="07E9C08B" w14:textId="77777777" w:rsidR="00003DFB" w:rsidRDefault="00003DFB" w:rsidP="00003DFB">
            <w:pPr>
              <w:jc w:val="left"/>
              <w:rPr>
                <w:color w:val="000000"/>
              </w:rPr>
            </w:pPr>
          </w:p>
          <w:p w14:paraId="2D8C3DA2" w14:textId="77777777" w:rsidR="00003DFB" w:rsidRDefault="00003DFB" w:rsidP="00003DFB">
            <w:pPr>
              <w:jc w:val="left"/>
              <w:rPr>
                <w:color w:val="000000"/>
              </w:rPr>
            </w:pPr>
            <w:r>
              <w:rPr>
                <w:color w:val="000000"/>
              </w:rPr>
              <w:t>XX_PTE_P = Ausfallwahrscheinlichkeit des Transferrisikos</w:t>
            </w:r>
          </w:p>
          <w:p w14:paraId="78253EF9" w14:textId="77777777" w:rsidR="00003DFB" w:rsidRDefault="00003DFB" w:rsidP="00003DFB">
            <w:pPr>
              <w:jc w:val="left"/>
              <w:rPr>
                <w:color w:val="000000"/>
              </w:rPr>
            </w:pPr>
          </w:p>
          <w:p w14:paraId="47EDCF77" w14:textId="77777777" w:rsidR="00003DFB" w:rsidRDefault="00003DFB" w:rsidP="00003DFB">
            <w:pPr>
              <w:jc w:val="left"/>
              <w:rPr>
                <w:color w:val="000000"/>
              </w:rPr>
            </w:pPr>
          </w:p>
          <w:p w14:paraId="093CEF8F" w14:textId="77777777" w:rsidR="00003DFB" w:rsidRDefault="00003DFB" w:rsidP="00003DFB">
            <w:pPr>
              <w:jc w:val="left"/>
              <w:rPr>
                <w:color w:val="000000"/>
              </w:rPr>
            </w:pPr>
            <w:r>
              <w:rPr>
                <w:color w:val="000000"/>
              </w:rPr>
              <w:t xml:space="preserve">Sonderlogik für comdirect-Ratenkredite: Für ein paar wenige Kunden existieren Dateninkonsistenzen. Die Kunden sind in der Wohlverhaltensphase, weißen richtigerweise eine PD von 1 und ein Ausfallkennzeichen aus, aber befinden sich in der Ratingkategorie 5.8. Aufgrund dessen, dass es sich seitens der comdirect-Ratenkredite </w:t>
            </w:r>
            <w:r>
              <w:rPr>
                <w:color w:val="000000"/>
              </w:rPr>
              <w:lastRenderedPageBreak/>
              <w:t>um ein auslaufendes Portfolio handelt, wird von einer Anpassung abgesehen. Stattdessen wird die Dateninkonsistenz im Mapping von A360 geheilt.</w:t>
            </w:r>
          </w:p>
        </w:tc>
      </w:tr>
      <w:tr w:rsidR="00003DFB" w:rsidRPr="00003DFB" w14:paraId="33E01ED2" w14:textId="77777777" w:rsidTr="00003DFB">
        <w:trPr>
          <w:trHeight w:val="449"/>
        </w:trPr>
        <w:tc>
          <w:tcPr>
            <w:tcW w:w="550" w:type="dxa"/>
            <w:tcBorders>
              <w:top w:val="nil"/>
              <w:bottom w:val="nil"/>
            </w:tcBorders>
            <w:shd w:val="clear" w:color="auto" w:fill="FFFFFF"/>
          </w:tcPr>
          <w:p w14:paraId="1879CB54" w14:textId="77777777" w:rsidR="00003DFB" w:rsidRDefault="00003DFB" w:rsidP="00003DFB">
            <w:pPr>
              <w:jc w:val="left"/>
              <w:rPr>
                <w:color w:val="000000"/>
              </w:rPr>
            </w:pPr>
          </w:p>
        </w:tc>
        <w:tc>
          <w:tcPr>
            <w:tcW w:w="1646" w:type="dxa"/>
            <w:tcBorders>
              <w:top w:val="nil"/>
              <w:bottom w:val="nil"/>
            </w:tcBorders>
            <w:shd w:val="clear" w:color="auto" w:fill="FFFFFF"/>
          </w:tcPr>
          <w:p w14:paraId="137A1A74" w14:textId="77777777" w:rsidR="00003DFB" w:rsidRDefault="00003DFB" w:rsidP="00003DFB">
            <w:pPr>
              <w:jc w:val="left"/>
              <w:rPr>
                <w:color w:val="000000"/>
              </w:rPr>
            </w:pPr>
          </w:p>
        </w:tc>
        <w:tc>
          <w:tcPr>
            <w:tcW w:w="1647" w:type="dxa"/>
            <w:tcBorders>
              <w:top w:val="nil"/>
              <w:bottom w:val="nil"/>
            </w:tcBorders>
            <w:shd w:val="clear" w:color="auto" w:fill="FFFFFF"/>
          </w:tcPr>
          <w:p w14:paraId="4E55A2D1" w14:textId="77777777" w:rsidR="00003DFB" w:rsidRDefault="00003DFB" w:rsidP="00003DFB">
            <w:pPr>
              <w:jc w:val="left"/>
              <w:rPr>
                <w:color w:val="000000"/>
              </w:rPr>
            </w:pPr>
          </w:p>
        </w:tc>
        <w:tc>
          <w:tcPr>
            <w:tcW w:w="1647" w:type="dxa"/>
            <w:shd w:val="clear" w:color="auto" w:fill="FFFFFF"/>
          </w:tcPr>
          <w:p w14:paraId="4653FB20" w14:textId="77777777" w:rsidR="00003DFB" w:rsidRDefault="00003DFB" w:rsidP="00003DFB">
            <w:pPr>
              <w:jc w:val="left"/>
              <w:rPr>
                <w:color w:val="000000"/>
              </w:rPr>
            </w:pPr>
            <w:r>
              <w:rPr>
                <w:color w:val="000000"/>
              </w:rPr>
              <w:t>XX_C_CUSTOMER</w:t>
            </w:r>
          </w:p>
        </w:tc>
        <w:tc>
          <w:tcPr>
            <w:tcW w:w="1647" w:type="dxa"/>
            <w:shd w:val="clear" w:color="auto" w:fill="FFFFFF"/>
          </w:tcPr>
          <w:p w14:paraId="1ED5D43E" w14:textId="77777777" w:rsidR="00003DFB" w:rsidRDefault="00003DFB" w:rsidP="00003DFB">
            <w:pPr>
              <w:jc w:val="left"/>
              <w:rPr>
                <w:color w:val="000000"/>
              </w:rPr>
            </w:pPr>
            <w:r>
              <w:rPr>
                <w:color w:val="000000"/>
              </w:rPr>
              <w:t>XX_LD_DF_F</w:t>
            </w:r>
          </w:p>
        </w:tc>
        <w:tc>
          <w:tcPr>
            <w:tcW w:w="1647" w:type="dxa"/>
            <w:shd w:val="clear" w:color="auto" w:fill="FFFFFF"/>
          </w:tcPr>
          <w:p w14:paraId="0C3C0B4B"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689FBA2" w14:textId="77777777" w:rsidR="00003DFB" w:rsidRDefault="00003DFB" w:rsidP="00003DFB">
            <w:pPr>
              <w:jc w:val="left"/>
              <w:rPr>
                <w:color w:val="000000"/>
              </w:rPr>
            </w:pPr>
          </w:p>
        </w:tc>
        <w:tc>
          <w:tcPr>
            <w:tcW w:w="2906" w:type="dxa"/>
            <w:tcBorders>
              <w:top w:val="nil"/>
              <w:bottom w:val="nil"/>
            </w:tcBorders>
            <w:shd w:val="clear" w:color="auto" w:fill="FFFFFF"/>
          </w:tcPr>
          <w:p w14:paraId="26876951" w14:textId="77777777" w:rsidR="00003DFB" w:rsidRDefault="00003DFB" w:rsidP="00003DFB">
            <w:pPr>
              <w:jc w:val="left"/>
              <w:rPr>
                <w:color w:val="000000"/>
              </w:rPr>
            </w:pPr>
          </w:p>
        </w:tc>
      </w:tr>
      <w:tr w:rsidR="00003DFB" w:rsidRPr="00003DFB" w14:paraId="7554B202" w14:textId="77777777" w:rsidTr="00003DFB">
        <w:trPr>
          <w:trHeight w:val="449"/>
        </w:trPr>
        <w:tc>
          <w:tcPr>
            <w:tcW w:w="550" w:type="dxa"/>
            <w:tcBorders>
              <w:top w:val="nil"/>
              <w:bottom w:val="nil"/>
            </w:tcBorders>
            <w:shd w:val="clear" w:color="auto" w:fill="FFFFFF"/>
          </w:tcPr>
          <w:p w14:paraId="380B2253" w14:textId="77777777" w:rsidR="00003DFB" w:rsidRDefault="00003DFB" w:rsidP="00003DFB">
            <w:pPr>
              <w:jc w:val="left"/>
              <w:rPr>
                <w:color w:val="000000"/>
              </w:rPr>
            </w:pPr>
          </w:p>
        </w:tc>
        <w:tc>
          <w:tcPr>
            <w:tcW w:w="1646" w:type="dxa"/>
            <w:tcBorders>
              <w:top w:val="nil"/>
              <w:bottom w:val="nil"/>
            </w:tcBorders>
            <w:shd w:val="clear" w:color="auto" w:fill="FFFFFF"/>
          </w:tcPr>
          <w:p w14:paraId="1E30A14C" w14:textId="77777777" w:rsidR="00003DFB" w:rsidRDefault="00003DFB" w:rsidP="00003DFB">
            <w:pPr>
              <w:jc w:val="left"/>
              <w:rPr>
                <w:color w:val="000000"/>
              </w:rPr>
            </w:pPr>
          </w:p>
        </w:tc>
        <w:tc>
          <w:tcPr>
            <w:tcW w:w="1647" w:type="dxa"/>
            <w:tcBorders>
              <w:top w:val="nil"/>
              <w:bottom w:val="nil"/>
            </w:tcBorders>
            <w:shd w:val="clear" w:color="auto" w:fill="FFFFFF"/>
          </w:tcPr>
          <w:p w14:paraId="4AA89D9A" w14:textId="77777777" w:rsidR="00003DFB" w:rsidRDefault="00003DFB" w:rsidP="00003DFB">
            <w:pPr>
              <w:jc w:val="left"/>
              <w:rPr>
                <w:color w:val="000000"/>
              </w:rPr>
            </w:pPr>
          </w:p>
        </w:tc>
        <w:tc>
          <w:tcPr>
            <w:tcW w:w="1647" w:type="dxa"/>
            <w:shd w:val="clear" w:color="auto" w:fill="FFFFFF"/>
          </w:tcPr>
          <w:p w14:paraId="41B2F13D" w14:textId="77777777" w:rsidR="00003DFB" w:rsidRDefault="00003DFB" w:rsidP="00003DFB">
            <w:pPr>
              <w:jc w:val="left"/>
              <w:rPr>
                <w:color w:val="000000"/>
              </w:rPr>
            </w:pPr>
            <w:r>
              <w:rPr>
                <w:color w:val="000000"/>
              </w:rPr>
              <w:t>XX_C_CUSTOMER</w:t>
            </w:r>
          </w:p>
        </w:tc>
        <w:tc>
          <w:tcPr>
            <w:tcW w:w="1647" w:type="dxa"/>
            <w:shd w:val="clear" w:color="auto" w:fill="FFFFFF"/>
          </w:tcPr>
          <w:p w14:paraId="08DD9844" w14:textId="77777777" w:rsidR="00003DFB" w:rsidRDefault="00003DFB" w:rsidP="00003DFB">
            <w:pPr>
              <w:jc w:val="left"/>
              <w:rPr>
                <w:color w:val="000000"/>
              </w:rPr>
            </w:pPr>
            <w:r>
              <w:rPr>
                <w:color w:val="000000"/>
              </w:rPr>
              <w:t>XX_LD_RAT_ETR_IND</w:t>
            </w:r>
          </w:p>
        </w:tc>
        <w:tc>
          <w:tcPr>
            <w:tcW w:w="1647" w:type="dxa"/>
            <w:shd w:val="clear" w:color="auto" w:fill="FFFFFF"/>
          </w:tcPr>
          <w:p w14:paraId="382719C8" w14:textId="77777777" w:rsidR="00003DFB" w:rsidRDefault="00003DFB" w:rsidP="00003DFB">
            <w:pPr>
              <w:jc w:val="left"/>
              <w:rPr>
                <w:color w:val="000000"/>
              </w:rPr>
            </w:pPr>
            <w:r>
              <w:rPr>
                <w:color w:val="000000"/>
              </w:rPr>
              <w:t>VARCHAR(2)</w:t>
            </w:r>
          </w:p>
        </w:tc>
        <w:tc>
          <w:tcPr>
            <w:tcW w:w="2906" w:type="dxa"/>
            <w:tcBorders>
              <w:top w:val="nil"/>
              <w:bottom w:val="nil"/>
            </w:tcBorders>
            <w:shd w:val="clear" w:color="auto" w:fill="FFFFFF"/>
          </w:tcPr>
          <w:p w14:paraId="4F14E685" w14:textId="77777777" w:rsidR="00003DFB" w:rsidRDefault="00003DFB" w:rsidP="00003DFB">
            <w:pPr>
              <w:jc w:val="left"/>
              <w:rPr>
                <w:color w:val="000000"/>
              </w:rPr>
            </w:pPr>
          </w:p>
        </w:tc>
        <w:tc>
          <w:tcPr>
            <w:tcW w:w="2906" w:type="dxa"/>
            <w:tcBorders>
              <w:top w:val="nil"/>
              <w:bottom w:val="nil"/>
            </w:tcBorders>
            <w:shd w:val="clear" w:color="auto" w:fill="FFFFFF"/>
          </w:tcPr>
          <w:p w14:paraId="6FDC667D" w14:textId="77777777" w:rsidR="00003DFB" w:rsidRDefault="00003DFB" w:rsidP="00003DFB">
            <w:pPr>
              <w:jc w:val="left"/>
              <w:rPr>
                <w:color w:val="000000"/>
              </w:rPr>
            </w:pPr>
          </w:p>
        </w:tc>
      </w:tr>
      <w:tr w:rsidR="00003DFB" w:rsidRPr="00003DFB" w14:paraId="5059D13F" w14:textId="77777777" w:rsidTr="00003DFB">
        <w:trPr>
          <w:trHeight w:val="449"/>
        </w:trPr>
        <w:tc>
          <w:tcPr>
            <w:tcW w:w="550" w:type="dxa"/>
            <w:tcBorders>
              <w:top w:val="nil"/>
              <w:bottom w:val="single" w:sz="4" w:space="0" w:color="auto"/>
            </w:tcBorders>
            <w:shd w:val="clear" w:color="auto" w:fill="FFFFFF"/>
          </w:tcPr>
          <w:p w14:paraId="4D3DE67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ABE76A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7DB03A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8287B89" w14:textId="77777777" w:rsidR="00003DFB" w:rsidRDefault="00003DFB" w:rsidP="00003DFB">
            <w:pPr>
              <w:jc w:val="left"/>
              <w:rPr>
                <w:color w:val="000000"/>
              </w:rPr>
            </w:pPr>
            <w:r>
              <w:rPr>
                <w:color w:val="000000"/>
              </w:rPr>
              <w:t>XX_C_CUSTOMER_T</w:t>
            </w:r>
          </w:p>
        </w:tc>
        <w:tc>
          <w:tcPr>
            <w:tcW w:w="1647" w:type="dxa"/>
            <w:tcBorders>
              <w:bottom w:val="single" w:sz="4" w:space="0" w:color="auto"/>
            </w:tcBorders>
            <w:shd w:val="clear" w:color="auto" w:fill="FFFFFF"/>
          </w:tcPr>
          <w:p w14:paraId="1417E407" w14:textId="77777777" w:rsidR="00003DFB" w:rsidRDefault="00003DFB" w:rsidP="00003DFB">
            <w:pPr>
              <w:jc w:val="left"/>
              <w:rPr>
                <w:color w:val="000000"/>
              </w:rPr>
            </w:pPr>
            <w:r>
              <w:rPr>
                <w:color w:val="000000"/>
              </w:rPr>
              <w:t>XX_LD_RAT_ETR_IND</w:t>
            </w:r>
          </w:p>
        </w:tc>
        <w:tc>
          <w:tcPr>
            <w:tcW w:w="1647" w:type="dxa"/>
            <w:tcBorders>
              <w:bottom w:val="single" w:sz="4" w:space="0" w:color="auto"/>
            </w:tcBorders>
            <w:shd w:val="clear" w:color="auto" w:fill="FFFFFF"/>
          </w:tcPr>
          <w:p w14:paraId="7393AF4A"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03B8A66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DD50626" w14:textId="77777777" w:rsidR="00003DFB" w:rsidRDefault="00003DFB" w:rsidP="00003DFB">
            <w:pPr>
              <w:jc w:val="left"/>
              <w:rPr>
                <w:color w:val="000000"/>
              </w:rPr>
            </w:pPr>
          </w:p>
        </w:tc>
      </w:tr>
      <w:tr w:rsidR="00003DFB" w:rsidRPr="00003DFB" w14:paraId="45BFDC33" w14:textId="77777777" w:rsidTr="00003DFB">
        <w:trPr>
          <w:trHeight w:val="449"/>
        </w:trPr>
        <w:tc>
          <w:tcPr>
            <w:tcW w:w="550" w:type="dxa"/>
            <w:tcBorders>
              <w:top w:val="single" w:sz="4" w:space="0" w:color="auto"/>
              <w:bottom w:val="single" w:sz="4" w:space="0" w:color="auto"/>
            </w:tcBorders>
            <w:shd w:val="clear" w:color="auto" w:fill="FFFFFF"/>
          </w:tcPr>
          <w:p w14:paraId="20BD37E1" w14:textId="77777777" w:rsidR="00003DFB" w:rsidRPr="00003DFB" w:rsidRDefault="00003DFB" w:rsidP="00003DFB">
            <w:pPr>
              <w:jc w:val="left"/>
              <w:rPr>
                <w:color w:val="000000"/>
              </w:rPr>
            </w:pPr>
            <w:r w:rsidRPr="00003DFB">
              <w:rPr>
                <w:color w:val="000000"/>
              </w:rPr>
              <w:t>179</w:t>
            </w:r>
          </w:p>
        </w:tc>
        <w:tc>
          <w:tcPr>
            <w:tcW w:w="1646" w:type="dxa"/>
            <w:tcBorders>
              <w:top w:val="single" w:sz="4" w:space="0" w:color="auto"/>
              <w:bottom w:val="single" w:sz="4" w:space="0" w:color="auto"/>
            </w:tcBorders>
            <w:shd w:val="clear" w:color="auto" w:fill="FFFFFF"/>
          </w:tcPr>
          <w:p w14:paraId="16156BFD" w14:textId="77777777" w:rsidR="00003DFB" w:rsidRPr="00003DFB" w:rsidRDefault="00003DFB" w:rsidP="00003DFB">
            <w:pPr>
              <w:jc w:val="left"/>
              <w:rPr>
                <w:color w:val="000000"/>
              </w:rPr>
            </w:pPr>
            <w:r w:rsidRPr="00003DFB">
              <w:rPr>
                <w:color w:val="000000"/>
              </w:rPr>
              <w:t>CRI166</w:t>
            </w:r>
          </w:p>
        </w:tc>
        <w:tc>
          <w:tcPr>
            <w:tcW w:w="1647" w:type="dxa"/>
            <w:tcBorders>
              <w:top w:val="single" w:sz="4" w:space="0" w:color="auto"/>
              <w:bottom w:val="single" w:sz="4" w:space="0" w:color="auto"/>
            </w:tcBorders>
            <w:shd w:val="clear" w:color="auto" w:fill="FFFFFF"/>
          </w:tcPr>
          <w:p w14:paraId="4EDC73B2"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7A4F42A3" w14:textId="77777777" w:rsidR="00003DFB" w:rsidRPr="00003DFB" w:rsidRDefault="00003DFB" w:rsidP="00003DFB">
            <w:pPr>
              <w:jc w:val="left"/>
              <w:rPr>
                <w:color w:val="000000"/>
              </w:rPr>
            </w:pPr>
          </w:p>
        </w:tc>
        <w:tc>
          <w:tcPr>
            <w:tcW w:w="1647" w:type="dxa"/>
            <w:shd w:val="clear" w:color="auto" w:fill="FFFFFF"/>
          </w:tcPr>
          <w:p w14:paraId="4DBC5249" w14:textId="77777777" w:rsidR="00003DFB" w:rsidRPr="00003DFB" w:rsidRDefault="00003DFB" w:rsidP="00003DFB">
            <w:pPr>
              <w:jc w:val="left"/>
              <w:rPr>
                <w:color w:val="000000"/>
              </w:rPr>
            </w:pPr>
          </w:p>
        </w:tc>
        <w:tc>
          <w:tcPr>
            <w:tcW w:w="1647" w:type="dxa"/>
            <w:shd w:val="clear" w:color="auto" w:fill="FFFFFF"/>
          </w:tcPr>
          <w:p w14:paraId="4CADAA1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D62F99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90DE967" w14:textId="77777777" w:rsidR="00003DFB" w:rsidRPr="00003DFB" w:rsidRDefault="00003DFB" w:rsidP="00003DFB">
            <w:pPr>
              <w:jc w:val="left"/>
              <w:rPr>
                <w:color w:val="000000"/>
              </w:rPr>
            </w:pPr>
          </w:p>
        </w:tc>
      </w:tr>
      <w:tr w:rsidR="00003DFB" w:rsidRPr="00003DFB" w14:paraId="58618076" w14:textId="77777777" w:rsidTr="00003DFB">
        <w:trPr>
          <w:trHeight w:val="449"/>
        </w:trPr>
        <w:tc>
          <w:tcPr>
            <w:tcW w:w="550" w:type="dxa"/>
            <w:tcBorders>
              <w:top w:val="single" w:sz="4" w:space="0" w:color="auto"/>
              <w:bottom w:val="nil"/>
            </w:tcBorders>
            <w:shd w:val="clear" w:color="auto" w:fill="FFFFFF"/>
          </w:tcPr>
          <w:p w14:paraId="6C6F6AD0" w14:textId="77777777" w:rsidR="00003DFB" w:rsidRPr="00003DFB" w:rsidRDefault="00003DFB" w:rsidP="00003DFB">
            <w:pPr>
              <w:jc w:val="left"/>
              <w:rPr>
                <w:color w:val="000000"/>
              </w:rPr>
            </w:pPr>
            <w:r>
              <w:rPr>
                <w:color w:val="000000"/>
              </w:rPr>
              <w:t>180</w:t>
            </w:r>
          </w:p>
        </w:tc>
        <w:tc>
          <w:tcPr>
            <w:tcW w:w="1646" w:type="dxa"/>
            <w:tcBorders>
              <w:top w:val="single" w:sz="4" w:space="0" w:color="auto"/>
              <w:bottom w:val="nil"/>
            </w:tcBorders>
            <w:shd w:val="clear" w:color="auto" w:fill="FFFFFF"/>
          </w:tcPr>
          <w:p w14:paraId="0961A90C" w14:textId="77777777" w:rsidR="00003DFB" w:rsidRPr="00003DFB" w:rsidRDefault="00003DFB" w:rsidP="00003DFB">
            <w:pPr>
              <w:jc w:val="left"/>
              <w:rPr>
                <w:color w:val="000000"/>
              </w:rPr>
            </w:pPr>
            <w:r>
              <w:rPr>
                <w:color w:val="000000"/>
              </w:rPr>
              <w:t>CRI167</w:t>
            </w:r>
          </w:p>
        </w:tc>
        <w:tc>
          <w:tcPr>
            <w:tcW w:w="1647" w:type="dxa"/>
            <w:tcBorders>
              <w:top w:val="single" w:sz="4" w:space="0" w:color="auto"/>
              <w:bottom w:val="nil"/>
            </w:tcBorders>
            <w:shd w:val="clear" w:color="auto" w:fill="FFFFFF"/>
          </w:tcPr>
          <w:p w14:paraId="029EF207" w14:textId="77777777" w:rsidR="00003DFB" w:rsidRPr="00003DFB" w:rsidRDefault="00003DFB" w:rsidP="00003DFB">
            <w:pPr>
              <w:jc w:val="left"/>
              <w:rPr>
                <w:color w:val="000000"/>
              </w:rPr>
            </w:pPr>
            <w:r>
              <w:rPr>
                <w:color w:val="000000"/>
              </w:rPr>
              <w:t>DATE</w:t>
            </w:r>
          </w:p>
        </w:tc>
        <w:tc>
          <w:tcPr>
            <w:tcW w:w="1647" w:type="dxa"/>
            <w:shd w:val="clear" w:color="auto" w:fill="FFFFFF"/>
          </w:tcPr>
          <w:p w14:paraId="26B7A0A8"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D9B03A7" w14:textId="77777777" w:rsidR="00003DFB" w:rsidRPr="00003DFB" w:rsidRDefault="00003DFB" w:rsidP="00003DFB">
            <w:pPr>
              <w:jc w:val="left"/>
              <w:rPr>
                <w:color w:val="000000"/>
              </w:rPr>
            </w:pPr>
            <w:r>
              <w:rPr>
                <w:color w:val="000000"/>
              </w:rPr>
              <w:t>B436</w:t>
            </w:r>
          </w:p>
        </w:tc>
        <w:tc>
          <w:tcPr>
            <w:tcW w:w="1647" w:type="dxa"/>
            <w:shd w:val="clear" w:color="auto" w:fill="FFFFFF"/>
          </w:tcPr>
          <w:p w14:paraId="6EE81E78"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59E5C4B9" w14:textId="77777777" w:rsidR="00003DFB" w:rsidRPr="00412367" w:rsidRDefault="00003DFB" w:rsidP="00003DFB">
            <w:pPr>
              <w:jc w:val="left"/>
              <w:rPr>
                <w:color w:val="000000"/>
                <w:lang w:val="en-US"/>
                <w:rPrChange w:id="1953" w:author="Huke, Juan (extern)" w:date="2024-05-22T18:34:00Z">
                  <w:rPr>
                    <w:color w:val="000000"/>
                  </w:rPr>
                </w:rPrChange>
              </w:rPr>
            </w:pPr>
            <w:r w:rsidRPr="00412367">
              <w:rPr>
                <w:color w:val="000000"/>
                <w:lang w:val="en-US"/>
                <w:rPrChange w:id="1954" w:author="Huke, Juan (extern)" w:date="2024-05-22T18:34:00Z">
                  <w:rPr>
                    <w:color w:val="000000"/>
                  </w:rPr>
                </w:rPrChange>
              </w:rPr>
              <w:t xml:space="preserve">if B603 = 'O' </w:t>
            </w:r>
          </w:p>
          <w:p w14:paraId="5EB8D308" w14:textId="77777777" w:rsidR="00003DFB" w:rsidRPr="00412367" w:rsidRDefault="00003DFB" w:rsidP="00003DFB">
            <w:pPr>
              <w:jc w:val="left"/>
              <w:rPr>
                <w:color w:val="000000"/>
                <w:lang w:val="en-US"/>
                <w:rPrChange w:id="1955" w:author="Huke, Juan (extern)" w:date="2024-05-22T18:34:00Z">
                  <w:rPr>
                    <w:color w:val="000000"/>
                  </w:rPr>
                </w:rPrChange>
              </w:rPr>
            </w:pPr>
            <w:r w:rsidRPr="00412367">
              <w:rPr>
                <w:color w:val="000000"/>
                <w:lang w:val="en-US"/>
                <w:rPrChange w:id="1956" w:author="Huke, Juan (extern)" w:date="2024-05-22T18:34:00Z">
                  <w:rPr>
                    <w:color w:val="000000"/>
                  </w:rPr>
                </w:rPrChange>
              </w:rPr>
              <w:t xml:space="preserve">then (if RLV370=2 </w:t>
            </w:r>
          </w:p>
          <w:p w14:paraId="7384D456" w14:textId="77777777" w:rsidR="00003DFB" w:rsidRPr="00AA394B" w:rsidRDefault="00003DFB" w:rsidP="00003DFB">
            <w:pPr>
              <w:jc w:val="left"/>
              <w:rPr>
                <w:color w:val="000000"/>
                <w:lang w:val="en-US"/>
                <w:rPrChange w:id="1957" w:author="Huke, Juan (extern)" w:date="2024-05-22T19:26:00Z">
                  <w:rPr>
                    <w:color w:val="000000"/>
                  </w:rPr>
                </w:rPrChange>
              </w:rPr>
            </w:pPr>
            <w:r w:rsidRPr="00412367">
              <w:rPr>
                <w:color w:val="000000"/>
                <w:lang w:val="en-US"/>
                <w:rPrChange w:id="1958" w:author="Huke, Juan (extern)" w:date="2024-05-22T18:34:00Z">
                  <w:rPr>
                    <w:color w:val="000000"/>
                  </w:rPr>
                </w:rPrChange>
              </w:rPr>
              <w:t xml:space="preserve">then (if (XX_FORBE_CURR_VALID_FROM_D !=  </w:t>
            </w:r>
            <w:r w:rsidRPr="00AA394B">
              <w:rPr>
                <w:color w:val="000000"/>
                <w:lang w:val="en-US"/>
                <w:rPrChange w:id="1959" w:author="Huke, Juan (extern)" w:date="2024-05-22T19:26:00Z">
                  <w:rPr>
                    <w:color w:val="000000"/>
                  </w:rPr>
                </w:rPrChange>
              </w:rPr>
              <w:t>'01.01.1753' and XX_FORBE_CURR_VALID_FROM_D is not NULL)</w:t>
            </w:r>
          </w:p>
          <w:p w14:paraId="49D2DFCD" w14:textId="77777777" w:rsidR="00003DFB" w:rsidRPr="00412367" w:rsidRDefault="00003DFB" w:rsidP="00003DFB">
            <w:pPr>
              <w:jc w:val="left"/>
              <w:rPr>
                <w:color w:val="000000"/>
                <w:lang w:val="en-US"/>
                <w:rPrChange w:id="1960" w:author="Huke, Juan (extern)" w:date="2024-05-22T18:34:00Z">
                  <w:rPr>
                    <w:color w:val="000000"/>
                  </w:rPr>
                </w:rPrChange>
              </w:rPr>
            </w:pPr>
            <w:r w:rsidRPr="00412367">
              <w:rPr>
                <w:color w:val="000000"/>
                <w:lang w:val="en-US"/>
                <w:rPrChange w:id="1961" w:author="Huke, Juan (extern)" w:date="2024-05-22T18:34:00Z">
                  <w:rPr>
                    <w:color w:val="000000"/>
                  </w:rPr>
                </w:rPrChange>
              </w:rPr>
              <w:t>then XX_FORBE_CURR_VALID_FROM_D</w:t>
            </w:r>
          </w:p>
          <w:p w14:paraId="39E09F5A" w14:textId="77777777" w:rsidR="00003DFB" w:rsidRPr="00412367" w:rsidRDefault="00003DFB" w:rsidP="00003DFB">
            <w:pPr>
              <w:jc w:val="left"/>
              <w:rPr>
                <w:color w:val="000000"/>
                <w:lang w:val="en-US"/>
                <w:rPrChange w:id="1962" w:author="Huke, Juan (extern)" w:date="2024-05-22T18:34:00Z">
                  <w:rPr>
                    <w:color w:val="000000"/>
                  </w:rPr>
                </w:rPrChange>
              </w:rPr>
            </w:pPr>
            <w:r w:rsidRPr="00412367">
              <w:rPr>
                <w:color w:val="000000"/>
                <w:lang w:val="en-US"/>
                <w:rPrChange w:id="1963" w:author="Huke, Juan (extern)" w:date="2024-05-22T18:34:00Z">
                  <w:rPr>
                    <w:color w:val="000000"/>
                  </w:rPr>
                </w:rPrChange>
              </w:rPr>
              <w:t>else B436)</w:t>
            </w:r>
          </w:p>
          <w:p w14:paraId="794E1E67" w14:textId="77777777" w:rsidR="00003DFB" w:rsidRPr="00412367" w:rsidRDefault="00003DFB" w:rsidP="00003DFB">
            <w:pPr>
              <w:jc w:val="left"/>
              <w:rPr>
                <w:color w:val="000000"/>
                <w:lang w:val="en-US"/>
                <w:rPrChange w:id="1964" w:author="Huke, Juan (extern)" w:date="2024-05-22T18:34:00Z">
                  <w:rPr>
                    <w:color w:val="000000"/>
                  </w:rPr>
                </w:rPrChange>
              </w:rPr>
            </w:pPr>
            <w:r w:rsidRPr="00412367">
              <w:rPr>
                <w:color w:val="000000"/>
                <w:lang w:val="en-US"/>
                <w:rPrChange w:id="1965" w:author="Huke, Juan (extern)" w:date="2024-05-22T18:34:00Z">
                  <w:rPr>
                    <w:color w:val="000000"/>
                  </w:rPr>
                </w:rPrChange>
              </w:rPr>
              <w:t>else NULL)</w:t>
            </w:r>
          </w:p>
          <w:p w14:paraId="44F14609" w14:textId="77777777" w:rsidR="00003DFB" w:rsidRPr="00412367" w:rsidRDefault="00003DFB" w:rsidP="00003DFB">
            <w:pPr>
              <w:jc w:val="left"/>
              <w:rPr>
                <w:color w:val="000000"/>
                <w:lang w:val="en-US"/>
                <w:rPrChange w:id="1966" w:author="Huke, Juan (extern)" w:date="2024-05-22T18:34:00Z">
                  <w:rPr>
                    <w:color w:val="000000"/>
                  </w:rPr>
                </w:rPrChange>
              </w:rPr>
            </w:pPr>
            <w:r w:rsidRPr="00412367">
              <w:rPr>
                <w:color w:val="000000"/>
                <w:lang w:val="en-US"/>
                <w:rPrChange w:id="1967"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7718A168" w14:textId="77777777" w:rsidR="00003DFB" w:rsidRDefault="00003DFB" w:rsidP="00003DFB">
            <w:pPr>
              <w:jc w:val="left"/>
              <w:rPr>
                <w:color w:val="000000"/>
              </w:rPr>
            </w:pPr>
            <w:r>
              <w:rPr>
                <w:color w:val="000000"/>
              </w:rPr>
              <w:t>Datum der ersten Stundungsmaßnahme nach NPE-Werdung</w:t>
            </w:r>
          </w:p>
          <w:p w14:paraId="06F50055" w14:textId="77777777" w:rsidR="00003DFB" w:rsidRDefault="00003DFB" w:rsidP="00003DFB">
            <w:pPr>
              <w:jc w:val="left"/>
              <w:rPr>
                <w:color w:val="000000"/>
              </w:rPr>
            </w:pPr>
          </w:p>
          <w:p w14:paraId="001A5F93" w14:textId="77777777" w:rsidR="00003DFB" w:rsidRPr="00412367" w:rsidRDefault="00003DFB" w:rsidP="00003DFB">
            <w:pPr>
              <w:jc w:val="left"/>
              <w:rPr>
                <w:color w:val="000000"/>
                <w:lang w:val="en-US"/>
                <w:rPrChange w:id="1968" w:author="Huke, Juan (extern)" w:date="2024-05-22T18:34:00Z">
                  <w:rPr>
                    <w:color w:val="000000"/>
                  </w:rPr>
                </w:rPrChange>
              </w:rPr>
            </w:pPr>
            <w:r>
              <w:rPr>
                <w:color w:val="000000"/>
              </w:rPr>
              <w:tab/>
            </w:r>
            <w:r w:rsidRPr="00412367">
              <w:rPr>
                <w:color w:val="000000"/>
                <w:lang w:val="en-US"/>
                <w:rPrChange w:id="1969" w:author="Huke, Juan (extern)" w:date="2024-05-22T18:34:00Z">
                  <w:rPr>
                    <w:color w:val="000000"/>
                  </w:rPr>
                </w:rPrChange>
              </w:rPr>
              <w:t>XX_RISK_TYPE_IND= Risikoart (O=Obligor-Risk)</w:t>
            </w:r>
            <w:r w:rsidRPr="00412367">
              <w:rPr>
                <w:color w:val="000000"/>
                <w:lang w:val="en-US"/>
                <w:rPrChange w:id="1970" w:author="Huke, Juan (extern)" w:date="2024-05-22T18:34:00Z">
                  <w:rPr>
                    <w:color w:val="000000"/>
                  </w:rPr>
                </w:rPrChange>
              </w:rPr>
              <w:tab/>
            </w:r>
          </w:p>
          <w:p w14:paraId="0ED141B4" w14:textId="77777777" w:rsidR="00003DFB" w:rsidRPr="00412367" w:rsidRDefault="00003DFB" w:rsidP="00003DFB">
            <w:pPr>
              <w:jc w:val="left"/>
              <w:rPr>
                <w:color w:val="000000"/>
                <w:lang w:val="en-US"/>
                <w:rPrChange w:id="1971" w:author="Huke, Juan (extern)" w:date="2024-05-22T18:34:00Z">
                  <w:rPr>
                    <w:color w:val="000000"/>
                  </w:rPr>
                </w:rPrChange>
              </w:rPr>
            </w:pPr>
          </w:p>
          <w:p w14:paraId="0CD24BD2" w14:textId="77777777" w:rsidR="00003DFB" w:rsidRDefault="00003DFB" w:rsidP="00003DFB">
            <w:pPr>
              <w:jc w:val="left"/>
              <w:rPr>
                <w:color w:val="000000"/>
              </w:rPr>
            </w:pPr>
            <w:r>
              <w:rPr>
                <w:color w:val="000000"/>
              </w:rPr>
              <w:t>XX_FORBE_CURR_VALID_FROM_D = Datum der jüngsten, zum Stichtag gültigen Forbearance-Maßnahme.</w:t>
            </w:r>
            <w:r>
              <w:rPr>
                <w:color w:val="000000"/>
              </w:rPr>
              <w:tab/>
            </w:r>
          </w:p>
          <w:p w14:paraId="7AB36652" w14:textId="77777777" w:rsidR="00003DFB" w:rsidRDefault="00003DFB" w:rsidP="00003DFB">
            <w:pPr>
              <w:jc w:val="left"/>
              <w:rPr>
                <w:color w:val="000000"/>
              </w:rPr>
            </w:pPr>
          </w:p>
          <w:p w14:paraId="4F696289" w14:textId="77777777" w:rsidR="00003DFB" w:rsidRDefault="00003DFB" w:rsidP="00003DFB">
            <w:pPr>
              <w:jc w:val="left"/>
              <w:rPr>
                <w:color w:val="000000"/>
              </w:rPr>
            </w:pPr>
            <w:r>
              <w:rPr>
                <w:color w:val="000000"/>
              </w:rPr>
              <w:t>B436=Ausfalldatum</w:t>
            </w:r>
            <w:r>
              <w:rPr>
                <w:color w:val="000000"/>
              </w:rPr>
              <w:tab/>
            </w:r>
          </w:p>
          <w:p w14:paraId="18F612D7" w14:textId="77777777" w:rsidR="00003DFB" w:rsidRDefault="00003DFB" w:rsidP="00003DFB">
            <w:pPr>
              <w:jc w:val="left"/>
              <w:rPr>
                <w:color w:val="000000"/>
              </w:rPr>
            </w:pPr>
          </w:p>
          <w:p w14:paraId="333D7941" w14:textId="77777777" w:rsidR="00003DFB" w:rsidRPr="00003DFB" w:rsidRDefault="00003DFB" w:rsidP="00003DFB">
            <w:pPr>
              <w:jc w:val="left"/>
              <w:rPr>
                <w:color w:val="000000"/>
              </w:rPr>
            </w:pPr>
            <w:r>
              <w:rPr>
                <w:color w:val="000000"/>
              </w:rPr>
              <w:t>RLV370 (0=nicht notleidend, 1=notleidend, 2=notleidend &amp; gestundet, 3=Innerhalb Bewährungsfrist &amp; nicht notleidend, 4=Innerhalb Bewährungsfrist &amp; erneut gestundet)</w:t>
            </w:r>
          </w:p>
        </w:tc>
      </w:tr>
      <w:tr w:rsidR="00003DFB" w:rsidRPr="00003DFB" w14:paraId="7A076723" w14:textId="77777777" w:rsidTr="00003DFB">
        <w:trPr>
          <w:trHeight w:val="449"/>
        </w:trPr>
        <w:tc>
          <w:tcPr>
            <w:tcW w:w="550" w:type="dxa"/>
            <w:tcBorders>
              <w:top w:val="nil"/>
              <w:bottom w:val="nil"/>
            </w:tcBorders>
            <w:shd w:val="clear" w:color="auto" w:fill="FFFFFF"/>
          </w:tcPr>
          <w:p w14:paraId="2F8A2482" w14:textId="77777777" w:rsidR="00003DFB" w:rsidRDefault="00003DFB" w:rsidP="00003DFB">
            <w:pPr>
              <w:jc w:val="left"/>
              <w:rPr>
                <w:color w:val="000000"/>
              </w:rPr>
            </w:pPr>
          </w:p>
        </w:tc>
        <w:tc>
          <w:tcPr>
            <w:tcW w:w="1646" w:type="dxa"/>
            <w:tcBorders>
              <w:top w:val="nil"/>
              <w:bottom w:val="nil"/>
            </w:tcBorders>
            <w:shd w:val="clear" w:color="auto" w:fill="FFFFFF"/>
          </w:tcPr>
          <w:p w14:paraId="61A74972" w14:textId="77777777" w:rsidR="00003DFB" w:rsidRDefault="00003DFB" w:rsidP="00003DFB">
            <w:pPr>
              <w:jc w:val="left"/>
              <w:rPr>
                <w:color w:val="000000"/>
              </w:rPr>
            </w:pPr>
          </w:p>
        </w:tc>
        <w:tc>
          <w:tcPr>
            <w:tcW w:w="1647" w:type="dxa"/>
            <w:tcBorders>
              <w:top w:val="nil"/>
              <w:bottom w:val="nil"/>
            </w:tcBorders>
            <w:shd w:val="clear" w:color="auto" w:fill="FFFFFF"/>
          </w:tcPr>
          <w:p w14:paraId="69B9796C" w14:textId="77777777" w:rsidR="00003DFB" w:rsidRDefault="00003DFB" w:rsidP="00003DFB">
            <w:pPr>
              <w:jc w:val="left"/>
              <w:rPr>
                <w:color w:val="000000"/>
              </w:rPr>
            </w:pPr>
          </w:p>
        </w:tc>
        <w:tc>
          <w:tcPr>
            <w:tcW w:w="1647" w:type="dxa"/>
            <w:shd w:val="clear" w:color="auto" w:fill="FFFFFF"/>
          </w:tcPr>
          <w:p w14:paraId="0B740A5D" w14:textId="77777777" w:rsidR="00003DFB" w:rsidRDefault="00003DFB" w:rsidP="00003DFB">
            <w:pPr>
              <w:jc w:val="left"/>
              <w:rPr>
                <w:color w:val="000000"/>
              </w:rPr>
            </w:pPr>
            <w:r>
              <w:rPr>
                <w:color w:val="000000"/>
              </w:rPr>
              <w:t>POSITION</w:t>
            </w:r>
          </w:p>
        </w:tc>
        <w:tc>
          <w:tcPr>
            <w:tcW w:w="1647" w:type="dxa"/>
            <w:shd w:val="clear" w:color="auto" w:fill="FFFFFF"/>
          </w:tcPr>
          <w:p w14:paraId="7DBE5B5C" w14:textId="77777777" w:rsidR="00003DFB" w:rsidRDefault="00003DFB" w:rsidP="00003DFB">
            <w:pPr>
              <w:jc w:val="left"/>
              <w:rPr>
                <w:color w:val="000000"/>
              </w:rPr>
            </w:pPr>
            <w:r>
              <w:rPr>
                <w:color w:val="000000"/>
              </w:rPr>
              <w:t>B603</w:t>
            </w:r>
          </w:p>
        </w:tc>
        <w:tc>
          <w:tcPr>
            <w:tcW w:w="1647" w:type="dxa"/>
            <w:shd w:val="clear" w:color="auto" w:fill="FFFFFF"/>
          </w:tcPr>
          <w:p w14:paraId="0AC3E6D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87C6B4D" w14:textId="77777777" w:rsidR="00003DFB" w:rsidRDefault="00003DFB" w:rsidP="00003DFB">
            <w:pPr>
              <w:jc w:val="left"/>
              <w:rPr>
                <w:color w:val="000000"/>
              </w:rPr>
            </w:pPr>
          </w:p>
        </w:tc>
        <w:tc>
          <w:tcPr>
            <w:tcW w:w="2906" w:type="dxa"/>
            <w:tcBorders>
              <w:top w:val="nil"/>
              <w:bottom w:val="nil"/>
            </w:tcBorders>
            <w:shd w:val="clear" w:color="auto" w:fill="FFFFFF"/>
          </w:tcPr>
          <w:p w14:paraId="782D3998" w14:textId="77777777" w:rsidR="00003DFB" w:rsidRDefault="00003DFB" w:rsidP="00003DFB">
            <w:pPr>
              <w:jc w:val="left"/>
              <w:rPr>
                <w:color w:val="000000"/>
              </w:rPr>
            </w:pPr>
          </w:p>
        </w:tc>
      </w:tr>
      <w:tr w:rsidR="00003DFB" w:rsidRPr="00003DFB" w14:paraId="0D80C87D" w14:textId="77777777" w:rsidTr="00003DFB">
        <w:trPr>
          <w:trHeight w:val="449"/>
        </w:trPr>
        <w:tc>
          <w:tcPr>
            <w:tcW w:w="550" w:type="dxa"/>
            <w:tcBorders>
              <w:top w:val="nil"/>
              <w:bottom w:val="nil"/>
            </w:tcBorders>
            <w:shd w:val="clear" w:color="auto" w:fill="FFFFFF"/>
          </w:tcPr>
          <w:p w14:paraId="090CB1B7" w14:textId="77777777" w:rsidR="00003DFB" w:rsidRDefault="00003DFB" w:rsidP="00003DFB">
            <w:pPr>
              <w:jc w:val="left"/>
              <w:rPr>
                <w:color w:val="000000"/>
              </w:rPr>
            </w:pPr>
          </w:p>
        </w:tc>
        <w:tc>
          <w:tcPr>
            <w:tcW w:w="1646" w:type="dxa"/>
            <w:tcBorders>
              <w:top w:val="nil"/>
              <w:bottom w:val="nil"/>
            </w:tcBorders>
            <w:shd w:val="clear" w:color="auto" w:fill="FFFFFF"/>
          </w:tcPr>
          <w:p w14:paraId="470A60AB" w14:textId="77777777" w:rsidR="00003DFB" w:rsidRDefault="00003DFB" w:rsidP="00003DFB">
            <w:pPr>
              <w:jc w:val="left"/>
              <w:rPr>
                <w:color w:val="000000"/>
              </w:rPr>
            </w:pPr>
          </w:p>
        </w:tc>
        <w:tc>
          <w:tcPr>
            <w:tcW w:w="1647" w:type="dxa"/>
            <w:tcBorders>
              <w:top w:val="nil"/>
              <w:bottom w:val="nil"/>
            </w:tcBorders>
            <w:shd w:val="clear" w:color="auto" w:fill="FFFFFF"/>
          </w:tcPr>
          <w:p w14:paraId="742B59E2" w14:textId="77777777" w:rsidR="00003DFB" w:rsidRDefault="00003DFB" w:rsidP="00003DFB">
            <w:pPr>
              <w:jc w:val="left"/>
              <w:rPr>
                <w:color w:val="000000"/>
              </w:rPr>
            </w:pPr>
          </w:p>
        </w:tc>
        <w:tc>
          <w:tcPr>
            <w:tcW w:w="1647" w:type="dxa"/>
            <w:shd w:val="clear" w:color="auto" w:fill="FFFFFF"/>
          </w:tcPr>
          <w:p w14:paraId="3E24242B" w14:textId="77777777" w:rsidR="00003DFB" w:rsidRDefault="00003DFB" w:rsidP="00003DFB">
            <w:pPr>
              <w:jc w:val="left"/>
              <w:rPr>
                <w:color w:val="000000"/>
              </w:rPr>
            </w:pPr>
            <w:r>
              <w:rPr>
                <w:color w:val="000000"/>
              </w:rPr>
              <w:t>POSITION</w:t>
            </w:r>
          </w:p>
        </w:tc>
        <w:tc>
          <w:tcPr>
            <w:tcW w:w="1647" w:type="dxa"/>
            <w:shd w:val="clear" w:color="auto" w:fill="FFFFFF"/>
          </w:tcPr>
          <w:p w14:paraId="0B8C6336" w14:textId="77777777" w:rsidR="00003DFB" w:rsidRDefault="00003DFB" w:rsidP="00003DFB">
            <w:pPr>
              <w:jc w:val="left"/>
              <w:rPr>
                <w:color w:val="000000"/>
              </w:rPr>
            </w:pPr>
            <w:r>
              <w:rPr>
                <w:color w:val="000000"/>
              </w:rPr>
              <w:t>RLV370</w:t>
            </w:r>
          </w:p>
        </w:tc>
        <w:tc>
          <w:tcPr>
            <w:tcW w:w="1647" w:type="dxa"/>
            <w:shd w:val="clear" w:color="auto" w:fill="FFFFFF"/>
          </w:tcPr>
          <w:p w14:paraId="23C6BD1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A504D0F" w14:textId="77777777" w:rsidR="00003DFB" w:rsidRDefault="00003DFB" w:rsidP="00003DFB">
            <w:pPr>
              <w:jc w:val="left"/>
              <w:rPr>
                <w:color w:val="000000"/>
              </w:rPr>
            </w:pPr>
          </w:p>
        </w:tc>
        <w:tc>
          <w:tcPr>
            <w:tcW w:w="2906" w:type="dxa"/>
            <w:tcBorders>
              <w:top w:val="nil"/>
              <w:bottom w:val="nil"/>
            </w:tcBorders>
            <w:shd w:val="clear" w:color="auto" w:fill="FFFFFF"/>
          </w:tcPr>
          <w:p w14:paraId="15A8F30C" w14:textId="77777777" w:rsidR="00003DFB" w:rsidRDefault="00003DFB" w:rsidP="00003DFB">
            <w:pPr>
              <w:jc w:val="left"/>
              <w:rPr>
                <w:color w:val="000000"/>
              </w:rPr>
            </w:pPr>
          </w:p>
        </w:tc>
      </w:tr>
      <w:tr w:rsidR="00003DFB" w:rsidRPr="00003DFB" w14:paraId="22A40DA1" w14:textId="77777777" w:rsidTr="00003DFB">
        <w:trPr>
          <w:trHeight w:val="449"/>
        </w:trPr>
        <w:tc>
          <w:tcPr>
            <w:tcW w:w="550" w:type="dxa"/>
            <w:tcBorders>
              <w:top w:val="nil"/>
              <w:bottom w:val="single" w:sz="4" w:space="0" w:color="auto"/>
            </w:tcBorders>
            <w:shd w:val="clear" w:color="auto" w:fill="FFFFFF"/>
          </w:tcPr>
          <w:p w14:paraId="20980E9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473C27F"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7F9323D"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E093F86" w14:textId="77777777" w:rsidR="00003DFB" w:rsidRDefault="00003DFB" w:rsidP="00003DFB">
            <w:pPr>
              <w:jc w:val="left"/>
              <w:rPr>
                <w:color w:val="000000"/>
              </w:rPr>
            </w:pPr>
            <w:r>
              <w:rPr>
                <w:color w:val="000000"/>
              </w:rPr>
              <w:t>XX_C_CUSTOMER</w:t>
            </w:r>
          </w:p>
        </w:tc>
        <w:tc>
          <w:tcPr>
            <w:tcW w:w="1647" w:type="dxa"/>
            <w:tcBorders>
              <w:bottom w:val="single" w:sz="4" w:space="0" w:color="auto"/>
            </w:tcBorders>
            <w:shd w:val="clear" w:color="auto" w:fill="FFFFFF"/>
          </w:tcPr>
          <w:p w14:paraId="23D6F111" w14:textId="77777777" w:rsidR="00003DFB" w:rsidRPr="00412367" w:rsidRDefault="00003DFB" w:rsidP="00003DFB">
            <w:pPr>
              <w:jc w:val="left"/>
              <w:rPr>
                <w:color w:val="000000"/>
                <w:lang w:val="en-US"/>
                <w:rPrChange w:id="1972" w:author="Huke, Juan (extern)" w:date="2024-05-22T18:34:00Z">
                  <w:rPr>
                    <w:color w:val="000000"/>
                  </w:rPr>
                </w:rPrChange>
              </w:rPr>
            </w:pPr>
            <w:r w:rsidRPr="00412367">
              <w:rPr>
                <w:color w:val="000000"/>
                <w:lang w:val="en-US"/>
                <w:rPrChange w:id="1973" w:author="Huke, Juan (extern)" w:date="2024-05-22T18:34:00Z">
                  <w:rPr>
                    <w:color w:val="000000"/>
                  </w:rPr>
                </w:rPrChange>
              </w:rPr>
              <w:t>XX_FORBE_CURR_VALID_FROM_D</w:t>
            </w:r>
          </w:p>
        </w:tc>
        <w:tc>
          <w:tcPr>
            <w:tcW w:w="1647" w:type="dxa"/>
            <w:tcBorders>
              <w:bottom w:val="single" w:sz="4" w:space="0" w:color="auto"/>
            </w:tcBorders>
            <w:shd w:val="clear" w:color="auto" w:fill="FFFFFF"/>
          </w:tcPr>
          <w:p w14:paraId="07EAD68C"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57356345"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62E2090" w14:textId="77777777" w:rsidR="00003DFB" w:rsidRDefault="00003DFB" w:rsidP="00003DFB">
            <w:pPr>
              <w:jc w:val="left"/>
              <w:rPr>
                <w:color w:val="000000"/>
              </w:rPr>
            </w:pPr>
          </w:p>
        </w:tc>
      </w:tr>
      <w:tr w:rsidR="00003DFB" w:rsidRPr="00003DFB" w14:paraId="24377B31" w14:textId="77777777" w:rsidTr="00003DFB">
        <w:trPr>
          <w:trHeight w:val="449"/>
        </w:trPr>
        <w:tc>
          <w:tcPr>
            <w:tcW w:w="550" w:type="dxa"/>
            <w:tcBorders>
              <w:top w:val="single" w:sz="4" w:space="0" w:color="auto"/>
              <w:bottom w:val="single" w:sz="4" w:space="0" w:color="auto"/>
            </w:tcBorders>
            <w:shd w:val="clear" w:color="auto" w:fill="FFFFFF"/>
          </w:tcPr>
          <w:p w14:paraId="0AABA0C0" w14:textId="77777777" w:rsidR="00003DFB" w:rsidRPr="00003DFB" w:rsidRDefault="00003DFB" w:rsidP="00003DFB">
            <w:pPr>
              <w:jc w:val="left"/>
              <w:rPr>
                <w:color w:val="000000"/>
              </w:rPr>
            </w:pPr>
            <w:r w:rsidRPr="00003DFB">
              <w:rPr>
                <w:color w:val="000000"/>
              </w:rPr>
              <w:t>181</w:t>
            </w:r>
          </w:p>
        </w:tc>
        <w:tc>
          <w:tcPr>
            <w:tcW w:w="1646" w:type="dxa"/>
            <w:tcBorders>
              <w:top w:val="single" w:sz="4" w:space="0" w:color="auto"/>
              <w:bottom w:val="single" w:sz="4" w:space="0" w:color="auto"/>
            </w:tcBorders>
            <w:shd w:val="clear" w:color="auto" w:fill="FFFFFF"/>
          </w:tcPr>
          <w:p w14:paraId="75428F42" w14:textId="77777777" w:rsidR="00003DFB" w:rsidRPr="00003DFB" w:rsidRDefault="00003DFB" w:rsidP="00003DFB">
            <w:pPr>
              <w:jc w:val="left"/>
              <w:rPr>
                <w:color w:val="000000"/>
              </w:rPr>
            </w:pPr>
            <w:r w:rsidRPr="00003DFB">
              <w:rPr>
                <w:color w:val="000000"/>
              </w:rPr>
              <w:t>CRI168</w:t>
            </w:r>
          </w:p>
        </w:tc>
        <w:tc>
          <w:tcPr>
            <w:tcW w:w="1647" w:type="dxa"/>
            <w:tcBorders>
              <w:top w:val="single" w:sz="4" w:space="0" w:color="auto"/>
              <w:bottom w:val="single" w:sz="4" w:space="0" w:color="auto"/>
            </w:tcBorders>
            <w:shd w:val="clear" w:color="auto" w:fill="FFFFFF"/>
          </w:tcPr>
          <w:p w14:paraId="157EC8F2" w14:textId="77777777" w:rsidR="00003DFB" w:rsidRPr="00003DFB" w:rsidRDefault="00003DFB" w:rsidP="00003DFB">
            <w:pPr>
              <w:jc w:val="left"/>
              <w:rPr>
                <w:color w:val="000000"/>
              </w:rPr>
            </w:pPr>
            <w:r w:rsidRPr="00003DFB">
              <w:rPr>
                <w:color w:val="000000"/>
              </w:rPr>
              <w:t>DATE</w:t>
            </w:r>
          </w:p>
        </w:tc>
        <w:tc>
          <w:tcPr>
            <w:tcW w:w="1647" w:type="dxa"/>
            <w:tcBorders>
              <w:bottom w:val="single" w:sz="4" w:space="0" w:color="auto"/>
            </w:tcBorders>
            <w:shd w:val="clear" w:color="auto" w:fill="FFFFFF"/>
          </w:tcPr>
          <w:p w14:paraId="3BEFAA0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5ABEA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5042D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A21F56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3D1019C" w14:textId="77777777" w:rsidR="00003DFB" w:rsidRPr="00003DFB" w:rsidRDefault="00003DFB" w:rsidP="00003DFB">
            <w:pPr>
              <w:jc w:val="left"/>
              <w:rPr>
                <w:color w:val="000000"/>
              </w:rPr>
            </w:pPr>
          </w:p>
        </w:tc>
      </w:tr>
      <w:tr w:rsidR="00003DFB" w:rsidRPr="00003DFB" w14:paraId="37A2EC17" w14:textId="77777777" w:rsidTr="00003DFB">
        <w:trPr>
          <w:trHeight w:val="449"/>
        </w:trPr>
        <w:tc>
          <w:tcPr>
            <w:tcW w:w="550" w:type="dxa"/>
            <w:tcBorders>
              <w:top w:val="single" w:sz="4" w:space="0" w:color="auto"/>
              <w:bottom w:val="single" w:sz="4" w:space="0" w:color="auto"/>
            </w:tcBorders>
            <w:shd w:val="clear" w:color="auto" w:fill="FFFFFF"/>
          </w:tcPr>
          <w:p w14:paraId="7F7DBF25" w14:textId="77777777" w:rsidR="00003DFB" w:rsidRPr="00003DFB" w:rsidRDefault="00003DFB" w:rsidP="00003DFB">
            <w:pPr>
              <w:jc w:val="left"/>
              <w:rPr>
                <w:color w:val="000000"/>
              </w:rPr>
            </w:pPr>
            <w:r w:rsidRPr="00003DFB">
              <w:rPr>
                <w:color w:val="000000"/>
              </w:rPr>
              <w:t>182</w:t>
            </w:r>
          </w:p>
        </w:tc>
        <w:tc>
          <w:tcPr>
            <w:tcW w:w="1646" w:type="dxa"/>
            <w:tcBorders>
              <w:top w:val="single" w:sz="4" w:space="0" w:color="auto"/>
              <w:bottom w:val="single" w:sz="4" w:space="0" w:color="auto"/>
            </w:tcBorders>
            <w:shd w:val="clear" w:color="auto" w:fill="FFFFFF"/>
          </w:tcPr>
          <w:p w14:paraId="161ADF10" w14:textId="77777777" w:rsidR="00003DFB" w:rsidRPr="00003DFB" w:rsidRDefault="00003DFB" w:rsidP="00003DFB">
            <w:pPr>
              <w:jc w:val="left"/>
              <w:rPr>
                <w:color w:val="000000"/>
              </w:rPr>
            </w:pPr>
            <w:r w:rsidRPr="00003DFB">
              <w:rPr>
                <w:color w:val="000000"/>
              </w:rPr>
              <w:t>CRI501</w:t>
            </w:r>
          </w:p>
        </w:tc>
        <w:tc>
          <w:tcPr>
            <w:tcW w:w="1647" w:type="dxa"/>
            <w:tcBorders>
              <w:top w:val="single" w:sz="4" w:space="0" w:color="auto"/>
              <w:bottom w:val="single" w:sz="4" w:space="0" w:color="auto"/>
            </w:tcBorders>
            <w:shd w:val="clear" w:color="auto" w:fill="FFFFFF"/>
          </w:tcPr>
          <w:p w14:paraId="1FEC1C97"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011940A" w14:textId="77777777" w:rsidR="00003DFB" w:rsidRPr="00003DFB" w:rsidRDefault="00003DFB" w:rsidP="00003DFB">
            <w:pPr>
              <w:jc w:val="left"/>
              <w:rPr>
                <w:color w:val="000000"/>
              </w:rPr>
            </w:pPr>
          </w:p>
        </w:tc>
        <w:tc>
          <w:tcPr>
            <w:tcW w:w="1647" w:type="dxa"/>
            <w:shd w:val="clear" w:color="auto" w:fill="FFFFFF"/>
          </w:tcPr>
          <w:p w14:paraId="7D690C89" w14:textId="77777777" w:rsidR="00003DFB" w:rsidRPr="00003DFB" w:rsidRDefault="00003DFB" w:rsidP="00003DFB">
            <w:pPr>
              <w:jc w:val="left"/>
              <w:rPr>
                <w:color w:val="000000"/>
              </w:rPr>
            </w:pPr>
          </w:p>
        </w:tc>
        <w:tc>
          <w:tcPr>
            <w:tcW w:w="1647" w:type="dxa"/>
            <w:shd w:val="clear" w:color="auto" w:fill="FFFFFF"/>
          </w:tcPr>
          <w:p w14:paraId="4212D9D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83C8A9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59D8923" w14:textId="77777777" w:rsidR="00003DFB" w:rsidRPr="00003DFB" w:rsidRDefault="00003DFB" w:rsidP="00003DFB">
            <w:pPr>
              <w:jc w:val="left"/>
              <w:rPr>
                <w:color w:val="000000"/>
              </w:rPr>
            </w:pPr>
          </w:p>
        </w:tc>
      </w:tr>
      <w:tr w:rsidR="00003DFB" w:rsidRPr="00003DFB" w14:paraId="40813075" w14:textId="77777777" w:rsidTr="00003DFB">
        <w:trPr>
          <w:trHeight w:val="449"/>
        </w:trPr>
        <w:tc>
          <w:tcPr>
            <w:tcW w:w="550" w:type="dxa"/>
            <w:tcBorders>
              <w:top w:val="single" w:sz="4" w:space="0" w:color="auto"/>
              <w:bottom w:val="nil"/>
            </w:tcBorders>
            <w:shd w:val="clear" w:color="auto" w:fill="FFFFFF"/>
          </w:tcPr>
          <w:p w14:paraId="0048093F" w14:textId="77777777" w:rsidR="00003DFB" w:rsidRPr="00003DFB" w:rsidRDefault="00003DFB" w:rsidP="00003DFB">
            <w:pPr>
              <w:jc w:val="left"/>
              <w:rPr>
                <w:color w:val="000000"/>
              </w:rPr>
            </w:pPr>
            <w:r>
              <w:rPr>
                <w:color w:val="000000"/>
              </w:rPr>
              <w:t>183</w:t>
            </w:r>
          </w:p>
        </w:tc>
        <w:tc>
          <w:tcPr>
            <w:tcW w:w="1646" w:type="dxa"/>
            <w:tcBorders>
              <w:top w:val="single" w:sz="4" w:space="0" w:color="auto"/>
              <w:bottom w:val="nil"/>
            </w:tcBorders>
            <w:shd w:val="clear" w:color="auto" w:fill="FFFFFF"/>
          </w:tcPr>
          <w:p w14:paraId="66977606" w14:textId="77777777" w:rsidR="00003DFB" w:rsidRPr="00003DFB" w:rsidRDefault="00003DFB" w:rsidP="00003DFB">
            <w:pPr>
              <w:jc w:val="left"/>
              <w:rPr>
                <w:color w:val="000000"/>
              </w:rPr>
            </w:pPr>
            <w:r>
              <w:rPr>
                <w:color w:val="000000"/>
              </w:rPr>
              <w:t>EXC201</w:t>
            </w:r>
          </w:p>
        </w:tc>
        <w:tc>
          <w:tcPr>
            <w:tcW w:w="1647" w:type="dxa"/>
            <w:tcBorders>
              <w:top w:val="single" w:sz="4" w:space="0" w:color="auto"/>
              <w:bottom w:val="nil"/>
            </w:tcBorders>
            <w:shd w:val="clear" w:color="auto" w:fill="FFFFFF"/>
          </w:tcPr>
          <w:p w14:paraId="5B97B09A" w14:textId="77777777" w:rsidR="00003DFB" w:rsidRPr="00003DFB" w:rsidRDefault="00003DFB" w:rsidP="00003DFB">
            <w:pPr>
              <w:jc w:val="left"/>
              <w:rPr>
                <w:color w:val="000000"/>
              </w:rPr>
            </w:pPr>
            <w:r>
              <w:rPr>
                <w:color w:val="000000"/>
              </w:rPr>
              <w:t>Integer</w:t>
            </w:r>
          </w:p>
        </w:tc>
        <w:tc>
          <w:tcPr>
            <w:tcW w:w="1647" w:type="dxa"/>
            <w:shd w:val="clear" w:color="auto" w:fill="FFFFFF"/>
          </w:tcPr>
          <w:p w14:paraId="655EE5CD"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04A2CBDC" w14:textId="77777777" w:rsidR="00003DFB" w:rsidRPr="00003DFB" w:rsidRDefault="00003DFB" w:rsidP="00003DFB">
            <w:pPr>
              <w:jc w:val="left"/>
              <w:rPr>
                <w:color w:val="000000"/>
              </w:rPr>
            </w:pPr>
            <w:r>
              <w:rPr>
                <w:color w:val="000000"/>
              </w:rPr>
              <w:t>XX_TRADING_BOOK_F</w:t>
            </w:r>
          </w:p>
        </w:tc>
        <w:tc>
          <w:tcPr>
            <w:tcW w:w="1647" w:type="dxa"/>
            <w:shd w:val="clear" w:color="auto" w:fill="FFFFFF"/>
          </w:tcPr>
          <w:p w14:paraId="747356FD" w14:textId="77777777" w:rsidR="00003DFB" w:rsidRPr="00003DFB" w:rsidRDefault="00003DFB" w:rsidP="00003DFB">
            <w:pPr>
              <w:jc w:val="left"/>
              <w:rPr>
                <w:color w:val="000000"/>
              </w:rPr>
            </w:pPr>
            <w:r>
              <w:rPr>
                <w:color w:val="000000"/>
              </w:rPr>
              <w:t>CHAR(1)</w:t>
            </w:r>
          </w:p>
        </w:tc>
        <w:tc>
          <w:tcPr>
            <w:tcW w:w="2906" w:type="dxa"/>
            <w:tcBorders>
              <w:top w:val="single" w:sz="4" w:space="0" w:color="auto"/>
              <w:bottom w:val="nil"/>
            </w:tcBorders>
            <w:shd w:val="clear" w:color="auto" w:fill="FFFFFF"/>
          </w:tcPr>
          <w:p w14:paraId="07DD1E3A" w14:textId="77777777" w:rsidR="00003DFB" w:rsidRDefault="00003DFB" w:rsidP="00003DFB">
            <w:pPr>
              <w:jc w:val="left"/>
              <w:rPr>
                <w:color w:val="000000"/>
              </w:rPr>
            </w:pPr>
            <w:r w:rsidRPr="00412367">
              <w:rPr>
                <w:color w:val="000000"/>
                <w:lang w:val="en-US"/>
                <w:rPrChange w:id="1974" w:author="Huke, Juan (extern)" w:date="2024-05-22T18:34:00Z">
                  <w:rPr>
                    <w:color w:val="000000"/>
                  </w:rPr>
                </w:rPrChange>
              </w:rPr>
              <w:t xml:space="preserve">if XX_CONTRACT is not NULL and XX_TRADING_BOOK_F != </w:t>
            </w:r>
            <w:r>
              <w:rPr>
                <w:color w:val="000000"/>
              </w:rPr>
              <w:t>'T'</w:t>
            </w:r>
          </w:p>
          <w:p w14:paraId="48DD435A" w14:textId="77777777" w:rsidR="00003DFB" w:rsidRPr="00412367" w:rsidRDefault="00003DFB" w:rsidP="00003DFB">
            <w:pPr>
              <w:jc w:val="left"/>
              <w:rPr>
                <w:color w:val="000000"/>
                <w:lang w:val="en-US"/>
                <w:rPrChange w:id="1975" w:author="Huke, Juan (extern)" w:date="2024-05-22T18:34:00Z">
                  <w:rPr>
                    <w:color w:val="000000"/>
                  </w:rPr>
                </w:rPrChange>
              </w:rPr>
            </w:pPr>
            <w:r w:rsidRPr="00412367">
              <w:rPr>
                <w:color w:val="000000"/>
                <w:lang w:val="en-US"/>
                <w:rPrChange w:id="1976" w:author="Huke, Juan (extern)" w:date="2024-05-22T18:34:00Z">
                  <w:rPr>
                    <w:color w:val="000000"/>
                  </w:rPr>
                </w:rPrChange>
              </w:rPr>
              <w:t>then 0</w:t>
            </w:r>
          </w:p>
          <w:p w14:paraId="6B6DBAF2" w14:textId="77777777" w:rsidR="00003DFB" w:rsidRPr="00412367" w:rsidRDefault="00003DFB" w:rsidP="00003DFB">
            <w:pPr>
              <w:jc w:val="left"/>
              <w:rPr>
                <w:color w:val="000000"/>
                <w:lang w:val="en-US"/>
                <w:rPrChange w:id="1977" w:author="Huke, Juan (extern)" w:date="2024-05-22T18:34:00Z">
                  <w:rPr>
                    <w:color w:val="000000"/>
                  </w:rPr>
                </w:rPrChange>
              </w:rPr>
            </w:pPr>
            <w:r w:rsidRPr="00412367">
              <w:rPr>
                <w:color w:val="000000"/>
                <w:lang w:val="en-US"/>
                <w:rPrChange w:id="1978" w:author="Huke, Juan (extern)" w:date="2024-05-22T18:34:00Z">
                  <w:rPr>
                    <w:color w:val="000000"/>
                  </w:rPr>
                </w:rPrChange>
              </w:rPr>
              <w:t xml:space="preserve">else if XX_TRADING_BOOK_F = 'T' </w:t>
            </w:r>
          </w:p>
          <w:p w14:paraId="6BA9BB4A" w14:textId="77777777" w:rsidR="00003DFB" w:rsidRDefault="00003DFB" w:rsidP="00003DFB">
            <w:pPr>
              <w:jc w:val="left"/>
              <w:rPr>
                <w:color w:val="000000"/>
              </w:rPr>
            </w:pPr>
            <w:r>
              <w:rPr>
                <w:color w:val="000000"/>
              </w:rPr>
              <w:lastRenderedPageBreak/>
              <w:t>then 91</w:t>
            </w:r>
          </w:p>
          <w:p w14:paraId="6982FCF1" w14:textId="77777777" w:rsidR="00003DFB" w:rsidRPr="00003DFB" w:rsidRDefault="00003DFB" w:rsidP="00003DFB">
            <w:pPr>
              <w:jc w:val="left"/>
              <w:rPr>
                <w:color w:val="000000"/>
              </w:rPr>
            </w:pPr>
            <w:r>
              <w:rPr>
                <w:color w:val="000000"/>
              </w:rPr>
              <w:t>else 75</w:t>
            </w:r>
          </w:p>
        </w:tc>
        <w:tc>
          <w:tcPr>
            <w:tcW w:w="2906" w:type="dxa"/>
            <w:tcBorders>
              <w:top w:val="single" w:sz="4" w:space="0" w:color="auto"/>
              <w:bottom w:val="nil"/>
            </w:tcBorders>
            <w:shd w:val="clear" w:color="auto" w:fill="FFFFFF"/>
          </w:tcPr>
          <w:p w14:paraId="612E9B84" w14:textId="77777777" w:rsidR="00003DFB" w:rsidRDefault="00003DFB" w:rsidP="00003DFB">
            <w:pPr>
              <w:jc w:val="left"/>
              <w:rPr>
                <w:color w:val="000000"/>
              </w:rPr>
            </w:pPr>
            <w:r>
              <w:rPr>
                <w:color w:val="000000"/>
              </w:rPr>
              <w:lastRenderedPageBreak/>
              <w:t>Ausschlussgrund fürs Kreditrisiko</w:t>
            </w:r>
          </w:p>
          <w:p w14:paraId="5410FB5B" w14:textId="77777777" w:rsidR="00003DFB" w:rsidRDefault="00003DFB" w:rsidP="00003DFB">
            <w:pPr>
              <w:jc w:val="left"/>
              <w:rPr>
                <w:color w:val="000000"/>
              </w:rPr>
            </w:pPr>
          </w:p>
          <w:p w14:paraId="2A87BB2F" w14:textId="77777777" w:rsidR="00003DFB" w:rsidRDefault="00003DFB" w:rsidP="00003DFB">
            <w:pPr>
              <w:jc w:val="left"/>
              <w:rPr>
                <w:color w:val="000000"/>
              </w:rPr>
            </w:pPr>
            <w:r>
              <w:rPr>
                <w:color w:val="000000"/>
              </w:rPr>
              <w:t xml:space="preserve">Alle Einträge aus dem Rechenkern kommend sind per se relevant für das </w:t>
            </w:r>
            <w:r>
              <w:rPr>
                <w:color w:val="000000"/>
              </w:rPr>
              <w:lastRenderedPageBreak/>
              <w:t>Kreditrisiko.</w:t>
            </w:r>
          </w:p>
          <w:p w14:paraId="3424CDD8" w14:textId="77777777" w:rsidR="00003DFB" w:rsidRDefault="00003DFB" w:rsidP="00003DFB">
            <w:pPr>
              <w:jc w:val="left"/>
              <w:rPr>
                <w:color w:val="000000"/>
              </w:rPr>
            </w:pPr>
          </w:p>
          <w:p w14:paraId="02F9B429" w14:textId="77777777" w:rsidR="00003DFB" w:rsidRPr="00003DFB" w:rsidRDefault="00003DFB" w:rsidP="00003DFB">
            <w:pPr>
              <w:jc w:val="left"/>
              <w:rPr>
                <w:color w:val="000000"/>
              </w:rPr>
            </w:pPr>
            <w:r>
              <w:rPr>
                <w:color w:val="000000"/>
              </w:rPr>
              <w:t>EXC201 (0 = Relevant für Kreditrisiko, 75 = Aussteuerung von Geschäften mit einem EAD kleiner oder gleich Null, 91 = Aussteuerung von Positionen ohne Kontrahentenrisiko die dem Handelsbuch zugeordnet sind)</w:t>
            </w:r>
          </w:p>
        </w:tc>
      </w:tr>
      <w:tr w:rsidR="00003DFB" w:rsidRPr="00003DFB" w14:paraId="2DAE96DE" w14:textId="77777777" w:rsidTr="00003DFB">
        <w:trPr>
          <w:trHeight w:val="449"/>
        </w:trPr>
        <w:tc>
          <w:tcPr>
            <w:tcW w:w="550" w:type="dxa"/>
            <w:tcBorders>
              <w:top w:val="nil"/>
              <w:bottom w:val="single" w:sz="4" w:space="0" w:color="auto"/>
            </w:tcBorders>
            <w:shd w:val="clear" w:color="auto" w:fill="FFFFFF"/>
          </w:tcPr>
          <w:p w14:paraId="372CCEC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D0468D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D374983" w14:textId="77777777" w:rsidR="00003DFB" w:rsidRDefault="00003DFB" w:rsidP="00003DFB">
            <w:pPr>
              <w:jc w:val="left"/>
              <w:rPr>
                <w:color w:val="000000"/>
              </w:rPr>
            </w:pPr>
          </w:p>
        </w:tc>
        <w:tc>
          <w:tcPr>
            <w:tcW w:w="1647" w:type="dxa"/>
            <w:shd w:val="clear" w:color="auto" w:fill="FFFFFF"/>
          </w:tcPr>
          <w:p w14:paraId="0D0C0A06" w14:textId="77777777" w:rsidR="00003DFB" w:rsidRPr="00412367" w:rsidRDefault="00003DFB" w:rsidP="00003DFB">
            <w:pPr>
              <w:jc w:val="left"/>
              <w:rPr>
                <w:color w:val="000000"/>
                <w:lang w:val="en-US"/>
                <w:rPrChange w:id="1979" w:author="Huke, Juan (extern)" w:date="2024-05-22T18:34:00Z">
                  <w:rPr>
                    <w:color w:val="000000"/>
                  </w:rPr>
                </w:rPrChange>
              </w:rPr>
            </w:pPr>
            <w:r w:rsidRPr="00412367">
              <w:rPr>
                <w:color w:val="000000"/>
                <w:lang w:val="en-US"/>
                <w:rPrChange w:id="1980" w:author="Huke, Juan (extern)" w:date="2024-05-22T18:34:00Z">
                  <w:rPr>
                    <w:color w:val="000000"/>
                  </w:rPr>
                </w:rPrChange>
              </w:rPr>
              <w:t>XX_C_CONTRACT_LGDS_CR_SOLVV</w:t>
            </w:r>
          </w:p>
        </w:tc>
        <w:tc>
          <w:tcPr>
            <w:tcW w:w="1647" w:type="dxa"/>
            <w:shd w:val="clear" w:color="auto" w:fill="FFFFFF"/>
          </w:tcPr>
          <w:p w14:paraId="21E93D15" w14:textId="77777777" w:rsidR="00003DFB" w:rsidRDefault="00003DFB" w:rsidP="00003DFB">
            <w:pPr>
              <w:jc w:val="left"/>
              <w:rPr>
                <w:color w:val="000000"/>
              </w:rPr>
            </w:pPr>
            <w:r>
              <w:rPr>
                <w:color w:val="000000"/>
              </w:rPr>
              <w:t>XX_CONTRACT</w:t>
            </w:r>
          </w:p>
        </w:tc>
        <w:tc>
          <w:tcPr>
            <w:tcW w:w="1647" w:type="dxa"/>
            <w:shd w:val="clear" w:color="auto" w:fill="FFFFFF"/>
          </w:tcPr>
          <w:p w14:paraId="0BD90B40"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09147B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07899BD" w14:textId="77777777" w:rsidR="00003DFB" w:rsidRDefault="00003DFB" w:rsidP="00003DFB">
            <w:pPr>
              <w:jc w:val="left"/>
              <w:rPr>
                <w:color w:val="000000"/>
              </w:rPr>
            </w:pPr>
          </w:p>
        </w:tc>
      </w:tr>
      <w:tr w:rsidR="00003DFB" w:rsidRPr="00003DFB" w14:paraId="3480ABD7" w14:textId="77777777" w:rsidTr="00003DFB">
        <w:trPr>
          <w:trHeight w:val="449"/>
        </w:trPr>
        <w:tc>
          <w:tcPr>
            <w:tcW w:w="550" w:type="dxa"/>
            <w:tcBorders>
              <w:top w:val="single" w:sz="4" w:space="0" w:color="auto"/>
              <w:bottom w:val="single" w:sz="4" w:space="0" w:color="auto"/>
            </w:tcBorders>
            <w:shd w:val="clear" w:color="auto" w:fill="FFFFFF"/>
          </w:tcPr>
          <w:p w14:paraId="1DDE86C3" w14:textId="77777777" w:rsidR="00003DFB" w:rsidRDefault="00003DFB" w:rsidP="00003DFB">
            <w:pPr>
              <w:jc w:val="left"/>
              <w:rPr>
                <w:color w:val="000000"/>
              </w:rPr>
            </w:pPr>
            <w:r>
              <w:rPr>
                <w:color w:val="000000"/>
              </w:rPr>
              <w:t>184</w:t>
            </w:r>
          </w:p>
        </w:tc>
        <w:tc>
          <w:tcPr>
            <w:tcW w:w="1646" w:type="dxa"/>
            <w:tcBorders>
              <w:top w:val="single" w:sz="4" w:space="0" w:color="auto"/>
              <w:bottom w:val="single" w:sz="4" w:space="0" w:color="auto"/>
            </w:tcBorders>
            <w:shd w:val="clear" w:color="auto" w:fill="FFFFFF"/>
          </w:tcPr>
          <w:p w14:paraId="7CE4AA16" w14:textId="77777777" w:rsidR="00003DFB" w:rsidRDefault="00003DFB" w:rsidP="00003DFB">
            <w:pPr>
              <w:jc w:val="left"/>
              <w:rPr>
                <w:color w:val="000000"/>
              </w:rPr>
            </w:pPr>
            <w:r>
              <w:rPr>
                <w:color w:val="000000"/>
              </w:rPr>
              <w:t>J301</w:t>
            </w:r>
          </w:p>
        </w:tc>
        <w:tc>
          <w:tcPr>
            <w:tcW w:w="1647" w:type="dxa"/>
            <w:tcBorders>
              <w:top w:val="single" w:sz="4" w:space="0" w:color="auto"/>
              <w:bottom w:val="single" w:sz="4" w:space="0" w:color="auto"/>
            </w:tcBorders>
            <w:shd w:val="clear" w:color="auto" w:fill="FFFFFF"/>
          </w:tcPr>
          <w:p w14:paraId="6B5DFBDF" w14:textId="77777777" w:rsidR="00003DFB" w:rsidRDefault="00003DFB" w:rsidP="00003DFB">
            <w:pPr>
              <w:jc w:val="left"/>
              <w:rPr>
                <w:color w:val="000000"/>
              </w:rPr>
            </w:pPr>
            <w:r>
              <w:rPr>
                <w:color w:val="000000"/>
              </w:rPr>
              <w:t>VARCHAR(254)</w:t>
            </w:r>
          </w:p>
        </w:tc>
        <w:tc>
          <w:tcPr>
            <w:tcW w:w="1647" w:type="dxa"/>
            <w:shd w:val="clear" w:color="auto" w:fill="FFFFFF"/>
          </w:tcPr>
          <w:p w14:paraId="0F949592" w14:textId="77777777" w:rsidR="00003DFB" w:rsidRDefault="00003DFB" w:rsidP="00003DFB">
            <w:pPr>
              <w:jc w:val="left"/>
              <w:rPr>
                <w:color w:val="000000"/>
              </w:rPr>
            </w:pPr>
            <w:r>
              <w:rPr>
                <w:color w:val="000000"/>
              </w:rPr>
              <w:t>XX_C_ABS_TRANSACTION</w:t>
            </w:r>
          </w:p>
        </w:tc>
        <w:tc>
          <w:tcPr>
            <w:tcW w:w="1647" w:type="dxa"/>
            <w:shd w:val="clear" w:color="auto" w:fill="FFFFFF"/>
          </w:tcPr>
          <w:p w14:paraId="523AC9BF" w14:textId="77777777" w:rsidR="00003DFB" w:rsidRDefault="00003DFB" w:rsidP="00003DFB">
            <w:pPr>
              <w:jc w:val="left"/>
              <w:rPr>
                <w:color w:val="000000"/>
              </w:rPr>
            </w:pPr>
            <w:r>
              <w:rPr>
                <w:color w:val="000000"/>
              </w:rPr>
              <w:t>XX_TRANSACTION_NAME</w:t>
            </w:r>
          </w:p>
        </w:tc>
        <w:tc>
          <w:tcPr>
            <w:tcW w:w="1647" w:type="dxa"/>
            <w:shd w:val="clear" w:color="auto" w:fill="FFFFFF"/>
          </w:tcPr>
          <w:p w14:paraId="345A77B5" w14:textId="77777777" w:rsidR="00003DFB" w:rsidRDefault="00003DFB" w:rsidP="00003DFB">
            <w:pPr>
              <w:jc w:val="left"/>
              <w:rPr>
                <w:color w:val="000000"/>
              </w:rPr>
            </w:pPr>
            <w:r>
              <w:rPr>
                <w:color w:val="000000"/>
              </w:rPr>
              <w:t>VARCHAR(255)</w:t>
            </w:r>
          </w:p>
        </w:tc>
        <w:tc>
          <w:tcPr>
            <w:tcW w:w="2906" w:type="dxa"/>
            <w:tcBorders>
              <w:top w:val="single" w:sz="4" w:space="0" w:color="auto"/>
              <w:bottom w:val="single" w:sz="4" w:space="0" w:color="auto"/>
            </w:tcBorders>
            <w:shd w:val="clear" w:color="auto" w:fill="FFFFFF"/>
          </w:tcPr>
          <w:p w14:paraId="0DAF33FF" w14:textId="77777777" w:rsidR="00003DFB" w:rsidRDefault="00003DFB" w:rsidP="00003DFB">
            <w:pPr>
              <w:jc w:val="left"/>
              <w:rPr>
                <w:color w:val="000000"/>
              </w:rPr>
            </w:pPr>
            <w:r>
              <w:rPr>
                <w:color w:val="000000"/>
              </w:rPr>
              <w:t>XX_TRANSACTION_NAME</w:t>
            </w:r>
          </w:p>
        </w:tc>
        <w:tc>
          <w:tcPr>
            <w:tcW w:w="2906" w:type="dxa"/>
            <w:tcBorders>
              <w:top w:val="single" w:sz="4" w:space="0" w:color="auto"/>
              <w:bottom w:val="single" w:sz="4" w:space="0" w:color="auto"/>
            </w:tcBorders>
            <w:shd w:val="clear" w:color="auto" w:fill="FFFFFF"/>
          </w:tcPr>
          <w:p w14:paraId="156A7DEE" w14:textId="77777777" w:rsidR="00003DFB" w:rsidRDefault="00003DFB" w:rsidP="00003DFB">
            <w:pPr>
              <w:jc w:val="left"/>
              <w:rPr>
                <w:color w:val="000000"/>
              </w:rPr>
            </w:pPr>
            <w:r>
              <w:rPr>
                <w:color w:val="000000"/>
              </w:rPr>
              <w:t>Prüfpfad 6</w:t>
            </w:r>
          </w:p>
          <w:p w14:paraId="316DC118" w14:textId="77777777" w:rsidR="00003DFB" w:rsidRDefault="00003DFB" w:rsidP="00003DFB">
            <w:pPr>
              <w:jc w:val="left"/>
              <w:rPr>
                <w:color w:val="000000"/>
              </w:rPr>
            </w:pPr>
          </w:p>
          <w:p w14:paraId="5A9580F2" w14:textId="77777777" w:rsidR="00003DFB" w:rsidRDefault="00003DFB" w:rsidP="00003DFB">
            <w:pPr>
              <w:jc w:val="left"/>
              <w:rPr>
                <w:color w:val="000000"/>
              </w:rPr>
            </w:pPr>
            <w:r>
              <w:rPr>
                <w:color w:val="000000"/>
              </w:rPr>
              <w:t>Transaktionsname (ABS)</w:t>
            </w:r>
          </w:p>
        </w:tc>
      </w:tr>
      <w:tr w:rsidR="00003DFB" w:rsidRPr="00003DFB" w14:paraId="60D39AE4" w14:textId="77777777" w:rsidTr="00003DFB">
        <w:trPr>
          <w:trHeight w:val="449"/>
        </w:trPr>
        <w:tc>
          <w:tcPr>
            <w:tcW w:w="550" w:type="dxa"/>
            <w:tcBorders>
              <w:top w:val="single" w:sz="4" w:space="0" w:color="auto"/>
              <w:bottom w:val="nil"/>
            </w:tcBorders>
            <w:shd w:val="clear" w:color="auto" w:fill="FFFFFF"/>
          </w:tcPr>
          <w:p w14:paraId="474D2E79" w14:textId="77777777" w:rsidR="00003DFB" w:rsidRDefault="00003DFB" w:rsidP="00003DFB">
            <w:pPr>
              <w:jc w:val="left"/>
              <w:rPr>
                <w:color w:val="000000"/>
              </w:rPr>
            </w:pPr>
            <w:r>
              <w:rPr>
                <w:color w:val="000000"/>
              </w:rPr>
              <w:t>185</w:t>
            </w:r>
          </w:p>
        </w:tc>
        <w:tc>
          <w:tcPr>
            <w:tcW w:w="1646" w:type="dxa"/>
            <w:tcBorders>
              <w:top w:val="single" w:sz="4" w:space="0" w:color="auto"/>
              <w:bottom w:val="nil"/>
            </w:tcBorders>
            <w:shd w:val="clear" w:color="auto" w:fill="FFFFFF"/>
          </w:tcPr>
          <w:p w14:paraId="76FCA9DA" w14:textId="77777777" w:rsidR="00003DFB" w:rsidRDefault="00003DFB" w:rsidP="00003DFB">
            <w:pPr>
              <w:jc w:val="left"/>
              <w:rPr>
                <w:color w:val="000000"/>
              </w:rPr>
            </w:pPr>
            <w:r>
              <w:rPr>
                <w:color w:val="000000"/>
              </w:rPr>
              <w:t>J305</w:t>
            </w:r>
          </w:p>
        </w:tc>
        <w:tc>
          <w:tcPr>
            <w:tcW w:w="1647" w:type="dxa"/>
            <w:tcBorders>
              <w:top w:val="single" w:sz="4" w:space="0" w:color="auto"/>
              <w:bottom w:val="nil"/>
            </w:tcBorders>
            <w:shd w:val="clear" w:color="auto" w:fill="FFFFFF"/>
          </w:tcPr>
          <w:p w14:paraId="560CFE7D" w14:textId="77777777" w:rsidR="00003DFB" w:rsidRDefault="00003DFB" w:rsidP="00003DFB">
            <w:pPr>
              <w:jc w:val="left"/>
              <w:rPr>
                <w:color w:val="000000"/>
              </w:rPr>
            </w:pPr>
            <w:r>
              <w:rPr>
                <w:color w:val="000000"/>
              </w:rPr>
              <w:t>VARCHAR(254)</w:t>
            </w:r>
          </w:p>
        </w:tc>
        <w:tc>
          <w:tcPr>
            <w:tcW w:w="1647" w:type="dxa"/>
            <w:shd w:val="clear" w:color="auto" w:fill="FFFFFF"/>
          </w:tcPr>
          <w:p w14:paraId="4B8BE9A3" w14:textId="77777777" w:rsidR="00003DFB" w:rsidRDefault="00003DFB" w:rsidP="00003DFB">
            <w:pPr>
              <w:jc w:val="left"/>
              <w:rPr>
                <w:color w:val="000000"/>
              </w:rPr>
            </w:pPr>
            <w:r>
              <w:rPr>
                <w:color w:val="000000"/>
              </w:rPr>
              <w:t>POSITION</w:t>
            </w:r>
          </w:p>
        </w:tc>
        <w:tc>
          <w:tcPr>
            <w:tcW w:w="1647" w:type="dxa"/>
            <w:shd w:val="clear" w:color="auto" w:fill="FFFFFF"/>
          </w:tcPr>
          <w:p w14:paraId="518EDF17" w14:textId="77777777" w:rsidR="00003DFB" w:rsidRDefault="00003DFB" w:rsidP="00003DFB">
            <w:pPr>
              <w:jc w:val="left"/>
              <w:rPr>
                <w:color w:val="000000"/>
              </w:rPr>
            </w:pPr>
            <w:r>
              <w:rPr>
                <w:color w:val="000000"/>
              </w:rPr>
              <w:t>B603</w:t>
            </w:r>
          </w:p>
        </w:tc>
        <w:tc>
          <w:tcPr>
            <w:tcW w:w="1647" w:type="dxa"/>
            <w:shd w:val="clear" w:color="auto" w:fill="FFFFFF"/>
          </w:tcPr>
          <w:p w14:paraId="71115D21"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22EAAC8" w14:textId="77777777" w:rsidR="00003DFB" w:rsidRPr="00AA394B" w:rsidRDefault="00003DFB" w:rsidP="00003DFB">
            <w:pPr>
              <w:jc w:val="left"/>
              <w:rPr>
                <w:color w:val="000000"/>
                <w:lang w:val="en-US"/>
                <w:rPrChange w:id="1981" w:author="Huke, Juan (extern)" w:date="2024-05-22T19:26:00Z">
                  <w:rPr>
                    <w:color w:val="000000"/>
                  </w:rPr>
                </w:rPrChange>
              </w:rPr>
            </w:pPr>
            <w:r w:rsidRPr="00AA394B">
              <w:rPr>
                <w:color w:val="000000"/>
                <w:lang w:val="en-US"/>
                <w:rPrChange w:id="1982" w:author="Huke, Juan (extern)" w:date="2024-05-22T19:26:00Z">
                  <w:rPr>
                    <w:color w:val="000000"/>
                  </w:rPr>
                </w:rPrChange>
              </w:rPr>
              <w:t>if B603 != 'T' and XX_CONTRACT is not NULL then 'FRDWH_ABS' else 'FRDWH'</w:t>
            </w:r>
          </w:p>
        </w:tc>
        <w:tc>
          <w:tcPr>
            <w:tcW w:w="2906" w:type="dxa"/>
            <w:tcBorders>
              <w:top w:val="single" w:sz="4" w:space="0" w:color="auto"/>
              <w:bottom w:val="nil"/>
            </w:tcBorders>
            <w:shd w:val="clear" w:color="auto" w:fill="FFFFFF"/>
          </w:tcPr>
          <w:p w14:paraId="135A94CC" w14:textId="77777777" w:rsidR="00003DFB" w:rsidRDefault="00003DFB" w:rsidP="00003DFB">
            <w:pPr>
              <w:jc w:val="left"/>
              <w:rPr>
                <w:color w:val="000000"/>
              </w:rPr>
            </w:pPr>
            <w:r>
              <w:rPr>
                <w:color w:val="000000"/>
              </w:rPr>
              <w:t>Prüfpfad 9</w:t>
            </w:r>
          </w:p>
          <w:p w14:paraId="150B1D4B" w14:textId="77777777" w:rsidR="00003DFB" w:rsidRDefault="00003DFB" w:rsidP="00003DFB">
            <w:pPr>
              <w:jc w:val="left"/>
              <w:rPr>
                <w:color w:val="000000"/>
              </w:rPr>
            </w:pPr>
          </w:p>
          <w:p w14:paraId="666F8F26" w14:textId="77777777" w:rsidR="00003DFB" w:rsidRDefault="00003DFB" w:rsidP="00003DFB">
            <w:pPr>
              <w:jc w:val="left"/>
              <w:rPr>
                <w:color w:val="000000"/>
              </w:rPr>
            </w:pPr>
            <w:r>
              <w:rPr>
                <w:color w:val="000000"/>
              </w:rPr>
              <w:t>Liefersystem</w:t>
            </w:r>
          </w:p>
        </w:tc>
      </w:tr>
      <w:tr w:rsidR="00003DFB" w:rsidRPr="00003DFB" w14:paraId="011C4DF1" w14:textId="77777777" w:rsidTr="00003DFB">
        <w:trPr>
          <w:trHeight w:val="449"/>
        </w:trPr>
        <w:tc>
          <w:tcPr>
            <w:tcW w:w="550" w:type="dxa"/>
            <w:tcBorders>
              <w:top w:val="nil"/>
              <w:bottom w:val="single" w:sz="4" w:space="0" w:color="auto"/>
            </w:tcBorders>
            <w:shd w:val="clear" w:color="auto" w:fill="FFFFFF"/>
          </w:tcPr>
          <w:p w14:paraId="30EA00D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2FBE3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EA0B943"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6F04085" w14:textId="77777777" w:rsidR="00003DFB" w:rsidRPr="00412367" w:rsidRDefault="00003DFB" w:rsidP="00003DFB">
            <w:pPr>
              <w:jc w:val="left"/>
              <w:rPr>
                <w:color w:val="000000"/>
                <w:lang w:val="en-US"/>
                <w:rPrChange w:id="1983" w:author="Huke, Juan (extern)" w:date="2024-05-22T18:34:00Z">
                  <w:rPr>
                    <w:color w:val="000000"/>
                  </w:rPr>
                </w:rPrChange>
              </w:rPr>
            </w:pPr>
            <w:r w:rsidRPr="00412367">
              <w:rPr>
                <w:color w:val="000000"/>
                <w:lang w:val="en-US"/>
                <w:rPrChange w:id="1984"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69E7E77C"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00A87098"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58F423F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9140BFA" w14:textId="77777777" w:rsidR="00003DFB" w:rsidRDefault="00003DFB" w:rsidP="00003DFB">
            <w:pPr>
              <w:jc w:val="left"/>
              <w:rPr>
                <w:color w:val="000000"/>
              </w:rPr>
            </w:pPr>
          </w:p>
        </w:tc>
      </w:tr>
      <w:tr w:rsidR="00003DFB" w:rsidRPr="00003DFB" w14:paraId="424D311D" w14:textId="77777777" w:rsidTr="00003DFB">
        <w:trPr>
          <w:trHeight w:val="449"/>
        </w:trPr>
        <w:tc>
          <w:tcPr>
            <w:tcW w:w="550" w:type="dxa"/>
            <w:tcBorders>
              <w:top w:val="single" w:sz="4" w:space="0" w:color="auto"/>
              <w:bottom w:val="single" w:sz="4" w:space="0" w:color="auto"/>
            </w:tcBorders>
            <w:shd w:val="clear" w:color="auto" w:fill="FFFFFF"/>
          </w:tcPr>
          <w:p w14:paraId="35E6BB0B" w14:textId="77777777" w:rsidR="00003DFB" w:rsidRPr="00003DFB" w:rsidRDefault="00003DFB" w:rsidP="00003DFB">
            <w:pPr>
              <w:jc w:val="left"/>
              <w:rPr>
                <w:color w:val="000000"/>
              </w:rPr>
            </w:pPr>
            <w:r w:rsidRPr="00003DFB">
              <w:rPr>
                <w:color w:val="000000"/>
              </w:rPr>
              <w:t>186</w:t>
            </w:r>
          </w:p>
        </w:tc>
        <w:tc>
          <w:tcPr>
            <w:tcW w:w="1646" w:type="dxa"/>
            <w:tcBorders>
              <w:top w:val="single" w:sz="4" w:space="0" w:color="auto"/>
              <w:bottom w:val="single" w:sz="4" w:space="0" w:color="auto"/>
            </w:tcBorders>
            <w:shd w:val="clear" w:color="auto" w:fill="FFFFFF"/>
          </w:tcPr>
          <w:p w14:paraId="6FA25A14" w14:textId="77777777" w:rsidR="00003DFB" w:rsidRPr="00003DFB" w:rsidRDefault="00003DFB" w:rsidP="00003DFB">
            <w:pPr>
              <w:jc w:val="left"/>
              <w:rPr>
                <w:color w:val="000000"/>
              </w:rPr>
            </w:pPr>
            <w:r w:rsidRPr="00003DFB">
              <w:rPr>
                <w:color w:val="000000"/>
              </w:rPr>
              <w:t>MAT313</w:t>
            </w:r>
          </w:p>
        </w:tc>
        <w:tc>
          <w:tcPr>
            <w:tcW w:w="1647" w:type="dxa"/>
            <w:tcBorders>
              <w:top w:val="single" w:sz="4" w:space="0" w:color="auto"/>
              <w:bottom w:val="single" w:sz="4" w:space="0" w:color="auto"/>
            </w:tcBorders>
            <w:shd w:val="clear" w:color="auto" w:fill="FFFFFF"/>
          </w:tcPr>
          <w:p w14:paraId="4266A8B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762C98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3DAD6A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689F2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1AE6BA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644F91" w14:textId="77777777" w:rsidR="00003DFB" w:rsidRPr="00003DFB" w:rsidRDefault="00003DFB" w:rsidP="00003DFB">
            <w:pPr>
              <w:jc w:val="left"/>
              <w:rPr>
                <w:color w:val="000000"/>
              </w:rPr>
            </w:pPr>
          </w:p>
        </w:tc>
      </w:tr>
      <w:tr w:rsidR="00003DFB" w:rsidRPr="00003DFB" w14:paraId="2844CDFC" w14:textId="77777777" w:rsidTr="00003DFB">
        <w:trPr>
          <w:trHeight w:val="449"/>
        </w:trPr>
        <w:tc>
          <w:tcPr>
            <w:tcW w:w="550" w:type="dxa"/>
            <w:tcBorders>
              <w:top w:val="single" w:sz="4" w:space="0" w:color="auto"/>
              <w:bottom w:val="single" w:sz="4" w:space="0" w:color="auto"/>
            </w:tcBorders>
            <w:shd w:val="clear" w:color="auto" w:fill="FFFFFF"/>
          </w:tcPr>
          <w:p w14:paraId="2661EB4C" w14:textId="77777777" w:rsidR="00003DFB" w:rsidRPr="00003DFB" w:rsidRDefault="00003DFB" w:rsidP="00003DFB">
            <w:pPr>
              <w:jc w:val="left"/>
              <w:rPr>
                <w:color w:val="000000"/>
              </w:rPr>
            </w:pPr>
            <w:r w:rsidRPr="00003DFB">
              <w:rPr>
                <w:color w:val="000000"/>
              </w:rPr>
              <w:lastRenderedPageBreak/>
              <w:t>187</w:t>
            </w:r>
          </w:p>
        </w:tc>
        <w:tc>
          <w:tcPr>
            <w:tcW w:w="1646" w:type="dxa"/>
            <w:tcBorders>
              <w:top w:val="single" w:sz="4" w:space="0" w:color="auto"/>
              <w:bottom w:val="single" w:sz="4" w:space="0" w:color="auto"/>
            </w:tcBorders>
            <w:shd w:val="clear" w:color="auto" w:fill="FFFFFF"/>
          </w:tcPr>
          <w:p w14:paraId="158C7A36" w14:textId="77777777" w:rsidR="00003DFB" w:rsidRPr="00003DFB" w:rsidRDefault="00003DFB" w:rsidP="00003DFB">
            <w:pPr>
              <w:jc w:val="left"/>
              <w:rPr>
                <w:color w:val="000000"/>
              </w:rPr>
            </w:pPr>
            <w:r w:rsidRPr="00003DFB">
              <w:rPr>
                <w:color w:val="000000"/>
              </w:rPr>
              <w:t>P043</w:t>
            </w:r>
          </w:p>
        </w:tc>
        <w:tc>
          <w:tcPr>
            <w:tcW w:w="1647" w:type="dxa"/>
            <w:tcBorders>
              <w:top w:val="single" w:sz="4" w:space="0" w:color="auto"/>
              <w:bottom w:val="single" w:sz="4" w:space="0" w:color="auto"/>
            </w:tcBorders>
            <w:shd w:val="clear" w:color="auto" w:fill="FFFFFF"/>
          </w:tcPr>
          <w:p w14:paraId="4939148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DD6422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B3F52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D1D5F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E09CF3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5FB8E4" w14:textId="77777777" w:rsidR="00003DFB" w:rsidRPr="00003DFB" w:rsidRDefault="00003DFB" w:rsidP="00003DFB">
            <w:pPr>
              <w:jc w:val="left"/>
              <w:rPr>
                <w:color w:val="000000"/>
              </w:rPr>
            </w:pPr>
          </w:p>
        </w:tc>
      </w:tr>
      <w:tr w:rsidR="00003DFB" w:rsidRPr="00003DFB" w14:paraId="5028CF25" w14:textId="77777777" w:rsidTr="00003DFB">
        <w:trPr>
          <w:trHeight w:val="449"/>
        </w:trPr>
        <w:tc>
          <w:tcPr>
            <w:tcW w:w="550" w:type="dxa"/>
            <w:tcBorders>
              <w:top w:val="single" w:sz="4" w:space="0" w:color="auto"/>
              <w:bottom w:val="single" w:sz="4" w:space="0" w:color="auto"/>
            </w:tcBorders>
            <w:shd w:val="clear" w:color="auto" w:fill="FFFFFF"/>
          </w:tcPr>
          <w:p w14:paraId="729EF723" w14:textId="77777777" w:rsidR="00003DFB" w:rsidRPr="00003DFB" w:rsidRDefault="00003DFB" w:rsidP="00003DFB">
            <w:pPr>
              <w:jc w:val="left"/>
              <w:rPr>
                <w:color w:val="000000"/>
              </w:rPr>
            </w:pPr>
            <w:r w:rsidRPr="00003DFB">
              <w:rPr>
                <w:color w:val="000000"/>
              </w:rPr>
              <w:t>188</w:t>
            </w:r>
          </w:p>
        </w:tc>
        <w:tc>
          <w:tcPr>
            <w:tcW w:w="1646" w:type="dxa"/>
            <w:tcBorders>
              <w:top w:val="single" w:sz="4" w:space="0" w:color="auto"/>
              <w:bottom w:val="single" w:sz="4" w:space="0" w:color="auto"/>
            </w:tcBorders>
            <w:shd w:val="clear" w:color="auto" w:fill="FFFFFF"/>
          </w:tcPr>
          <w:p w14:paraId="577BFB91" w14:textId="77777777" w:rsidR="00003DFB" w:rsidRPr="00003DFB" w:rsidRDefault="00003DFB" w:rsidP="00003DFB">
            <w:pPr>
              <w:jc w:val="left"/>
              <w:rPr>
                <w:color w:val="000000"/>
              </w:rPr>
            </w:pPr>
            <w:r w:rsidRPr="00003DFB">
              <w:rPr>
                <w:color w:val="000000"/>
              </w:rPr>
              <w:t>PER378</w:t>
            </w:r>
          </w:p>
        </w:tc>
        <w:tc>
          <w:tcPr>
            <w:tcW w:w="1647" w:type="dxa"/>
            <w:tcBorders>
              <w:top w:val="single" w:sz="4" w:space="0" w:color="auto"/>
              <w:bottom w:val="single" w:sz="4" w:space="0" w:color="auto"/>
            </w:tcBorders>
            <w:shd w:val="clear" w:color="auto" w:fill="FFFFFF"/>
          </w:tcPr>
          <w:p w14:paraId="4A6EBB46"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15133EDB" w14:textId="77777777" w:rsidR="00003DFB" w:rsidRPr="00003DFB" w:rsidRDefault="00003DFB" w:rsidP="00003DFB">
            <w:pPr>
              <w:jc w:val="left"/>
              <w:rPr>
                <w:color w:val="000000"/>
              </w:rPr>
            </w:pPr>
          </w:p>
        </w:tc>
        <w:tc>
          <w:tcPr>
            <w:tcW w:w="1647" w:type="dxa"/>
            <w:shd w:val="clear" w:color="auto" w:fill="FFFFFF"/>
          </w:tcPr>
          <w:p w14:paraId="1E5F038B" w14:textId="77777777" w:rsidR="00003DFB" w:rsidRPr="00003DFB" w:rsidRDefault="00003DFB" w:rsidP="00003DFB">
            <w:pPr>
              <w:jc w:val="left"/>
              <w:rPr>
                <w:color w:val="000000"/>
              </w:rPr>
            </w:pPr>
          </w:p>
        </w:tc>
        <w:tc>
          <w:tcPr>
            <w:tcW w:w="1647" w:type="dxa"/>
            <w:shd w:val="clear" w:color="auto" w:fill="FFFFFF"/>
          </w:tcPr>
          <w:p w14:paraId="3E17B6E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ECF7EE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943267F" w14:textId="77777777" w:rsidR="00003DFB" w:rsidRPr="00003DFB" w:rsidRDefault="00003DFB" w:rsidP="00003DFB">
            <w:pPr>
              <w:jc w:val="left"/>
              <w:rPr>
                <w:color w:val="000000"/>
              </w:rPr>
            </w:pPr>
          </w:p>
        </w:tc>
      </w:tr>
      <w:tr w:rsidR="00003DFB" w:rsidRPr="00003DFB" w14:paraId="03387332" w14:textId="77777777" w:rsidTr="00003DFB">
        <w:trPr>
          <w:trHeight w:val="449"/>
        </w:trPr>
        <w:tc>
          <w:tcPr>
            <w:tcW w:w="550" w:type="dxa"/>
            <w:tcBorders>
              <w:top w:val="single" w:sz="4" w:space="0" w:color="auto"/>
              <w:bottom w:val="nil"/>
            </w:tcBorders>
            <w:shd w:val="clear" w:color="auto" w:fill="FFFFFF"/>
          </w:tcPr>
          <w:p w14:paraId="489FA5B1" w14:textId="77777777" w:rsidR="00003DFB" w:rsidRPr="00003DFB" w:rsidRDefault="00003DFB" w:rsidP="00003DFB">
            <w:pPr>
              <w:jc w:val="left"/>
              <w:rPr>
                <w:color w:val="000000"/>
              </w:rPr>
            </w:pPr>
            <w:r>
              <w:rPr>
                <w:color w:val="000000"/>
              </w:rPr>
              <w:t>189</w:t>
            </w:r>
          </w:p>
        </w:tc>
        <w:tc>
          <w:tcPr>
            <w:tcW w:w="1646" w:type="dxa"/>
            <w:tcBorders>
              <w:top w:val="single" w:sz="4" w:space="0" w:color="auto"/>
              <w:bottom w:val="nil"/>
            </w:tcBorders>
            <w:shd w:val="clear" w:color="auto" w:fill="FFFFFF"/>
          </w:tcPr>
          <w:p w14:paraId="2FA45CAE" w14:textId="77777777" w:rsidR="00003DFB" w:rsidRPr="00003DFB" w:rsidRDefault="00003DFB" w:rsidP="00003DFB">
            <w:pPr>
              <w:jc w:val="left"/>
              <w:rPr>
                <w:color w:val="000000"/>
              </w:rPr>
            </w:pPr>
            <w:r>
              <w:rPr>
                <w:color w:val="000000"/>
              </w:rPr>
              <w:t>PTY001</w:t>
            </w:r>
          </w:p>
        </w:tc>
        <w:tc>
          <w:tcPr>
            <w:tcW w:w="1647" w:type="dxa"/>
            <w:tcBorders>
              <w:top w:val="single" w:sz="4" w:space="0" w:color="auto"/>
              <w:bottom w:val="nil"/>
            </w:tcBorders>
            <w:shd w:val="clear" w:color="auto" w:fill="FFFFFF"/>
          </w:tcPr>
          <w:p w14:paraId="4F844FD5" w14:textId="77777777" w:rsidR="00003DFB" w:rsidRPr="00003DFB" w:rsidRDefault="00003DFB" w:rsidP="00003DFB">
            <w:pPr>
              <w:jc w:val="left"/>
              <w:rPr>
                <w:color w:val="000000"/>
              </w:rPr>
            </w:pPr>
            <w:r>
              <w:rPr>
                <w:color w:val="000000"/>
              </w:rPr>
              <w:t>Integer</w:t>
            </w:r>
          </w:p>
        </w:tc>
        <w:tc>
          <w:tcPr>
            <w:tcW w:w="1647" w:type="dxa"/>
            <w:shd w:val="clear" w:color="auto" w:fill="FFFFFF"/>
          </w:tcPr>
          <w:p w14:paraId="21F7894E"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305B3088" w14:textId="77777777" w:rsidR="00003DFB" w:rsidRPr="00003DFB" w:rsidRDefault="00003DFB" w:rsidP="00003DFB">
            <w:pPr>
              <w:jc w:val="left"/>
              <w:rPr>
                <w:color w:val="000000"/>
              </w:rPr>
            </w:pPr>
            <w:r>
              <w:rPr>
                <w:color w:val="000000"/>
              </w:rPr>
              <w:t>C207</w:t>
            </w:r>
          </w:p>
        </w:tc>
        <w:tc>
          <w:tcPr>
            <w:tcW w:w="1647" w:type="dxa"/>
            <w:shd w:val="clear" w:color="auto" w:fill="FFFFFF"/>
          </w:tcPr>
          <w:p w14:paraId="356197EA"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7C0DC2EC" w14:textId="77777777" w:rsidR="00003DFB" w:rsidRDefault="00003DFB" w:rsidP="00003DFB">
            <w:pPr>
              <w:jc w:val="left"/>
              <w:rPr>
                <w:color w:val="000000"/>
              </w:rPr>
            </w:pPr>
            <w:r>
              <w:rPr>
                <w:color w:val="000000"/>
              </w:rPr>
              <w:t>Bewirtschaftung Cluster HGB</w:t>
            </w:r>
          </w:p>
          <w:p w14:paraId="36FBCC8C" w14:textId="77777777" w:rsidR="00003DFB" w:rsidRDefault="00003DFB" w:rsidP="00003DFB">
            <w:pPr>
              <w:jc w:val="left"/>
              <w:rPr>
                <w:color w:val="000000"/>
              </w:rPr>
            </w:pPr>
          </w:p>
          <w:p w14:paraId="74E2F797" w14:textId="77777777" w:rsidR="00003DFB" w:rsidRDefault="00003DFB" w:rsidP="00003DFB">
            <w:pPr>
              <w:jc w:val="left"/>
              <w:rPr>
                <w:color w:val="000000"/>
              </w:rPr>
            </w:pPr>
            <w:r>
              <w:rPr>
                <w:color w:val="000000"/>
              </w:rPr>
              <w:t>if B603 = 'T'</w:t>
            </w:r>
          </w:p>
          <w:p w14:paraId="424148CD" w14:textId="77777777" w:rsidR="00003DFB" w:rsidRDefault="00003DFB" w:rsidP="00003DFB">
            <w:pPr>
              <w:jc w:val="left"/>
              <w:rPr>
                <w:color w:val="000000"/>
              </w:rPr>
            </w:pPr>
            <w:r>
              <w:rPr>
                <w:color w:val="000000"/>
              </w:rPr>
              <w:t>then NULL</w:t>
            </w:r>
          </w:p>
          <w:p w14:paraId="5D92BE82" w14:textId="77777777" w:rsidR="00003DFB" w:rsidRDefault="00003DFB" w:rsidP="00003DFB">
            <w:pPr>
              <w:jc w:val="left"/>
              <w:rPr>
                <w:color w:val="000000"/>
              </w:rPr>
            </w:pPr>
            <w:r>
              <w:rPr>
                <w:color w:val="000000"/>
              </w:rPr>
              <w:t>else siehe Transformationsvorschriften in Kapitel 5.5.1</w:t>
            </w:r>
          </w:p>
          <w:p w14:paraId="61A3597E" w14:textId="77777777" w:rsidR="00003DFB" w:rsidRDefault="00003DFB" w:rsidP="00003DFB">
            <w:pPr>
              <w:jc w:val="left"/>
              <w:rPr>
                <w:color w:val="000000"/>
              </w:rPr>
            </w:pPr>
          </w:p>
          <w:p w14:paraId="52AD0F90" w14:textId="77777777" w:rsidR="00003DFB" w:rsidRDefault="00003DFB" w:rsidP="00003DFB">
            <w:pPr>
              <w:jc w:val="left"/>
              <w:rPr>
                <w:color w:val="000000"/>
              </w:rPr>
            </w:pPr>
          </w:p>
          <w:p w14:paraId="543AEA84" w14:textId="77777777" w:rsidR="00003DFB" w:rsidRDefault="00003DFB" w:rsidP="00003DFB">
            <w:pPr>
              <w:jc w:val="left"/>
              <w:rPr>
                <w:color w:val="000000"/>
              </w:rPr>
            </w:pPr>
            <w:r>
              <w:rPr>
                <w:color w:val="000000"/>
              </w:rPr>
              <w:t>Bewirtschaftung Cluster IFRS</w:t>
            </w:r>
          </w:p>
          <w:p w14:paraId="7343B6AC" w14:textId="77777777" w:rsidR="00003DFB" w:rsidRDefault="00003DFB" w:rsidP="00003DFB">
            <w:pPr>
              <w:jc w:val="left"/>
              <w:rPr>
                <w:color w:val="000000"/>
              </w:rPr>
            </w:pPr>
          </w:p>
          <w:p w14:paraId="07C3D3D5" w14:textId="77777777" w:rsidR="00003DFB" w:rsidRDefault="00003DFB" w:rsidP="00003DFB">
            <w:pPr>
              <w:jc w:val="left"/>
              <w:rPr>
                <w:color w:val="000000"/>
              </w:rPr>
            </w:pPr>
            <w:r>
              <w:rPr>
                <w:color w:val="000000"/>
              </w:rPr>
              <w:t>Transformationsvorschriften siehe Kapitel 5.5.2</w:t>
            </w:r>
          </w:p>
          <w:p w14:paraId="7EA242DB" w14:textId="77777777" w:rsidR="00003DFB" w:rsidRDefault="00003DFB" w:rsidP="00003DFB">
            <w:pPr>
              <w:jc w:val="left"/>
              <w:rPr>
                <w:color w:val="000000"/>
              </w:rPr>
            </w:pPr>
          </w:p>
          <w:p w14:paraId="31EBB968" w14:textId="77777777" w:rsidR="00003DFB" w:rsidRDefault="00003DFB" w:rsidP="00003DFB">
            <w:pPr>
              <w:jc w:val="left"/>
              <w:rPr>
                <w:color w:val="000000"/>
              </w:rPr>
            </w:pPr>
          </w:p>
          <w:p w14:paraId="3B348959" w14:textId="77777777" w:rsidR="00003DFB" w:rsidRPr="00003DFB" w:rsidRDefault="00003DFB" w:rsidP="00003DFB">
            <w:pPr>
              <w:jc w:val="left"/>
              <w:rPr>
                <w:color w:val="000000"/>
              </w:rPr>
            </w:pPr>
            <w:r>
              <w:rPr>
                <w:color w:val="000000"/>
              </w:rPr>
              <w:t>Für die Umsetzung des Mappings sind die Hinweise in Kapitel 2 (Schlüsselmapping) zur Vorverarbeitung der Tabelle XX_C_CONTR_ACC_VALUE zu beachten!</w:t>
            </w:r>
          </w:p>
        </w:tc>
        <w:tc>
          <w:tcPr>
            <w:tcW w:w="2906" w:type="dxa"/>
            <w:tcBorders>
              <w:top w:val="single" w:sz="4" w:space="0" w:color="auto"/>
              <w:bottom w:val="nil"/>
            </w:tcBorders>
            <w:shd w:val="clear" w:color="auto" w:fill="FFFFFF"/>
          </w:tcPr>
          <w:p w14:paraId="6985E882" w14:textId="77777777" w:rsidR="00003DFB" w:rsidRDefault="00003DFB" w:rsidP="00003DFB">
            <w:pPr>
              <w:jc w:val="left"/>
              <w:rPr>
                <w:color w:val="000000"/>
              </w:rPr>
            </w:pPr>
            <w:r>
              <w:rPr>
                <w:color w:val="000000"/>
              </w:rPr>
              <w:t>Aktiv-/Passiv-Kennzeichen (1 = Aktiv-Position; 2 = Passiv-Position)</w:t>
            </w:r>
            <w:r>
              <w:rPr>
                <w:color w:val="000000"/>
              </w:rPr>
              <w:tab/>
            </w:r>
          </w:p>
          <w:p w14:paraId="5135A083" w14:textId="77777777" w:rsidR="00003DFB" w:rsidRDefault="00003DFB" w:rsidP="00003DFB">
            <w:pPr>
              <w:jc w:val="left"/>
              <w:rPr>
                <w:color w:val="000000"/>
              </w:rPr>
            </w:pPr>
          </w:p>
          <w:p w14:paraId="115BA0E7" w14:textId="77777777" w:rsidR="00003DFB" w:rsidRPr="00003DFB" w:rsidRDefault="00003DFB" w:rsidP="00003DFB">
            <w:pPr>
              <w:jc w:val="left"/>
              <w:rPr>
                <w:color w:val="000000"/>
              </w:rPr>
            </w:pPr>
            <w:r>
              <w:rPr>
                <w:color w:val="000000"/>
              </w:rPr>
              <w:t>B603 = Prüfpfad 3 (Transferrisiko)</w:t>
            </w:r>
          </w:p>
        </w:tc>
      </w:tr>
      <w:tr w:rsidR="00003DFB" w:rsidRPr="00003DFB" w14:paraId="6438AFA8" w14:textId="77777777" w:rsidTr="00003DFB">
        <w:trPr>
          <w:trHeight w:val="449"/>
        </w:trPr>
        <w:tc>
          <w:tcPr>
            <w:tcW w:w="550" w:type="dxa"/>
            <w:tcBorders>
              <w:top w:val="nil"/>
              <w:bottom w:val="nil"/>
            </w:tcBorders>
            <w:shd w:val="clear" w:color="auto" w:fill="FFFFFF"/>
          </w:tcPr>
          <w:p w14:paraId="27A7FE43" w14:textId="77777777" w:rsidR="00003DFB" w:rsidRDefault="00003DFB" w:rsidP="00003DFB">
            <w:pPr>
              <w:jc w:val="left"/>
              <w:rPr>
                <w:color w:val="000000"/>
              </w:rPr>
            </w:pPr>
          </w:p>
        </w:tc>
        <w:tc>
          <w:tcPr>
            <w:tcW w:w="1646" w:type="dxa"/>
            <w:tcBorders>
              <w:top w:val="nil"/>
              <w:bottom w:val="nil"/>
            </w:tcBorders>
            <w:shd w:val="clear" w:color="auto" w:fill="FFFFFF"/>
          </w:tcPr>
          <w:p w14:paraId="72D2138D" w14:textId="77777777" w:rsidR="00003DFB" w:rsidRDefault="00003DFB" w:rsidP="00003DFB">
            <w:pPr>
              <w:jc w:val="left"/>
              <w:rPr>
                <w:color w:val="000000"/>
              </w:rPr>
            </w:pPr>
          </w:p>
        </w:tc>
        <w:tc>
          <w:tcPr>
            <w:tcW w:w="1647" w:type="dxa"/>
            <w:tcBorders>
              <w:top w:val="nil"/>
              <w:bottom w:val="nil"/>
            </w:tcBorders>
            <w:shd w:val="clear" w:color="auto" w:fill="FFFFFF"/>
          </w:tcPr>
          <w:p w14:paraId="0044F672" w14:textId="77777777" w:rsidR="00003DFB" w:rsidRDefault="00003DFB" w:rsidP="00003DFB">
            <w:pPr>
              <w:jc w:val="left"/>
              <w:rPr>
                <w:color w:val="000000"/>
              </w:rPr>
            </w:pPr>
          </w:p>
        </w:tc>
        <w:tc>
          <w:tcPr>
            <w:tcW w:w="1647" w:type="dxa"/>
            <w:shd w:val="clear" w:color="auto" w:fill="FFFFFF"/>
          </w:tcPr>
          <w:p w14:paraId="70AF2E61" w14:textId="77777777" w:rsidR="00003DFB" w:rsidRDefault="00003DFB" w:rsidP="00003DFB">
            <w:pPr>
              <w:jc w:val="left"/>
              <w:rPr>
                <w:color w:val="000000"/>
              </w:rPr>
            </w:pPr>
            <w:r>
              <w:rPr>
                <w:color w:val="000000"/>
              </w:rPr>
              <w:t>POSITION</w:t>
            </w:r>
          </w:p>
        </w:tc>
        <w:tc>
          <w:tcPr>
            <w:tcW w:w="1647" w:type="dxa"/>
            <w:shd w:val="clear" w:color="auto" w:fill="FFFFFF"/>
          </w:tcPr>
          <w:p w14:paraId="0B933D93" w14:textId="77777777" w:rsidR="00003DFB" w:rsidRDefault="00003DFB" w:rsidP="00003DFB">
            <w:pPr>
              <w:jc w:val="left"/>
              <w:rPr>
                <w:color w:val="000000"/>
              </w:rPr>
            </w:pPr>
            <w:r>
              <w:rPr>
                <w:color w:val="000000"/>
              </w:rPr>
              <w:t>B603</w:t>
            </w:r>
          </w:p>
        </w:tc>
        <w:tc>
          <w:tcPr>
            <w:tcW w:w="1647" w:type="dxa"/>
            <w:shd w:val="clear" w:color="auto" w:fill="FFFFFF"/>
          </w:tcPr>
          <w:p w14:paraId="2AADD558"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9DE597F" w14:textId="77777777" w:rsidR="00003DFB" w:rsidRDefault="00003DFB" w:rsidP="00003DFB">
            <w:pPr>
              <w:jc w:val="left"/>
              <w:rPr>
                <w:color w:val="000000"/>
              </w:rPr>
            </w:pPr>
          </w:p>
        </w:tc>
        <w:tc>
          <w:tcPr>
            <w:tcW w:w="2906" w:type="dxa"/>
            <w:tcBorders>
              <w:top w:val="nil"/>
              <w:bottom w:val="nil"/>
            </w:tcBorders>
            <w:shd w:val="clear" w:color="auto" w:fill="FFFFFF"/>
          </w:tcPr>
          <w:p w14:paraId="121C56C0" w14:textId="77777777" w:rsidR="00003DFB" w:rsidRDefault="00003DFB" w:rsidP="00003DFB">
            <w:pPr>
              <w:jc w:val="left"/>
              <w:rPr>
                <w:color w:val="000000"/>
              </w:rPr>
            </w:pPr>
          </w:p>
        </w:tc>
      </w:tr>
      <w:tr w:rsidR="00003DFB" w:rsidRPr="00003DFB" w14:paraId="59E08FFA" w14:textId="77777777" w:rsidTr="00003DFB">
        <w:trPr>
          <w:trHeight w:val="449"/>
        </w:trPr>
        <w:tc>
          <w:tcPr>
            <w:tcW w:w="550" w:type="dxa"/>
            <w:tcBorders>
              <w:top w:val="nil"/>
              <w:bottom w:val="nil"/>
            </w:tcBorders>
            <w:shd w:val="clear" w:color="auto" w:fill="FFFFFF"/>
          </w:tcPr>
          <w:p w14:paraId="6DB7AACD" w14:textId="77777777" w:rsidR="00003DFB" w:rsidRDefault="00003DFB" w:rsidP="00003DFB">
            <w:pPr>
              <w:jc w:val="left"/>
              <w:rPr>
                <w:color w:val="000000"/>
              </w:rPr>
            </w:pPr>
          </w:p>
        </w:tc>
        <w:tc>
          <w:tcPr>
            <w:tcW w:w="1646" w:type="dxa"/>
            <w:tcBorders>
              <w:top w:val="nil"/>
              <w:bottom w:val="nil"/>
            </w:tcBorders>
            <w:shd w:val="clear" w:color="auto" w:fill="FFFFFF"/>
          </w:tcPr>
          <w:p w14:paraId="3A207475" w14:textId="77777777" w:rsidR="00003DFB" w:rsidRDefault="00003DFB" w:rsidP="00003DFB">
            <w:pPr>
              <w:jc w:val="left"/>
              <w:rPr>
                <w:color w:val="000000"/>
              </w:rPr>
            </w:pPr>
          </w:p>
        </w:tc>
        <w:tc>
          <w:tcPr>
            <w:tcW w:w="1647" w:type="dxa"/>
            <w:tcBorders>
              <w:top w:val="nil"/>
              <w:bottom w:val="nil"/>
            </w:tcBorders>
            <w:shd w:val="clear" w:color="auto" w:fill="FFFFFF"/>
          </w:tcPr>
          <w:p w14:paraId="0A207B42" w14:textId="77777777" w:rsidR="00003DFB" w:rsidRDefault="00003DFB" w:rsidP="00003DFB">
            <w:pPr>
              <w:jc w:val="left"/>
              <w:rPr>
                <w:color w:val="000000"/>
              </w:rPr>
            </w:pPr>
          </w:p>
        </w:tc>
        <w:tc>
          <w:tcPr>
            <w:tcW w:w="1647" w:type="dxa"/>
            <w:shd w:val="clear" w:color="auto" w:fill="FFFFFF"/>
          </w:tcPr>
          <w:p w14:paraId="1B2542C9" w14:textId="77777777" w:rsidR="00003DFB" w:rsidRPr="00412367" w:rsidRDefault="00003DFB" w:rsidP="00003DFB">
            <w:pPr>
              <w:jc w:val="left"/>
              <w:rPr>
                <w:color w:val="000000"/>
                <w:lang w:val="en-US"/>
                <w:rPrChange w:id="1985" w:author="Huke, Juan (extern)" w:date="2024-05-22T18:34:00Z">
                  <w:rPr>
                    <w:color w:val="000000"/>
                  </w:rPr>
                </w:rPrChange>
              </w:rPr>
            </w:pPr>
            <w:r w:rsidRPr="00412367">
              <w:rPr>
                <w:color w:val="000000"/>
                <w:lang w:val="en-US"/>
                <w:rPrChange w:id="1986" w:author="Huke, Juan (extern)" w:date="2024-05-22T18:34:00Z">
                  <w:rPr>
                    <w:color w:val="000000"/>
                  </w:rPr>
                </w:rPrChange>
              </w:rPr>
              <w:t>XX_C_ABS_TRANS_2_CONTR_AGG_TV</w:t>
            </w:r>
          </w:p>
        </w:tc>
        <w:tc>
          <w:tcPr>
            <w:tcW w:w="1647" w:type="dxa"/>
            <w:shd w:val="clear" w:color="auto" w:fill="FFFFFF"/>
          </w:tcPr>
          <w:p w14:paraId="7F7FC825" w14:textId="77777777" w:rsidR="00003DFB" w:rsidRDefault="00003DFB" w:rsidP="00003DFB">
            <w:pPr>
              <w:jc w:val="left"/>
              <w:rPr>
                <w:color w:val="000000"/>
              </w:rPr>
            </w:pPr>
            <w:r>
              <w:rPr>
                <w:color w:val="000000"/>
              </w:rPr>
              <w:t>XX_SEC_RATE_NO</w:t>
            </w:r>
          </w:p>
        </w:tc>
        <w:tc>
          <w:tcPr>
            <w:tcW w:w="1647" w:type="dxa"/>
            <w:shd w:val="clear" w:color="auto" w:fill="FFFFFF"/>
          </w:tcPr>
          <w:p w14:paraId="642E3D4F" w14:textId="77777777" w:rsidR="00003DFB" w:rsidRDefault="00003DFB" w:rsidP="00003DFB">
            <w:pPr>
              <w:jc w:val="left"/>
              <w:rPr>
                <w:color w:val="000000"/>
              </w:rPr>
            </w:pPr>
            <w:r>
              <w:rPr>
                <w:color w:val="000000"/>
              </w:rPr>
              <w:t>NUMBER(14,13)</w:t>
            </w:r>
          </w:p>
        </w:tc>
        <w:tc>
          <w:tcPr>
            <w:tcW w:w="2906" w:type="dxa"/>
            <w:tcBorders>
              <w:top w:val="nil"/>
              <w:bottom w:val="nil"/>
            </w:tcBorders>
            <w:shd w:val="clear" w:color="auto" w:fill="FFFFFF"/>
          </w:tcPr>
          <w:p w14:paraId="5CF2E1EE" w14:textId="77777777" w:rsidR="00003DFB" w:rsidRDefault="00003DFB" w:rsidP="00003DFB">
            <w:pPr>
              <w:jc w:val="left"/>
              <w:rPr>
                <w:color w:val="000000"/>
              </w:rPr>
            </w:pPr>
          </w:p>
        </w:tc>
        <w:tc>
          <w:tcPr>
            <w:tcW w:w="2906" w:type="dxa"/>
            <w:tcBorders>
              <w:top w:val="nil"/>
              <w:bottom w:val="nil"/>
            </w:tcBorders>
            <w:shd w:val="clear" w:color="auto" w:fill="FFFFFF"/>
          </w:tcPr>
          <w:p w14:paraId="6CD24651" w14:textId="77777777" w:rsidR="00003DFB" w:rsidRDefault="00003DFB" w:rsidP="00003DFB">
            <w:pPr>
              <w:jc w:val="left"/>
              <w:rPr>
                <w:color w:val="000000"/>
              </w:rPr>
            </w:pPr>
          </w:p>
        </w:tc>
      </w:tr>
      <w:tr w:rsidR="00003DFB" w:rsidRPr="00003DFB" w14:paraId="3E615BA1" w14:textId="77777777" w:rsidTr="00003DFB">
        <w:trPr>
          <w:trHeight w:val="449"/>
        </w:trPr>
        <w:tc>
          <w:tcPr>
            <w:tcW w:w="550" w:type="dxa"/>
            <w:tcBorders>
              <w:top w:val="nil"/>
              <w:bottom w:val="nil"/>
            </w:tcBorders>
            <w:shd w:val="clear" w:color="auto" w:fill="FFFFFF"/>
          </w:tcPr>
          <w:p w14:paraId="17006215" w14:textId="77777777" w:rsidR="00003DFB" w:rsidRDefault="00003DFB" w:rsidP="00003DFB">
            <w:pPr>
              <w:jc w:val="left"/>
              <w:rPr>
                <w:color w:val="000000"/>
              </w:rPr>
            </w:pPr>
          </w:p>
        </w:tc>
        <w:tc>
          <w:tcPr>
            <w:tcW w:w="1646" w:type="dxa"/>
            <w:tcBorders>
              <w:top w:val="nil"/>
              <w:bottom w:val="nil"/>
            </w:tcBorders>
            <w:shd w:val="clear" w:color="auto" w:fill="FFFFFF"/>
          </w:tcPr>
          <w:p w14:paraId="04BF8790" w14:textId="77777777" w:rsidR="00003DFB" w:rsidRDefault="00003DFB" w:rsidP="00003DFB">
            <w:pPr>
              <w:jc w:val="left"/>
              <w:rPr>
                <w:color w:val="000000"/>
              </w:rPr>
            </w:pPr>
          </w:p>
        </w:tc>
        <w:tc>
          <w:tcPr>
            <w:tcW w:w="1647" w:type="dxa"/>
            <w:tcBorders>
              <w:top w:val="nil"/>
              <w:bottom w:val="nil"/>
            </w:tcBorders>
            <w:shd w:val="clear" w:color="auto" w:fill="FFFFFF"/>
          </w:tcPr>
          <w:p w14:paraId="42C0612D" w14:textId="77777777" w:rsidR="00003DFB" w:rsidRDefault="00003DFB" w:rsidP="00003DFB">
            <w:pPr>
              <w:jc w:val="left"/>
              <w:rPr>
                <w:color w:val="000000"/>
              </w:rPr>
            </w:pPr>
          </w:p>
        </w:tc>
        <w:tc>
          <w:tcPr>
            <w:tcW w:w="1647" w:type="dxa"/>
            <w:shd w:val="clear" w:color="auto" w:fill="FFFFFF"/>
          </w:tcPr>
          <w:p w14:paraId="695CC839" w14:textId="77777777" w:rsidR="00003DFB" w:rsidRPr="00412367" w:rsidRDefault="00003DFB" w:rsidP="00003DFB">
            <w:pPr>
              <w:jc w:val="left"/>
              <w:rPr>
                <w:color w:val="000000"/>
                <w:lang w:val="en-US"/>
                <w:rPrChange w:id="1987" w:author="Huke, Juan (extern)" w:date="2024-05-22T18:34:00Z">
                  <w:rPr>
                    <w:color w:val="000000"/>
                  </w:rPr>
                </w:rPrChange>
              </w:rPr>
            </w:pPr>
            <w:r w:rsidRPr="00412367">
              <w:rPr>
                <w:color w:val="000000"/>
                <w:lang w:val="en-US"/>
                <w:rPrChange w:id="1988" w:author="Huke, Juan (extern)" w:date="2024-05-22T18:34:00Z">
                  <w:rPr>
                    <w:color w:val="000000"/>
                  </w:rPr>
                </w:rPrChange>
              </w:rPr>
              <w:t>XX_C_CONTR_ACC_VALUE_AGG</w:t>
            </w:r>
          </w:p>
        </w:tc>
        <w:tc>
          <w:tcPr>
            <w:tcW w:w="1647" w:type="dxa"/>
            <w:shd w:val="clear" w:color="auto" w:fill="FFFFFF"/>
          </w:tcPr>
          <w:p w14:paraId="277A1A7C" w14:textId="77777777" w:rsidR="00003DFB" w:rsidRPr="00412367" w:rsidRDefault="00003DFB" w:rsidP="00003DFB">
            <w:pPr>
              <w:jc w:val="left"/>
              <w:rPr>
                <w:color w:val="000000"/>
                <w:lang w:val="en-US"/>
                <w:rPrChange w:id="1989" w:author="Huke, Juan (extern)" w:date="2024-05-22T18:34:00Z">
                  <w:rPr>
                    <w:color w:val="000000"/>
                  </w:rPr>
                </w:rPrChange>
              </w:rPr>
            </w:pPr>
            <w:r w:rsidRPr="00412367">
              <w:rPr>
                <w:color w:val="000000"/>
                <w:lang w:val="en-US"/>
                <w:rPrChange w:id="1990" w:author="Huke, Juan (extern)" w:date="2024-05-22T18:34:00Z">
                  <w:rPr>
                    <w:color w:val="000000"/>
                  </w:rPr>
                </w:rPrChange>
              </w:rPr>
              <w:t>XX_ACCR_INTEREST_IFRS_CLA</w:t>
            </w:r>
          </w:p>
        </w:tc>
        <w:tc>
          <w:tcPr>
            <w:tcW w:w="1647" w:type="dxa"/>
            <w:shd w:val="clear" w:color="auto" w:fill="FFFFFF"/>
          </w:tcPr>
          <w:p w14:paraId="1256D07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788B276" w14:textId="77777777" w:rsidR="00003DFB" w:rsidRDefault="00003DFB" w:rsidP="00003DFB">
            <w:pPr>
              <w:jc w:val="left"/>
              <w:rPr>
                <w:color w:val="000000"/>
              </w:rPr>
            </w:pPr>
          </w:p>
        </w:tc>
        <w:tc>
          <w:tcPr>
            <w:tcW w:w="2906" w:type="dxa"/>
            <w:tcBorders>
              <w:top w:val="nil"/>
              <w:bottom w:val="nil"/>
            </w:tcBorders>
            <w:shd w:val="clear" w:color="auto" w:fill="FFFFFF"/>
          </w:tcPr>
          <w:p w14:paraId="4233200D" w14:textId="77777777" w:rsidR="00003DFB" w:rsidRDefault="00003DFB" w:rsidP="00003DFB">
            <w:pPr>
              <w:jc w:val="left"/>
              <w:rPr>
                <w:color w:val="000000"/>
              </w:rPr>
            </w:pPr>
          </w:p>
        </w:tc>
      </w:tr>
      <w:tr w:rsidR="00003DFB" w:rsidRPr="00003DFB" w14:paraId="00EC2AEB" w14:textId="77777777" w:rsidTr="00003DFB">
        <w:trPr>
          <w:trHeight w:val="449"/>
        </w:trPr>
        <w:tc>
          <w:tcPr>
            <w:tcW w:w="550" w:type="dxa"/>
            <w:tcBorders>
              <w:top w:val="nil"/>
              <w:bottom w:val="nil"/>
            </w:tcBorders>
            <w:shd w:val="clear" w:color="auto" w:fill="FFFFFF"/>
          </w:tcPr>
          <w:p w14:paraId="3804FF36" w14:textId="77777777" w:rsidR="00003DFB" w:rsidRDefault="00003DFB" w:rsidP="00003DFB">
            <w:pPr>
              <w:jc w:val="left"/>
              <w:rPr>
                <w:color w:val="000000"/>
              </w:rPr>
            </w:pPr>
          </w:p>
        </w:tc>
        <w:tc>
          <w:tcPr>
            <w:tcW w:w="1646" w:type="dxa"/>
            <w:tcBorders>
              <w:top w:val="nil"/>
              <w:bottom w:val="nil"/>
            </w:tcBorders>
            <w:shd w:val="clear" w:color="auto" w:fill="FFFFFF"/>
          </w:tcPr>
          <w:p w14:paraId="32BF9EA6" w14:textId="77777777" w:rsidR="00003DFB" w:rsidRDefault="00003DFB" w:rsidP="00003DFB">
            <w:pPr>
              <w:jc w:val="left"/>
              <w:rPr>
                <w:color w:val="000000"/>
              </w:rPr>
            </w:pPr>
          </w:p>
        </w:tc>
        <w:tc>
          <w:tcPr>
            <w:tcW w:w="1647" w:type="dxa"/>
            <w:tcBorders>
              <w:top w:val="nil"/>
              <w:bottom w:val="nil"/>
            </w:tcBorders>
            <w:shd w:val="clear" w:color="auto" w:fill="FFFFFF"/>
          </w:tcPr>
          <w:p w14:paraId="7C360C96" w14:textId="77777777" w:rsidR="00003DFB" w:rsidRDefault="00003DFB" w:rsidP="00003DFB">
            <w:pPr>
              <w:jc w:val="left"/>
              <w:rPr>
                <w:color w:val="000000"/>
              </w:rPr>
            </w:pPr>
          </w:p>
        </w:tc>
        <w:tc>
          <w:tcPr>
            <w:tcW w:w="1647" w:type="dxa"/>
            <w:shd w:val="clear" w:color="auto" w:fill="FFFFFF"/>
          </w:tcPr>
          <w:p w14:paraId="408DBEDE" w14:textId="77777777" w:rsidR="00003DFB" w:rsidRPr="00412367" w:rsidRDefault="00003DFB" w:rsidP="00003DFB">
            <w:pPr>
              <w:jc w:val="left"/>
              <w:rPr>
                <w:color w:val="000000"/>
                <w:lang w:val="en-US"/>
                <w:rPrChange w:id="1991" w:author="Huke, Juan (extern)" w:date="2024-05-22T18:34:00Z">
                  <w:rPr>
                    <w:color w:val="000000"/>
                  </w:rPr>
                </w:rPrChange>
              </w:rPr>
            </w:pPr>
            <w:r w:rsidRPr="00412367">
              <w:rPr>
                <w:color w:val="000000"/>
                <w:lang w:val="en-US"/>
                <w:rPrChange w:id="1992" w:author="Huke, Juan (extern)" w:date="2024-05-22T18:34:00Z">
                  <w:rPr>
                    <w:color w:val="000000"/>
                  </w:rPr>
                </w:rPrChange>
              </w:rPr>
              <w:t>XX_C_CONTR_ACC_VALUE_AGG</w:t>
            </w:r>
          </w:p>
        </w:tc>
        <w:tc>
          <w:tcPr>
            <w:tcW w:w="1647" w:type="dxa"/>
            <w:shd w:val="clear" w:color="auto" w:fill="FFFFFF"/>
          </w:tcPr>
          <w:p w14:paraId="18E0258A" w14:textId="77777777" w:rsidR="00003DFB" w:rsidRPr="00412367" w:rsidRDefault="00003DFB" w:rsidP="00003DFB">
            <w:pPr>
              <w:jc w:val="left"/>
              <w:rPr>
                <w:color w:val="000000"/>
                <w:lang w:val="en-US"/>
                <w:rPrChange w:id="1993" w:author="Huke, Juan (extern)" w:date="2024-05-22T18:34:00Z">
                  <w:rPr>
                    <w:color w:val="000000"/>
                  </w:rPr>
                </w:rPrChange>
              </w:rPr>
            </w:pPr>
            <w:r w:rsidRPr="00412367">
              <w:rPr>
                <w:color w:val="000000"/>
                <w:lang w:val="en-US"/>
                <w:rPrChange w:id="1994" w:author="Huke, Juan (extern)" w:date="2024-05-22T18:34:00Z">
                  <w:rPr>
                    <w:color w:val="000000"/>
                  </w:rPr>
                </w:rPrChange>
              </w:rPr>
              <w:t>XX_ARR_OVERDR_HGB_CLA</w:t>
            </w:r>
          </w:p>
        </w:tc>
        <w:tc>
          <w:tcPr>
            <w:tcW w:w="1647" w:type="dxa"/>
            <w:shd w:val="clear" w:color="auto" w:fill="FFFFFF"/>
          </w:tcPr>
          <w:p w14:paraId="6A0CDF45"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ADE467E" w14:textId="77777777" w:rsidR="00003DFB" w:rsidRDefault="00003DFB" w:rsidP="00003DFB">
            <w:pPr>
              <w:jc w:val="left"/>
              <w:rPr>
                <w:color w:val="000000"/>
              </w:rPr>
            </w:pPr>
          </w:p>
        </w:tc>
        <w:tc>
          <w:tcPr>
            <w:tcW w:w="2906" w:type="dxa"/>
            <w:tcBorders>
              <w:top w:val="nil"/>
              <w:bottom w:val="nil"/>
            </w:tcBorders>
            <w:shd w:val="clear" w:color="auto" w:fill="FFFFFF"/>
          </w:tcPr>
          <w:p w14:paraId="0C42FCE2" w14:textId="77777777" w:rsidR="00003DFB" w:rsidRDefault="00003DFB" w:rsidP="00003DFB">
            <w:pPr>
              <w:jc w:val="left"/>
              <w:rPr>
                <w:color w:val="000000"/>
              </w:rPr>
            </w:pPr>
          </w:p>
        </w:tc>
      </w:tr>
      <w:tr w:rsidR="00003DFB" w:rsidRPr="00003DFB" w14:paraId="2FBC0A74" w14:textId="77777777" w:rsidTr="00003DFB">
        <w:trPr>
          <w:trHeight w:val="449"/>
        </w:trPr>
        <w:tc>
          <w:tcPr>
            <w:tcW w:w="550" w:type="dxa"/>
            <w:tcBorders>
              <w:top w:val="nil"/>
              <w:bottom w:val="nil"/>
            </w:tcBorders>
            <w:shd w:val="clear" w:color="auto" w:fill="FFFFFF"/>
          </w:tcPr>
          <w:p w14:paraId="7F37316A" w14:textId="77777777" w:rsidR="00003DFB" w:rsidRDefault="00003DFB" w:rsidP="00003DFB">
            <w:pPr>
              <w:jc w:val="left"/>
              <w:rPr>
                <w:color w:val="000000"/>
              </w:rPr>
            </w:pPr>
          </w:p>
        </w:tc>
        <w:tc>
          <w:tcPr>
            <w:tcW w:w="1646" w:type="dxa"/>
            <w:tcBorders>
              <w:top w:val="nil"/>
              <w:bottom w:val="nil"/>
            </w:tcBorders>
            <w:shd w:val="clear" w:color="auto" w:fill="FFFFFF"/>
          </w:tcPr>
          <w:p w14:paraId="036FAA9F" w14:textId="77777777" w:rsidR="00003DFB" w:rsidRDefault="00003DFB" w:rsidP="00003DFB">
            <w:pPr>
              <w:jc w:val="left"/>
              <w:rPr>
                <w:color w:val="000000"/>
              </w:rPr>
            </w:pPr>
          </w:p>
        </w:tc>
        <w:tc>
          <w:tcPr>
            <w:tcW w:w="1647" w:type="dxa"/>
            <w:tcBorders>
              <w:top w:val="nil"/>
              <w:bottom w:val="nil"/>
            </w:tcBorders>
            <w:shd w:val="clear" w:color="auto" w:fill="FFFFFF"/>
          </w:tcPr>
          <w:p w14:paraId="6DF13F32" w14:textId="77777777" w:rsidR="00003DFB" w:rsidRDefault="00003DFB" w:rsidP="00003DFB">
            <w:pPr>
              <w:jc w:val="left"/>
              <w:rPr>
                <w:color w:val="000000"/>
              </w:rPr>
            </w:pPr>
          </w:p>
        </w:tc>
        <w:tc>
          <w:tcPr>
            <w:tcW w:w="1647" w:type="dxa"/>
            <w:shd w:val="clear" w:color="auto" w:fill="FFFFFF"/>
          </w:tcPr>
          <w:p w14:paraId="5B124C29" w14:textId="77777777" w:rsidR="00003DFB" w:rsidRPr="00412367" w:rsidRDefault="00003DFB" w:rsidP="00003DFB">
            <w:pPr>
              <w:jc w:val="left"/>
              <w:rPr>
                <w:color w:val="000000"/>
                <w:lang w:val="en-US"/>
                <w:rPrChange w:id="1995" w:author="Huke, Juan (extern)" w:date="2024-05-22T18:34:00Z">
                  <w:rPr>
                    <w:color w:val="000000"/>
                  </w:rPr>
                </w:rPrChange>
              </w:rPr>
            </w:pPr>
            <w:r w:rsidRPr="00412367">
              <w:rPr>
                <w:color w:val="000000"/>
                <w:lang w:val="en-US"/>
                <w:rPrChange w:id="1996" w:author="Huke, Juan (extern)" w:date="2024-05-22T18:34:00Z">
                  <w:rPr>
                    <w:color w:val="000000"/>
                  </w:rPr>
                </w:rPrChange>
              </w:rPr>
              <w:t>XX_C_CONTR_ACC_VALUE_AGG</w:t>
            </w:r>
          </w:p>
        </w:tc>
        <w:tc>
          <w:tcPr>
            <w:tcW w:w="1647" w:type="dxa"/>
            <w:shd w:val="clear" w:color="auto" w:fill="FFFFFF"/>
          </w:tcPr>
          <w:p w14:paraId="6800A96B" w14:textId="77777777" w:rsidR="00003DFB" w:rsidRPr="00412367" w:rsidRDefault="00003DFB" w:rsidP="00003DFB">
            <w:pPr>
              <w:jc w:val="left"/>
              <w:rPr>
                <w:color w:val="000000"/>
                <w:lang w:val="en-US"/>
                <w:rPrChange w:id="1997" w:author="Huke, Juan (extern)" w:date="2024-05-22T18:34:00Z">
                  <w:rPr>
                    <w:color w:val="000000"/>
                  </w:rPr>
                </w:rPrChange>
              </w:rPr>
            </w:pPr>
            <w:r w:rsidRPr="00412367">
              <w:rPr>
                <w:color w:val="000000"/>
                <w:lang w:val="en-US"/>
                <w:rPrChange w:id="1998" w:author="Huke, Juan (extern)" w:date="2024-05-22T18:34:00Z">
                  <w:rPr>
                    <w:color w:val="000000"/>
                  </w:rPr>
                </w:rPrChange>
              </w:rPr>
              <w:t>XX_BOOK_VALUE_A_HGB_CLA</w:t>
            </w:r>
          </w:p>
        </w:tc>
        <w:tc>
          <w:tcPr>
            <w:tcW w:w="1647" w:type="dxa"/>
            <w:shd w:val="clear" w:color="auto" w:fill="FFFFFF"/>
          </w:tcPr>
          <w:p w14:paraId="7C70569E"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CB7E90D" w14:textId="77777777" w:rsidR="00003DFB" w:rsidRDefault="00003DFB" w:rsidP="00003DFB">
            <w:pPr>
              <w:jc w:val="left"/>
              <w:rPr>
                <w:color w:val="000000"/>
              </w:rPr>
            </w:pPr>
          </w:p>
        </w:tc>
        <w:tc>
          <w:tcPr>
            <w:tcW w:w="2906" w:type="dxa"/>
            <w:tcBorders>
              <w:top w:val="nil"/>
              <w:bottom w:val="nil"/>
            </w:tcBorders>
            <w:shd w:val="clear" w:color="auto" w:fill="FFFFFF"/>
          </w:tcPr>
          <w:p w14:paraId="36748917" w14:textId="77777777" w:rsidR="00003DFB" w:rsidRDefault="00003DFB" w:rsidP="00003DFB">
            <w:pPr>
              <w:jc w:val="left"/>
              <w:rPr>
                <w:color w:val="000000"/>
              </w:rPr>
            </w:pPr>
          </w:p>
        </w:tc>
      </w:tr>
      <w:tr w:rsidR="00003DFB" w:rsidRPr="00003DFB" w14:paraId="5088874D" w14:textId="77777777" w:rsidTr="00003DFB">
        <w:trPr>
          <w:trHeight w:val="449"/>
        </w:trPr>
        <w:tc>
          <w:tcPr>
            <w:tcW w:w="550" w:type="dxa"/>
            <w:tcBorders>
              <w:top w:val="nil"/>
              <w:bottom w:val="nil"/>
            </w:tcBorders>
            <w:shd w:val="clear" w:color="auto" w:fill="FFFFFF"/>
          </w:tcPr>
          <w:p w14:paraId="5BE9C879" w14:textId="77777777" w:rsidR="00003DFB" w:rsidRDefault="00003DFB" w:rsidP="00003DFB">
            <w:pPr>
              <w:jc w:val="left"/>
              <w:rPr>
                <w:color w:val="000000"/>
              </w:rPr>
            </w:pPr>
          </w:p>
        </w:tc>
        <w:tc>
          <w:tcPr>
            <w:tcW w:w="1646" w:type="dxa"/>
            <w:tcBorders>
              <w:top w:val="nil"/>
              <w:bottom w:val="nil"/>
            </w:tcBorders>
            <w:shd w:val="clear" w:color="auto" w:fill="FFFFFF"/>
          </w:tcPr>
          <w:p w14:paraId="32BCBCF9" w14:textId="77777777" w:rsidR="00003DFB" w:rsidRDefault="00003DFB" w:rsidP="00003DFB">
            <w:pPr>
              <w:jc w:val="left"/>
              <w:rPr>
                <w:color w:val="000000"/>
              </w:rPr>
            </w:pPr>
          </w:p>
        </w:tc>
        <w:tc>
          <w:tcPr>
            <w:tcW w:w="1647" w:type="dxa"/>
            <w:tcBorders>
              <w:top w:val="nil"/>
              <w:bottom w:val="nil"/>
            </w:tcBorders>
            <w:shd w:val="clear" w:color="auto" w:fill="FFFFFF"/>
          </w:tcPr>
          <w:p w14:paraId="0DAA6F55" w14:textId="77777777" w:rsidR="00003DFB" w:rsidRDefault="00003DFB" w:rsidP="00003DFB">
            <w:pPr>
              <w:jc w:val="left"/>
              <w:rPr>
                <w:color w:val="000000"/>
              </w:rPr>
            </w:pPr>
          </w:p>
        </w:tc>
        <w:tc>
          <w:tcPr>
            <w:tcW w:w="1647" w:type="dxa"/>
            <w:shd w:val="clear" w:color="auto" w:fill="FFFFFF"/>
          </w:tcPr>
          <w:p w14:paraId="5E7DBF4F" w14:textId="77777777" w:rsidR="00003DFB" w:rsidRPr="00412367" w:rsidRDefault="00003DFB" w:rsidP="00003DFB">
            <w:pPr>
              <w:jc w:val="left"/>
              <w:rPr>
                <w:color w:val="000000"/>
                <w:lang w:val="en-US"/>
                <w:rPrChange w:id="1999" w:author="Huke, Juan (extern)" w:date="2024-05-22T18:34:00Z">
                  <w:rPr>
                    <w:color w:val="000000"/>
                  </w:rPr>
                </w:rPrChange>
              </w:rPr>
            </w:pPr>
            <w:r w:rsidRPr="00412367">
              <w:rPr>
                <w:color w:val="000000"/>
                <w:lang w:val="en-US"/>
                <w:rPrChange w:id="2000" w:author="Huke, Juan (extern)" w:date="2024-05-22T18:34:00Z">
                  <w:rPr>
                    <w:color w:val="000000"/>
                  </w:rPr>
                </w:rPrChange>
              </w:rPr>
              <w:t>XX_C_CONTR_ACC_VALUE_AGG</w:t>
            </w:r>
          </w:p>
        </w:tc>
        <w:tc>
          <w:tcPr>
            <w:tcW w:w="1647" w:type="dxa"/>
            <w:shd w:val="clear" w:color="auto" w:fill="FFFFFF"/>
          </w:tcPr>
          <w:p w14:paraId="192112B7" w14:textId="77777777" w:rsidR="00003DFB" w:rsidRPr="00412367" w:rsidRDefault="00003DFB" w:rsidP="00003DFB">
            <w:pPr>
              <w:jc w:val="left"/>
              <w:rPr>
                <w:color w:val="000000"/>
                <w:lang w:val="en-US"/>
                <w:rPrChange w:id="2001" w:author="Huke, Juan (extern)" w:date="2024-05-22T18:34:00Z">
                  <w:rPr>
                    <w:color w:val="000000"/>
                  </w:rPr>
                </w:rPrChange>
              </w:rPr>
            </w:pPr>
            <w:r w:rsidRPr="00412367">
              <w:rPr>
                <w:color w:val="000000"/>
                <w:lang w:val="en-US"/>
                <w:rPrChange w:id="2002" w:author="Huke, Juan (extern)" w:date="2024-05-22T18:34:00Z">
                  <w:rPr>
                    <w:color w:val="000000"/>
                  </w:rPr>
                </w:rPrChange>
              </w:rPr>
              <w:t>XX_BOOK_VALUE_COMP_O_HGB_CLA</w:t>
            </w:r>
          </w:p>
        </w:tc>
        <w:tc>
          <w:tcPr>
            <w:tcW w:w="1647" w:type="dxa"/>
            <w:shd w:val="clear" w:color="auto" w:fill="FFFFFF"/>
          </w:tcPr>
          <w:p w14:paraId="24D7C83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529396F" w14:textId="77777777" w:rsidR="00003DFB" w:rsidRDefault="00003DFB" w:rsidP="00003DFB">
            <w:pPr>
              <w:jc w:val="left"/>
              <w:rPr>
                <w:color w:val="000000"/>
              </w:rPr>
            </w:pPr>
          </w:p>
        </w:tc>
        <w:tc>
          <w:tcPr>
            <w:tcW w:w="2906" w:type="dxa"/>
            <w:tcBorders>
              <w:top w:val="nil"/>
              <w:bottom w:val="nil"/>
            </w:tcBorders>
            <w:shd w:val="clear" w:color="auto" w:fill="FFFFFF"/>
          </w:tcPr>
          <w:p w14:paraId="198CFB11" w14:textId="77777777" w:rsidR="00003DFB" w:rsidRDefault="00003DFB" w:rsidP="00003DFB">
            <w:pPr>
              <w:jc w:val="left"/>
              <w:rPr>
                <w:color w:val="000000"/>
              </w:rPr>
            </w:pPr>
          </w:p>
        </w:tc>
      </w:tr>
      <w:tr w:rsidR="00003DFB" w:rsidRPr="00003DFB" w14:paraId="05564CA2" w14:textId="77777777" w:rsidTr="00003DFB">
        <w:trPr>
          <w:trHeight w:val="449"/>
        </w:trPr>
        <w:tc>
          <w:tcPr>
            <w:tcW w:w="550" w:type="dxa"/>
            <w:tcBorders>
              <w:top w:val="nil"/>
              <w:bottom w:val="nil"/>
            </w:tcBorders>
            <w:shd w:val="clear" w:color="auto" w:fill="FFFFFF"/>
          </w:tcPr>
          <w:p w14:paraId="20BB83CB" w14:textId="77777777" w:rsidR="00003DFB" w:rsidRDefault="00003DFB" w:rsidP="00003DFB">
            <w:pPr>
              <w:jc w:val="left"/>
              <w:rPr>
                <w:color w:val="000000"/>
              </w:rPr>
            </w:pPr>
          </w:p>
        </w:tc>
        <w:tc>
          <w:tcPr>
            <w:tcW w:w="1646" w:type="dxa"/>
            <w:tcBorders>
              <w:top w:val="nil"/>
              <w:bottom w:val="nil"/>
            </w:tcBorders>
            <w:shd w:val="clear" w:color="auto" w:fill="FFFFFF"/>
          </w:tcPr>
          <w:p w14:paraId="54BBCF06" w14:textId="77777777" w:rsidR="00003DFB" w:rsidRDefault="00003DFB" w:rsidP="00003DFB">
            <w:pPr>
              <w:jc w:val="left"/>
              <w:rPr>
                <w:color w:val="000000"/>
              </w:rPr>
            </w:pPr>
          </w:p>
        </w:tc>
        <w:tc>
          <w:tcPr>
            <w:tcW w:w="1647" w:type="dxa"/>
            <w:tcBorders>
              <w:top w:val="nil"/>
              <w:bottom w:val="nil"/>
            </w:tcBorders>
            <w:shd w:val="clear" w:color="auto" w:fill="FFFFFF"/>
          </w:tcPr>
          <w:p w14:paraId="4401EF92" w14:textId="77777777" w:rsidR="00003DFB" w:rsidRDefault="00003DFB" w:rsidP="00003DFB">
            <w:pPr>
              <w:jc w:val="left"/>
              <w:rPr>
                <w:color w:val="000000"/>
              </w:rPr>
            </w:pPr>
          </w:p>
        </w:tc>
        <w:tc>
          <w:tcPr>
            <w:tcW w:w="1647" w:type="dxa"/>
            <w:shd w:val="clear" w:color="auto" w:fill="FFFFFF"/>
          </w:tcPr>
          <w:p w14:paraId="19509E71" w14:textId="77777777" w:rsidR="00003DFB" w:rsidRPr="00412367" w:rsidRDefault="00003DFB" w:rsidP="00003DFB">
            <w:pPr>
              <w:jc w:val="left"/>
              <w:rPr>
                <w:color w:val="000000"/>
                <w:lang w:val="en-US"/>
                <w:rPrChange w:id="2003" w:author="Huke, Juan (extern)" w:date="2024-05-22T18:34:00Z">
                  <w:rPr>
                    <w:color w:val="000000"/>
                  </w:rPr>
                </w:rPrChange>
              </w:rPr>
            </w:pPr>
            <w:r w:rsidRPr="00412367">
              <w:rPr>
                <w:color w:val="000000"/>
                <w:lang w:val="en-US"/>
                <w:rPrChange w:id="2004" w:author="Huke, Juan (extern)" w:date="2024-05-22T18:34:00Z">
                  <w:rPr>
                    <w:color w:val="000000"/>
                  </w:rPr>
                </w:rPrChange>
              </w:rPr>
              <w:t>XX_C_CONTR_ACC_VALUE_AGG</w:t>
            </w:r>
          </w:p>
        </w:tc>
        <w:tc>
          <w:tcPr>
            <w:tcW w:w="1647" w:type="dxa"/>
            <w:shd w:val="clear" w:color="auto" w:fill="FFFFFF"/>
          </w:tcPr>
          <w:p w14:paraId="44DB05D4" w14:textId="77777777" w:rsidR="00003DFB" w:rsidRPr="00412367" w:rsidRDefault="00003DFB" w:rsidP="00003DFB">
            <w:pPr>
              <w:jc w:val="left"/>
              <w:rPr>
                <w:color w:val="000000"/>
                <w:lang w:val="en-US"/>
                <w:rPrChange w:id="2005" w:author="Huke, Juan (extern)" w:date="2024-05-22T18:34:00Z">
                  <w:rPr>
                    <w:color w:val="000000"/>
                  </w:rPr>
                </w:rPrChange>
              </w:rPr>
            </w:pPr>
            <w:r w:rsidRPr="00412367">
              <w:rPr>
                <w:color w:val="000000"/>
                <w:lang w:val="en-US"/>
                <w:rPrChange w:id="2006" w:author="Huke, Juan (extern)" w:date="2024-05-22T18:34:00Z">
                  <w:rPr>
                    <w:color w:val="000000"/>
                  </w:rPr>
                </w:rPrChange>
              </w:rPr>
              <w:t>XX_BOOK_VALUE_COMP_O_IFRS_CLA</w:t>
            </w:r>
          </w:p>
        </w:tc>
        <w:tc>
          <w:tcPr>
            <w:tcW w:w="1647" w:type="dxa"/>
            <w:shd w:val="clear" w:color="auto" w:fill="FFFFFF"/>
          </w:tcPr>
          <w:p w14:paraId="217B795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8EC05CF" w14:textId="77777777" w:rsidR="00003DFB" w:rsidRDefault="00003DFB" w:rsidP="00003DFB">
            <w:pPr>
              <w:jc w:val="left"/>
              <w:rPr>
                <w:color w:val="000000"/>
              </w:rPr>
            </w:pPr>
          </w:p>
        </w:tc>
        <w:tc>
          <w:tcPr>
            <w:tcW w:w="2906" w:type="dxa"/>
            <w:tcBorders>
              <w:top w:val="nil"/>
              <w:bottom w:val="nil"/>
            </w:tcBorders>
            <w:shd w:val="clear" w:color="auto" w:fill="FFFFFF"/>
          </w:tcPr>
          <w:p w14:paraId="31A796F0" w14:textId="77777777" w:rsidR="00003DFB" w:rsidRDefault="00003DFB" w:rsidP="00003DFB">
            <w:pPr>
              <w:jc w:val="left"/>
              <w:rPr>
                <w:color w:val="000000"/>
              </w:rPr>
            </w:pPr>
          </w:p>
        </w:tc>
      </w:tr>
      <w:tr w:rsidR="00003DFB" w:rsidRPr="00003DFB" w14:paraId="502FAB74" w14:textId="77777777" w:rsidTr="00003DFB">
        <w:trPr>
          <w:trHeight w:val="449"/>
        </w:trPr>
        <w:tc>
          <w:tcPr>
            <w:tcW w:w="550" w:type="dxa"/>
            <w:tcBorders>
              <w:top w:val="nil"/>
              <w:bottom w:val="nil"/>
            </w:tcBorders>
            <w:shd w:val="clear" w:color="auto" w:fill="FFFFFF"/>
          </w:tcPr>
          <w:p w14:paraId="5AC6955A" w14:textId="77777777" w:rsidR="00003DFB" w:rsidRDefault="00003DFB" w:rsidP="00003DFB">
            <w:pPr>
              <w:jc w:val="left"/>
              <w:rPr>
                <w:color w:val="000000"/>
              </w:rPr>
            </w:pPr>
          </w:p>
        </w:tc>
        <w:tc>
          <w:tcPr>
            <w:tcW w:w="1646" w:type="dxa"/>
            <w:tcBorders>
              <w:top w:val="nil"/>
              <w:bottom w:val="nil"/>
            </w:tcBorders>
            <w:shd w:val="clear" w:color="auto" w:fill="FFFFFF"/>
          </w:tcPr>
          <w:p w14:paraId="0F5C87DF" w14:textId="77777777" w:rsidR="00003DFB" w:rsidRDefault="00003DFB" w:rsidP="00003DFB">
            <w:pPr>
              <w:jc w:val="left"/>
              <w:rPr>
                <w:color w:val="000000"/>
              </w:rPr>
            </w:pPr>
          </w:p>
        </w:tc>
        <w:tc>
          <w:tcPr>
            <w:tcW w:w="1647" w:type="dxa"/>
            <w:tcBorders>
              <w:top w:val="nil"/>
              <w:bottom w:val="nil"/>
            </w:tcBorders>
            <w:shd w:val="clear" w:color="auto" w:fill="FFFFFF"/>
          </w:tcPr>
          <w:p w14:paraId="6BD5383F" w14:textId="77777777" w:rsidR="00003DFB" w:rsidRDefault="00003DFB" w:rsidP="00003DFB">
            <w:pPr>
              <w:jc w:val="left"/>
              <w:rPr>
                <w:color w:val="000000"/>
              </w:rPr>
            </w:pPr>
          </w:p>
        </w:tc>
        <w:tc>
          <w:tcPr>
            <w:tcW w:w="1647" w:type="dxa"/>
            <w:shd w:val="clear" w:color="auto" w:fill="FFFFFF"/>
          </w:tcPr>
          <w:p w14:paraId="6DDBB89A" w14:textId="77777777" w:rsidR="00003DFB" w:rsidRPr="00412367" w:rsidRDefault="00003DFB" w:rsidP="00003DFB">
            <w:pPr>
              <w:jc w:val="left"/>
              <w:rPr>
                <w:color w:val="000000"/>
                <w:lang w:val="en-US"/>
                <w:rPrChange w:id="2007" w:author="Huke, Juan (extern)" w:date="2024-05-22T18:34:00Z">
                  <w:rPr>
                    <w:color w:val="000000"/>
                  </w:rPr>
                </w:rPrChange>
              </w:rPr>
            </w:pPr>
            <w:r w:rsidRPr="00412367">
              <w:rPr>
                <w:color w:val="000000"/>
                <w:lang w:val="en-US"/>
                <w:rPrChange w:id="2008" w:author="Huke, Juan (extern)" w:date="2024-05-22T18:34:00Z">
                  <w:rPr>
                    <w:color w:val="000000"/>
                  </w:rPr>
                </w:rPrChange>
              </w:rPr>
              <w:t>XX_C_CONTR_ACC_VALUE_AGG</w:t>
            </w:r>
          </w:p>
        </w:tc>
        <w:tc>
          <w:tcPr>
            <w:tcW w:w="1647" w:type="dxa"/>
            <w:shd w:val="clear" w:color="auto" w:fill="FFFFFF"/>
          </w:tcPr>
          <w:p w14:paraId="2145E58E" w14:textId="77777777" w:rsidR="00003DFB" w:rsidRPr="00412367" w:rsidRDefault="00003DFB" w:rsidP="00003DFB">
            <w:pPr>
              <w:jc w:val="left"/>
              <w:rPr>
                <w:color w:val="000000"/>
                <w:lang w:val="en-US"/>
                <w:rPrChange w:id="2009" w:author="Huke, Juan (extern)" w:date="2024-05-22T18:34:00Z">
                  <w:rPr>
                    <w:color w:val="000000"/>
                  </w:rPr>
                </w:rPrChange>
              </w:rPr>
            </w:pPr>
            <w:r w:rsidRPr="00412367">
              <w:rPr>
                <w:color w:val="000000"/>
                <w:lang w:val="en-US"/>
                <w:rPrChange w:id="2010" w:author="Huke, Juan (extern)" w:date="2024-05-22T18:34:00Z">
                  <w:rPr>
                    <w:color w:val="000000"/>
                  </w:rPr>
                </w:rPrChange>
              </w:rPr>
              <w:t>XX_BOOK_VALUE_L_HGB_CLA</w:t>
            </w:r>
          </w:p>
        </w:tc>
        <w:tc>
          <w:tcPr>
            <w:tcW w:w="1647" w:type="dxa"/>
            <w:shd w:val="clear" w:color="auto" w:fill="FFFFFF"/>
          </w:tcPr>
          <w:p w14:paraId="11844AE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B3B7E34" w14:textId="77777777" w:rsidR="00003DFB" w:rsidRDefault="00003DFB" w:rsidP="00003DFB">
            <w:pPr>
              <w:jc w:val="left"/>
              <w:rPr>
                <w:color w:val="000000"/>
              </w:rPr>
            </w:pPr>
          </w:p>
        </w:tc>
        <w:tc>
          <w:tcPr>
            <w:tcW w:w="2906" w:type="dxa"/>
            <w:tcBorders>
              <w:top w:val="nil"/>
              <w:bottom w:val="nil"/>
            </w:tcBorders>
            <w:shd w:val="clear" w:color="auto" w:fill="FFFFFF"/>
          </w:tcPr>
          <w:p w14:paraId="54656063" w14:textId="77777777" w:rsidR="00003DFB" w:rsidRDefault="00003DFB" w:rsidP="00003DFB">
            <w:pPr>
              <w:jc w:val="left"/>
              <w:rPr>
                <w:color w:val="000000"/>
              </w:rPr>
            </w:pPr>
          </w:p>
        </w:tc>
      </w:tr>
      <w:tr w:rsidR="00003DFB" w:rsidRPr="00003DFB" w14:paraId="1A7B31A8" w14:textId="77777777" w:rsidTr="00003DFB">
        <w:trPr>
          <w:trHeight w:val="449"/>
        </w:trPr>
        <w:tc>
          <w:tcPr>
            <w:tcW w:w="550" w:type="dxa"/>
            <w:tcBorders>
              <w:top w:val="nil"/>
              <w:bottom w:val="nil"/>
            </w:tcBorders>
            <w:shd w:val="clear" w:color="auto" w:fill="FFFFFF"/>
          </w:tcPr>
          <w:p w14:paraId="4FD153C9" w14:textId="77777777" w:rsidR="00003DFB" w:rsidRDefault="00003DFB" w:rsidP="00003DFB">
            <w:pPr>
              <w:jc w:val="left"/>
              <w:rPr>
                <w:color w:val="000000"/>
              </w:rPr>
            </w:pPr>
          </w:p>
        </w:tc>
        <w:tc>
          <w:tcPr>
            <w:tcW w:w="1646" w:type="dxa"/>
            <w:tcBorders>
              <w:top w:val="nil"/>
              <w:bottom w:val="nil"/>
            </w:tcBorders>
            <w:shd w:val="clear" w:color="auto" w:fill="FFFFFF"/>
          </w:tcPr>
          <w:p w14:paraId="2C882D46" w14:textId="77777777" w:rsidR="00003DFB" w:rsidRDefault="00003DFB" w:rsidP="00003DFB">
            <w:pPr>
              <w:jc w:val="left"/>
              <w:rPr>
                <w:color w:val="000000"/>
              </w:rPr>
            </w:pPr>
          </w:p>
        </w:tc>
        <w:tc>
          <w:tcPr>
            <w:tcW w:w="1647" w:type="dxa"/>
            <w:tcBorders>
              <w:top w:val="nil"/>
              <w:bottom w:val="nil"/>
            </w:tcBorders>
            <w:shd w:val="clear" w:color="auto" w:fill="FFFFFF"/>
          </w:tcPr>
          <w:p w14:paraId="7F3D9571" w14:textId="77777777" w:rsidR="00003DFB" w:rsidRDefault="00003DFB" w:rsidP="00003DFB">
            <w:pPr>
              <w:jc w:val="left"/>
              <w:rPr>
                <w:color w:val="000000"/>
              </w:rPr>
            </w:pPr>
          </w:p>
        </w:tc>
        <w:tc>
          <w:tcPr>
            <w:tcW w:w="1647" w:type="dxa"/>
            <w:shd w:val="clear" w:color="auto" w:fill="FFFFFF"/>
          </w:tcPr>
          <w:p w14:paraId="789B0709" w14:textId="77777777" w:rsidR="00003DFB" w:rsidRPr="00412367" w:rsidRDefault="00003DFB" w:rsidP="00003DFB">
            <w:pPr>
              <w:jc w:val="left"/>
              <w:rPr>
                <w:color w:val="000000"/>
                <w:lang w:val="en-US"/>
                <w:rPrChange w:id="2011" w:author="Huke, Juan (extern)" w:date="2024-05-22T18:34:00Z">
                  <w:rPr>
                    <w:color w:val="000000"/>
                  </w:rPr>
                </w:rPrChange>
              </w:rPr>
            </w:pPr>
            <w:r w:rsidRPr="00412367">
              <w:rPr>
                <w:color w:val="000000"/>
                <w:lang w:val="en-US"/>
                <w:rPrChange w:id="2012" w:author="Huke, Juan (extern)" w:date="2024-05-22T18:34:00Z">
                  <w:rPr>
                    <w:color w:val="000000"/>
                  </w:rPr>
                </w:rPrChange>
              </w:rPr>
              <w:t>XX_C_CONTR_ACC_VALUE_AGG</w:t>
            </w:r>
          </w:p>
        </w:tc>
        <w:tc>
          <w:tcPr>
            <w:tcW w:w="1647" w:type="dxa"/>
            <w:shd w:val="clear" w:color="auto" w:fill="FFFFFF"/>
          </w:tcPr>
          <w:p w14:paraId="6E69CF31" w14:textId="77777777" w:rsidR="00003DFB" w:rsidRDefault="00003DFB" w:rsidP="00003DFB">
            <w:pPr>
              <w:jc w:val="left"/>
              <w:rPr>
                <w:color w:val="000000"/>
              </w:rPr>
            </w:pPr>
            <w:r>
              <w:rPr>
                <w:color w:val="000000"/>
              </w:rPr>
              <w:t>XX_CONTRACT</w:t>
            </w:r>
          </w:p>
        </w:tc>
        <w:tc>
          <w:tcPr>
            <w:tcW w:w="1647" w:type="dxa"/>
            <w:shd w:val="clear" w:color="auto" w:fill="FFFFFF"/>
          </w:tcPr>
          <w:p w14:paraId="6C3E6C6E"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31D2ABE0" w14:textId="77777777" w:rsidR="00003DFB" w:rsidRDefault="00003DFB" w:rsidP="00003DFB">
            <w:pPr>
              <w:jc w:val="left"/>
              <w:rPr>
                <w:color w:val="000000"/>
              </w:rPr>
            </w:pPr>
          </w:p>
        </w:tc>
        <w:tc>
          <w:tcPr>
            <w:tcW w:w="2906" w:type="dxa"/>
            <w:tcBorders>
              <w:top w:val="nil"/>
              <w:bottom w:val="nil"/>
            </w:tcBorders>
            <w:shd w:val="clear" w:color="auto" w:fill="FFFFFF"/>
          </w:tcPr>
          <w:p w14:paraId="7A188A36" w14:textId="77777777" w:rsidR="00003DFB" w:rsidRDefault="00003DFB" w:rsidP="00003DFB">
            <w:pPr>
              <w:jc w:val="left"/>
              <w:rPr>
                <w:color w:val="000000"/>
              </w:rPr>
            </w:pPr>
          </w:p>
        </w:tc>
      </w:tr>
      <w:tr w:rsidR="00003DFB" w:rsidRPr="00003DFB" w14:paraId="20EA3845" w14:textId="77777777" w:rsidTr="00003DFB">
        <w:trPr>
          <w:trHeight w:val="449"/>
        </w:trPr>
        <w:tc>
          <w:tcPr>
            <w:tcW w:w="550" w:type="dxa"/>
            <w:tcBorders>
              <w:top w:val="nil"/>
              <w:bottom w:val="nil"/>
            </w:tcBorders>
            <w:shd w:val="clear" w:color="auto" w:fill="FFFFFF"/>
          </w:tcPr>
          <w:p w14:paraId="032CAD36" w14:textId="77777777" w:rsidR="00003DFB" w:rsidRDefault="00003DFB" w:rsidP="00003DFB">
            <w:pPr>
              <w:jc w:val="left"/>
              <w:rPr>
                <w:color w:val="000000"/>
              </w:rPr>
            </w:pPr>
          </w:p>
        </w:tc>
        <w:tc>
          <w:tcPr>
            <w:tcW w:w="1646" w:type="dxa"/>
            <w:tcBorders>
              <w:top w:val="nil"/>
              <w:bottom w:val="nil"/>
            </w:tcBorders>
            <w:shd w:val="clear" w:color="auto" w:fill="FFFFFF"/>
          </w:tcPr>
          <w:p w14:paraId="63FDA66A" w14:textId="77777777" w:rsidR="00003DFB" w:rsidRDefault="00003DFB" w:rsidP="00003DFB">
            <w:pPr>
              <w:jc w:val="left"/>
              <w:rPr>
                <w:color w:val="000000"/>
              </w:rPr>
            </w:pPr>
          </w:p>
        </w:tc>
        <w:tc>
          <w:tcPr>
            <w:tcW w:w="1647" w:type="dxa"/>
            <w:tcBorders>
              <w:top w:val="nil"/>
              <w:bottom w:val="nil"/>
            </w:tcBorders>
            <w:shd w:val="clear" w:color="auto" w:fill="FFFFFF"/>
          </w:tcPr>
          <w:p w14:paraId="14E61A63" w14:textId="77777777" w:rsidR="00003DFB" w:rsidRDefault="00003DFB" w:rsidP="00003DFB">
            <w:pPr>
              <w:jc w:val="left"/>
              <w:rPr>
                <w:color w:val="000000"/>
              </w:rPr>
            </w:pPr>
          </w:p>
        </w:tc>
        <w:tc>
          <w:tcPr>
            <w:tcW w:w="1647" w:type="dxa"/>
            <w:shd w:val="clear" w:color="auto" w:fill="FFFFFF"/>
          </w:tcPr>
          <w:p w14:paraId="5A8F0554" w14:textId="77777777" w:rsidR="00003DFB" w:rsidRPr="00412367" w:rsidRDefault="00003DFB" w:rsidP="00003DFB">
            <w:pPr>
              <w:jc w:val="left"/>
              <w:rPr>
                <w:color w:val="000000"/>
                <w:lang w:val="en-US"/>
                <w:rPrChange w:id="2013" w:author="Huke, Juan (extern)" w:date="2024-05-22T18:34:00Z">
                  <w:rPr>
                    <w:color w:val="000000"/>
                  </w:rPr>
                </w:rPrChange>
              </w:rPr>
            </w:pPr>
            <w:r w:rsidRPr="00412367">
              <w:rPr>
                <w:color w:val="000000"/>
                <w:lang w:val="en-US"/>
                <w:rPrChange w:id="2014" w:author="Huke, Juan (extern)" w:date="2024-05-22T18:34:00Z">
                  <w:rPr>
                    <w:color w:val="000000"/>
                  </w:rPr>
                </w:rPrChange>
              </w:rPr>
              <w:t>XX_C_CONTR</w:t>
            </w:r>
            <w:r w:rsidRPr="00412367">
              <w:rPr>
                <w:color w:val="000000"/>
                <w:lang w:val="en-US"/>
                <w:rPrChange w:id="2015" w:author="Huke, Juan (extern)" w:date="2024-05-22T18:34:00Z">
                  <w:rPr>
                    <w:color w:val="000000"/>
                  </w:rPr>
                </w:rPrChange>
              </w:rPr>
              <w:lastRenderedPageBreak/>
              <w:t>_ACC_VALUE_AGG</w:t>
            </w:r>
          </w:p>
        </w:tc>
        <w:tc>
          <w:tcPr>
            <w:tcW w:w="1647" w:type="dxa"/>
            <w:shd w:val="clear" w:color="auto" w:fill="FFFFFF"/>
          </w:tcPr>
          <w:p w14:paraId="3BCC5EA7" w14:textId="77777777" w:rsidR="00003DFB" w:rsidRPr="00412367" w:rsidRDefault="00003DFB" w:rsidP="00003DFB">
            <w:pPr>
              <w:jc w:val="left"/>
              <w:rPr>
                <w:color w:val="000000"/>
                <w:lang w:val="en-US"/>
                <w:rPrChange w:id="2016" w:author="Huke, Juan (extern)" w:date="2024-05-22T18:34:00Z">
                  <w:rPr>
                    <w:color w:val="000000"/>
                  </w:rPr>
                </w:rPrChange>
              </w:rPr>
            </w:pPr>
            <w:r w:rsidRPr="00412367">
              <w:rPr>
                <w:color w:val="000000"/>
                <w:lang w:val="en-US"/>
                <w:rPrChange w:id="2017" w:author="Huke, Juan (extern)" w:date="2024-05-22T18:34:00Z">
                  <w:rPr>
                    <w:color w:val="000000"/>
                  </w:rPr>
                </w:rPrChange>
              </w:rPr>
              <w:lastRenderedPageBreak/>
              <w:t>XX_FAIR_VAL</w:t>
            </w:r>
            <w:r w:rsidRPr="00412367">
              <w:rPr>
                <w:color w:val="000000"/>
                <w:lang w:val="en-US"/>
                <w:rPrChange w:id="2018" w:author="Huke, Juan (extern)" w:date="2024-05-22T18:34:00Z">
                  <w:rPr>
                    <w:color w:val="000000"/>
                  </w:rPr>
                </w:rPrChange>
              </w:rPr>
              <w:lastRenderedPageBreak/>
              <w:t>UE_ADJ_HGB_CLA</w:t>
            </w:r>
          </w:p>
        </w:tc>
        <w:tc>
          <w:tcPr>
            <w:tcW w:w="1647" w:type="dxa"/>
            <w:shd w:val="clear" w:color="auto" w:fill="FFFFFF"/>
          </w:tcPr>
          <w:p w14:paraId="2A57FF2A" w14:textId="77777777" w:rsidR="00003DFB" w:rsidRDefault="00003DFB" w:rsidP="00003DFB">
            <w:pPr>
              <w:jc w:val="left"/>
              <w:rPr>
                <w:color w:val="000000"/>
              </w:rPr>
            </w:pPr>
            <w:r>
              <w:rPr>
                <w:color w:val="000000"/>
              </w:rPr>
              <w:lastRenderedPageBreak/>
              <w:t>NUMBER(18,3)</w:t>
            </w:r>
          </w:p>
        </w:tc>
        <w:tc>
          <w:tcPr>
            <w:tcW w:w="2906" w:type="dxa"/>
            <w:tcBorders>
              <w:top w:val="nil"/>
              <w:bottom w:val="nil"/>
            </w:tcBorders>
            <w:shd w:val="clear" w:color="auto" w:fill="FFFFFF"/>
          </w:tcPr>
          <w:p w14:paraId="0CE4C793" w14:textId="77777777" w:rsidR="00003DFB" w:rsidRDefault="00003DFB" w:rsidP="00003DFB">
            <w:pPr>
              <w:jc w:val="left"/>
              <w:rPr>
                <w:color w:val="000000"/>
              </w:rPr>
            </w:pPr>
          </w:p>
        </w:tc>
        <w:tc>
          <w:tcPr>
            <w:tcW w:w="2906" w:type="dxa"/>
            <w:tcBorders>
              <w:top w:val="nil"/>
              <w:bottom w:val="nil"/>
            </w:tcBorders>
            <w:shd w:val="clear" w:color="auto" w:fill="FFFFFF"/>
          </w:tcPr>
          <w:p w14:paraId="3FC919A9" w14:textId="77777777" w:rsidR="00003DFB" w:rsidRDefault="00003DFB" w:rsidP="00003DFB">
            <w:pPr>
              <w:jc w:val="left"/>
              <w:rPr>
                <w:color w:val="000000"/>
              </w:rPr>
            </w:pPr>
          </w:p>
        </w:tc>
      </w:tr>
      <w:tr w:rsidR="00003DFB" w:rsidRPr="00003DFB" w14:paraId="6412ABD1" w14:textId="77777777" w:rsidTr="00003DFB">
        <w:trPr>
          <w:trHeight w:val="449"/>
        </w:trPr>
        <w:tc>
          <w:tcPr>
            <w:tcW w:w="550" w:type="dxa"/>
            <w:tcBorders>
              <w:top w:val="nil"/>
              <w:bottom w:val="nil"/>
            </w:tcBorders>
            <w:shd w:val="clear" w:color="auto" w:fill="FFFFFF"/>
          </w:tcPr>
          <w:p w14:paraId="547D7AAB" w14:textId="77777777" w:rsidR="00003DFB" w:rsidRDefault="00003DFB" w:rsidP="00003DFB">
            <w:pPr>
              <w:jc w:val="left"/>
              <w:rPr>
                <w:color w:val="000000"/>
              </w:rPr>
            </w:pPr>
          </w:p>
        </w:tc>
        <w:tc>
          <w:tcPr>
            <w:tcW w:w="1646" w:type="dxa"/>
            <w:tcBorders>
              <w:top w:val="nil"/>
              <w:bottom w:val="nil"/>
            </w:tcBorders>
            <w:shd w:val="clear" w:color="auto" w:fill="FFFFFF"/>
          </w:tcPr>
          <w:p w14:paraId="6CD7D686" w14:textId="77777777" w:rsidR="00003DFB" w:rsidRDefault="00003DFB" w:rsidP="00003DFB">
            <w:pPr>
              <w:jc w:val="left"/>
              <w:rPr>
                <w:color w:val="000000"/>
              </w:rPr>
            </w:pPr>
          </w:p>
        </w:tc>
        <w:tc>
          <w:tcPr>
            <w:tcW w:w="1647" w:type="dxa"/>
            <w:tcBorders>
              <w:top w:val="nil"/>
              <w:bottom w:val="nil"/>
            </w:tcBorders>
            <w:shd w:val="clear" w:color="auto" w:fill="FFFFFF"/>
          </w:tcPr>
          <w:p w14:paraId="2F4DBBCE" w14:textId="77777777" w:rsidR="00003DFB" w:rsidRDefault="00003DFB" w:rsidP="00003DFB">
            <w:pPr>
              <w:jc w:val="left"/>
              <w:rPr>
                <w:color w:val="000000"/>
              </w:rPr>
            </w:pPr>
          </w:p>
        </w:tc>
        <w:tc>
          <w:tcPr>
            <w:tcW w:w="1647" w:type="dxa"/>
            <w:shd w:val="clear" w:color="auto" w:fill="FFFFFF"/>
          </w:tcPr>
          <w:p w14:paraId="542AA1AE" w14:textId="77777777" w:rsidR="00003DFB" w:rsidRPr="00412367" w:rsidRDefault="00003DFB" w:rsidP="00003DFB">
            <w:pPr>
              <w:jc w:val="left"/>
              <w:rPr>
                <w:color w:val="000000"/>
                <w:lang w:val="en-US"/>
                <w:rPrChange w:id="2019" w:author="Huke, Juan (extern)" w:date="2024-05-22T18:34:00Z">
                  <w:rPr>
                    <w:color w:val="000000"/>
                  </w:rPr>
                </w:rPrChange>
              </w:rPr>
            </w:pPr>
            <w:r w:rsidRPr="00412367">
              <w:rPr>
                <w:color w:val="000000"/>
                <w:lang w:val="en-US"/>
                <w:rPrChange w:id="2020" w:author="Huke, Juan (extern)" w:date="2024-05-22T18:34:00Z">
                  <w:rPr>
                    <w:color w:val="000000"/>
                  </w:rPr>
                </w:rPrChange>
              </w:rPr>
              <w:t>XX_C_CONTR_ACC_VALUE_AGG</w:t>
            </w:r>
          </w:p>
        </w:tc>
        <w:tc>
          <w:tcPr>
            <w:tcW w:w="1647" w:type="dxa"/>
            <w:shd w:val="clear" w:color="auto" w:fill="FFFFFF"/>
          </w:tcPr>
          <w:p w14:paraId="028973DF" w14:textId="77777777" w:rsidR="00003DFB" w:rsidRPr="00412367" w:rsidRDefault="00003DFB" w:rsidP="00003DFB">
            <w:pPr>
              <w:jc w:val="left"/>
              <w:rPr>
                <w:color w:val="000000"/>
                <w:lang w:val="en-US"/>
                <w:rPrChange w:id="2021" w:author="Huke, Juan (extern)" w:date="2024-05-22T18:34:00Z">
                  <w:rPr>
                    <w:color w:val="000000"/>
                  </w:rPr>
                </w:rPrChange>
              </w:rPr>
            </w:pPr>
            <w:r w:rsidRPr="00412367">
              <w:rPr>
                <w:color w:val="000000"/>
                <w:lang w:val="en-US"/>
                <w:rPrChange w:id="2022" w:author="Huke, Juan (extern)" w:date="2024-05-22T18:34:00Z">
                  <w:rPr>
                    <w:color w:val="000000"/>
                  </w:rPr>
                </w:rPrChange>
              </w:rPr>
              <w:t>XX_LT_LIA_REC_COMP_HGB_CLA</w:t>
            </w:r>
          </w:p>
        </w:tc>
        <w:tc>
          <w:tcPr>
            <w:tcW w:w="1647" w:type="dxa"/>
            <w:shd w:val="clear" w:color="auto" w:fill="FFFFFF"/>
          </w:tcPr>
          <w:p w14:paraId="6E2ED57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5BF99C3" w14:textId="77777777" w:rsidR="00003DFB" w:rsidRDefault="00003DFB" w:rsidP="00003DFB">
            <w:pPr>
              <w:jc w:val="left"/>
              <w:rPr>
                <w:color w:val="000000"/>
              </w:rPr>
            </w:pPr>
          </w:p>
        </w:tc>
        <w:tc>
          <w:tcPr>
            <w:tcW w:w="2906" w:type="dxa"/>
            <w:tcBorders>
              <w:top w:val="nil"/>
              <w:bottom w:val="nil"/>
            </w:tcBorders>
            <w:shd w:val="clear" w:color="auto" w:fill="FFFFFF"/>
          </w:tcPr>
          <w:p w14:paraId="727A977E" w14:textId="77777777" w:rsidR="00003DFB" w:rsidRDefault="00003DFB" w:rsidP="00003DFB">
            <w:pPr>
              <w:jc w:val="left"/>
              <w:rPr>
                <w:color w:val="000000"/>
              </w:rPr>
            </w:pPr>
          </w:p>
        </w:tc>
      </w:tr>
      <w:tr w:rsidR="00003DFB" w:rsidRPr="00003DFB" w14:paraId="53AD0CAF" w14:textId="77777777" w:rsidTr="00003DFB">
        <w:trPr>
          <w:trHeight w:val="449"/>
        </w:trPr>
        <w:tc>
          <w:tcPr>
            <w:tcW w:w="550" w:type="dxa"/>
            <w:tcBorders>
              <w:top w:val="nil"/>
              <w:bottom w:val="nil"/>
            </w:tcBorders>
            <w:shd w:val="clear" w:color="auto" w:fill="FFFFFF"/>
          </w:tcPr>
          <w:p w14:paraId="3B565242" w14:textId="77777777" w:rsidR="00003DFB" w:rsidRDefault="00003DFB" w:rsidP="00003DFB">
            <w:pPr>
              <w:jc w:val="left"/>
              <w:rPr>
                <w:color w:val="000000"/>
              </w:rPr>
            </w:pPr>
          </w:p>
        </w:tc>
        <w:tc>
          <w:tcPr>
            <w:tcW w:w="1646" w:type="dxa"/>
            <w:tcBorders>
              <w:top w:val="nil"/>
              <w:bottom w:val="nil"/>
            </w:tcBorders>
            <w:shd w:val="clear" w:color="auto" w:fill="FFFFFF"/>
          </w:tcPr>
          <w:p w14:paraId="799E85F0" w14:textId="77777777" w:rsidR="00003DFB" w:rsidRDefault="00003DFB" w:rsidP="00003DFB">
            <w:pPr>
              <w:jc w:val="left"/>
              <w:rPr>
                <w:color w:val="000000"/>
              </w:rPr>
            </w:pPr>
          </w:p>
        </w:tc>
        <w:tc>
          <w:tcPr>
            <w:tcW w:w="1647" w:type="dxa"/>
            <w:tcBorders>
              <w:top w:val="nil"/>
              <w:bottom w:val="nil"/>
            </w:tcBorders>
            <w:shd w:val="clear" w:color="auto" w:fill="FFFFFF"/>
          </w:tcPr>
          <w:p w14:paraId="518551D4" w14:textId="77777777" w:rsidR="00003DFB" w:rsidRDefault="00003DFB" w:rsidP="00003DFB">
            <w:pPr>
              <w:jc w:val="left"/>
              <w:rPr>
                <w:color w:val="000000"/>
              </w:rPr>
            </w:pPr>
          </w:p>
        </w:tc>
        <w:tc>
          <w:tcPr>
            <w:tcW w:w="1647" w:type="dxa"/>
            <w:shd w:val="clear" w:color="auto" w:fill="FFFFFF"/>
          </w:tcPr>
          <w:p w14:paraId="02A125C9" w14:textId="77777777" w:rsidR="00003DFB" w:rsidRDefault="00003DFB" w:rsidP="00003DFB">
            <w:pPr>
              <w:jc w:val="left"/>
              <w:rPr>
                <w:color w:val="000000"/>
              </w:rPr>
            </w:pPr>
            <w:r>
              <w:rPr>
                <w:color w:val="000000"/>
              </w:rPr>
              <w:t>XX_C_CONTRACT_KG</w:t>
            </w:r>
          </w:p>
        </w:tc>
        <w:tc>
          <w:tcPr>
            <w:tcW w:w="1647" w:type="dxa"/>
            <w:shd w:val="clear" w:color="auto" w:fill="FFFFFF"/>
          </w:tcPr>
          <w:p w14:paraId="7B33357B" w14:textId="77777777" w:rsidR="00003DFB" w:rsidRDefault="00003DFB" w:rsidP="00003DFB">
            <w:pPr>
              <w:jc w:val="left"/>
              <w:rPr>
                <w:color w:val="000000"/>
              </w:rPr>
            </w:pPr>
            <w:r>
              <w:rPr>
                <w:color w:val="000000"/>
              </w:rPr>
              <w:t>XX_BALANCE_SHEET_IND</w:t>
            </w:r>
          </w:p>
        </w:tc>
        <w:tc>
          <w:tcPr>
            <w:tcW w:w="1647" w:type="dxa"/>
            <w:shd w:val="clear" w:color="auto" w:fill="FFFFFF"/>
          </w:tcPr>
          <w:p w14:paraId="7697A8FE"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333B0C0A" w14:textId="77777777" w:rsidR="00003DFB" w:rsidRDefault="00003DFB" w:rsidP="00003DFB">
            <w:pPr>
              <w:jc w:val="left"/>
              <w:rPr>
                <w:color w:val="000000"/>
              </w:rPr>
            </w:pPr>
          </w:p>
        </w:tc>
        <w:tc>
          <w:tcPr>
            <w:tcW w:w="2906" w:type="dxa"/>
            <w:tcBorders>
              <w:top w:val="nil"/>
              <w:bottom w:val="nil"/>
            </w:tcBorders>
            <w:shd w:val="clear" w:color="auto" w:fill="FFFFFF"/>
          </w:tcPr>
          <w:p w14:paraId="7B49A788" w14:textId="77777777" w:rsidR="00003DFB" w:rsidRDefault="00003DFB" w:rsidP="00003DFB">
            <w:pPr>
              <w:jc w:val="left"/>
              <w:rPr>
                <w:color w:val="000000"/>
              </w:rPr>
            </w:pPr>
          </w:p>
        </w:tc>
      </w:tr>
      <w:tr w:rsidR="00003DFB" w:rsidRPr="00003DFB" w14:paraId="28A9E953" w14:textId="77777777" w:rsidTr="00003DFB">
        <w:trPr>
          <w:trHeight w:val="449"/>
        </w:trPr>
        <w:tc>
          <w:tcPr>
            <w:tcW w:w="550" w:type="dxa"/>
            <w:tcBorders>
              <w:top w:val="nil"/>
              <w:bottom w:val="nil"/>
            </w:tcBorders>
            <w:shd w:val="clear" w:color="auto" w:fill="FFFFFF"/>
          </w:tcPr>
          <w:p w14:paraId="30CC6E37" w14:textId="77777777" w:rsidR="00003DFB" w:rsidRDefault="00003DFB" w:rsidP="00003DFB">
            <w:pPr>
              <w:jc w:val="left"/>
              <w:rPr>
                <w:color w:val="000000"/>
              </w:rPr>
            </w:pPr>
          </w:p>
        </w:tc>
        <w:tc>
          <w:tcPr>
            <w:tcW w:w="1646" w:type="dxa"/>
            <w:tcBorders>
              <w:top w:val="nil"/>
              <w:bottom w:val="nil"/>
            </w:tcBorders>
            <w:shd w:val="clear" w:color="auto" w:fill="FFFFFF"/>
          </w:tcPr>
          <w:p w14:paraId="2DAD0940" w14:textId="77777777" w:rsidR="00003DFB" w:rsidRDefault="00003DFB" w:rsidP="00003DFB">
            <w:pPr>
              <w:jc w:val="left"/>
              <w:rPr>
                <w:color w:val="000000"/>
              </w:rPr>
            </w:pPr>
          </w:p>
        </w:tc>
        <w:tc>
          <w:tcPr>
            <w:tcW w:w="1647" w:type="dxa"/>
            <w:tcBorders>
              <w:top w:val="nil"/>
              <w:bottom w:val="nil"/>
            </w:tcBorders>
            <w:shd w:val="clear" w:color="auto" w:fill="FFFFFF"/>
          </w:tcPr>
          <w:p w14:paraId="6248AAD9" w14:textId="77777777" w:rsidR="00003DFB" w:rsidRDefault="00003DFB" w:rsidP="00003DFB">
            <w:pPr>
              <w:jc w:val="left"/>
              <w:rPr>
                <w:color w:val="000000"/>
              </w:rPr>
            </w:pPr>
          </w:p>
        </w:tc>
        <w:tc>
          <w:tcPr>
            <w:tcW w:w="1647" w:type="dxa"/>
            <w:shd w:val="clear" w:color="auto" w:fill="FFFFFF"/>
          </w:tcPr>
          <w:p w14:paraId="18CF356E" w14:textId="77777777" w:rsidR="00003DFB" w:rsidRDefault="00003DFB" w:rsidP="00003DFB">
            <w:pPr>
              <w:jc w:val="left"/>
              <w:rPr>
                <w:color w:val="000000"/>
              </w:rPr>
            </w:pPr>
            <w:r>
              <w:rPr>
                <w:color w:val="000000"/>
              </w:rPr>
              <w:t>XX_C_CONTRACT_KG</w:t>
            </w:r>
          </w:p>
        </w:tc>
        <w:tc>
          <w:tcPr>
            <w:tcW w:w="1647" w:type="dxa"/>
            <w:shd w:val="clear" w:color="auto" w:fill="FFFFFF"/>
          </w:tcPr>
          <w:p w14:paraId="60417455" w14:textId="77777777" w:rsidR="00003DFB" w:rsidRDefault="00003DFB" w:rsidP="00003DFB">
            <w:pPr>
              <w:jc w:val="left"/>
              <w:rPr>
                <w:color w:val="000000"/>
              </w:rPr>
            </w:pPr>
            <w:r>
              <w:rPr>
                <w:color w:val="000000"/>
              </w:rPr>
              <w:t>XX_CDB_STRUCT</w:t>
            </w:r>
          </w:p>
        </w:tc>
        <w:tc>
          <w:tcPr>
            <w:tcW w:w="1647" w:type="dxa"/>
            <w:shd w:val="clear" w:color="auto" w:fill="FFFFFF"/>
          </w:tcPr>
          <w:p w14:paraId="4A18C3A2"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3160720" w14:textId="77777777" w:rsidR="00003DFB" w:rsidRDefault="00003DFB" w:rsidP="00003DFB">
            <w:pPr>
              <w:jc w:val="left"/>
              <w:rPr>
                <w:color w:val="000000"/>
              </w:rPr>
            </w:pPr>
          </w:p>
        </w:tc>
        <w:tc>
          <w:tcPr>
            <w:tcW w:w="2906" w:type="dxa"/>
            <w:tcBorders>
              <w:top w:val="nil"/>
              <w:bottom w:val="nil"/>
            </w:tcBorders>
            <w:shd w:val="clear" w:color="auto" w:fill="FFFFFF"/>
          </w:tcPr>
          <w:p w14:paraId="6F1C3854" w14:textId="77777777" w:rsidR="00003DFB" w:rsidRDefault="00003DFB" w:rsidP="00003DFB">
            <w:pPr>
              <w:jc w:val="left"/>
              <w:rPr>
                <w:color w:val="000000"/>
              </w:rPr>
            </w:pPr>
          </w:p>
        </w:tc>
      </w:tr>
      <w:tr w:rsidR="00003DFB" w:rsidRPr="00003DFB" w14:paraId="11D55BDF" w14:textId="77777777" w:rsidTr="00003DFB">
        <w:trPr>
          <w:trHeight w:val="449"/>
        </w:trPr>
        <w:tc>
          <w:tcPr>
            <w:tcW w:w="550" w:type="dxa"/>
            <w:tcBorders>
              <w:top w:val="nil"/>
              <w:bottom w:val="nil"/>
            </w:tcBorders>
            <w:shd w:val="clear" w:color="auto" w:fill="FFFFFF"/>
          </w:tcPr>
          <w:p w14:paraId="1968E3E8" w14:textId="77777777" w:rsidR="00003DFB" w:rsidRDefault="00003DFB" w:rsidP="00003DFB">
            <w:pPr>
              <w:jc w:val="left"/>
              <w:rPr>
                <w:color w:val="000000"/>
              </w:rPr>
            </w:pPr>
          </w:p>
        </w:tc>
        <w:tc>
          <w:tcPr>
            <w:tcW w:w="1646" w:type="dxa"/>
            <w:tcBorders>
              <w:top w:val="nil"/>
              <w:bottom w:val="nil"/>
            </w:tcBorders>
            <w:shd w:val="clear" w:color="auto" w:fill="FFFFFF"/>
          </w:tcPr>
          <w:p w14:paraId="67FBEB15" w14:textId="77777777" w:rsidR="00003DFB" w:rsidRDefault="00003DFB" w:rsidP="00003DFB">
            <w:pPr>
              <w:jc w:val="left"/>
              <w:rPr>
                <w:color w:val="000000"/>
              </w:rPr>
            </w:pPr>
          </w:p>
        </w:tc>
        <w:tc>
          <w:tcPr>
            <w:tcW w:w="1647" w:type="dxa"/>
            <w:tcBorders>
              <w:top w:val="nil"/>
              <w:bottom w:val="nil"/>
            </w:tcBorders>
            <w:shd w:val="clear" w:color="auto" w:fill="FFFFFF"/>
          </w:tcPr>
          <w:p w14:paraId="4676807C" w14:textId="77777777" w:rsidR="00003DFB" w:rsidRDefault="00003DFB" w:rsidP="00003DFB">
            <w:pPr>
              <w:jc w:val="left"/>
              <w:rPr>
                <w:color w:val="000000"/>
              </w:rPr>
            </w:pPr>
          </w:p>
        </w:tc>
        <w:tc>
          <w:tcPr>
            <w:tcW w:w="1647" w:type="dxa"/>
            <w:shd w:val="clear" w:color="auto" w:fill="FFFFFF"/>
          </w:tcPr>
          <w:p w14:paraId="4B2BF88D" w14:textId="77777777" w:rsidR="00003DFB" w:rsidRDefault="00003DFB" w:rsidP="00003DFB">
            <w:pPr>
              <w:jc w:val="left"/>
              <w:rPr>
                <w:color w:val="000000"/>
              </w:rPr>
            </w:pPr>
            <w:r>
              <w:rPr>
                <w:color w:val="000000"/>
              </w:rPr>
              <w:t>XX_C_CONTRACT_KG</w:t>
            </w:r>
          </w:p>
        </w:tc>
        <w:tc>
          <w:tcPr>
            <w:tcW w:w="1647" w:type="dxa"/>
            <w:shd w:val="clear" w:color="auto" w:fill="FFFFFF"/>
          </w:tcPr>
          <w:p w14:paraId="70EB1B73" w14:textId="77777777" w:rsidR="00003DFB" w:rsidRDefault="00003DFB" w:rsidP="00003DFB">
            <w:pPr>
              <w:jc w:val="left"/>
              <w:rPr>
                <w:color w:val="000000"/>
              </w:rPr>
            </w:pPr>
            <w:r>
              <w:rPr>
                <w:color w:val="000000"/>
              </w:rPr>
              <w:t>XX_PRODUCT_TYPE_CDB</w:t>
            </w:r>
          </w:p>
        </w:tc>
        <w:tc>
          <w:tcPr>
            <w:tcW w:w="1647" w:type="dxa"/>
            <w:shd w:val="clear" w:color="auto" w:fill="FFFFFF"/>
          </w:tcPr>
          <w:p w14:paraId="06891001"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5337A857" w14:textId="77777777" w:rsidR="00003DFB" w:rsidRDefault="00003DFB" w:rsidP="00003DFB">
            <w:pPr>
              <w:jc w:val="left"/>
              <w:rPr>
                <w:color w:val="000000"/>
              </w:rPr>
            </w:pPr>
          </w:p>
        </w:tc>
        <w:tc>
          <w:tcPr>
            <w:tcW w:w="2906" w:type="dxa"/>
            <w:tcBorders>
              <w:top w:val="nil"/>
              <w:bottom w:val="nil"/>
            </w:tcBorders>
            <w:shd w:val="clear" w:color="auto" w:fill="FFFFFF"/>
          </w:tcPr>
          <w:p w14:paraId="1941F15E" w14:textId="77777777" w:rsidR="00003DFB" w:rsidRDefault="00003DFB" w:rsidP="00003DFB">
            <w:pPr>
              <w:jc w:val="left"/>
              <w:rPr>
                <w:color w:val="000000"/>
              </w:rPr>
            </w:pPr>
          </w:p>
        </w:tc>
      </w:tr>
      <w:tr w:rsidR="00003DFB" w:rsidRPr="00003DFB" w14:paraId="2DB28A15" w14:textId="77777777" w:rsidTr="00003DFB">
        <w:trPr>
          <w:trHeight w:val="449"/>
        </w:trPr>
        <w:tc>
          <w:tcPr>
            <w:tcW w:w="550" w:type="dxa"/>
            <w:tcBorders>
              <w:top w:val="nil"/>
              <w:bottom w:val="nil"/>
            </w:tcBorders>
            <w:shd w:val="clear" w:color="auto" w:fill="FFFFFF"/>
          </w:tcPr>
          <w:p w14:paraId="413240BF" w14:textId="77777777" w:rsidR="00003DFB" w:rsidRDefault="00003DFB" w:rsidP="00003DFB">
            <w:pPr>
              <w:jc w:val="left"/>
              <w:rPr>
                <w:color w:val="000000"/>
              </w:rPr>
            </w:pPr>
          </w:p>
        </w:tc>
        <w:tc>
          <w:tcPr>
            <w:tcW w:w="1646" w:type="dxa"/>
            <w:tcBorders>
              <w:top w:val="nil"/>
              <w:bottom w:val="nil"/>
            </w:tcBorders>
            <w:shd w:val="clear" w:color="auto" w:fill="FFFFFF"/>
          </w:tcPr>
          <w:p w14:paraId="3FEAA4D8" w14:textId="77777777" w:rsidR="00003DFB" w:rsidRDefault="00003DFB" w:rsidP="00003DFB">
            <w:pPr>
              <w:jc w:val="left"/>
              <w:rPr>
                <w:color w:val="000000"/>
              </w:rPr>
            </w:pPr>
          </w:p>
        </w:tc>
        <w:tc>
          <w:tcPr>
            <w:tcW w:w="1647" w:type="dxa"/>
            <w:tcBorders>
              <w:top w:val="nil"/>
              <w:bottom w:val="nil"/>
            </w:tcBorders>
            <w:shd w:val="clear" w:color="auto" w:fill="FFFFFF"/>
          </w:tcPr>
          <w:p w14:paraId="27C2DAEC" w14:textId="77777777" w:rsidR="00003DFB" w:rsidRDefault="00003DFB" w:rsidP="00003DFB">
            <w:pPr>
              <w:jc w:val="left"/>
              <w:rPr>
                <w:color w:val="000000"/>
              </w:rPr>
            </w:pPr>
          </w:p>
        </w:tc>
        <w:tc>
          <w:tcPr>
            <w:tcW w:w="1647" w:type="dxa"/>
            <w:shd w:val="clear" w:color="auto" w:fill="FFFFFF"/>
          </w:tcPr>
          <w:p w14:paraId="79554B26" w14:textId="77777777" w:rsidR="00003DFB" w:rsidRDefault="00003DFB" w:rsidP="00003DFB">
            <w:pPr>
              <w:jc w:val="left"/>
              <w:rPr>
                <w:color w:val="000000"/>
              </w:rPr>
            </w:pPr>
            <w:r>
              <w:rPr>
                <w:color w:val="000000"/>
              </w:rPr>
              <w:t>XX_C_CONTRACT_KG</w:t>
            </w:r>
          </w:p>
        </w:tc>
        <w:tc>
          <w:tcPr>
            <w:tcW w:w="1647" w:type="dxa"/>
            <w:shd w:val="clear" w:color="auto" w:fill="FFFFFF"/>
          </w:tcPr>
          <w:p w14:paraId="5830F294" w14:textId="77777777" w:rsidR="00003DFB" w:rsidRDefault="00003DFB" w:rsidP="00003DFB">
            <w:pPr>
              <w:jc w:val="left"/>
              <w:rPr>
                <w:color w:val="000000"/>
              </w:rPr>
            </w:pPr>
            <w:r>
              <w:rPr>
                <w:color w:val="000000"/>
              </w:rPr>
              <w:t>XX_REF_D</w:t>
            </w:r>
          </w:p>
        </w:tc>
        <w:tc>
          <w:tcPr>
            <w:tcW w:w="1647" w:type="dxa"/>
            <w:shd w:val="clear" w:color="auto" w:fill="FFFFFF"/>
          </w:tcPr>
          <w:p w14:paraId="68D708AE"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1C74F127" w14:textId="77777777" w:rsidR="00003DFB" w:rsidRDefault="00003DFB" w:rsidP="00003DFB">
            <w:pPr>
              <w:jc w:val="left"/>
              <w:rPr>
                <w:color w:val="000000"/>
              </w:rPr>
            </w:pPr>
          </w:p>
        </w:tc>
        <w:tc>
          <w:tcPr>
            <w:tcW w:w="2906" w:type="dxa"/>
            <w:tcBorders>
              <w:top w:val="nil"/>
              <w:bottom w:val="nil"/>
            </w:tcBorders>
            <w:shd w:val="clear" w:color="auto" w:fill="FFFFFF"/>
          </w:tcPr>
          <w:p w14:paraId="4D5414E6" w14:textId="77777777" w:rsidR="00003DFB" w:rsidRDefault="00003DFB" w:rsidP="00003DFB">
            <w:pPr>
              <w:jc w:val="left"/>
              <w:rPr>
                <w:color w:val="000000"/>
              </w:rPr>
            </w:pPr>
          </w:p>
        </w:tc>
      </w:tr>
      <w:tr w:rsidR="00003DFB" w:rsidRPr="00003DFB" w14:paraId="1CDCE61D" w14:textId="77777777" w:rsidTr="00003DFB">
        <w:trPr>
          <w:trHeight w:val="449"/>
        </w:trPr>
        <w:tc>
          <w:tcPr>
            <w:tcW w:w="550" w:type="dxa"/>
            <w:tcBorders>
              <w:top w:val="nil"/>
              <w:bottom w:val="nil"/>
            </w:tcBorders>
            <w:shd w:val="clear" w:color="auto" w:fill="FFFFFF"/>
          </w:tcPr>
          <w:p w14:paraId="356808E4" w14:textId="77777777" w:rsidR="00003DFB" w:rsidRDefault="00003DFB" w:rsidP="00003DFB">
            <w:pPr>
              <w:jc w:val="left"/>
              <w:rPr>
                <w:color w:val="000000"/>
              </w:rPr>
            </w:pPr>
          </w:p>
        </w:tc>
        <w:tc>
          <w:tcPr>
            <w:tcW w:w="1646" w:type="dxa"/>
            <w:tcBorders>
              <w:top w:val="nil"/>
              <w:bottom w:val="nil"/>
            </w:tcBorders>
            <w:shd w:val="clear" w:color="auto" w:fill="FFFFFF"/>
          </w:tcPr>
          <w:p w14:paraId="7329F4AF" w14:textId="77777777" w:rsidR="00003DFB" w:rsidRDefault="00003DFB" w:rsidP="00003DFB">
            <w:pPr>
              <w:jc w:val="left"/>
              <w:rPr>
                <w:color w:val="000000"/>
              </w:rPr>
            </w:pPr>
          </w:p>
        </w:tc>
        <w:tc>
          <w:tcPr>
            <w:tcW w:w="1647" w:type="dxa"/>
            <w:tcBorders>
              <w:top w:val="nil"/>
              <w:bottom w:val="nil"/>
            </w:tcBorders>
            <w:shd w:val="clear" w:color="auto" w:fill="FFFFFF"/>
          </w:tcPr>
          <w:p w14:paraId="2B9CBFF5" w14:textId="77777777" w:rsidR="00003DFB" w:rsidRDefault="00003DFB" w:rsidP="00003DFB">
            <w:pPr>
              <w:jc w:val="left"/>
              <w:rPr>
                <w:color w:val="000000"/>
              </w:rPr>
            </w:pPr>
          </w:p>
        </w:tc>
        <w:tc>
          <w:tcPr>
            <w:tcW w:w="1647" w:type="dxa"/>
            <w:shd w:val="clear" w:color="auto" w:fill="FFFFFF"/>
          </w:tcPr>
          <w:p w14:paraId="377CE083" w14:textId="77777777" w:rsidR="00003DFB" w:rsidRDefault="00003DFB" w:rsidP="00003DFB">
            <w:pPr>
              <w:jc w:val="left"/>
              <w:rPr>
                <w:color w:val="000000"/>
              </w:rPr>
            </w:pPr>
            <w:r>
              <w:rPr>
                <w:color w:val="000000"/>
              </w:rPr>
              <w:t>XX_C_CONTRACT_KG</w:t>
            </w:r>
          </w:p>
        </w:tc>
        <w:tc>
          <w:tcPr>
            <w:tcW w:w="1647" w:type="dxa"/>
            <w:shd w:val="clear" w:color="auto" w:fill="FFFFFF"/>
          </w:tcPr>
          <w:p w14:paraId="4CBDD882" w14:textId="77777777" w:rsidR="00003DFB" w:rsidRDefault="00003DFB" w:rsidP="00003DFB">
            <w:pPr>
              <w:jc w:val="left"/>
              <w:rPr>
                <w:color w:val="000000"/>
              </w:rPr>
            </w:pPr>
            <w:r>
              <w:rPr>
                <w:color w:val="000000"/>
              </w:rPr>
              <w:t>XX_REFI_IND</w:t>
            </w:r>
          </w:p>
        </w:tc>
        <w:tc>
          <w:tcPr>
            <w:tcW w:w="1647" w:type="dxa"/>
            <w:shd w:val="clear" w:color="auto" w:fill="FFFFFF"/>
          </w:tcPr>
          <w:p w14:paraId="2A27C1AE" w14:textId="77777777" w:rsidR="00003DFB" w:rsidRDefault="00003DFB" w:rsidP="00003DFB">
            <w:pPr>
              <w:jc w:val="left"/>
              <w:rPr>
                <w:color w:val="000000"/>
              </w:rPr>
            </w:pPr>
            <w:r>
              <w:rPr>
                <w:color w:val="000000"/>
              </w:rPr>
              <w:t>VARCHAR(5)</w:t>
            </w:r>
          </w:p>
        </w:tc>
        <w:tc>
          <w:tcPr>
            <w:tcW w:w="2906" w:type="dxa"/>
            <w:tcBorders>
              <w:top w:val="nil"/>
              <w:bottom w:val="nil"/>
            </w:tcBorders>
            <w:shd w:val="clear" w:color="auto" w:fill="FFFFFF"/>
          </w:tcPr>
          <w:p w14:paraId="523DEA81" w14:textId="77777777" w:rsidR="00003DFB" w:rsidRDefault="00003DFB" w:rsidP="00003DFB">
            <w:pPr>
              <w:jc w:val="left"/>
              <w:rPr>
                <w:color w:val="000000"/>
              </w:rPr>
            </w:pPr>
          </w:p>
        </w:tc>
        <w:tc>
          <w:tcPr>
            <w:tcW w:w="2906" w:type="dxa"/>
            <w:tcBorders>
              <w:top w:val="nil"/>
              <w:bottom w:val="nil"/>
            </w:tcBorders>
            <w:shd w:val="clear" w:color="auto" w:fill="FFFFFF"/>
          </w:tcPr>
          <w:p w14:paraId="2C5A3CD8" w14:textId="77777777" w:rsidR="00003DFB" w:rsidRDefault="00003DFB" w:rsidP="00003DFB">
            <w:pPr>
              <w:jc w:val="left"/>
              <w:rPr>
                <w:color w:val="000000"/>
              </w:rPr>
            </w:pPr>
          </w:p>
        </w:tc>
      </w:tr>
      <w:tr w:rsidR="00003DFB" w:rsidRPr="00003DFB" w14:paraId="0F3A8208" w14:textId="77777777" w:rsidTr="00003DFB">
        <w:trPr>
          <w:trHeight w:val="449"/>
        </w:trPr>
        <w:tc>
          <w:tcPr>
            <w:tcW w:w="550" w:type="dxa"/>
            <w:tcBorders>
              <w:top w:val="nil"/>
              <w:bottom w:val="nil"/>
            </w:tcBorders>
            <w:shd w:val="clear" w:color="auto" w:fill="FFFFFF"/>
          </w:tcPr>
          <w:p w14:paraId="6174B07D" w14:textId="77777777" w:rsidR="00003DFB" w:rsidRDefault="00003DFB" w:rsidP="00003DFB">
            <w:pPr>
              <w:jc w:val="left"/>
              <w:rPr>
                <w:color w:val="000000"/>
              </w:rPr>
            </w:pPr>
          </w:p>
        </w:tc>
        <w:tc>
          <w:tcPr>
            <w:tcW w:w="1646" w:type="dxa"/>
            <w:tcBorders>
              <w:top w:val="nil"/>
              <w:bottom w:val="nil"/>
            </w:tcBorders>
            <w:shd w:val="clear" w:color="auto" w:fill="FFFFFF"/>
          </w:tcPr>
          <w:p w14:paraId="54A38FF7" w14:textId="77777777" w:rsidR="00003DFB" w:rsidRDefault="00003DFB" w:rsidP="00003DFB">
            <w:pPr>
              <w:jc w:val="left"/>
              <w:rPr>
                <w:color w:val="000000"/>
              </w:rPr>
            </w:pPr>
          </w:p>
        </w:tc>
        <w:tc>
          <w:tcPr>
            <w:tcW w:w="1647" w:type="dxa"/>
            <w:tcBorders>
              <w:top w:val="nil"/>
              <w:bottom w:val="nil"/>
            </w:tcBorders>
            <w:shd w:val="clear" w:color="auto" w:fill="FFFFFF"/>
          </w:tcPr>
          <w:p w14:paraId="21D6C76E" w14:textId="77777777" w:rsidR="00003DFB" w:rsidRDefault="00003DFB" w:rsidP="00003DFB">
            <w:pPr>
              <w:jc w:val="left"/>
              <w:rPr>
                <w:color w:val="000000"/>
              </w:rPr>
            </w:pPr>
          </w:p>
        </w:tc>
        <w:tc>
          <w:tcPr>
            <w:tcW w:w="1647" w:type="dxa"/>
            <w:shd w:val="clear" w:color="auto" w:fill="FFFFFF"/>
          </w:tcPr>
          <w:p w14:paraId="47AD927D" w14:textId="77777777" w:rsidR="00003DFB" w:rsidRPr="00412367" w:rsidRDefault="00003DFB" w:rsidP="00003DFB">
            <w:pPr>
              <w:jc w:val="left"/>
              <w:rPr>
                <w:color w:val="000000"/>
                <w:lang w:val="en-US"/>
                <w:rPrChange w:id="2023" w:author="Huke, Juan (extern)" w:date="2024-05-22T18:34:00Z">
                  <w:rPr>
                    <w:color w:val="000000"/>
                  </w:rPr>
                </w:rPrChange>
              </w:rPr>
            </w:pPr>
            <w:r w:rsidRPr="00412367">
              <w:rPr>
                <w:color w:val="000000"/>
                <w:lang w:val="en-US"/>
                <w:rPrChange w:id="2024" w:author="Huke, Juan (extern)" w:date="2024-05-22T18:34:00Z">
                  <w:rPr>
                    <w:color w:val="000000"/>
                  </w:rPr>
                </w:rPrChange>
              </w:rPr>
              <w:t>XX_C_CONTRACT_LGDS_CR_ABS</w:t>
            </w:r>
          </w:p>
        </w:tc>
        <w:tc>
          <w:tcPr>
            <w:tcW w:w="1647" w:type="dxa"/>
            <w:shd w:val="clear" w:color="auto" w:fill="FFFFFF"/>
          </w:tcPr>
          <w:p w14:paraId="68D9A2D8" w14:textId="77777777" w:rsidR="00003DFB" w:rsidRDefault="00003DFB" w:rsidP="00003DFB">
            <w:pPr>
              <w:jc w:val="left"/>
              <w:rPr>
                <w:color w:val="000000"/>
              </w:rPr>
            </w:pPr>
            <w:r>
              <w:rPr>
                <w:color w:val="000000"/>
              </w:rPr>
              <w:t>XX_RW_METH_IND</w:t>
            </w:r>
          </w:p>
        </w:tc>
        <w:tc>
          <w:tcPr>
            <w:tcW w:w="1647" w:type="dxa"/>
            <w:shd w:val="clear" w:color="auto" w:fill="FFFFFF"/>
          </w:tcPr>
          <w:p w14:paraId="004925B8"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138B0E1" w14:textId="77777777" w:rsidR="00003DFB" w:rsidRDefault="00003DFB" w:rsidP="00003DFB">
            <w:pPr>
              <w:jc w:val="left"/>
              <w:rPr>
                <w:color w:val="000000"/>
              </w:rPr>
            </w:pPr>
          </w:p>
        </w:tc>
        <w:tc>
          <w:tcPr>
            <w:tcW w:w="2906" w:type="dxa"/>
            <w:tcBorders>
              <w:top w:val="nil"/>
              <w:bottom w:val="nil"/>
            </w:tcBorders>
            <w:shd w:val="clear" w:color="auto" w:fill="FFFFFF"/>
          </w:tcPr>
          <w:p w14:paraId="46E66196" w14:textId="77777777" w:rsidR="00003DFB" w:rsidRDefault="00003DFB" w:rsidP="00003DFB">
            <w:pPr>
              <w:jc w:val="left"/>
              <w:rPr>
                <w:color w:val="000000"/>
              </w:rPr>
            </w:pPr>
          </w:p>
        </w:tc>
      </w:tr>
      <w:tr w:rsidR="00003DFB" w:rsidRPr="00003DFB" w14:paraId="0B4589F4" w14:textId="77777777" w:rsidTr="00003DFB">
        <w:trPr>
          <w:trHeight w:val="449"/>
        </w:trPr>
        <w:tc>
          <w:tcPr>
            <w:tcW w:w="550" w:type="dxa"/>
            <w:tcBorders>
              <w:top w:val="nil"/>
              <w:bottom w:val="nil"/>
            </w:tcBorders>
            <w:shd w:val="clear" w:color="auto" w:fill="FFFFFF"/>
          </w:tcPr>
          <w:p w14:paraId="529B1DFC" w14:textId="77777777" w:rsidR="00003DFB" w:rsidRDefault="00003DFB" w:rsidP="00003DFB">
            <w:pPr>
              <w:jc w:val="left"/>
              <w:rPr>
                <w:color w:val="000000"/>
              </w:rPr>
            </w:pPr>
          </w:p>
        </w:tc>
        <w:tc>
          <w:tcPr>
            <w:tcW w:w="1646" w:type="dxa"/>
            <w:tcBorders>
              <w:top w:val="nil"/>
              <w:bottom w:val="nil"/>
            </w:tcBorders>
            <w:shd w:val="clear" w:color="auto" w:fill="FFFFFF"/>
          </w:tcPr>
          <w:p w14:paraId="23DA256A" w14:textId="77777777" w:rsidR="00003DFB" w:rsidRDefault="00003DFB" w:rsidP="00003DFB">
            <w:pPr>
              <w:jc w:val="left"/>
              <w:rPr>
                <w:color w:val="000000"/>
              </w:rPr>
            </w:pPr>
          </w:p>
        </w:tc>
        <w:tc>
          <w:tcPr>
            <w:tcW w:w="1647" w:type="dxa"/>
            <w:tcBorders>
              <w:top w:val="nil"/>
              <w:bottom w:val="nil"/>
            </w:tcBorders>
            <w:shd w:val="clear" w:color="auto" w:fill="FFFFFF"/>
          </w:tcPr>
          <w:p w14:paraId="02DA1752" w14:textId="77777777" w:rsidR="00003DFB" w:rsidRDefault="00003DFB" w:rsidP="00003DFB">
            <w:pPr>
              <w:jc w:val="left"/>
              <w:rPr>
                <w:color w:val="000000"/>
              </w:rPr>
            </w:pPr>
          </w:p>
        </w:tc>
        <w:tc>
          <w:tcPr>
            <w:tcW w:w="1647" w:type="dxa"/>
            <w:shd w:val="clear" w:color="auto" w:fill="FFFFFF"/>
          </w:tcPr>
          <w:p w14:paraId="03BD6708" w14:textId="77777777" w:rsidR="00003DFB" w:rsidRPr="00412367" w:rsidRDefault="00003DFB" w:rsidP="00003DFB">
            <w:pPr>
              <w:jc w:val="left"/>
              <w:rPr>
                <w:color w:val="000000"/>
                <w:lang w:val="en-US"/>
                <w:rPrChange w:id="2025" w:author="Huke, Juan (extern)" w:date="2024-05-22T18:34:00Z">
                  <w:rPr>
                    <w:color w:val="000000"/>
                  </w:rPr>
                </w:rPrChange>
              </w:rPr>
            </w:pPr>
            <w:r w:rsidRPr="00412367">
              <w:rPr>
                <w:color w:val="000000"/>
                <w:lang w:val="en-US"/>
                <w:rPrChange w:id="2026" w:author="Huke, Juan (extern)" w:date="2024-05-22T18:34:00Z">
                  <w:rPr>
                    <w:color w:val="000000"/>
                  </w:rPr>
                </w:rPrChange>
              </w:rPr>
              <w:t>XX_C_CONTRACT_LGDS_CR_SOLVV</w:t>
            </w:r>
          </w:p>
        </w:tc>
        <w:tc>
          <w:tcPr>
            <w:tcW w:w="1647" w:type="dxa"/>
            <w:shd w:val="clear" w:color="auto" w:fill="FFFFFF"/>
          </w:tcPr>
          <w:p w14:paraId="142640E7" w14:textId="77777777" w:rsidR="00003DFB" w:rsidRPr="00412367" w:rsidRDefault="00003DFB" w:rsidP="00003DFB">
            <w:pPr>
              <w:jc w:val="left"/>
              <w:rPr>
                <w:color w:val="000000"/>
                <w:lang w:val="en-US"/>
                <w:rPrChange w:id="2027" w:author="Huke, Juan (extern)" w:date="2024-05-22T18:34:00Z">
                  <w:rPr>
                    <w:color w:val="000000"/>
                  </w:rPr>
                </w:rPrChange>
              </w:rPr>
            </w:pPr>
            <w:r w:rsidRPr="00412367">
              <w:rPr>
                <w:color w:val="000000"/>
                <w:lang w:val="en-US"/>
                <w:rPrChange w:id="2028" w:author="Huke, Juan (extern)" w:date="2024-05-22T18:34:00Z">
                  <w:rPr>
                    <w:color w:val="000000"/>
                  </w:rPr>
                </w:rPrChange>
              </w:rPr>
              <w:t>XX_ASSESS_BASE_CRSOLVV_CLA</w:t>
            </w:r>
          </w:p>
        </w:tc>
        <w:tc>
          <w:tcPr>
            <w:tcW w:w="1647" w:type="dxa"/>
            <w:shd w:val="clear" w:color="auto" w:fill="FFFFFF"/>
          </w:tcPr>
          <w:p w14:paraId="1A94A1B9"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530CE932" w14:textId="77777777" w:rsidR="00003DFB" w:rsidRDefault="00003DFB" w:rsidP="00003DFB">
            <w:pPr>
              <w:jc w:val="left"/>
              <w:rPr>
                <w:color w:val="000000"/>
              </w:rPr>
            </w:pPr>
          </w:p>
        </w:tc>
        <w:tc>
          <w:tcPr>
            <w:tcW w:w="2906" w:type="dxa"/>
            <w:tcBorders>
              <w:top w:val="nil"/>
              <w:bottom w:val="nil"/>
            </w:tcBorders>
            <w:shd w:val="clear" w:color="auto" w:fill="FFFFFF"/>
          </w:tcPr>
          <w:p w14:paraId="315B0117" w14:textId="77777777" w:rsidR="00003DFB" w:rsidRDefault="00003DFB" w:rsidP="00003DFB">
            <w:pPr>
              <w:jc w:val="left"/>
              <w:rPr>
                <w:color w:val="000000"/>
              </w:rPr>
            </w:pPr>
          </w:p>
        </w:tc>
      </w:tr>
      <w:tr w:rsidR="00003DFB" w:rsidRPr="00003DFB" w14:paraId="7281E00B" w14:textId="77777777" w:rsidTr="00003DFB">
        <w:trPr>
          <w:trHeight w:val="449"/>
        </w:trPr>
        <w:tc>
          <w:tcPr>
            <w:tcW w:w="550" w:type="dxa"/>
            <w:tcBorders>
              <w:top w:val="nil"/>
              <w:bottom w:val="nil"/>
            </w:tcBorders>
            <w:shd w:val="clear" w:color="auto" w:fill="FFFFFF"/>
          </w:tcPr>
          <w:p w14:paraId="05CA0AC5" w14:textId="77777777" w:rsidR="00003DFB" w:rsidRDefault="00003DFB" w:rsidP="00003DFB">
            <w:pPr>
              <w:jc w:val="left"/>
              <w:rPr>
                <w:color w:val="000000"/>
              </w:rPr>
            </w:pPr>
          </w:p>
        </w:tc>
        <w:tc>
          <w:tcPr>
            <w:tcW w:w="1646" w:type="dxa"/>
            <w:tcBorders>
              <w:top w:val="nil"/>
              <w:bottom w:val="nil"/>
            </w:tcBorders>
            <w:shd w:val="clear" w:color="auto" w:fill="FFFFFF"/>
          </w:tcPr>
          <w:p w14:paraId="330BD2BA" w14:textId="77777777" w:rsidR="00003DFB" w:rsidRDefault="00003DFB" w:rsidP="00003DFB">
            <w:pPr>
              <w:jc w:val="left"/>
              <w:rPr>
                <w:color w:val="000000"/>
              </w:rPr>
            </w:pPr>
          </w:p>
        </w:tc>
        <w:tc>
          <w:tcPr>
            <w:tcW w:w="1647" w:type="dxa"/>
            <w:tcBorders>
              <w:top w:val="nil"/>
              <w:bottom w:val="nil"/>
            </w:tcBorders>
            <w:shd w:val="clear" w:color="auto" w:fill="FFFFFF"/>
          </w:tcPr>
          <w:p w14:paraId="679FF505" w14:textId="77777777" w:rsidR="00003DFB" w:rsidRDefault="00003DFB" w:rsidP="00003DFB">
            <w:pPr>
              <w:jc w:val="left"/>
              <w:rPr>
                <w:color w:val="000000"/>
              </w:rPr>
            </w:pPr>
          </w:p>
        </w:tc>
        <w:tc>
          <w:tcPr>
            <w:tcW w:w="1647" w:type="dxa"/>
            <w:shd w:val="clear" w:color="auto" w:fill="FFFFFF"/>
          </w:tcPr>
          <w:p w14:paraId="7E87BDA5" w14:textId="77777777" w:rsidR="00003DFB" w:rsidRPr="00412367" w:rsidRDefault="00003DFB" w:rsidP="00003DFB">
            <w:pPr>
              <w:jc w:val="left"/>
              <w:rPr>
                <w:color w:val="000000"/>
                <w:lang w:val="en-US"/>
                <w:rPrChange w:id="2029" w:author="Huke, Juan (extern)" w:date="2024-05-22T18:34:00Z">
                  <w:rPr>
                    <w:color w:val="000000"/>
                  </w:rPr>
                </w:rPrChange>
              </w:rPr>
            </w:pPr>
            <w:r w:rsidRPr="00412367">
              <w:rPr>
                <w:color w:val="000000"/>
                <w:lang w:val="en-US"/>
                <w:rPrChange w:id="2030" w:author="Huke, Juan (extern)" w:date="2024-05-22T18:34:00Z">
                  <w:rPr>
                    <w:color w:val="000000"/>
                  </w:rPr>
                </w:rPrChange>
              </w:rPr>
              <w:t>XX_C_CONTRACT_LGDS_CR_SOLVV</w:t>
            </w:r>
          </w:p>
        </w:tc>
        <w:tc>
          <w:tcPr>
            <w:tcW w:w="1647" w:type="dxa"/>
            <w:shd w:val="clear" w:color="auto" w:fill="FFFFFF"/>
          </w:tcPr>
          <w:p w14:paraId="3883544F" w14:textId="77777777" w:rsidR="00003DFB" w:rsidRDefault="00003DFB" w:rsidP="00003DFB">
            <w:pPr>
              <w:jc w:val="left"/>
              <w:rPr>
                <w:color w:val="000000"/>
              </w:rPr>
            </w:pPr>
            <w:r>
              <w:rPr>
                <w:color w:val="000000"/>
              </w:rPr>
              <w:t>XX_D2_CR_CLA</w:t>
            </w:r>
          </w:p>
        </w:tc>
        <w:tc>
          <w:tcPr>
            <w:tcW w:w="1647" w:type="dxa"/>
            <w:shd w:val="clear" w:color="auto" w:fill="FFFFFF"/>
          </w:tcPr>
          <w:p w14:paraId="21462DCC"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C57AF72" w14:textId="77777777" w:rsidR="00003DFB" w:rsidRDefault="00003DFB" w:rsidP="00003DFB">
            <w:pPr>
              <w:jc w:val="left"/>
              <w:rPr>
                <w:color w:val="000000"/>
              </w:rPr>
            </w:pPr>
          </w:p>
        </w:tc>
        <w:tc>
          <w:tcPr>
            <w:tcW w:w="2906" w:type="dxa"/>
            <w:tcBorders>
              <w:top w:val="nil"/>
              <w:bottom w:val="nil"/>
            </w:tcBorders>
            <w:shd w:val="clear" w:color="auto" w:fill="FFFFFF"/>
          </w:tcPr>
          <w:p w14:paraId="6AF27510" w14:textId="77777777" w:rsidR="00003DFB" w:rsidRDefault="00003DFB" w:rsidP="00003DFB">
            <w:pPr>
              <w:jc w:val="left"/>
              <w:rPr>
                <w:color w:val="000000"/>
              </w:rPr>
            </w:pPr>
          </w:p>
        </w:tc>
      </w:tr>
      <w:tr w:rsidR="00003DFB" w:rsidRPr="00003DFB" w14:paraId="3CEA5209" w14:textId="77777777" w:rsidTr="00003DFB">
        <w:trPr>
          <w:trHeight w:val="449"/>
        </w:trPr>
        <w:tc>
          <w:tcPr>
            <w:tcW w:w="550" w:type="dxa"/>
            <w:tcBorders>
              <w:top w:val="nil"/>
              <w:bottom w:val="nil"/>
            </w:tcBorders>
            <w:shd w:val="clear" w:color="auto" w:fill="FFFFFF"/>
          </w:tcPr>
          <w:p w14:paraId="7B7D024D" w14:textId="77777777" w:rsidR="00003DFB" w:rsidRDefault="00003DFB" w:rsidP="00003DFB">
            <w:pPr>
              <w:jc w:val="left"/>
              <w:rPr>
                <w:color w:val="000000"/>
              </w:rPr>
            </w:pPr>
          </w:p>
        </w:tc>
        <w:tc>
          <w:tcPr>
            <w:tcW w:w="1646" w:type="dxa"/>
            <w:tcBorders>
              <w:top w:val="nil"/>
              <w:bottom w:val="nil"/>
            </w:tcBorders>
            <w:shd w:val="clear" w:color="auto" w:fill="FFFFFF"/>
          </w:tcPr>
          <w:p w14:paraId="05CE2B01" w14:textId="77777777" w:rsidR="00003DFB" w:rsidRDefault="00003DFB" w:rsidP="00003DFB">
            <w:pPr>
              <w:jc w:val="left"/>
              <w:rPr>
                <w:color w:val="000000"/>
              </w:rPr>
            </w:pPr>
          </w:p>
        </w:tc>
        <w:tc>
          <w:tcPr>
            <w:tcW w:w="1647" w:type="dxa"/>
            <w:tcBorders>
              <w:top w:val="nil"/>
              <w:bottom w:val="nil"/>
            </w:tcBorders>
            <w:shd w:val="clear" w:color="auto" w:fill="FFFFFF"/>
          </w:tcPr>
          <w:p w14:paraId="51546F8C" w14:textId="77777777" w:rsidR="00003DFB" w:rsidRDefault="00003DFB" w:rsidP="00003DFB">
            <w:pPr>
              <w:jc w:val="left"/>
              <w:rPr>
                <w:color w:val="000000"/>
              </w:rPr>
            </w:pPr>
          </w:p>
        </w:tc>
        <w:tc>
          <w:tcPr>
            <w:tcW w:w="1647" w:type="dxa"/>
            <w:shd w:val="clear" w:color="auto" w:fill="FFFFFF"/>
          </w:tcPr>
          <w:p w14:paraId="2F4831D1" w14:textId="77777777" w:rsidR="00003DFB" w:rsidRPr="00412367" w:rsidRDefault="00003DFB" w:rsidP="00003DFB">
            <w:pPr>
              <w:jc w:val="left"/>
              <w:rPr>
                <w:color w:val="000000"/>
                <w:lang w:val="en-US"/>
                <w:rPrChange w:id="2031" w:author="Huke, Juan (extern)" w:date="2024-05-22T18:34:00Z">
                  <w:rPr>
                    <w:color w:val="000000"/>
                  </w:rPr>
                </w:rPrChange>
              </w:rPr>
            </w:pPr>
            <w:r w:rsidRPr="00412367">
              <w:rPr>
                <w:color w:val="000000"/>
                <w:lang w:val="en-US"/>
                <w:rPrChange w:id="2032" w:author="Huke, Juan (extern)" w:date="2024-05-22T18:34:00Z">
                  <w:rPr>
                    <w:color w:val="000000"/>
                  </w:rPr>
                </w:rPrChange>
              </w:rPr>
              <w:t>XX_C_CONTRACT_LGDS_CR_SOLVV</w:t>
            </w:r>
          </w:p>
        </w:tc>
        <w:tc>
          <w:tcPr>
            <w:tcW w:w="1647" w:type="dxa"/>
            <w:shd w:val="clear" w:color="auto" w:fill="FFFFFF"/>
          </w:tcPr>
          <w:p w14:paraId="7FABDE3D" w14:textId="77777777" w:rsidR="00003DFB" w:rsidRDefault="00003DFB" w:rsidP="00003DFB">
            <w:pPr>
              <w:jc w:val="left"/>
              <w:rPr>
                <w:color w:val="000000"/>
              </w:rPr>
            </w:pPr>
            <w:r>
              <w:rPr>
                <w:color w:val="000000"/>
              </w:rPr>
              <w:t>XX_LGD_BE_P</w:t>
            </w:r>
          </w:p>
        </w:tc>
        <w:tc>
          <w:tcPr>
            <w:tcW w:w="1647" w:type="dxa"/>
            <w:shd w:val="clear" w:color="auto" w:fill="FFFFFF"/>
          </w:tcPr>
          <w:p w14:paraId="7F79B6A7"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7B612577" w14:textId="77777777" w:rsidR="00003DFB" w:rsidRDefault="00003DFB" w:rsidP="00003DFB">
            <w:pPr>
              <w:jc w:val="left"/>
              <w:rPr>
                <w:color w:val="000000"/>
              </w:rPr>
            </w:pPr>
          </w:p>
        </w:tc>
        <w:tc>
          <w:tcPr>
            <w:tcW w:w="2906" w:type="dxa"/>
            <w:tcBorders>
              <w:top w:val="nil"/>
              <w:bottom w:val="nil"/>
            </w:tcBorders>
            <w:shd w:val="clear" w:color="auto" w:fill="FFFFFF"/>
          </w:tcPr>
          <w:p w14:paraId="58E74FB9" w14:textId="77777777" w:rsidR="00003DFB" w:rsidRDefault="00003DFB" w:rsidP="00003DFB">
            <w:pPr>
              <w:jc w:val="left"/>
              <w:rPr>
                <w:color w:val="000000"/>
              </w:rPr>
            </w:pPr>
          </w:p>
        </w:tc>
      </w:tr>
      <w:tr w:rsidR="00003DFB" w:rsidRPr="00003DFB" w14:paraId="26FD749B" w14:textId="77777777" w:rsidTr="00003DFB">
        <w:trPr>
          <w:trHeight w:val="449"/>
        </w:trPr>
        <w:tc>
          <w:tcPr>
            <w:tcW w:w="550" w:type="dxa"/>
            <w:tcBorders>
              <w:top w:val="nil"/>
              <w:bottom w:val="single" w:sz="4" w:space="0" w:color="auto"/>
            </w:tcBorders>
            <w:shd w:val="clear" w:color="auto" w:fill="FFFFFF"/>
          </w:tcPr>
          <w:p w14:paraId="0459F75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A7296C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9101A46" w14:textId="77777777" w:rsidR="00003DFB" w:rsidRDefault="00003DFB" w:rsidP="00003DFB">
            <w:pPr>
              <w:jc w:val="left"/>
              <w:rPr>
                <w:color w:val="000000"/>
              </w:rPr>
            </w:pPr>
          </w:p>
        </w:tc>
        <w:tc>
          <w:tcPr>
            <w:tcW w:w="1647" w:type="dxa"/>
            <w:shd w:val="clear" w:color="auto" w:fill="FFFFFF"/>
          </w:tcPr>
          <w:p w14:paraId="29CCED89" w14:textId="77777777" w:rsidR="00003DFB" w:rsidRPr="00412367" w:rsidRDefault="00003DFB" w:rsidP="00003DFB">
            <w:pPr>
              <w:jc w:val="left"/>
              <w:rPr>
                <w:color w:val="000000"/>
                <w:lang w:val="en-US"/>
                <w:rPrChange w:id="2033" w:author="Huke, Juan (extern)" w:date="2024-05-22T18:34:00Z">
                  <w:rPr>
                    <w:color w:val="000000"/>
                  </w:rPr>
                </w:rPrChange>
              </w:rPr>
            </w:pPr>
            <w:r w:rsidRPr="00412367">
              <w:rPr>
                <w:color w:val="000000"/>
                <w:lang w:val="en-US"/>
                <w:rPrChange w:id="2034" w:author="Huke, Juan (extern)" w:date="2024-05-22T18:34:00Z">
                  <w:rPr>
                    <w:color w:val="000000"/>
                  </w:rPr>
                </w:rPrChange>
              </w:rPr>
              <w:t>XX_C_CONTRACT_LGDS_CR_SOLVV</w:t>
            </w:r>
          </w:p>
        </w:tc>
        <w:tc>
          <w:tcPr>
            <w:tcW w:w="1647" w:type="dxa"/>
            <w:shd w:val="clear" w:color="auto" w:fill="FFFFFF"/>
          </w:tcPr>
          <w:p w14:paraId="35C16F25" w14:textId="77777777" w:rsidR="00003DFB" w:rsidRDefault="00003DFB" w:rsidP="00003DFB">
            <w:pPr>
              <w:jc w:val="left"/>
              <w:rPr>
                <w:color w:val="000000"/>
              </w:rPr>
            </w:pPr>
            <w:r>
              <w:rPr>
                <w:color w:val="000000"/>
              </w:rPr>
              <w:t>XX_PTE_P</w:t>
            </w:r>
          </w:p>
        </w:tc>
        <w:tc>
          <w:tcPr>
            <w:tcW w:w="1647" w:type="dxa"/>
            <w:shd w:val="clear" w:color="auto" w:fill="FFFFFF"/>
          </w:tcPr>
          <w:p w14:paraId="58D1B821"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0091B41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0B6919F" w14:textId="77777777" w:rsidR="00003DFB" w:rsidRDefault="00003DFB" w:rsidP="00003DFB">
            <w:pPr>
              <w:jc w:val="left"/>
              <w:rPr>
                <w:color w:val="000000"/>
              </w:rPr>
            </w:pPr>
          </w:p>
        </w:tc>
      </w:tr>
      <w:tr w:rsidR="00003DFB" w:rsidRPr="00003DFB" w14:paraId="0DD9C386" w14:textId="77777777" w:rsidTr="00003DFB">
        <w:trPr>
          <w:trHeight w:val="449"/>
        </w:trPr>
        <w:tc>
          <w:tcPr>
            <w:tcW w:w="550" w:type="dxa"/>
            <w:tcBorders>
              <w:top w:val="single" w:sz="4" w:space="0" w:color="auto"/>
              <w:bottom w:val="nil"/>
            </w:tcBorders>
            <w:shd w:val="clear" w:color="auto" w:fill="FFFFFF"/>
          </w:tcPr>
          <w:p w14:paraId="646F1647" w14:textId="77777777" w:rsidR="00003DFB" w:rsidRDefault="00003DFB" w:rsidP="00003DFB">
            <w:pPr>
              <w:jc w:val="left"/>
              <w:rPr>
                <w:color w:val="000000"/>
              </w:rPr>
            </w:pPr>
            <w:r>
              <w:rPr>
                <w:color w:val="000000"/>
              </w:rPr>
              <w:t>190</w:t>
            </w:r>
          </w:p>
        </w:tc>
        <w:tc>
          <w:tcPr>
            <w:tcW w:w="1646" w:type="dxa"/>
            <w:tcBorders>
              <w:top w:val="single" w:sz="4" w:space="0" w:color="auto"/>
              <w:bottom w:val="nil"/>
            </w:tcBorders>
            <w:shd w:val="clear" w:color="auto" w:fill="FFFFFF"/>
          </w:tcPr>
          <w:p w14:paraId="14B695EF" w14:textId="77777777" w:rsidR="00003DFB" w:rsidRDefault="00003DFB" w:rsidP="00003DFB">
            <w:pPr>
              <w:jc w:val="left"/>
              <w:rPr>
                <w:color w:val="000000"/>
              </w:rPr>
            </w:pPr>
            <w:r>
              <w:rPr>
                <w:color w:val="000000"/>
              </w:rPr>
              <w:t>PTY002</w:t>
            </w:r>
          </w:p>
        </w:tc>
        <w:tc>
          <w:tcPr>
            <w:tcW w:w="1647" w:type="dxa"/>
            <w:tcBorders>
              <w:top w:val="single" w:sz="4" w:space="0" w:color="auto"/>
              <w:bottom w:val="nil"/>
            </w:tcBorders>
            <w:shd w:val="clear" w:color="auto" w:fill="FFFFFF"/>
          </w:tcPr>
          <w:p w14:paraId="3BA2BA21" w14:textId="77777777" w:rsidR="00003DFB" w:rsidRDefault="00003DFB" w:rsidP="00003DFB">
            <w:pPr>
              <w:jc w:val="left"/>
              <w:rPr>
                <w:color w:val="000000"/>
              </w:rPr>
            </w:pPr>
            <w:r>
              <w:rPr>
                <w:color w:val="000000"/>
              </w:rPr>
              <w:t>Integer</w:t>
            </w:r>
          </w:p>
        </w:tc>
        <w:tc>
          <w:tcPr>
            <w:tcW w:w="1647" w:type="dxa"/>
            <w:shd w:val="clear" w:color="auto" w:fill="FFFFFF"/>
          </w:tcPr>
          <w:p w14:paraId="6CCB68B1" w14:textId="77777777" w:rsidR="00003DFB" w:rsidRDefault="00003DFB" w:rsidP="00003DFB">
            <w:pPr>
              <w:jc w:val="left"/>
              <w:rPr>
                <w:color w:val="000000"/>
              </w:rPr>
            </w:pPr>
            <w:r>
              <w:rPr>
                <w:color w:val="000000"/>
              </w:rPr>
              <w:t>XX_C_CONTRACT_KG</w:t>
            </w:r>
          </w:p>
        </w:tc>
        <w:tc>
          <w:tcPr>
            <w:tcW w:w="1647" w:type="dxa"/>
            <w:shd w:val="clear" w:color="auto" w:fill="FFFFFF"/>
          </w:tcPr>
          <w:p w14:paraId="527C2CEF" w14:textId="77777777" w:rsidR="00003DFB" w:rsidRDefault="00003DFB" w:rsidP="00003DFB">
            <w:pPr>
              <w:jc w:val="left"/>
              <w:rPr>
                <w:color w:val="000000"/>
              </w:rPr>
            </w:pPr>
            <w:r>
              <w:rPr>
                <w:color w:val="000000"/>
              </w:rPr>
              <w:t>XX_BALANCE_SHEET_IND</w:t>
            </w:r>
          </w:p>
        </w:tc>
        <w:tc>
          <w:tcPr>
            <w:tcW w:w="1647" w:type="dxa"/>
            <w:shd w:val="clear" w:color="auto" w:fill="FFFFFF"/>
          </w:tcPr>
          <w:p w14:paraId="00D4B68D"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7B6BFE02" w14:textId="77777777" w:rsidR="00003DFB" w:rsidRDefault="00003DFB" w:rsidP="00003DFB">
            <w:pPr>
              <w:jc w:val="left"/>
              <w:rPr>
                <w:color w:val="000000"/>
              </w:rPr>
            </w:pPr>
            <w:r>
              <w:rPr>
                <w:color w:val="000000"/>
              </w:rPr>
              <w:t>Die Transformationsvorschriften für die Befüllung des Zielfeldes sind in Kapitel 5.4 beschrieben.</w:t>
            </w:r>
          </w:p>
        </w:tc>
        <w:tc>
          <w:tcPr>
            <w:tcW w:w="2906" w:type="dxa"/>
            <w:tcBorders>
              <w:top w:val="single" w:sz="4" w:space="0" w:color="auto"/>
              <w:bottom w:val="nil"/>
            </w:tcBorders>
            <w:shd w:val="clear" w:color="auto" w:fill="FFFFFF"/>
          </w:tcPr>
          <w:p w14:paraId="78FC9B2B" w14:textId="77777777" w:rsidR="00003DFB" w:rsidRDefault="00003DFB" w:rsidP="00003DFB">
            <w:pPr>
              <w:jc w:val="left"/>
              <w:rPr>
                <w:color w:val="000000"/>
              </w:rPr>
            </w:pPr>
            <w:r>
              <w:rPr>
                <w:color w:val="000000"/>
              </w:rPr>
              <w:t>On-/Off-Balance-Kennzeichen (1= bilanziell, 2= außerbilanziell)</w:t>
            </w:r>
          </w:p>
        </w:tc>
      </w:tr>
      <w:tr w:rsidR="00003DFB" w:rsidRPr="00003DFB" w14:paraId="06B60534" w14:textId="77777777" w:rsidTr="00003DFB">
        <w:trPr>
          <w:trHeight w:val="449"/>
        </w:trPr>
        <w:tc>
          <w:tcPr>
            <w:tcW w:w="550" w:type="dxa"/>
            <w:tcBorders>
              <w:top w:val="nil"/>
              <w:bottom w:val="nil"/>
            </w:tcBorders>
            <w:shd w:val="clear" w:color="auto" w:fill="FFFFFF"/>
          </w:tcPr>
          <w:p w14:paraId="762EABBE" w14:textId="77777777" w:rsidR="00003DFB" w:rsidRDefault="00003DFB" w:rsidP="00003DFB">
            <w:pPr>
              <w:jc w:val="left"/>
              <w:rPr>
                <w:color w:val="000000"/>
              </w:rPr>
            </w:pPr>
          </w:p>
        </w:tc>
        <w:tc>
          <w:tcPr>
            <w:tcW w:w="1646" w:type="dxa"/>
            <w:tcBorders>
              <w:top w:val="nil"/>
              <w:bottom w:val="nil"/>
            </w:tcBorders>
            <w:shd w:val="clear" w:color="auto" w:fill="FFFFFF"/>
          </w:tcPr>
          <w:p w14:paraId="777F7D79" w14:textId="77777777" w:rsidR="00003DFB" w:rsidRDefault="00003DFB" w:rsidP="00003DFB">
            <w:pPr>
              <w:jc w:val="left"/>
              <w:rPr>
                <w:color w:val="000000"/>
              </w:rPr>
            </w:pPr>
          </w:p>
        </w:tc>
        <w:tc>
          <w:tcPr>
            <w:tcW w:w="1647" w:type="dxa"/>
            <w:tcBorders>
              <w:top w:val="nil"/>
              <w:bottom w:val="nil"/>
            </w:tcBorders>
            <w:shd w:val="clear" w:color="auto" w:fill="FFFFFF"/>
          </w:tcPr>
          <w:p w14:paraId="70FD890F" w14:textId="77777777" w:rsidR="00003DFB" w:rsidRDefault="00003DFB" w:rsidP="00003DFB">
            <w:pPr>
              <w:jc w:val="left"/>
              <w:rPr>
                <w:color w:val="000000"/>
              </w:rPr>
            </w:pPr>
          </w:p>
        </w:tc>
        <w:tc>
          <w:tcPr>
            <w:tcW w:w="1647" w:type="dxa"/>
            <w:shd w:val="clear" w:color="auto" w:fill="FFFFFF"/>
          </w:tcPr>
          <w:p w14:paraId="497FF943" w14:textId="77777777" w:rsidR="00003DFB" w:rsidRDefault="00003DFB" w:rsidP="00003DFB">
            <w:pPr>
              <w:jc w:val="left"/>
              <w:rPr>
                <w:color w:val="000000"/>
              </w:rPr>
            </w:pPr>
            <w:r>
              <w:rPr>
                <w:color w:val="000000"/>
              </w:rPr>
              <w:t>XX_C_CONTRACT_KG</w:t>
            </w:r>
          </w:p>
        </w:tc>
        <w:tc>
          <w:tcPr>
            <w:tcW w:w="1647" w:type="dxa"/>
            <w:shd w:val="clear" w:color="auto" w:fill="FFFFFF"/>
          </w:tcPr>
          <w:p w14:paraId="4D8A6012" w14:textId="77777777" w:rsidR="00003DFB" w:rsidRDefault="00003DFB" w:rsidP="00003DFB">
            <w:pPr>
              <w:jc w:val="left"/>
              <w:rPr>
                <w:color w:val="000000"/>
              </w:rPr>
            </w:pPr>
            <w:r>
              <w:rPr>
                <w:color w:val="000000"/>
              </w:rPr>
              <w:t>XX_DELISYST</w:t>
            </w:r>
          </w:p>
        </w:tc>
        <w:tc>
          <w:tcPr>
            <w:tcW w:w="1647" w:type="dxa"/>
            <w:shd w:val="clear" w:color="auto" w:fill="FFFFFF"/>
          </w:tcPr>
          <w:p w14:paraId="50947F7C"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BEB95EE" w14:textId="77777777" w:rsidR="00003DFB" w:rsidRDefault="00003DFB" w:rsidP="00003DFB">
            <w:pPr>
              <w:jc w:val="left"/>
              <w:rPr>
                <w:color w:val="000000"/>
              </w:rPr>
            </w:pPr>
          </w:p>
        </w:tc>
        <w:tc>
          <w:tcPr>
            <w:tcW w:w="2906" w:type="dxa"/>
            <w:tcBorders>
              <w:top w:val="nil"/>
              <w:bottom w:val="nil"/>
            </w:tcBorders>
            <w:shd w:val="clear" w:color="auto" w:fill="FFFFFF"/>
          </w:tcPr>
          <w:p w14:paraId="47E3BC27" w14:textId="77777777" w:rsidR="00003DFB" w:rsidRDefault="00003DFB" w:rsidP="00003DFB">
            <w:pPr>
              <w:jc w:val="left"/>
              <w:rPr>
                <w:color w:val="000000"/>
              </w:rPr>
            </w:pPr>
          </w:p>
        </w:tc>
      </w:tr>
      <w:tr w:rsidR="00003DFB" w:rsidRPr="00003DFB" w14:paraId="53CF394A" w14:textId="77777777" w:rsidTr="00003DFB">
        <w:trPr>
          <w:trHeight w:val="449"/>
        </w:trPr>
        <w:tc>
          <w:tcPr>
            <w:tcW w:w="550" w:type="dxa"/>
            <w:tcBorders>
              <w:top w:val="nil"/>
              <w:bottom w:val="nil"/>
            </w:tcBorders>
            <w:shd w:val="clear" w:color="auto" w:fill="FFFFFF"/>
          </w:tcPr>
          <w:p w14:paraId="0FF257FD" w14:textId="77777777" w:rsidR="00003DFB" w:rsidRDefault="00003DFB" w:rsidP="00003DFB">
            <w:pPr>
              <w:jc w:val="left"/>
              <w:rPr>
                <w:color w:val="000000"/>
              </w:rPr>
            </w:pPr>
          </w:p>
        </w:tc>
        <w:tc>
          <w:tcPr>
            <w:tcW w:w="1646" w:type="dxa"/>
            <w:tcBorders>
              <w:top w:val="nil"/>
              <w:bottom w:val="nil"/>
            </w:tcBorders>
            <w:shd w:val="clear" w:color="auto" w:fill="FFFFFF"/>
          </w:tcPr>
          <w:p w14:paraId="5F262BF2" w14:textId="77777777" w:rsidR="00003DFB" w:rsidRDefault="00003DFB" w:rsidP="00003DFB">
            <w:pPr>
              <w:jc w:val="left"/>
              <w:rPr>
                <w:color w:val="000000"/>
              </w:rPr>
            </w:pPr>
          </w:p>
        </w:tc>
        <w:tc>
          <w:tcPr>
            <w:tcW w:w="1647" w:type="dxa"/>
            <w:tcBorders>
              <w:top w:val="nil"/>
              <w:bottom w:val="nil"/>
            </w:tcBorders>
            <w:shd w:val="clear" w:color="auto" w:fill="FFFFFF"/>
          </w:tcPr>
          <w:p w14:paraId="5670D51B" w14:textId="77777777" w:rsidR="00003DFB" w:rsidRDefault="00003DFB" w:rsidP="00003DFB">
            <w:pPr>
              <w:jc w:val="left"/>
              <w:rPr>
                <w:color w:val="000000"/>
              </w:rPr>
            </w:pPr>
          </w:p>
        </w:tc>
        <w:tc>
          <w:tcPr>
            <w:tcW w:w="1647" w:type="dxa"/>
            <w:shd w:val="clear" w:color="auto" w:fill="FFFFFF"/>
          </w:tcPr>
          <w:p w14:paraId="41AC3FC1" w14:textId="77777777" w:rsidR="00003DFB" w:rsidRDefault="00003DFB" w:rsidP="00003DFB">
            <w:pPr>
              <w:jc w:val="left"/>
              <w:rPr>
                <w:color w:val="000000"/>
              </w:rPr>
            </w:pPr>
            <w:r>
              <w:rPr>
                <w:color w:val="000000"/>
              </w:rPr>
              <w:t>XX_C_CONTRACT_KG</w:t>
            </w:r>
          </w:p>
        </w:tc>
        <w:tc>
          <w:tcPr>
            <w:tcW w:w="1647" w:type="dxa"/>
            <w:shd w:val="clear" w:color="auto" w:fill="FFFFFF"/>
          </w:tcPr>
          <w:p w14:paraId="0816ABE1" w14:textId="77777777" w:rsidR="00003DFB" w:rsidRPr="00412367" w:rsidRDefault="00003DFB" w:rsidP="00003DFB">
            <w:pPr>
              <w:jc w:val="left"/>
              <w:rPr>
                <w:color w:val="000000"/>
                <w:lang w:val="en-US"/>
                <w:rPrChange w:id="2035" w:author="Huke, Juan (extern)" w:date="2024-05-22T18:34:00Z">
                  <w:rPr>
                    <w:color w:val="000000"/>
                  </w:rPr>
                </w:rPrChange>
              </w:rPr>
            </w:pPr>
            <w:r w:rsidRPr="00412367">
              <w:rPr>
                <w:color w:val="000000"/>
                <w:lang w:val="en-US"/>
                <w:rPrChange w:id="2036" w:author="Huke, Juan (extern)" w:date="2024-05-22T18:34:00Z">
                  <w:rPr>
                    <w:color w:val="000000"/>
                  </w:rPr>
                </w:rPrChange>
              </w:rPr>
              <w:t>XX_PRODUCT_TYPE_2_ORIG_IND</w:t>
            </w:r>
          </w:p>
        </w:tc>
        <w:tc>
          <w:tcPr>
            <w:tcW w:w="1647" w:type="dxa"/>
            <w:shd w:val="clear" w:color="auto" w:fill="FFFFFF"/>
          </w:tcPr>
          <w:p w14:paraId="68CC8544"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9217A31" w14:textId="77777777" w:rsidR="00003DFB" w:rsidRDefault="00003DFB" w:rsidP="00003DFB">
            <w:pPr>
              <w:jc w:val="left"/>
              <w:rPr>
                <w:color w:val="000000"/>
              </w:rPr>
            </w:pPr>
          </w:p>
        </w:tc>
        <w:tc>
          <w:tcPr>
            <w:tcW w:w="2906" w:type="dxa"/>
            <w:tcBorders>
              <w:top w:val="nil"/>
              <w:bottom w:val="nil"/>
            </w:tcBorders>
            <w:shd w:val="clear" w:color="auto" w:fill="FFFFFF"/>
          </w:tcPr>
          <w:p w14:paraId="64596046" w14:textId="77777777" w:rsidR="00003DFB" w:rsidRDefault="00003DFB" w:rsidP="00003DFB">
            <w:pPr>
              <w:jc w:val="left"/>
              <w:rPr>
                <w:color w:val="000000"/>
              </w:rPr>
            </w:pPr>
          </w:p>
        </w:tc>
      </w:tr>
      <w:tr w:rsidR="00003DFB" w:rsidRPr="00003DFB" w14:paraId="294488F1" w14:textId="77777777" w:rsidTr="00003DFB">
        <w:trPr>
          <w:trHeight w:val="449"/>
        </w:trPr>
        <w:tc>
          <w:tcPr>
            <w:tcW w:w="550" w:type="dxa"/>
            <w:tcBorders>
              <w:top w:val="nil"/>
              <w:bottom w:val="nil"/>
            </w:tcBorders>
            <w:shd w:val="clear" w:color="auto" w:fill="FFFFFF"/>
          </w:tcPr>
          <w:p w14:paraId="4FD5C03F" w14:textId="77777777" w:rsidR="00003DFB" w:rsidRDefault="00003DFB" w:rsidP="00003DFB">
            <w:pPr>
              <w:jc w:val="left"/>
              <w:rPr>
                <w:color w:val="000000"/>
              </w:rPr>
            </w:pPr>
          </w:p>
        </w:tc>
        <w:tc>
          <w:tcPr>
            <w:tcW w:w="1646" w:type="dxa"/>
            <w:tcBorders>
              <w:top w:val="nil"/>
              <w:bottom w:val="nil"/>
            </w:tcBorders>
            <w:shd w:val="clear" w:color="auto" w:fill="FFFFFF"/>
          </w:tcPr>
          <w:p w14:paraId="563D0E19" w14:textId="77777777" w:rsidR="00003DFB" w:rsidRDefault="00003DFB" w:rsidP="00003DFB">
            <w:pPr>
              <w:jc w:val="left"/>
              <w:rPr>
                <w:color w:val="000000"/>
              </w:rPr>
            </w:pPr>
          </w:p>
        </w:tc>
        <w:tc>
          <w:tcPr>
            <w:tcW w:w="1647" w:type="dxa"/>
            <w:tcBorders>
              <w:top w:val="nil"/>
              <w:bottom w:val="nil"/>
            </w:tcBorders>
            <w:shd w:val="clear" w:color="auto" w:fill="FFFFFF"/>
          </w:tcPr>
          <w:p w14:paraId="7F52AD6B" w14:textId="77777777" w:rsidR="00003DFB" w:rsidRDefault="00003DFB" w:rsidP="00003DFB">
            <w:pPr>
              <w:jc w:val="left"/>
              <w:rPr>
                <w:color w:val="000000"/>
              </w:rPr>
            </w:pPr>
          </w:p>
        </w:tc>
        <w:tc>
          <w:tcPr>
            <w:tcW w:w="1647" w:type="dxa"/>
            <w:shd w:val="clear" w:color="auto" w:fill="FFFFFF"/>
          </w:tcPr>
          <w:p w14:paraId="21D3E7FF" w14:textId="77777777" w:rsidR="00003DFB" w:rsidRDefault="00003DFB" w:rsidP="00003DFB">
            <w:pPr>
              <w:jc w:val="left"/>
              <w:rPr>
                <w:color w:val="000000"/>
              </w:rPr>
            </w:pPr>
            <w:r>
              <w:rPr>
                <w:color w:val="000000"/>
              </w:rPr>
              <w:t>XX_C_CONTRACT_KG</w:t>
            </w:r>
          </w:p>
        </w:tc>
        <w:tc>
          <w:tcPr>
            <w:tcW w:w="1647" w:type="dxa"/>
            <w:shd w:val="clear" w:color="auto" w:fill="FFFFFF"/>
          </w:tcPr>
          <w:p w14:paraId="5977DA82" w14:textId="77777777" w:rsidR="00003DFB" w:rsidRDefault="00003DFB" w:rsidP="00003DFB">
            <w:pPr>
              <w:jc w:val="left"/>
              <w:rPr>
                <w:color w:val="000000"/>
              </w:rPr>
            </w:pPr>
            <w:r>
              <w:rPr>
                <w:color w:val="000000"/>
              </w:rPr>
              <w:t>XX_PRODUCT_TYPE_CDB</w:t>
            </w:r>
          </w:p>
        </w:tc>
        <w:tc>
          <w:tcPr>
            <w:tcW w:w="1647" w:type="dxa"/>
            <w:shd w:val="clear" w:color="auto" w:fill="FFFFFF"/>
          </w:tcPr>
          <w:p w14:paraId="660681E5"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22B211C6" w14:textId="77777777" w:rsidR="00003DFB" w:rsidRDefault="00003DFB" w:rsidP="00003DFB">
            <w:pPr>
              <w:jc w:val="left"/>
              <w:rPr>
                <w:color w:val="000000"/>
              </w:rPr>
            </w:pPr>
          </w:p>
        </w:tc>
        <w:tc>
          <w:tcPr>
            <w:tcW w:w="2906" w:type="dxa"/>
            <w:tcBorders>
              <w:top w:val="nil"/>
              <w:bottom w:val="nil"/>
            </w:tcBorders>
            <w:shd w:val="clear" w:color="auto" w:fill="FFFFFF"/>
          </w:tcPr>
          <w:p w14:paraId="24609BC5" w14:textId="77777777" w:rsidR="00003DFB" w:rsidRDefault="00003DFB" w:rsidP="00003DFB">
            <w:pPr>
              <w:jc w:val="left"/>
              <w:rPr>
                <w:color w:val="000000"/>
              </w:rPr>
            </w:pPr>
          </w:p>
        </w:tc>
      </w:tr>
      <w:tr w:rsidR="00003DFB" w:rsidRPr="00003DFB" w14:paraId="0E02B720" w14:textId="77777777" w:rsidTr="00003DFB">
        <w:trPr>
          <w:trHeight w:val="449"/>
        </w:trPr>
        <w:tc>
          <w:tcPr>
            <w:tcW w:w="550" w:type="dxa"/>
            <w:tcBorders>
              <w:top w:val="nil"/>
              <w:bottom w:val="single" w:sz="4" w:space="0" w:color="auto"/>
            </w:tcBorders>
            <w:shd w:val="clear" w:color="auto" w:fill="FFFFFF"/>
          </w:tcPr>
          <w:p w14:paraId="45465E1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795733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B713E3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26DE51B"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CFB1E25" w14:textId="77777777" w:rsidR="00003DFB" w:rsidRDefault="00003DFB" w:rsidP="00003DFB">
            <w:pPr>
              <w:jc w:val="left"/>
              <w:rPr>
                <w:color w:val="000000"/>
              </w:rPr>
            </w:pPr>
            <w:r>
              <w:rPr>
                <w:color w:val="000000"/>
              </w:rPr>
              <w:t>XX_REFI_IND</w:t>
            </w:r>
          </w:p>
        </w:tc>
        <w:tc>
          <w:tcPr>
            <w:tcW w:w="1647" w:type="dxa"/>
            <w:tcBorders>
              <w:bottom w:val="single" w:sz="4" w:space="0" w:color="auto"/>
            </w:tcBorders>
            <w:shd w:val="clear" w:color="auto" w:fill="FFFFFF"/>
          </w:tcPr>
          <w:p w14:paraId="18C0230C" w14:textId="77777777" w:rsidR="00003DFB" w:rsidRDefault="00003DFB" w:rsidP="00003DFB">
            <w:pPr>
              <w:jc w:val="left"/>
              <w:rPr>
                <w:color w:val="000000"/>
              </w:rPr>
            </w:pPr>
            <w:r>
              <w:rPr>
                <w:color w:val="000000"/>
              </w:rPr>
              <w:t>VARCHAR(5)</w:t>
            </w:r>
          </w:p>
        </w:tc>
        <w:tc>
          <w:tcPr>
            <w:tcW w:w="2906" w:type="dxa"/>
            <w:tcBorders>
              <w:top w:val="nil"/>
              <w:bottom w:val="single" w:sz="4" w:space="0" w:color="auto"/>
            </w:tcBorders>
            <w:shd w:val="clear" w:color="auto" w:fill="FFFFFF"/>
          </w:tcPr>
          <w:p w14:paraId="1E0D404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D67B11E" w14:textId="77777777" w:rsidR="00003DFB" w:rsidRDefault="00003DFB" w:rsidP="00003DFB">
            <w:pPr>
              <w:jc w:val="left"/>
              <w:rPr>
                <w:color w:val="000000"/>
              </w:rPr>
            </w:pPr>
          </w:p>
        </w:tc>
      </w:tr>
      <w:tr w:rsidR="00003DFB" w:rsidRPr="00003DFB" w14:paraId="348AFE55" w14:textId="77777777" w:rsidTr="00003DFB">
        <w:trPr>
          <w:trHeight w:val="449"/>
        </w:trPr>
        <w:tc>
          <w:tcPr>
            <w:tcW w:w="550" w:type="dxa"/>
            <w:tcBorders>
              <w:top w:val="single" w:sz="4" w:space="0" w:color="auto"/>
              <w:bottom w:val="single" w:sz="4" w:space="0" w:color="auto"/>
            </w:tcBorders>
            <w:shd w:val="clear" w:color="auto" w:fill="FFFFFF"/>
          </w:tcPr>
          <w:p w14:paraId="1937F768" w14:textId="77777777" w:rsidR="00003DFB" w:rsidRPr="00003DFB" w:rsidRDefault="00003DFB" w:rsidP="00003DFB">
            <w:pPr>
              <w:jc w:val="left"/>
              <w:rPr>
                <w:color w:val="000000"/>
              </w:rPr>
            </w:pPr>
            <w:r w:rsidRPr="00003DFB">
              <w:rPr>
                <w:color w:val="000000"/>
              </w:rPr>
              <w:t>191</w:t>
            </w:r>
          </w:p>
        </w:tc>
        <w:tc>
          <w:tcPr>
            <w:tcW w:w="1646" w:type="dxa"/>
            <w:tcBorders>
              <w:top w:val="single" w:sz="4" w:space="0" w:color="auto"/>
              <w:bottom w:val="single" w:sz="4" w:space="0" w:color="auto"/>
            </w:tcBorders>
            <w:shd w:val="clear" w:color="auto" w:fill="FFFFFF"/>
          </w:tcPr>
          <w:p w14:paraId="131B0DC7" w14:textId="77777777" w:rsidR="00003DFB" w:rsidRPr="00003DFB" w:rsidRDefault="00003DFB" w:rsidP="00003DFB">
            <w:pPr>
              <w:jc w:val="left"/>
              <w:rPr>
                <w:color w:val="000000"/>
              </w:rPr>
            </w:pPr>
            <w:r w:rsidRPr="00003DFB">
              <w:rPr>
                <w:color w:val="000000"/>
              </w:rPr>
              <w:t>PTY009</w:t>
            </w:r>
          </w:p>
        </w:tc>
        <w:tc>
          <w:tcPr>
            <w:tcW w:w="1647" w:type="dxa"/>
            <w:tcBorders>
              <w:top w:val="single" w:sz="4" w:space="0" w:color="auto"/>
              <w:bottom w:val="single" w:sz="4" w:space="0" w:color="auto"/>
            </w:tcBorders>
            <w:shd w:val="clear" w:color="auto" w:fill="FFFFFF"/>
          </w:tcPr>
          <w:p w14:paraId="0FEC393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45C26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E49AAA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242E8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6196F1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C7D033" w14:textId="77777777" w:rsidR="00003DFB" w:rsidRPr="00003DFB" w:rsidRDefault="00003DFB" w:rsidP="00003DFB">
            <w:pPr>
              <w:jc w:val="left"/>
              <w:rPr>
                <w:color w:val="000000"/>
              </w:rPr>
            </w:pPr>
          </w:p>
        </w:tc>
      </w:tr>
      <w:tr w:rsidR="00003DFB" w:rsidRPr="00003DFB" w14:paraId="60851AFA" w14:textId="77777777" w:rsidTr="00003DFB">
        <w:trPr>
          <w:trHeight w:val="449"/>
        </w:trPr>
        <w:tc>
          <w:tcPr>
            <w:tcW w:w="550" w:type="dxa"/>
            <w:tcBorders>
              <w:top w:val="single" w:sz="4" w:space="0" w:color="auto"/>
              <w:bottom w:val="single" w:sz="4" w:space="0" w:color="auto"/>
            </w:tcBorders>
            <w:shd w:val="clear" w:color="auto" w:fill="FFFFFF"/>
          </w:tcPr>
          <w:p w14:paraId="534BD97F" w14:textId="77777777" w:rsidR="00003DFB" w:rsidRPr="00003DFB" w:rsidRDefault="00003DFB" w:rsidP="00003DFB">
            <w:pPr>
              <w:jc w:val="left"/>
              <w:rPr>
                <w:color w:val="000000"/>
              </w:rPr>
            </w:pPr>
            <w:r w:rsidRPr="00003DFB">
              <w:rPr>
                <w:color w:val="000000"/>
              </w:rPr>
              <w:t>192</w:t>
            </w:r>
          </w:p>
        </w:tc>
        <w:tc>
          <w:tcPr>
            <w:tcW w:w="1646" w:type="dxa"/>
            <w:tcBorders>
              <w:top w:val="single" w:sz="4" w:space="0" w:color="auto"/>
              <w:bottom w:val="single" w:sz="4" w:space="0" w:color="auto"/>
            </w:tcBorders>
            <w:shd w:val="clear" w:color="auto" w:fill="FFFFFF"/>
          </w:tcPr>
          <w:p w14:paraId="1FE3B614" w14:textId="77777777" w:rsidR="00003DFB" w:rsidRPr="00003DFB" w:rsidRDefault="00003DFB" w:rsidP="00003DFB">
            <w:pPr>
              <w:jc w:val="left"/>
              <w:rPr>
                <w:color w:val="000000"/>
              </w:rPr>
            </w:pPr>
            <w:r w:rsidRPr="00003DFB">
              <w:rPr>
                <w:color w:val="000000"/>
              </w:rPr>
              <w:t>PTY025</w:t>
            </w:r>
          </w:p>
        </w:tc>
        <w:tc>
          <w:tcPr>
            <w:tcW w:w="1647" w:type="dxa"/>
            <w:tcBorders>
              <w:top w:val="single" w:sz="4" w:space="0" w:color="auto"/>
              <w:bottom w:val="single" w:sz="4" w:space="0" w:color="auto"/>
            </w:tcBorders>
            <w:shd w:val="clear" w:color="auto" w:fill="FFFFFF"/>
          </w:tcPr>
          <w:p w14:paraId="7DCCE80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8EED27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0D5C2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4940E3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EF33976" w14:textId="77777777" w:rsidR="00003DFB" w:rsidRPr="00003DFB" w:rsidRDefault="00003DFB" w:rsidP="00003DFB">
            <w:pPr>
              <w:jc w:val="left"/>
              <w:rPr>
                <w:color w:val="000000"/>
              </w:rPr>
            </w:pPr>
            <w:r w:rsidRPr="00003DFB">
              <w:rPr>
                <w:color w:val="000000"/>
              </w:rPr>
              <w:t>PTY025 = 0</w:t>
            </w:r>
          </w:p>
        </w:tc>
        <w:tc>
          <w:tcPr>
            <w:tcW w:w="2906" w:type="dxa"/>
            <w:tcBorders>
              <w:top w:val="single" w:sz="4" w:space="0" w:color="auto"/>
              <w:bottom w:val="single" w:sz="4" w:space="0" w:color="auto"/>
            </w:tcBorders>
            <w:shd w:val="clear" w:color="auto" w:fill="FFFFFF"/>
          </w:tcPr>
          <w:p w14:paraId="53F05502" w14:textId="77777777" w:rsidR="00003DFB" w:rsidRPr="00003DFB" w:rsidRDefault="00003DFB" w:rsidP="00003DFB">
            <w:pPr>
              <w:jc w:val="left"/>
              <w:rPr>
                <w:color w:val="000000"/>
              </w:rPr>
            </w:pPr>
            <w:r w:rsidRPr="00003DFB">
              <w:rPr>
                <w:color w:val="000000"/>
              </w:rPr>
              <w:t>Beteiligungen</w:t>
            </w:r>
          </w:p>
          <w:p w14:paraId="45FA125B" w14:textId="77777777" w:rsidR="00003DFB" w:rsidRPr="00003DFB" w:rsidRDefault="00003DFB" w:rsidP="00003DFB">
            <w:pPr>
              <w:jc w:val="left"/>
              <w:rPr>
                <w:color w:val="000000"/>
              </w:rPr>
            </w:pPr>
          </w:p>
          <w:p w14:paraId="259F04BA" w14:textId="77777777" w:rsidR="00003DFB" w:rsidRPr="00003DFB" w:rsidRDefault="00003DFB" w:rsidP="00003DFB">
            <w:pPr>
              <w:jc w:val="left"/>
              <w:rPr>
                <w:color w:val="000000"/>
              </w:rPr>
            </w:pPr>
            <w:r w:rsidRPr="00003DFB">
              <w:rPr>
                <w:color w:val="000000"/>
              </w:rPr>
              <w:t xml:space="preserve">0 = Kein verbundenes Unternehmen, Beteiligungen </w:t>
            </w:r>
            <w:r w:rsidRPr="00003DFB">
              <w:rPr>
                <w:color w:val="000000"/>
              </w:rPr>
              <w:lastRenderedPageBreak/>
              <w:t>werden separat an ABACUS geliefert</w:t>
            </w:r>
          </w:p>
        </w:tc>
      </w:tr>
      <w:tr w:rsidR="00003DFB" w:rsidRPr="00003DFB" w14:paraId="587ECAE3" w14:textId="77777777" w:rsidTr="00003DFB">
        <w:trPr>
          <w:trHeight w:val="449"/>
        </w:trPr>
        <w:tc>
          <w:tcPr>
            <w:tcW w:w="550" w:type="dxa"/>
            <w:tcBorders>
              <w:top w:val="single" w:sz="4" w:space="0" w:color="auto"/>
              <w:bottom w:val="single" w:sz="4" w:space="0" w:color="auto"/>
            </w:tcBorders>
            <w:shd w:val="clear" w:color="auto" w:fill="FFFFFF"/>
          </w:tcPr>
          <w:p w14:paraId="6D68C6A1" w14:textId="77777777" w:rsidR="00003DFB" w:rsidRPr="00003DFB" w:rsidRDefault="00003DFB" w:rsidP="00003DFB">
            <w:pPr>
              <w:jc w:val="left"/>
              <w:rPr>
                <w:color w:val="000000"/>
              </w:rPr>
            </w:pPr>
            <w:r w:rsidRPr="00003DFB">
              <w:rPr>
                <w:color w:val="000000"/>
              </w:rPr>
              <w:lastRenderedPageBreak/>
              <w:t>193</w:t>
            </w:r>
          </w:p>
        </w:tc>
        <w:tc>
          <w:tcPr>
            <w:tcW w:w="1646" w:type="dxa"/>
            <w:tcBorders>
              <w:top w:val="single" w:sz="4" w:space="0" w:color="auto"/>
              <w:bottom w:val="single" w:sz="4" w:space="0" w:color="auto"/>
            </w:tcBorders>
            <w:shd w:val="clear" w:color="auto" w:fill="FFFFFF"/>
          </w:tcPr>
          <w:p w14:paraId="6798F836" w14:textId="77777777" w:rsidR="00003DFB" w:rsidRPr="00003DFB" w:rsidRDefault="00003DFB" w:rsidP="00003DFB">
            <w:pPr>
              <w:jc w:val="left"/>
              <w:rPr>
                <w:color w:val="000000"/>
              </w:rPr>
            </w:pPr>
            <w:r w:rsidRPr="00003DFB">
              <w:rPr>
                <w:color w:val="000000"/>
              </w:rPr>
              <w:t>PTY151</w:t>
            </w:r>
          </w:p>
        </w:tc>
        <w:tc>
          <w:tcPr>
            <w:tcW w:w="1647" w:type="dxa"/>
            <w:tcBorders>
              <w:top w:val="single" w:sz="4" w:space="0" w:color="auto"/>
              <w:bottom w:val="single" w:sz="4" w:space="0" w:color="auto"/>
            </w:tcBorders>
            <w:shd w:val="clear" w:color="auto" w:fill="FFFFFF"/>
          </w:tcPr>
          <w:p w14:paraId="727714D8"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D678B8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8603A4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EA8317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57DCE1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657FC81" w14:textId="77777777" w:rsidR="00003DFB" w:rsidRPr="00003DFB" w:rsidRDefault="00003DFB" w:rsidP="00003DFB">
            <w:pPr>
              <w:jc w:val="left"/>
              <w:rPr>
                <w:color w:val="000000"/>
              </w:rPr>
            </w:pPr>
          </w:p>
        </w:tc>
      </w:tr>
      <w:tr w:rsidR="00003DFB" w:rsidRPr="00003DFB" w14:paraId="2A1687E6" w14:textId="77777777" w:rsidTr="00003DFB">
        <w:trPr>
          <w:trHeight w:val="449"/>
        </w:trPr>
        <w:tc>
          <w:tcPr>
            <w:tcW w:w="550" w:type="dxa"/>
            <w:tcBorders>
              <w:top w:val="single" w:sz="4" w:space="0" w:color="auto"/>
              <w:bottom w:val="single" w:sz="4" w:space="0" w:color="auto"/>
            </w:tcBorders>
            <w:shd w:val="clear" w:color="auto" w:fill="FFFFFF"/>
          </w:tcPr>
          <w:p w14:paraId="133A4122" w14:textId="77777777" w:rsidR="00003DFB" w:rsidRPr="00003DFB" w:rsidRDefault="00003DFB" w:rsidP="00003DFB">
            <w:pPr>
              <w:jc w:val="left"/>
              <w:rPr>
                <w:color w:val="000000"/>
              </w:rPr>
            </w:pPr>
            <w:r w:rsidRPr="00003DFB">
              <w:rPr>
                <w:color w:val="000000"/>
              </w:rPr>
              <w:t>194</w:t>
            </w:r>
          </w:p>
        </w:tc>
        <w:tc>
          <w:tcPr>
            <w:tcW w:w="1646" w:type="dxa"/>
            <w:tcBorders>
              <w:top w:val="single" w:sz="4" w:space="0" w:color="auto"/>
              <w:bottom w:val="single" w:sz="4" w:space="0" w:color="auto"/>
            </w:tcBorders>
            <w:shd w:val="clear" w:color="auto" w:fill="FFFFFF"/>
          </w:tcPr>
          <w:p w14:paraId="3CE16096" w14:textId="77777777" w:rsidR="00003DFB" w:rsidRPr="00003DFB" w:rsidRDefault="00003DFB" w:rsidP="00003DFB">
            <w:pPr>
              <w:jc w:val="left"/>
              <w:rPr>
                <w:color w:val="000000"/>
              </w:rPr>
            </w:pPr>
            <w:r w:rsidRPr="00003DFB">
              <w:rPr>
                <w:color w:val="000000"/>
              </w:rPr>
              <w:t>RLV202</w:t>
            </w:r>
          </w:p>
        </w:tc>
        <w:tc>
          <w:tcPr>
            <w:tcW w:w="1647" w:type="dxa"/>
            <w:tcBorders>
              <w:top w:val="single" w:sz="4" w:space="0" w:color="auto"/>
              <w:bottom w:val="single" w:sz="4" w:space="0" w:color="auto"/>
            </w:tcBorders>
            <w:shd w:val="clear" w:color="auto" w:fill="FFFFFF"/>
          </w:tcPr>
          <w:p w14:paraId="2D432CE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51EDF5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C6B717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0EBA53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B2CF190" w14:textId="77777777" w:rsidR="00003DFB" w:rsidRPr="00003DFB" w:rsidRDefault="00003DFB" w:rsidP="00003DFB">
            <w:pPr>
              <w:jc w:val="left"/>
              <w:rPr>
                <w:color w:val="000000"/>
              </w:rPr>
            </w:pPr>
            <w:r w:rsidRPr="00003DFB">
              <w:rPr>
                <w:color w:val="000000"/>
              </w:rPr>
              <w:t>RLV202 = 0</w:t>
            </w:r>
          </w:p>
        </w:tc>
        <w:tc>
          <w:tcPr>
            <w:tcW w:w="2906" w:type="dxa"/>
            <w:tcBorders>
              <w:top w:val="single" w:sz="4" w:space="0" w:color="auto"/>
              <w:bottom w:val="single" w:sz="4" w:space="0" w:color="auto"/>
            </w:tcBorders>
            <w:shd w:val="clear" w:color="auto" w:fill="FFFFFF"/>
          </w:tcPr>
          <w:p w14:paraId="463BF3F5" w14:textId="77777777" w:rsidR="00003DFB" w:rsidRPr="00003DFB" w:rsidRDefault="00003DFB" w:rsidP="00003DFB">
            <w:pPr>
              <w:jc w:val="left"/>
              <w:rPr>
                <w:color w:val="000000"/>
              </w:rPr>
            </w:pPr>
            <w:r w:rsidRPr="00003DFB">
              <w:rPr>
                <w:color w:val="000000"/>
              </w:rPr>
              <w:t>Relevanzkennzeichen Rohwarenrisiko</w:t>
            </w:r>
          </w:p>
          <w:p w14:paraId="050AE542" w14:textId="77777777" w:rsidR="00003DFB" w:rsidRPr="00003DFB" w:rsidRDefault="00003DFB" w:rsidP="00003DFB">
            <w:pPr>
              <w:jc w:val="left"/>
              <w:rPr>
                <w:color w:val="000000"/>
              </w:rPr>
            </w:pPr>
          </w:p>
          <w:p w14:paraId="0E09D3FF" w14:textId="77777777" w:rsidR="00003DFB" w:rsidRPr="00003DFB" w:rsidRDefault="00003DFB" w:rsidP="00003DFB">
            <w:pPr>
              <w:jc w:val="left"/>
              <w:rPr>
                <w:color w:val="000000"/>
              </w:rPr>
            </w:pPr>
            <w:r w:rsidRPr="00003DFB">
              <w:rPr>
                <w:color w:val="000000"/>
              </w:rPr>
              <w:t>0 = Nein, keine Anlieferung von Marktpreisrisiken auf Einzelgeschäftsebene</w:t>
            </w:r>
          </w:p>
        </w:tc>
      </w:tr>
      <w:tr w:rsidR="00003DFB" w:rsidRPr="00003DFB" w14:paraId="3172A1CC" w14:textId="77777777" w:rsidTr="00003DFB">
        <w:trPr>
          <w:trHeight w:val="449"/>
        </w:trPr>
        <w:tc>
          <w:tcPr>
            <w:tcW w:w="550" w:type="dxa"/>
            <w:tcBorders>
              <w:top w:val="single" w:sz="4" w:space="0" w:color="auto"/>
              <w:bottom w:val="single" w:sz="4" w:space="0" w:color="auto"/>
            </w:tcBorders>
            <w:shd w:val="clear" w:color="auto" w:fill="FFFFFF"/>
          </w:tcPr>
          <w:p w14:paraId="3D68471D" w14:textId="77777777" w:rsidR="00003DFB" w:rsidRPr="00003DFB" w:rsidRDefault="00003DFB" w:rsidP="00003DFB">
            <w:pPr>
              <w:jc w:val="left"/>
              <w:rPr>
                <w:color w:val="000000"/>
              </w:rPr>
            </w:pPr>
            <w:r w:rsidRPr="00003DFB">
              <w:rPr>
                <w:color w:val="000000"/>
              </w:rPr>
              <w:t>195</w:t>
            </w:r>
          </w:p>
        </w:tc>
        <w:tc>
          <w:tcPr>
            <w:tcW w:w="1646" w:type="dxa"/>
            <w:tcBorders>
              <w:top w:val="single" w:sz="4" w:space="0" w:color="auto"/>
              <w:bottom w:val="single" w:sz="4" w:space="0" w:color="auto"/>
            </w:tcBorders>
            <w:shd w:val="clear" w:color="auto" w:fill="FFFFFF"/>
          </w:tcPr>
          <w:p w14:paraId="647D0517" w14:textId="77777777" w:rsidR="00003DFB" w:rsidRPr="00003DFB" w:rsidRDefault="00003DFB" w:rsidP="00003DFB">
            <w:pPr>
              <w:jc w:val="left"/>
              <w:rPr>
                <w:color w:val="000000"/>
              </w:rPr>
            </w:pPr>
            <w:r w:rsidRPr="00003DFB">
              <w:rPr>
                <w:color w:val="000000"/>
              </w:rPr>
              <w:t>RLV203</w:t>
            </w:r>
          </w:p>
        </w:tc>
        <w:tc>
          <w:tcPr>
            <w:tcW w:w="1647" w:type="dxa"/>
            <w:tcBorders>
              <w:top w:val="single" w:sz="4" w:space="0" w:color="auto"/>
              <w:bottom w:val="single" w:sz="4" w:space="0" w:color="auto"/>
            </w:tcBorders>
            <w:shd w:val="clear" w:color="auto" w:fill="FFFFFF"/>
          </w:tcPr>
          <w:p w14:paraId="2B39303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BFBF7F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65735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B07711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789F23E" w14:textId="77777777" w:rsidR="00003DFB" w:rsidRPr="00003DFB" w:rsidRDefault="00003DFB" w:rsidP="00003DFB">
            <w:pPr>
              <w:jc w:val="left"/>
              <w:rPr>
                <w:color w:val="000000"/>
              </w:rPr>
            </w:pPr>
            <w:r w:rsidRPr="00003DFB">
              <w:rPr>
                <w:color w:val="000000"/>
              </w:rPr>
              <w:t>RLV203 = 0</w:t>
            </w:r>
          </w:p>
        </w:tc>
        <w:tc>
          <w:tcPr>
            <w:tcW w:w="2906" w:type="dxa"/>
            <w:tcBorders>
              <w:top w:val="single" w:sz="4" w:space="0" w:color="auto"/>
              <w:bottom w:val="single" w:sz="4" w:space="0" w:color="auto"/>
            </w:tcBorders>
            <w:shd w:val="clear" w:color="auto" w:fill="FFFFFF"/>
          </w:tcPr>
          <w:p w14:paraId="321F169B" w14:textId="77777777" w:rsidR="00003DFB" w:rsidRPr="00003DFB" w:rsidRDefault="00003DFB" w:rsidP="00003DFB">
            <w:pPr>
              <w:jc w:val="left"/>
              <w:rPr>
                <w:color w:val="000000"/>
              </w:rPr>
            </w:pPr>
            <w:r w:rsidRPr="00003DFB">
              <w:rPr>
                <w:color w:val="000000"/>
              </w:rPr>
              <w:t>Relevanzkennzeichen Fremdwährungsrisiko</w:t>
            </w:r>
          </w:p>
          <w:p w14:paraId="6DB3093B" w14:textId="77777777" w:rsidR="00003DFB" w:rsidRPr="00003DFB" w:rsidRDefault="00003DFB" w:rsidP="00003DFB">
            <w:pPr>
              <w:jc w:val="left"/>
              <w:rPr>
                <w:color w:val="000000"/>
              </w:rPr>
            </w:pPr>
          </w:p>
          <w:p w14:paraId="0875FCDF" w14:textId="77777777" w:rsidR="00003DFB" w:rsidRPr="00003DFB" w:rsidRDefault="00003DFB" w:rsidP="00003DFB">
            <w:pPr>
              <w:jc w:val="left"/>
              <w:rPr>
                <w:color w:val="000000"/>
              </w:rPr>
            </w:pPr>
            <w:r w:rsidRPr="00003DFB">
              <w:rPr>
                <w:color w:val="000000"/>
              </w:rPr>
              <w:t>0 = Nein, keine Anlieferung von Marktpreisrisiken auf Einzelgeschäftsebene</w:t>
            </w:r>
          </w:p>
        </w:tc>
      </w:tr>
      <w:tr w:rsidR="00003DFB" w:rsidRPr="00003DFB" w14:paraId="4191159D" w14:textId="77777777" w:rsidTr="00003DFB">
        <w:trPr>
          <w:trHeight w:val="449"/>
        </w:trPr>
        <w:tc>
          <w:tcPr>
            <w:tcW w:w="550" w:type="dxa"/>
            <w:tcBorders>
              <w:top w:val="single" w:sz="4" w:space="0" w:color="auto"/>
              <w:bottom w:val="single" w:sz="4" w:space="0" w:color="auto"/>
            </w:tcBorders>
            <w:shd w:val="clear" w:color="auto" w:fill="FFFFFF"/>
          </w:tcPr>
          <w:p w14:paraId="15B5DE16" w14:textId="77777777" w:rsidR="00003DFB" w:rsidRPr="00003DFB" w:rsidRDefault="00003DFB" w:rsidP="00003DFB">
            <w:pPr>
              <w:jc w:val="left"/>
              <w:rPr>
                <w:color w:val="000000"/>
              </w:rPr>
            </w:pPr>
            <w:r w:rsidRPr="00003DFB">
              <w:rPr>
                <w:color w:val="000000"/>
              </w:rPr>
              <w:t>196</w:t>
            </w:r>
          </w:p>
        </w:tc>
        <w:tc>
          <w:tcPr>
            <w:tcW w:w="1646" w:type="dxa"/>
            <w:tcBorders>
              <w:top w:val="single" w:sz="4" w:space="0" w:color="auto"/>
              <w:bottom w:val="single" w:sz="4" w:space="0" w:color="auto"/>
            </w:tcBorders>
            <w:shd w:val="clear" w:color="auto" w:fill="FFFFFF"/>
          </w:tcPr>
          <w:p w14:paraId="7D15B6B3" w14:textId="77777777" w:rsidR="00003DFB" w:rsidRPr="00003DFB" w:rsidRDefault="00003DFB" w:rsidP="00003DFB">
            <w:pPr>
              <w:jc w:val="left"/>
              <w:rPr>
                <w:color w:val="000000"/>
              </w:rPr>
            </w:pPr>
            <w:r w:rsidRPr="00003DFB">
              <w:rPr>
                <w:color w:val="000000"/>
              </w:rPr>
              <w:t>RLV204</w:t>
            </w:r>
          </w:p>
        </w:tc>
        <w:tc>
          <w:tcPr>
            <w:tcW w:w="1647" w:type="dxa"/>
            <w:tcBorders>
              <w:top w:val="single" w:sz="4" w:space="0" w:color="auto"/>
              <w:bottom w:val="single" w:sz="4" w:space="0" w:color="auto"/>
            </w:tcBorders>
            <w:shd w:val="clear" w:color="auto" w:fill="FFFFFF"/>
          </w:tcPr>
          <w:p w14:paraId="450EE08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6C832F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57459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4152C8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B5A6195" w14:textId="77777777" w:rsidR="00003DFB" w:rsidRPr="00003DFB" w:rsidRDefault="00003DFB" w:rsidP="00003DFB">
            <w:pPr>
              <w:jc w:val="left"/>
              <w:rPr>
                <w:color w:val="000000"/>
              </w:rPr>
            </w:pPr>
            <w:r w:rsidRPr="00003DFB">
              <w:rPr>
                <w:color w:val="000000"/>
              </w:rPr>
              <w:t>RLV204 = 0</w:t>
            </w:r>
          </w:p>
        </w:tc>
        <w:tc>
          <w:tcPr>
            <w:tcW w:w="2906" w:type="dxa"/>
            <w:tcBorders>
              <w:top w:val="single" w:sz="4" w:space="0" w:color="auto"/>
              <w:bottom w:val="single" w:sz="4" w:space="0" w:color="auto"/>
            </w:tcBorders>
            <w:shd w:val="clear" w:color="auto" w:fill="FFFFFF"/>
          </w:tcPr>
          <w:p w14:paraId="255E547E" w14:textId="77777777" w:rsidR="00003DFB" w:rsidRPr="00003DFB" w:rsidRDefault="00003DFB" w:rsidP="00003DFB">
            <w:pPr>
              <w:jc w:val="left"/>
              <w:rPr>
                <w:color w:val="000000"/>
              </w:rPr>
            </w:pPr>
            <w:r w:rsidRPr="00003DFB">
              <w:rPr>
                <w:color w:val="000000"/>
              </w:rPr>
              <w:t>Relevanzkennzeichen allgemeines Zinsänderungsrisiko</w:t>
            </w:r>
          </w:p>
          <w:p w14:paraId="2EDC2491" w14:textId="77777777" w:rsidR="00003DFB" w:rsidRPr="00003DFB" w:rsidRDefault="00003DFB" w:rsidP="00003DFB">
            <w:pPr>
              <w:jc w:val="left"/>
              <w:rPr>
                <w:color w:val="000000"/>
              </w:rPr>
            </w:pPr>
          </w:p>
          <w:p w14:paraId="4E738A65" w14:textId="77777777" w:rsidR="00003DFB" w:rsidRPr="00003DFB" w:rsidRDefault="00003DFB" w:rsidP="00003DFB">
            <w:pPr>
              <w:jc w:val="left"/>
              <w:rPr>
                <w:color w:val="000000"/>
              </w:rPr>
            </w:pPr>
            <w:r w:rsidRPr="00003DFB">
              <w:rPr>
                <w:color w:val="000000"/>
              </w:rPr>
              <w:t>0 = Nein, keine Anlieferung von Zinsänderungsrisiken auf Einzelgeschäftsebene</w:t>
            </w:r>
          </w:p>
        </w:tc>
      </w:tr>
      <w:tr w:rsidR="00003DFB" w:rsidRPr="00003DFB" w14:paraId="13477408" w14:textId="77777777" w:rsidTr="00003DFB">
        <w:trPr>
          <w:trHeight w:val="449"/>
        </w:trPr>
        <w:tc>
          <w:tcPr>
            <w:tcW w:w="550" w:type="dxa"/>
            <w:tcBorders>
              <w:top w:val="single" w:sz="4" w:space="0" w:color="auto"/>
              <w:bottom w:val="single" w:sz="4" w:space="0" w:color="auto"/>
            </w:tcBorders>
            <w:shd w:val="clear" w:color="auto" w:fill="FFFFFF"/>
          </w:tcPr>
          <w:p w14:paraId="75F70877" w14:textId="77777777" w:rsidR="00003DFB" w:rsidRPr="00003DFB" w:rsidRDefault="00003DFB" w:rsidP="00003DFB">
            <w:pPr>
              <w:jc w:val="left"/>
              <w:rPr>
                <w:color w:val="000000"/>
              </w:rPr>
            </w:pPr>
            <w:r w:rsidRPr="00003DFB">
              <w:rPr>
                <w:color w:val="000000"/>
              </w:rPr>
              <w:t>197</w:t>
            </w:r>
          </w:p>
        </w:tc>
        <w:tc>
          <w:tcPr>
            <w:tcW w:w="1646" w:type="dxa"/>
            <w:tcBorders>
              <w:top w:val="single" w:sz="4" w:space="0" w:color="auto"/>
              <w:bottom w:val="single" w:sz="4" w:space="0" w:color="auto"/>
            </w:tcBorders>
            <w:shd w:val="clear" w:color="auto" w:fill="FFFFFF"/>
          </w:tcPr>
          <w:p w14:paraId="210CB4AB" w14:textId="77777777" w:rsidR="00003DFB" w:rsidRPr="00003DFB" w:rsidRDefault="00003DFB" w:rsidP="00003DFB">
            <w:pPr>
              <w:jc w:val="left"/>
              <w:rPr>
                <w:color w:val="000000"/>
              </w:rPr>
            </w:pPr>
            <w:r w:rsidRPr="00003DFB">
              <w:rPr>
                <w:color w:val="000000"/>
              </w:rPr>
              <w:t>RLV205</w:t>
            </w:r>
          </w:p>
        </w:tc>
        <w:tc>
          <w:tcPr>
            <w:tcW w:w="1647" w:type="dxa"/>
            <w:tcBorders>
              <w:top w:val="single" w:sz="4" w:space="0" w:color="auto"/>
              <w:bottom w:val="single" w:sz="4" w:space="0" w:color="auto"/>
            </w:tcBorders>
            <w:shd w:val="clear" w:color="auto" w:fill="FFFFFF"/>
          </w:tcPr>
          <w:p w14:paraId="7F7BCC4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B58968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94D2F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86E914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C8C73C" w14:textId="77777777" w:rsidR="00003DFB" w:rsidRPr="00003DFB" w:rsidRDefault="00003DFB" w:rsidP="00003DFB">
            <w:pPr>
              <w:jc w:val="left"/>
              <w:rPr>
                <w:color w:val="000000"/>
              </w:rPr>
            </w:pPr>
            <w:r w:rsidRPr="00003DFB">
              <w:rPr>
                <w:color w:val="000000"/>
              </w:rPr>
              <w:t>RLV205 = 0</w:t>
            </w:r>
          </w:p>
        </w:tc>
        <w:tc>
          <w:tcPr>
            <w:tcW w:w="2906" w:type="dxa"/>
            <w:tcBorders>
              <w:top w:val="single" w:sz="4" w:space="0" w:color="auto"/>
              <w:bottom w:val="single" w:sz="4" w:space="0" w:color="auto"/>
            </w:tcBorders>
            <w:shd w:val="clear" w:color="auto" w:fill="FFFFFF"/>
          </w:tcPr>
          <w:p w14:paraId="75900C3B" w14:textId="77777777" w:rsidR="00003DFB" w:rsidRPr="00003DFB" w:rsidRDefault="00003DFB" w:rsidP="00003DFB">
            <w:pPr>
              <w:jc w:val="left"/>
              <w:rPr>
                <w:color w:val="000000"/>
              </w:rPr>
            </w:pPr>
            <w:r w:rsidRPr="00003DFB">
              <w:rPr>
                <w:color w:val="000000"/>
              </w:rPr>
              <w:t>Relevanzkennzeichen allgemeines Aktienkursrisiko</w:t>
            </w:r>
          </w:p>
          <w:p w14:paraId="32321F8E" w14:textId="77777777" w:rsidR="00003DFB" w:rsidRPr="00003DFB" w:rsidRDefault="00003DFB" w:rsidP="00003DFB">
            <w:pPr>
              <w:jc w:val="left"/>
              <w:rPr>
                <w:color w:val="000000"/>
              </w:rPr>
            </w:pPr>
          </w:p>
          <w:p w14:paraId="47F1689F" w14:textId="77777777" w:rsidR="00003DFB" w:rsidRPr="00003DFB" w:rsidRDefault="00003DFB" w:rsidP="00003DFB">
            <w:pPr>
              <w:jc w:val="left"/>
              <w:rPr>
                <w:color w:val="000000"/>
              </w:rPr>
            </w:pPr>
            <w:r w:rsidRPr="00003DFB">
              <w:rPr>
                <w:color w:val="000000"/>
              </w:rPr>
              <w:t xml:space="preserve">0 = Nein, keine Anlieferung </w:t>
            </w:r>
            <w:r w:rsidRPr="00003DFB">
              <w:rPr>
                <w:color w:val="000000"/>
              </w:rPr>
              <w:lastRenderedPageBreak/>
              <w:t>von Aktienkursrisiken auf Einzelgeschäftsebene</w:t>
            </w:r>
          </w:p>
        </w:tc>
      </w:tr>
      <w:tr w:rsidR="00003DFB" w:rsidRPr="00003DFB" w14:paraId="5B23280C" w14:textId="77777777" w:rsidTr="00003DFB">
        <w:trPr>
          <w:trHeight w:val="449"/>
        </w:trPr>
        <w:tc>
          <w:tcPr>
            <w:tcW w:w="550" w:type="dxa"/>
            <w:tcBorders>
              <w:top w:val="single" w:sz="4" w:space="0" w:color="auto"/>
              <w:bottom w:val="single" w:sz="4" w:space="0" w:color="auto"/>
            </w:tcBorders>
            <w:shd w:val="clear" w:color="auto" w:fill="FFFFFF"/>
          </w:tcPr>
          <w:p w14:paraId="373B0955" w14:textId="77777777" w:rsidR="00003DFB" w:rsidRPr="00003DFB" w:rsidRDefault="00003DFB" w:rsidP="00003DFB">
            <w:pPr>
              <w:jc w:val="left"/>
              <w:rPr>
                <w:color w:val="000000"/>
              </w:rPr>
            </w:pPr>
            <w:r w:rsidRPr="00003DFB">
              <w:rPr>
                <w:color w:val="000000"/>
              </w:rPr>
              <w:lastRenderedPageBreak/>
              <w:t>198</w:t>
            </w:r>
          </w:p>
        </w:tc>
        <w:tc>
          <w:tcPr>
            <w:tcW w:w="1646" w:type="dxa"/>
            <w:tcBorders>
              <w:top w:val="single" w:sz="4" w:space="0" w:color="auto"/>
              <w:bottom w:val="single" w:sz="4" w:space="0" w:color="auto"/>
            </w:tcBorders>
            <w:shd w:val="clear" w:color="auto" w:fill="FFFFFF"/>
          </w:tcPr>
          <w:p w14:paraId="6EE1E515" w14:textId="77777777" w:rsidR="00003DFB" w:rsidRPr="00003DFB" w:rsidRDefault="00003DFB" w:rsidP="00003DFB">
            <w:pPr>
              <w:jc w:val="left"/>
              <w:rPr>
                <w:color w:val="000000"/>
              </w:rPr>
            </w:pPr>
            <w:r w:rsidRPr="00003DFB">
              <w:rPr>
                <w:color w:val="000000"/>
              </w:rPr>
              <w:t>RLV206</w:t>
            </w:r>
          </w:p>
        </w:tc>
        <w:tc>
          <w:tcPr>
            <w:tcW w:w="1647" w:type="dxa"/>
            <w:tcBorders>
              <w:top w:val="single" w:sz="4" w:space="0" w:color="auto"/>
              <w:bottom w:val="single" w:sz="4" w:space="0" w:color="auto"/>
            </w:tcBorders>
            <w:shd w:val="clear" w:color="auto" w:fill="FFFFFF"/>
          </w:tcPr>
          <w:p w14:paraId="6B1E4359"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30A9CC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92C4F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F22AC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C60FAC0" w14:textId="77777777" w:rsidR="00003DFB" w:rsidRPr="00003DFB" w:rsidRDefault="00003DFB" w:rsidP="00003DFB">
            <w:pPr>
              <w:jc w:val="left"/>
              <w:rPr>
                <w:color w:val="000000"/>
              </w:rPr>
            </w:pPr>
            <w:r w:rsidRPr="00003DFB">
              <w:rPr>
                <w:color w:val="000000"/>
              </w:rPr>
              <w:t>RLV206 = 0</w:t>
            </w:r>
          </w:p>
        </w:tc>
        <w:tc>
          <w:tcPr>
            <w:tcW w:w="2906" w:type="dxa"/>
            <w:tcBorders>
              <w:top w:val="single" w:sz="4" w:space="0" w:color="auto"/>
              <w:bottom w:val="single" w:sz="4" w:space="0" w:color="auto"/>
            </w:tcBorders>
            <w:shd w:val="clear" w:color="auto" w:fill="FFFFFF"/>
          </w:tcPr>
          <w:p w14:paraId="6F807063" w14:textId="77777777" w:rsidR="00003DFB" w:rsidRPr="00003DFB" w:rsidRDefault="00003DFB" w:rsidP="00003DFB">
            <w:pPr>
              <w:jc w:val="left"/>
              <w:rPr>
                <w:color w:val="000000"/>
              </w:rPr>
            </w:pPr>
            <w:r w:rsidRPr="00003DFB">
              <w:rPr>
                <w:color w:val="000000"/>
              </w:rPr>
              <w:t>Relevanzkennzeichen spezifisches Zinsänderungsrisiko</w:t>
            </w:r>
          </w:p>
          <w:p w14:paraId="2D648199" w14:textId="77777777" w:rsidR="00003DFB" w:rsidRPr="00003DFB" w:rsidRDefault="00003DFB" w:rsidP="00003DFB">
            <w:pPr>
              <w:jc w:val="left"/>
              <w:rPr>
                <w:color w:val="000000"/>
              </w:rPr>
            </w:pPr>
          </w:p>
          <w:p w14:paraId="03CC9956" w14:textId="77777777" w:rsidR="00003DFB" w:rsidRPr="00003DFB" w:rsidRDefault="00003DFB" w:rsidP="00003DFB">
            <w:pPr>
              <w:jc w:val="left"/>
              <w:rPr>
                <w:color w:val="000000"/>
              </w:rPr>
            </w:pPr>
            <w:r w:rsidRPr="00003DFB">
              <w:rPr>
                <w:color w:val="000000"/>
              </w:rPr>
              <w:t>0 = Nein, keine Anlieferung von spez. Zinsänderungsrisiken auf Einzelgeschäftsebene</w:t>
            </w:r>
          </w:p>
        </w:tc>
      </w:tr>
      <w:tr w:rsidR="00003DFB" w:rsidRPr="00003DFB" w14:paraId="6076AF22" w14:textId="77777777" w:rsidTr="00003DFB">
        <w:trPr>
          <w:trHeight w:val="449"/>
        </w:trPr>
        <w:tc>
          <w:tcPr>
            <w:tcW w:w="550" w:type="dxa"/>
            <w:tcBorders>
              <w:top w:val="single" w:sz="4" w:space="0" w:color="auto"/>
              <w:bottom w:val="single" w:sz="4" w:space="0" w:color="auto"/>
            </w:tcBorders>
            <w:shd w:val="clear" w:color="auto" w:fill="FFFFFF"/>
          </w:tcPr>
          <w:p w14:paraId="6EC429DA" w14:textId="77777777" w:rsidR="00003DFB" w:rsidRPr="00003DFB" w:rsidRDefault="00003DFB" w:rsidP="00003DFB">
            <w:pPr>
              <w:jc w:val="left"/>
              <w:rPr>
                <w:color w:val="000000"/>
              </w:rPr>
            </w:pPr>
            <w:r w:rsidRPr="00003DFB">
              <w:rPr>
                <w:color w:val="000000"/>
              </w:rPr>
              <w:t>199</w:t>
            </w:r>
          </w:p>
        </w:tc>
        <w:tc>
          <w:tcPr>
            <w:tcW w:w="1646" w:type="dxa"/>
            <w:tcBorders>
              <w:top w:val="single" w:sz="4" w:space="0" w:color="auto"/>
              <w:bottom w:val="single" w:sz="4" w:space="0" w:color="auto"/>
            </w:tcBorders>
            <w:shd w:val="clear" w:color="auto" w:fill="FFFFFF"/>
          </w:tcPr>
          <w:p w14:paraId="768673B2" w14:textId="77777777" w:rsidR="00003DFB" w:rsidRPr="00003DFB" w:rsidRDefault="00003DFB" w:rsidP="00003DFB">
            <w:pPr>
              <w:jc w:val="left"/>
              <w:rPr>
                <w:color w:val="000000"/>
              </w:rPr>
            </w:pPr>
            <w:r w:rsidRPr="00003DFB">
              <w:rPr>
                <w:color w:val="000000"/>
              </w:rPr>
              <w:t>RLV207</w:t>
            </w:r>
          </w:p>
        </w:tc>
        <w:tc>
          <w:tcPr>
            <w:tcW w:w="1647" w:type="dxa"/>
            <w:tcBorders>
              <w:top w:val="single" w:sz="4" w:space="0" w:color="auto"/>
              <w:bottom w:val="single" w:sz="4" w:space="0" w:color="auto"/>
            </w:tcBorders>
            <w:shd w:val="clear" w:color="auto" w:fill="FFFFFF"/>
          </w:tcPr>
          <w:p w14:paraId="1F117C4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CD8CEE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869F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BAD6FA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A28237" w14:textId="77777777" w:rsidR="00003DFB" w:rsidRPr="00003DFB" w:rsidRDefault="00003DFB" w:rsidP="00003DFB">
            <w:pPr>
              <w:jc w:val="left"/>
              <w:rPr>
                <w:color w:val="000000"/>
              </w:rPr>
            </w:pPr>
            <w:r w:rsidRPr="00003DFB">
              <w:rPr>
                <w:color w:val="000000"/>
              </w:rPr>
              <w:t>RLV207 = 0</w:t>
            </w:r>
          </w:p>
        </w:tc>
        <w:tc>
          <w:tcPr>
            <w:tcW w:w="2906" w:type="dxa"/>
            <w:tcBorders>
              <w:top w:val="single" w:sz="4" w:space="0" w:color="auto"/>
              <w:bottom w:val="single" w:sz="4" w:space="0" w:color="auto"/>
            </w:tcBorders>
            <w:shd w:val="clear" w:color="auto" w:fill="FFFFFF"/>
          </w:tcPr>
          <w:p w14:paraId="206A3234" w14:textId="77777777" w:rsidR="00003DFB" w:rsidRPr="00003DFB" w:rsidRDefault="00003DFB" w:rsidP="00003DFB">
            <w:pPr>
              <w:jc w:val="left"/>
              <w:rPr>
                <w:color w:val="000000"/>
              </w:rPr>
            </w:pPr>
            <w:r w:rsidRPr="00003DFB">
              <w:rPr>
                <w:color w:val="000000"/>
              </w:rPr>
              <w:t>Relevanzkennzeichen spezifisches Aktienkursrisiko</w:t>
            </w:r>
          </w:p>
          <w:p w14:paraId="2514AD8A" w14:textId="77777777" w:rsidR="00003DFB" w:rsidRPr="00003DFB" w:rsidRDefault="00003DFB" w:rsidP="00003DFB">
            <w:pPr>
              <w:jc w:val="left"/>
              <w:rPr>
                <w:color w:val="000000"/>
              </w:rPr>
            </w:pPr>
          </w:p>
          <w:p w14:paraId="255246E6" w14:textId="77777777" w:rsidR="00003DFB" w:rsidRPr="00003DFB" w:rsidRDefault="00003DFB" w:rsidP="00003DFB">
            <w:pPr>
              <w:jc w:val="left"/>
              <w:rPr>
                <w:color w:val="000000"/>
              </w:rPr>
            </w:pPr>
            <w:r w:rsidRPr="00003DFB">
              <w:rPr>
                <w:color w:val="000000"/>
              </w:rPr>
              <w:t>0 = Nein, keine Anlieferung von Aktienrisiken auf Einzelgeschäftsebene</w:t>
            </w:r>
          </w:p>
        </w:tc>
      </w:tr>
      <w:tr w:rsidR="00003DFB" w:rsidRPr="00003DFB" w14:paraId="6F4C7E19" w14:textId="77777777" w:rsidTr="00003DFB">
        <w:trPr>
          <w:trHeight w:val="449"/>
        </w:trPr>
        <w:tc>
          <w:tcPr>
            <w:tcW w:w="550" w:type="dxa"/>
            <w:tcBorders>
              <w:top w:val="single" w:sz="4" w:space="0" w:color="auto"/>
              <w:bottom w:val="single" w:sz="4" w:space="0" w:color="auto"/>
            </w:tcBorders>
            <w:shd w:val="clear" w:color="auto" w:fill="FFFFFF"/>
          </w:tcPr>
          <w:p w14:paraId="4429936D" w14:textId="77777777" w:rsidR="00003DFB" w:rsidRPr="00003DFB" w:rsidRDefault="00003DFB" w:rsidP="00003DFB">
            <w:pPr>
              <w:jc w:val="left"/>
              <w:rPr>
                <w:color w:val="000000"/>
              </w:rPr>
            </w:pPr>
            <w:r w:rsidRPr="00003DFB">
              <w:rPr>
                <w:color w:val="000000"/>
              </w:rPr>
              <w:t>200</w:t>
            </w:r>
          </w:p>
        </w:tc>
        <w:tc>
          <w:tcPr>
            <w:tcW w:w="1646" w:type="dxa"/>
            <w:tcBorders>
              <w:top w:val="single" w:sz="4" w:space="0" w:color="auto"/>
              <w:bottom w:val="single" w:sz="4" w:space="0" w:color="auto"/>
            </w:tcBorders>
            <w:shd w:val="clear" w:color="auto" w:fill="FFFFFF"/>
          </w:tcPr>
          <w:p w14:paraId="0A09A1E8" w14:textId="77777777" w:rsidR="00003DFB" w:rsidRPr="00003DFB" w:rsidRDefault="00003DFB" w:rsidP="00003DFB">
            <w:pPr>
              <w:jc w:val="left"/>
              <w:rPr>
                <w:color w:val="000000"/>
              </w:rPr>
            </w:pPr>
            <w:r w:rsidRPr="00003DFB">
              <w:rPr>
                <w:color w:val="000000"/>
              </w:rPr>
              <w:t>RLV208</w:t>
            </w:r>
          </w:p>
        </w:tc>
        <w:tc>
          <w:tcPr>
            <w:tcW w:w="1647" w:type="dxa"/>
            <w:tcBorders>
              <w:top w:val="single" w:sz="4" w:space="0" w:color="auto"/>
              <w:bottom w:val="single" w:sz="4" w:space="0" w:color="auto"/>
            </w:tcBorders>
            <w:shd w:val="clear" w:color="auto" w:fill="FFFFFF"/>
          </w:tcPr>
          <w:p w14:paraId="2E94E493"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2111A416" w14:textId="77777777" w:rsidR="00003DFB" w:rsidRPr="00003DFB" w:rsidRDefault="00003DFB" w:rsidP="00003DFB">
            <w:pPr>
              <w:jc w:val="left"/>
              <w:rPr>
                <w:color w:val="000000"/>
              </w:rPr>
            </w:pPr>
          </w:p>
        </w:tc>
        <w:tc>
          <w:tcPr>
            <w:tcW w:w="1647" w:type="dxa"/>
            <w:shd w:val="clear" w:color="auto" w:fill="FFFFFF"/>
          </w:tcPr>
          <w:p w14:paraId="3CD09AD0" w14:textId="77777777" w:rsidR="00003DFB" w:rsidRPr="00003DFB" w:rsidRDefault="00003DFB" w:rsidP="00003DFB">
            <w:pPr>
              <w:jc w:val="left"/>
              <w:rPr>
                <w:color w:val="000000"/>
              </w:rPr>
            </w:pPr>
          </w:p>
        </w:tc>
        <w:tc>
          <w:tcPr>
            <w:tcW w:w="1647" w:type="dxa"/>
            <w:shd w:val="clear" w:color="auto" w:fill="FFFFFF"/>
          </w:tcPr>
          <w:p w14:paraId="29CFE79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F47761" w14:textId="77777777" w:rsidR="00003DFB" w:rsidRPr="00003DFB" w:rsidRDefault="00003DFB" w:rsidP="00003DFB">
            <w:pPr>
              <w:jc w:val="left"/>
              <w:rPr>
                <w:color w:val="000000"/>
              </w:rPr>
            </w:pPr>
            <w:r w:rsidRPr="00003DFB">
              <w:rPr>
                <w:color w:val="000000"/>
              </w:rPr>
              <w:t>RLV208 = 0</w:t>
            </w:r>
          </w:p>
        </w:tc>
        <w:tc>
          <w:tcPr>
            <w:tcW w:w="2906" w:type="dxa"/>
            <w:tcBorders>
              <w:top w:val="single" w:sz="4" w:space="0" w:color="auto"/>
              <w:bottom w:val="single" w:sz="4" w:space="0" w:color="auto"/>
            </w:tcBorders>
            <w:shd w:val="clear" w:color="auto" w:fill="FFFFFF"/>
          </w:tcPr>
          <w:p w14:paraId="689490D0" w14:textId="77777777" w:rsidR="00003DFB" w:rsidRPr="00003DFB" w:rsidRDefault="00003DFB" w:rsidP="00003DFB">
            <w:pPr>
              <w:jc w:val="left"/>
              <w:rPr>
                <w:color w:val="000000"/>
              </w:rPr>
            </w:pPr>
            <w:r w:rsidRPr="00003DFB">
              <w:rPr>
                <w:color w:val="000000"/>
              </w:rPr>
              <w:t>Relevanzkennzeichen Gamma- und Vegafaktorrisiko</w:t>
            </w:r>
          </w:p>
          <w:p w14:paraId="26846DD4" w14:textId="77777777" w:rsidR="00003DFB" w:rsidRPr="00003DFB" w:rsidRDefault="00003DFB" w:rsidP="00003DFB">
            <w:pPr>
              <w:jc w:val="left"/>
              <w:rPr>
                <w:color w:val="000000"/>
              </w:rPr>
            </w:pPr>
          </w:p>
          <w:p w14:paraId="417637EE" w14:textId="77777777" w:rsidR="00003DFB" w:rsidRPr="00003DFB" w:rsidRDefault="00003DFB" w:rsidP="00003DFB">
            <w:pPr>
              <w:jc w:val="left"/>
              <w:rPr>
                <w:color w:val="000000"/>
              </w:rPr>
            </w:pPr>
            <w:r w:rsidRPr="00003DFB">
              <w:rPr>
                <w:color w:val="000000"/>
              </w:rPr>
              <w:t>0 = Nein, keine Anlieferung von Gamma- und Vegafaktorrisiken auf Einzelgeschäftsebene</w:t>
            </w:r>
          </w:p>
        </w:tc>
      </w:tr>
      <w:tr w:rsidR="00003DFB" w:rsidRPr="00003DFB" w14:paraId="0D637F10" w14:textId="77777777" w:rsidTr="00003DFB">
        <w:trPr>
          <w:trHeight w:val="449"/>
        </w:trPr>
        <w:tc>
          <w:tcPr>
            <w:tcW w:w="550" w:type="dxa"/>
            <w:tcBorders>
              <w:top w:val="single" w:sz="4" w:space="0" w:color="auto"/>
              <w:bottom w:val="single" w:sz="4" w:space="0" w:color="auto"/>
            </w:tcBorders>
            <w:shd w:val="clear" w:color="auto" w:fill="FFFFFF"/>
          </w:tcPr>
          <w:p w14:paraId="648E80B6" w14:textId="77777777" w:rsidR="00003DFB" w:rsidRPr="00003DFB" w:rsidRDefault="00003DFB" w:rsidP="00003DFB">
            <w:pPr>
              <w:jc w:val="left"/>
              <w:rPr>
                <w:color w:val="000000"/>
              </w:rPr>
            </w:pPr>
            <w:r>
              <w:rPr>
                <w:color w:val="000000"/>
              </w:rPr>
              <w:t>201</w:t>
            </w:r>
          </w:p>
        </w:tc>
        <w:tc>
          <w:tcPr>
            <w:tcW w:w="1646" w:type="dxa"/>
            <w:tcBorders>
              <w:top w:val="single" w:sz="4" w:space="0" w:color="auto"/>
              <w:bottom w:val="single" w:sz="4" w:space="0" w:color="auto"/>
            </w:tcBorders>
            <w:shd w:val="clear" w:color="auto" w:fill="FFFFFF"/>
          </w:tcPr>
          <w:p w14:paraId="49ECBB3B" w14:textId="77777777" w:rsidR="00003DFB" w:rsidRPr="00003DFB" w:rsidRDefault="00003DFB" w:rsidP="00003DFB">
            <w:pPr>
              <w:jc w:val="left"/>
              <w:rPr>
                <w:color w:val="000000"/>
              </w:rPr>
            </w:pPr>
            <w:r>
              <w:rPr>
                <w:color w:val="000000"/>
              </w:rPr>
              <w:t>RLV209</w:t>
            </w:r>
          </w:p>
        </w:tc>
        <w:tc>
          <w:tcPr>
            <w:tcW w:w="1647" w:type="dxa"/>
            <w:tcBorders>
              <w:top w:val="single" w:sz="4" w:space="0" w:color="auto"/>
              <w:bottom w:val="single" w:sz="4" w:space="0" w:color="auto"/>
            </w:tcBorders>
            <w:shd w:val="clear" w:color="auto" w:fill="FFFFFF"/>
          </w:tcPr>
          <w:p w14:paraId="19D79C9B" w14:textId="77777777" w:rsidR="00003DFB" w:rsidRPr="00003DFB" w:rsidRDefault="00003DFB" w:rsidP="00003DFB">
            <w:pPr>
              <w:jc w:val="left"/>
              <w:rPr>
                <w:color w:val="000000"/>
              </w:rPr>
            </w:pPr>
            <w:r>
              <w:rPr>
                <w:color w:val="000000"/>
              </w:rPr>
              <w:t>Integer</w:t>
            </w:r>
          </w:p>
        </w:tc>
        <w:tc>
          <w:tcPr>
            <w:tcW w:w="1647" w:type="dxa"/>
            <w:shd w:val="clear" w:color="auto" w:fill="FFFFFF"/>
          </w:tcPr>
          <w:p w14:paraId="7F9F956F" w14:textId="77777777" w:rsidR="00003DFB" w:rsidRPr="00412367" w:rsidRDefault="00003DFB" w:rsidP="00003DFB">
            <w:pPr>
              <w:jc w:val="left"/>
              <w:rPr>
                <w:color w:val="000000"/>
                <w:lang w:val="en-US"/>
                <w:rPrChange w:id="2037" w:author="Huke, Juan (extern)" w:date="2024-05-22T18:34:00Z">
                  <w:rPr>
                    <w:color w:val="000000"/>
                  </w:rPr>
                </w:rPrChange>
              </w:rPr>
            </w:pPr>
            <w:r w:rsidRPr="00412367">
              <w:rPr>
                <w:color w:val="000000"/>
                <w:lang w:val="en-US"/>
                <w:rPrChange w:id="2038" w:author="Huke, Juan (extern)" w:date="2024-05-22T18:34:00Z">
                  <w:rPr>
                    <w:color w:val="000000"/>
                  </w:rPr>
                </w:rPrChange>
              </w:rPr>
              <w:t>XX_C_CONTRACT_LGDS_CR_SOLVV</w:t>
            </w:r>
          </w:p>
        </w:tc>
        <w:tc>
          <w:tcPr>
            <w:tcW w:w="1647" w:type="dxa"/>
            <w:shd w:val="clear" w:color="auto" w:fill="FFFFFF"/>
          </w:tcPr>
          <w:p w14:paraId="2834CD32" w14:textId="77777777" w:rsidR="00003DFB" w:rsidRPr="00003DFB" w:rsidRDefault="00003DFB" w:rsidP="00003DFB">
            <w:pPr>
              <w:jc w:val="left"/>
              <w:rPr>
                <w:color w:val="000000"/>
              </w:rPr>
            </w:pPr>
            <w:r>
              <w:rPr>
                <w:color w:val="000000"/>
              </w:rPr>
              <w:t>XX_CONTRACT</w:t>
            </w:r>
          </w:p>
        </w:tc>
        <w:tc>
          <w:tcPr>
            <w:tcW w:w="1647" w:type="dxa"/>
            <w:shd w:val="clear" w:color="auto" w:fill="FFFFFF"/>
          </w:tcPr>
          <w:p w14:paraId="0CB0B309" w14:textId="77777777" w:rsidR="00003DFB" w:rsidRPr="00003DFB" w:rsidRDefault="00003DFB" w:rsidP="00003DFB">
            <w:pPr>
              <w:jc w:val="left"/>
              <w:rPr>
                <w:color w:val="000000"/>
              </w:rPr>
            </w:pPr>
            <w:r>
              <w:rPr>
                <w:color w:val="000000"/>
              </w:rPr>
              <w:t>VARCHAR(40)</w:t>
            </w:r>
          </w:p>
        </w:tc>
        <w:tc>
          <w:tcPr>
            <w:tcW w:w="2906" w:type="dxa"/>
            <w:tcBorders>
              <w:top w:val="single" w:sz="4" w:space="0" w:color="auto"/>
              <w:bottom w:val="single" w:sz="4" w:space="0" w:color="auto"/>
            </w:tcBorders>
            <w:shd w:val="clear" w:color="auto" w:fill="FFFFFF"/>
          </w:tcPr>
          <w:p w14:paraId="71D118C3" w14:textId="77777777" w:rsidR="00003DFB" w:rsidRPr="00412367" w:rsidRDefault="00003DFB" w:rsidP="00003DFB">
            <w:pPr>
              <w:jc w:val="left"/>
              <w:rPr>
                <w:color w:val="000000"/>
                <w:lang w:val="en-US"/>
                <w:rPrChange w:id="2039" w:author="Huke, Juan (extern)" w:date="2024-05-22T18:34:00Z">
                  <w:rPr>
                    <w:color w:val="000000"/>
                  </w:rPr>
                </w:rPrChange>
              </w:rPr>
            </w:pPr>
            <w:r w:rsidRPr="00412367">
              <w:rPr>
                <w:color w:val="000000"/>
                <w:lang w:val="en-US"/>
                <w:rPrChange w:id="2040" w:author="Huke, Juan (extern)" w:date="2024-05-22T18:34:00Z">
                  <w:rPr>
                    <w:color w:val="000000"/>
                  </w:rPr>
                </w:rPrChange>
              </w:rPr>
              <w:t>if XX_CONTRACT is not NULL</w:t>
            </w:r>
          </w:p>
          <w:p w14:paraId="7DAFEF64" w14:textId="77777777" w:rsidR="00003DFB" w:rsidRDefault="00003DFB" w:rsidP="00003DFB">
            <w:pPr>
              <w:jc w:val="left"/>
              <w:rPr>
                <w:color w:val="000000"/>
              </w:rPr>
            </w:pPr>
            <w:r>
              <w:rPr>
                <w:color w:val="000000"/>
              </w:rPr>
              <w:t>then 1</w:t>
            </w:r>
          </w:p>
          <w:p w14:paraId="617FC796"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single" w:sz="4" w:space="0" w:color="auto"/>
            </w:tcBorders>
            <w:shd w:val="clear" w:color="auto" w:fill="FFFFFF"/>
          </w:tcPr>
          <w:p w14:paraId="7E18B3DC" w14:textId="77777777" w:rsidR="00003DFB" w:rsidRDefault="00003DFB" w:rsidP="00003DFB">
            <w:pPr>
              <w:jc w:val="left"/>
              <w:rPr>
                <w:color w:val="000000"/>
              </w:rPr>
            </w:pPr>
            <w:r>
              <w:rPr>
                <w:color w:val="000000"/>
              </w:rPr>
              <w:t>Relevanzkennzeichen Eigenmittel</w:t>
            </w:r>
          </w:p>
          <w:p w14:paraId="14B8EE1E" w14:textId="77777777" w:rsidR="00003DFB" w:rsidRDefault="00003DFB" w:rsidP="00003DFB">
            <w:pPr>
              <w:jc w:val="left"/>
              <w:rPr>
                <w:color w:val="000000"/>
              </w:rPr>
            </w:pPr>
          </w:p>
          <w:p w14:paraId="1593BDA8" w14:textId="77777777" w:rsidR="00003DFB" w:rsidRDefault="00003DFB" w:rsidP="00003DFB">
            <w:pPr>
              <w:jc w:val="left"/>
              <w:rPr>
                <w:color w:val="000000"/>
              </w:rPr>
            </w:pPr>
            <w:r>
              <w:rPr>
                <w:color w:val="000000"/>
              </w:rPr>
              <w:t>RLV209 (0 = Nein, 1 = Ja)</w:t>
            </w:r>
          </w:p>
          <w:p w14:paraId="5FDF97D1" w14:textId="77777777" w:rsidR="00003DFB" w:rsidRDefault="00003DFB" w:rsidP="00003DFB">
            <w:pPr>
              <w:jc w:val="left"/>
              <w:rPr>
                <w:color w:val="000000"/>
              </w:rPr>
            </w:pPr>
          </w:p>
          <w:p w14:paraId="1FD01933" w14:textId="77777777" w:rsidR="00003DFB" w:rsidRPr="00003DFB" w:rsidRDefault="00003DFB" w:rsidP="00003DFB">
            <w:pPr>
              <w:jc w:val="left"/>
              <w:rPr>
                <w:color w:val="000000"/>
              </w:rPr>
            </w:pPr>
            <w:r>
              <w:rPr>
                <w:color w:val="000000"/>
              </w:rPr>
              <w:lastRenderedPageBreak/>
              <w:t>Alle Einträge aus dem Rechenkern kommend sind per se relevant für die Eigenmittel.</w:t>
            </w:r>
          </w:p>
        </w:tc>
      </w:tr>
      <w:tr w:rsidR="00003DFB" w:rsidRPr="00003DFB" w14:paraId="1814D68A" w14:textId="77777777" w:rsidTr="00003DFB">
        <w:trPr>
          <w:trHeight w:val="449"/>
        </w:trPr>
        <w:tc>
          <w:tcPr>
            <w:tcW w:w="550" w:type="dxa"/>
            <w:tcBorders>
              <w:top w:val="single" w:sz="4" w:space="0" w:color="auto"/>
              <w:bottom w:val="nil"/>
            </w:tcBorders>
            <w:shd w:val="clear" w:color="auto" w:fill="FFFFFF"/>
          </w:tcPr>
          <w:p w14:paraId="3D0E51DE" w14:textId="77777777" w:rsidR="00003DFB" w:rsidRDefault="00003DFB" w:rsidP="00003DFB">
            <w:pPr>
              <w:jc w:val="left"/>
              <w:rPr>
                <w:color w:val="000000"/>
              </w:rPr>
            </w:pPr>
            <w:r>
              <w:rPr>
                <w:color w:val="000000"/>
              </w:rPr>
              <w:lastRenderedPageBreak/>
              <w:t>202</w:t>
            </w:r>
          </w:p>
        </w:tc>
        <w:tc>
          <w:tcPr>
            <w:tcW w:w="1646" w:type="dxa"/>
            <w:tcBorders>
              <w:top w:val="single" w:sz="4" w:space="0" w:color="auto"/>
              <w:bottom w:val="nil"/>
            </w:tcBorders>
            <w:shd w:val="clear" w:color="auto" w:fill="FFFFFF"/>
          </w:tcPr>
          <w:p w14:paraId="69678F4E" w14:textId="77777777" w:rsidR="00003DFB" w:rsidRDefault="00003DFB" w:rsidP="00003DFB">
            <w:pPr>
              <w:jc w:val="left"/>
              <w:rPr>
                <w:color w:val="000000"/>
              </w:rPr>
            </w:pPr>
            <w:r>
              <w:rPr>
                <w:color w:val="000000"/>
              </w:rPr>
              <w:t>RLV370</w:t>
            </w:r>
          </w:p>
        </w:tc>
        <w:tc>
          <w:tcPr>
            <w:tcW w:w="1647" w:type="dxa"/>
            <w:tcBorders>
              <w:top w:val="single" w:sz="4" w:space="0" w:color="auto"/>
              <w:bottom w:val="nil"/>
            </w:tcBorders>
            <w:shd w:val="clear" w:color="auto" w:fill="FFFFFF"/>
          </w:tcPr>
          <w:p w14:paraId="44F1A57D" w14:textId="77777777" w:rsidR="00003DFB" w:rsidRDefault="00003DFB" w:rsidP="00003DFB">
            <w:pPr>
              <w:jc w:val="left"/>
              <w:rPr>
                <w:color w:val="000000"/>
              </w:rPr>
            </w:pPr>
            <w:r>
              <w:rPr>
                <w:color w:val="000000"/>
              </w:rPr>
              <w:t>Integer</w:t>
            </w:r>
          </w:p>
        </w:tc>
        <w:tc>
          <w:tcPr>
            <w:tcW w:w="1647" w:type="dxa"/>
            <w:shd w:val="clear" w:color="auto" w:fill="FFFFFF"/>
          </w:tcPr>
          <w:p w14:paraId="05667372" w14:textId="77777777" w:rsidR="00003DFB" w:rsidRDefault="00003DFB" w:rsidP="00003DFB">
            <w:pPr>
              <w:jc w:val="left"/>
              <w:rPr>
                <w:color w:val="000000"/>
              </w:rPr>
            </w:pPr>
            <w:r>
              <w:rPr>
                <w:color w:val="000000"/>
              </w:rPr>
              <w:t>INSTRUMENT</w:t>
            </w:r>
          </w:p>
        </w:tc>
        <w:tc>
          <w:tcPr>
            <w:tcW w:w="1647" w:type="dxa"/>
            <w:shd w:val="clear" w:color="auto" w:fill="FFFFFF"/>
          </w:tcPr>
          <w:p w14:paraId="46679762" w14:textId="77777777" w:rsidR="00003DFB" w:rsidRDefault="00003DFB" w:rsidP="00003DFB">
            <w:pPr>
              <w:jc w:val="left"/>
              <w:rPr>
                <w:color w:val="000000"/>
              </w:rPr>
            </w:pPr>
            <w:r>
              <w:rPr>
                <w:color w:val="000000"/>
              </w:rPr>
              <w:t>C206</w:t>
            </w:r>
          </w:p>
        </w:tc>
        <w:tc>
          <w:tcPr>
            <w:tcW w:w="1647" w:type="dxa"/>
            <w:shd w:val="clear" w:color="auto" w:fill="FFFFFF"/>
          </w:tcPr>
          <w:p w14:paraId="0F276292"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74FD37F4" w14:textId="77777777" w:rsidR="00003DFB" w:rsidRPr="00412367" w:rsidRDefault="00003DFB" w:rsidP="00003DFB">
            <w:pPr>
              <w:jc w:val="left"/>
              <w:rPr>
                <w:color w:val="000000"/>
                <w:lang w:val="en-US"/>
                <w:rPrChange w:id="2041" w:author="Huke, Juan (extern)" w:date="2024-05-22T18:34:00Z">
                  <w:rPr>
                    <w:color w:val="000000"/>
                  </w:rPr>
                </w:rPrChange>
              </w:rPr>
            </w:pPr>
            <w:r w:rsidRPr="00412367">
              <w:rPr>
                <w:color w:val="000000"/>
                <w:lang w:val="en-US"/>
                <w:rPrChange w:id="2042" w:author="Huke, Juan (extern)" w:date="2024-05-22T18:34:00Z">
                  <w:rPr>
                    <w:color w:val="000000"/>
                  </w:rPr>
                </w:rPrChange>
              </w:rPr>
              <w:t xml:space="preserve">if B603 = 'O' </w:t>
            </w:r>
            <w:r w:rsidRPr="00412367">
              <w:rPr>
                <w:color w:val="000000"/>
                <w:lang w:val="en-US"/>
                <w:rPrChange w:id="2043" w:author="Huke, Juan (extern)" w:date="2024-05-22T18:34:00Z">
                  <w:rPr>
                    <w:color w:val="000000"/>
                  </w:rPr>
                </w:rPrChange>
              </w:rPr>
              <w:tab/>
            </w:r>
          </w:p>
          <w:p w14:paraId="31587F55" w14:textId="77777777" w:rsidR="00003DFB" w:rsidRPr="00412367" w:rsidRDefault="00003DFB" w:rsidP="00003DFB">
            <w:pPr>
              <w:jc w:val="left"/>
              <w:rPr>
                <w:color w:val="000000"/>
                <w:lang w:val="en-US"/>
                <w:rPrChange w:id="2044" w:author="Huke, Juan (extern)" w:date="2024-05-22T18:34:00Z">
                  <w:rPr>
                    <w:color w:val="000000"/>
                  </w:rPr>
                </w:rPrChange>
              </w:rPr>
            </w:pPr>
            <w:r w:rsidRPr="00412367">
              <w:rPr>
                <w:color w:val="000000"/>
                <w:lang w:val="en-US"/>
                <w:rPrChange w:id="2045" w:author="Huke, Juan (extern)" w:date="2024-05-22T18:34:00Z">
                  <w:rPr>
                    <w:color w:val="000000"/>
                  </w:rPr>
                </w:rPrChange>
              </w:rPr>
              <w:t xml:space="preserve">then if XX_LD_DF_F = 'T' </w:t>
            </w:r>
            <w:r w:rsidRPr="00412367">
              <w:rPr>
                <w:color w:val="000000"/>
                <w:lang w:val="en-US"/>
                <w:rPrChange w:id="2046" w:author="Huke, Juan (extern)" w:date="2024-05-22T18:34:00Z">
                  <w:rPr>
                    <w:color w:val="000000"/>
                  </w:rPr>
                </w:rPrChange>
              </w:rPr>
              <w:tab/>
            </w:r>
          </w:p>
          <w:p w14:paraId="2B19A4BD" w14:textId="77777777" w:rsidR="00003DFB" w:rsidRPr="00412367" w:rsidRDefault="00003DFB" w:rsidP="00003DFB">
            <w:pPr>
              <w:jc w:val="left"/>
              <w:rPr>
                <w:color w:val="000000"/>
                <w:lang w:val="en-US"/>
                <w:rPrChange w:id="2047" w:author="Huke, Juan (extern)" w:date="2024-05-22T18:34:00Z">
                  <w:rPr>
                    <w:color w:val="000000"/>
                  </w:rPr>
                </w:rPrChange>
              </w:rPr>
            </w:pPr>
            <w:r w:rsidRPr="00412367">
              <w:rPr>
                <w:color w:val="000000"/>
                <w:lang w:val="en-US"/>
                <w:rPrChange w:id="2048" w:author="Huke, Juan (extern)" w:date="2024-05-22T18:34:00Z">
                  <w:rPr>
                    <w:color w:val="000000"/>
                  </w:rPr>
                </w:rPrChange>
              </w:rPr>
              <w:t xml:space="preserve">            then if (PRD013 not in ('4210', '4050', '1172') and B436 &gt; '26.04.2019' and (C206 &gt;  '26.04.2019' or C206 is NULL or C206 = '01.01.1753'))  </w:t>
            </w:r>
            <w:r w:rsidRPr="00412367">
              <w:rPr>
                <w:color w:val="000000"/>
                <w:lang w:val="en-US"/>
                <w:rPrChange w:id="2049" w:author="Huke, Juan (extern)" w:date="2024-05-22T18:34:00Z">
                  <w:rPr>
                    <w:color w:val="000000"/>
                  </w:rPr>
                </w:rPrChange>
              </w:rPr>
              <w:tab/>
            </w:r>
          </w:p>
          <w:p w14:paraId="11D1BDBB" w14:textId="77777777" w:rsidR="00003DFB" w:rsidRPr="00AA394B" w:rsidRDefault="00003DFB" w:rsidP="00003DFB">
            <w:pPr>
              <w:jc w:val="left"/>
              <w:rPr>
                <w:color w:val="000000"/>
                <w:lang w:val="en-US"/>
                <w:rPrChange w:id="2050" w:author="Huke, Juan (extern)" w:date="2024-05-22T19:26:00Z">
                  <w:rPr>
                    <w:color w:val="000000"/>
                  </w:rPr>
                </w:rPrChange>
              </w:rPr>
            </w:pPr>
            <w:r w:rsidRPr="00412367">
              <w:rPr>
                <w:color w:val="000000"/>
                <w:lang w:val="en-US"/>
                <w:rPrChange w:id="2051" w:author="Huke, Juan (extern)" w:date="2024-05-22T18:34:00Z">
                  <w:rPr>
                    <w:color w:val="000000"/>
                  </w:rPr>
                </w:rPrChange>
              </w:rPr>
              <w:t xml:space="preserve">                      then if (XX_NPE_STATUS_DESC ='FORB_NPE'  and XX_FORBE_CURR_VALID_FROM_D != </w:t>
            </w:r>
            <w:r w:rsidRPr="00AA394B">
              <w:rPr>
                <w:color w:val="000000"/>
                <w:lang w:val="en-US"/>
                <w:rPrChange w:id="2052" w:author="Huke, Juan (extern)" w:date="2024-05-22T19:26:00Z">
                  <w:rPr>
                    <w:color w:val="000000"/>
                  </w:rPr>
                </w:rPrChange>
              </w:rPr>
              <w:t>'01.01.1753'  and  XX_FORBE_CURR_VALID_FROM_D is not NULL)</w:t>
            </w:r>
            <w:r w:rsidRPr="00AA394B">
              <w:rPr>
                <w:color w:val="000000"/>
                <w:lang w:val="en-US"/>
                <w:rPrChange w:id="2053" w:author="Huke, Juan (extern)" w:date="2024-05-22T19:26:00Z">
                  <w:rPr>
                    <w:color w:val="000000"/>
                  </w:rPr>
                </w:rPrChange>
              </w:rPr>
              <w:tab/>
            </w:r>
          </w:p>
          <w:p w14:paraId="366864F5" w14:textId="77777777" w:rsidR="00003DFB" w:rsidRPr="00412367" w:rsidRDefault="00003DFB" w:rsidP="00003DFB">
            <w:pPr>
              <w:jc w:val="left"/>
              <w:rPr>
                <w:color w:val="000000"/>
                <w:lang w:val="en-US"/>
                <w:rPrChange w:id="2054" w:author="Huke, Juan (extern)" w:date="2024-05-22T18:34:00Z">
                  <w:rPr>
                    <w:color w:val="000000"/>
                  </w:rPr>
                </w:rPrChange>
              </w:rPr>
            </w:pPr>
            <w:r w:rsidRPr="00AA394B">
              <w:rPr>
                <w:color w:val="000000"/>
                <w:lang w:val="en-US"/>
                <w:rPrChange w:id="2055" w:author="Huke, Juan (extern)" w:date="2024-05-22T19:26:00Z">
                  <w:rPr>
                    <w:color w:val="000000"/>
                  </w:rPr>
                </w:rPrChange>
              </w:rPr>
              <w:t xml:space="preserve">                                </w:t>
            </w:r>
            <w:r w:rsidRPr="00412367">
              <w:rPr>
                <w:color w:val="000000"/>
                <w:lang w:val="en-US"/>
                <w:rPrChange w:id="2056" w:author="Huke, Juan (extern)" w:date="2024-05-22T18:34:00Z">
                  <w:rPr>
                    <w:color w:val="000000"/>
                  </w:rPr>
                </w:rPrChange>
              </w:rPr>
              <w:t>then 2</w:t>
            </w:r>
            <w:r w:rsidRPr="00412367">
              <w:rPr>
                <w:color w:val="000000"/>
                <w:lang w:val="en-US"/>
                <w:rPrChange w:id="2057" w:author="Huke, Juan (extern)" w:date="2024-05-22T18:34:00Z">
                  <w:rPr>
                    <w:color w:val="000000"/>
                  </w:rPr>
                </w:rPrChange>
              </w:rPr>
              <w:tab/>
            </w:r>
          </w:p>
          <w:p w14:paraId="5DF5E36B" w14:textId="77777777" w:rsidR="00003DFB" w:rsidRPr="00412367" w:rsidRDefault="00003DFB" w:rsidP="00003DFB">
            <w:pPr>
              <w:jc w:val="left"/>
              <w:rPr>
                <w:color w:val="000000"/>
                <w:lang w:val="en-US"/>
                <w:rPrChange w:id="2058" w:author="Huke, Juan (extern)" w:date="2024-05-22T18:34:00Z">
                  <w:rPr>
                    <w:color w:val="000000"/>
                  </w:rPr>
                </w:rPrChange>
              </w:rPr>
            </w:pPr>
            <w:r w:rsidRPr="00412367">
              <w:rPr>
                <w:color w:val="000000"/>
                <w:lang w:val="en-US"/>
                <w:rPrChange w:id="2059" w:author="Huke, Juan (extern)" w:date="2024-05-22T18:34:00Z">
                  <w:rPr>
                    <w:color w:val="000000"/>
                  </w:rPr>
                </w:rPrChange>
              </w:rPr>
              <w:t xml:space="preserve">                               else 1</w:t>
            </w:r>
            <w:r w:rsidRPr="00412367">
              <w:rPr>
                <w:color w:val="000000"/>
                <w:lang w:val="en-US"/>
                <w:rPrChange w:id="2060" w:author="Huke, Juan (extern)" w:date="2024-05-22T18:34:00Z">
                  <w:rPr>
                    <w:color w:val="000000"/>
                  </w:rPr>
                </w:rPrChange>
              </w:rPr>
              <w:tab/>
            </w:r>
          </w:p>
          <w:p w14:paraId="3D226699" w14:textId="77777777" w:rsidR="00003DFB" w:rsidRPr="00412367" w:rsidRDefault="00003DFB" w:rsidP="00003DFB">
            <w:pPr>
              <w:jc w:val="left"/>
              <w:rPr>
                <w:color w:val="000000"/>
                <w:lang w:val="en-US"/>
                <w:rPrChange w:id="2061" w:author="Huke, Juan (extern)" w:date="2024-05-22T18:34:00Z">
                  <w:rPr>
                    <w:color w:val="000000"/>
                  </w:rPr>
                </w:rPrChange>
              </w:rPr>
            </w:pPr>
            <w:r w:rsidRPr="00412367">
              <w:rPr>
                <w:color w:val="000000"/>
                <w:lang w:val="en-US"/>
                <w:rPrChange w:id="2062" w:author="Huke, Juan (extern)" w:date="2024-05-22T18:34:00Z">
                  <w:rPr>
                    <w:color w:val="000000"/>
                  </w:rPr>
                </w:rPrChange>
              </w:rPr>
              <w:t xml:space="preserve">                     else 0</w:t>
            </w:r>
            <w:r w:rsidRPr="00412367">
              <w:rPr>
                <w:color w:val="000000"/>
                <w:lang w:val="en-US"/>
                <w:rPrChange w:id="2063" w:author="Huke, Juan (extern)" w:date="2024-05-22T18:34:00Z">
                  <w:rPr>
                    <w:color w:val="000000"/>
                  </w:rPr>
                </w:rPrChange>
              </w:rPr>
              <w:tab/>
            </w:r>
          </w:p>
          <w:p w14:paraId="6BC6D68B" w14:textId="77777777" w:rsidR="00003DFB" w:rsidRPr="00412367" w:rsidRDefault="00003DFB" w:rsidP="00003DFB">
            <w:pPr>
              <w:jc w:val="left"/>
              <w:rPr>
                <w:color w:val="000000"/>
                <w:lang w:val="en-US"/>
                <w:rPrChange w:id="2064" w:author="Huke, Juan (extern)" w:date="2024-05-22T18:34:00Z">
                  <w:rPr>
                    <w:color w:val="000000"/>
                  </w:rPr>
                </w:rPrChange>
              </w:rPr>
            </w:pPr>
            <w:r w:rsidRPr="00412367">
              <w:rPr>
                <w:color w:val="000000"/>
                <w:lang w:val="en-US"/>
                <w:rPrChange w:id="2065" w:author="Huke, Juan (extern)" w:date="2024-05-22T18:34:00Z">
                  <w:rPr>
                    <w:color w:val="000000"/>
                  </w:rPr>
                </w:rPrChange>
              </w:rPr>
              <w:t xml:space="preserve">         else 0</w:t>
            </w:r>
            <w:r w:rsidRPr="00412367">
              <w:rPr>
                <w:color w:val="000000"/>
                <w:lang w:val="en-US"/>
                <w:rPrChange w:id="2066" w:author="Huke, Juan (extern)" w:date="2024-05-22T18:34:00Z">
                  <w:rPr>
                    <w:color w:val="000000"/>
                  </w:rPr>
                </w:rPrChange>
              </w:rPr>
              <w:tab/>
            </w:r>
          </w:p>
          <w:p w14:paraId="46217FF7" w14:textId="77777777" w:rsidR="00003DFB" w:rsidRPr="00412367" w:rsidRDefault="00003DFB" w:rsidP="00003DFB">
            <w:pPr>
              <w:jc w:val="left"/>
              <w:rPr>
                <w:color w:val="000000"/>
                <w:lang w:val="en-US"/>
                <w:rPrChange w:id="2067" w:author="Huke, Juan (extern)" w:date="2024-05-22T18:34:00Z">
                  <w:rPr>
                    <w:color w:val="000000"/>
                  </w:rPr>
                </w:rPrChange>
              </w:rPr>
            </w:pPr>
            <w:r w:rsidRPr="00412367">
              <w:rPr>
                <w:color w:val="000000"/>
                <w:lang w:val="en-US"/>
                <w:rPrChange w:id="2068" w:author="Huke, Juan (extern)" w:date="2024-05-22T18:34:00Z">
                  <w:rPr>
                    <w:color w:val="000000"/>
                  </w:rPr>
                </w:rPrChange>
              </w:rPr>
              <w:t>else 0</w:t>
            </w:r>
          </w:p>
        </w:tc>
        <w:tc>
          <w:tcPr>
            <w:tcW w:w="2906" w:type="dxa"/>
            <w:tcBorders>
              <w:top w:val="single" w:sz="4" w:space="0" w:color="auto"/>
              <w:bottom w:val="nil"/>
            </w:tcBorders>
            <w:shd w:val="clear" w:color="auto" w:fill="FFFFFF"/>
          </w:tcPr>
          <w:p w14:paraId="0E370F1C" w14:textId="77777777" w:rsidR="00003DFB" w:rsidRDefault="00003DFB" w:rsidP="00003DFB">
            <w:pPr>
              <w:jc w:val="left"/>
              <w:rPr>
                <w:color w:val="000000"/>
              </w:rPr>
            </w:pPr>
            <w:r>
              <w:rPr>
                <w:color w:val="000000"/>
              </w:rPr>
              <w:t>NPE Statuskennzeichen</w:t>
            </w:r>
          </w:p>
          <w:p w14:paraId="714B599E" w14:textId="77777777" w:rsidR="00003DFB" w:rsidRDefault="00003DFB" w:rsidP="00003DFB">
            <w:pPr>
              <w:jc w:val="left"/>
              <w:rPr>
                <w:color w:val="000000"/>
              </w:rPr>
            </w:pPr>
          </w:p>
          <w:p w14:paraId="72BA084B" w14:textId="77777777" w:rsidR="00003DFB" w:rsidRDefault="00003DFB" w:rsidP="00003DFB">
            <w:pPr>
              <w:jc w:val="left"/>
              <w:rPr>
                <w:color w:val="000000"/>
              </w:rPr>
            </w:pPr>
            <w:r>
              <w:rPr>
                <w:color w:val="000000"/>
              </w:rPr>
              <w:t>RLV370 (0=nicht notleidend, 1=notleidend, 2=notleidend &amp; gestundet, 3=Innerhalb Bewährungsfrist &amp; nicht notleidend, 4=Innerhalb Bewährungsfrist &amp; erneut gestundet)</w:t>
            </w:r>
          </w:p>
          <w:p w14:paraId="65DD15DD" w14:textId="77777777" w:rsidR="00003DFB" w:rsidRDefault="00003DFB" w:rsidP="00003DFB">
            <w:pPr>
              <w:jc w:val="left"/>
              <w:rPr>
                <w:color w:val="000000"/>
              </w:rPr>
            </w:pPr>
          </w:p>
          <w:p w14:paraId="6D9C996C" w14:textId="77777777" w:rsidR="00003DFB" w:rsidRPr="00412367" w:rsidRDefault="00003DFB" w:rsidP="00003DFB">
            <w:pPr>
              <w:jc w:val="left"/>
              <w:rPr>
                <w:color w:val="000000"/>
                <w:lang w:val="en-US"/>
                <w:rPrChange w:id="2069" w:author="Huke, Juan (extern)" w:date="2024-05-22T18:34:00Z">
                  <w:rPr>
                    <w:color w:val="000000"/>
                  </w:rPr>
                </w:rPrChange>
              </w:rPr>
            </w:pPr>
            <w:r w:rsidRPr="00412367">
              <w:rPr>
                <w:color w:val="000000"/>
                <w:lang w:val="en-US"/>
                <w:rPrChange w:id="2070" w:author="Huke, Juan (extern)" w:date="2024-05-22T18:34:00Z">
                  <w:rPr>
                    <w:color w:val="000000"/>
                  </w:rPr>
                </w:rPrChange>
              </w:rPr>
              <w:t>XX_RISK_TYPE_IND= Risikoart (O=Obligor-Risk)</w:t>
            </w:r>
          </w:p>
          <w:p w14:paraId="2BB6B1C8" w14:textId="77777777" w:rsidR="00003DFB" w:rsidRDefault="00003DFB" w:rsidP="00003DFB">
            <w:pPr>
              <w:jc w:val="left"/>
              <w:rPr>
                <w:color w:val="000000"/>
              </w:rPr>
            </w:pPr>
            <w:r>
              <w:rPr>
                <w:color w:val="000000"/>
              </w:rPr>
              <w:t>XX_LD_DF_F=AUSFALL-KENNZEICHEN Kennzeichen ob der Kunde aktuell ausgefallen ist.</w:t>
            </w:r>
          </w:p>
          <w:p w14:paraId="1ACF0EB7" w14:textId="77777777" w:rsidR="00003DFB" w:rsidRDefault="00003DFB" w:rsidP="00003DFB">
            <w:pPr>
              <w:jc w:val="left"/>
              <w:rPr>
                <w:color w:val="000000"/>
              </w:rPr>
            </w:pPr>
            <w:r>
              <w:rPr>
                <w:color w:val="000000"/>
              </w:rPr>
              <w:t xml:space="preserve">XX_MOD_SUBST_START_D= Startdatum der Erfasssungsphase der Restrukturierung bzw. Erfassungsdatum des Geschäfts in CIMT, sofern das Geschäft erst nach dem Start der Restukturierung in CIMT erfasst wurde. Datum </w:t>
            </w:r>
            <w:r>
              <w:rPr>
                <w:color w:val="000000"/>
              </w:rPr>
              <w:lastRenderedPageBreak/>
              <w:t>bleibt nach erstmaliger Erfassung unverändert.</w:t>
            </w:r>
          </w:p>
          <w:p w14:paraId="147439C8" w14:textId="77777777" w:rsidR="00003DFB" w:rsidRDefault="00003DFB" w:rsidP="00003DFB">
            <w:pPr>
              <w:jc w:val="left"/>
              <w:rPr>
                <w:color w:val="000000"/>
              </w:rPr>
            </w:pPr>
            <w:r>
              <w:rPr>
                <w:color w:val="000000"/>
              </w:rPr>
              <w:t>XX_NPE_STATUS_DESC=Ausprägungen:NPE = Non Performing Exposure ohne Forbearance (die sind PD-Rating &gt;= 6.0)FORB_NPE = Non Performing Exposure mit Forbearance (die sind entweder PD-Rating &gt;= 6.0 oder zwangsklassifiziert als Non Performing Exposure aufgrund einer 2. Forbearance Maßnahme während der 24 Monatigen Wohlverhaltensphase oder &gt; 30 dpd während der 24 Monatigen WohlverhaltensphaseFORB_PERFORM = Forbearance im Weiß-/Graubuch (PD-Rating &lt; 6.0)leer oder PERFORM = gesund (PD-Rating &lt; 6.0) und ohne ForbearanceHinweis: Für die mBank-Gruppe sind derzeit keine Forbearance-Informationen auf Einzelgeschäftsebene in der RMDB hinterlegt.</w:t>
            </w:r>
          </w:p>
          <w:p w14:paraId="49D96314" w14:textId="77777777" w:rsidR="00003DFB" w:rsidRDefault="00003DFB" w:rsidP="00003DFB">
            <w:pPr>
              <w:jc w:val="left"/>
              <w:rPr>
                <w:color w:val="000000"/>
              </w:rPr>
            </w:pPr>
            <w:r>
              <w:rPr>
                <w:color w:val="000000"/>
              </w:rPr>
              <w:t>XX_FORBE_CURR_VALID_F</w:t>
            </w:r>
            <w:r>
              <w:rPr>
                <w:color w:val="000000"/>
              </w:rPr>
              <w:lastRenderedPageBreak/>
              <w:t>ROM_D = Datum der jüngsten, zum Stichtag gültigen Forbearance-Maßnahme.</w:t>
            </w:r>
          </w:p>
          <w:p w14:paraId="33BAE3A9" w14:textId="77777777" w:rsidR="00003DFB" w:rsidRDefault="00003DFB" w:rsidP="00003DFB">
            <w:pPr>
              <w:jc w:val="left"/>
              <w:rPr>
                <w:color w:val="000000"/>
              </w:rPr>
            </w:pPr>
          </w:p>
          <w:p w14:paraId="23BCABBA" w14:textId="77777777" w:rsidR="00003DFB" w:rsidRDefault="00003DFB" w:rsidP="00003DFB">
            <w:pPr>
              <w:jc w:val="left"/>
              <w:rPr>
                <w:color w:val="000000"/>
              </w:rPr>
            </w:pPr>
            <w:r>
              <w:rPr>
                <w:color w:val="000000"/>
              </w:rPr>
              <w:t>C206 [IFRS]= Laufzeitbeginn des Geschäfts mit der Besonderheit, dass für ausgefallene Kunden das INVENTORY_TERM_START_D verwendet wird.</w:t>
            </w:r>
          </w:p>
        </w:tc>
      </w:tr>
      <w:tr w:rsidR="00003DFB" w:rsidRPr="00003DFB" w14:paraId="4C966036" w14:textId="77777777" w:rsidTr="00003DFB">
        <w:trPr>
          <w:trHeight w:val="449"/>
        </w:trPr>
        <w:tc>
          <w:tcPr>
            <w:tcW w:w="550" w:type="dxa"/>
            <w:tcBorders>
              <w:top w:val="nil"/>
              <w:bottom w:val="nil"/>
            </w:tcBorders>
            <w:shd w:val="clear" w:color="auto" w:fill="FFFFFF"/>
          </w:tcPr>
          <w:p w14:paraId="7277290C" w14:textId="77777777" w:rsidR="00003DFB" w:rsidRDefault="00003DFB" w:rsidP="00003DFB">
            <w:pPr>
              <w:jc w:val="left"/>
              <w:rPr>
                <w:color w:val="000000"/>
              </w:rPr>
            </w:pPr>
          </w:p>
        </w:tc>
        <w:tc>
          <w:tcPr>
            <w:tcW w:w="1646" w:type="dxa"/>
            <w:tcBorders>
              <w:top w:val="nil"/>
              <w:bottom w:val="nil"/>
            </w:tcBorders>
            <w:shd w:val="clear" w:color="auto" w:fill="FFFFFF"/>
          </w:tcPr>
          <w:p w14:paraId="606EA50C" w14:textId="77777777" w:rsidR="00003DFB" w:rsidRDefault="00003DFB" w:rsidP="00003DFB">
            <w:pPr>
              <w:jc w:val="left"/>
              <w:rPr>
                <w:color w:val="000000"/>
              </w:rPr>
            </w:pPr>
          </w:p>
        </w:tc>
        <w:tc>
          <w:tcPr>
            <w:tcW w:w="1647" w:type="dxa"/>
            <w:tcBorders>
              <w:top w:val="nil"/>
              <w:bottom w:val="nil"/>
            </w:tcBorders>
            <w:shd w:val="clear" w:color="auto" w:fill="FFFFFF"/>
          </w:tcPr>
          <w:p w14:paraId="0FBEA896" w14:textId="77777777" w:rsidR="00003DFB" w:rsidRDefault="00003DFB" w:rsidP="00003DFB">
            <w:pPr>
              <w:jc w:val="left"/>
              <w:rPr>
                <w:color w:val="000000"/>
              </w:rPr>
            </w:pPr>
          </w:p>
        </w:tc>
        <w:tc>
          <w:tcPr>
            <w:tcW w:w="1647" w:type="dxa"/>
            <w:shd w:val="clear" w:color="auto" w:fill="FFFFFF"/>
          </w:tcPr>
          <w:p w14:paraId="20563333" w14:textId="77777777" w:rsidR="00003DFB" w:rsidRDefault="00003DFB" w:rsidP="00003DFB">
            <w:pPr>
              <w:jc w:val="left"/>
              <w:rPr>
                <w:color w:val="000000"/>
              </w:rPr>
            </w:pPr>
            <w:r>
              <w:rPr>
                <w:color w:val="000000"/>
              </w:rPr>
              <w:t>INSTRUMENT</w:t>
            </w:r>
          </w:p>
        </w:tc>
        <w:tc>
          <w:tcPr>
            <w:tcW w:w="1647" w:type="dxa"/>
            <w:shd w:val="clear" w:color="auto" w:fill="FFFFFF"/>
          </w:tcPr>
          <w:p w14:paraId="25F6E18D" w14:textId="77777777" w:rsidR="00003DFB" w:rsidRDefault="00003DFB" w:rsidP="00003DFB">
            <w:pPr>
              <w:jc w:val="left"/>
              <w:rPr>
                <w:color w:val="000000"/>
              </w:rPr>
            </w:pPr>
            <w:r>
              <w:rPr>
                <w:color w:val="000000"/>
              </w:rPr>
              <w:t>PRD013</w:t>
            </w:r>
          </w:p>
        </w:tc>
        <w:tc>
          <w:tcPr>
            <w:tcW w:w="1647" w:type="dxa"/>
            <w:shd w:val="clear" w:color="auto" w:fill="FFFFFF"/>
          </w:tcPr>
          <w:p w14:paraId="0B37B6A4"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36671F0" w14:textId="77777777" w:rsidR="00003DFB" w:rsidRDefault="00003DFB" w:rsidP="00003DFB">
            <w:pPr>
              <w:jc w:val="left"/>
              <w:rPr>
                <w:color w:val="000000"/>
              </w:rPr>
            </w:pPr>
          </w:p>
        </w:tc>
        <w:tc>
          <w:tcPr>
            <w:tcW w:w="2906" w:type="dxa"/>
            <w:tcBorders>
              <w:top w:val="nil"/>
              <w:bottom w:val="nil"/>
            </w:tcBorders>
            <w:shd w:val="clear" w:color="auto" w:fill="FFFFFF"/>
          </w:tcPr>
          <w:p w14:paraId="3C2E0584" w14:textId="77777777" w:rsidR="00003DFB" w:rsidRDefault="00003DFB" w:rsidP="00003DFB">
            <w:pPr>
              <w:jc w:val="left"/>
              <w:rPr>
                <w:color w:val="000000"/>
              </w:rPr>
            </w:pPr>
          </w:p>
        </w:tc>
      </w:tr>
      <w:tr w:rsidR="00003DFB" w:rsidRPr="00003DFB" w14:paraId="64C7D3E5" w14:textId="77777777" w:rsidTr="00003DFB">
        <w:trPr>
          <w:trHeight w:val="449"/>
        </w:trPr>
        <w:tc>
          <w:tcPr>
            <w:tcW w:w="550" w:type="dxa"/>
            <w:tcBorders>
              <w:top w:val="nil"/>
              <w:bottom w:val="nil"/>
            </w:tcBorders>
            <w:shd w:val="clear" w:color="auto" w:fill="FFFFFF"/>
          </w:tcPr>
          <w:p w14:paraId="3FF5C77E" w14:textId="77777777" w:rsidR="00003DFB" w:rsidRDefault="00003DFB" w:rsidP="00003DFB">
            <w:pPr>
              <w:jc w:val="left"/>
              <w:rPr>
                <w:color w:val="000000"/>
              </w:rPr>
            </w:pPr>
          </w:p>
        </w:tc>
        <w:tc>
          <w:tcPr>
            <w:tcW w:w="1646" w:type="dxa"/>
            <w:tcBorders>
              <w:top w:val="nil"/>
              <w:bottom w:val="nil"/>
            </w:tcBorders>
            <w:shd w:val="clear" w:color="auto" w:fill="FFFFFF"/>
          </w:tcPr>
          <w:p w14:paraId="52F2F860" w14:textId="77777777" w:rsidR="00003DFB" w:rsidRDefault="00003DFB" w:rsidP="00003DFB">
            <w:pPr>
              <w:jc w:val="left"/>
              <w:rPr>
                <w:color w:val="000000"/>
              </w:rPr>
            </w:pPr>
          </w:p>
        </w:tc>
        <w:tc>
          <w:tcPr>
            <w:tcW w:w="1647" w:type="dxa"/>
            <w:tcBorders>
              <w:top w:val="nil"/>
              <w:bottom w:val="nil"/>
            </w:tcBorders>
            <w:shd w:val="clear" w:color="auto" w:fill="FFFFFF"/>
          </w:tcPr>
          <w:p w14:paraId="4E2F5F47" w14:textId="77777777" w:rsidR="00003DFB" w:rsidRDefault="00003DFB" w:rsidP="00003DFB">
            <w:pPr>
              <w:jc w:val="left"/>
              <w:rPr>
                <w:color w:val="000000"/>
              </w:rPr>
            </w:pPr>
          </w:p>
        </w:tc>
        <w:tc>
          <w:tcPr>
            <w:tcW w:w="1647" w:type="dxa"/>
            <w:shd w:val="clear" w:color="auto" w:fill="FFFFFF"/>
          </w:tcPr>
          <w:p w14:paraId="0A670FEC" w14:textId="77777777" w:rsidR="00003DFB" w:rsidRDefault="00003DFB" w:rsidP="00003DFB">
            <w:pPr>
              <w:jc w:val="left"/>
              <w:rPr>
                <w:color w:val="000000"/>
              </w:rPr>
            </w:pPr>
            <w:r>
              <w:rPr>
                <w:color w:val="000000"/>
              </w:rPr>
              <w:t>POSITION</w:t>
            </w:r>
          </w:p>
        </w:tc>
        <w:tc>
          <w:tcPr>
            <w:tcW w:w="1647" w:type="dxa"/>
            <w:shd w:val="clear" w:color="auto" w:fill="FFFFFF"/>
          </w:tcPr>
          <w:p w14:paraId="2EDA7E24" w14:textId="77777777" w:rsidR="00003DFB" w:rsidRDefault="00003DFB" w:rsidP="00003DFB">
            <w:pPr>
              <w:jc w:val="left"/>
              <w:rPr>
                <w:color w:val="000000"/>
              </w:rPr>
            </w:pPr>
            <w:r>
              <w:rPr>
                <w:color w:val="000000"/>
              </w:rPr>
              <w:t>B436</w:t>
            </w:r>
          </w:p>
        </w:tc>
        <w:tc>
          <w:tcPr>
            <w:tcW w:w="1647" w:type="dxa"/>
            <w:shd w:val="clear" w:color="auto" w:fill="FFFFFF"/>
          </w:tcPr>
          <w:p w14:paraId="0F2607C5"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4104B821" w14:textId="77777777" w:rsidR="00003DFB" w:rsidRDefault="00003DFB" w:rsidP="00003DFB">
            <w:pPr>
              <w:jc w:val="left"/>
              <w:rPr>
                <w:color w:val="000000"/>
              </w:rPr>
            </w:pPr>
          </w:p>
        </w:tc>
        <w:tc>
          <w:tcPr>
            <w:tcW w:w="2906" w:type="dxa"/>
            <w:tcBorders>
              <w:top w:val="nil"/>
              <w:bottom w:val="nil"/>
            </w:tcBorders>
            <w:shd w:val="clear" w:color="auto" w:fill="FFFFFF"/>
          </w:tcPr>
          <w:p w14:paraId="6D18A03A" w14:textId="77777777" w:rsidR="00003DFB" w:rsidRDefault="00003DFB" w:rsidP="00003DFB">
            <w:pPr>
              <w:jc w:val="left"/>
              <w:rPr>
                <w:color w:val="000000"/>
              </w:rPr>
            </w:pPr>
          </w:p>
        </w:tc>
      </w:tr>
      <w:tr w:rsidR="00003DFB" w:rsidRPr="00003DFB" w14:paraId="2839D418" w14:textId="77777777" w:rsidTr="00003DFB">
        <w:trPr>
          <w:trHeight w:val="449"/>
        </w:trPr>
        <w:tc>
          <w:tcPr>
            <w:tcW w:w="550" w:type="dxa"/>
            <w:tcBorders>
              <w:top w:val="nil"/>
              <w:bottom w:val="nil"/>
            </w:tcBorders>
            <w:shd w:val="clear" w:color="auto" w:fill="FFFFFF"/>
          </w:tcPr>
          <w:p w14:paraId="6118D7B9" w14:textId="77777777" w:rsidR="00003DFB" w:rsidRDefault="00003DFB" w:rsidP="00003DFB">
            <w:pPr>
              <w:jc w:val="left"/>
              <w:rPr>
                <w:color w:val="000000"/>
              </w:rPr>
            </w:pPr>
          </w:p>
        </w:tc>
        <w:tc>
          <w:tcPr>
            <w:tcW w:w="1646" w:type="dxa"/>
            <w:tcBorders>
              <w:top w:val="nil"/>
              <w:bottom w:val="nil"/>
            </w:tcBorders>
            <w:shd w:val="clear" w:color="auto" w:fill="FFFFFF"/>
          </w:tcPr>
          <w:p w14:paraId="1118C4C1" w14:textId="77777777" w:rsidR="00003DFB" w:rsidRDefault="00003DFB" w:rsidP="00003DFB">
            <w:pPr>
              <w:jc w:val="left"/>
              <w:rPr>
                <w:color w:val="000000"/>
              </w:rPr>
            </w:pPr>
          </w:p>
        </w:tc>
        <w:tc>
          <w:tcPr>
            <w:tcW w:w="1647" w:type="dxa"/>
            <w:tcBorders>
              <w:top w:val="nil"/>
              <w:bottom w:val="nil"/>
            </w:tcBorders>
            <w:shd w:val="clear" w:color="auto" w:fill="FFFFFF"/>
          </w:tcPr>
          <w:p w14:paraId="7E40CCD8" w14:textId="77777777" w:rsidR="00003DFB" w:rsidRDefault="00003DFB" w:rsidP="00003DFB">
            <w:pPr>
              <w:jc w:val="left"/>
              <w:rPr>
                <w:color w:val="000000"/>
              </w:rPr>
            </w:pPr>
          </w:p>
        </w:tc>
        <w:tc>
          <w:tcPr>
            <w:tcW w:w="1647" w:type="dxa"/>
            <w:shd w:val="clear" w:color="auto" w:fill="FFFFFF"/>
          </w:tcPr>
          <w:p w14:paraId="16FF652B" w14:textId="77777777" w:rsidR="00003DFB" w:rsidRDefault="00003DFB" w:rsidP="00003DFB">
            <w:pPr>
              <w:jc w:val="left"/>
              <w:rPr>
                <w:color w:val="000000"/>
              </w:rPr>
            </w:pPr>
            <w:r>
              <w:rPr>
                <w:color w:val="000000"/>
              </w:rPr>
              <w:t>POSITION</w:t>
            </w:r>
          </w:p>
        </w:tc>
        <w:tc>
          <w:tcPr>
            <w:tcW w:w="1647" w:type="dxa"/>
            <w:shd w:val="clear" w:color="auto" w:fill="FFFFFF"/>
          </w:tcPr>
          <w:p w14:paraId="5ED8EF45" w14:textId="77777777" w:rsidR="00003DFB" w:rsidRDefault="00003DFB" w:rsidP="00003DFB">
            <w:pPr>
              <w:jc w:val="left"/>
              <w:rPr>
                <w:color w:val="000000"/>
              </w:rPr>
            </w:pPr>
            <w:r>
              <w:rPr>
                <w:color w:val="000000"/>
              </w:rPr>
              <w:t>B603</w:t>
            </w:r>
          </w:p>
        </w:tc>
        <w:tc>
          <w:tcPr>
            <w:tcW w:w="1647" w:type="dxa"/>
            <w:shd w:val="clear" w:color="auto" w:fill="FFFFFF"/>
          </w:tcPr>
          <w:p w14:paraId="4360234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5A3716C4" w14:textId="77777777" w:rsidR="00003DFB" w:rsidRDefault="00003DFB" w:rsidP="00003DFB">
            <w:pPr>
              <w:jc w:val="left"/>
              <w:rPr>
                <w:color w:val="000000"/>
              </w:rPr>
            </w:pPr>
          </w:p>
        </w:tc>
        <w:tc>
          <w:tcPr>
            <w:tcW w:w="2906" w:type="dxa"/>
            <w:tcBorders>
              <w:top w:val="nil"/>
              <w:bottom w:val="nil"/>
            </w:tcBorders>
            <w:shd w:val="clear" w:color="auto" w:fill="FFFFFF"/>
          </w:tcPr>
          <w:p w14:paraId="0E713639" w14:textId="77777777" w:rsidR="00003DFB" w:rsidRDefault="00003DFB" w:rsidP="00003DFB">
            <w:pPr>
              <w:jc w:val="left"/>
              <w:rPr>
                <w:color w:val="000000"/>
              </w:rPr>
            </w:pPr>
          </w:p>
        </w:tc>
      </w:tr>
      <w:tr w:rsidR="00003DFB" w:rsidRPr="00003DFB" w14:paraId="233E1CC3" w14:textId="77777777" w:rsidTr="00003DFB">
        <w:trPr>
          <w:trHeight w:val="449"/>
        </w:trPr>
        <w:tc>
          <w:tcPr>
            <w:tcW w:w="550" w:type="dxa"/>
            <w:tcBorders>
              <w:top w:val="nil"/>
              <w:bottom w:val="nil"/>
            </w:tcBorders>
            <w:shd w:val="clear" w:color="auto" w:fill="FFFFFF"/>
          </w:tcPr>
          <w:p w14:paraId="4D8A56B6" w14:textId="77777777" w:rsidR="00003DFB" w:rsidRDefault="00003DFB" w:rsidP="00003DFB">
            <w:pPr>
              <w:jc w:val="left"/>
              <w:rPr>
                <w:color w:val="000000"/>
              </w:rPr>
            </w:pPr>
          </w:p>
        </w:tc>
        <w:tc>
          <w:tcPr>
            <w:tcW w:w="1646" w:type="dxa"/>
            <w:tcBorders>
              <w:top w:val="nil"/>
              <w:bottom w:val="nil"/>
            </w:tcBorders>
            <w:shd w:val="clear" w:color="auto" w:fill="FFFFFF"/>
          </w:tcPr>
          <w:p w14:paraId="4F2D7495" w14:textId="77777777" w:rsidR="00003DFB" w:rsidRDefault="00003DFB" w:rsidP="00003DFB">
            <w:pPr>
              <w:jc w:val="left"/>
              <w:rPr>
                <w:color w:val="000000"/>
              </w:rPr>
            </w:pPr>
          </w:p>
        </w:tc>
        <w:tc>
          <w:tcPr>
            <w:tcW w:w="1647" w:type="dxa"/>
            <w:tcBorders>
              <w:top w:val="nil"/>
              <w:bottom w:val="nil"/>
            </w:tcBorders>
            <w:shd w:val="clear" w:color="auto" w:fill="FFFFFF"/>
          </w:tcPr>
          <w:p w14:paraId="1DDE6A9F" w14:textId="77777777" w:rsidR="00003DFB" w:rsidRDefault="00003DFB" w:rsidP="00003DFB">
            <w:pPr>
              <w:jc w:val="left"/>
              <w:rPr>
                <w:color w:val="000000"/>
              </w:rPr>
            </w:pPr>
          </w:p>
        </w:tc>
        <w:tc>
          <w:tcPr>
            <w:tcW w:w="1647" w:type="dxa"/>
            <w:shd w:val="clear" w:color="auto" w:fill="FFFFFF"/>
          </w:tcPr>
          <w:p w14:paraId="78AD1E37" w14:textId="77777777" w:rsidR="00003DFB" w:rsidRDefault="00003DFB" w:rsidP="00003DFB">
            <w:pPr>
              <w:jc w:val="left"/>
              <w:rPr>
                <w:color w:val="000000"/>
              </w:rPr>
            </w:pPr>
            <w:r>
              <w:rPr>
                <w:color w:val="000000"/>
              </w:rPr>
              <w:t>XX_C_CUSTOMER</w:t>
            </w:r>
          </w:p>
        </w:tc>
        <w:tc>
          <w:tcPr>
            <w:tcW w:w="1647" w:type="dxa"/>
            <w:shd w:val="clear" w:color="auto" w:fill="FFFFFF"/>
          </w:tcPr>
          <w:p w14:paraId="246D169F" w14:textId="77777777" w:rsidR="00003DFB" w:rsidRPr="00412367" w:rsidRDefault="00003DFB" w:rsidP="00003DFB">
            <w:pPr>
              <w:jc w:val="left"/>
              <w:rPr>
                <w:color w:val="000000"/>
                <w:lang w:val="en-US"/>
                <w:rPrChange w:id="2071" w:author="Huke, Juan (extern)" w:date="2024-05-22T18:34:00Z">
                  <w:rPr>
                    <w:color w:val="000000"/>
                  </w:rPr>
                </w:rPrChange>
              </w:rPr>
            </w:pPr>
            <w:r w:rsidRPr="00412367">
              <w:rPr>
                <w:color w:val="000000"/>
                <w:lang w:val="en-US"/>
                <w:rPrChange w:id="2072" w:author="Huke, Juan (extern)" w:date="2024-05-22T18:34:00Z">
                  <w:rPr>
                    <w:color w:val="000000"/>
                  </w:rPr>
                </w:rPrChange>
              </w:rPr>
              <w:t>XX_FORBE_CURR_VALID_FROM_D</w:t>
            </w:r>
          </w:p>
        </w:tc>
        <w:tc>
          <w:tcPr>
            <w:tcW w:w="1647" w:type="dxa"/>
            <w:shd w:val="clear" w:color="auto" w:fill="FFFFFF"/>
          </w:tcPr>
          <w:p w14:paraId="0809A84F"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758A8A4E" w14:textId="77777777" w:rsidR="00003DFB" w:rsidRDefault="00003DFB" w:rsidP="00003DFB">
            <w:pPr>
              <w:jc w:val="left"/>
              <w:rPr>
                <w:color w:val="000000"/>
              </w:rPr>
            </w:pPr>
          </w:p>
        </w:tc>
        <w:tc>
          <w:tcPr>
            <w:tcW w:w="2906" w:type="dxa"/>
            <w:tcBorders>
              <w:top w:val="nil"/>
              <w:bottom w:val="nil"/>
            </w:tcBorders>
            <w:shd w:val="clear" w:color="auto" w:fill="FFFFFF"/>
          </w:tcPr>
          <w:p w14:paraId="5EE8C799" w14:textId="77777777" w:rsidR="00003DFB" w:rsidRDefault="00003DFB" w:rsidP="00003DFB">
            <w:pPr>
              <w:jc w:val="left"/>
              <w:rPr>
                <w:color w:val="000000"/>
              </w:rPr>
            </w:pPr>
          </w:p>
        </w:tc>
      </w:tr>
      <w:tr w:rsidR="00003DFB" w:rsidRPr="00003DFB" w14:paraId="3A7DAD04" w14:textId="77777777" w:rsidTr="00003DFB">
        <w:trPr>
          <w:trHeight w:val="449"/>
        </w:trPr>
        <w:tc>
          <w:tcPr>
            <w:tcW w:w="550" w:type="dxa"/>
            <w:tcBorders>
              <w:top w:val="nil"/>
              <w:bottom w:val="nil"/>
            </w:tcBorders>
            <w:shd w:val="clear" w:color="auto" w:fill="FFFFFF"/>
          </w:tcPr>
          <w:p w14:paraId="20E23910" w14:textId="77777777" w:rsidR="00003DFB" w:rsidRDefault="00003DFB" w:rsidP="00003DFB">
            <w:pPr>
              <w:jc w:val="left"/>
              <w:rPr>
                <w:color w:val="000000"/>
              </w:rPr>
            </w:pPr>
          </w:p>
        </w:tc>
        <w:tc>
          <w:tcPr>
            <w:tcW w:w="1646" w:type="dxa"/>
            <w:tcBorders>
              <w:top w:val="nil"/>
              <w:bottom w:val="nil"/>
            </w:tcBorders>
            <w:shd w:val="clear" w:color="auto" w:fill="FFFFFF"/>
          </w:tcPr>
          <w:p w14:paraId="21B3D496" w14:textId="77777777" w:rsidR="00003DFB" w:rsidRDefault="00003DFB" w:rsidP="00003DFB">
            <w:pPr>
              <w:jc w:val="left"/>
              <w:rPr>
                <w:color w:val="000000"/>
              </w:rPr>
            </w:pPr>
          </w:p>
        </w:tc>
        <w:tc>
          <w:tcPr>
            <w:tcW w:w="1647" w:type="dxa"/>
            <w:tcBorders>
              <w:top w:val="nil"/>
              <w:bottom w:val="nil"/>
            </w:tcBorders>
            <w:shd w:val="clear" w:color="auto" w:fill="FFFFFF"/>
          </w:tcPr>
          <w:p w14:paraId="0AEF33B2" w14:textId="77777777" w:rsidR="00003DFB" w:rsidRDefault="00003DFB" w:rsidP="00003DFB">
            <w:pPr>
              <w:jc w:val="left"/>
              <w:rPr>
                <w:color w:val="000000"/>
              </w:rPr>
            </w:pPr>
          </w:p>
        </w:tc>
        <w:tc>
          <w:tcPr>
            <w:tcW w:w="1647" w:type="dxa"/>
            <w:shd w:val="clear" w:color="auto" w:fill="FFFFFF"/>
          </w:tcPr>
          <w:p w14:paraId="159EE5CB" w14:textId="77777777" w:rsidR="00003DFB" w:rsidRDefault="00003DFB" w:rsidP="00003DFB">
            <w:pPr>
              <w:jc w:val="left"/>
              <w:rPr>
                <w:color w:val="000000"/>
              </w:rPr>
            </w:pPr>
            <w:r>
              <w:rPr>
                <w:color w:val="000000"/>
              </w:rPr>
              <w:t>XX_C_CUSTOMER</w:t>
            </w:r>
          </w:p>
        </w:tc>
        <w:tc>
          <w:tcPr>
            <w:tcW w:w="1647" w:type="dxa"/>
            <w:shd w:val="clear" w:color="auto" w:fill="FFFFFF"/>
          </w:tcPr>
          <w:p w14:paraId="0BE26415" w14:textId="77777777" w:rsidR="00003DFB" w:rsidRDefault="00003DFB" w:rsidP="00003DFB">
            <w:pPr>
              <w:jc w:val="left"/>
              <w:rPr>
                <w:color w:val="000000"/>
              </w:rPr>
            </w:pPr>
            <w:r>
              <w:rPr>
                <w:color w:val="000000"/>
              </w:rPr>
              <w:t>XX_LD_DF_F</w:t>
            </w:r>
          </w:p>
        </w:tc>
        <w:tc>
          <w:tcPr>
            <w:tcW w:w="1647" w:type="dxa"/>
            <w:shd w:val="clear" w:color="auto" w:fill="FFFFFF"/>
          </w:tcPr>
          <w:p w14:paraId="07262A1C"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5E2A3BA7" w14:textId="77777777" w:rsidR="00003DFB" w:rsidRDefault="00003DFB" w:rsidP="00003DFB">
            <w:pPr>
              <w:jc w:val="left"/>
              <w:rPr>
                <w:color w:val="000000"/>
              </w:rPr>
            </w:pPr>
          </w:p>
        </w:tc>
        <w:tc>
          <w:tcPr>
            <w:tcW w:w="2906" w:type="dxa"/>
            <w:tcBorders>
              <w:top w:val="nil"/>
              <w:bottom w:val="nil"/>
            </w:tcBorders>
            <w:shd w:val="clear" w:color="auto" w:fill="FFFFFF"/>
          </w:tcPr>
          <w:p w14:paraId="153F5A73" w14:textId="77777777" w:rsidR="00003DFB" w:rsidRDefault="00003DFB" w:rsidP="00003DFB">
            <w:pPr>
              <w:jc w:val="left"/>
              <w:rPr>
                <w:color w:val="000000"/>
              </w:rPr>
            </w:pPr>
          </w:p>
        </w:tc>
      </w:tr>
      <w:tr w:rsidR="00003DFB" w:rsidRPr="00003DFB" w14:paraId="7D2E4C67" w14:textId="77777777" w:rsidTr="00003DFB">
        <w:trPr>
          <w:trHeight w:val="449"/>
        </w:trPr>
        <w:tc>
          <w:tcPr>
            <w:tcW w:w="550" w:type="dxa"/>
            <w:tcBorders>
              <w:top w:val="nil"/>
              <w:bottom w:val="single" w:sz="4" w:space="0" w:color="auto"/>
            </w:tcBorders>
            <w:shd w:val="clear" w:color="auto" w:fill="FFFFFF"/>
          </w:tcPr>
          <w:p w14:paraId="026357F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83316B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AFC59B5" w14:textId="77777777" w:rsidR="00003DFB" w:rsidRDefault="00003DFB" w:rsidP="00003DFB">
            <w:pPr>
              <w:jc w:val="left"/>
              <w:rPr>
                <w:color w:val="000000"/>
              </w:rPr>
            </w:pPr>
          </w:p>
        </w:tc>
        <w:tc>
          <w:tcPr>
            <w:tcW w:w="1647" w:type="dxa"/>
            <w:shd w:val="clear" w:color="auto" w:fill="FFFFFF"/>
          </w:tcPr>
          <w:p w14:paraId="5E0A47B3" w14:textId="77777777" w:rsidR="00003DFB" w:rsidRDefault="00003DFB" w:rsidP="00003DFB">
            <w:pPr>
              <w:jc w:val="left"/>
              <w:rPr>
                <w:color w:val="000000"/>
              </w:rPr>
            </w:pPr>
            <w:r>
              <w:rPr>
                <w:color w:val="000000"/>
              </w:rPr>
              <w:t>XX_C_CUSTOMER</w:t>
            </w:r>
          </w:p>
        </w:tc>
        <w:tc>
          <w:tcPr>
            <w:tcW w:w="1647" w:type="dxa"/>
            <w:shd w:val="clear" w:color="auto" w:fill="FFFFFF"/>
          </w:tcPr>
          <w:p w14:paraId="4B6D7ACA" w14:textId="77777777" w:rsidR="00003DFB" w:rsidRDefault="00003DFB" w:rsidP="00003DFB">
            <w:pPr>
              <w:jc w:val="left"/>
              <w:rPr>
                <w:color w:val="000000"/>
              </w:rPr>
            </w:pPr>
            <w:r>
              <w:rPr>
                <w:color w:val="000000"/>
              </w:rPr>
              <w:t>XX_NPE_STATUS_DESC</w:t>
            </w:r>
          </w:p>
        </w:tc>
        <w:tc>
          <w:tcPr>
            <w:tcW w:w="1647" w:type="dxa"/>
            <w:shd w:val="clear" w:color="auto" w:fill="FFFFFF"/>
          </w:tcPr>
          <w:p w14:paraId="420C6C47" w14:textId="77777777" w:rsidR="00003DFB" w:rsidRDefault="00003DFB" w:rsidP="00003DFB">
            <w:pPr>
              <w:jc w:val="left"/>
              <w:rPr>
                <w:color w:val="000000"/>
              </w:rPr>
            </w:pPr>
            <w:r>
              <w:rPr>
                <w:color w:val="000000"/>
              </w:rPr>
              <w:t>VARCHAR(50)</w:t>
            </w:r>
          </w:p>
        </w:tc>
        <w:tc>
          <w:tcPr>
            <w:tcW w:w="2906" w:type="dxa"/>
            <w:tcBorders>
              <w:top w:val="nil"/>
              <w:bottom w:val="single" w:sz="4" w:space="0" w:color="auto"/>
            </w:tcBorders>
            <w:shd w:val="clear" w:color="auto" w:fill="FFFFFF"/>
          </w:tcPr>
          <w:p w14:paraId="71A2B1E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9903AD9" w14:textId="77777777" w:rsidR="00003DFB" w:rsidRDefault="00003DFB" w:rsidP="00003DFB">
            <w:pPr>
              <w:jc w:val="left"/>
              <w:rPr>
                <w:color w:val="000000"/>
              </w:rPr>
            </w:pPr>
          </w:p>
        </w:tc>
      </w:tr>
      <w:tr w:rsidR="00003DFB" w:rsidRPr="00412367" w14:paraId="38A3222D" w14:textId="77777777" w:rsidTr="00003DFB">
        <w:trPr>
          <w:trHeight w:val="449"/>
        </w:trPr>
        <w:tc>
          <w:tcPr>
            <w:tcW w:w="550" w:type="dxa"/>
            <w:tcBorders>
              <w:top w:val="single" w:sz="4" w:space="0" w:color="auto"/>
              <w:bottom w:val="nil"/>
            </w:tcBorders>
            <w:shd w:val="clear" w:color="auto" w:fill="FFFFFF"/>
          </w:tcPr>
          <w:p w14:paraId="743606BF" w14:textId="77777777" w:rsidR="00003DFB" w:rsidRDefault="00003DFB" w:rsidP="00003DFB">
            <w:pPr>
              <w:jc w:val="left"/>
              <w:rPr>
                <w:color w:val="000000"/>
              </w:rPr>
            </w:pPr>
            <w:r>
              <w:rPr>
                <w:color w:val="000000"/>
              </w:rPr>
              <w:t>203</w:t>
            </w:r>
          </w:p>
        </w:tc>
        <w:tc>
          <w:tcPr>
            <w:tcW w:w="1646" w:type="dxa"/>
            <w:tcBorders>
              <w:top w:val="single" w:sz="4" w:space="0" w:color="auto"/>
              <w:bottom w:val="nil"/>
            </w:tcBorders>
            <w:shd w:val="clear" w:color="auto" w:fill="FFFFFF"/>
          </w:tcPr>
          <w:p w14:paraId="57ADCCFD" w14:textId="77777777" w:rsidR="00003DFB" w:rsidRDefault="00003DFB" w:rsidP="00003DFB">
            <w:pPr>
              <w:jc w:val="left"/>
              <w:rPr>
                <w:color w:val="000000"/>
              </w:rPr>
            </w:pPr>
            <w:r>
              <w:rPr>
                <w:color w:val="000000"/>
              </w:rPr>
              <w:t>VAD280</w:t>
            </w:r>
          </w:p>
        </w:tc>
        <w:tc>
          <w:tcPr>
            <w:tcW w:w="1647" w:type="dxa"/>
            <w:tcBorders>
              <w:top w:val="single" w:sz="4" w:space="0" w:color="auto"/>
              <w:bottom w:val="nil"/>
            </w:tcBorders>
            <w:shd w:val="clear" w:color="auto" w:fill="FFFFFF"/>
          </w:tcPr>
          <w:p w14:paraId="419DECA3" w14:textId="77777777" w:rsidR="00003DFB" w:rsidRDefault="00003DFB" w:rsidP="00003DFB">
            <w:pPr>
              <w:jc w:val="left"/>
              <w:rPr>
                <w:color w:val="000000"/>
              </w:rPr>
            </w:pPr>
            <w:r>
              <w:rPr>
                <w:color w:val="000000"/>
              </w:rPr>
              <w:t>double</w:t>
            </w:r>
          </w:p>
        </w:tc>
        <w:tc>
          <w:tcPr>
            <w:tcW w:w="1647" w:type="dxa"/>
            <w:shd w:val="clear" w:color="auto" w:fill="FFFFFF"/>
          </w:tcPr>
          <w:p w14:paraId="628C042D" w14:textId="77777777" w:rsidR="00003DFB" w:rsidRDefault="00003DFB" w:rsidP="00003DFB">
            <w:pPr>
              <w:jc w:val="left"/>
              <w:rPr>
                <w:color w:val="000000"/>
              </w:rPr>
            </w:pPr>
            <w:r>
              <w:rPr>
                <w:color w:val="000000"/>
              </w:rPr>
              <w:t>POSITION</w:t>
            </w:r>
          </w:p>
        </w:tc>
        <w:tc>
          <w:tcPr>
            <w:tcW w:w="1647" w:type="dxa"/>
            <w:shd w:val="clear" w:color="auto" w:fill="FFFFFF"/>
          </w:tcPr>
          <w:p w14:paraId="30891FD2" w14:textId="77777777" w:rsidR="00003DFB" w:rsidRDefault="00003DFB" w:rsidP="00003DFB">
            <w:pPr>
              <w:jc w:val="left"/>
              <w:rPr>
                <w:color w:val="000000"/>
              </w:rPr>
            </w:pPr>
            <w:r>
              <w:rPr>
                <w:color w:val="000000"/>
              </w:rPr>
              <w:t>B603</w:t>
            </w:r>
          </w:p>
        </w:tc>
        <w:tc>
          <w:tcPr>
            <w:tcW w:w="1647" w:type="dxa"/>
            <w:shd w:val="clear" w:color="auto" w:fill="FFFFFF"/>
          </w:tcPr>
          <w:p w14:paraId="17967D3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034EEDEB" w14:textId="77777777" w:rsidR="00003DFB" w:rsidRPr="00412367" w:rsidRDefault="00003DFB" w:rsidP="00003DFB">
            <w:pPr>
              <w:jc w:val="left"/>
              <w:rPr>
                <w:color w:val="000000"/>
                <w:lang w:val="en-US"/>
                <w:rPrChange w:id="2073" w:author="Huke, Juan (extern)" w:date="2024-05-22T18:34:00Z">
                  <w:rPr>
                    <w:color w:val="000000"/>
                  </w:rPr>
                </w:rPrChange>
              </w:rPr>
            </w:pPr>
            <w:r w:rsidRPr="00412367">
              <w:rPr>
                <w:color w:val="000000"/>
                <w:lang w:val="en-US"/>
                <w:rPrChange w:id="2074" w:author="Huke, Juan (extern)" w:date="2024-05-22T18:34:00Z">
                  <w:rPr>
                    <w:color w:val="000000"/>
                  </w:rPr>
                </w:rPrChange>
              </w:rPr>
              <w:t>if B603 = 'O'  then</w:t>
            </w:r>
          </w:p>
          <w:p w14:paraId="060A0DAB" w14:textId="77777777" w:rsidR="00003DFB" w:rsidRPr="00412367" w:rsidRDefault="00003DFB" w:rsidP="00003DFB">
            <w:pPr>
              <w:jc w:val="left"/>
              <w:rPr>
                <w:color w:val="000000"/>
                <w:lang w:val="en-US"/>
                <w:rPrChange w:id="2075" w:author="Huke, Juan (extern)" w:date="2024-05-22T18:34:00Z">
                  <w:rPr>
                    <w:color w:val="000000"/>
                  </w:rPr>
                </w:rPrChange>
              </w:rPr>
            </w:pPr>
            <w:r w:rsidRPr="00412367">
              <w:rPr>
                <w:color w:val="000000"/>
                <w:lang w:val="en-US"/>
                <w:rPrChange w:id="2076" w:author="Huke, Juan (extern)" w:date="2024-05-22T18:34:00Z">
                  <w:rPr>
                    <w:color w:val="000000"/>
                  </w:rPr>
                </w:rPrChange>
              </w:rPr>
              <w:t xml:space="preserve">if XX_DEPR_STATUS_IND=1 </w:t>
            </w:r>
          </w:p>
          <w:p w14:paraId="4ABAFC90" w14:textId="77777777" w:rsidR="00003DFB" w:rsidRPr="00412367" w:rsidRDefault="00003DFB" w:rsidP="00003DFB">
            <w:pPr>
              <w:jc w:val="left"/>
              <w:rPr>
                <w:color w:val="000000"/>
                <w:lang w:val="en-US"/>
                <w:rPrChange w:id="2077" w:author="Huke, Juan (extern)" w:date="2024-05-22T18:34:00Z">
                  <w:rPr>
                    <w:color w:val="000000"/>
                  </w:rPr>
                </w:rPrChange>
              </w:rPr>
            </w:pPr>
            <w:r w:rsidRPr="00412367">
              <w:rPr>
                <w:color w:val="000000"/>
                <w:lang w:val="en-US"/>
                <w:rPrChange w:id="2078" w:author="Huke, Juan (extern)" w:date="2024-05-22T18:34:00Z">
                  <w:rPr>
                    <w:color w:val="000000"/>
                  </w:rPr>
                </w:rPrChange>
              </w:rPr>
              <w:lastRenderedPageBreak/>
              <w:t>then (if XX_DEPR_LTD_CLA is NULL</w:t>
            </w:r>
          </w:p>
          <w:p w14:paraId="02780DED" w14:textId="77777777" w:rsidR="00003DFB" w:rsidRPr="00412367" w:rsidRDefault="00003DFB" w:rsidP="00003DFB">
            <w:pPr>
              <w:jc w:val="left"/>
              <w:rPr>
                <w:color w:val="000000"/>
                <w:lang w:val="en-US"/>
                <w:rPrChange w:id="2079" w:author="Huke, Juan (extern)" w:date="2024-05-22T18:34:00Z">
                  <w:rPr>
                    <w:color w:val="000000"/>
                  </w:rPr>
                </w:rPrChange>
              </w:rPr>
            </w:pPr>
            <w:r w:rsidRPr="00412367">
              <w:rPr>
                <w:color w:val="000000"/>
                <w:lang w:val="en-US"/>
                <w:rPrChange w:id="2080" w:author="Huke, Juan (extern)" w:date="2024-05-22T18:34:00Z">
                  <w:rPr>
                    <w:color w:val="000000"/>
                  </w:rPr>
                </w:rPrChange>
              </w:rPr>
              <w:t>then NULL</w:t>
            </w:r>
          </w:p>
          <w:p w14:paraId="52BAFDAF" w14:textId="77777777" w:rsidR="00003DFB" w:rsidRPr="00412367" w:rsidRDefault="00003DFB" w:rsidP="00003DFB">
            <w:pPr>
              <w:jc w:val="left"/>
              <w:rPr>
                <w:color w:val="000000"/>
                <w:lang w:val="en-US"/>
                <w:rPrChange w:id="2081" w:author="Huke, Juan (extern)" w:date="2024-05-22T18:34:00Z">
                  <w:rPr>
                    <w:color w:val="000000"/>
                  </w:rPr>
                </w:rPrChange>
              </w:rPr>
            </w:pPr>
            <w:r w:rsidRPr="00412367">
              <w:rPr>
                <w:color w:val="000000"/>
                <w:lang w:val="en-US"/>
                <w:rPrChange w:id="2082" w:author="Huke, Juan (extern)" w:date="2024-05-22T18:34:00Z">
                  <w:rPr>
                    <w:color w:val="000000"/>
                  </w:rPr>
                </w:rPrChange>
              </w:rPr>
              <w:t>else abs(XX_DEPR_LTD_CLA))</w:t>
            </w:r>
          </w:p>
          <w:p w14:paraId="6AA31271"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D07712A" w14:textId="77777777" w:rsidR="00003DFB" w:rsidRDefault="00003DFB" w:rsidP="00003DFB">
            <w:pPr>
              <w:jc w:val="left"/>
              <w:rPr>
                <w:color w:val="000000"/>
              </w:rPr>
            </w:pPr>
            <w:r>
              <w:rPr>
                <w:color w:val="000000"/>
              </w:rPr>
              <w:lastRenderedPageBreak/>
              <w:t xml:space="preserve">Betrag der Vorsichtigen Bewertung am CRR NPE </w:t>
            </w:r>
            <w:r>
              <w:rPr>
                <w:color w:val="000000"/>
              </w:rPr>
              <w:lastRenderedPageBreak/>
              <w:t>Einzelgeschäft (Teilwertabschreibung)</w:t>
            </w:r>
          </w:p>
          <w:p w14:paraId="718D1240" w14:textId="77777777" w:rsidR="00003DFB" w:rsidRDefault="00003DFB" w:rsidP="00003DFB">
            <w:pPr>
              <w:jc w:val="left"/>
              <w:rPr>
                <w:color w:val="000000"/>
              </w:rPr>
            </w:pPr>
          </w:p>
          <w:p w14:paraId="4C0211B8" w14:textId="77777777" w:rsidR="00003DFB" w:rsidRDefault="00003DFB" w:rsidP="00003DFB">
            <w:pPr>
              <w:jc w:val="left"/>
              <w:rPr>
                <w:color w:val="000000"/>
              </w:rPr>
            </w:pPr>
            <w:r>
              <w:rPr>
                <w:color w:val="000000"/>
              </w:rPr>
              <w:t>XX_DEPR_LTD_CLA = Betrag der gebuchten Abschreibung</w:t>
            </w:r>
          </w:p>
          <w:p w14:paraId="066E8C0D" w14:textId="77777777" w:rsidR="00003DFB" w:rsidRDefault="00003DFB" w:rsidP="00003DFB">
            <w:pPr>
              <w:jc w:val="left"/>
              <w:rPr>
                <w:color w:val="000000"/>
              </w:rPr>
            </w:pPr>
            <w:r>
              <w:rPr>
                <w:color w:val="000000"/>
              </w:rPr>
              <w:t>XX_DEPR_STATUS_IND= Abschreibungsstatus (1=Teilabschreibung)</w:t>
            </w:r>
          </w:p>
          <w:p w14:paraId="59FF77C8" w14:textId="77777777" w:rsidR="00003DFB" w:rsidRPr="00412367" w:rsidRDefault="00003DFB" w:rsidP="00003DFB">
            <w:pPr>
              <w:jc w:val="left"/>
              <w:rPr>
                <w:color w:val="000000"/>
                <w:lang w:val="en-US"/>
                <w:rPrChange w:id="2083" w:author="Huke, Juan (extern)" w:date="2024-05-22T18:34:00Z">
                  <w:rPr>
                    <w:color w:val="000000"/>
                  </w:rPr>
                </w:rPrChange>
              </w:rPr>
            </w:pPr>
            <w:r w:rsidRPr="00412367">
              <w:rPr>
                <w:color w:val="000000"/>
                <w:lang w:val="en-US"/>
                <w:rPrChange w:id="2084" w:author="Huke, Juan (extern)" w:date="2024-05-22T18:34:00Z">
                  <w:rPr>
                    <w:color w:val="000000"/>
                  </w:rPr>
                </w:rPrChange>
              </w:rPr>
              <w:t>XX_RISK_TYPE_IND = Risikoart (O=Obligor-Risk)</w:t>
            </w:r>
          </w:p>
        </w:tc>
      </w:tr>
      <w:tr w:rsidR="00003DFB" w:rsidRPr="00003DFB" w14:paraId="5359EE79" w14:textId="77777777" w:rsidTr="00003DFB">
        <w:trPr>
          <w:trHeight w:val="449"/>
        </w:trPr>
        <w:tc>
          <w:tcPr>
            <w:tcW w:w="550" w:type="dxa"/>
            <w:tcBorders>
              <w:top w:val="nil"/>
              <w:bottom w:val="nil"/>
            </w:tcBorders>
            <w:shd w:val="clear" w:color="auto" w:fill="FFFFFF"/>
          </w:tcPr>
          <w:p w14:paraId="6562EF1D" w14:textId="77777777" w:rsidR="00003DFB" w:rsidRPr="00412367" w:rsidRDefault="00003DFB" w:rsidP="00003DFB">
            <w:pPr>
              <w:jc w:val="left"/>
              <w:rPr>
                <w:color w:val="000000"/>
                <w:lang w:val="en-US"/>
                <w:rPrChange w:id="2085" w:author="Huke, Juan (extern)" w:date="2024-05-22T18:34:00Z">
                  <w:rPr>
                    <w:color w:val="000000"/>
                  </w:rPr>
                </w:rPrChange>
              </w:rPr>
            </w:pPr>
          </w:p>
        </w:tc>
        <w:tc>
          <w:tcPr>
            <w:tcW w:w="1646" w:type="dxa"/>
            <w:tcBorders>
              <w:top w:val="nil"/>
              <w:bottom w:val="nil"/>
            </w:tcBorders>
            <w:shd w:val="clear" w:color="auto" w:fill="FFFFFF"/>
          </w:tcPr>
          <w:p w14:paraId="1F7C126A" w14:textId="77777777" w:rsidR="00003DFB" w:rsidRPr="00412367" w:rsidRDefault="00003DFB" w:rsidP="00003DFB">
            <w:pPr>
              <w:jc w:val="left"/>
              <w:rPr>
                <w:color w:val="000000"/>
                <w:lang w:val="en-US"/>
                <w:rPrChange w:id="2086" w:author="Huke, Juan (extern)" w:date="2024-05-22T18:34:00Z">
                  <w:rPr>
                    <w:color w:val="000000"/>
                  </w:rPr>
                </w:rPrChange>
              </w:rPr>
            </w:pPr>
          </w:p>
        </w:tc>
        <w:tc>
          <w:tcPr>
            <w:tcW w:w="1647" w:type="dxa"/>
            <w:tcBorders>
              <w:top w:val="nil"/>
              <w:bottom w:val="nil"/>
            </w:tcBorders>
            <w:shd w:val="clear" w:color="auto" w:fill="FFFFFF"/>
          </w:tcPr>
          <w:p w14:paraId="75DB2F0B" w14:textId="77777777" w:rsidR="00003DFB" w:rsidRPr="00412367" w:rsidRDefault="00003DFB" w:rsidP="00003DFB">
            <w:pPr>
              <w:jc w:val="left"/>
              <w:rPr>
                <w:color w:val="000000"/>
                <w:lang w:val="en-US"/>
                <w:rPrChange w:id="2087" w:author="Huke, Juan (extern)" w:date="2024-05-22T18:34:00Z">
                  <w:rPr>
                    <w:color w:val="000000"/>
                  </w:rPr>
                </w:rPrChange>
              </w:rPr>
            </w:pPr>
          </w:p>
        </w:tc>
        <w:tc>
          <w:tcPr>
            <w:tcW w:w="1647" w:type="dxa"/>
            <w:shd w:val="clear" w:color="auto" w:fill="FFFFFF"/>
          </w:tcPr>
          <w:p w14:paraId="74A89E39" w14:textId="77777777" w:rsidR="00003DFB" w:rsidRPr="00412367" w:rsidRDefault="00003DFB" w:rsidP="00003DFB">
            <w:pPr>
              <w:jc w:val="left"/>
              <w:rPr>
                <w:color w:val="000000"/>
                <w:lang w:val="en-US"/>
                <w:rPrChange w:id="2088" w:author="Huke, Juan (extern)" w:date="2024-05-22T18:34:00Z">
                  <w:rPr>
                    <w:color w:val="000000"/>
                  </w:rPr>
                </w:rPrChange>
              </w:rPr>
            </w:pPr>
            <w:r w:rsidRPr="00412367">
              <w:rPr>
                <w:color w:val="000000"/>
                <w:lang w:val="en-US"/>
                <w:rPrChange w:id="2089" w:author="Huke, Juan (extern)" w:date="2024-05-22T18:34:00Z">
                  <w:rPr>
                    <w:color w:val="000000"/>
                  </w:rPr>
                </w:rPrChange>
              </w:rPr>
              <w:t>XX_C_CONTR_LLP_LTD_IFRS</w:t>
            </w:r>
          </w:p>
        </w:tc>
        <w:tc>
          <w:tcPr>
            <w:tcW w:w="1647" w:type="dxa"/>
            <w:shd w:val="clear" w:color="auto" w:fill="FFFFFF"/>
          </w:tcPr>
          <w:p w14:paraId="03CAD9D6" w14:textId="77777777" w:rsidR="00003DFB" w:rsidRDefault="00003DFB" w:rsidP="00003DFB">
            <w:pPr>
              <w:jc w:val="left"/>
              <w:rPr>
                <w:color w:val="000000"/>
              </w:rPr>
            </w:pPr>
            <w:r>
              <w:rPr>
                <w:color w:val="000000"/>
              </w:rPr>
              <w:t>XX_DEPR_LTD_CLA</w:t>
            </w:r>
          </w:p>
        </w:tc>
        <w:tc>
          <w:tcPr>
            <w:tcW w:w="1647" w:type="dxa"/>
            <w:shd w:val="clear" w:color="auto" w:fill="FFFFFF"/>
          </w:tcPr>
          <w:p w14:paraId="1813943A"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22A325D" w14:textId="77777777" w:rsidR="00003DFB" w:rsidRDefault="00003DFB" w:rsidP="00003DFB">
            <w:pPr>
              <w:jc w:val="left"/>
              <w:rPr>
                <w:color w:val="000000"/>
              </w:rPr>
            </w:pPr>
          </w:p>
        </w:tc>
        <w:tc>
          <w:tcPr>
            <w:tcW w:w="2906" w:type="dxa"/>
            <w:tcBorders>
              <w:top w:val="nil"/>
              <w:bottom w:val="nil"/>
            </w:tcBorders>
            <w:shd w:val="clear" w:color="auto" w:fill="FFFFFF"/>
          </w:tcPr>
          <w:p w14:paraId="67DAE396" w14:textId="77777777" w:rsidR="00003DFB" w:rsidRDefault="00003DFB" w:rsidP="00003DFB">
            <w:pPr>
              <w:jc w:val="left"/>
              <w:rPr>
                <w:color w:val="000000"/>
              </w:rPr>
            </w:pPr>
          </w:p>
        </w:tc>
      </w:tr>
      <w:tr w:rsidR="00003DFB" w:rsidRPr="00003DFB" w14:paraId="552BF30D" w14:textId="77777777" w:rsidTr="00003DFB">
        <w:trPr>
          <w:trHeight w:val="449"/>
        </w:trPr>
        <w:tc>
          <w:tcPr>
            <w:tcW w:w="550" w:type="dxa"/>
            <w:tcBorders>
              <w:top w:val="nil"/>
              <w:bottom w:val="single" w:sz="4" w:space="0" w:color="auto"/>
            </w:tcBorders>
            <w:shd w:val="clear" w:color="auto" w:fill="FFFFFF"/>
          </w:tcPr>
          <w:p w14:paraId="3C1E70E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6DDF25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BA68B5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F3D1239"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64F111AF" w14:textId="77777777" w:rsidR="00003DFB" w:rsidRDefault="00003DFB" w:rsidP="00003DFB">
            <w:pPr>
              <w:jc w:val="left"/>
              <w:rPr>
                <w:color w:val="000000"/>
              </w:rPr>
            </w:pPr>
            <w:r>
              <w:rPr>
                <w:color w:val="000000"/>
              </w:rPr>
              <w:t>XX_DEPR_STATUS_IND</w:t>
            </w:r>
          </w:p>
        </w:tc>
        <w:tc>
          <w:tcPr>
            <w:tcW w:w="1647" w:type="dxa"/>
            <w:tcBorders>
              <w:bottom w:val="single" w:sz="4" w:space="0" w:color="auto"/>
            </w:tcBorders>
            <w:shd w:val="clear" w:color="auto" w:fill="FFFFFF"/>
          </w:tcPr>
          <w:p w14:paraId="0F4065E1"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34913385"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172336F" w14:textId="77777777" w:rsidR="00003DFB" w:rsidRDefault="00003DFB" w:rsidP="00003DFB">
            <w:pPr>
              <w:jc w:val="left"/>
              <w:rPr>
                <w:color w:val="000000"/>
              </w:rPr>
            </w:pPr>
          </w:p>
        </w:tc>
      </w:tr>
      <w:tr w:rsidR="00003DFB" w:rsidRPr="00003DFB" w14:paraId="2534F5D8" w14:textId="77777777" w:rsidTr="00003DFB">
        <w:trPr>
          <w:trHeight w:val="449"/>
        </w:trPr>
        <w:tc>
          <w:tcPr>
            <w:tcW w:w="550" w:type="dxa"/>
            <w:tcBorders>
              <w:top w:val="single" w:sz="4" w:space="0" w:color="auto"/>
              <w:bottom w:val="single" w:sz="4" w:space="0" w:color="auto"/>
            </w:tcBorders>
            <w:shd w:val="clear" w:color="auto" w:fill="FFFFFF"/>
          </w:tcPr>
          <w:p w14:paraId="12182FBD" w14:textId="77777777" w:rsidR="00003DFB" w:rsidRPr="00003DFB" w:rsidRDefault="00003DFB" w:rsidP="00003DFB">
            <w:pPr>
              <w:jc w:val="left"/>
              <w:rPr>
                <w:color w:val="000000"/>
              </w:rPr>
            </w:pPr>
            <w:r w:rsidRPr="00003DFB">
              <w:rPr>
                <w:color w:val="000000"/>
              </w:rPr>
              <w:t>204</w:t>
            </w:r>
          </w:p>
        </w:tc>
        <w:tc>
          <w:tcPr>
            <w:tcW w:w="1646" w:type="dxa"/>
            <w:tcBorders>
              <w:top w:val="single" w:sz="4" w:space="0" w:color="auto"/>
              <w:bottom w:val="single" w:sz="4" w:space="0" w:color="auto"/>
            </w:tcBorders>
            <w:shd w:val="clear" w:color="auto" w:fill="FFFFFF"/>
          </w:tcPr>
          <w:p w14:paraId="44EC1C5C" w14:textId="77777777" w:rsidR="00003DFB" w:rsidRPr="00003DFB" w:rsidRDefault="00003DFB" w:rsidP="00003DFB">
            <w:pPr>
              <w:jc w:val="left"/>
              <w:rPr>
                <w:color w:val="000000"/>
              </w:rPr>
            </w:pPr>
            <w:r w:rsidRPr="00003DFB">
              <w:rPr>
                <w:color w:val="000000"/>
              </w:rPr>
              <w:t>VAD379</w:t>
            </w:r>
          </w:p>
        </w:tc>
        <w:tc>
          <w:tcPr>
            <w:tcW w:w="1647" w:type="dxa"/>
            <w:tcBorders>
              <w:top w:val="single" w:sz="4" w:space="0" w:color="auto"/>
              <w:bottom w:val="single" w:sz="4" w:space="0" w:color="auto"/>
            </w:tcBorders>
            <w:shd w:val="clear" w:color="auto" w:fill="FFFFFF"/>
          </w:tcPr>
          <w:p w14:paraId="3108BFD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7B3E9A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C178A0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E16162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05C2B6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AF93361" w14:textId="77777777" w:rsidR="00003DFB" w:rsidRPr="00003DFB" w:rsidRDefault="00003DFB" w:rsidP="00003DFB">
            <w:pPr>
              <w:jc w:val="left"/>
              <w:rPr>
                <w:color w:val="000000"/>
              </w:rPr>
            </w:pPr>
          </w:p>
        </w:tc>
      </w:tr>
      <w:tr w:rsidR="00003DFB" w:rsidRPr="00003DFB" w14:paraId="49C26764" w14:textId="77777777" w:rsidTr="00003DFB">
        <w:trPr>
          <w:trHeight w:val="449"/>
        </w:trPr>
        <w:tc>
          <w:tcPr>
            <w:tcW w:w="550" w:type="dxa"/>
            <w:tcBorders>
              <w:top w:val="single" w:sz="4" w:space="0" w:color="auto"/>
              <w:bottom w:val="single" w:sz="4" w:space="0" w:color="auto"/>
            </w:tcBorders>
            <w:shd w:val="clear" w:color="auto" w:fill="FFFFFF"/>
          </w:tcPr>
          <w:p w14:paraId="7BC81EA1" w14:textId="77777777" w:rsidR="00003DFB" w:rsidRPr="00003DFB" w:rsidRDefault="00003DFB" w:rsidP="00003DFB">
            <w:pPr>
              <w:jc w:val="left"/>
              <w:rPr>
                <w:color w:val="000000"/>
              </w:rPr>
            </w:pPr>
            <w:r w:rsidRPr="00003DFB">
              <w:rPr>
                <w:color w:val="000000"/>
              </w:rPr>
              <w:t>205</w:t>
            </w:r>
          </w:p>
        </w:tc>
        <w:tc>
          <w:tcPr>
            <w:tcW w:w="1646" w:type="dxa"/>
            <w:tcBorders>
              <w:top w:val="single" w:sz="4" w:space="0" w:color="auto"/>
              <w:bottom w:val="single" w:sz="4" w:space="0" w:color="auto"/>
            </w:tcBorders>
            <w:shd w:val="clear" w:color="auto" w:fill="FFFFFF"/>
          </w:tcPr>
          <w:p w14:paraId="474C0B69" w14:textId="77777777" w:rsidR="00003DFB" w:rsidRPr="00003DFB" w:rsidRDefault="00003DFB" w:rsidP="00003DFB">
            <w:pPr>
              <w:jc w:val="left"/>
              <w:rPr>
                <w:color w:val="000000"/>
              </w:rPr>
            </w:pPr>
            <w:r w:rsidRPr="00003DFB">
              <w:rPr>
                <w:color w:val="000000"/>
              </w:rPr>
              <w:t>VAD620</w:t>
            </w:r>
          </w:p>
        </w:tc>
        <w:tc>
          <w:tcPr>
            <w:tcW w:w="1647" w:type="dxa"/>
            <w:tcBorders>
              <w:top w:val="single" w:sz="4" w:space="0" w:color="auto"/>
              <w:bottom w:val="single" w:sz="4" w:space="0" w:color="auto"/>
            </w:tcBorders>
            <w:shd w:val="clear" w:color="auto" w:fill="FFFFFF"/>
          </w:tcPr>
          <w:p w14:paraId="4B5E9DF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7DF49B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1B359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E49CD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F6248B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8C4F13" w14:textId="77777777" w:rsidR="00003DFB" w:rsidRPr="00003DFB" w:rsidRDefault="00003DFB" w:rsidP="00003DFB">
            <w:pPr>
              <w:jc w:val="left"/>
              <w:rPr>
                <w:color w:val="000000"/>
              </w:rPr>
            </w:pPr>
          </w:p>
        </w:tc>
      </w:tr>
      <w:tr w:rsidR="00003DFB" w:rsidRPr="00003DFB" w14:paraId="2F0064E9" w14:textId="77777777" w:rsidTr="00003DFB">
        <w:trPr>
          <w:trHeight w:val="449"/>
        </w:trPr>
        <w:tc>
          <w:tcPr>
            <w:tcW w:w="550" w:type="dxa"/>
            <w:tcBorders>
              <w:top w:val="single" w:sz="4" w:space="0" w:color="auto"/>
              <w:bottom w:val="single" w:sz="4" w:space="0" w:color="auto"/>
            </w:tcBorders>
            <w:shd w:val="clear" w:color="auto" w:fill="FFFFFF"/>
          </w:tcPr>
          <w:p w14:paraId="420538DA" w14:textId="77777777" w:rsidR="00003DFB" w:rsidRPr="00003DFB" w:rsidRDefault="00003DFB" w:rsidP="00003DFB">
            <w:pPr>
              <w:jc w:val="left"/>
              <w:rPr>
                <w:color w:val="000000"/>
              </w:rPr>
            </w:pPr>
            <w:r w:rsidRPr="00003DFB">
              <w:rPr>
                <w:color w:val="000000"/>
              </w:rPr>
              <w:t>206</w:t>
            </w:r>
          </w:p>
        </w:tc>
        <w:tc>
          <w:tcPr>
            <w:tcW w:w="1646" w:type="dxa"/>
            <w:tcBorders>
              <w:top w:val="single" w:sz="4" w:space="0" w:color="auto"/>
              <w:bottom w:val="single" w:sz="4" w:space="0" w:color="auto"/>
            </w:tcBorders>
            <w:shd w:val="clear" w:color="auto" w:fill="FFFFFF"/>
          </w:tcPr>
          <w:p w14:paraId="5D62CEA6" w14:textId="77777777" w:rsidR="00003DFB" w:rsidRPr="00003DFB" w:rsidRDefault="00003DFB" w:rsidP="00003DFB">
            <w:pPr>
              <w:jc w:val="left"/>
              <w:rPr>
                <w:color w:val="000000"/>
              </w:rPr>
            </w:pPr>
            <w:r w:rsidRPr="00003DFB">
              <w:rPr>
                <w:color w:val="000000"/>
              </w:rPr>
              <w:t>VAD626</w:t>
            </w:r>
          </w:p>
        </w:tc>
        <w:tc>
          <w:tcPr>
            <w:tcW w:w="1647" w:type="dxa"/>
            <w:tcBorders>
              <w:top w:val="single" w:sz="4" w:space="0" w:color="auto"/>
              <w:bottom w:val="single" w:sz="4" w:space="0" w:color="auto"/>
            </w:tcBorders>
            <w:shd w:val="clear" w:color="auto" w:fill="FFFFFF"/>
          </w:tcPr>
          <w:p w14:paraId="329E8CC6"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78B52F0" w14:textId="77777777" w:rsidR="00003DFB" w:rsidRPr="00003DFB" w:rsidRDefault="00003DFB" w:rsidP="00003DFB">
            <w:pPr>
              <w:jc w:val="left"/>
              <w:rPr>
                <w:color w:val="000000"/>
              </w:rPr>
            </w:pPr>
          </w:p>
        </w:tc>
        <w:tc>
          <w:tcPr>
            <w:tcW w:w="1647" w:type="dxa"/>
            <w:shd w:val="clear" w:color="auto" w:fill="FFFFFF"/>
          </w:tcPr>
          <w:p w14:paraId="06F96DD9" w14:textId="77777777" w:rsidR="00003DFB" w:rsidRPr="00003DFB" w:rsidRDefault="00003DFB" w:rsidP="00003DFB">
            <w:pPr>
              <w:jc w:val="left"/>
              <w:rPr>
                <w:color w:val="000000"/>
              </w:rPr>
            </w:pPr>
          </w:p>
        </w:tc>
        <w:tc>
          <w:tcPr>
            <w:tcW w:w="1647" w:type="dxa"/>
            <w:shd w:val="clear" w:color="auto" w:fill="FFFFFF"/>
          </w:tcPr>
          <w:p w14:paraId="29F7DB3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4A1044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02ED078" w14:textId="77777777" w:rsidR="00003DFB" w:rsidRPr="00003DFB" w:rsidRDefault="00003DFB" w:rsidP="00003DFB">
            <w:pPr>
              <w:jc w:val="left"/>
              <w:rPr>
                <w:color w:val="000000"/>
              </w:rPr>
            </w:pPr>
          </w:p>
        </w:tc>
      </w:tr>
      <w:tr w:rsidR="00003DFB" w:rsidRPr="00003DFB" w14:paraId="60961F9F" w14:textId="77777777" w:rsidTr="00003DFB">
        <w:trPr>
          <w:trHeight w:val="449"/>
        </w:trPr>
        <w:tc>
          <w:tcPr>
            <w:tcW w:w="550" w:type="dxa"/>
            <w:tcBorders>
              <w:top w:val="single" w:sz="4" w:space="0" w:color="auto"/>
              <w:bottom w:val="nil"/>
            </w:tcBorders>
            <w:shd w:val="clear" w:color="auto" w:fill="FFFFFF"/>
          </w:tcPr>
          <w:p w14:paraId="3D2C05E7" w14:textId="77777777" w:rsidR="00003DFB" w:rsidRPr="00003DFB" w:rsidRDefault="00003DFB" w:rsidP="00003DFB">
            <w:pPr>
              <w:jc w:val="left"/>
              <w:rPr>
                <w:color w:val="000000"/>
              </w:rPr>
            </w:pPr>
            <w:r>
              <w:rPr>
                <w:color w:val="000000"/>
              </w:rPr>
              <w:t>207</w:t>
            </w:r>
          </w:p>
        </w:tc>
        <w:tc>
          <w:tcPr>
            <w:tcW w:w="1646" w:type="dxa"/>
            <w:tcBorders>
              <w:top w:val="single" w:sz="4" w:space="0" w:color="auto"/>
              <w:bottom w:val="nil"/>
            </w:tcBorders>
            <w:shd w:val="clear" w:color="auto" w:fill="FFFFFF"/>
          </w:tcPr>
          <w:p w14:paraId="5CEB3ECA" w14:textId="77777777" w:rsidR="00003DFB" w:rsidRPr="00003DFB" w:rsidRDefault="00003DFB" w:rsidP="00003DFB">
            <w:pPr>
              <w:jc w:val="left"/>
              <w:rPr>
                <w:color w:val="000000"/>
              </w:rPr>
            </w:pPr>
            <w:r>
              <w:rPr>
                <w:color w:val="000000"/>
              </w:rPr>
              <w:t>VAL370</w:t>
            </w:r>
          </w:p>
        </w:tc>
        <w:tc>
          <w:tcPr>
            <w:tcW w:w="1647" w:type="dxa"/>
            <w:tcBorders>
              <w:top w:val="single" w:sz="4" w:space="0" w:color="auto"/>
              <w:bottom w:val="nil"/>
            </w:tcBorders>
            <w:shd w:val="clear" w:color="auto" w:fill="FFFFFF"/>
          </w:tcPr>
          <w:p w14:paraId="47D4BD59" w14:textId="77777777" w:rsidR="00003DFB" w:rsidRPr="00003DFB" w:rsidRDefault="00003DFB" w:rsidP="00003DFB">
            <w:pPr>
              <w:jc w:val="left"/>
              <w:rPr>
                <w:color w:val="000000"/>
              </w:rPr>
            </w:pPr>
            <w:r>
              <w:rPr>
                <w:color w:val="000000"/>
              </w:rPr>
              <w:t>double</w:t>
            </w:r>
          </w:p>
        </w:tc>
        <w:tc>
          <w:tcPr>
            <w:tcW w:w="1647" w:type="dxa"/>
            <w:shd w:val="clear" w:color="auto" w:fill="FFFFFF"/>
          </w:tcPr>
          <w:p w14:paraId="4770E3B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50DD8C6C" w14:textId="77777777" w:rsidR="00003DFB" w:rsidRPr="00003DFB" w:rsidRDefault="00003DFB" w:rsidP="00003DFB">
            <w:pPr>
              <w:jc w:val="left"/>
              <w:rPr>
                <w:color w:val="000000"/>
              </w:rPr>
            </w:pPr>
            <w:r>
              <w:rPr>
                <w:color w:val="000000"/>
              </w:rPr>
              <w:t>B500</w:t>
            </w:r>
          </w:p>
        </w:tc>
        <w:tc>
          <w:tcPr>
            <w:tcW w:w="1647" w:type="dxa"/>
            <w:shd w:val="clear" w:color="auto" w:fill="FFFFFF"/>
          </w:tcPr>
          <w:p w14:paraId="5E60DF01"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558060D" w14:textId="77777777" w:rsidR="00003DFB" w:rsidRPr="00412367" w:rsidRDefault="00003DFB" w:rsidP="00003DFB">
            <w:pPr>
              <w:jc w:val="left"/>
              <w:rPr>
                <w:color w:val="000000"/>
                <w:lang w:val="en-US"/>
                <w:rPrChange w:id="2090" w:author="Huke, Juan (extern)" w:date="2024-05-22T18:34:00Z">
                  <w:rPr>
                    <w:color w:val="000000"/>
                  </w:rPr>
                </w:rPrChange>
              </w:rPr>
            </w:pPr>
            <w:r w:rsidRPr="00412367">
              <w:rPr>
                <w:color w:val="000000"/>
                <w:lang w:val="en-US"/>
                <w:rPrChange w:id="2091" w:author="Huke, Juan (extern)" w:date="2024-05-22T18:34:00Z">
                  <w:rPr>
                    <w:color w:val="000000"/>
                  </w:rPr>
                </w:rPrChange>
              </w:rPr>
              <w:t>if B500 = 0</w:t>
            </w:r>
          </w:p>
          <w:p w14:paraId="5CECEEA6" w14:textId="77777777" w:rsidR="00003DFB" w:rsidRPr="00412367" w:rsidRDefault="00003DFB" w:rsidP="00003DFB">
            <w:pPr>
              <w:jc w:val="left"/>
              <w:rPr>
                <w:color w:val="000000"/>
                <w:lang w:val="en-US"/>
                <w:rPrChange w:id="2092" w:author="Huke, Juan (extern)" w:date="2024-05-22T18:34:00Z">
                  <w:rPr>
                    <w:color w:val="000000"/>
                  </w:rPr>
                </w:rPrChange>
              </w:rPr>
            </w:pPr>
            <w:r w:rsidRPr="00412367">
              <w:rPr>
                <w:color w:val="000000"/>
                <w:lang w:val="en-US"/>
                <w:rPrChange w:id="2093" w:author="Huke, Juan (extern)" w:date="2024-05-22T18:34:00Z">
                  <w:rPr>
                    <w:color w:val="000000"/>
                  </w:rPr>
                </w:rPrChange>
              </w:rPr>
              <w:t xml:space="preserve">  then if RLV370 in ('1', '2') </w:t>
            </w:r>
          </w:p>
          <w:p w14:paraId="088C2C8D" w14:textId="77777777" w:rsidR="00003DFB" w:rsidRPr="00412367" w:rsidRDefault="00003DFB" w:rsidP="00003DFB">
            <w:pPr>
              <w:jc w:val="left"/>
              <w:rPr>
                <w:color w:val="000000"/>
                <w:lang w:val="en-US"/>
                <w:rPrChange w:id="2094" w:author="Huke, Juan (extern)" w:date="2024-05-22T18:34:00Z">
                  <w:rPr>
                    <w:color w:val="000000"/>
                  </w:rPr>
                </w:rPrChange>
              </w:rPr>
            </w:pPr>
            <w:r w:rsidRPr="00412367">
              <w:rPr>
                <w:color w:val="000000"/>
                <w:lang w:val="en-US"/>
                <w:rPrChange w:id="2095" w:author="Huke, Juan (extern)" w:date="2024-05-22T18:34:00Z">
                  <w:rPr>
                    <w:color w:val="000000"/>
                  </w:rPr>
                </w:rPrChange>
              </w:rPr>
              <w:t xml:space="preserve">     then if VAD280 [IFRS] is NULL</w:t>
            </w:r>
          </w:p>
          <w:p w14:paraId="0495D353" w14:textId="77777777" w:rsidR="00003DFB" w:rsidRPr="00412367" w:rsidRDefault="00003DFB" w:rsidP="00003DFB">
            <w:pPr>
              <w:jc w:val="left"/>
              <w:rPr>
                <w:color w:val="000000"/>
                <w:lang w:val="en-US"/>
                <w:rPrChange w:id="2096" w:author="Huke, Juan (extern)" w:date="2024-05-22T18:34:00Z">
                  <w:rPr>
                    <w:color w:val="000000"/>
                  </w:rPr>
                </w:rPrChange>
              </w:rPr>
            </w:pPr>
            <w:r w:rsidRPr="00412367">
              <w:rPr>
                <w:color w:val="000000"/>
                <w:lang w:val="en-US"/>
                <w:rPrChange w:id="2097" w:author="Huke, Juan (extern)" w:date="2024-05-22T18:34:00Z">
                  <w:rPr>
                    <w:color w:val="000000"/>
                  </w:rPr>
                </w:rPrChange>
              </w:rPr>
              <w:t xml:space="preserve">       then round((C215[IFRS] </w:t>
            </w:r>
            <w:r w:rsidRPr="00412367">
              <w:rPr>
                <w:color w:val="000000"/>
                <w:lang w:val="en-US"/>
                <w:rPrChange w:id="2098" w:author="Huke, Juan (extern)" w:date="2024-05-22T18:34:00Z">
                  <w:rPr>
                    <w:color w:val="000000"/>
                  </w:rPr>
                </w:rPrChange>
              </w:rPr>
              <w:lastRenderedPageBreak/>
              <w:t>+ C223 [IFRS OWF/LR] - C224 [IFRS] + C265 [IFRS]),3) * (1-NVL(XX_SEC_RATE_NO,0))</w:t>
            </w:r>
          </w:p>
          <w:p w14:paraId="02D8D02D" w14:textId="77777777" w:rsidR="00003DFB" w:rsidRPr="00412367" w:rsidRDefault="00003DFB" w:rsidP="00003DFB">
            <w:pPr>
              <w:jc w:val="left"/>
              <w:rPr>
                <w:color w:val="000000"/>
                <w:lang w:val="en-US"/>
                <w:rPrChange w:id="2099" w:author="Huke, Juan (extern)" w:date="2024-05-22T18:34:00Z">
                  <w:rPr>
                    <w:color w:val="000000"/>
                  </w:rPr>
                </w:rPrChange>
              </w:rPr>
            </w:pPr>
            <w:r w:rsidRPr="00412367">
              <w:rPr>
                <w:color w:val="000000"/>
                <w:lang w:val="en-US"/>
                <w:rPrChange w:id="2100" w:author="Huke, Juan (extern)" w:date="2024-05-22T18:34:00Z">
                  <w:rPr>
                    <w:color w:val="000000"/>
                  </w:rPr>
                </w:rPrChange>
              </w:rPr>
              <w:t xml:space="preserve">     else round((C215 [IFRS] + C223 [IFRS OWF/LR] - C224 [IFRS] + VAD280 [IFRS] + C265 [IFRS]),3) * (1-NVL(XX_SEC_RATE_NO,0))</w:t>
            </w:r>
          </w:p>
          <w:p w14:paraId="52B70A97" w14:textId="77777777" w:rsidR="00003DFB" w:rsidRPr="00412367" w:rsidRDefault="00003DFB" w:rsidP="00003DFB">
            <w:pPr>
              <w:jc w:val="left"/>
              <w:rPr>
                <w:color w:val="000000"/>
                <w:lang w:val="en-US"/>
                <w:rPrChange w:id="2101" w:author="Huke, Juan (extern)" w:date="2024-05-22T18:34:00Z">
                  <w:rPr>
                    <w:color w:val="000000"/>
                  </w:rPr>
                </w:rPrChange>
              </w:rPr>
            </w:pPr>
            <w:r w:rsidRPr="00412367">
              <w:rPr>
                <w:color w:val="000000"/>
                <w:lang w:val="en-US"/>
                <w:rPrChange w:id="2102" w:author="Huke, Juan (extern)" w:date="2024-05-22T18:34:00Z">
                  <w:rPr>
                    <w:color w:val="000000"/>
                  </w:rPr>
                </w:rPrChange>
              </w:rPr>
              <w:t xml:space="preserve">  else NULL</w:t>
            </w:r>
          </w:p>
          <w:p w14:paraId="531E1E32" w14:textId="77777777" w:rsidR="00003DFB" w:rsidRPr="00412367" w:rsidRDefault="00003DFB" w:rsidP="00003DFB">
            <w:pPr>
              <w:jc w:val="left"/>
              <w:rPr>
                <w:color w:val="000000"/>
                <w:lang w:val="en-US"/>
                <w:rPrChange w:id="2103" w:author="Huke, Juan (extern)" w:date="2024-05-22T18:34:00Z">
                  <w:rPr>
                    <w:color w:val="000000"/>
                  </w:rPr>
                </w:rPrChange>
              </w:rPr>
            </w:pPr>
            <w:r w:rsidRPr="00412367">
              <w:rPr>
                <w:color w:val="000000"/>
                <w:lang w:val="en-US"/>
                <w:rPrChange w:id="2104" w:author="Huke, Juan (extern)" w:date="2024-05-22T18:34:00Z">
                  <w:rPr>
                    <w:color w:val="000000"/>
                  </w:rPr>
                </w:rPrChange>
              </w:rPr>
              <w:t>else if (B500 = 2 and B603 ='O')</w:t>
            </w:r>
          </w:p>
          <w:p w14:paraId="45793EC1" w14:textId="77777777" w:rsidR="00003DFB" w:rsidRPr="00412367" w:rsidRDefault="00003DFB" w:rsidP="00003DFB">
            <w:pPr>
              <w:jc w:val="left"/>
              <w:rPr>
                <w:color w:val="000000"/>
                <w:lang w:val="en-US"/>
                <w:rPrChange w:id="2105" w:author="Huke, Juan (extern)" w:date="2024-05-22T18:34:00Z">
                  <w:rPr>
                    <w:color w:val="000000"/>
                  </w:rPr>
                </w:rPrChange>
              </w:rPr>
            </w:pPr>
            <w:r w:rsidRPr="00412367">
              <w:rPr>
                <w:color w:val="000000"/>
                <w:lang w:val="en-US"/>
                <w:rPrChange w:id="2106" w:author="Huke, Juan (extern)" w:date="2024-05-22T18:34:00Z">
                  <w:rPr>
                    <w:color w:val="000000"/>
                  </w:rPr>
                </w:rPrChange>
              </w:rPr>
              <w:t xml:space="preserve">  then if RLV370 in ('1', '2') </w:t>
            </w:r>
          </w:p>
          <w:p w14:paraId="57693CBE" w14:textId="77777777" w:rsidR="00003DFB" w:rsidRPr="00412367" w:rsidRDefault="00003DFB" w:rsidP="00003DFB">
            <w:pPr>
              <w:jc w:val="left"/>
              <w:rPr>
                <w:color w:val="000000"/>
                <w:lang w:val="en-US"/>
                <w:rPrChange w:id="2107" w:author="Huke, Juan (extern)" w:date="2024-05-22T18:34:00Z">
                  <w:rPr>
                    <w:color w:val="000000"/>
                  </w:rPr>
                </w:rPrChange>
              </w:rPr>
            </w:pPr>
            <w:r w:rsidRPr="00412367">
              <w:rPr>
                <w:color w:val="000000"/>
                <w:lang w:val="en-US"/>
                <w:rPrChange w:id="2108" w:author="Huke, Juan (extern)" w:date="2024-05-22T18:34:00Z">
                  <w:rPr>
                    <w:color w:val="000000"/>
                  </w:rPr>
                </w:rPrChange>
              </w:rPr>
              <w:t xml:space="preserve">     then if VAD280 [IFRS] is NULL</w:t>
            </w:r>
          </w:p>
          <w:p w14:paraId="7B4C1B90" w14:textId="77777777" w:rsidR="00003DFB" w:rsidRPr="00412367" w:rsidRDefault="00003DFB" w:rsidP="00003DFB">
            <w:pPr>
              <w:jc w:val="left"/>
              <w:rPr>
                <w:color w:val="000000"/>
                <w:lang w:val="en-US"/>
                <w:rPrChange w:id="2109" w:author="Huke, Juan (extern)" w:date="2024-05-22T18:34:00Z">
                  <w:rPr>
                    <w:color w:val="000000"/>
                  </w:rPr>
                </w:rPrChange>
              </w:rPr>
            </w:pPr>
            <w:r w:rsidRPr="00412367">
              <w:rPr>
                <w:color w:val="000000"/>
                <w:lang w:val="en-US"/>
                <w:rPrChange w:id="2110" w:author="Huke, Juan (extern)" w:date="2024-05-22T18:34:00Z">
                  <w:rPr>
                    <w:color w:val="000000"/>
                  </w:rPr>
                </w:rPrChange>
              </w:rPr>
              <w:t xml:space="preserve">       then round((C215 [IFRS] + C223 [IFRS OWF/LR] - C224 [IFRS] + C265 [IFRS]),3) * (1-NVL(XX_SEC_RATE_NO,0))</w:t>
            </w:r>
          </w:p>
          <w:p w14:paraId="31CA5BA6" w14:textId="77777777" w:rsidR="00003DFB" w:rsidRPr="00412367" w:rsidRDefault="00003DFB" w:rsidP="00003DFB">
            <w:pPr>
              <w:jc w:val="left"/>
              <w:rPr>
                <w:color w:val="000000"/>
                <w:lang w:val="en-US"/>
                <w:rPrChange w:id="2111" w:author="Huke, Juan (extern)" w:date="2024-05-22T18:34:00Z">
                  <w:rPr>
                    <w:color w:val="000000"/>
                  </w:rPr>
                </w:rPrChange>
              </w:rPr>
            </w:pPr>
            <w:r w:rsidRPr="00412367">
              <w:rPr>
                <w:color w:val="000000"/>
                <w:lang w:val="en-US"/>
                <w:rPrChange w:id="2112" w:author="Huke, Juan (extern)" w:date="2024-05-22T18:34:00Z">
                  <w:rPr>
                    <w:color w:val="000000"/>
                  </w:rPr>
                </w:rPrChange>
              </w:rPr>
              <w:t xml:space="preserve">     else round((C215 [IFRS] + C223 [IFRS OWF/LR] - C224 [IFRS] + VAD280 [IFRS] + C265 [IFRS]),3) * (1-NVL(XX_SEC_RATE_NO,0))</w:t>
            </w:r>
          </w:p>
          <w:p w14:paraId="3B2ABE5B" w14:textId="77777777" w:rsidR="00003DFB" w:rsidRDefault="00003DFB" w:rsidP="00003DFB">
            <w:pPr>
              <w:jc w:val="left"/>
              <w:rPr>
                <w:color w:val="000000"/>
              </w:rPr>
            </w:pPr>
            <w:r w:rsidRPr="00412367">
              <w:rPr>
                <w:color w:val="000000"/>
                <w:lang w:val="en-US"/>
                <w:rPrChange w:id="2113" w:author="Huke, Juan (extern)" w:date="2024-05-22T18:34:00Z">
                  <w:rPr>
                    <w:color w:val="000000"/>
                  </w:rPr>
                </w:rPrChange>
              </w:rPr>
              <w:t xml:space="preserve">  </w:t>
            </w:r>
            <w:r>
              <w:rPr>
                <w:color w:val="000000"/>
              </w:rPr>
              <w:t>else NULL</w:t>
            </w:r>
          </w:p>
          <w:p w14:paraId="71D574BC"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4EC3BAC" w14:textId="77777777" w:rsidR="00003DFB" w:rsidRDefault="00003DFB" w:rsidP="00003DFB">
            <w:pPr>
              <w:jc w:val="left"/>
              <w:rPr>
                <w:color w:val="000000"/>
              </w:rPr>
            </w:pPr>
            <w:r>
              <w:rPr>
                <w:color w:val="000000"/>
              </w:rPr>
              <w:lastRenderedPageBreak/>
              <w:t>CRR NPE-Wert</w:t>
            </w:r>
          </w:p>
          <w:p w14:paraId="15B9F434" w14:textId="77777777" w:rsidR="00003DFB" w:rsidRDefault="00003DFB" w:rsidP="00003DFB">
            <w:pPr>
              <w:jc w:val="left"/>
              <w:rPr>
                <w:color w:val="000000"/>
              </w:rPr>
            </w:pPr>
          </w:p>
          <w:p w14:paraId="19DA23A5" w14:textId="77777777" w:rsidR="00003DFB" w:rsidRPr="00003DFB" w:rsidRDefault="00003DFB" w:rsidP="00003DFB">
            <w:pPr>
              <w:jc w:val="left"/>
              <w:rPr>
                <w:color w:val="000000"/>
              </w:rPr>
            </w:pPr>
            <w:r>
              <w:rPr>
                <w:color w:val="000000"/>
              </w:rPr>
              <w:t xml:space="preserve">B500 = Risikoansatz (0=KSA, 2=IRBA), RLV370 NPE Statuskennzeichen </w:t>
            </w:r>
            <w:r>
              <w:rPr>
                <w:color w:val="000000"/>
              </w:rPr>
              <w:lastRenderedPageBreak/>
              <w:t>(1=notleidend, 2=notleidend, gestundet), C215 = Buchwert, C265 = D2 Abschreibung, VAD280=Teilwertabschreibung, B603='O' (=Kreditrisiko), C223 Anteilige Zinsen, C224 Anteilige Gebühren/ Rechnungsabgrenzungsposten.</w:t>
            </w:r>
          </w:p>
        </w:tc>
      </w:tr>
      <w:tr w:rsidR="00003DFB" w:rsidRPr="00003DFB" w14:paraId="350846A7" w14:textId="77777777" w:rsidTr="00003DFB">
        <w:trPr>
          <w:trHeight w:val="449"/>
        </w:trPr>
        <w:tc>
          <w:tcPr>
            <w:tcW w:w="550" w:type="dxa"/>
            <w:tcBorders>
              <w:top w:val="nil"/>
              <w:bottom w:val="nil"/>
            </w:tcBorders>
            <w:shd w:val="clear" w:color="auto" w:fill="FFFFFF"/>
          </w:tcPr>
          <w:p w14:paraId="7A47F6D1" w14:textId="77777777" w:rsidR="00003DFB" w:rsidRDefault="00003DFB" w:rsidP="00003DFB">
            <w:pPr>
              <w:jc w:val="left"/>
              <w:rPr>
                <w:color w:val="000000"/>
              </w:rPr>
            </w:pPr>
          </w:p>
        </w:tc>
        <w:tc>
          <w:tcPr>
            <w:tcW w:w="1646" w:type="dxa"/>
            <w:tcBorders>
              <w:top w:val="nil"/>
              <w:bottom w:val="nil"/>
            </w:tcBorders>
            <w:shd w:val="clear" w:color="auto" w:fill="FFFFFF"/>
          </w:tcPr>
          <w:p w14:paraId="35D4AAE2" w14:textId="77777777" w:rsidR="00003DFB" w:rsidRDefault="00003DFB" w:rsidP="00003DFB">
            <w:pPr>
              <w:jc w:val="left"/>
              <w:rPr>
                <w:color w:val="000000"/>
              </w:rPr>
            </w:pPr>
          </w:p>
        </w:tc>
        <w:tc>
          <w:tcPr>
            <w:tcW w:w="1647" w:type="dxa"/>
            <w:tcBorders>
              <w:top w:val="nil"/>
              <w:bottom w:val="nil"/>
            </w:tcBorders>
            <w:shd w:val="clear" w:color="auto" w:fill="FFFFFF"/>
          </w:tcPr>
          <w:p w14:paraId="3AAC7CCA" w14:textId="77777777" w:rsidR="00003DFB" w:rsidRDefault="00003DFB" w:rsidP="00003DFB">
            <w:pPr>
              <w:jc w:val="left"/>
              <w:rPr>
                <w:color w:val="000000"/>
              </w:rPr>
            </w:pPr>
          </w:p>
        </w:tc>
        <w:tc>
          <w:tcPr>
            <w:tcW w:w="1647" w:type="dxa"/>
            <w:shd w:val="clear" w:color="auto" w:fill="FFFFFF"/>
          </w:tcPr>
          <w:p w14:paraId="063C1F50" w14:textId="77777777" w:rsidR="00003DFB" w:rsidRDefault="00003DFB" w:rsidP="00003DFB">
            <w:pPr>
              <w:jc w:val="left"/>
              <w:rPr>
                <w:color w:val="000000"/>
              </w:rPr>
            </w:pPr>
            <w:r>
              <w:rPr>
                <w:color w:val="000000"/>
              </w:rPr>
              <w:t>POSITION</w:t>
            </w:r>
          </w:p>
        </w:tc>
        <w:tc>
          <w:tcPr>
            <w:tcW w:w="1647" w:type="dxa"/>
            <w:shd w:val="clear" w:color="auto" w:fill="FFFFFF"/>
          </w:tcPr>
          <w:p w14:paraId="4B89EFF1" w14:textId="77777777" w:rsidR="00003DFB" w:rsidRDefault="00003DFB" w:rsidP="00003DFB">
            <w:pPr>
              <w:jc w:val="left"/>
              <w:rPr>
                <w:color w:val="000000"/>
              </w:rPr>
            </w:pPr>
            <w:r>
              <w:rPr>
                <w:color w:val="000000"/>
              </w:rPr>
              <w:t>B603</w:t>
            </w:r>
          </w:p>
        </w:tc>
        <w:tc>
          <w:tcPr>
            <w:tcW w:w="1647" w:type="dxa"/>
            <w:shd w:val="clear" w:color="auto" w:fill="FFFFFF"/>
          </w:tcPr>
          <w:p w14:paraId="05C6CD0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6B3CB79" w14:textId="77777777" w:rsidR="00003DFB" w:rsidRDefault="00003DFB" w:rsidP="00003DFB">
            <w:pPr>
              <w:jc w:val="left"/>
              <w:rPr>
                <w:color w:val="000000"/>
              </w:rPr>
            </w:pPr>
          </w:p>
        </w:tc>
        <w:tc>
          <w:tcPr>
            <w:tcW w:w="2906" w:type="dxa"/>
            <w:tcBorders>
              <w:top w:val="nil"/>
              <w:bottom w:val="nil"/>
            </w:tcBorders>
            <w:shd w:val="clear" w:color="auto" w:fill="FFFFFF"/>
          </w:tcPr>
          <w:p w14:paraId="2A91C390" w14:textId="77777777" w:rsidR="00003DFB" w:rsidRDefault="00003DFB" w:rsidP="00003DFB">
            <w:pPr>
              <w:jc w:val="left"/>
              <w:rPr>
                <w:color w:val="000000"/>
              </w:rPr>
            </w:pPr>
          </w:p>
        </w:tc>
      </w:tr>
      <w:tr w:rsidR="00003DFB" w:rsidRPr="00003DFB" w14:paraId="4E503A4D" w14:textId="77777777" w:rsidTr="00003DFB">
        <w:trPr>
          <w:trHeight w:val="449"/>
        </w:trPr>
        <w:tc>
          <w:tcPr>
            <w:tcW w:w="550" w:type="dxa"/>
            <w:tcBorders>
              <w:top w:val="nil"/>
              <w:bottom w:val="nil"/>
            </w:tcBorders>
            <w:shd w:val="clear" w:color="auto" w:fill="FFFFFF"/>
          </w:tcPr>
          <w:p w14:paraId="198B3842" w14:textId="77777777" w:rsidR="00003DFB" w:rsidRDefault="00003DFB" w:rsidP="00003DFB">
            <w:pPr>
              <w:jc w:val="left"/>
              <w:rPr>
                <w:color w:val="000000"/>
              </w:rPr>
            </w:pPr>
          </w:p>
        </w:tc>
        <w:tc>
          <w:tcPr>
            <w:tcW w:w="1646" w:type="dxa"/>
            <w:tcBorders>
              <w:top w:val="nil"/>
              <w:bottom w:val="nil"/>
            </w:tcBorders>
            <w:shd w:val="clear" w:color="auto" w:fill="FFFFFF"/>
          </w:tcPr>
          <w:p w14:paraId="0CF9E950" w14:textId="77777777" w:rsidR="00003DFB" w:rsidRDefault="00003DFB" w:rsidP="00003DFB">
            <w:pPr>
              <w:jc w:val="left"/>
              <w:rPr>
                <w:color w:val="000000"/>
              </w:rPr>
            </w:pPr>
          </w:p>
        </w:tc>
        <w:tc>
          <w:tcPr>
            <w:tcW w:w="1647" w:type="dxa"/>
            <w:tcBorders>
              <w:top w:val="nil"/>
              <w:bottom w:val="nil"/>
            </w:tcBorders>
            <w:shd w:val="clear" w:color="auto" w:fill="FFFFFF"/>
          </w:tcPr>
          <w:p w14:paraId="6A78516A" w14:textId="77777777" w:rsidR="00003DFB" w:rsidRDefault="00003DFB" w:rsidP="00003DFB">
            <w:pPr>
              <w:jc w:val="left"/>
              <w:rPr>
                <w:color w:val="000000"/>
              </w:rPr>
            </w:pPr>
          </w:p>
        </w:tc>
        <w:tc>
          <w:tcPr>
            <w:tcW w:w="1647" w:type="dxa"/>
            <w:shd w:val="clear" w:color="auto" w:fill="FFFFFF"/>
          </w:tcPr>
          <w:p w14:paraId="24D847EB" w14:textId="77777777" w:rsidR="00003DFB" w:rsidRDefault="00003DFB" w:rsidP="00003DFB">
            <w:pPr>
              <w:jc w:val="left"/>
              <w:rPr>
                <w:color w:val="000000"/>
              </w:rPr>
            </w:pPr>
            <w:r>
              <w:rPr>
                <w:color w:val="000000"/>
              </w:rPr>
              <w:t>POSITION</w:t>
            </w:r>
          </w:p>
        </w:tc>
        <w:tc>
          <w:tcPr>
            <w:tcW w:w="1647" w:type="dxa"/>
            <w:shd w:val="clear" w:color="auto" w:fill="FFFFFF"/>
          </w:tcPr>
          <w:p w14:paraId="184BD83E" w14:textId="77777777" w:rsidR="00003DFB" w:rsidRDefault="00003DFB" w:rsidP="00003DFB">
            <w:pPr>
              <w:jc w:val="left"/>
              <w:rPr>
                <w:color w:val="000000"/>
              </w:rPr>
            </w:pPr>
            <w:r>
              <w:rPr>
                <w:color w:val="000000"/>
              </w:rPr>
              <w:t>C215</w:t>
            </w:r>
          </w:p>
        </w:tc>
        <w:tc>
          <w:tcPr>
            <w:tcW w:w="1647" w:type="dxa"/>
            <w:shd w:val="clear" w:color="auto" w:fill="FFFFFF"/>
          </w:tcPr>
          <w:p w14:paraId="30B37C25"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70AE6511" w14:textId="77777777" w:rsidR="00003DFB" w:rsidRDefault="00003DFB" w:rsidP="00003DFB">
            <w:pPr>
              <w:jc w:val="left"/>
              <w:rPr>
                <w:color w:val="000000"/>
              </w:rPr>
            </w:pPr>
          </w:p>
        </w:tc>
        <w:tc>
          <w:tcPr>
            <w:tcW w:w="2906" w:type="dxa"/>
            <w:tcBorders>
              <w:top w:val="nil"/>
              <w:bottom w:val="nil"/>
            </w:tcBorders>
            <w:shd w:val="clear" w:color="auto" w:fill="FFFFFF"/>
          </w:tcPr>
          <w:p w14:paraId="6D681DE8" w14:textId="77777777" w:rsidR="00003DFB" w:rsidRDefault="00003DFB" w:rsidP="00003DFB">
            <w:pPr>
              <w:jc w:val="left"/>
              <w:rPr>
                <w:color w:val="000000"/>
              </w:rPr>
            </w:pPr>
          </w:p>
        </w:tc>
      </w:tr>
      <w:tr w:rsidR="00003DFB" w:rsidRPr="00003DFB" w14:paraId="5963B6A0" w14:textId="77777777" w:rsidTr="00003DFB">
        <w:trPr>
          <w:trHeight w:val="449"/>
        </w:trPr>
        <w:tc>
          <w:tcPr>
            <w:tcW w:w="550" w:type="dxa"/>
            <w:tcBorders>
              <w:top w:val="nil"/>
              <w:bottom w:val="nil"/>
            </w:tcBorders>
            <w:shd w:val="clear" w:color="auto" w:fill="FFFFFF"/>
          </w:tcPr>
          <w:p w14:paraId="76D980E6" w14:textId="77777777" w:rsidR="00003DFB" w:rsidRDefault="00003DFB" w:rsidP="00003DFB">
            <w:pPr>
              <w:jc w:val="left"/>
              <w:rPr>
                <w:color w:val="000000"/>
              </w:rPr>
            </w:pPr>
          </w:p>
        </w:tc>
        <w:tc>
          <w:tcPr>
            <w:tcW w:w="1646" w:type="dxa"/>
            <w:tcBorders>
              <w:top w:val="nil"/>
              <w:bottom w:val="nil"/>
            </w:tcBorders>
            <w:shd w:val="clear" w:color="auto" w:fill="FFFFFF"/>
          </w:tcPr>
          <w:p w14:paraId="1132EB19" w14:textId="77777777" w:rsidR="00003DFB" w:rsidRDefault="00003DFB" w:rsidP="00003DFB">
            <w:pPr>
              <w:jc w:val="left"/>
              <w:rPr>
                <w:color w:val="000000"/>
              </w:rPr>
            </w:pPr>
          </w:p>
        </w:tc>
        <w:tc>
          <w:tcPr>
            <w:tcW w:w="1647" w:type="dxa"/>
            <w:tcBorders>
              <w:top w:val="nil"/>
              <w:bottom w:val="nil"/>
            </w:tcBorders>
            <w:shd w:val="clear" w:color="auto" w:fill="FFFFFF"/>
          </w:tcPr>
          <w:p w14:paraId="6971D527" w14:textId="77777777" w:rsidR="00003DFB" w:rsidRDefault="00003DFB" w:rsidP="00003DFB">
            <w:pPr>
              <w:jc w:val="left"/>
              <w:rPr>
                <w:color w:val="000000"/>
              </w:rPr>
            </w:pPr>
          </w:p>
        </w:tc>
        <w:tc>
          <w:tcPr>
            <w:tcW w:w="1647" w:type="dxa"/>
            <w:shd w:val="clear" w:color="auto" w:fill="FFFFFF"/>
          </w:tcPr>
          <w:p w14:paraId="4F0B266A" w14:textId="77777777" w:rsidR="00003DFB" w:rsidRDefault="00003DFB" w:rsidP="00003DFB">
            <w:pPr>
              <w:jc w:val="left"/>
              <w:rPr>
                <w:color w:val="000000"/>
              </w:rPr>
            </w:pPr>
            <w:r>
              <w:rPr>
                <w:color w:val="000000"/>
              </w:rPr>
              <w:t>POSITION</w:t>
            </w:r>
          </w:p>
        </w:tc>
        <w:tc>
          <w:tcPr>
            <w:tcW w:w="1647" w:type="dxa"/>
            <w:shd w:val="clear" w:color="auto" w:fill="FFFFFF"/>
          </w:tcPr>
          <w:p w14:paraId="79CD83E6" w14:textId="77777777" w:rsidR="00003DFB" w:rsidRDefault="00003DFB" w:rsidP="00003DFB">
            <w:pPr>
              <w:jc w:val="left"/>
              <w:rPr>
                <w:color w:val="000000"/>
              </w:rPr>
            </w:pPr>
            <w:r>
              <w:rPr>
                <w:color w:val="000000"/>
              </w:rPr>
              <w:t>C223</w:t>
            </w:r>
          </w:p>
        </w:tc>
        <w:tc>
          <w:tcPr>
            <w:tcW w:w="1647" w:type="dxa"/>
            <w:shd w:val="clear" w:color="auto" w:fill="FFFFFF"/>
          </w:tcPr>
          <w:p w14:paraId="5C4A1520"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21194F28" w14:textId="77777777" w:rsidR="00003DFB" w:rsidRDefault="00003DFB" w:rsidP="00003DFB">
            <w:pPr>
              <w:jc w:val="left"/>
              <w:rPr>
                <w:color w:val="000000"/>
              </w:rPr>
            </w:pPr>
          </w:p>
        </w:tc>
        <w:tc>
          <w:tcPr>
            <w:tcW w:w="2906" w:type="dxa"/>
            <w:tcBorders>
              <w:top w:val="nil"/>
              <w:bottom w:val="nil"/>
            </w:tcBorders>
            <w:shd w:val="clear" w:color="auto" w:fill="FFFFFF"/>
          </w:tcPr>
          <w:p w14:paraId="62FE85E6" w14:textId="77777777" w:rsidR="00003DFB" w:rsidRDefault="00003DFB" w:rsidP="00003DFB">
            <w:pPr>
              <w:jc w:val="left"/>
              <w:rPr>
                <w:color w:val="000000"/>
              </w:rPr>
            </w:pPr>
          </w:p>
        </w:tc>
      </w:tr>
      <w:tr w:rsidR="00003DFB" w:rsidRPr="00003DFB" w14:paraId="17BA17BA" w14:textId="77777777" w:rsidTr="00003DFB">
        <w:trPr>
          <w:trHeight w:val="449"/>
        </w:trPr>
        <w:tc>
          <w:tcPr>
            <w:tcW w:w="550" w:type="dxa"/>
            <w:tcBorders>
              <w:top w:val="nil"/>
              <w:bottom w:val="nil"/>
            </w:tcBorders>
            <w:shd w:val="clear" w:color="auto" w:fill="FFFFFF"/>
          </w:tcPr>
          <w:p w14:paraId="6161EB72" w14:textId="77777777" w:rsidR="00003DFB" w:rsidRDefault="00003DFB" w:rsidP="00003DFB">
            <w:pPr>
              <w:jc w:val="left"/>
              <w:rPr>
                <w:color w:val="000000"/>
              </w:rPr>
            </w:pPr>
          </w:p>
        </w:tc>
        <w:tc>
          <w:tcPr>
            <w:tcW w:w="1646" w:type="dxa"/>
            <w:tcBorders>
              <w:top w:val="nil"/>
              <w:bottom w:val="nil"/>
            </w:tcBorders>
            <w:shd w:val="clear" w:color="auto" w:fill="FFFFFF"/>
          </w:tcPr>
          <w:p w14:paraId="04924DA8" w14:textId="77777777" w:rsidR="00003DFB" w:rsidRDefault="00003DFB" w:rsidP="00003DFB">
            <w:pPr>
              <w:jc w:val="left"/>
              <w:rPr>
                <w:color w:val="000000"/>
              </w:rPr>
            </w:pPr>
          </w:p>
        </w:tc>
        <w:tc>
          <w:tcPr>
            <w:tcW w:w="1647" w:type="dxa"/>
            <w:tcBorders>
              <w:top w:val="nil"/>
              <w:bottom w:val="nil"/>
            </w:tcBorders>
            <w:shd w:val="clear" w:color="auto" w:fill="FFFFFF"/>
          </w:tcPr>
          <w:p w14:paraId="7BB9E651" w14:textId="77777777" w:rsidR="00003DFB" w:rsidRDefault="00003DFB" w:rsidP="00003DFB">
            <w:pPr>
              <w:jc w:val="left"/>
              <w:rPr>
                <w:color w:val="000000"/>
              </w:rPr>
            </w:pPr>
          </w:p>
        </w:tc>
        <w:tc>
          <w:tcPr>
            <w:tcW w:w="1647" w:type="dxa"/>
            <w:shd w:val="clear" w:color="auto" w:fill="FFFFFF"/>
          </w:tcPr>
          <w:p w14:paraId="25C5ABC9" w14:textId="77777777" w:rsidR="00003DFB" w:rsidRDefault="00003DFB" w:rsidP="00003DFB">
            <w:pPr>
              <w:jc w:val="left"/>
              <w:rPr>
                <w:color w:val="000000"/>
              </w:rPr>
            </w:pPr>
            <w:r>
              <w:rPr>
                <w:color w:val="000000"/>
              </w:rPr>
              <w:t>POSITION</w:t>
            </w:r>
          </w:p>
        </w:tc>
        <w:tc>
          <w:tcPr>
            <w:tcW w:w="1647" w:type="dxa"/>
            <w:shd w:val="clear" w:color="auto" w:fill="FFFFFF"/>
          </w:tcPr>
          <w:p w14:paraId="2B5C0953" w14:textId="77777777" w:rsidR="00003DFB" w:rsidRDefault="00003DFB" w:rsidP="00003DFB">
            <w:pPr>
              <w:jc w:val="left"/>
              <w:rPr>
                <w:color w:val="000000"/>
              </w:rPr>
            </w:pPr>
            <w:r>
              <w:rPr>
                <w:color w:val="000000"/>
              </w:rPr>
              <w:t>C224</w:t>
            </w:r>
          </w:p>
        </w:tc>
        <w:tc>
          <w:tcPr>
            <w:tcW w:w="1647" w:type="dxa"/>
            <w:shd w:val="clear" w:color="auto" w:fill="FFFFFF"/>
          </w:tcPr>
          <w:p w14:paraId="04DE7DB0"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668875D1" w14:textId="77777777" w:rsidR="00003DFB" w:rsidRDefault="00003DFB" w:rsidP="00003DFB">
            <w:pPr>
              <w:jc w:val="left"/>
              <w:rPr>
                <w:color w:val="000000"/>
              </w:rPr>
            </w:pPr>
          </w:p>
        </w:tc>
        <w:tc>
          <w:tcPr>
            <w:tcW w:w="2906" w:type="dxa"/>
            <w:tcBorders>
              <w:top w:val="nil"/>
              <w:bottom w:val="nil"/>
            </w:tcBorders>
            <w:shd w:val="clear" w:color="auto" w:fill="FFFFFF"/>
          </w:tcPr>
          <w:p w14:paraId="1C1CCB90" w14:textId="77777777" w:rsidR="00003DFB" w:rsidRDefault="00003DFB" w:rsidP="00003DFB">
            <w:pPr>
              <w:jc w:val="left"/>
              <w:rPr>
                <w:color w:val="000000"/>
              </w:rPr>
            </w:pPr>
          </w:p>
        </w:tc>
      </w:tr>
      <w:tr w:rsidR="00003DFB" w:rsidRPr="00003DFB" w14:paraId="3C3418C0" w14:textId="77777777" w:rsidTr="00003DFB">
        <w:trPr>
          <w:trHeight w:val="449"/>
        </w:trPr>
        <w:tc>
          <w:tcPr>
            <w:tcW w:w="550" w:type="dxa"/>
            <w:tcBorders>
              <w:top w:val="nil"/>
              <w:bottom w:val="nil"/>
            </w:tcBorders>
            <w:shd w:val="clear" w:color="auto" w:fill="FFFFFF"/>
          </w:tcPr>
          <w:p w14:paraId="592CE7D3" w14:textId="77777777" w:rsidR="00003DFB" w:rsidRDefault="00003DFB" w:rsidP="00003DFB">
            <w:pPr>
              <w:jc w:val="left"/>
              <w:rPr>
                <w:color w:val="000000"/>
              </w:rPr>
            </w:pPr>
          </w:p>
        </w:tc>
        <w:tc>
          <w:tcPr>
            <w:tcW w:w="1646" w:type="dxa"/>
            <w:tcBorders>
              <w:top w:val="nil"/>
              <w:bottom w:val="nil"/>
            </w:tcBorders>
            <w:shd w:val="clear" w:color="auto" w:fill="FFFFFF"/>
          </w:tcPr>
          <w:p w14:paraId="2AC67EC4" w14:textId="77777777" w:rsidR="00003DFB" w:rsidRDefault="00003DFB" w:rsidP="00003DFB">
            <w:pPr>
              <w:jc w:val="left"/>
              <w:rPr>
                <w:color w:val="000000"/>
              </w:rPr>
            </w:pPr>
          </w:p>
        </w:tc>
        <w:tc>
          <w:tcPr>
            <w:tcW w:w="1647" w:type="dxa"/>
            <w:tcBorders>
              <w:top w:val="nil"/>
              <w:bottom w:val="nil"/>
            </w:tcBorders>
            <w:shd w:val="clear" w:color="auto" w:fill="FFFFFF"/>
          </w:tcPr>
          <w:p w14:paraId="1BF9FB60" w14:textId="77777777" w:rsidR="00003DFB" w:rsidRDefault="00003DFB" w:rsidP="00003DFB">
            <w:pPr>
              <w:jc w:val="left"/>
              <w:rPr>
                <w:color w:val="000000"/>
              </w:rPr>
            </w:pPr>
          </w:p>
        </w:tc>
        <w:tc>
          <w:tcPr>
            <w:tcW w:w="1647" w:type="dxa"/>
            <w:shd w:val="clear" w:color="auto" w:fill="FFFFFF"/>
          </w:tcPr>
          <w:p w14:paraId="602D4101" w14:textId="77777777" w:rsidR="00003DFB" w:rsidRDefault="00003DFB" w:rsidP="00003DFB">
            <w:pPr>
              <w:jc w:val="left"/>
              <w:rPr>
                <w:color w:val="000000"/>
              </w:rPr>
            </w:pPr>
            <w:r>
              <w:rPr>
                <w:color w:val="000000"/>
              </w:rPr>
              <w:t>POSITION</w:t>
            </w:r>
          </w:p>
        </w:tc>
        <w:tc>
          <w:tcPr>
            <w:tcW w:w="1647" w:type="dxa"/>
            <w:shd w:val="clear" w:color="auto" w:fill="FFFFFF"/>
          </w:tcPr>
          <w:p w14:paraId="4323A6DE" w14:textId="77777777" w:rsidR="00003DFB" w:rsidRDefault="00003DFB" w:rsidP="00003DFB">
            <w:pPr>
              <w:jc w:val="left"/>
              <w:rPr>
                <w:color w:val="000000"/>
              </w:rPr>
            </w:pPr>
            <w:r>
              <w:rPr>
                <w:color w:val="000000"/>
              </w:rPr>
              <w:t>C265</w:t>
            </w:r>
          </w:p>
        </w:tc>
        <w:tc>
          <w:tcPr>
            <w:tcW w:w="1647" w:type="dxa"/>
            <w:shd w:val="clear" w:color="auto" w:fill="FFFFFF"/>
          </w:tcPr>
          <w:p w14:paraId="49C574E1"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721BA99" w14:textId="77777777" w:rsidR="00003DFB" w:rsidRDefault="00003DFB" w:rsidP="00003DFB">
            <w:pPr>
              <w:jc w:val="left"/>
              <w:rPr>
                <w:color w:val="000000"/>
              </w:rPr>
            </w:pPr>
          </w:p>
        </w:tc>
        <w:tc>
          <w:tcPr>
            <w:tcW w:w="2906" w:type="dxa"/>
            <w:tcBorders>
              <w:top w:val="nil"/>
              <w:bottom w:val="nil"/>
            </w:tcBorders>
            <w:shd w:val="clear" w:color="auto" w:fill="FFFFFF"/>
          </w:tcPr>
          <w:p w14:paraId="240057C6" w14:textId="77777777" w:rsidR="00003DFB" w:rsidRDefault="00003DFB" w:rsidP="00003DFB">
            <w:pPr>
              <w:jc w:val="left"/>
              <w:rPr>
                <w:color w:val="000000"/>
              </w:rPr>
            </w:pPr>
          </w:p>
        </w:tc>
      </w:tr>
      <w:tr w:rsidR="00003DFB" w:rsidRPr="00003DFB" w14:paraId="66B1E604" w14:textId="77777777" w:rsidTr="00003DFB">
        <w:trPr>
          <w:trHeight w:val="449"/>
        </w:trPr>
        <w:tc>
          <w:tcPr>
            <w:tcW w:w="550" w:type="dxa"/>
            <w:tcBorders>
              <w:top w:val="nil"/>
              <w:bottom w:val="nil"/>
            </w:tcBorders>
            <w:shd w:val="clear" w:color="auto" w:fill="FFFFFF"/>
          </w:tcPr>
          <w:p w14:paraId="35A66514" w14:textId="77777777" w:rsidR="00003DFB" w:rsidRDefault="00003DFB" w:rsidP="00003DFB">
            <w:pPr>
              <w:jc w:val="left"/>
              <w:rPr>
                <w:color w:val="000000"/>
              </w:rPr>
            </w:pPr>
          </w:p>
        </w:tc>
        <w:tc>
          <w:tcPr>
            <w:tcW w:w="1646" w:type="dxa"/>
            <w:tcBorders>
              <w:top w:val="nil"/>
              <w:bottom w:val="nil"/>
            </w:tcBorders>
            <w:shd w:val="clear" w:color="auto" w:fill="FFFFFF"/>
          </w:tcPr>
          <w:p w14:paraId="4B807640" w14:textId="77777777" w:rsidR="00003DFB" w:rsidRDefault="00003DFB" w:rsidP="00003DFB">
            <w:pPr>
              <w:jc w:val="left"/>
              <w:rPr>
                <w:color w:val="000000"/>
              </w:rPr>
            </w:pPr>
          </w:p>
        </w:tc>
        <w:tc>
          <w:tcPr>
            <w:tcW w:w="1647" w:type="dxa"/>
            <w:tcBorders>
              <w:top w:val="nil"/>
              <w:bottom w:val="nil"/>
            </w:tcBorders>
            <w:shd w:val="clear" w:color="auto" w:fill="FFFFFF"/>
          </w:tcPr>
          <w:p w14:paraId="1A4541C1" w14:textId="77777777" w:rsidR="00003DFB" w:rsidRDefault="00003DFB" w:rsidP="00003DFB">
            <w:pPr>
              <w:jc w:val="left"/>
              <w:rPr>
                <w:color w:val="000000"/>
              </w:rPr>
            </w:pPr>
          </w:p>
        </w:tc>
        <w:tc>
          <w:tcPr>
            <w:tcW w:w="1647" w:type="dxa"/>
            <w:shd w:val="clear" w:color="auto" w:fill="FFFFFF"/>
          </w:tcPr>
          <w:p w14:paraId="6DF84E0B" w14:textId="77777777" w:rsidR="00003DFB" w:rsidRDefault="00003DFB" w:rsidP="00003DFB">
            <w:pPr>
              <w:jc w:val="left"/>
              <w:rPr>
                <w:color w:val="000000"/>
              </w:rPr>
            </w:pPr>
            <w:r>
              <w:rPr>
                <w:color w:val="000000"/>
              </w:rPr>
              <w:t>POSITION</w:t>
            </w:r>
          </w:p>
        </w:tc>
        <w:tc>
          <w:tcPr>
            <w:tcW w:w="1647" w:type="dxa"/>
            <w:shd w:val="clear" w:color="auto" w:fill="FFFFFF"/>
          </w:tcPr>
          <w:p w14:paraId="69D70064" w14:textId="77777777" w:rsidR="00003DFB" w:rsidRDefault="00003DFB" w:rsidP="00003DFB">
            <w:pPr>
              <w:jc w:val="left"/>
              <w:rPr>
                <w:color w:val="000000"/>
              </w:rPr>
            </w:pPr>
            <w:r>
              <w:rPr>
                <w:color w:val="000000"/>
              </w:rPr>
              <w:t>RLV370</w:t>
            </w:r>
          </w:p>
        </w:tc>
        <w:tc>
          <w:tcPr>
            <w:tcW w:w="1647" w:type="dxa"/>
            <w:shd w:val="clear" w:color="auto" w:fill="FFFFFF"/>
          </w:tcPr>
          <w:p w14:paraId="7836FB07"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04941A9" w14:textId="77777777" w:rsidR="00003DFB" w:rsidRDefault="00003DFB" w:rsidP="00003DFB">
            <w:pPr>
              <w:jc w:val="left"/>
              <w:rPr>
                <w:color w:val="000000"/>
              </w:rPr>
            </w:pPr>
          </w:p>
        </w:tc>
        <w:tc>
          <w:tcPr>
            <w:tcW w:w="2906" w:type="dxa"/>
            <w:tcBorders>
              <w:top w:val="nil"/>
              <w:bottom w:val="nil"/>
            </w:tcBorders>
            <w:shd w:val="clear" w:color="auto" w:fill="FFFFFF"/>
          </w:tcPr>
          <w:p w14:paraId="4568F5FE" w14:textId="77777777" w:rsidR="00003DFB" w:rsidRDefault="00003DFB" w:rsidP="00003DFB">
            <w:pPr>
              <w:jc w:val="left"/>
              <w:rPr>
                <w:color w:val="000000"/>
              </w:rPr>
            </w:pPr>
          </w:p>
        </w:tc>
      </w:tr>
      <w:tr w:rsidR="00003DFB" w:rsidRPr="00003DFB" w14:paraId="4B629FFE" w14:textId="77777777" w:rsidTr="00003DFB">
        <w:trPr>
          <w:trHeight w:val="449"/>
        </w:trPr>
        <w:tc>
          <w:tcPr>
            <w:tcW w:w="550" w:type="dxa"/>
            <w:tcBorders>
              <w:top w:val="nil"/>
              <w:bottom w:val="nil"/>
            </w:tcBorders>
            <w:shd w:val="clear" w:color="auto" w:fill="FFFFFF"/>
          </w:tcPr>
          <w:p w14:paraId="51D21200" w14:textId="77777777" w:rsidR="00003DFB" w:rsidRDefault="00003DFB" w:rsidP="00003DFB">
            <w:pPr>
              <w:jc w:val="left"/>
              <w:rPr>
                <w:color w:val="000000"/>
              </w:rPr>
            </w:pPr>
          </w:p>
        </w:tc>
        <w:tc>
          <w:tcPr>
            <w:tcW w:w="1646" w:type="dxa"/>
            <w:tcBorders>
              <w:top w:val="nil"/>
              <w:bottom w:val="nil"/>
            </w:tcBorders>
            <w:shd w:val="clear" w:color="auto" w:fill="FFFFFF"/>
          </w:tcPr>
          <w:p w14:paraId="03096F15" w14:textId="77777777" w:rsidR="00003DFB" w:rsidRDefault="00003DFB" w:rsidP="00003DFB">
            <w:pPr>
              <w:jc w:val="left"/>
              <w:rPr>
                <w:color w:val="000000"/>
              </w:rPr>
            </w:pPr>
          </w:p>
        </w:tc>
        <w:tc>
          <w:tcPr>
            <w:tcW w:w="1647" w:type="dxa"/>
            <w:tcBorders>
              <w:top w:val="nil"/>
              <w:bottom w:val="nil"/>
            </w:tcBorders>
            <w:shd w:val="clear" w:color="auto" w:fill="FFFFFF"/>
          </w:tcPr>
          <w:p w14:paraId="1BF72D62" w14:textId="77777777" w:rsidR="00003DFB" w:rsidRDefault="00003DFB" w:rsidP="00003DFB">
            <w:pPr>
              <w:jc w:val="left"/>
              <w:rPr>
                <w:color w:val="000000"/>
              </w:rPr>
            </w:pPr>
          </w:p>
        </w:tc>
        <w:tc>
          <w:tcPr>
            <w:tcW w:w="1647" w:type="dxa"/>
            <w:shd w:val="clear" w:color="auto" w:fill="FFFFFF"/>
          </w:tcPr>
          <w:p w14:paraId="7494B748" w14:textId="77777777" w:rsidR="00003DFB" w:rsidRDefault="00003DFB" w:rsidP="00003DFB">
            <w:pPr>
              <w:jc w:val="left"/>
              <w:rPr>
                <w:color w:val="000000"/>
              </w:rPr>
            </w:pPr>
            <w:r>
              <w:rPr>
                <w:color w:val="000000"/>
              </w:rPr>
              <w:t>POSITION</w:t>
            </w:r>
          </w:p>
        </w:tc>
        <w:tc>
          <w:tcPr>
            <w:tcW w:w="1647" w:type="dxa"/>
            <w:shd w:val="clear" w:color="auto" w:fill="FFFFFF"/>
          </w:tcPr>
          <w:p w14:paraId="08483C39" w14:textId="77777777" w:rsidR="00003DFB" w:rsidRDefault="00003DFB" w:rsidP="00003DFB">
            <w:pPr>
              <w:jc w:val="left"/>
              <w:rPr>
                <w:color w:val="000000"/>
              </w:rPr>
            </w:pPr>
            <w:r>
              <w:rPr>
                <w:color w:val="000000"/>
              </w:rPr>
              <w:t>VAD280</w:t>
            </w:r>
          </w:p>
        </w:tc>
        <w:tc>
          <w:tcPr>
            <w:tcW w:w="1647" w:type="dxa"/>
            <w:shd w:val="clear" w:color="auto" w:fill="FFFFFF"/>
          </w:tcPr>
          <w:p w14:paraId="563AFBF2"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2FE05752" w14:textId="77777777" w:rsidR="00003DFB" w:rsidRDefault="00003DFB" w:rsidP="00003DFB">
            <w:pPr>
              <w:jc w:val="left"/>
              <w:rPr>
                <w:color w:val="000000"/>
              </w:rPr>
            </w:pPr>
          </w:p>
        </w:tc>
        <w:tc>
          <w:tcPr>
            <w:tcW w:w="2906" w:type="dxa"/>
            <w:tcBorders>
              <w:top w:val="nil"/>
              <w:bottom w:val="nil"/>
            </w:tcBorders>
            <w:shd w:val="clear" w:color="auto" w:fill="FFFFFF"/>
          </w:tcPr>
          <w:p w14:paraId="4C82A78D" w14:textId="77777777" w:rsidR="00003DFB" w:rsidRDefault="00003DFB" w:rsidP="00003DFB">
            <w:pPr>
              <w:jc w:val="left"/>
              <w:rPr>
                <w:color w:val="000000"/>
              </w:rPr>
            </w:pPr>
          </w:p>
        </w:tc>
      </w:tr>
      <w:tr w:rsidR="00003DFB" w:rsidRPr="00003DFB" w14:paraId="0348E6B9" w14:textId="77777777" w:rsidTr="00003DFB">
        <w:trPr>
          <w:trHeight w:val="449"/>
        </w:trPr>
        <w:tc>
          <w:tcPr>
            <w:tcW w:w="550" w:type="dxa"/>
            <w:tcBorders>
              <w:top w:val="nil"/>
              <w:bottom w:val="single" w:sz="4" w:space="0" w:color="auto"/>
            </w:tcBorders>
            <w:shd w:val="clear" w:color="auto" w:fill="FFFFFF"/>
          </w:tcPr>
          <w:p w14:paraId="21A0AFF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C8B3E4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4E1997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DCA2CE0" w14:textId="77777777" w:rsidR="00003DFB" w:rsidRPr="00412367" w:rsidRDefault="00003DFB" w:rsidP="00003DFB">
            <w:pPr>
              <w:jc w:val="left"/>
              <w:rPr>
                <w:color w:val="000000"/>
                <w:lang w:val="en-US"/>
                <w:rPrChange w:id="2114" w:author="Huke, Juan (extern)" w:date="2024-05-22T18:34:00Z">
                  <w:rPr>
                    <w:color w:val="000000"/>
                  </w:rPr>
                </w:rPrChange>
              </w:rPr>
            </w:pPr>
            <w:r w:rsidRPr="00412367">
              <w:rPr>
                <w:color w:val="000000"/>
                <w:lang w:val="en-US"/>
                <w:rPrChange w:id="2115" w:author="Huke, Juan (extern)" w:date="2024-05-22T18:34:00Z">
                  <w:rPr>
                    <w:color w:val="000000"/>
                  </w:rPr>
                </w:rPrChange>
              </w:rPr>
              <w:t>XX_C_ABS_TRANS_2_CONTR_AGG_TV</w:t>
            </w:r>
          </w:p>
        </w:tc>
        <w:tc>
          <w:tcPr>
            <w:tcW w:w="1647" w:type="dxa"/>
            <w:tcBorders>
              <w:bottom w:val="single" w:sz="4" w:space="0" w:color="auto"/>
            </w:tcBorders>
            <w:shd w:val="clear" w:color="auto" w:fill="FFFFFF"/>
          </w:tcPr>
          <w:p w14:paraId="2028468C" w14:textId="77777777" w:rsidR="00003DFB" w:rsidRDefault="00003DFB" w:rsidP="00003DFB">
            <w:pPr>
              <w:jc w:val="left"/>
              <w:rPr>
                <w:color w:val="000000"/>
              </w:rPr>
            </w:pPr>
            <w:r>
              <w:rPr>
                <w:color w:val="000000"/>
              </w:rPr>
              <w:t>XX_SEC_RATE_NO</w:t>
            </w:r>
          </w:p>
        </w:tc>
        <w:tc>
          <w:tcPr>
            <w:tcW w:w="1647" w:type="dxa"/>
            <w:tcBorders>
              <w:bottom w:val="single" w:sz="4" w:space="0" w:color="auto"/>
            </w:tcBorders>
            <w:shd w:val="clear" w:color="auto" w:fill="FFFFFF"/>
          </w:tcPr>
          <w:p w14:paraId="4427330A" w14:textId="77777777" w:rsidR="00003DFB" w:rsidRDefault="00003DFB" w:rsidP="00003DFB">
            <w:pPr>
              <w:jc w:val="left"/>
              <w:rPr>
                <w:color w:val="000000"/>
              </w:rPr>
            </w:pPr>
            <w:r>
              <w:rPr>
                <w:color w:val="000000"/>
              </w:rPr>
              <w:t>NUMBER(14,13)</w:t>
            </w:r>
          </w:p>
        </w:tc>
        <w:tc>
          <w:tcPr>
            <w:tcW w:w="2906" w:type="dxa"/>
            <w:tcBorders>
              <w:top w:val="nil"/>
              <w:bottom w:val="single" w:sz="4" w:space="0" w:color="auto"/>
            </w:tcBorders>
            <w:shd w:val="clear" w:color="auto" w:fill="FFFFFF"/>
          </w:tcPr>
          <w:p w14:paraId="2EDDD9B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FF69F45" w14:textId="77777777" w:rsidR="00003DFB" w:rsidRDefault="00003DFB" w:rsidP="00003DFB">
            <w:pPr>
              <w:jc w:val="left"/>
              <w:rPr>
                <w:color w:val="000000"/>
              </w:rPr>
            </w:pPr>
          </w:p>
        </w:tc>
      </w:tr>
      <w:tr w:rsidR="00003DFB" w:rsidRPr="00003DFB" w14:paraId="65B34B9C" w14:textId="77777777" w:rsidTr="00003DFB">
        <w:trPr>
          <w:trHeight w:val="449"/>
        </w:trPr>
        <w:tc>
          <w:tcPr>
            <w:tcW w:w="550" w:type="dxa"/>
            <w:tcBorders>
              <w:top w:val="single" w:sz="4" w:space="0" w:color="auto"/>
              <w:bottom w:val="single" w:sz="4" w:space="0" w:color="auto"/>
            </w:tcBorders>
            <w:shd w:val="clear" w:color="auto" w:fill="FFFFFF"/>
          </w:tcPr>
          <w:p w14:paraId="1EC7F3B7" w14:textId="77777777" w:rsidR="00003DFB" w:rsidRPr="00003DFB" w:rsidRDefault="00003DFB" w:rsidP="00003DFB">
            <w:pPr>
              <w:jc w:val="left"/>
              <w:rPr>
                <w:color w:val="000000"/>
              </w:rPr>
            </w:pPr>
            <w:r w:rsidRPr="00003DFB">
              <w:rPr>
                <w:color w:val="000000"/>
              </w:rPr>
              <w:t>208</w:t>
            </w:r>
          </w:p>
        </w:tc>
        <w:tc>
          <w:tcPr>
            <w:tcW w:w="1646" w:type="dxa"/>
            <w:tcBorders>
              <w:top w:val="single" w:sz="4" w:space="0" w:color="auto"/>
              <w:bottom w:val="single" w:sz="4" w:space="0" w:color="auto"/>
            </w:tcBorders>
            <w:shd w:val="clear" w:color="auto" w:fill="FFFFFF"/>
          </w:tcPr>
          <w:p w14:paraId="77DD8946" w14:textId="77777777" w:rsidR="00003DFB" w:rsidRPr="00003DFB" w:rsidRDefault="00003DFB" w:rsidP="00003DFB">
            <w:pPr>
              <w:jc w:val="left"/>
              <w:rPr>
                <w:color w:val="000000"/>
              </w:rPr>
            </w:pPr>
            <w:r w:rsidRPr="00003DFB">
              <w:rPr>
                <w:color w:val="000000"/>
              </w:rPr>
              <w:t>VAL377</w:t>
            </w:r>
          </w:p>
        </w:tc>
        <w:tc>
          <w:tcPr>
            <w:tcW w:w="1647" w:type="dxa"/>
            <w:tcBorders>
              <w:top w:val="single" w:sz="4" w:space="0" w:color="auto"/>
              <w:bottom w:val="single" w:sz="4" w:space="0" w:color="auto"/>
            </w:tcBorders>
            <w:shd w:val="clear" w:color="auto" w:fill="FFFFFF"/>
          </w:tcPr>
          <w:p w14:paraId="08E8327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EE42E8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2D9FF8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2DD6D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9987B7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9C50090" w14:textId="77777777" w:rsidR="00003DFB" w:rsidRPr="00003DFB" w:rsidRDefault="00003DFB" w:rsidP="00003DFB">
            <w:pPr>
              <w:jc w:val="left"/>
              <w:rPr>
                <w:color w:val="000000"/>
              </w:rPr>
            </w:pPr>
          </w:p>
        </w:tc>
      </w:tr>
      <w:tr w:rsidR="00003DFB" w:rsidRPr="00003DFB" w14:paraId="55400E8E" w14:textId="77777777" w:rsidTr="00003DFB">
        <w:trPr>
          <w:trHeight w:val="449"/>
        </w:trPr>
        <w:tc>
          <w:tcPr>
            <w:tcW w:w="550" w:type="dxa"/>
            <w:tcBorders>
              <w:top w:val="single" w:sz="4" w:space="0" w:color="auto"/>
              <w:bottom w:val="single" w:sz="4" w:space="0" w:color="auto"/>
            </w:tcBorders>
            <w:shd w:val="clear" w:color="auto" w:fill="FFFFFF"/>
          </w:tcPr>
          <w:p w14:paraId="2A687B76" w14:textId="77777777" w:rsidR="00003DFB" w:rsidRPr="00003DFB" w:rsidRDefault="00003DFB" w:rsidP="00003DFB">
            <w:pPr>
              <w:jc w:val="left"/>
              <w:rPr>
                <w:color w:val="000000"/>
              </w:rPr>
            </w:pPr>
            <w:r w:rsidRPr="00003DFB">
              <w:rPr>
                <w:color w:val="000000"/>
              </w:rPr>
              <w:t>209</w:t>
            </w:r>
          </w:p>
        </w:tc>
        <w:tc>
          <w:tcPr>
            <w:tcW w:w="1646" w:type="dxa"/>
            <w:tcBorders>
              <w:top w:val="single" w:sz="4" w:space="0" w:color="auto"/>
              <w:bottom w:val="single" w:sz="4" w:space="0" w:color="auto"/>
            </w:tcBorders>
            <w:shd w:val="clear" w:color="auto" w:fill="FFFFFF"/>
          </w:tcPr>
          <w:p w14:paraId="055524E7" w14:textId="77777777" w:rsidR="00003DFB" w:rsidRPr="00003DFB" w:rsidRDefault="00003DFB" w:rsidP="00003DFB">
            <w:pPr>
              <w:jc w:val="left"/>
              <w:rPr>
                <w:color w:val="000000"/>
              </w:rPr>
            </w:pPr>
            <w:r w:rsidRPr="00003DFB">
              <w:rPr>
                <w:color w:val="000000"/>
              </w:rPr>
              <w:t>VAL378</w:t>
            </w:r>
          </w:p>
        </w:tc>
        <w:tc>
          <w:tcPr>
            <w:tcW w:w="1647" w:type="dxa"/>
            <w:tcBorders>
              <w:top w:val="single" w:sz="4" w:space="0" w:color="auto"/>
              <w:bottom w:val="single" w:sz="4" w:space="0" w:color="auto"/>
            </w:tcBorders>
            <w:shd w:val="clear" w:color="auto" w:fill="FFFFFF"/>
          </w:tcPr>
          <w:p w14:paraId="2E756CE3"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9DF186E" w14:textId="77777777" w:rsidR="00003DFB" w:rsidRPr="00003DFB" w:rsidRDefault="00003DFB" w:rsidP="00003DFB">
            <w:pPr>
              <w:jc w:val="left"/>
              <w:rPr>
                <w:color w:val="000000"/>
              </w:rPr>
            </w:pPr>
          </w:p>
        </w:tc>
        <w:tc>
          <w:tcPr>
            <w:tcW w:w="1647" w:type="dxa"/>
            <w:shd w:val="clear" w:color="auto" w:fill="FFFFFF"/>
          </w:tcPr>
          <w:p w14:paraId="2EB9173E" w14:textId="77777777" w:rsidR="00003DFB" w:rsidRPr="00003DFB" w:rsidRDefault="00003DFB" w:rsidP="00003DFB">
            <w:pPr>
              <w:jc w:val="left"/>
              <w:rPr>
                <w:color w:val="000000"/>
              </w:rPr>
            </w:pPr>
          </w:p>
        </w:tc>
        <w:tc>
          <w:tcPr>
            <w:tcW w:w="1647" w:type="dxa"/>
            <w:shd w:val="clear" w:color="auto" w:fill="FFFFFF"/>
          </w:tcPr>
          <w:p w14:paraId="0DBD72D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7EBDA0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E192226" w14:textId="77777777" w:rsidR="00003DFB" w:rsidRPr="00003DFB" w:rsidRDefault="00003DFB" w:rsidP="00003DFB">
            <w:pPr>
              <w:jc w:val="left"/>
              <w:rPr>
                <w:color w:val="000000"/>
              </w:rPr>
            </w:pPr>
          </w:p>
        </w:tc>
      </w:tr>
      <w:tr w:rsidR="00003DFB" w:rsidRPr="00003DFB" w14:paraId="36852E26" w14:textId="77777777" w:rsidTr="00003DFB">
        <w:trPr>
          <w:trHeight w:val="449"/>
        </w:trPr>
        <w:tc>
          <w:tcPr>
            <w:tcW w:w="550" w:type="dxa"/>
            <w:tcBorders>
              <w:top w:val="single" w:sz="4" w:space="0" w:color="auto"/>
              <w:bottom w:val="nil"/>
            </w:tcBorders>
            <w:shd w:val="clear" w:color="auto" w:fill="FFFFFF"/>
          </w:tcPr>
          <w:p w14:paraId="157B3614" w14:textId="77777777" w:rsidR="00003DFB" w:rsidRPr="00003DFB" w:rsidRDefault="00003DFB" w:rsidP="00003DFB">
            <w:pPr>
              <w:jc w:val="left"/>
              <w:rPr>
                <w:color w:val="000000"/>
              </w:rPr>
            </w:pPr>
            <w:r>
              <w:rPr>
                <w:color w:val="000000"/>
              </w:rPr>
              <w:t>210</w:t>
            </w:r>
          </w:p>
        </w:tc>
        <w:tc>
          <w:tcPr>
            <w:tcW w:w="1646" w:type="dxa"/>
            <w:tcBorders>
              <w:top w:val="single" w:sz="4" w:space="0" w:color="auto"/>
              <w:bottom w:val="nil"/>
            </w:tcBorders>
            <w:shd w:val="clear" w:color="auto" w:fill="FFFFFF"/>
          </w:tcPr>
          <w:p w14:paraId="32D66499" w14:textId="77777777" w:rsidR="00003DFB" w:rsidRPr="00003DFB" w:rsidRDefault="00003DFB" w:rsidP="00003DFB">
            <w:pPr>
              <w:jc w:val="left"/>
              <w:rPr>
                <w:color w:val="000000"/>
              </w:rPr>
            </w:pPr>
            <w:r>
              <w:rPr>
                <w:color w:val="000000"/>
              </w:rPr>
              <w:t>B262</w:t>
            </w:r>
          </w:p>
        </w:tc>
        <w:tc>
          <w:tcPr>
            <w:tcW w:w="1647" w:type="dxa"/>
            <w:tcBorders>
              <w:top w:val="single" w:sz="4" w:space="0" w:color="auto"/>
              <w:bottom w:val="nil"/>
            </w:tcBorders>
            <w:shd w:val="clear" w:color="auto" w:fill="FFFFFF"/>
          </w:tcPr>
          <w:p w14:paraId="65DE186C" w14:textId="77777777" w:rsidR="00003DFB" w:rsidRPr="00003DFB" w:rsidRDefault="00003DFB" w:rsidP="00003DFB">
            <w:pPr>
              <w:jc w:val="left"/>
              <w:rPr>
                <w:color w:val="000000"/>
              </w:rPr>
            </w:pPr>
            <w:r>
              <w:rPr>
                <w:color w:val="000000"/>
              </w:rPr>
              <w:t>Integer</w:t>
            </w:r>
          </w:p>
        </w:tc>
        <w:tc>
          <w:tcPr>
            <w:tcW w:w="1647" w:type="dxa"/>
            <w:shd w:val="clear" w:color="auto" w:fill="FFFFFF"/>
          </w:tcPr>
          <w:p w14:paraId="145BD51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220A450C" w14:textId="77777777" w:rsidR="00003DFB" w:rsidRPr="00003DFB" w:rsidRDefault="00003DFB" w:rsidP="00003DFB">
            <w:pPr>
              <w:jc w:val="left"/>
              <w:rPr>
                <w:color w:val="000000"/>
              </w:rPr>
            </w:pPr>
            <w:r>
              <w:rPr>
                <w:color w:val="000000"/>
              </w:rPr>
              <w:t>B500</w:t>
            </w:r>
          </w:p>
        </w:tc>
        <w:tc>
          <w:tcPr>
            <w:tcW w:w="1647" w:type="dxa"/>
            <w:shd w:val="clear" w:color="auto" w:fill="FFFFFF"/>
          </w:tcPr>
          <w:p w14:paraId="7F079C98"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20F7F1C" w14:textId="77777777" w:rsidR="00003DFB" w:rsidRPr="00AA394B" w:rsidRDefault="00003DFB" w:rsidP="00003DFB">
            <w:pPr>
              <w:jc w:val="left"/>
              <w:rPr>
                <w:color w:val="000000"/>
                <w:lang w:val="en-US"/>
                <w:rPrChange w:id="2116" w:author="Huke, Juan (extern)" w:date="2024-05-22T19:26:00Z">
                  <w:rPr>
                    <w:color w:val="000000"/>
                  </w:rPr>
                </w:rPrChange>
              </w:rPr>
            </w:pPr>
            <w:r w:rsidRPr="00AA394B">
              <w:rPr>
                <w:color w:val="000000"/>
                <w:lang w:val="en-US"/>
                <w:rPrChange w:id="2117" w:author="Huke, Juan (extern)" w:date="2024-05-22T19:26:00Z">
                  <w:rPr>
                    <w:color w:val="000000"/>
                  </w:rPr>
                </w:rPrChange>
              </w:rPr>
              <w:t>if B603 != 'T' and XX_CONTRACT is not NULL</w:t>
            </w:r>
          </w:p>
          <w:p w14:paraId="078C33CF" w14:textId="77777777" w:rsidR="00003DFB" w:rsidRDefault="00003DFB" w:rsidP="00003DFB">
            <w:pPr>
              <w:jc w:val="left"/>
              <w:rPr>
                <w:color w:val="000000"/>
              </w:rPr>
            </w:pPr>
            <w:r w:rsidRPr="00412367">
              <w:rPr>
                <w:color w:val="000000"/>
                <w:lang w:val="en-US"/>
                <w:rPrChange w:id="2118" w:author="Huke, Juan (extern)" w:date="2024-05-22T18:34:00Z">
                  <w:rPr>
                    <w:color w:val="000000"/>
                  </w:rPr>
                </w:rPrChange>
              </w:rPr>
              <w:t xml:space="preserve">then if XX_APPROACH_IND != </w:t>
            </w:r>
            <w:r>
              <w:rPr>
                <w:color w:val="000000"/>
              </w:rPr>
              <w:t>'IRBA' then '60' else NULL</w:t>
            </w:r>
          </w:p>
          <w:p w14:paraId="28AC4F7D" w14:textId="77777777" w:rsidR="00003DFB" w:rsidRPr="00412367" w:rsidRDefault="00003DFB" w:rsidP="00003DFB">
            <w:pPr>
              <w:jc w:val="left"/>
              <w:rPr>
                <w:color w:val="000000"/>
                <w:lang w:val="en-US"/>
                <w:rPrChange w:id="2119" w:author="Huke, Juan (extern)" w:date="2024-05-22T18:34:00Z">
                  <w:rPr>
                    <w:color w:val="000000"/>
                  </w:rPr>
                </w:rPrChange>
              </w:rPr>
            </w:pPr>
            <w:r w:rsidRPr="00412367">
              <w:rPr>
                <w:color w:val="000000"/>
                <w:lang w:val="en-US"/>
                <w:rPrChange w:id="2120" w:author="Huke, Juan (extern)" w:date="2024-05-22T18:34:00Z">
                  <w:rPr>
                    <w:color w:val="000000"/>
                  </w:rPr>
                </w:rPrChange>
              </w:rPr>
              <w:t>else (if B500 = 0</w:t>
            </w:r>
          </w:p>
          <w:p w14:paraId="7572263B" w14:textId="77777777" w:rsidR="00003DFB" w:rsidRPr="00412367" w:rsidRDefault="00003DFB" w:rsidP="00003DFB">
            <w:pPr>
              <w:jc w:val="left"/>
              <w:rPr>
                <w:color w:val="000000"/>
                <w:lang w:val="en-US"/>
                <w:rPrChange w:id="2121" w:author="Huke, Juan (extern)" w:date="2024-05-22T18:34:00Z">
                  <w:rPr>
                    <w:color w:val="000000"/>
                  </w:rPr>
                </w:rPrChange>
              </w:rPr>
            </w:pPr>
            <w:r w:rsidRPr="00412367">
              <w:rPr>
                <w:color w:val="000000"/>
                <w:lang w:val="en-US"/>
                <w:rPrChange w:id="2122" w:author="Huke, Juan (extern)" w:date="2024-05-22T18:34:00Z">
                  <w:rPr>
                    <w:color w:val="000000"/>
                  </w:rPr>
                </w:rPrChange>
              </w:rPr>
              <w:t xml:space="preserve">then Zugriff auf </w:t>
            </w:r>
            <w:r w:rsidRPr="00412367">
              <w:rPr>
                <w:color w:val="000000"/>
                <w:lang w:val="en-US"/>
                <w:rPrChange w:id="2123" w:author="Huke, Juan (extern)" w:date="2024-05-22T18:34:00Z">
                  <w:rPr>
                    <w:color w:val="000000"/>
                  </w:rPr>
                </w:rPrChange>
              </w:rPr>
              <w:lastRenderedPageBreak/>
              <w:t>XX_MAP_B013_DEAL mit  XX_C_CONTRACT_LGDS_CR_SOLVV.XX_ASSET_CLASS_STA_IND und XX_C_CONTRACT_LGDS_CR.XX_COVERED_BOND_F</w:t>
            </w:r>
          </w:p>
          <w:p w14:paraId="37318BA3" w14:textId="77777777" w:rsidR="00003DFB" w:rsidRPr="00412367" w:rsidRDefault="00003DFB" w:rsidP="00003DFB">
            <w:pPr>
              <w:jc w:val="left"/>
              <w:rPr>
                <w:color w:val="000000"/>
                <w:lang w:val="en-US"/>
                <w:rPrChange w:id="2124" w:author="Huke, Juan (extern)" w:date="2024-05-22T18:34:00Z">
                  <w:rPr>
                    <w:color w:val="000000"/>
                  </w:rPr>
                </w:rPrChange>
              </w:rPr>
            </w:pPr>
            <w:r w:rsidRPr="00412367">
              <w:rPr>
                <w:color w:val="000000"/>
                <w:lang w:val="en-US"/>
                <w:rPrChange w:id="2125" w:author="Huke, Juan (extern)" w:date="2024-05-22T18:34:00Z">
                  <w:rPr>
                    <w:color w:val="000000"/>
                  </w:rPr>
                </w:rPrChange>
              </w:rPr>
              <w:t>else (if B500 = 2</w:t>
            </w:r>
          </w:p>
          <w:p w14:paraId="02C6BCC4" w14:textId="77777777" w:rsidR="00003DFB" w:rsidRPr="00412367" w:rsidRDefault="00003DFB" w:rsidP="00003DFB">
            <w:pPr>
              <w:jc w:val="left"/>
              <w:rPr>
                <w:color w:val="000000"/>
                <w:lang w:val="en-US"/>
                <w:rPrChange w:id="2126" w:author="Huke, Juan (extern)" w:date="2024-05-22T18:34:00Z">
                  <w:rPr>
                    <w:color w:val="000000"/>
                  </w:rPr>
                </w:rPrChange>
              </w:rPr>
            </w:pPr>
            <w:r w:rsidRPr="00412367">
              <w:rPr>
                <w:color w:val="000000"/>
                <w:lang w:val="en-US"/>
                <w:rPrChange w:id="2127" w:author="Huke, Juan (extern)" w:date="2024-05-22T18:34:00Z">
                  <w:rPr>
                    <w:color w:val="000000"/>
                  </w:rPr>
                </w:rPrChange>
              </w:rPr>
              <w:t xml:space="preserve"> then (if B603 = 'T'</w:t>
            </w:r>
          </w:p>
          <w:p w14:paraId="1D4468CC" w14:textId="77777777" w:rsidR="00003DFB" w:rsidRPr="00412367" w:rsidRDefault="00003DFB" w:rsidP="00003DFB">
            <w:pPr>
              <w:jc w:val="left"/>
              <w:rPr>
                <w:color w:val="000000"/>
                <w:lang w:val="en-US"/>
                <w:rPrChange w:id="2128" w:author="Huke, Juan (extern)" w:date="2024-05-22T18:34:00Z">
                  <w:rPr>
                    <w:color w:val="000000"/>
                  </w:rPr>
                </w:rPrChange>
              </w:rPr>
            </w:pPr>
            <w:r w:rsidRPr="00412367">
              <w:rPr>
                <w:color w:val="000000"/>
                <w:lang w:val="en-US"/>
                <w:rPrChange w:id="2129" w:author="Huke, Juan (extern)" w:date="2024-05-22T18:34:00Z">
                  <w:rPr>
                    <w:color w:val="000000"/>
                  </w:rPr>
                </w:rPrChange>
              </w:rPr>
              <w:t>then 10</w:t>
            </w:r>
          </w:p>
          <w:p w14:paraId="6475196D" w14:textId="77777777" w:rsidR="00003DFB" w:rsidRPr="00412367" w:rsidRDefault="00003DFB" w:rsidP="00003DFB">
            <w:pPr>
              <w:jc w:val="left"/>
              <w:rPr>
                <w:color w:val="000000"/>
                <w:lang w:val="en-US"/>
                <w:rPrChange w:id="2130" w:author="Huke, Juan (extern)" w:date="2024-05-22T18:34:00Z">
                  <w:rPr>
                    <w:color w:val="000000"/>
                  </w:rPr>
                </w:rPrChange>
              </w:rPr>
            </w:pPr>
            <w:r w:rsidRPr="00412367">
              <w:rPr>
                <w:color w:val="000000"/>
                <w:lang w:val="en-US"/>
                <w:rPrChange w:id="2131" w:author="Huke, Juan (extern)" w:date="2024-05-22T18:34:00Z">
                  <w:rPr>
                    <w:color w:val="000000"/>
                  </w:rPr>
                </w:rPrChange>
              </w:rPr>
              <w:t>else Zugriff auf XX_MAP_B013_DEAL mit  XX_C_CONTRACT_LGDS_CR_SOLVV.XX_ASSET_CLASS_STA_IND und XX_C_CONTRACT_LGDS_CR.XX_COVERED_BOND_F)</w:t>
            </w:r>
          </w:p>
          <w:p w14:paraId="7B5D47BB" w14:textId="77777777" w:rsidR="00003DFB" w:rsidRDefault="00003DFB" w:rsidP="00003DFB">
            <w:pPr>
              <w:jc w:val="left"/>
              <w:rPr>
                <w:color w:val="000000"/>
              </w:rPr>
            </w:pPr>
            <w:r>
              <w:rPr>
                <w:color w:val="000000"/>
              </w:rPr>
              <w:t>else NULL))</w:t>
            </w:r>
          </w:p>
          <w:p w14:paraId="4495C8AB" w14:textId="77777777" w:rsidR="00003DFB" w:rsidRDefault="00003DFB" w:rsidP="00003DFB">
            <w:pPr>
              <w:jc w:val="left"/>
              <w:rPr>
                <w:color w:val="000000"/>
              </w:rPr>
            </w:pPr>
          </w:p>
          <w:p w14:paraId="41402C27" w14:textId="77777777" w:rsidR="00003DFB" w:rsidRPr="00003DFB" w:rsidRDefault="00003DFB" w:rsidP="00003DFB">
            <w:pPr>
              <w:jc w:val="left"/>
              <w:rPr>
                <w:color w:val="000000"/>
              </w:rPr>
            </w:pPr>
            <w:r>
              <w:rPr>
                <w:color w:val="000000"/>
              </w:rPr>
              <w:t>Wird in der XX_MAP_B013_DEAL kein Eintrag gefunden, dann wird B262 mit NULL befüllt und Error ID 1001 #DQ protokolliert</w:t>
            </w:r>
          </w:p>
        </w:tc>
        <w:tc>
          <w:tcPr>
            <w:tcW w:w="2906" w:type="dxa"/>
            <w:tcBorders>
              <w:top w:val="single" w:sz="4" w:space="0" w:color="auto"/>
              <w:bottom w:val="nil"/>
            </w:tcBorders>
            <w:shd w:val="clear" w:color="auto" w:fill="FFFFFF"/>
          </w:tcPr>
          <w:p w14:paraId="55EA9A73" w14:textId="77777777" w:rsidR="00003DFB" w:rsidRDefault="00003DFB" w:rsidP="00003DFB">
            <w:pPr>
              <w:jc w:val="left"/>
              <w:rPr>
                <w:color w:val="000000"/>
              </w:rPr>
            </w:pPr>
            <w:r>
              <w:rPr>
                <w:color w:val="000000"/>
              </w:rPr>
              <w:lastRenderedPageBreak/>
              <w:t>Ursprüngliche Forderungsklasse</w:t>
            </w:r>
          </w:p>
          <w:p w14:paraId="24341628" w14:textId="77777777" w:rsidR="00003DFB" w:rsidRDefault="00003DFB" w:rsidP="00003DFB">
            <w:pPr>
              <w:jc w:val="left"/>
              <w:rPr>
                <w:color w:val="000000"/>
              </w:rPr>
            </w:pPr>
          </w:p>
          <w:p w14:paraId="7D42B0FA" w14:textId="77777777" w:rsidR="00003DFB" w:rsidRDefault="00003DFB" w:rsidP="00003DFB">
            <w:pPr>
              <w:jc w:val="left"/>
              <w:rPr>
                <w:color w:val="000000"/>
              </w:rPr>
            </w:pPr>
            <w:r>
              <w:rPr>
                <w:color w:val="000000"/>
              </w:rPr>
              <w:t>Annahme: Transferrisiko wird weiterhin berücksichtigt.</w:t>
            </w:r>
          </w:p>
          <w:p w14:paraId="028C6CB9" w14:textId="77777777" w:rsidR="00003DFB" w:rsidRDefault="00003DFB" w:rsidP="00003DFB">
            <w:pPr>
              <w:jc w:val="left"/>
              <w:rPr>
                <w:color w:val="000000"/>
              </w:rPr>
            </w:pPr>
          </w:p>
          <w:p w14:paraId="60339919" w14:textId="77777777" w:rsidR="00003DFB" w:rsidRPr="00003DFB" w:rsidRDefault="00003DFB" w:rsidP="00003DFB">
            <w:pPr>
              <w:jc w:val="left"/>
              <w:rPr>
                <w:color w:val="000000"/>
              </w:rPr>
            </w:pPr>
            <w:r w:rsidRPr="00412367">
              <w:rPr>
                <w:color w:val="000000"/>
                <w:lang w:val="en-US"/>
                <w:rPrChange w:id="2132" w:author="Huke, Juan (extern)" w:date="2024-05-22T18:34:00Z">
                  <w:rPr>
                    <w:color w:val="000000"/>
                  </w:rPr>
                </w:rPrChange>
              </w:rPr>
              <w:lastRenderedPageBreak/>
              <w:t xml:space="preserve">XX_ASSET_CLASS_STA_IND = KSA-Forderungsklasse, XX_COVERED_BOND_F = Kennz. </w:t>
            </w:r>
            <w:r>
              <w:rPr>
                <w:color w:val="000000"/>
              </w:rPr>
              <w:t>Gedeckte Schuldverschreibung, B500 = Risikoansatz (0 = KSA, 2 = AIRB), B603 = Prüfpfad 3 (aktuelle Belegung Obligor- vs. Transferrisiko), B262 (10 = Zentralregierungen, 60 = Verbriefungen)</w:t>
            </w:r>
          </w:p>
        </w:tc>
      </w:tr>
      <w:tr w:rsidR="00003DFB" w:rsidRPr="00003DFB" w14:paraId="7988DA44" w14:textId="77777777" w:rsidTr="00003DFB">
        <w:trPr>
          <w:trHeight w:val="449"/>
        </w:trPr>
        <w:tc>
          <w:tcPr>
            <w:tcW w:w="550" w:type="dxa"/>
            <w:tcBorders>
              <w:top w:val="nil"/>
              <w:bottom w:val="nil"/>
            </w:tcBorders>
            <w:shd w:val="clear" w:color="auto" w:fill="FFFFFF"/>
          </w:tcPr>
          <w:p w14:paraId="2E483F06" w14:textId="77777777" w:rsidR="00003DFB" w:rsidRDefault="00003DFB" w:rsidP="00003DFB">
            <w:pPr>
              <w:jc w:val="left"/>
              <w:rPr>
                <w:color w:val="000000"/>
              </w:rPr>
            </w:pPr>
          </w:p>
        </w:tc>
        <w:tc>
          <w:tcPr>
            <w:tcW w:w="1646" w:type="dxa"/>
            <w:tcBorders>
              <w:top w:val="nil"/>
              <w:bottom w:val="nil"/>
            </w:tcBorders>
            <w:shd w:val="clear" w:color="auto" w:fill="FFFFFF"/>
          </w:tcPr>
          <w:p w14:paraId="24A68D24" w14:textId="77777777" w:rsidR="00003DFB" w:rsidRDefault="00003DFB" w:rsidP="00003DFB">
            <w:pPr>
              <w:jc w:val="left"/>
              <w:rPr>
                <w:color w:val="000000"/>
              </w:rPr>
            </w:pPr>
          </w:p>
        </w:tc>
        <w:tc>
          <w:tcPr>
            <w:tcW w:w="1647" w:type="dxa"/>
            <w:tcBorders>
              <w:top w:val="nil"/>
              <w:bottom w:val="nil"/>
            </w:tcBorders>
            <w:shd w:val="clear" w:color="auto" w:fill="FFFFFF"/>
          </w:tcPr>
          <w:p w14:paraId="24816E41" w14:textId="77777777" w:rsidR="00003DFB" w:rsidRDefault="00003DFB" w:rsidP="00003DFB">
            <w:pPr>
              <w:jc w:val="left"/>
              <w:rPr>
                <w:color w:val="000000"/>
              </w:rPr>
            </w:pPr>
          </w:p>
        </w:tc>
        <w:tc>
          <w:tcPr>
            <w:tcW w:w="1647" w:type="dxa"/>
            <w:shd w:val="clear" w:color="auto" w:fill="FFFFFF"/>
          </w:tcPr>
          <w:p w14:paraId="146F74BB" w14:textId="77777777" w:rsidR="00003DFB" w:rsidRDefault="00003DFB" w:rsidP="00003DFB">
            <w:pPr>
              <w:jc w:val="left"/>
              <w:rPr>
                <w:color w:val="000000"/>
              </w:rPr>
            </w:pPr>
            <w:r>
              <w:rPr>
                <w:color w:val="000000"/>
              </w:rPr>
              <w:t>POSITION</w:t>
            </w:r>
          </w:p>
        </w:tc>
        <w:tc>
          <w:tcPr>
            <w:tcW w:w="1647" w:type="dxa"/>
            <w:shd w:val="clear" w:color="auto" w:fill="FFFFFF"/>
          </w:tcPr>
          <w:p w14:paraId="12DDD77E" w14:textId="77777777" w:rsidR="00003DFB" w:rsidRDefault="00003DFB" w:rsidP="00003DFB">
            <w:pPr>
              <w:jc w:val="left"/>
              <w:rPr>
                <w:color w:val="000000"/>
              </w:rPr>
            </w:pPr>
            <w:r>
              <w:rPr>
                <w:color w:val="000000"/>
              </w:rPr>
              <w:t>B603</w:t>
            </w:r>
          </w:p>
        </w:tc>
        <w:tc>
          <w:tcPr>
            <w:tcW w:w="1647" w:type="dxa"/>
            <w:shd w:val="clear" w:color="auto" w:fill="FFFFFF"/>
          </w:tcPr>
          <w:p w14:paraId="63A0C108"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91A3BF4" w14:textId="77777777" w:rsidR="00003DFB" w:rsidRDefault="00003DFB" w:rsidP="00003DFB">
            <w:pPr>
              <w:jc w:val="left"/>
              <w:rPr>
                <w:color w:val="000000"/>
              </w:rPr>
            </w:pPr>
          </w:p>
        </w:tc>
        <w:tc>
          <w:tcPr>
            <w:tcW w:w="2906" w:type="dxa"/>
            <w:tcBorders>
              <w:top w:val="nil"/>
              <w:bottom w:val="nil"/>
            </w:tcBorders>
            <w:shd w:val="clear" w:color="auto" w:fill="FFFFFF"/>
          </w:tcPr>
          <w:p w14:paraId="6E7AD6A1" w14:textId="77777777" w:rsidR="00003DFB" w:rsidRDefault="00003DFB" w:rsidP="00003DFB">
            <w:pPr>
              <w:jc w:val="left"/>
              <w:rPr>
                <w:color w:val="000000"/>
              </w:rPr>
            </w:pPr>
          </w:p>
        </w:tc>
      </w:tr>
      <w:tr w:rsidR="00003DFB" w:rsidRPr="00003DFB" w14:paraId="61BB52CA" w14:textId="77777777" w:rsidTr="00003DFB">
        <w:trPr>
          <w:trHeight w:val="449"/>
        </w:trPr>
        <w:tc>
          <w:tcPr>
            <w:tcW w:w="550" w:type="dxa"/>
            <w:tcBorders>
              <w:top w:val="nil"/>
              <w:bottom w:val="nil"/>
            </w:tcBorders>
            <w:shd w:val="clear" w:color="auto" w:fill="FFFFFF"/>
          </w:tcPr>
          <w:p w14:paraId="122A659B" w14:textId="77777777" w:rsidR="00003DFB" w:rsidRDefault="00003DFB" w:rsidP="00003DFB">
            <w:pPr>
              <w:jc w:val="left"/>
              <w:rPr>
                <w:color w:val="000000"/>
              </w:rPr>
            </w:pPr>
          </w:p>
        </w:tc>
        <w:tc>
          <w:tcPr>
            <w:tcW w:w="1646" w:type="dxa"/>
            <w:tcBorders>
              <w:top w:val="nil"/>
              <w:bottom w:val="nil"/>
            </w:tcBorders>
            <w:shd w:val="clear" w:color="auto" w:fill="FFFFFF"/>
          </w:tcPr>
          <w:p w14:paraId="7F88AB5E" w14:textId="77777777" w:rsidR="00003DFB" w:rsidRDefault="00003DFB" w:rsidP="00003DFB">
            <w:pPr>
              <w:jc w:val="left"/>
              <w:rPr>
                <w:color w:val="000000"/>
              </w:rPr>
            </w:pPr>
          </w:p>
        </w:tc>
        <w:tc>
          <w:tcPr>
            <w:tcW w:w="1647" w:type="dxa"/>
            <w:tcBorders>
              <w:top w:val="nil"/>
              <w:bottom w:val="nil"/>
            </w:tcBorders>
            <w:shd w:val="clear" w:color="auto" w:fill="FFFFFF"/>
          </w:tcPr>
          <w:p w14:paraId="392340F7" w14:textId="77777777" w:rsidR="00003DFB" w:rsidRDefault="00003DFB" w:rsidP="00003DFB">
            <w:pPr>
              <w:jc w:val="left"/>
              <w:rPr>
                <w:color w:val="000000"/>
              </w:rPr>
            </w:pPr>
          </w:p>
        </w:tc>
        <w:tc>
          <w:tcPr>
            <w:tcW w:w="1647" w:type="dxa"/>
            <w:shd w:val="clear" w:color="auto" w:fill="FFFFFF"/>
          </w:tcPr>
          <w:p w14:paraId="18801B79" w14:textId="77777777" w:rsidR="00003DFB" w:rsidRPr="00412367" w:rsidRDefault="00003DFB" w:rsidP="00003DFB">
            <w:pPr>
              <w:jc w:val="left"/>
              <w:rPr>
                <w:color w:val="000000"/>
                <w:lang w:val="en-US"/>
                <w:rPrChange w:id="2133" w:author="Huke, Juan (extern)" w:date="2024-05-22T18:34:00Z">
                  <w:rPr>
                    <w:color w:val="000000"/>
                  </w:rPr>
                </w:rPrChange>
              </w:rPr>
            </w:pPr>
            <w:r w:rsidRPr="00412367">
              <w:rPr>
                <w:color w:val="000000"/>
                <w:lang w:val="en-US"/>
                <w:rPrChange w:id="2134" w:author="Huke, Juan (extern)" w:date="2024-05-22T18:34:00Z">
                  <w:rPr>
                    <w:color w:val="000000"/>
                  </w:rPr>
                </w:rPrChange>
              </w:rPr>
              <w:t>XX_C_CONTRACT_LGDS_CR_ABS</w:t>
            </w:r>
          </w:p>
        </w:tc>
        <w:tc>
          <w:tcPr>
            <w:tcW w:w="1647" w:type="dxa"/>
            <w:shd w:val="clear" w:color="auto" w:fill="FFFFFF"/>
          </w:tcPr>
          <w:p w14:paraId="05AABF56" w14:textId="77777777" w:rsidR="00003DFB" w:rsidRDefault="00003DFB" w:rsidP="00003DFB">
            <w:pPr>
              <w:jc w:val="left"/>
              <w:rPr>
                <w:color w:val="000000"/>
              </w:rPr>
            </w:pPr>
            <w:r>
              <w:rPr>
                <w:color w:val="000000"/>
              </w:rPr>
              <w:t>XX_APPROACH_IND</w:t>
            </w:r>
          </w:p>
        </w:tc>
        <w:tc>
          <w:tcPr>
            <w:tcW w:w="1647" w:type="dxa"/>
            <w:shd w:val="clear" w:color="auto" w:fill="FFFFFF"/>
          </w:tcPr>
          <w:p w14:paraId="027AF992"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2C519C6" w14:textId="77777777" w:rsidR="00003DFB" w:rsidRDefault="00003DFB" w:rsidP="00003DFB">
            <w:pPr>
              <w:jc w:val="left"/>
              <w:rPr>
                <w:color w:val="000000"/>
              </w:rPr>
            </w:pPr>
          </w:p>
        </w:tc>
        <w:tc>
          <w:tcPr>
            <w:tcW w:w="2906" w:type="dxa"/>
            <w:tcBorders>
              <w:top w:val="nil"/>
              <w:bottom w:val="nil"/>
            </w:tcBorders>
            <w:shd w:val="clear" w:color="auto" w:fill="FFFFFF"/>
          </w:tcPr>
          <w:p w14:paraId="1E7AA291" w14:textId="77777777" w:rsidR="00003DFB" w:rsidRDefault="00003DFB" w:rsidP="00003DFB">
            <w:pPr>
              <w:jc w:val="left"/>
              <w:rPr>
                <w:color w:val="000000"/>
              </w:rPr>
            </w:pPr>
          </w:p>
        </w:tc>
      </w:tr>
      <w:tr w:rsidR="00003DFB" w:rsidRPr="00003DFB" w14:paraId="51868D1E" w14:textId="77777777" w:rsidTr="00003DFB">
        <w:trPr>
          <w:trHeight w:val="449"/>
        </w:trPr>
        <w:tc>
          <w:tcPr>
            <w:tcW w:w="550" w:type="dxa"/>
            <w:tcBorders>
              <w:top w:val="nil"/>
              <w:bottom w:val="nil"/>
            </w:tcBorders>
            <w:shd w:val="clear" w:color="auto" w:fill="FFFFFF"/>
          </w:tcPr>
          <w:p w14:paraId="6A63FF79" w14:textId="77777777" w:rsidR="00003DFB" w:rsidRDefault="00003DFB" w:rsidP="00003DFB">
            <w:pPr>
              <w:jc w:val="left"/>
              <w:rPr>
                <w:color w:val="000000"/>
              </w:rPr>
            </w:pPr>
          </w:p>
        </w:tc>
        <w:tc>
          <w:tcPr>
            <w:tcW w:w="1646" w:type="dxa"/>
            <w:tcBorders>
              <w:top w:val="nil"/>
              <w:bottom w:val="nil"/>
            </w:tcBorders>
            <w:shd w:val="clear" w:color="auto" w:fill="FFFFFF"/>
          </w:tcPr>
          <w:p w14:paraId="194CBAF9" w14:textId="77777777" w:rsidR="00003DFB" w:rsidRDefault="00003DFB" w:rsidP="00003DFB">
            <w:pPr>
              <w:jc w:val="left"/>
              <w:rPr>
                <w:color w:val="000000"/>
              </w:rPr>
            </w:pPr>
          </w:p>
        </w:tc>
        <w:tc>
          <w:tcPr>
            <w:tcW w:w="1647" w:type="dxa"/>
            <w:tcBorders>
              <w:top w:val="nil"/>
              <w:bottom w:val="nil"/>
            </w:tcBorders>
            <w:shd w:val="clear" w:color="auto" w:fill="FFFFFF"/>
          </w:tcPr>
          <w:p w14:paraId="2FAD9928" w14:textId="77777777" w:rsidR="00003DFB" w:rsidRDefault="00003DFB" w:rsidP="00003DFB">
            <w:pPr>
              <w:jc w:val="left"/>
              <w:rPr>
                <w:color w:val="000000"/>
              </w:rPr>
            </w:pPr>
          </w:p>
        </w:tc>
        <w:tc>
          <w:tcPr>
            <w:tcW w:w="1647" w:type="dxa"/>
            <w:shd w:val="clear" w:color="auto" w:fill="FFFFFF"/>
          </w:tcPr>
          <w:p w14:paraId="31D95DF0" w14:textId="77777777" w:rsidR="00003DFB" w:rsidRPr="00412367" w:rsidRDefault="00003DFB" w:rsidP="00003DFB">
            <w:pPr>
              <w:jc w:val="left"/>
              <w:rPr>
                <w:color w:val="000000"/>
                <w:lang w:val="en-US"/>
                <w:rPrChange w:id="2135" w:author="Huke, Juan (extern)" w:date="2024-05-22T18:34:00Z">
                  <w:rPr>
                    <w:color w:val="000000"/>
                  </w:rPr>
                </w:rPrChange>
              </w:rPr>
            </w:pPr>
            <w:r w:rsidRPr="00412367">
              <w:rPr>
                <w:color w:val="000000"/>
                <w:lang w:val="en-US"/>
                <w:rPrChange w:id="2136" w:author="Huke, Juan (extern)" w:date="2024-05-22T18:34:00Z">
                  <w:rPr>
                    <w:color w:val="000000"/>
                  </w:rPr>
                </w:rPrChange>
              </w:rPr>
              <w:t>XX_C_CONTRACT_LGDS_CR_SOLVV</w:t>
            </w:r>
          </w:p>
        </w:tc>
        <w:tc>
          <w:tcPr>
            <w:tcW w:w="1647" w:type="dxa"/>
            <w:shd w:val="clear" w:color="auto" w:fill="FFFFFF"/>
          </w:tcPr>
          <w:p w14:paraId="7AF581D2" w14:textId="77777777" w:rsidR="00003DFB" w:rsidRPr="00412367" w:rsidRDefault="00003DFB" w:rsidP="00003DFB">
            <w:pPr>
              <w:jc w:val="left"/>
              <w:rPr>
                <w:color w:val="000000"/>
                <w:lang w:val="en-US"/>
                <w:rPrChange w:id="2137" w:author="Huke, Juan (extern)" w:date="2024-05-22T18:34:00Z">
                  <w:rPr>
                    <w:color w:val="000000"/>
                  </w:rPr>
                </w:rPrChange>
              </w:rPr>
            </w:pPr>
            <w:r w:rsidRPr="00412367">
              <w:rPr>
                <w:color w:val="000000"/>
                <w:lang w:val="en-US"/>
                <w:rPrChange w:id="2138" w:author="Huke, Juan (extern)" w:date="2024-05-22T18:34:00Z">
                  <w:rPr>
                    <w:color w:val="000000"/>
                  </w:rPr>
                </w:rPrChange>
              </w:rPr>
              <w:t>XX_ASSET_CLASS_STA_IND</w:t>
            </w:r>
          </w:p>
        </w:tc>
        <w:tc>
          <w:tcPr>
            <w:tcW w:w="1647" w:type="dxa"/>
            <w:shd w:val="clear" w:color="auto" w:fill="FFFFFF"/>
          </w:tcPr>
          <w:p w14:paraId="378259FD"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EC30CC3" w14:textId="77777777" w:rsidR="00003DFB" w:rsidRDefault="00003DFB" w:rsidP="00003DFB">
            <w:pPr>
              <w:jc w:val="left"/>
              <w:rPr>
                <w:color w:val="000000"/>
              </w:rPr>
            </w:pPr>
          </w:p>
        </w:tc>
        <w:tc>
          <w:tcPr>
            <w:tcW w:w="2906" w:type="dxa"/>
            <w:tcBorders>
              <w:top w:val="nil"/>
              <w:bottom w:val="nil"/>
            </w:tcBorders>
            <w:shd w:val="clear" w:color="auto" w:fill="FFFFFF"/>
          </w:tcPr>
          <w:p w14:paraId="3BCD641D" w14:textId="77777777" w:rsidR="00003DFB" w:rsidRDefault="00003DFB" w:rsidP="00003DFB">
            <w:pPr>
              <w:jc w:val="left"/>
              <w:rPr>
                <w:color w:val="000000"/>
              </w:rPr>
            </w:pPr>
          </w:p>
        </w:tc>
      </w:tr>
      <w:tr w:rsidR="00003DFB" w:rsidRPr="00003DFB" w14:paraId="6C9DABDB" w14:textId="77777777" w:rsidTr="00003DFB">
        <w:trPr>
          <w:trHeight w:val="449"/>
        </w:trPr>
        <w:tc>
          <w:tcPr>
            <w:tcW w:w="550" w:type="dxa"/>
            <w:tcBorders>
              <w:top w:val="nil"/>
              <w:bottom w:val="nil"/>
            </w:tcBorders>
            <w:shd w:val="clear" w:color="auto" w:fill="FFFFFF"/>
          </w:tcPr>
          <w:p w14:paraId="31E096E9" w14:textId="77777777" w:rsidR="00003DFB" w:rsidRDefault="00003DFB" w:rsidP="00003DFB">
            <w:pPr>
              <w:jc w:val="left"/>
              <w:rPr>
                <w:color w:val="000000"/>
              </w:rPr>
            </w:pPr>
          </w:p>
        </w:tc>
        <w:tc>
          <w:tcPr>
            <w:tcW w:w="1646" w:type="dxa"/>
            <w:tcBorders>
              <w:top w:val="nil"/>
              <w:bottom w:val="nil"/>
            </w:tcBorders>
            <w:shd w:val="clear" w:color="auto" w:fill="FFFFFF"/>
          </w:tcPr>
          <w:p w14:paraId="100A2869" w14:textId="77777777" w:rsidR="00003DFB" w:rsidRDefault="00003DFB" w:rsidP="00003DFB">
            <w:pPr>
              <w:jc w:val="left"/>
              <w:rPr>
                <w:color w:val="000000"/>
              </w:rPr>
            </w:pPr>
          </w:p>
        </w:tc>
        <w:tc>
          <w:tcPr>
            <w:tcW w:w="1647" w:type="dxa"/>
            <w:tcBorders>
              <w:top w:val="nil"/>
              <w:bottom w:val="nil"/>
            </w:tcBorders>
            <w:shd w:val="clear" w:color="auto" w:fill="FFFFFF"/>
          </w:tcPr>
          <w:p w14:paraId="70BD0DB9" w14:textId="77777777" w:rsidR="00003DFB" w:rsidRDefault="00003DFB" w:rsidP="00003DFB">
            <w:pPr>
              <w:jc w:val="left"/>
              <w:rPr>
                <w:color w:val="000000"/>
              </w:rPr>
            </w:pPr>
          </w:p>
        </w:tc>
        <w:tc>
          <w:tcPr>
            <w:tcW w:w="1647" w:type="dxa"/>
            <w:shd w:val="clear" w:color="auto" w:fill="FFFFFF"/>
          </w:tcPr>
          <w:p w14:paraId="1FC45A49" w14:textId="77777777" w:rsidR="00003DFB" w:rsidRPr="00412367" w:rsidRDefault="00003DFB" w:rsidP="00003DFB">
            <w:pPr>
              <w:jc w:val="left"/>
              <w:rPr>
                <w:color w:val="000000"/>
                <w:lang w:val="en-US"/>
                <w:rPrChange w:id="2139" w:author="Huke, Juan (extern)" w:date="2024-05-22T18:34:00Z">
                  <w:rPr>
                    <w:color w:val="000000"/>
                  </w:rPr>
                </w:rPrChange>
              </w:rPr>
            </w:pPr>
            <w:r w:rsidRPr="00412367">
              <w:rPr>
                <w:color w:val="000000"/>
                <w:lang w:val="en-US"/>
                <w:rPrChange w:id="2140" w:author="Huke, Juan (extern)" w:date="2024-05-22T18:34:00Z">
                  <w:rPr>
                    <w:color w:val="000000"/>
                  </w:rPr>
                </w:rPrChange>
              </w:rPr>
              <w:t>XX_C_CONTRACT_LGDS_CR_SOLVV</w:t>
            </w:r>
          </w:p>
        </w:tc>
        <w:tc>
          <w:tcPr>
            <w:tcW w:w="1647" w:type="dxa"/>
            <w:shd w:val="clear" w:color="auto" w:fill="FFFFFF"/>
          </w:tcPr>
          <w:p w14:paraId="4AC86189" w14:textId="77777777" w:rsidR="00003DFB" w:rsidRDefault="00003DFB" w:rsidP="00003DFB">
            <w:pPr>
              <w:jc w:val="left"/>
              <w:rPr>
                <w:color w:val="000000"/>
              </w:rPr>
            </w:pPr>
            <w:r>
              <w:rPr>
                <w:color w:val="000000"/>
              </w:rPr>
              <w:t>XX_COVERED_BOND_F</w:t>
            </w:r>
          </w:p>
        </w:tc>
        <w:tc>
          <w:tcPr>
            <w:tcW w:w="1647" w:type="dxa"/>
            <w:shd w:val="clear" w:color="auto" w:fill="FFFFFF"/>
          </w:tcPr>
          <w:p w14:paraId="04529565"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6F3A0840" w14:textId="77777777" w:rsidR="00003DFB" w:rsidRDefault="00003DFB" w:rsidP="00003DFB">
            <w:pPr>
              <w:jc w:val="left"/>
              <w:rPr>
                <w:color w:val="000000"/>
              </w:rPr>
            </w:pPr>
          </w:p>
        </w:tc>
        <w:tc>
          <w:tcPr>
            <w:tcW w:w="2906" w:type="dxa"/>
            <w:tcBorders>
              <w:top w:val="nil"/>
              <w:bottom w:val="nil"/>
            </w:tcBorders>
            <w:shd w:val="clear" w:color="auto" w:fill="FFFFFF"/>
          </w:tcPr>
          <w:p w14:paraId="205B60CF" w14:textId="77777777" w:rsidR="00003DFB" w:rsidRDefault="00003DFB" w:rsidP="00003DFB">
            <w:pPr>
              <w:jc w:val="left"/>
              <w:rPr>
                <w:color w:val="000000"/>
              </w:rPr>
            </w:pPr>
          </w:p>
        </w:tc>
      </w:tr>
      <w:tr w:rsidR="00003DFB" w:rsidRPr="00003DFB" w14:paraId="4CE82CDB" w14:textId="77777777" w:rsidTr="00003DFB">
        <w:trPr>
          <w:trHeight w:val="449"/>
        </w:trPr>
        <w:tc>
          <w:tcPr>
            <w:tcW w:w="550" w:type="dxa"/>
            <w:tcBorders>
              <w:top w:val="nil"/>
              <w:bottom w:val="nil"/>
            </w:tcBorders>
            <w:shd w:val="clear" w:color="auto" w:fill="FFFFFF"/>
          </w:tcPr>
          <w:p w14:paraId="77D6D569" w14:textId="77777777" w:rsidR="00003DFB" w:rsidRDefault="00003DFB" w:rsidP="00003DFB">
            <w:pPr>
              <w:jc w:val="left"/>
              <w:rPr>
                <w:color w:val="000000"/>
              </w:rPr>
            </w:pPr>
          </w:p>
        </w:tc>
        <w:tc>
          <w:tcPr>
            <w:tcW w:w="1646" w:type="dxa"/>
            <w:tcBorders>
              <w:top w:val="nil"/>
              <w:bottom w:val="nil"/>
            </w:tcBorders>
            <w:shd w:val="clear" w:color="auto" w:fill="FFFFFF"/>
          </w:tcPr>
          <w:p w14:paraId="07C609DF" w14:textId="77777777" w:rsidR="00003DFB" w:rsidRDefault="00003DFB" w:rsidP="00003DFB">
            <w:pPr>
              <w:jc w:val="left"/>
              <w:rPr>
                <w:color w:val="000000"/>
              </w:rPr>
            </w:pPr>
          </w:p>
        </w:tc>
        <w:tc>
          <w:tcPr>
            <w:tcW w:w="1647" w:type="dxa"/>
            <w:tcBorders>
              <w:top w:val="nil"/>
              <w:bottom w:val="nil"/>
            </w:tcBorders>
            <w:shd w:val="clear" w:color="auto" w:fill="FFFFFF"/>
          </w:tcPr>
          <w:p w14:paraId="537552B4" w14:textId="77777777" w:rsidR="00003DFB" w:rsidRDefault="00003DFB" w:rsidP="00003DFB">
            <w:pPr>
              <w:jc w:val="left"/>
              <w:rPr>
                <w:color w:val="000000"/>
              </w:rPr>
            </w:pPr>
          </w:p>
        </w:tc>
        <w:tc>
          <w:tcPr>
            <w:tcW w:w="1647" w:type="dxa"/>
            <w:shd w:val="clear" w:color="auto" w:fill="FFFFFF"/>
          </w:tcPr>
          <w:p w14:paraId="56F2A10D" w14:textId="77777777" w:rsidR="00003DFB" w:rsidRDefault="00003DFB" w:rsidP="00003DFB">
            <w:pPr>
              <w:jc w:val="left"/>
              <w:rPr>
                <w:color w:val="000000"/>
              </w:rPr>
            </w:pPr>
            <w:r>
              <w:rPr>
                <w:color w:val="000000"/>
              </w:rPr>
              <w:t>XX_MAP_B013_DEAL</w:t>
            </w:r>
          </w:p>
        </w:tc>
        <w:tc>
          <w:tcPr>
            <w:tcW w:w="1647" w:type="dxa"/>
            <w:shd w:val="clear" w:color="auto" w:fill="FFFFFF"/>
          </w:tcPr>
          <w:p w14:paraId="35194B83" w14:textId="77777777" w:rsidR="00003DFB" w:rsidRPr="00412367" w:rsidRDefault="00003DFB" w:rsidP="00003DFB">
            <w:pPr>
              <w:jc w:val="left"/>
              <w:rPr>
                <w:color w:val="000000"/>
                <w:lang w:val="en-US"/>
                <w:rPrChange w:id="2141" w:author="Huke, Juan (extern)" w:date="2024-05-22T18:34:00Z">
                  <w:rPr>
                    <w:color w:val="000000"/>
                  </w:rPr>
                </w:rPrChange>
              </w:rPr>
            </w:pPr>
            <w:r w:rsidRPr="00412367">
              <w:rPr>
                <w:color w:val="000000"/>
                <w:lang w:val="en-US"/>
                <w:rPrChange w:id="2142" w:author="Huke, Juan (extern)" w:date="2024-05-22T18:34:00Z">
                  <w:rPr>
                    <w:color w:val="000000"/>
                  </w:rPr>
                </w:rPrChange>
              </w:rPr>
              <w:t>XX_ASSET_CLASS_STA_IND</w:t>
            </w:r>
          </w:p>
        </w:tc>
        <w:tc>
          <w:tcPr>
            <w:tcW w:w="1647" w:type="dxa"/>
            <w:shd w:val="clear" w:color="auto" w:fill="FFFFFF"/>
          </w:tcPr>
          <w:p w14:paraId="2672A7A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7956019" w14:textId="77777777" w:rsidR="00003DFB" w:rsidRDefault="00003DFB" w:rsidP="00003DFB">
            <w:pPr>
              <w:jc w:val="left"/>
              <w:rPr>
                <w:color w:val="000000"/>
              </w:rPr>
            </w:pPr>
          </w:p>
        </w:tc>
        <w:tc>
          <w:tcPr>
            <w:tcW w:w="2906" w:type="dxa"/>
            <w:tcBorders>
              <w:top w:val="nil"/>
              <w:bottom w:val="nil"/>
            </w:tcBorders>
            <w:shd w:val="clear" w:color="auto" w:fill="FFFFFF"/>
          </w:tcPr>
          <w:p w14:paraId="589450AF" w14:textId="77777777" w:rsidR="00003DFB" w:rsidRDefault="00003DFB" w:rsidP="00003DFB">
            <w:pPr>
              <w:jc w:val="left"/>
              <w:rPr>
                <w:color w:val="000000"/>
              </w:rPr>
            </w:pPr>
          </w:p>
        </w:tc>
      </w:tr>
      <w:tr w:rsidR="00003DFB" w:rsidRPr="00003DFB" w14:paraId="38604F7C" w14:textId="77777777" w:rsidTr="00003DFB">
        <w:trPr>
          <w:trHeight w:val="449"/>
        </w:trPr>
        <w:tc>
          <w:tcPr>
            <w:tcW w:w="550" w:type="dxa"/>
            <w:tcBorders>
              <w:top w:val="nil"/>
              <w:bottom w:val="single" w:sz="4" w:space="0" w:color="auto"/>
            </w:tcBorders>
            <w:shd w:val="clear" w:color="auto" w:fill="FFFFFF"/>
          </w:tcPr>
          <w:p w14:paraId="020D9AE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EFBBB5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A4E3638"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582F5BC" w14:textId="77777777" w:rsidR="00003DFB" w:rsidRDefault="00003DFB" w:rsidP="00003DFB">
            <w:pPr>
              <w:jc w:val="left"/>
              <w:rPr>
                <w:color w:val="000000"/>
              </w:rPr>
            </w:pPr>
            <w:r>
              <w:rPr>
                <w:color w:val="000000"/>
              </w:rPr>
              <w:t>XX_MAP_B013_DEAL</w:t>
            </w:r>
          </w:p>
        </w:tc>
        <w:tc>
          <w:tcPr>
            <w:tcW w:w="1647" w:type="dxa"/>
            <w:tcBorders>
              <w:bottom w:val="single" w:sz="4" w:space="0" w:color="auto"/>
            </w:tcBorders>
            <w:shd w:val="clear" w:color="auto" w:fill="FFFFFF"/>
          </w:tcPr>
          <w:p w14:paraId="2C19FCA6" w14:textId="77777777" w:rsidR="00003DFB" w:rsidRDefault="00003DFB" w:rsidP="00003DFB">
            <w:pPr>
              <w:jc w:val="left"/>
              <w:rPr>
                <w:color w:val="000000"/>
              </w:rPr>
            </w:pPr>
            <w:r>
              <w:rPr>
                <w:color w:val="000000"/>
              </w:rPr>
              <w:t>XX_COVERED_BOND_F</w:t>
            </w:r>
          </w:p>
        </w:tc>
        <w:tc>
          <w:tcPr>
            <w:tcW w:w="1647" w:type="dxa"/>
            <w:tcBorders>
              <w:bottom w:val="single" w:sz="4" w:space="0" w:color="auto"/>
            </w:tcBorders>
            <w:shd w:val="clear" w:color="auto" w:fill="FFFFFF"/>
          </w:tcPr>
          <w:p w14:paraId="7BFE2D7D"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12415A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05FDAF9" w14:textId="77777777" w:rsidR="00003DFB" w:rsidRDefault="00003DFB" w:rsidP="00003DFB">
            <w:pPr>
              <w:jc w:val="left"/>
              <w:rPr>
                <w:color w:val="000000"/>
              </w:rPr>
            </w:pPr>
          </w:p>
        </w:tc>
      </w:tr>
      <w:tr w:rsidR="00003DFB" w:rsidRPr="00003DFB" w14:paraId="4B179D49" w14:textId="77777777" w:rsidTr="00003DFB">
        <w:trPr>
          <w:trHeight w:val="449"/>
        </w:trPr>
        <w:tc>
          <w:tcPr>
            <w:tcW w:w="550" w:type="dxa"/>
            <w:tcBorders>
              <w:top w:val="single" w:sz="4" w:space="0" w:color="auto"/>
              <w:bottom w:val="single" w:sz="4" w:space="0" w:color="auto"/>
            </w:tcBorders>
            <w:shd w:val="clear" w:color="auto" w:fill="FFFFFF"/>
          </w:tcPr>
          <w:p w14:paraId="61D61765" w14:textId="77777777" w:rsidR="00003DFB" w:rsidRPr="00003DFB" w:rsidRDefault="00003DFB" w:rsidP="00003DFB">
            <w:pPr>
              <w:jc w:val="left"/>
              <w:rPr>
                <w:color w:val="000000"/>
              </w:rPr>
            </w:pPr>
            <w:r w:rsidRPr="00003DFB">
              <w:rPr>
                <w:color w:val="000000"/>
              </w:rPr>
              <w:t>211</w:t>
            </w:r>
          </w:p>
        </w:tc>
        <w:tc>
          <w:tcPr>
            <w:tcW w:w="1646" w:type="dxa"/>
            <w:tcBorders>
              <w:top w:val="single" w:sz="4" w:space="0" w:color="auto"/>
              <w:bottom w:val="single" w:sz="4" w:space="0" w:color="auto"/>
            </w:tcBorders>
            <w:shd w:val="clear" w:color="auto" w:fill="FFFFFF"/>
          </w:tcPr>
          <w:p w14:paraId="6D4C653D" w14:textId="77777777" w:rsidR="00003DFB" w:rsidRPr="00003DFB" w:rsidRDefault="00003DFB" w:rsidP="00003DFB">
            <w:pPr>
              <w:jc w:val="left"/>
              <w:rPr>
                <w:color w:val="000000"/>
              </w:rPr>
            </w:pPr>
            <w:r w:rsidRPr="00003DFB">
              <w:rPr>
                <w:color w:val="000000"/>
              </w:rPr>
              <w:t>ACC106</w:t>
            </w:r>
          </w:p>
        </w:tc>
        <w:tc>
          <w:tcPr>
            <w:tcW w:w="1647" w:type="dxa"/>
            <w:tcBorders>
              <w:top w:val="single" w:sz="4" w:space="0" w:color="auto"/>
              <w:bottom w:val="single" w:sz="4" w:space="0" w:color="auto"/>
            </w:tcBorders>
            <w:shd w:val="clear" w:color="auto" w:fill="FFFFFF"/>
          </w:tcPr>
          <w:p w14:paraId="26D4D66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E3260B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B5663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1FDB2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827021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B872808" w14:textId="77777777" w:rsidR="00003DFB" w:rsidRPr="00003DFB" w:rsidRDefault="00003DFB" w:rsidP="00003DFB">
            <w:pPr>
              <w:jc w:val="left"/>
              <w:rPr>
                <w:color w:val="000000"/>
              </w:rPr>
            </w:pPr>
          </w:p>
        </w:tc>
      </w:tr>
      <w:tr w:rsidR="00003DFB" w:rsidRPr="00003DFB" w14:paraId="4B4F2BE0" w14:textId="77777777" w:rsidTr="00003DFB">
        <w:trPr>
          <w:trHeight w:val="449"/>
        </w:trPr>
        <w:tc>
          <w:tcPr>
            <w:tcW w:w="550" w:type="dxa"/>
            <w:tcBorders>
              <w:top w:val="single" w:sz="4" w:space="0" w:color="auto"/>
              <w:bottom w:val="single" w:sz="4" w:space="0" w:color="auto"/>
            </w:tcBorders>
            <w:shd w:val="clear" w:color="auto" w:fill="FFFFFF"/>
          </w:tcPr>
          <w:p w14:paraId="63F9E650" w14:textId="77777777" w:rsidR="00003DFB" w:rsidRPr="00003DFB" w:rsidRDefault="00003DFB" w:rsidP="00003DFB">
            <w:pPr>
              <w:jc w:val="left"/>
              <w:rPr>
                <w:color w:val="000000"/>
              </w:rPr>
            </w:pPr>
            <w:r w:rsidRPr="00003DFB">
              <w:rPr>
                <w:color w:val="000000"/>
              </w:rPr>
              <w:t>212</w:t>
            </w:r>
          </w:p>
        </w:tc>
        <w:tc>
          <w:tcPr>
            <w:tcW w:w="1646" w:type="dxa"/>
            <w:tcBorders>
              <w:top w:val="single" w:sz="4" w:space="0" w:color="auto"/>
              <w:bottom w:val="single" w:sz="4" w:space="0" w:color="auto"/>
            </w:tcBorders>
            <w:shd w:val="clear" w:color="auto" w:fill="FFFFFF"/>
          </w:tcPr>
          <w:p w14:paraId="05058161" w14:textId="77777777" w:rsidR="00003DFB" w:rsidRPr="00003DFB" w:rsidRDefault="00003DFB" w:rsidP="00003DFB">
            <w:pPr>
              <w:jc w:val="left"/>
              <w:rPr>
                <w:color w:val="000000"/>
              </w:rPr>
            </w:pPr>
            <w:r w:rsidRPr="00003DFB">
              <w:rPr>
                <w:color w:val="000000"/>
              </w:rPr>
              <w:t>ACC111</w:t>
            </w:r>
          </w:p>
        </w:tc>
        <w:tc>
          <w:tcPr>
            <w:tcW w:w="1647" w:type="dxa"/>
            <w:tcBorders>
              <w:top w:val="single" w:sz="4" w:space="0" w:color="auto"/>
              <w:bottom w:val="single" w:sz="4" w:space="0" w:color="auto"/>
            </w:tcBorders>
            <w:shd w:val="clear" w:color="auto" w:fill="FFFFFF"/>
          </w:tcPr>
          <w:p w14:paraId="3F41127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E6D7FB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C8B92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74508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D41534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E25CDA6" w14:textId="77777777" w:rsidR="00003DFB" w:rsidRPr="00003DFB" w:rsidRDefault="00003DFB" w:rsidP="00003DFB">
            <w:pPr>
              <w:jc w:val="left"/>
              <w:rPr>
                <w:color w:val="000000"/>
              </w:rPr>
            </w:pPr>
          </w:p>
        </w:tc>
      </w:tr>
      <w:tr w:rsidR="00003DFB" w:rsidRPr="00003DFB" w14:paraId="2F36CBA1" w14:textId="77777777" w:rsidTr="00003DFB">
        <w:trPr>
          <w:trHeight w:val="449"/>
        </w:trPr>
        <w:tc>
          <w:tcPr>
            <w:tcW w:w="550" w:type="dxa"/>
            <w:tcBorders>
              <w:top w:val="single" w:sz="4" w:space="0" w:color="auto"/>
              <w:bottom w:val="single" w:sz="4" w:space="0" w:color="auto"/>
            </w:tcBorders>
            <w:shd w:val="clear" w:color="auto" w:fill="FFFFFF"/>
          </w:tcPr>
          <w:p w14:paraId="375310A9" w14:textId="77777777" w:rsidR="00003DFB" w:rsidRPr="00003DFB" w:rsidRDefault="00003DFB" w:rsidP="00003DFB">
            <w:pPr>
              <w:jc w:val="left"/>
              <w:rPr>
                <w:color w:val="000000"/>
              </w:rPr>
            </w:pPr>
            <w:r w:rsidRPr="00003DFB">
              <w:rPr>
                <w:color w:val="000000"/>
              </w:rPr>
              <w:t>213</w:t>
            </w:r>
          </w:p>
        </w:tc>
        <w:tc>
          <w:tcPr>
            <w:tcW w:w="1646" w:type="dxa"/>
            <w:tcBorders>
              <w:top w:val="single" w:sz="4" w:space="0" w:color="auto"/>
              <w:bottom w:val="single" w:sz="4" w:space="0" w:color="auto"/>
            </w:tcBorders>
            <w:shd w:val="clear" w:color="auto" w:fill="FFFFFF"/>
          </w:tcPr>
          <w:p w14:paraId="08B2E689" w14:textId="77777777" w:rsidR="00003DFB" w:rsidRPr="00003DFB" w:rsidRDefault="00003DFB" w:rsidP="00003DFB">
            <w:pPr>
              <w:jc w:val="left"/>
              <w:rPr>
                <w:color w:val="000000"/>
              </w:rPr>
            </w:pPr>
            <w:r w:rsidRPr="00003DFB">
              <w:rPr>
                <w:color w:val="000000"/>
              </w:rPr>
              <w:t>B928</w:t>
            </w:r>
          </w:p>
        </w:tc>
        <w:tc>
          <w:tcPr>
            <w:tcW w:w="1647" w:type="dxa"/>
            <w:tcBorders>
              <w:top w:val="single" w:sz="4" w:space="0" w:color="auto"/>
              <w:bottom w:val="single" w:sz="4" w:space="0" w:color="auto"/>
            </w:tcBorders>
            <w:shd w:val="clear" w:color="auto" w:fill="FFFFFF"/>
          </w:tcPr>
          <w:p w14:paraId="5242BFA7"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65BF581C" w14:textId="77777777" w:rsidR="00003DFB" w:rsidRPr="00003DFB" w:rsidRDefault="00003DFB" w:rsidP="00003DFB">
            <w:pPr>
              <w:jc w:val="left"/>
              <w:rPr>
                <w:color w:val="000000"/>
              </w:rPr>
            </w:pPr>
          </w:p>
        </w:tc>
        <w:tc>
          <w:tcPr>
            <w:tcW w:w="1647" w:type="dxa"/>
            <w:shd w:val="clear" w:color="auto" w:fill="FFFFFF"/>
          </w:tcPr>
          <w:p w14:paraId="78A42055" w14:textId="77777777" w:rsidR="00003DFB" w:rsidRPr="00003DFB" w:rsidRDefault="00003DFB" w:rsidP="00003DFB">
            <w:pPr>
              <w:jc w:val="left"/>
              <w:rPr>
                <w:color w:val="000000"/>
              </w:rPr>
            </w:pPr>
          </w:p>
        </w:tc>
        <w:tc>
          <w:tcPr>
            <w:tcW w:w="1647" w:type="dxa"/>
            <w:shd w:val="clear" w:color="auto" w:fill="FFFFFF"/>
          </w:tcPr>
          <w:p w14:paraId="4B7947E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6C744E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5AB144E" w14:textId="77777777" w:rsidR="00003DFB" w:rsidRPr="00003DFB" w:rsidRDefault="00003DFB" w:rsidP="00003DFB">
            <w:pPr>
              <w:jc w:val="left"/>
              <w:rPr>
                <w:color w:val="000000"/>
              </w:rPr>
            </w:pPr>
            <w:r w:rsidRPr="00003DFB">
              <w:rPr>
                <w:color w:val="000000"/>
              </w:rPr>
              <w:t>Risiko Ansatz Kredit (GroMiKV)</w:t>
            </w:r>
          </w:p>
        </w:tc>
      </w:tr>
      <w:tr w:rsidR="00003DFB" w:rsidRPr="00412367" w14:paraId="61401B98" w14:textId="77777777" w:rsidTr="00003DFB">
        <w:trPr>
          <w:trHeight w:val="449"/>
        </w:trPr>
        <w:tc>
          <w:tcPr>
            <w:tcW w:w="550" w:type="dxa"/>
            <w:tcBorders>
              <w:top w:val="single" w:sz="4" w:space="0" w:color="auto"/>
              <w:bottom w:val="nil"/>
            </w:tcBorders>
            <w:shd w:val="clear" w:color="auto" w:fill="FFFFFF"/>
          </w:tcPr>
          <w:p w14:paraId="642EAA6A" w14:textId="77777777" w:rsidR="00003DFB" w:rsidRPr="00003DFB" w:rsidRDefault="00003DFB" w:rsidP="00003DFB">
            <w:pPr>
              <w:jc w:val="left"/>
              <w:rPr>
                <w:color w:val="000000"/>
              </w:rPr>
            </w:pPr>
            <w:r>
              <w:rPr>
                <w:color w:val="000000"/>
              </w:rPr>
              <w:t>214</w:t>
            </w:r>
          </w:p>
        </w:tc>
        <w:tc>
          <w:tcPr>
            <w:tcW w:w="1646" w:type="dxa"/>
            <w:tcBorders>
              <w:top w:val="single" w:sz="4" w:space="0" w:color="auto"/>
              <w:bottom w:val="nil"/>
            </w:tcBorders>
            <w:shd w:val="clear" w:color="auto" w:fill="FFFFFF"/>
          </w:tcPr>
          <w:p w14:paraId="6D4C96EC" w14:textId="77777777" w:rsidR="00003DFB" w:rsidRPr="00003DFB" w:rsidRDefault="00003DFB" w:rsidP="00003DFB">
            <w:pPr>
              <w:jc w:val="left"/>
              <w:rPr>
                <w:color w:val="000000"/>
              </w:rPr>
            </w:pPr>
            <w:r>
              <w:rPr>
                <w:color w:val="000000"/>
              </w:rPr>
              <w:t>C072</w:t>
            </w:r>
          </w:p>
        </w:tc>
        <w:tc>
          <w:tcPr>
            <w:tcW w:w="1647" w:type="dxa"/>
            <w:tcBorders>
              <w:top w:val="single" w:sz="4" w:space="0" w:color="auto"/>
              <w:bottom w:val="nil"/>
            </w:tcBorders>
            <w:shd w:val="clear" w:color="auto" w:fill="FFFFFF"/>
          </w:tcPr>
          <w:p w14:paraId="2E46C396" w14:textId="77777777" w:rsidR="00003DFB" w:rsidRPr="00003DFB" w:rsidRDefault="00003DFB" w:rsidP="00003DFB">
            <w:pPr>
              <w:jc w:val="left"/>
              <w:rPr>
                <w:color w:val="000000"/>
              </w:rPr>
            </w:pPr>
            <w:r>
              <w:rPr>
                <w:color w:val="000000"/>
              </w:rPr>
              <w:t>VARCHAR(40)</w:t>
            </w:r>
          </w:p>
        </w:tc>
        <w:tc>
          <w:tcPr>
            <w:tcW w:w="1647" w:type="dxa"/>
            <w:shd w:val="clear" w:color="auto" w:fill="FFFFFF"/>
          </w:tcPr>
          <w:p w14:paraId="6BCA220A"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4488BD96" w14:textId="77777777" w:rsidR="00003DFB" w:rsidRPr="00003DFB" w:rsidRDefault="00003DFB" w:rsidP="00003DFB">
            <w:pPr>
              <w:jc w:val="left"/>
              <w:rPr>
                <w:color w:val="000000"/>
              </w:rPr>
            </w:pPr>
            <w:r>
              <w:rPr>
                <w:color w:val="000000"/>
              </w:rPr>
              <w:t>B603</w:t>
            </w:r>
          </w:p>
        </w:tc>
        <w:tc>
          <w:tcPr>
            <w:tcW w:w="1647" w:type="dxa"/>
            <w:shd w:val="clear" w:color="auto" w:fill="FFFFFF"/>
          </w:tcPr>
          <w:p w14:paraId="4CDE0952"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D1862DB" w14:textId="77777777" w:rsidR="00003DFB" w:rsidRDefault="00003DFB" w:rsidP="00003DFB">
            <w:pPr>
              <w:jc w:val="left"/>
              <w:rPr>
                <w:color w:val="000000"/>
              </w:rPr>
            </w:pPr>
            <w:r>
              <w:rPr>
                <w:color w:val="000000"/>
              </w:rPr>
              <w:t>if B603 != 'T'</w:t>
            </w:r>
          </w:p>
          <w:p w14:paraId="2B95641F" w14:textId="77777777" w:rsidR="00003DFB" w:rsidRPr="00412367" w:rsidRDefault="00003DFB" w:rsidP="00003DFB">
            <w:pPr>
              <w:jc w:val="left"/>
              <w:rPr>
                <w:color w:val="000000"/>
                <w:lang w:val="en-US"/>
                <w:rPrChange w:id="2143" w:author="Huke, Juan (extern)" w:date="2024-05-22T18:34:00Z">
                  <w:rPr>
                    <w:color w:val="000000"/>
                  </w:rPr>
                </w:rPrChange>
              </w:rPr>
            </w:pPr>
            <w:r w:rsidRPr="00412367">
              <w:rPr>
                <w:color w:val="000000"/>
                <w:lang w:val="en-US"/>
                <w:rPrChange w:id="2144" w:author="Huke, Juan (extern)" w:date="2024-05-22T18:34:00Z">
                  <w:rPr>
                    <w:color w:val="000000"/>
                  </w:rPr>
                </w:rPrChange>
              </w:rPr>
              <w:t>then XX_C_CONTRACT.XX_CU_NO_COUNTERPART</w:t>
            </w:r>
          </w:p>
          <w:p w14:paraId="1D2EB6C8" w14:textId="77777777" w:rsidR="00003DFB" w:rsidRPr="00412367" w:rsidRDefault="00003DFB" w:rsidP="00003DFB">
            <w:pPr>
              <w:jc w:val="left"/>
              <w:rPr>
                <w:color w:val="000000"/>
                <w:lang w:val="en-US"/>
                <w:rPrChange w:id="2145" w:author="Huke, Juan (extern)" w:date="2024-05-22T18:34:00Z">
                  <w:rPr>
                    <w:color w:val="000000"/>
                  </w:rPr>
                </w:rPrChange>
              </w:rPr>
            </w:pPr>
            <w:r w:rsidRPr="00412367">
              <w:rPr>
                <w:color w:val="000000"/>
                <w:lang w:val="en-US"/>
                <w:rPrChange w:id="2146" w:author="Huke, Juan (extern)" w:date="2024-05-22T18:34:00Z">
                  <w:rPr>
                    <w:color w:val="000000"/>
                  </w:rPr>
                </w:rPrChange>
              </w:rPr>
              <w:t>else XX_C_COUNTRY.XX_CU_NO_COUNTERPART</w:t>
            </w:r>
          </w:p>
        </w:tc>
        <w:tc>
          <w:tcPr>
            <w:tcW w:w="2906" w:type="dxa"/>
            <w:tcBorders>
              <w:top w:val="single" w:sz="4" w:space="0" w:color="auto"/>
              <w:bottom w:val="nil"/>
            </w:tcBorders>
            <w:shd w:val="clear" w:color="auto" w:fill="FFFFFF"/>
          </w:tcPr>
          <w:p w14:paraId="2426CF01" w14:textId="77777777" w:rsidR="00003DFB" w:rsidRPr="00412367" w:rsidRDefault="00003DFB" w:rsidP="00003DFB">
            <w:pPr>
              <w:jc w:val="left"/>
              <w:rPr>
                <w:color w:val="000000"/>
                <w:lang w:val="en-US"/>
                <w:rPrChange w:id="2147" w:author="Huke, Juan (extern)" w:date="2024-05-22T18:34:00Z">
                  <w:rPr>
                    <w:color w:val="000000"/>
                  </w:rPr>
                </w:rPrChange>
              </w:rPr>
            </w:pPr>
            <w:r w:rsidRPr="00412367">
              <w:rPr>
                <w:color w:val="000000"/>
                <w:lang w:val="en-US"/>
                <w:rPrChange w:id="2148" w:author="Huke, Juan (extern)" w:date="2024-05-22T18:34:00Z">
                  <w:rPr>
                    <w:color w:val="000000"/>
                  </w:rPr>
                </w:rPrChange>
              </w:rPr>
              <w:t>Prüfpfad 1</w:t>
            </w:r>
          </w:p>
          <w:p w14:paraId="7FE0239D" w14:textId="77777777" w:rsidR="00003DFB" w:rsidRPr="00412367" w:rsidRDefault="00003DFB" w:rsidP="00003DFB">
            <w:pPr>
              <w:jc w:val="left"/>
              <w:rPr>
                <w:color w:val="000000"/>
                <w:lang w:val="en-US"/>
                <w:rPrChange w:id="2149" w:author="Huke, Juan (extern)" w:date="2024-05-22T18:34:00Z">
                  <w:rPr>
                    <w:color w:val="000000"/>
                  </w:rPr>
                </w:rPrChange>
              </w:rPr>
            </w:pPr>
          </w:p>
          <w:p w14:paraId="54C33E76" w14:textId="77777777" w:rsidR="00003DFB" w:rsidRPr="00412367" w:rsidRDefault="00003DFB" w:rsidP="00003DFB">
            <w:pPr>
              <w:jc w:val="left"/>
              <w:rPr>
                <w:color w:val="000000"/>
                <w:lang w:val="en-US"/>
                <w:rPrChange w:id="2150" w:author="Huke, Juan (extern)" w:date="2024-05-22T18:34:00Z">
                  <w:rPr>
                    <w:color w:val="000000"/>
                  </w:rPr>
                </w:rPrChange>
              </w:rPr>
            </w:pPr>
            <w:r w:rsidRPr="00412367">
              <w:rPr>
                <w:color w:val="000000"/>
                <w:lang w:val="en-US"/>
                <w:rPrChange w:id="2151" w:author="Huke, Juan (extern)" w:date="2024-05-22T18:34:00Z">
                  <w:rPr>
                    <w:color w:val="000000"/>
                  </w:rPr>
                </w:rPrChange>
              </w:rPr>
              <w:t xml:space="preserve">XX_C_CONTRACT.XX_CU_NO_COUNTERPART = (Basis-) Kundennummer Kreditrisiko, XX_C_COUNTRY.XX_CU_NO_COUNTERPART =  (Basis-) Kundennummer Transferrisiko, B603 = </w:t>
            </w:r>
            <w:r w:rsidRPr="00412367">
              <w:rPr>
                <w:color w:val="000000"/>
                <w:lang w:val="en-US"/>
                <w:rPrChange w:id="2152" w:author="Huke, Juan (extern)" w:date="2024-05-22T18:34:00Z">
                  <w:rPr>
                    <w:color w:val="000000"/>
                  </w:rPr>
                </w:rPrChange>
              </w:rPr>
              <w:lastRenderedPageBreak/>
              <w:t>Prüfpfad 3 (Obligorrisiko/ Transferrisiko)</w:t>
            </w:r>
          </w:p>
        </w:tc>
      </w:tr>
      <w:tr w:rsidR="00003DFB" w:rsidRPr="00003DFB" w14:paraId="18F6F0C4" w14:textId="77777777" w:rsidTr="00003DFB">
        <w:trPr>
          <w:trHeight w:val="449"/>
        </w:trPr>
        <w:tc>
          <w:tcPr>
            <w:tcW w:w="550" w:type="dxa"/>
            <w:tcBorders>
              <w:top w:val="nil"/>
              <w:bottom w:val="nil"/>
            </w:tcBorders>
            <w:shd w:val="clear" w:color="auto" w:fill="FFFFFF"/>
          </w:tcPr>
          <w:p w14:paraId="736F712E" w14:textId="77777777" w:rsidR="00003DFB" w:rsidRPr="00412367" w:rsidRDefault="00003DFB" w:rsidP="00003DFB">
            <w:pPr>
              <w:jc w:val="left"/>
              <w:rPr>
                <w:color w:val="000000"/>
                <w:lang w:val="en-US"/>
                <w:rPrChange w:id="2153" w:author="Huke, Juan (extern)" w:date="2024-05-22T18:34:00Z">
                  <w:rPr>
                    <w:color w:val="000000"/>
                  </w:rPr>
                </w:rPrChange>
              </w:rPr>
            </w:pPr>
          </w:p>
        </w:tc>
        <w:tc>
          <w:tcPr>
            <w:tcW w:w="1646" w:type="dxa"/>
            <w:tcBorders>
              <w:top w:val="nil"/>
              <w:bottom w:val="nil"/>
            </w:tcBorders>
            <w:shd w:val="clear" w:color="auto" w:fill="FFFFFF"/>
          </w:tcPr>
          <w:p w14:paraId="1555DF2F" w14:textId="77777777" w:rsidR="00003DFB" w:rsidRPr="00412367" w:rsidRDefault="00003DFB" w:rsidP="00003DFB">
            <w:pPr>
              <w:jc w:val="left"/>
              <w:rPr>
                <w:color w:val="000000"/>
                <w:lang w:val="en-US"/>
                <w:rPrChange w:id="2154" w:author="Huke, Juan (extern)" w:date="2024-05-22T18:34:00Z">
                  <w:rPr>
                    <w:color w:val="000000"/>
                  </w:rPr>
                </w:rPrChange>
              </w:rPr>
            </w:pPr>
          </w:p>
        </w:tc>
        <w:tc>
          <w:tcPr>
            <w:tcW w:w="1647" w:type="dxa"/>
            <w:tcBorders>
              <w:top w:val="nil"/>
              <w:bottom w:val="nil"/>
            </w:tcBorders>
            <w:shd w:val="clear" w:color="auto" w:fill="FFFFFF"/>
          </w:tcPr>
          <w:p w14:paraId="1A5FD017" w14:textId="77777777" w:rsidR="00003DFB" w:rsidRPr="00412367" w:rsidRDefault="00003DFB" w:rsidP="00003DFB">
            <w:pPr>
              <w:jc w:val="left"/>
              <w:rPr>
                <w:color w:val="000000"/>
                <w:lang w:val="en-US"/>
                <w:rPrChange w:id="2155" w:author="Huke, Juan (extern)" w:date="2024-05-22T18:34:00Z">
                  <w:rPr>
                    <w:color w:val="000000"/>
                  </w:rPr>
                </w:rPrChange>
              </w:rPr>
            </w:pPr>
          </w:p>
        </w:tc>
        <w:tc>
          <w:tcPr>
            <w:tcW w:w="1647" w:type="dxa"/>
            <w:shd w:val="clear" w:color="auto" w:fill="FFFFFF"/>
          </w:tcPr>
          <w:p w14:paraId="68BEB6CE" w14:textId="77777777" w:rsidR="00003DFB" w:rsidRDefault="00003DFB" w:rsidP="00003DFB">
            <w:pPr>
              <w:jc w:val="left"/>
              <w:rPr>
                <w:color w:val="000000"/>
              </w:rPr>
            </w:pPr>
            <w:r>
              <w:rPr>
                <w:color w:val="000000"/>
              </w:rPr>
              <w:t>XX_C_CONTRACT_KG</w:t>
            </w:r>
          </w:p>
        </w:tc>
        <w:tc>
          <w:tcPr>
            <w:tcW w:w="1647" w:type="dxa"/>
            <w:shd w:val="clear" w:color="auto" w:fill="FFFFFF"/>
          </w:tcPr>
          <w:p w14:paraId="7777DC5E" w14:textId="77777777" w:rsidR="00003DFB" w:rsidRDefault="00003DFB" w:rsidP="00003DFB">
            <w:pPr>
              <w:jc w:val="left"/>
              <w:rPr>
                <w:color w:val="000000"/>
              </w:rPr>
            </w:pPr>
            <w:r>
              <w:rPr>
                <w:color w:val="000000"/>
              </w:rPr>
              <w:t>XX_CU_NO_COUNTERPART</w:t>
            </w:r>
          </w:p>
        </w:tc>
        <w:tc>
          <w:tcPr>
            <w:tcW w:w="1647" w:type="dxa"/>
            <w:shd w:val="clear" w:color="auto" w:fill="FFFFFF"/>
          </w:tcPr>
          <w:p w14:paraId="4C4DF2B1"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564438B" w14:textId="77777777" w:rsidR="00003DFB" w:rsidRDefault="00003DFB" w:rsidP="00003DFB">
            <w:pPr>
              <w:jc w:val="left"/>
              <w:rPr>
                <w:color w:val="000000"/>
              </w:rPr>
            </w:pPr>
          </w:p>
        </w:tc>
        <w:tc>
          <w:tcPr>
            <w:tcW w:w="2906" w:type="dxa"/>
            <w:tcBorders>
              <w:top w:val="nil"/>
              <w:bottom w:val="nil"/>
            </w:tcBorders>
            <w:shd w:val="clear" w:color="auto" w:fill="FFFFFF"/>
          </w:tcPr>
          <w:p w14:paraId="52802421" w14:textId="77777777" w:rsidR="00003DFB" w:rsidRDefault="00003DFB" w:rsidP="00003DFB">
            <w:pPr>
              <w:jc w:val="left"/>
              <w:rPr>
                <w:color w:val="000000"/>
              </w:rPr>
            </w:pPr>
          </w:p>
        </w:tc>
      </w:tr>
      <w:tr w:rsidR="00003DFB" w:rsidRPr="00003DFB" w14:paraId="4CB602A2" w14:textId="77777777" w:rsidTr="00003DFB">
        <w:trPr>
          <w:trHeight w:val="449"/>
        </w:trPr>
        <w:tc>
          <w:tcPr>
            <w:tcW w:w="550" w:type="dxa"/>
            <w:tcBorders>
              <w:top w:val="nil"/>
              <w:bottom w:val="single" w:sz="4" w:space="0" w:color="auto"/>
            </w:tcBorders>
            <w:shd w:val="clear" w:color="auto" w:fill="FFFFFF"/>
          </w:tcPr>
          <w:p w14:paraId="547F3C7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03F499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F80892" w14:textId="77777777" w:rsidR="00003DFB" w:rsidRDefault="00003DFB" w:rsidP="00003DFB">
            <w:pPr>
              <w:jc w:val="left"/>
              <w:rPr>
                <w:color w:val="000000"/>
              </w:rPr>
            </w:pPr>
          </w:p>
        </w:tc>
        <w:tc>
          <w:tcPr>
            <w:tcW w:w="1647" w:type="dxa"/>
            <w:shd w:val="clear" w:color="auto" w:fill="FFFFFF"/>
          </w:tcPr>
          <w:p w14:paraId="746D782B" w14:textId="77777777" w:rsidR="00003DFB" w:rsidRDefault="00003DFB" w:rsidP="00003DFB">
            <w:pPr>
              <w:jc w:val="left"/>
              <w:rPr>
                <w:color w:val="000000"/>
              </w:rPr>
            </w:pPr>
            <w:r>
              <w:rPr>
                <w:color w:val="000000"/>
              </w:rPr>
              <w:t>XX_C_COUNTRY</w:t>
            </w:r>
          </w:p>
        </w:tc>
        <w:tc>
          <w:tcPr>
            <w:tcW w:w="1647" w:type="dxa"/>
            <w:shd w:val="clear" w:color="auto" w:fill="FFFFFF"/>
          </w:tcPr>
          <w:p w14:paraId="26A7ED21" w14:textId="77777777" w:rsidR="00003DFB" w:rsidRDefault="00003DFB" w:rsidP="00003DFB">
            <w:pPr>
              <w:jc w:val="left"/>
              <w:rPr>
                <w:color w:val="000000"/>
              </w:rPr>
            </w:pPr>
            <w:r>
              <w:rPr>
                <w:color w:val="000000"/>
              </w:rPr>
              <w:t>XX_CU_NO_COUNTERPART</w:t>
            </w:r>
          </w:p>
        </w:tc>
        <w:tc>
          <w:tcPr>
            <w:tcW w:w="1647" w:type="dxa"/>
            <w:shd w:val="clear" w:color="auto" w:fill="FFFFFF"/>
          </w:tcPr>
          <w:p w14:paraId="1340C6DC" w14:textId="77777777" w:rsidR="00003DFB" w:rsidRDefault="00003DFB" w:rsidP="00003DFB">
            <w:pPr>
              <w:jc w:val="left"/>
              <w:rPr>
                <w:color w:val="000000"/>
              </w:rPr>
            </w:pPr>
            <w:r>
              <w:rPr>
                <w:color w:val="000000"/>
              </w:rPr>
              <w:t>VARCHAR(25)</w:t>
            </w:r>
          </w:p>
        </w:tc>
        <w:tc>
          <w:tcPr>
            <w:tcW w:w="2906" w:type="dxa"/>
            <w:tcBorders>
              <w:top w:val="nil"/>
              <w:bottom w:val="single" w:sz="4" w:space="0" w:color="auto"/>
            </w:tcBorders>
            <w:shd w:val="clear" w:color="auto" w:fill="FFFFFF"/>
          </w:tcPr>
          <w:p w14:paraId="37199E6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CDF470F" w14:textId="77777777" w:rsidR="00003DFB" w:rsidRDefault="00003DFB" w:rsidP="00003DFB">
            <w:pPr>
              <w:jc w:val="left"/>
              <w:rPr>
                <w:color w:val="000000"/>
              </w:rPr>
            </w:pPr>
          </w:p>
        </w:tc>
      </w:tr>
      <w:tr w:rsidR="00003DFB" w:rsidRPr="00003DFB" w14:paraId="4AFBB1AA" w14:textId="77777777" w:rsidTr="00003DFB">
        <w:trPr>
          <w:trHeight w:val="449"/>
        </w:trPr>
        <w:tc>
          <w:tcPr>
            <w:tcW w:w="550" w:type="dxa"/>
            <w:tcBorders>
              <w:top w:val="single" w:sz="4" w:space="0" w:color="auto"/>
              <w:bottom w:val="nil"/>
            </w:tcBorders>
            <w:shd w:val="clear" w:color="auto" w:fill="FFFFFF"/>
          </w:tcPr>
          <w:p w14:paraId="7D8FE82D" w14:textId="77777777" w:rsidR="00003DFB" w:rsidRDefault="00003DFB" w:rsidP="00003DFB">
            <w:pPr>
              <w:jc w:val="left"/>
              <w:rPr>
                <w:color w:val="000000"/>
              </w:rPr>
            </w:pPr>
            <w:r>
              <w:rPr>
                <w:color w:val="000000"/>
              </w:rPr>
              <w:t>215</w:t>
            </w:r>
          </w:p>
        </w:tc>
        <w:tc>
          <w:tcPr>
            <w:tcW w:w="1646" w:type="dxa"/>
            <w:tcBorders>
              <w:top w:val="single" w:sz="4" w:space="0" w:color="auto"/>
              <w:bottom w:val="nil"/>
            </w:tcBorders>
            <w:shd w:val="clear" w:color="auto" w:fill="FFFFFF"/>
          </w:tcPr>
          <w:p w14:paraId="14CAF2B2" w14:textId="77777777" w:rsidR="00003DFB" w:rsidRDefault="00003DFB" w:rsidP="00003DFB">
            <w:pPr>
              <w:jc w:val="left"/>
              <w:rPr>
                <w:color w:val="000000"/>
              </w:rPr>
            </w:pPr>
            <w:r>
              <w:rPr>
                <w:color w:val="000000"/>
              </w:rPr>
              <w:t>C202</w:t>
            </w:r>
          </w:p>
        </w:tc>
        <w:tc>
          <w:tcPr>
            <w:tcW w:w="1647" w:type="dxa"/>
            <w:tcBorders>
              <w:top w:val="single" w:sz="4" w:space="0" w:color="auto"/>
              <w:bottom w:val="nil"/>
            </w:tcBorders>
            <w:shd w:val="clear" w:color="auto" w:fill="FFFFFF"/>
          </w:tcPr>
          <w:p w14:paraId="48CD6351" w14:textId="77777777" w:rsidR="00003DFB" w:rsidRDefault="00003DFB" w:rsidP="00003DFB">
            <w:pPr>
              <w:jc w:val="left"/>
              <w:rPr>
                <w:color w:val="000000"/>
              </w:rPr>
            </w:pPr>
            <w:r>
              <w:rPr>
                <w:color w:val="000000"/>
              </w:rPr>
              <w:t>VARCHAR(40)</w:t>
            </w:r>
          </w:p>
        </w:tc>
        <w:tc>
          <w:tcPr>
            <w:tcW w:w="1647" w:type="dxa"/>
            <w:shd w:val="clear" w:color="auto" w:fill="FFFFFF"/>
          </w:tcPr>
          <w:p w14:paraId="0A67ED4D" w14:textId="77777777" w:rsidR="00003DFB" w:rsidRDefault="00003DFB" w:rsidP="00003DFB">
            <w:pPr>
              <w:jc w:val="left"/>
              <w:rPr>
                <w:color w:val="000000"/>
              </w:rPr>
            </w:pPr>
            <w:r>
              <w:rPr>
                <w:color w:val="000000"/>
              </w:rPr>
              <w:t>POSITION</w:t>
            </w:r>
          </w:p>
        </w:tc>
        <w:tc>
          <w:tcPr>
            <w:tcW w:w="1647" w:type="dxa"/>
            <w:shd w:val="clear" w:color="auto" w:fill="FFFFFF"/>
          </w:tcPr>
          <w:p w14:paraId="50075267" w14:textId="77777777" w:rsidR="00003DFB" w:rsidRDefault="00003DFB" w:rsidP="00003DFB">
            <w:pPr>
              <w:jc w:val="left"/>
              <w:rPr>
                <w:color w:val="000000"/>
              </w:rPr>
            </w:pPr>
            <w:r>
              <w:rPr>
                <w:color w:val="000000"/>
              </w:rPr>
              <w:t>B603</w:t>
            </w:r>
          </w:p>
        </w:tc>
        <w:tc>
          <w:tcPr>
            <w:tcW w:w="1647" w:type="dxa"/>
            <w:shd w:val="clear" w:color="auto" w:fill="FFFFFF"/>
          </w:tcPr>
          <w:p w14:paraId="43F1126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25CFE13" w14:textId="77777777" w:rsidR="00003DFB" w:rsidRPr="00412367" w:rsidRDefault="00003DFB" w:rsidP="00003DFB">
            <w:pPr>
              <w:jc w:val="left"/>
              <w:rPr>
                <w:color w:val="000000"/>
                <w:lang w:val="en-US"/>
                <w:rPrChange w:id="2156" w:author="Huke, Juan (extern)" w:date="2024-05-22T18:34:00Z">
                  <w:rPr>
                    <w:color w:val="000000"/>
                  </w:rPr>
                </w:rPrChange>
              </w:rPr>
            </w:pPr>
            <w:r w:rsidRPr="00412367">
              <w:rPr>
                <w:color w:val="000000"/>
                <w:lang w:val="en-US"/>
                <w:rPrChange w:id="2157" w:author="Huke, Juan (extern)" w:date="2024-05-22T18:34:00Z">
                  <w:rPr>
                    <w:color w:val="000000"/>
                  </w:rPr>
                </w:rPrChange>
              </w:rPr>
              <w:t>if B603 = 'T'</w:t>
            </w:r>
          </w:p>
          <w:p w14:paraId="148BD8E6" w14:textId="77777777" w:rsidR="00003DFB" w:rsidRPr="00412367" w:rsidRDefault="00003DFB" w:rsidP="00003DFB">
            <w:pPr>
              <w:jc w:val="left"/>
              <w:rPr>
                <w:color w:val="000000"/>
                <w:lang w:val="en-US"/>
                <w:rPrChange w:id="2158" w:author="Huke, Juan (extern)" w:date="2024-05-22T18:34:00Z">
                  <w:rPr>
                    <w:color w:val="000000"/>
                  </w:rPr>
                </w:rPrChange>
              </w:rPr>
            </w:pPr>
            <w:r w:rsidRPr="00412367">
              <w:rPr>
                <w:color w:val="000000"/>
                <w:lang w:val="en-US"/>
                <w:rPrChange w:id="2159" w:author="Huke, Juan (extern)" w:date="2024-05-22T18:34:00Z">
                  <w:rPr>
                    <w:color w:val="000000"/>
                  </w:rPr>
                </w:rPrChange>
              </w:rPr>
              <w:t>then NULL</w:t>
            </w:r>
          </w:p>
          <w:p w14:paraId="540CB9A8" w14:textId="77777777" w:rsidR="00003DFB" w:rsidRPr="00412367" w:rsidRDefault="00003DFB" w:rsidP="00003DFB">
            <w:pPr>
              <w:jc w:val="left"/>
              <w:rPr>
                <w:color w:val="000000"/>
                <w:lang w:val="en-US"/>
                <w:rPrChange w:id="2160" w:author="Huke, Juan (extern)" w:date="2024-05-22T18:34:00Z">
                  <w:rPr>
                    <w:color w:val="000000"/>
                  </w:rPr>
                </w:rPrChange>
              </w:rPr>
            </w:pPr>
            <w:r w:rsidRPr="00412367">
              <w:rPr>
                <w:color w:val="000000"/>
                <w:lang w:val="en-US"/>
                <w:rPrChange w:id="2161" w:author="Huke, Juan (extern)" w:date="2024-05-22T18:34:00Z">
                  <w:rPr>
                    <w:color w:val="000000"/>
                  </w:rPr>
                </w:rPrChange>
              </w:rPr>
              <w:t>else XX_AGREEMENT_ID</w:t>
            </w:r>
          </w:p>
        </w:tc>
        <w:tc>
          <w:tcPr>
            <w:tcW w:w="2906" w:type="dxa"/>
            <w:tcBorders>
              <w:top w:val="single" w:sz="4" w:space="0" w:color="auto"/>
              <w:bottom w:val="nil"/>
            </w:tcBorders>
            <w:shd w:val="clear" w:color="auto" w:fill="FFFFFF"/>
          </w:tcPr>
          <w:p w14:paraId="073B5487" w14:textId="77777777" w:rsidR="00003DFB" w:rsidRDefault="00003DFB" w:rsidP="00003DFB">
            <w:pPr>
              <w:jc w:val="left"/>
              <w:rPr>
                <w:color w:val="000000"/>
              </w:rPr>
            </w:pPr>
            <w:r>
              <w:rPr>
                <w:color w:val="000000"/>
              </w:rPr>
              <w:t>Prüfpfad 3</w:t>
            </w:r>
          </w:p>
          <w:p w14:paraId="0A266124" w14:textId="77777777" w:rsidR="00003DFB" w:rsidRDefault="00003DFB" w:rsidP="00003DFB">
            <w:pPr>
              <w:jc w:val="left"/>
              <w:rPr>
                <w:color w:val="000000"/>
              </w:rPr>
            </w:pPr>
          </w:p>
          <w:p w14:paraId="7D6947FD" w14:textId="77777777" w:rsidR="00003DFB" w:rsidRDefault="00003DFB" w:rsidP="00003DFB">
            <w:pPr>
              <w:jc w:val="left"/>
              <w:rPr>
                <w:color w:val="000000"/>
              </w:rPr>
            </w:pPr>
            <w:r>
              <w:rPr>
                <w:color w:val="000000"/>
              </w:rPr>
              <w:t>XX_AGREEMENT_ID = Vereinbarungs-ID, B603 = Prüfpfad 3 (Transferrisiko)</w:t>
            </w:r>
          </w:p>
        </w:tc>
      </w:tr>
      <w:tr w:rsidR="00003DFB" w:rsidRPr="00003DFB" w14:paraId="47733E0A" w14:textId="77777777" w:rsidTr="00003DFB">
        <w:trPr>
          <w:trHeight w:val="449"/>
        </w:trPr>
        <w:tc>
          <w:tcPr>
            <w:tcW w:w="550" w:type="dxa"/>
            <w:tcBorders>
              <w:top w:val="nil"/>
              <w:bottom w:val="single" w:sz="4" w:space="0" w:color="auto"/>
            </w:tcBorders>
            <w:shd w:val="clear" w:color="auto" w:fill="FFFFFF"/>
          </w:tcPr>
          <w:p w14:paraId="34DBB13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B2B028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C0D6DBA" w14:textId="77777777" w:rsidR="00003DFB" w:rsidRDefault="00003DFB" w:rsidP="00003DFB">
            <w:pPr>
              <w:jc w:val="left"/>
              <w:rPr>
                <w:color w:val="000000"/>
              </w:rPr>
            </w:pPr>
          </w:p>
        </w:tc>
        <w:tc>
          <w:tcPr>
            <w:tcW w:w="1647" w:type="dxa"/>
            <w:shd w:val="clear" w:color="auto" w:fill="FFFFFF"/>
          </w:tcPr>
          <w:p w14:paraId="5A3773AD" w14:textId="77777777" w:rsidR="00003DFB" w:rsidRDefault="00003DFB" w:rsidP="00003DFB">
            <w:pPr>
              <w:jc w:val="left"/>
              <w:rPr>
                <w:color w:val="000000"/>
              </w:rPr>
            </w:pPr>
            <w:r>
              <w:rPr>
                <w:color w:val="000000"/>
              </w:rPr>
              <w:t>XX_C_CONTRACT_KG</w:t>
            </w:r>
          </w:p>
        </w:tc>
        <w:tc>
          <w:tcPr>
            <w:tcW w:w="1647" w:type="dxa"/>
            <w:shd w:val="clear" w:color="auto" w:fill="FFFFFF"/>
          </w:tcPr>
          <w:p w14:paraId="1C5D9E79" w14:textId="77777777" w:rsidR="00003DFB" w:rsidRDefault="00003DFB" w:rsidP="00003DFB">
            <w:pPr>
              <w:jc w:val="left"/>
              <w:rPr>
                <w:color w:val="000000"/>
              </w:rPr>
            </w:pPr>
            <w:r>
              <w:rPr>
                <w:color w:val="000000"/>
              </w:rPr>
              <w:t>XX_AGREEMENT_ID</w:t>
            </w:r>
          </w:p>
        </w:tc>
        <w:tc>
          <w:tcPr>
            <w:tcW w:w="1647" w:type="dxa"/>
            <w:shd w:val="clear" w:color="auto" w:fill="FFFFFF"/>
          </w:tcPr>
          <w:p w14:paraId="4E954DA4"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50D0639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588AD75" w14:textId="77777777" w:rsidR="00003DFB" w:rsidRDefault="00003DFB" w:rsidP="00003DFB">
            <w:pPr>
              <w:jc w:val="left"/>
              <w:rPr>
                <w:color w:val="000000"/>
              </w:rPr>
            </w:pPr>
          </w:p>
        </w:tc>
      </w:tr>
      <w:tr w:rsidR="00003DFB" w:rsidRPr="00003DFB" w14:paraId="69FA9E21" w14:textId="77777777" w:rsidTr="00003DFB">
        <w:trPr>
          <w:trHeight w:val="449"/>
        </w:trPr>
        <w:tc>
          <w:tcPr>
            <w:tcW w:w="550" w:type="dxa"/>
            <w:tcBorders>
              <w:top w:val="single" w:sz="4" w:space="0" w:color="auto"/>
              <w:bottom w:val="nil"/>
            </w:tcBorders>
            <w:shd w:val="clear" w:color="auto" w:fill="FFFFFF"/>
          </w:tcPr>
          <w:p w14:paraId="2B1FEBFD" w14:textId="77777777" w:rsidR="00003DFB" w:rsidRDefault="00003DFB" w:rsidP="00003DFB">
            <w:pPr>
              <w:jc w:val="left"/>
              <w:rPr>
                <w:color w:val="000000"/>
              </w:rPr>
            </w:pPr>
            <w:r>
              <w:rPr>
                <w:color w:val="000000"/>
              </w:rPr>
              <w:t>216</w:t>
            </w:r>
          </w:p>
        </w:tc>
        <w:tc>
          <w:tcPr>
            <w:tcW w:w="1646" w:type="dxa"/>
            <w:tcBorders>
              <w:top w:val="single" w:sz="4" w:space="0" w:color="auto"/>
              <w:bottom w:val="nil"/>
            </w:tcBorders>
            <w:shd w:val="clear" w:color="auto" w:fill="FFFFFF"/>
          </w:tcPr>
          <w:p w14:paraId="02AD0109" w14:textId="77777777" w:rsidR="00003DFB" w:rsidRDefault="00003DFB" w:rsidP="00003DFB">
            <w:pPr>
              <w:jc w:val="left"/>
              <w:rPr>
                <w:color w:val="000000"/>
              </w:rPr>
            </w:pPr>
            <w:r>
              <w:rPr>
                <w:color w:val="000000"/>
              </w:rPr>
              <w:t>C226</w:t>
            </w:r>
          </w:p>
        </w:tc>
        <w:tc>
          <w:tcPr>
            <w:tcW w:w="1647" w:type="dxa"/>
            <w:tcBorders>
              <w:top w:val="single" w:sz="4" w:space="0" w:color="auto"/>
              <w:bottom w:val="nil"/>
            </w:tcBorders>
            <w:shd w:val="clear" w:color="auto" w:fill="FFFFFF"/>
          </w:tcPr>
          <w:p w14:paraId="420D6B9E" w14:textId="77777777" w:rsidR="00003DFB" w:rsidRDefault="00003DFB" w:rsidP="00003DFB">
            <w:pPr>
              <w:jc w:val="left"/>
              <w:rPr>
                <w:color w:val="000000"/>
              </w:rPr>
            </w:pPr>
            <w:r>
              <w:rPr>
                <w:color w:val="000000"/>
              </w:rPr>
              <w:t>double</w:t>
            </w:r>
          </w:p>
        </w:tc>
        <w:tc>
          <w:tcPr>
            <w:tcW w:w="1647" w:type="dxa"/>
            <w:shd w:val="clear" w:color="auto" w:fill="FFFFFF"/>
          </w:tcPr>
          <w:p w14:paraId="17E672D5" w14:textId="77777777" w:rsidR="00003DFB" w:rsidRDefault="00003DFB" w:rsidP="00003DFB">
            <w:pPr>
              <w:jc w:val="left"/>
              <w:rPr>
                <w:color w:val="000000"/>
              </w:rPr>
            </w:pPr>
            <w:r>
              <w:rPr>
                <w:color w:val="000000"/>
              </w:rPr>
              <w:t>POSITION</w:t>
            </w:r>
          </w:p>
        </w:tc>
        <w:tc>
          <w:tcPr>
            <w:tcW w:w="1647" w:type="dxa"/>
            <w:shd w:val="clear" w:color="auto" w:fill="FFFFFF"/>
          </w:tcPr>
          <w:p w14:paraId="7ED0051B" w14:textId="77777777" w:rsidR="00003DFB" w:rsidRDefault="00003DFB" w:rsidP="00003DFB">
            <w:pPr>
              <w:jc w:val="left"/>
              <w:rPr>
                <w:color w:val="000000"/>
              </w:rPr>
            </w:pPr>
            <w:r>
              <w:rPr>
                <w:color w:val="000000"/>
              </w:rPr>
              <w:t>B603</w:t>
            </w:r>
          </w:p>
        </w:tc>
        <w:tc>
          <w:tcPr>
            <w:tcW w:w="1647" w:type="dxa"/>
            <w:shd w:val="clear" w:color="auto" w:fill="FFFFFF"/>
          </w:tcPr>
          <w:p w14:paraId="0D60D1B3"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659814A" w14:textId="77777777" w:rsidR="00003DFB" w:rsidRDefault="00003DFB" w:rsidP="00003DFB">
            <w:pPr>
              <w:jc w:val="left"/>
              <w:rPr>
                <w:color w:val="000000"/>
              </w:rPr>
            </w:pPr>
            <w:r>
              <w:rPr>
                <w:color w:val="000000"/>
              </w:rPr>
              <w:t>Bewirtschaftung Cluster HGB</w:t>
            </w:r>
          </w:p>
          <w:p w14:paraId="42C1D5BD" w14:textId="77777777" w:rsidR="00003DFB" w:rsidRDefault="00003DFB" w:rsidP="00003DFB">
            <w:pPr>
              <w:jc w:val="left"/>
              <w:rPr>
                <w:color w:val="000000"/>
              </w:rPr>
            </w:pPr>
          </w:p>
          <w:p w14:paraId="2131960B" w14:textId="77777777" w:rsidR="00003DFB" w:rsidRDefault="00003DFB" w:rsidP="00003DFB">
            <w:pPr>
              <w:jc w:val="left"/>
              <w:rPr>
                <w:color w:val="000000"/>
              </w:rPr>
            </w:pPr>
            <w:r>
              <w:rPr>
                <w:color w:val="000000"/>
              </w:rPr>
              <w:t>if B603 = 'O' then</w:t>
            </w:r>
          </w:p>
          <w:p w14:paraId="0655EA6F" w14:textId="77777777" w:rsidR="00003DFB" w:rsidRPr="00412367" w:rsidRDefault="00003DFB" w:rsidP="00003DFB">
            <w:pPr>
              <w:jc w:val="left"/>
              <w:rPr>
                <w:color w:val="000000"/>
                <w:lang w:val="en-US"/>
                <w:rPrChange w:id="2162" w:author="Huke, Juan (extern)" w:date="2024-05-22T18:34:00Z">
                  <w:rPr>
                    <w:color w:val="000000"/>
                  </w:rPr>
                </w:rPrChange>
              </w:rPr>
            </w:pPr>
            <w:r w:rsidRPr="00412367">
              <w:rPr>
                <w:color w:val="000000"/>
                <w:lang w:val="en-US"/>
                <w:rPrChange w:id="2163" w:author="Huke, Juan (extern)" w:date="2024-05-22T18:34:00Z">
                  <w:rPr>
                    <w:color w:val="000000"/>
                  </w:rPr>
                </w:rPrChange>
              </w:rPr>
              <w:t>if EL_LTD_3_CLA &lt; 0</w:t>
            </w:r>
          </w:p>
          <w:p w14:paraId="290F4DE9" w14:textId="77777777" w:rsidR="00003DFB" w:rsidRPr="00412367" w:rsidRDefault="00003DFB" w:rsidP="00003DFB">
            <w:pPr>
              <w:jc w:val="left"/>
              <w:rPr>
                <w:color w:val="000000"/>
                <w:lang w:val="en-US"/>
                <w:rPrChange w:id="2164" w:author="Huke, Juan (extern)" w:date="2024-05-22T18:34:00Z">
                  <w:rPr>
                    <w:color w:val="000000"/>
                  </w:rPr>
                </w:rPrChange>
              </w:rPr>
            </w:pPr>
            <w:r w:rsidRPr="00412367">
              <w:rPr>
                <w:color w:val="000000"/>
                <w:lang w:val="en-US"/>
                <w:rPrChange w:id="2165" w:author="Huke, Juan (extern)" w:date="2024-05-22T18:34:00Z">
                  <w:rPr>
                    <w:color w:val="000000"/>
                  </w:rPr>
                </w:rPrChange>
              </w:rPr>
              <w:t>then NULL</w:t>
            </w:r>
          </w:p>
          <w:p w14:paraId="4B2CB637" w14:textId="77777777" w:rsidR="00003DFB" w:rsidRPr="00412367" w:rsidRDefault="00003DFB" w:rsidP="00003DFB">
            <w:pPr>
              <w:jc w:val="left"/>
              <w:rPr>
                <w:color w:val="000000"/>
                <w:lang w:val="en-US"/>
                <w:rPrChange w:id="2166" w:author="Huke, Juan (extern)" w:date="2024-05-22T18:34:00Z">
                  <w:rPr>
                    <w:color w:val="000000"/>
                  </w:rPr>
                </w:rPrChange>
              </w:rPr>
            </w:pPr>
            <w:r w:rsidRPr="00412367">
              <w:rPr>
                <w:color w:val="000000"/>
                <w:lang w:val="en-US"/>
                <w:rPrChange w:id="2167" w:author="Huke, Juan (extern)" w:date="2024-05-22T18:34:00Z">
                  <w:rPr>
                    <w:color w:val="000000"/>
                  </w:rPr>
                </w:rPrChange>
              </w:rPr>
              <w:t>else if XX_STAGE_IND = '3'</w:t>
            </w:r>
          </w:p>
          <w:p w14:paraId="0D573C44" w14:textId="77777777" w:rsidR="00003DFB" w:rsidRPr="00412367" w:rsidRDefault="00003DFB" w:rsidP="00003DFB">
            <w:pPr>
              <w:jc w:val="left"/>
              <w:rPr>
                <w:color w:val="000000"/>
                <w:lang w:val="en-US"/>
                <w:rPrChange w:id="2168" w:author="Huke, Juan (extern)" w:date="2024-05-22T18:34:00Z">
                  <w:rPr>
                    <w:color w:val="000000"/>
                  </w:rPr>
                </w:rPrChange>
              </w:rPr>
            </w:pPr>
            <w:r w:rsidRPr="00412367">
              <w:rPr>
                <w:color w:val="000000"/>
                <w:lang w:val="en-US"/>
                <w:rPrChange w:id="2169" w:author="Huke, Juan (extern)" w:date="2024-05-22T18:34:00Z">
                  <w:rPr>
                    <w:color w:val="000000"/>
                  </w:rPr>
                </w:rPrChange>
              </w:rPr>
              <w:t>then NVL(XX_EL_LTD_3_CLA,0)</w:t>
            </w:r>
          </w:p>
          <w:p w14:paraId="66AFBFD6" w14:textId="77777777" w:rsidR="00003DFB" w:rsidRDefault="00003DFB" w:rsidP="00003DFB">
            <w:pPr>
              <w:jc w:val="left"/>
              <w:rPr>
                <w:color w:val="000000"/>
              </w:rPr>
            </w:pPr>
            <w:r>
              <w:rPr>
                <w:color w:val="000000"/>
              </w:rPr>
              <w:t>else NULL</w:t>
            </w:r>
          </w:p>
          <w:p w14:paraId="7F5F6B5A" w14:textId="77777777" w:rsidR="00003DFB" w:rsidRDefault="00003DFB" w:rsidP="00003DFB">
            <w:pPr>
              <w:jc w:val="left"/>
              <w:rPr>
                <w:color w:val="000000"/>
              </w:rPr>
            </w:pPr>
            <w:r>
              <w:rPr>
                <w:color w:val="000000"/>
              </w:rPr>
              <w:t>else NULL</w:t>
            </w:r>
          </w:p>
          <w:p w14:paraId="0AA64A25" w14:textId="77777777" w:rsidR="00003DFB" w:rsidRDefault="00003DFB" w:rsidP="00003DFB">
            <w:pPr>
              <w:jc w:val="left"/>
              <w:rPr>
                <w:color w:val="000000"/>
              </w:rPr>
            </w:pPr>
          </w:p>
          <w:p w14:paraId="28771707" w14:textId="77777777" w:rsidR="00003DFB" w:rsidRDefault="00003DFB" w:rsidP="00003DFB">
            <w:pPr>
              <w:jc w:val="left"/>
              <w:rPr>
                <w:color w:val="000000"/>
              </w:rPr>
            </w:pPr>
            <w:r>
              <w:rPr>
                <w:color w:val="000000"/>
              </w:rPr>
              <w:t>Der ermittelte Wert wird nach folgender Logik in die Tabelle geschrieben:</w:t>
            </w:r>
          </w:p>
          <w:p w14:paraId="7BBB3A1C" w14:textId="77777777" w:rsidR="00003DFB" w:rsidRDefault="00003DFB" w:rsidP="00003DFB">
            <w:pPr>
              <w:jc w:val="left"/>
              <w:rPr>
                <w:color w:val="000000"/>
              </w:rPr>
            </w:pPr>
          </w:p>
          <w:p w14:paraId="58B14AD1" w14:textId="77777777" w:rsidR="00003DFB" w:rsidRPr="00412367" w:rsidRDefault="00003DFB" w:rsidP="00003DFB">
            <w:pPr>
              <w:jc w:val="left"/>
              <w:rPr>
                <w:color w:val="000000"/>
                <w:lang w:val="en-US"/>
                <w:rPrChange w:id="2170" w:author="Huke, Juan (extern)" w:date="2024-05-22T18:34:00Z">
                  <w:rPr>
                    <w:color w:val="000000"/>
                  </w:rPr>
                </w:rPrChange>
              </w:rPr>
            </w:pPr>
            <w:r w:rsidRPr="00412367">
              <w:rPr>
                <w:color w:val="000000"/>
                <w:lang w:val="en-US"/>
                <w:rPrChange w:id="2171" w:author="Huke, Juan (extern)" w:date="2024-05-22T18:34:00Z">
                  <w:rPr>
                    <w:color w:val="000000"/>
                  </w:rPr>
                </w:rPrChange>
              </w:rPr>
              <w:t>GROUP BY C202 AND ORDER BY C202,CONTRACT, PTY001 ascending</w:t>
            </w:r>
          </w:p>
          <w:p w14:paraId="24901D80" w14:textId="77777777" w:rsidR="00003DFB" w:rsidRPr="00412367" w:rsidRDefault="00003DFB" w:rsidP="00003DFB">
            <w:pPr>
              <w:jc w:val="left"/>
              <w:rPr>
                <w:color w:val="000000"/>
                <w:lang w:val="en-US"/>
                <w:rPrChange w:id="2172" w:author="Huke, Juan (extern)" w:date="2024-05-22T18:34:00Z">
                  <w:rPr>
                    <w:color w:val="000000"/>
                  </w:rPr>
                </w:rPrChange>
              </w:rPr>
            </w:pPr>
          </w:p>
          <w:p w14:paraId="47C88EB7" w14:textId="77777777" w:rsidR="00003DFB" w:rsidRPr="00412367" w:rsidRDefault="00003DFB" w:rsidP="00003DFB">
            <w:pPr>
              <w:jc w:val="left"/>
              <w:rPr>
                <w:color w:val="000000"/>
                <w:lang w:val="en-US"/>
                <w:rPrChange w:id="2173" w:author="Huke, Juan (extern)" w:date="2024-05-22T18:34:00Z">
                  <w:rPr>
                    <w:color w:val="000000"/>
                  </w:rPr>
                </w:rPrChange>
              </w:rPr>
            </w:pPr>
            <w:r w:rsidRPr="00412367">
              <w:rPr>
                <w:color w:val="000000"/>
                <w:lang w:val="en-US"/>
                <w:rPrChange w:id="2174" w:author="Huke, Juan (extern)" w:date="2024-05-22T18:34:00Z">
                  <w:rPr>
                    <w:color w:val="000000"/>
                  </w:rPr>
                </w:rPrChange>
              </w:rPr>
              <w:t>IF C202 is NULL</w:t>
            </w:r>
          </w:p>
          <w:p w14:paraId="7417ECCD" w14:textId="77777777" w:rsidR="00003DFB" w:rsidRPr="00412367" w:rsidRDefault="00003DFB" w:rsidP="00003DFB">
            <w:pPr>
              <w:jc w:val="left"/>
              <w:rPr>
                <w:color w:val="000000"/>
                <w:lang w:val="en-US"/>
                <w:rPrChange w:id="2175" w:author="Huke, Juan (extern)" w:date="2024-05-22T18:34:00Z">
                  <w:rPr>
                    <w:color w:val="000000"/>
                  </w:rPr>
                </w:rPrChange>
              </w:rPr>
            </w:pPr>
            <w:r w:rsidRPr="00412367">
              <w:rPr>
                <w:color w:val="000000"/>
                <w:lang w:val="en-US"/>
                <w:rPrChange w:id="2176" w:author="Huke, Juan (extern)" w:date="2024-05-22T18:34:00Z">
                  <w:rPr>
                    <w:color w:val="000000"/>
                  </w:rPr>
                </w:rPrChange>
              </w:rPr>
              <w:t>THEN write the calculated value to this contract</w:t>
            </w:r>
          </w:p>
          <w:p w14:paraId="54E46B02" w14:textId="77777777" w:rsidR="00003DFB" w:rsidRPr="00412367" w:rsidRDefault="00003DFB" w:rsidP="00003DFB">
            <w:pPr>
              <w:jc w:val="left"/>
              <w:rPr>
                <w:color w:val="000000"/>
                <w:lang w:val="en-US"/>
                <w:rPrChange w:id="2177" w:author="Huke, Juan (extern)" w:date="2024-05-22T18:34:00Z">
                  <w:rPr>
                    <w:color w:val="000000"/>
                  </w:rPr>
                </w:rPrChange>
              </w:rPr>
            </w:pPr>
            <w:r w:rsidRPr="00412367">
              <w:rPr>
                <w:color w:val="000000"/>
                <w:lang w:val="en-US"/>
                <w:rPrChange w:id="2178" w:author="Huke, Juan (extern)" w:date="2024-05-22T18:34:00Z">
                  <w:rPr>
                    <w:color w:val="000000"/>
                  </w:rPr>
                </w:rPrChange>
              </w:rPr>
              <w:t xml:space="preserve">ELSE IF C202 &lt;&gt; NULL AND PTY001=1 </w:t>
            </w:r>
          </w:p>
          <w:p w14:paraId="59EA135A" w14:textId="77777777" w:rsidR="00003DFB" w:rsidRPr="00412367" w:rsidRDefault="00003DFB" w:rsidP="00003DFB">
            <w:pPr>
              <w:jc w:val="left"/>
              <w:rPr>
                <w:color w:val="000000"/>
                <w:lang w:val="en-US"/>
                <w:rPrChange w:id="2179" w:author="Huke, Juan (extern)" w:date="2024-05-22T18:34:00Z">
                  <w:rPr>
                    <w:color w:val="000000"/>
                  </w:rPr>
                </w:rPrChange>
              </w:rPr>
            </w:pPr>
            <w:r w:rsidRPr="00412367">
              <w:rPr>
                <w:color w:val="000000"/>
                <w:lang w:val="en-US"/>
                <w:rPrChange w:id="2180" w:author="Huke, Juan (extern)" w:date="2024-05-22T18:34:00Z">
                  <w:rPr>
                    <w:color w:val="000000"/>
                  </w:rPr>
                </w:rPrChange>
              </w:rPr>
              <w:t>THEN write the calculated value to the first contract</w:t>
            </w:r>
          </w:p>
          <w:p w14:paraId="03F5458E" w14:textId="77777777" w:rsidR="00003DFB" w:rsidRDefault="00003DFB" w:rsidP="00003DFB">
            <w:pPr>
              <w:jc w:val="left"/>
              <w:rPr>
                <w:color w:val="000000"/>
              </w:rPr>
            </w:pPr>
            <w:r>
              <w:rPr>
                <w:color w:val="000000"/>
              </w:rPr>
              <w:t>Else NULL</w:t>
            </w:r>
          </w:p>
          <w:p w14:paraId="737A149A" w14:textId="77777777" w:rsidR="00003DFB" w:rsidRDefault="00003DFB" w:rsidP="00003DFB">
            <w:pPr>
              <w:jc w:val="left"/>
              <w:rPr>
                <w:color w:val="000000"/>
              </w:rPr>
            </w:pPr>
          </w:p>
          <w:p w14:paraId="2D7544BE" w14:textId="77777777" w:rsidR="00003DFB" w:rsidRDefault="00003DFB" w:rsidP="00003DFB">
            <w:pPr>
              <w:jc w:val="left"/>
              <w:rPr>
                <w:color w:val="000000"/>
              </w:rPr>
            </w:pPr>
            <w:r>
              <w:rPr>
                <w:color w:val="000000"/>
              </w:rPr>
              <w:t>Bewirtschaftung Cluster IFRS</w:t>
            </w:r>
          </w:p>
          <w:p w14:paraId="06DAFCFA" w14:textId="77777777" w:rsidR="00003DFB" w:rsidRDefault="00003DFB" w:rsidP="00003DFB">
            <w:pPr>
              <w:jc w:val="left"/>
              <w:rPr>
                <w:color w:val="000000"/>
              </w:rPr>
            </w:pPr>
          </w:p>
          <w:p w14:paraId="1A27AF08" w14:textId="77777777" w:rsidR="00003DFB" w:rsidRDefault="00003DFB" w:rsidP="00003DFB">
            <w:pPr>
              <w:jc w:val="left"/>
              <w:rPr>
                <w:color w:val="000000"/>
              </w:rPr>
            </w:pPr>
            <w:r>
              <w:rPr>
                <w:color w:val="000000"/>
              </w:rPr>
              <w:t>if B603 = 'T'</w:t>
            </w:r>
          </w:p>
          <w:p w14:paraId="7F727FD3" w14:textId="77777777" w:rsidR="00003DFB" w:rsidRDefault="00003DFB" w:rsidP="00003DFB">
            <w:pPr>
              <w:jc w:val="left"/>
              <w:rPr>
                <w:color w:val="000000"/>
              </w:rPr>
            </w:pPr>
            <w:r>
              <w:rPr>
                <w:color w:val="000000"/>
              </w:rPr>
              <w:t>then NULL</w:t>
            </w:r>
          </w:p>
          <w:p w14:paraId="669EAB26" w14:textId="77777777" w:rsidR="00003DFB" w:rsidRDefault="00003DFB" w:rsidP="00003DFB">
            <w:pPr>
              <w:jc w:val="left"/>
              <w:rPr>
                <w:color w:val="000000"/>
              </w:rPr>
            </w:pPr>
            <w:r>
              <w:rPr>
                <w:color w:val="000000"/>
              </w:rPr>
              <w:t>else siehe Transformationsvorschriften in Kapitel 5.6</w:t>
            </w:r>
          </w:p>
        </w:tc>
        <w:tc>
          <w:tcPr>
            <w:tcW w:w="2906" w:type="dxa"/>
            <w:tcBorders>
              <w:top w:val="single" w:sz="4" w:space="0" w:color="auto"/>
              <w:bottom w:val="nil"/>
            </w:tcBorders>
            <w:shd w:val="clear" w:color="auto" w:fill="FFFFFF"/>
          </w:tcPr>
          <w:p w14:paraId="7018C76A" w14:textId="77777777" w:rsidR="00003DFB" w:rsidRDefault="00003DFB" w:rsidP="00003DFB">
            <w:pPr>
              <w:jc w:val="left"/>
              <w:rPr>
                <w:color w:val="000000"/>
              </w:rPr>
            </w:pPr>
            <w:r>
              <w:rPr>
                <w:color w:val="000000"/>
              </w:rPr>
              <w:lastRenderedPageBreak/>
              <w:t>Einzelwertberichtigungen/-rückstellungen sonstige gesamt</w:t>
            </w:r>
          </w:p>
          <w:p w14:paraId="01A71BF5" w14:textId="77777777" w:rsidR="00003DFB" w:rsidRDefault="00003DFB" w:rsidP="00003DFB">
            <w:pPr>
              <w:jc w:val="left"/>
              <w:rPr>
                <w:color w:val="000000"/>
              </w:rPr>
            </w:pPr>
          </w:p>
          <w:p w14:paraId="02E82F98" w14:textId="77777777" w:rsidR="00003DFB" w:rsidRDefault="00003DFB" w:rsidP="00003DFB">
            <w:pPr>
              <w:jc w:val="left"/>
              <w:rPr>
                <w:color w:val="000000"/>
              </w:rPr>
            </w:pPr>
            <w:r>
              <w:rPr>
                <w:color w:val="000000"/>
              </w:rPr>
              <w:t xml:space="preserve">XX_CRA_CR_EXCL_CLA = Impairments </w:t>
            </w:r>
          </w:p>
          <w:p w14:paraId="2076866E" w14:textId="77777777" w:rsidR="00003DFB" w:rsidRDefault="00003DFB" w:rsidP="00003DFB">
            <w:pPr>
              <w:jc w:val="left"/>
              <w:rPr>
                <w:color w:val="000000"/>
              </w:rPr>
            </w:pPr>
            <w:r>
              <w:rPr>
                <w:color w:val="000000"/>
              </w:rPr>
              <w:t>XX_STAGE_CR_IND = IFRS9-Stufeneinteilung Geschäft XX_POCI_CR_F = Kennzeichen POCI-Geschäft (POCI = Purchased of Originated Credit Impaired)</w:t>
            </w:r>
          </w:p>
          <w:p w14:paraId="7E0FEF60" w14:textId="77777777" w:rsidR="00003DFB" w:rsidRDefault="00003DFB" w:rsidP="00003DFB">
            <w:pPr>
              <w:jc w:val="left"/>
              <w:rPr>
                <w:color w:val="000000"/>
              </w:rPr>
            </w:pPr>
            <w:r>
              <w:rPr>
                <w:color w:val="000000"/>
              </w:rPr>
              <w:t>XX_D2_CR_CLA = Betrag des Kredit-Abschreibung-</w:t>
            </w:r>
            <w:r>
              <w:rPr>
                <w:color w:val="000000"/>
              </w:rPr>
              <w:lastRenderedPageBreak/>
              <w:t>Verbrauchs (D2 ungeglättet)</w:t>
            </w:r>
          </w:p>
          <w:p w14:paraId="445F3D62" w14:textId="77777777" w:rsidR="00003DFB" w:rsidRDefault="00003DFB" w:rsidP="00003DFB">
            <w:pPr>
              <w:jc w:val="left"/>
              <w:rPr>
                <w:color w:val="000000"/>
              </w:rPr>
            </w:pPr>
            <w:r>
              <w:rPr>
                <w:color w:val="000000"/>
              </w:rPr>
              <w:t>C215 = Buchwert</w:t>
            </w:r>
          </w:p>
          <w:p w14:paraId="14C2B272" w14:textId="77777777" w:rsidR="00003DFB" w:rsidRDefault="00003DFB" w:rsidP="00003DFB">
            <w:pPr>
              <w:jc w:val="left"/>
              <w:rPr>
                <w:color w:val="000000"/>
              </w:rPr>
            </w:pPr>
            <w:r>
              <w:rPr>
                <w:color w:val="000000"/>
              </w:rPr>
              <w:t>B603 = Prüfpfad 3 (aktuelle Belegung Obligor- vs. Transferrisiko)</w:t>
            </w:r>
          </w:p>
          <w:p w14:paraId="0C446ABA" w14:textId="77777777" w:rsidR="00003DFB" w:rsidRDefault="00003DFB" w:rsidP="00003DFB">
            <w:pPr>
              <w:jc w:val="left"/>
              <w:rPr>
                <w:color w:val="000000"/>
              </w:rPr>
            </w:pPr>
          </w:p>
          <w:p w14:paraId="37BF1499" w14:textId="77777777" w:rsidR="00003DFB" w:rsidRDefault="00003DFB" w:rsidP="00003DFB">
            <w:pPr>
              <w:jc w:val="left"/>
              <w:rPr>
                <w:color w:val="000000"/>
              </w:rPr>
            </w:pPr>
            <w:r>
              <w:rPr>
                <w:color w:val="000000"/>
              </w:rPr>
              <w:t>HGB Cluster</w:t>
            </w:r>
          </w:p>
          <w:p w14:paraId="3885FFCF" w14:textId="77777777" w:rsidR="00003DFB" w:rsidRDefault="00003DFB" w:rsidP="00003DFB">
            <w:pPr>
              <w:jc w:val="left"/>
              <w:rPr>
                <w:color w:val="000000"/>
              </w:rPr>
            </w:pPr>
            <w:r>
              <w:rPr>
                <w:color w:val="000000"/>
              </w:rPr>
              <w:t>Der nachfolgende Teil der Logik wurde als Teil der Transformationsanweisung zur Bewirtschaftung des Zielfeldes aufgrund einer konkreten abnehmerspezifischen Anforderung zum Angleich der Daten aufgenommen:</w:t>
            </w:r>
          </w:p>
          <w:p w14:paraId="07B373F5" w14:textId="77777777" w:rsidR="00003DFB" w:rsidRDefault="00003DFB" w:rsidP="00003DFB">
            <w:pPr>
              <w:jc w:val="left"/>
              <w:rPr>
                <w:color w:val="000000"/>
              </w:rPr>
            </w:pPr>
          </w:p>
          <w:p w14:paraId="0A74239F" w14:textId="77777777" w:rsidR="00003DFB" w:rsidRDefault="00003DFB" w:rsidP="00003DFB">
            <w:pPr>
              <w:jc w:val="left"/>
              <w:rPr>
                <w:color w:val="000000"/>
              </w:rPr>
            </w:pPr>
            <w:r>
              <w:rPr>
                <w:color w:val="000000"/>
              </w:rPr>
              <w:t>Überprüfung, dass der LTD-Risikovorsorgewert für Stage 3 (EL_LTD_3_CLA) nicht negativ ist.</w:t>
            </w:r>
          </w:p>
          <w:p w14:paraId="24874548" w14:textId="77777777" w:rsidR="00003DFB" w:rsidRDefault="00003DFB" w:rsidP="00003DFB">
            <w:pPr>
              <w:jc w:val="left"/>
              <w:rPr>
                <w:color w:val="000000"/>
              </w:rPr>
            </w:pPr>
          </w:p>
          <w:p w14:paraId="7479AFAC" w14:textId="77777777" w:rsidR="00003DFB" w:rsidRDefault="00003DFB" w:rsidP="00003DFB">
            <w:pPr>
              <w:jc w:val="left"/>
              <w:rPr>
                <w:color w:val="000000"/>
              </w:rPr>
            </w:pPr>
            <w:r>
              <w:rPr>
                <w:color w:val="000000"/>
              </w:rPr>
              <w:t>Innerhalb eines Kompensationsverbundes sollen alle Wertefelder auf Verbundebene am selben aktivischen CONTRACT dargestellt werden.</w:t>
            </w:r>
          </w:p>
          <w:p w14:paraId="7B55557D" w14:textId="77777777" w:rsidR="00003DFB" w:rsidRDefault="00003DFB" w:rsidP="00003DFB">
            <w:pPr>
              <w:jc w:val="left"/>
              <w:rPr>
                <w:color w:val="000000"/>
              </w:rPr>
            </w:pPr>
          </w:p>
          <w:p w14:paraId="13BD8DEE" w14:textId="77777777" w:rsidR="00003DFB" w:rsidRDefault="00003DFB" w:rsidP="00003DFB">
            <w:pPr>
              <w:jc w:val="left"/>
              <w:rPr>
                <w:color w:val="000000"/>
              </w:rPr>
            </w:pPr>
            <w:r>
              <w:rPr>
                <w:color w:val="000000"/>
              </w:rPr>
              <w:t xml:space="preserve">Für CONTRACTs außerhalb </w:t>
            </w:r>
            <w:r>
              <w:rPr>
                <w:color w:val="000000"/>
              </w:rPr>
              <w:lastRenderedPageBreak/>
              <w:t>eines Kompensationsverbundes (C202 = NULL) wird der Wert an diesen CONTRACT geschrieben.</w:t>
            </w:r>
          </w:p>
        </w:tc>
      </w:tr>
      <w:tr w:rsidR="00003DFB" w:rsidRPr="00003DFB" w14:paraId="49D53594" w14:textId="77777777" w:rsidTr="00003DFB">
        <w:trPr>
          <w:trHeight w:val="449"/>
        </w:trPr>
        <w:tc>
          <w:tcPr>
            <w:tcW w:w="550" w:type="dxa"/>
            <w:tcBorders>
              <w:top w:val="nil"/>
              <w:bottom w:val="nil"/>
            </w:tcBorders>
            <w:shd w:val="clear" w:color="auto" w:fill="FFFFFF"/>
          </w:tcPr>
          <w:p w14:paraId="4E913A72" w14:textId="77777777" w:rsidR="00003DFB" w:rsidRDefault="00003DFB" w:rsidP="00003DFB">
            <w:pPr>
              <w:jc w:val="left"/>
              <w:rPr>
                <w:color w:val="000000"/>
              </w:rPr>
            </w:pPr>
          </w:p>
        </w:tc>
        <w:tc>
          <w:tcPr>
            <w:tcW w:w="1646" w:type="dxa"/>
            <w:tcBorders>
              <w:top w:val="nil"/>
              <w:bottom w:val="nil"/>
            </w:tcBorders>
            <w:shd w:val="clear" w:color="auto" w:fill="FFFFFF"/>
          </w:tcPr>
          <w:p w14:paraId="347BF4D1" w14:textId="77777777" w:rsidR="00003DFB" w:rsidRDefault="00003DFB" w:rsidP="00003DFB">
            <w:pPr>
              <w:jc w:val="left"/>
              <w:rPr>
                <w:color w:val="000000"/>
              </w:rPr>
            </w:pPr>
          </w:p>
        </w:tc>
        <w:tc>
          <w:tcPr>
            <w:tcW w:w="1647" w:type="dxa"/>
            <w:tcBorders>
              <w:top w:val="nil"/>
              <w:bottom w:val="nil"/>
            </w:tcBorders>
            <w:shd w:val="clear" w:color="auto" w:fill="FFFFFF"/>
          </w:tcPr>
          <w:p w14:paraId="126BC1C2" w14:textId="77777777" w:rsidR="00003DFB" w:rsidRDefault="00003DFB" w:rsidP="00003DFB">
            <w:pPr>
              <w:jc w:val="left"/>
              <w:rPr>
                <w:color w:val="000000"/>
              </w:rPr>
            </w:pPr>
          </w:p>
        </w:tc>
        <w:tc>
          <w:tcPr>
            <w:tcW w:w="1647" w:type="dxa"/>
            <w:shd w:val="clear" w:color="auto" w:fill="FFFFFF"/>
          </w:tcPr>
          <w:p w14:paraId="4AF4DC0F" w14:textId="77777777" w:rsidR="00003DFB" w:rsidRDefault="00003DFB" w:rsidP="00003DFB">
            <w:pPr>
              <w:jc w:val="left"/>
              <w:rPr>
                <w:color w:val="000000"/>
              </w:rPr>
            </w:pPr>
            <w:r>
              <w:rPr>
                <w:color w:val="000000"/>
              </w:rPr>
              <w:t>POSITION</w:t>
            </w:r>
          </w:p>
        </w:tc>
        <w:tc>
          <w:tcPr>
            <w:tcW w:w="1647" w:type="dxa"/>
            <w:shd w:val="clear" w:color="auto" w:fill="FFFFFF"/>
          </w:tcPr>
          <w:p w14:paraId="2EAB0836" w14:textId="77777777" w:rsidR="00003DFB" w:rsidRDefault="00003DFB" w:rsidP="00003DFB">
            <w:pPr>
              <w:jc w:val="left"/>
              <w:rPr>
                <w:color w:val="000000"/>
              </w:rPr>
            </w:pPr>
            <w:r>
              <w:rPr>
                <w:color w:val="000000"/>
              </w:rPr>
              <w:t>C215</w:t>
            </w:r>
          </w:p>
        </w:tc>
        <w:tc>
          <w:tcPr>
            <w:tcW w:w="1647" w:type="dxa"/>
            <w:shd w:val="clear" w:color="auto" w:fill="FFFFFF"/>
          </w:tcPr>
          <w:p w14:paraId="7266D482"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6DF377B5" w14:textId="77777777" w:rsidR="00003DFB" w:rsidRDefault="00003DFB" w:rsidP="00003DFB">
            <w:pPr>
              <w:jc w:val="left"/>
              <w:rPr>
                <w:color w:val="000000"/>
              </w:rPr>
            </w:pPr>
          </w:p>
        </w:tc>
        <w:tc>
          <w:tcPr>
            <w:tcW w:w="2906" w:type="dxa"/>
            <w:tcBorders>
              <w:top w:val="nil"/>
              <w:bottom w:val="nil"/>
            </w:tcBorders>
            <w:shd w:val="clear" w:color="auto" w:fill="FFFFFF"/>
          </w:tcPr>
          <w:p w14:paraId="30445DF4" w14:textId="77777777" w:rsidR="00003DFB" w:rsidRDefault="00003DFB" w:rsidP="00003DFB">
            <w:pPr>
              <w:jc w:val="left"/>
              <w:rPr>
                <w:color w:val="000000"/>
              </w:rPr>
            </w:pPr>
          </w:p>
        </w:tc>
      </w:tr>
      <w:tr w:rsidR="00003DFB" w:rsidRPr="00003DFB" w14:paraId="61A346EF" w14:textId="77777777" w:rsidTr="00003DFB">
        <w:trPr>
          <w:trHeight w:val="449"/>
        </w:trPr>
        <w:tc>
          <w:tcPr>
            <w:tcW w:w="550" w:type="dxa"/>
            <w:tcBorders>
              <w:top w:val="nil"/>
              <w:bottom w:val="nil"/>
            </w:tcBorders>
            <w:shd w:val="clear" w:color="auto" w:fill="FFFFFF"/>
          </w:tcPr>
          <w:p w14:paraId="137543BD" w14:textId="77777777" w:rsidR="00003DFB" w:rsidRDefault="00003DFB" w:rsidP="00003DFB">
            <w:pPr>
              <w:jc w:val="left"/>
              <w:rPr>
                <w:color w:val="000000"/>
              </w:rPr>
            </w:pPr>
          </w:p>
        </w:tc>
        <w:tc>
          <w:tcPr>
            <w:tcW w:w="1646" w:type="dxa"/>
            <w:tcBorders>
              <w:top w:val="nil"/>
              <w:bottom w:val="nil"/>
            </w:tcBorders>
            <w:shd w:val="clear" w:color="auto" w:fill="FFFFFF"/>
          </w:tcPr>
          <w:p w14:paraId="14B45C64" w14:textId="77777777" w:rsidR="00003DFB" w:rsidRDefault="00003DFB" w:rsidP="00003DFB">
            <w:pPr>
              <w:jc w:val="left"/>
              <w:rPr>
                <w:color w:val="000000"/>
              </w:rPr>
            </w:pPr>
          </w:p>
        </w:tc>
        <w:tc>
          <w:tcPr>
            <w:tcW w:w="1647" w:type="dxa"/>
            <w:tcBorders>
              <w:top w:val="nil"/>
              <w:bottom w:val="nil"/>
            </w:tcBorders>
            <w:shd w:val="clear" w:color="auto" w:fill="FFFFFF"/>
          </w:tcPr>
          <w:p w14:paraId="66491AAE" w14:textId="77777777" w:rsidR="00003DFB" w:rsidRDefault="00003DFB" w:rsidP="00003DFB">
            <w:pPr>
              <w:jc w:val="left"/>
              <w:rPr>
                <w:color w:val="000000"/>
              </w:rPr>
            </w:pPr>
          </w:p>
        </w:tc>
        <w:tc>
          <w:tcPr>
            <w:tcW w:w="1647" w:type="dxa"/>
            <w:shd w:val="clear" w:color="auto" w:fill="FFFFFF"/>
          </w:tcPr>
          <w:p w14:paraId="1D916173" w14:textId="77777777" w:rsidR="00003DFB" w:rsidRDefault="00003DFB" w:rsidP="00003DFB">
            <w:pPr>
              <w:jc w:val="left"/>
              <w:rPr>
                <w:color w:val="000000"/>
              </w:rPr>
            </w:pPr>
            <w:r>
              <w:rPr>
                <w:color w:val="000000"/>
              </w:rPr>
              <w:t>POSITION</w:t>
            </w:r>
          </w:p>
        </w:tc>
        <w:tc>
          <w:tcPr>
            <w:tcW w:w="1647" w:type="dxa"/>
            <w:shd w:val="clear" w:color="auto" w:fill="FFFFFF"/>
          </w:tcPr>
          <w:p w14:paraId="6D544341" w14:textId="77777777" w:rsidR="00003DFB" w:rsidRDefault="00003DFB" w:rsidP="00003DFB">
            <w:pPr>
              <w:jc w:val="left"/>
              <w:rPr>
                <w:color w:val="000000"/>
              </w:rPr>
            </w:pPr>
            <w:r>
              <w:rPr>
                <w:color w:val="000000"/>
              </w:rPr>
              <w:t>C223</w:t>
            </w:r>
          </w:p>
        </w:tc>
        <w:tc>
          <w:tcPr>
            <w:tcW w:w="1647" w:type="dxa"/>
            <w:shd w:val="clear" w:color="auto" w:fill="FFFFFF"/>
          </w:tcPr>
          <w:p w14:paraId="54A50395"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5987456B" w14:textId="77777777" w:rsidR="00003DFB" w:rsidRDefault="00003DFB" w:rsidP="00003DFB">
            <w:pPr>
              <w:jc w:val="left"/>
              <w:rPr>
                <w:color w:val="000000"/>
              </w:rPr>
            </w:pPr>
          </w:p>
        </w:tc>
        <w:tc>
          <w:tcPr>
            <w:tcW w:w="2906" w:type="dxa"/>
            <w:tcBorders>
              <w:top w:val="nil"/>
              <w:bottom w:val="nil"/>
            </w:tcBorders>
            <w:shd w:val="clear" w:color="auto" w:fill="FFFFFF"/>
          </w:tcPr>
          <w:p w14:paraId="357EEEFE" w14:textId="77777777" w:rsidR="00003DFB" w:rsidRDefault="00003DFB" w:rsidP="00003DFB">
            <w:pPr>
              <w:jc w:val="left"/>
              <w:rPr>
                <w:color w:val="000000"/>
              </w:rPr>
            </w:pPr>
          </w:p>
        </w:tc>
      </w:tr>
      <w:tr w:rsidR="00003DFB" w:rsidRPr="00003DFB" w14:paraId="77781B2B" w14:textId="77777777" w:rsidTr="00003DFB">
        <w:trPr>
          <w:trHeight w:val="449"/>
        </w:trPr>
        <w:tc>
          <w:tcPr>
            <w:tcW w:w="550" w:type="dxa"/>
            <w:tcBorders>
              <w:top w:val="nil"/>
              <w:bottom w:val="nil"/>
            </w:tcBorders>
            <w:shd w:val="clear" w:color="auto" w:fill="FFFFFF"/>
          </w:tcPr>
          <w:p w14:paraId="4FE535A9" w14:textId="77777777" w:rsidR="00003DFB" w:rsidRDefault="00003DFB" w:rsidP="00003DFB">
            <w:pPr>
              <w:jc w:val="left"/>
              <w:rPr>
                <w:color w:val="000000"/>
              </w:rPr>
            </w:pPr>
          </w:p>
        </w:tc>
        <w:tc>
          <w:tcPr>
            <w:tcW w:w="1646" w:type="dxa"/>
            <w:tcBorders>
              <w:top w:val="nil"/>
              <w:bottom w:val="nil"/>
            </w:tcBorders>
            <w:shd w:val="clear" w:color="auto" w:fill="FFFFFF"/>
          </w:tcPr>
          <w:p w14:paraId="27487162" w14:textId="77777777" w:rsidR="00003DFB" w:rsidRDefault="00003DFB" w:rsidP="00003DFB">
            <w:pPr>
              <w:jc w:val="left"/>
              <w:rPr>
                <w:color w:val="000000"/>
              </w:rPr>
            </w:pPr>
          </w:p>
        </w:tc>
        <w:tc>
          <w:tcPr>
            <w:tcW w:w="1647" w:type="dxa"/>
            <w:tcBorders>
              <w:top w:val="nil"/>
              <w:bottom w:val="nil"/>
            </w:tcBorders>
            <w:shd w:val="clear" w:color="auto" w:fill="FFFFFF"/>
          </w:tcPr>
          <w:p w14:paraId="2132800A" w14:textId="77777777" w:rsidR="00003DFB" w:rsidRDefault="00003DFB" w:rsidP="00003DFB">
            <w:pPr>
              <w:jc w:val="left"/>
              <w:rPr>
                <w:color w:val="000000"/>
              </w:rPr>
            </w:pPr>
          </w:p>
        </w:tc>
        <w:tc>
          <w:tcPr>
            <w:tcW w:w="1647" w:type="dxa"/>
            <w:shd w:val="clear" w:color="auto" w:fill="FFFFFF"/>
          </w:tcPr>
          <w:p w14:paraId="2966C565" w14:textId="77777777" w:rsidR="00003DFB" w:rsidRDefault="00003DFB" w:rsidP="00003DFB">
            <w:pPr>
              <w:jc w:val="left"/>
              <w:rPr>
                <w:color w:val="000000"/>
              </w:rPr>
            </w:pPr>
            <w:r>
              <w:rPr>
                <w:color w:val="000000"/>
              </w:rPr>
              <w:t>POSITION</w:t>
            </w:r>
          </w:p>
        </w:tc>
        <w:tc>
          <w:tcPr>
            <w:tcW w:w="1647" w:type="dxa"/>
            <w:shd w:val="clear" w:color="auto" w:fill="FFFFFF"/>
          </w:tcPr>
          <w:p w14:paraId="66AF6B49" w14:textId="77777777" w:rsidR="00003DFB" w:rsidRDefault="00003DFB" w:rsidP="00003DFB">
            <w:pPr>
              <w:jc w:val="left"/>
              <w:rPr>
                <w:color w:val="000000"/>
              </w:rPr>
            </w:pPr>
            <w:r>
              <w:rPr>
                <w:color w:val="000000"/>
              </w:rPr>
              <w:t>C224</w:t>
            </w:r>
          </w:p>
        </w:tc>
        <w:tc>
          <w:tcPr>
            <w:tcW w:w="1647" w:type="dxa"/>
            <w:shd w:val="clear" w:color="auto" w:fill="FFFFFF"/>
          </w:tcPr>
          <w:p w14:paraId="72B3C72D"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75ED0C9E" w14:textId="77777777" w:rsidR="00003DFB" w:rsidRDefault="00003DFB" w:rsidP="00003DFB">
            <w:pPr>
              <w:jc w:val="left"/>
              <w:rPr>
                <w:color w:val="000000"/>
              </w:rPr>
            </w:pPr>
          </w:p>
        </w:tc>
        <w:tc>
          <w:tcPr>
            <w:tcW w:w="2906" w:type="dxa"/>
            <w:tcBorders>
              <w:top w:val="nil"/>
              <w:bottom w:val="nil"/>
            </w:tcBorders>
            <w:shd w:val="clear" w:color="auto" w:fill="FFFFFF"/>
          </w:tcPr>
          <w:p w14:paraId="220A1298" w14:textId="77777777" w:rsidR="00003DFB" w:rsidRDefault="00003DFB" w:rsidP="00003DFB">
            <w:pPr>
              <w:jc w:val="left"/>
              <w:rPr>
                <w:color w:val="000000"/>
              </w:rPr>
            </w:pPr>
          </w:p>
        </w:tc>
      </w:tr>
      <w:tr w:rsidR="00003DFB" w:rsidRPr="00003DFB" w14:paraId="4E27CDDF" w14:textId="77777777" w:rsidTr="00003DFB">
        <w:trPr>
          <w:trHeight w:val="449"/>
        </w:trPr>
        <w:tc>
          <w:tcPr>
            <w:tcW w:w="550" w:type="dxa"/>
            <w:tcBorders>
              <w:top w:val="nil"/>
              <w:bottom w:val="nil"/>
            </w:tcBorders>
            <w:shd w:val="clear" w:color="auto" w:fill="FFFFFF"/>
          </w:tcPr>
          <w:p w14:paraId="55B74B8A" w14:textId="77777777" w:rsidR="00003DFB" w:rsidRDefault="00003DFB" w:rsidP="00003DFB">
            <w:pPr>
              <w:jc w:val="left"/>
              <w:rPr>
                <w:color w:val="000000"/>
              </w:rPr>
            </w:pPr>
          </w:p>
        </w:tc>
        <w:tc>
          <w:tcPr>
            <w:tcW w:w="1646" w:type="dxa"/>
            <w:tcBorders>
              <w:top w:val="nil"/>
              <w:bottom w:val="nil"/>
            </w:tcBorders>
            <w:shd w:val="clear" w:color="auto" w:fill="FFFFFF"/>
          </w:tcPr>
          <w:p w14:paraId="73D9BDFA" w14:textId="77777777" w:rsidR="00003DFB" w:rsidRDefault="00003DFB" w:rsidP="00003DFB">
            <w:pPr>
              <w:jc w:val="left"/>
              <w:rPr>
                <w:color w:val="000000"/>
              </w:rPr>
            </w:pPr>
          </w:p>
        </w:tc>
        <w:tc>
          <w:tcPr>
            <w:tcW w:w="1647" w:type="dxa"/>
            <w:tcBorders>
              <w:top w:val="nil"/>
              <w:bottom w:val="nil"/>
            </w:tcBorders>
            <w:shd w:val="clear" w:color="auto" w:fill="FFFFFF"/>
          </w:tcPr>
          <w:p w14:paraId="035A1FA7" w14:textId="77777777" w:rsidR="00003DFB" w:rsidRDefault="00003DFB" w:rsidP="00003DFB">
            <w:pPr>
              <w:jc w:val="left"/>
              <w:rPr>
                <w:color w:val="000000"/>
              </w:rPr>
            </w:pPr>
          </w:p>
        </w:tc>
        <w:tc>
          <w:tcPr>
            <w:tcW w:w="1647" w:type="dxa"/>
            <w:shd w:val="clear" w:color="auto" w:fill="FFFFFF"/>
          </w:tcPr>
          <w:p w14:paraId="337CF8A6" w14:textId="77777777" w:rsidR="00003DFB" w:rsidRPr="00412367" w:rsidRDefault="00003DFB" w:rsidP="00003DFB">
            <w:pPr>
              <w:jc w:val="left"/>
              <w:rPr>
                <w:color w:val="000000"/>
                <w:lang w:val="en-US"/>
                <w:rPrChange w:id="2181" w:author="Huke, Juan (extern)" w:date="2024-05-22T18:34:00Z">
                  <w:rPr>
                    <w:color w:val="000000"/>
                  </w:rPr>
                </w:rPrChange>
              </w:rPr>
            </w:pPr>
            <w:r w:rsidRPr="00412367">
              <w:rPr>
                <w:color w:val="000000"/>
                <w:lang w:val="en-US"/>
                <w:rPrChange w:id="2182" w:author="Huke, Juan (extern)" w:date="2024-05-22T18:34:00Z">
                  <w:rPr>
                    <w:color w:val="000000"/>
                  </w:rPr>
                </w:rPrChange>
              </w:rPr>
              <w:t>XX_C_CONTR_LLP_LTD_HGB</w:t>
            </w:r>
          </w:p>
        </w:tc>
        <w:tc>
          <w:tcPr>
            <w:tcW w:w="1647" w:type="dxa"/>
            <w:shd w:val="clear" w:color="auto" w:fill="FFFFFF"/>
          </w:tcPr>
          <w:p w14:paraId="5C5BCDDF" w14:textId="77777777" w:rsidR="00003DFB" w:rsidRDefault="00003DFB" w:rsidP="00003DFB">
            <w:pPr>
              <w:jc w:val="left"/>
              <w:rPr>
                <w:color w:val="000000"/>
              </w:rPr>
            </w:pPr>
            <w:r>
              <w:rPr>
                <w:color w:val="000000"/>
              </w:rPr>
              <w:t>XX_EL_LTD_3_CLA</w:t>
            </w:r>
          </w:p>
        </w:tc>
        <w:tc>
          <w:tcPr>
            <w:tcW w:w="1647" w:type="dxa"/>
            <w:shd w:val="clear" w:color="auto" w:fill="FFFFFF"/>
          </w:tcPr>
          <w:p w14:paraId="48F5CE7C"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8FF4929" w14:textId="77777777" w:rsidR="00003DFB" w:rsidRDefault="00003DFB" w:rsidP="00003DFB">
            <w:pPr>
              <w:jc w:val="left"/>
              <w:rPr>
                <w:color w:val="000000"/>
              </w:rPr>
            </w:pPr>
          </w:p>
        </w:tc>
        <w:tc>
          <w:tcPr>
            <w:tcW w:w="2906" w:type="dxa"/>
            <w:tcBorders>
              <w:top w:val="nil"/>
              <w:bottom w:val="nil"/>
            </w:tcBorders>
            <w:shd w:val="clear" w:color="auto" w:fill="FFFFFF"/>
          </w:tcPr>
          <w:p w14:paraId="14A662C5" w14:textId="77777777" w:rsidR="00003DFB" w:rsidRDefault="00003DFB" w:rsidP="00003DFB">
            <w:pPr>
              <w:jc w:val="left"/>
              <w:rPr>
                <w:color w:val="000000"/>
              </w:rPr>
            </w:pPr>
          </w:p>
        </w:tc>
      </w:tr>
      <w:tr w:rsidR="00003DFB" w:rsidRPr="00003DFB" w14:paraId="1F59CC3F" w14:textId="77777777" w:rsidTr="00003DFB">
        <w:trPr>
          <w:trHeight w:val="449"/>
        </w:trPr>
        <w:tc>
          <w:tcPr>
            <w:tcW w:w="550" w:type="dxa"/>
            <w:tcBorders>
              <w:top w:val="nil"/>
              <w:bottom w:val="nil"/>
            </w:tcBorders>
            <w:shd w:val="clear" w:color="auto" w:fill="FFFFFF"/>
          </w:tcPr>
          <w:p w14:paraId="6811C797" w14:textId="77777777" w:rsidR="00003DFB" w:rsidRDefault="00003DFB" w:rsidP="00003DFB">
            <w:pPr>
              <w:jc w:val="left"/>
              <w:rPr>
                <w:color w:val="000000"/>
              </w:rPr>
            </w:pPr>
          </w:p>
        </w:tc>
        <w:tc>
          <w:tcPr>
            <w:tcW w:w="1646" w:type="dxa"/>
            <w:tcBorders>
              <w:top w:val="nil"/>
              <w:bottom w:val="nil"/>
            </w:tcBorders>
            <w:shd w:val="clear" w:color="auto" w:fill="FFFFFF"/>
          </w:tcPr>
          <w:p w14:paraId="0D22D50F" w14:textId="77777777" w:rsidR="00003DFB" w:rsidRDefault="00003DFB" w:rsidP="00003DFB">
            <w:pPr>
              <w:jc w:val="left"/>
              <w:rPr>
                <w:color w:val="000000"/>
              </w:rPr>
            </w:pPr>
          </w:p>
        </w:tc>
        <w:tc>
          <w:tcPr>
            <w:tcW w:w="1647" w:type="dxa"/>
            <w:tcBorders>
              <w:top w:val="nil"/>
              <w:bottom w:val="nil"/>
            </w:tcBorders>
            <w:shd w:val="clear" w:color="auto" w:fill="FFFFFF"/>
          </w:tcPr>
          <w:p w14:paraId="0C5454D4" w14:textId="77777777" w:rsidR="00003DFB" w:rsidRDefault="00003DFB" w:rsidP="00003DFB">
            <w:pPr>
              <w:jc w:val="left"/>
              <w:rPr>
                <w:color w:val="000000"/>
              </w:rPr>
            </w:pPr>
          </w:p>
        </w:tc>
        <w:tc>
          <w:tcPr>
            <w:tcW w:w="1647" w:type="dxa"/>
            <w:shd w:val="clear" w:color="auto" w:fill="FFFFFF"/>
          </w:tcPr>
          <w:p w14:paraId="1A46FB38" w14:textId="77777777" w:rsidR="00003DFB" w:rsidRPr="00412367" w:rsidRDefault="00003DFB" w:rsidP="00003DFB">
            <w:pPr>
              <w:jc w:val="left"/>
              <w:rPr>
                <w:color w:val="000000"/>
                <w:lang w:val="en-US"/>
                <w:rPrChange w:id="2183" w:author="Huke, Juan (extern)" w:date="2024-05-22T18:34:00Z">
                  <w:rPr>
                    <w:color w:val="000000"/>
                  </w:rPr>
                </w:rPrChange>
              </w:rPr>
            </w:pPr>
            <w:r w:rsidRPr="00412367">
              <w:rPr>
                <w:color w:val="000000"/>
                <w:lang w:val="en-US"/>
                <w:rPrChange w:id="2184" w:author="Huke, Juan (extern)" w:date="2024-05-22T18:34:00Z">
                  <w:rPr>
                    <w:color w:val="000000"/>
                  </w:rPr>
                </w:rPrChange>
              </w:rPr>
              <w:t>XX_C_CONTR_LLP_LTD_HGB</w:t>
            </w:r>
          </w:p>
        </w:tc>
        <w:tc>
          <w:tcPr>
            <w:tcW w:w="1647" w:type="dxa"/>
            <w:shd w:val="clear" w:color="auto" w:fill="FFFFFF"/>
          </w:tcPr>
          <w:p w14:paraId="302061A5" w14:textId="77777777" w:rsidR="00003DFB" w:rsidRDefault="00003DFB" w:rsidP="00003DFB">
            <w:pPr>
              <w:jc w:val="left"/>
              <w:rPr>
                <w:color w:val="000000"/>
              </w:rPr>
            </w:pPr>
            <w:r>
              <w:rPr>
                <w:color w:val="000000"/>
              </w:rPr>
              <w:t>XX_STAGE_IND</w:t>
            </w:r>
          </w:p>
        </w:tc>
        <w:tc>
          <w:tcPr>
            <w:tcW w:w="1647" w:type="dxa"/>
            <w:shd w:val="clear" w:color="auto" w:fill="FFFFFF"/>
          </w:tcPr>
          <w:p w14:paraId="654EC9A9"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A9B469E" w14:textId="77777777" w:rsidR="00003DFB" w:rsidRDefault="00003DFB" w:rsidP="00003DFB">
            <w:pPr>
              <w:jc w:val="left"/>
              <w:rPr>
                <w:color w:val="000000"/>
              </w:rPr>
            </w:pPr>
          </w:p>
        </w:tc>
        <w:tc>
          <w:tcPr>
            <w:tcW w:w="2906" w:type="dxa"/>
            <w:tcBorders>
              <w:top w:val="nil"/>
              <w:bottom w:val="nil"/>
            </w:tcBorders>
            <w:shd w:val="clear" w:color="auto" w:fill="FFFFFF"/>
          </w:tcPr>
          <w:p w14:paraId="51F0D64B" w14:textId="77777777" w:rsidR="00003DFB" w:rsidRDefault="00003DFB" w:rsidP="00003DFB">
            <w:pPr>
              <w:jc w:val="left"/>
              <w:rPr>
                <w:color w:val="000000"/>
              </w:rPr>
            </w:pPr>
          </w:p>
        </w:tc>
      </w:tr>
      <w:tr w:rsidR="00003DFB" w:rsidRPr="00003DFB" w14:paraId="2AA23052" w14:textId="77777777" w:rsidTr="00003DFB">
        <w:trPr>
          <w:trHeight w:val="449"/>
        </w:trPr>
        <w:tc>
          <w:tcPr>
            <w:tcW w:w="550" w:type="dxa"/>
            <w:tcBorders>
              <w:top w:val="nil"/>
              <w:bottom w:val="nil"/>
            </w:tcBorders>
            <w:shd w:val="clear" w:color="auto" w:fill="FFFFFF"/>
          </w:tcPr>
          <w:p w14:paraId="52FD4DEC" w14:textId="77777777" w:rsidR="00003DFB" w:rsidRDefault="00003DFB" w:rsidP="00003DFB">
            <w:pPr>
              <w:jc w:val="left"/>
              <w:rPr>
                <w:color w:val="000000"/>
              </w:rPr>
            </w:pPr>
          </w:p>
        </w:tc>
        <w:tc>
          <w:tcPr>
            <w:tcW w:w="1646" w:type="dxa"/>
            <w:tcBorders>
              <w:top w:val="nil"/>
              <w:bottom w:val="nil"/>
            </w:tcBorders>
            <w:shd w:val="clear" w:color="auto" w:fill="FFFFFF"/>
          </w:tcPr>
          <w:p w14:paraId="5AA34A0C" w14:textId="77777777" w:rsidR="00003DFB" w:rsidRDefault="00003DFB" w:rsidP="00003DFB">
            <w:pPr>
              <w:jc w:val="left"/>
              <w:rPr>
                <w:color w:val="000000"/>
              </w:rPr>
            </w:pPr>
          </w:p>
        </w:tc>
        <w:tc>
          <w:tcPr>
            <w:tcW w:w="1647" w:type="dxa"/>
            <w:tcBorders>
              <w:top w:val="nil"/>
              <w:bottom w:val="nil"/>
            </w:tcBorders>
            <w:shd w:val="clear" w:color="auto" w:fill="FFFFFF"/>
          </w:tcPr>
          <w:p w14:paraId="455C9D1A" w14:textId="77777777" w:rsidR="00003DFB" w:rsidRDefault="00003DFB" w:rsidP="00003DFB">
            <w:pPr>
              <w:jc w:val="left"/>
              <w:rPr>
                <w:color w:val="000000"/>
              </w:rPr>
            </w:pPr>
          </w:p>
        </w:tc>
        <w:tc>
          <w:tcPr>
            <w:tcW w:w="1647" w:type="dxa"/>
            <w:shd w:val="clear" w:color="auto" w:fill="FFFFFF"/>
          </w:tcPr>
          <w:p w14:paraId="0D03DA1F" w14:textId="77777777" w:rsidR="00003DFB" w:rsidRPr="00412367" w:rsidRDefault="00003DFB" w:rsidP="00003DFB">
            <w:pPr>
              <w:jc w:val="left"/>
              <w:rPr>
                <w:color w:val="000000"/>
                <w:lang w:val="en-US"/>
                <w:rPrChange w:id="2185" w:author="Huke, Juan (extern)" w:date="2024-05-22T18:34:00Z">
                  <w:rPr>
                    <w:color w:val="000000"/>
                  </w:rPr>
                </w:rPrChange>
              </w:rPr>
            </w:pPr>
            <w:r w:rsidRPr="00412367">
              <w:rPr>
                <w:color w:val="000000"/>
                <w:lang w:val="en-US"/>
                <w:rPrChange w:id="2186" w:author="Huke, Juan (extern)" w:date="2024-05-22T18:34:00Z">
                  <w:rPr>
                    <w:color w:val="000000"/>
                  </w:rPr>
                </w:rPrChange>
              </w:rPr>
              <w:t>XX_C_CONTRACT_LGDS_CR_ABS</w:t>
            </w:r>
          </w:p>
        </w:tc>
        <w:tc>
          <w:tcPr>
            <w:tcW w:w="1647" w:type="dxa"/>
            <w:shd w:val="clear" w:color="auto" w:fill="FFFFFF"/>
          </w:tcPr>
          <w:p w14:paraId="67D38B69" w14:textId="77777777" w:rsidR="00003DFB" w:rsidRDefault="00003DFB" w:rsidP="00003DFB">
            <w:pPr>
              <w:jc w:val="left"/>
              <w:rPr>
                <w:color w:val="000000"/>
              </w:rPr>
            </w:pPr>
            <w:r>
              <w:rPr>
                <w:color w:val="000000"/>
              </w:rPr>
              <w:t>XX_ABS_LLP_CLA</w:t>
            </w:r>
          </w:p>
        </w:tc>
        <w:tc>
          <w:tcPr>
            <w:tcW w:w="1647" w:type="dxa"/>
            <w:shd w:val="clear" w:color="auto" w:fill="FFFFFF"/>
          </w:tcPr>
          <w:p w14:paraId="3998252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CD6BD49" w14:textId="77777777" w:rsidR="00003DFB" w:rsidRDefault="00003DFB" w:rsidP="00003DFB">
            <w:pPr>
              <w:jc w:val="left"/>
              <w:rPr>
                <w:color w:val="000000"/>
              </w:rPr>
            </w:pPr>
          </w:p>
        </w:tc>
        <w:tc>
          <w:tcPr>
            <w:tcW w:w="2906" w:type="dxa"/>
            <w:tcBorders>
              <w:top w:val="nil"/>
              <w:bottom w:val="nil"/>
            </w:tcBorders>
            <w:shd w:val="clear" w:color="auto" w:fill="FFFFFF"/>
          </w:tcPr>
          <w:p w14:paraId="75286B1D" w14:textId="77777777" w:rsidR="00003DFB" w:rsidRDefault="00003DFB" w:rsidP="00003DFB">
            <w:pPr>
              <w:jc w:val="left"/>
              <w:rPr>
                <w:color w:val="000000"/>
              </w:rPr>
            </w:pPr>
          </w:p>
        </w:tc>
      </w:tr>
      <w:tr w:rsidR="00003DFB" w:rsidRPr="00003DFB" w14:paraId="3A4AB0E5" w14:textId="77777777" w:rsidTr="00003DFB">
        <w:trPr>
          <w:trHeight w:val="449"/>
        </w:trPr>
        <w:tc>
          <w:tcPr>
            <w:tcW w:w="550" w:type="dxa"/>
            <w:tcBorders>
              <w:top w:val="nil"/>
              <w:bottom w:val="nil"/>
            </w:tcBorders>
            <w:shd w:val="clear" w:color="auto" w:fill="FFFFFF"/>
          </w:tcPr>
          <w:p w14:paraId="2B248C23" w14:textId="77777777" w:rsidR="00003DFB" w:rsidRDefault="00003DFB" w:rsidP="00003DFB">
            <w:pPr>
              <w:jc w:val="left"/>
              <w:rPr>
                <w:color w:val="000000"/>
              </w:rPr>
            </w:pPr>
          </w:p>
        </w:tc>
        <w:tc>
          <w:tcPr>
            <w:tcW w:w="1646" w:type="dxa"/>
            <w:tcBorders>
              <w:top w:val="nil"/>
              <w:bottom w:val="nil"/>
            </w:tcBorders>
            <w:shd w:val="clear" w:color="auto" w:fill="FFFFFF"/>
          </w:tcPr>
          <w:p w14:paraId="3420E618" w14:textId="77777777" w:rsidR="00003DFB" w:rsidRDefault="00003DFB" w:rsidP="00003DFB">
            <w:pPr>
              <w:jc w:val="left"/>
              <w:rPr>
                <w:color w:val="000000"/>
              </w:rPr>
            </w:pPr>
          </w:p>
        </w:tc>
        <w:tc>
          <w:tcPr>
            <w:tcW w:w="1647" w:type="dxa"/>
            <w:tcBorders>
              <w:top w:val="nil"/>
              <w:bottom w:val="nil"/>
            </w:tcBorders>
            <w:shd w:val="clear" w:color="auto" w:fill="FFFFFF"/>
          </w:tcPr>
          <w:p w14:paraId="6D27F637" w14:textId="77777777" w:rsidR="00003DFB" w:rsidRDefault="00003DFB" w:rsidP="00003DFB">
            <w:pPr>
              <w:jc w:val="left"/>
              <w:rPr>
                <w:color w:val="000000"/>
              </w:rPr>
            </w:pPr>
          </w:p>
        </w:tc>
        <w:tc>
          <w:tcPr>
            <w:tcW w:w="1647" w:type="dxa"/>
            <w:shd w:val="clear" w:color="auto" w:fill="FFFFFF"/>
          </w:tcPr>
          <w:p w14:paraId="311D9178" w14:textId="77777777" w:rsidR="00003DFB" w:rsidRPr="00412367" w:rsidRDefault="00003DFB" w:rsidP="00003DFB">
            <w:pPr>
              <w:jc w:val="left"/>
              <w:rPr>
                <w:color w:val="000000"/>
                <w:lang w:val="en-US"/>
                <w:rPrChange w:id="2187" w:author="Huke, Juan (extern)" w:date="2024-05-22T18:34:00Z">
                  <w:rPr>
                    <w:color w:val="000000"/>
                  </w:rPr>
                </w:rPrChange>
              </w:rPr>
            </w:pPr>
            <w:r w:rsidRPr="00412367">
              <w:rPr>
                <w:color w:val="000000"/>
                <w:lang w:val="en-US"/>
                <w:rPrChange w:id="2188" w:author="Huke, Juan (extern)" w:date="2024-05-22T18:34:00Z">
                  <w:rPr>
                    <w:color w:val="000000"/>
                  </w:rPr>
                </w:rPrChange>
              </w:rPr>
              <w:t>XX_C_CONTRACT_LGDS_CR_ABS</w:t>
            </w:r>
          </w:p>
        </w:tc>
        <w:tc>
          <w:tcPr>
            <w:tcW w:w="1647" w:type="dxa"/>
            <w:shd w:val="clear" w:color="auto" w:fill="FFFFFF"/>
          </w:tcPr>
          <w:p w14:paraId="56627B3D" w14:textId="77777777" w:rsidR="00003DFB" w:rsidRDefault="00003DFB" w:rsidP="00003DFB">
            <w:pPr>
              <w:jc w:val="left"/>
              <w:rPr>
                <w:color w:val="000000"/>
              </w:rPr>
            </w:pPr>
            <w:r>
              <w:rPr>
                <w:color w:val="000000"/>
              </w:rPr>
              <w:t>XX_CONTRACT</w:t>
            </w:r>
          </w:p>
        </w:tc>
        <w:tc>
          <w:tcPr>
            <w:tcW w:w="1647" w:type="dxa"/>
            <w:shd w:val="clear" w:color="auto" w:fill="FFFFFF"/>
          </w:tcPr>
          <w:p w14:paraId="1B1EBA6A"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4E23387" w14:textId="77777777" w:rsidR="00003DFB" w:rsidRDefault="00003DFB" w:rsidP="00003DFB">
            <w:pPr>
              <w:jc w:val="left"/>
              <w:rPr>
                <w:color w:val="000000"/>
              </w:rPr>
            </w:pPr>
          </w:p>
        </w:tc>
        <w:tc>
          <w:tcPr>
            <w:tcW w:w="2906" w:type="dxa"/>
            <w:tcBorders>
              <w:top w:val="nil"/>
              <w:bottom w:val="nil"/>
            </w:tcBorders>
            <w:shd w:val="clear" w:color="auto" w:fill="FFFFFF"/>
          </w:tcPr>
          <w:p w14:paraId="74DF6C4D" w14:textId="77777777" w:rsidR="00003DFB" w:rsidRDefault="00003DFB" w:rsidP="00003DFB">
            <w:pPr>
              <w:jc w:val="left"/>
              <w:rPr>
                <w:color w:val="000000"/>
              </w:rPr>
            </w:pPr>
          </w:p>
        </w:tc>
      </w:tr>
      <w:tr w:rsidR="00003DFB" w:rsidRPr="00003DFB" w14:paraId="0580DF6F" w14:textId="77777777" w:rsidTr="00003DFB">
        <w:trPr>
          <w:trHeight w:val="449"/>
        </w:trPr>
        <w:tc>
          <w:tcPr>
            <w:tcW w:w="550" w:type="dxa"/>
            <w:tcBorders>
              <w:top w:val="nil"/>
              <w:bottom w:val="nil"/>
            </w:tcBorders>
            <w:shd w:val="clear" w:color="auto" w:fill="FFFFFF"/>
          </w:tcPr>
          <w:p w14:paraId="5E7122D2" w14:textId="77777777" w:rsidR="00003DFB" w:rsidRDefault="00003DFB" w:rsidP="00003DFB">
            <w:pPr>
              <w:jc w:val="left"/>
              <w:rPr>
                <w:color w:val="000000"/>
              </w:rPr>
            </w:pPr>
          </w:p>
        </w:tc>
        <w:tc>
          <w:tcPr>
            <w:tcW w:w="1646" w:type="dxa"/>
            <w:tcBorders>
              <w:top w:val="nil"/>
              <w:bottom w:val="nil"/>
            </w:tcBorders>
            <w:shd w:val="clear" w:color="auto" w:fill="FFFFFF"/>
          </w:tcPr>
          <w:p w14:paraId="3551C621" w14:textId="77777777" w:rsidR="00003DFB" w:rsidRDefault="00003DFB" w:rsidP="00003DFB">
            <w:pPr>
              <w:jc w:val="left"/>
              <w:rPr>
                <w:color w:val="000000"/>
              </w:rPr>
            </w:pPr>
          </w:p>
        </w:tc>
        <w:tc>
          <w:tcPr>
            <w:tcW w:w="1647" w:type="dxa"/>
            <w:tcBorders>
              <w:top w:val="nil"/>
              <w:bottom w:val="nil"/>
            </w:tcBorders>
            <w:shd w:val="clear" w:color="auto" w:fill="FFFFFF"/>
          </w:tcPr>
          <w:p w14:paraId="1D2AB2C9" w14:textId="77777777" w:rsidR="00003DFB" w:rsidRDefault="00003DFB" w:rsidP="00003DFB">
            <w:pPr>
              <w:jc w:val="left"/>
              <w:rPr>
                <w:color w:val="000000"/>
              </w:rPr>
            </w:pPr>
          </w:p>
        </w:tc>
        <w:tc>
          <w:tcPr>
            <w:tcW w:w="1647" w:type="dxa"/>
            <w:shd w:val="clear" w:color="auto" w:fill="FFFFFF"/>
          </w:tcPr>
          <w:p w14:paraId="0A1997D9" w14:textId="77777777" w:rsidR="00003DFB" w:rsidRPr="00412367" w:rsidRDefault="00003DFB" w:rsidP="00003DFB">
            <w:pPr>
              <w:jc w:val="left"/>
              <w:rPr>
                <w:color w:val="000000"/>
                <w:lang w:val="en-US"/>
                <w:rPrChange w:id="2189" w:author="Huke, Juan (extern)" w:date="2024-05-22T18:34:00Z">
                  <w:rPr>
                    <w:color w:val="000000"/>
                  </w:rPr>
                </w:rPrChange>
              </w:rPr>
            </w:pPr>
            <w:r w:rsidRPr="00412367">
              <w:rPr>
                <w:color w:val="000000"/>
                <w:lang w:val="en-US"/>
                <w:rPrChange w:id="2190" w:author="Huke, Juan (extern)" w:date="2024-05-22T18:34:00Z">
                  <w:rPr>
                    <w:color w:val="000000"/>
                  </w:rPr>
                </w:rPrChange>
              </w:rPr>
              <w:t>XX_C_CONTRACT_LGDS_CR_ABS</w:t>
            </w:r>
          </w:p>
        </w:tc>
        <w:tc>
          <w:tcPr>
            <w:tcW w:w="1647" w:type="dxa"/>
            <w:shd w:val="clear" w:color="auto" w:fill="FFFFFF"/>
          </w:tcPr>
          <w:p w14:paraId="12E3169C" w14:textId="77777777" w:rsidR="00003DFB" w:rsidRDefault="00003DFB" w:rsidP="00003DFB">
            <w:pPr>
              <w:jc w:val="left"/>
              <w:rPr>
                <w:color w:val="000000"/>
              </w:rPr>
            </w:pPr>
            <w:r>
              <w:rPr>
                <w:color w:val="000000"/>
              </w:rPr>
              <w:t>XX_RW_METH_IND</w:t>
            </w:r>
          </w:p>
        </w:tc>
        <w:tc>
          <w:tcPr>
            <w:tcW w:w="1647" w:type="dxa"/>
            <w:shd w:val="clear" w:color="auto" w:fill="FFFFFF"/>
          </w:tcPr>
          <w:p w14:paraId="2CE709AF"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66B3C17" w14:textId="77777777" w:rsidR="00003DFB" w:rsidRDefault="00003DFB" w:rsidP="00003DFB">
            <w:pPr>
              <w:jc w:val="left"/>
              <w:rPr>
                <w:color w:val="000000"/>
              </w:rPr>
            </w:pPr>
          </w:p>
        </w:tc>
        <w:tc>
          <w:tcPr>
            <w:tcW w:w="2906" w:type="dxa"/>
            <w:tcBorders>
              <w:top w:val="nil"/>
              <w:bottom w:val="nil"/>
            </w:tcBorders>
            <w:shd w:val="clear" w:color="auto" w:fill="FFFFFF"/>
          </w:tcPr>
          <w:p w14:paraId="4AED1D11" w14:textId="77777777" w:rsidR="00003DFB" w:rsidRDefault="00003DFB" w:rsidP="00003DFB">
            <w:pPr>
              <w:jc w:val="left"/>
              <w:rPr>
                <w:color w:val="000000"/>
              </w:rPr>
            </w:pPr>
          </w:p>
        </w:tc>
      </w:tr>
      <w:tr w:rsidR="00003DFB" w:rsidRPr="00003DFB" w14:paraId="359346BF" w14:textId="77777777" w:rsidTr="00003DFB">
        <w:trPr>
          <w:trHeight w:val="449"/>
        </w:trPr>
        <w:tc>
          <w:tcPr>
            <w:tcW w:w="550" w:type="dxa"/>
            <w:tcBorders>
              <w:top w:val="nil"/>
              <w:bottom w:val="nil"/>
            </w:tcBorders>
            <w:shd w:val="clear" w:color="auto" w:fill="FFFFFF"/>
          </w:tcPr>
          <w:p w14:paraId="3C085906" w14:textId="77777777" w:rsidR="00003DFB" w:rsidRDefault="00003DFB" w:rsidP="00003DFB">
            <w:pPr>
              <w:jc w:val="left"/>
              <w:rPr>
                <w:color w:val="000000"/>
              </w:rPr>
            </w:pPr>
          </w:p>
        </w:tc>
        <w:tc>
          <w:tcPr>
            <w:tcW w:w="1646" w:type="dxa"/>
            <w:tcBorders>
              <w:top w:val="nil"/>
              <w:bottom w:val="nil"/>
            </w:tcBorders>
            <w:shd w:val="clear" w:color="auto" w:fill="FFFFFF"/>
          </w:tcPr>
          <w:p w14:paraId="274C21C2" w14:textId="77777777" w:rsidR="00003DFB" w:rsidRDefault="00003DFB" w:rsidP="00003DFB">
            <w:pPr>
              <w:jc w:val="left"/>
              <w:rPr>
                <w:color w:val="000000"/>
              </w:rPr>
            </w:pPr>
          </w:p>
        </w:tc>
        <w:tc>
          <w:tcPr>
            <w:tcW w:w="1647" w:type="dxa"/>
            <w:tcBorders>
              <w:top w:val="nil"/>
              <w:bottom w:val="nil"/>
            </w:tcBorders>
            <w:shd w:val="clear" w:color="auto" w:fill="FFFFFF"/>
          </w:tcPr>
          <w:p w14:paraId="2EB7DC81" w14:textId="77777777" w:rsidR="00003DFB" w:rsidRDefault="00003DFB" w:rsidP="00003DFB">
            <w:pPr>
              <w:jc w:val="left"/>
              <w:rPr>
                <w:color w:val="000000"/>
              </w:rPr>
            </w:pPr>
          </w:p>
        </w:tc>
        <w:tc>
          <w:tcPr>
            <w:tcW w:w="1647" w:type="dxa"/>
            <w:shd w:val="clear" w:color="auto" w:fill="FFFFFF"/>
          </w:tcPr>
          <w:p w14:paraId="5E931036" w14:textId="77777777" w:rsidR="00003DFB" w:rsidRPr="00412367" w:rsidRDefault="00003DFB" w:rsidP="00003DFB">
            <w:pPr>
              <w:jc w:val="left"/>
              <w:rPr>
                <w:color w:val="000000"/>
                <w:lang w:val="en-US"/>
                <w:rPrChange w:id="2191" w:author="Huke, Juan (extern)" w:date="2024-05-22T18:34:00Z">
                  <w:rPr>
                    <w:color w:val="000000"/>
                  </w:rPr>
                </w:rPrChange>
              </w:rPr>
            </w:pPr>
            <w:r w:rsidRPr="00412367">
              <w:rPr>
                <w:color w:val="000000"/>
                <w:lang w:val="en-US"/>
                <w:rPrChange w:id="2192" w:author="Huke, Juan (extern)" w:date="2024-05-22T18:34:00Z">
                  <w:rPr>
                    <w:color w:val="000000"/>
                  </w:rPr>
                </w:rPrChange>
              </w:rPr>
              <w:t>XX_C_CONTRACT_LGDS_CR_SOLVV</w:t>
            </w:r>
          </w:p>
        </w:tc>
        <w:tc>
          <w:tcPr>
            <w:tcW w:w="1647" w:type="dxa"/>
            <w:shd w:val="clear" w:color="auto" w:fill="FFFFFF"/>
          </w:tcPr>
          <w:p w14:paraId="4AE1CF2B" w14:textId="77777777" w:rsidR="00003DFB" w:rsidRPr="00412367" w:rsidRDefault="00003DFB" w:rsidP="00003DFB">
            <w:pPr>
              <w:jc w:val="left"/>
              <w:rPr>
                <w:color w:val="000000"/>
                <w:lang w:val="en-US"/>
                <w:rPrChange w:id="2193" w:author="Huke, Juan (extern)" w:date="2024-05-22T18:34:00Z">
                  <w:rPr>
                    <w:color w:val="000000"/>
                  </w:rPr>
                </w:rPrChange>
              </w:rPr>
            </w:pPr>
            <w:r w:rsidRPr="00412367">
              <w:rPr>
                <w:color w:val="000000"/>
                <w:lang w:val="en-US"/>
                <w:rPrChange w:id="2194" w:author="Huke, Juan (extern)" w:date="2024-05-22T18:34:00Z">
                  <w:rPr>
                    <w:color w:val="000000"/>
                  </w:rPr>
                </w:rPrChange>
              </w:rPr>
              <w:t>XX_CRA_CR_EXCL_CLA</w:t>
            </w:r>
          </w:p>
        </w:tc>
        <w:tc>
          <w:tcPr>
            <w:tcW w:w="1647" w:type="dxa"/>
            <w:shd w:val="clear" w:color="auto" w:fill="FFFFFF"/>
          </w:tcPr>
          <w:p w14:paraId="53D57F8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408984BB" w14:textId="77777777" w:rsidR="00003DFB" w:rsidRDefault="00003DFB" w:rsidP="00003DFB">
            <w:pPr>
              <w:jc w:val="left"/>
              <w:rPr>
                <w:color w:val="000000"/>
              </w:rPr>
            </w:pPr>
          </w:p>
        </w:tc>
        <w:tc>
          <w:tcPr>
            <w:tcW w:w="2906" w:type="dxa"/>
            <w:tcBorders>
              <w:top w:val="nil"/>
              <w:bottom w:val="nil"/>
            </w:tcBorders>
            <w:shd w:val="clear" w:color="auto" w:fill="FFFFFF"/>
          </w:tcPr>
          <w:p w14:paraId="76B5BFFD" w14:textId="77777777" w:rsidR="00003DFB" w:rsidRDefault="00003DFB" w:rsidP="00003DFB">
            <w:pPr>
              <w:jc w:val="left"/>
              <w:rPr>
                <w:color w:val="000000"/>
              </w:rPr>
            </w:pPr>
          </w:p>
        </w:tc>
      </w:tr>
      <w:tr w:rsidR="00003DFB" w:rsidRPr="00003DFB" w14:paraId="26BE7B47" w14:textId="77777777" w:rsidTr="00003DFB">
        <w:trPr>
          <w:trHeight w:val="449"/>
        </w:trPr>
        <w:tc>
          <w:tcPr>
            <w:tcW w:w="550" w:type="dxa"/>
            <w:tcBorders>
              <w:top w:val="nil"/>
              <w:bottom w:val="single" w:sz="4" w:space="0" w:color="auto"/>
            </w:tcBorders>
            <w:shd w:val="clear" w:color="auto" w:fill="FFFFFF"/>
          </w:tcPr>
          <w:p w14:paraId="6E0DCE5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2B218A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56997DD" w14:textId="77777777" w:rsidR="00003DFB" w:rsidRDefault="00003DFB" w:rsidP="00003DFB">
            <w:pPr>
              <w:jc w:val="left"/>
              <w:rPr>
                <w:color w:val="000000"/>
              </w:rPr>
            </w:pPr>
          </w:p>
        </w:tc>
        <w:tc>
          <w:tcPr>
            <w:tcW w:w="1647" w:type="dxa"/>
            <w:shd w:val="clear" w:color="auto" w:fill="FFFFFF"/>
          </w:tcPr>
          <w:p w14:paraId="5EF3CC27" w14:textId="77777777" w:rsidR="00003DFB" w:rsidRPr="00412367" w:rsidRDefault="00003DFB" w:rsidP="00003DFB">
            <w:pPr>
              <w:jc w:val="left"/>
              <w:rPr>
                <w:color w:val="000000"/>
                <w:lang w:val="en-US"/>
                <w:rPrChange w:id="2195" w:author="Huke, Juan (extern)" w:date="2024-05-22T18:34:00Z">
                  <w:rPr>
                    <w:color w:val="000000"/>
                  </w:rPr>
                </w:rPrChange>
              </w:rPr>
            </w:pPr>
            <w:r w:rsidRPr="00412367">
              <w:rPr>
                <w:color w:val="000000"/>
                <w:lang w:val="en-US"/>
                <w:rPrChange w:id="2196" w:author="Huke, Juan (extern)" w:date="2024-05-22T18:34:00Z">
                  <w:rPr>
                    <w:color w:val="000000"/>
                  </w:rPr>
                </w:rPrChange>
              </w:rPr>
              <w:t>XX_C_CONTRACT_LGDS_CR_SOLVV</w:t>
            </w:r>
          </w:p>
        </w:tc>
        <w:tc>
          <w:tcPr>
            <w:tcW w:w="1647" w:type="dxa"/>
            <w:shd w:val="clear" w:color="auto" w:fill="FFFFFF"/>
          </w:tcPr>
          <w:p w14:paraId="49EBF053" w14:textId="77777777" w:rsidR="00003DFB" w:rsidRDefault="00003DFB" w:rsidP="00003DFB">
            <w:pPr>
              <w:jc w:val="left"/>
              <w:rPr>
                <w:color w:val="000000"/>
              </w:rPr>
            </w:pPr>
            <w:r>
              <w:rPr>
                <w:color w:val="000000"/>
              </w:rPr>
              <w:t>XX_D2_CR_CLA</w:t>
            </w:r>
          </w:p>
        </w:tc>
        <w:tc>
          <w:tcPr>
            <w:tcW w:w="1647" w:type="dxa"/>
            <w:shd w:val="clear" w:color="auto" w:fill="FFFFFF"/>
          </w:tcPr>
          <w:p w14:paraId="7B6F792A"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7E88385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AE74E95" w14:textId="77777777" w:rsidR="00003DFB" w:rsidRDefault="00003DFB" w:rsidP="00003DFB">
            <w:pPr>
              <w:jc w:val="left"/>
              <w:rPr>
                <w:color w:val="000000"/>
              </w:rPr>
            </w:pPr>
          </w:p>
        </w:tc>
      </w:tr>
      <w:tr w:rsidR="00003DFB" w:rsidRPr="00003DFB" w14:paraId="3C40D881" w14:textId="77777777" w:rsidTr="00003DFB">
        <w:trPr>
          <w:trHeight w:val="449"/>
        </w:trPr>
        <w:tc>
          <w:tcPr>
            <w:tcW w:w="550" w:type="dxa"/>
            <w:tcBorders>
              <w:top w:val="single" w:sz="4" w:space="0" w:color="auto"/>
              <w:bottom w:val="nil"/>
            </w:tcBorders>
            <w:shd w:val="clear" w:color="auto" w:fill="FFFFFF"/>
          </w:tcPr>
          <w:p w14:paraId="748C21C4" w14:textId="77777777" w:rsidR="00003DFB" w:rsidRDefault="00003DFB" w:rsidP="00003DFB">
            <w:pPr>
              <w:jc w:val="left"/>
              <w:rPr>
                <w:color w:val="000000"/>
              </w:rPr>
            </w:pPr>
            <w:r>
              <w:rPr>
                <w:color w:val="000000"/>
              </w:rPr>
              <w:t>217</w:t>
            </w:r>
          </w:p>
        </w:tc>
        <w:tc>
          <w:tcPr>
            <w:tcW w:w="1646" w:type="dxa"/>
            <w:tcBorders>
              <w:top w:val="single" w:sz="4" w:space="0" w:color="auto"/>
              <w:bottom w:val="nil"/>
            </w:tcBorders>
            <w:shd w:val="clear" w:color="auto" w:fill="FFFFFF"/>
          </w:tcPr>
          <w:p w14:paraId="3EF84747" w14:textId="77777777" w:rsidR="00003DFB" w:rsidRDefault="00003DFB" w:rsidP="00003DFB">
            <w:pPr>
              <w:jc w:val="left"/>
              <w:rPr>
                <w:color w:val="000000"/>
              </w:rPr>
            </w:pPr>
            <w:r>
              <w:rPr>
                <w:color w:val="000000"/>
              </w:rPr>
              <w:t>C254</w:t>
            </w:r>
          </w:p>
        </w:tc>
        <w:tc>
          <w:tcPr>
            <w:tcW w:w="1647" w:type="dxa"/>
            <w:tcBorders>
              <w:top w:val="single" w:sz="4" w:space="0" w:color="auto"/>
              <w:bottom w:val="nil"/>
            </w:tcBorders>
            <w:shd w:val="clear" w:color="auto" w:fill="FFFFFF"/>
          </w:tcPr>
          <w:p w14:paraId="55D337FF" w14:textId="77777777" w:rsidR="00003DFB" w:rsidRDefault="00003DFB" w:rsidP="00003DFB">
            <w:pPr>
              <w:jc w:val="left"/>
              <w:rPr>
                <w:color w:val="000000"/>
              </w:rPr>
            </w:pPr>
            <w:r>
              <w:rPr>
                <w:color w:val="000000"/>
              </w:rPr>
              <w:t>Integer</w:t>
            </w:r>
          </w:p>
        </w:tc>
        <w:tc>
          <w:tcPr>
            <w:tcW w:w="1647" w:type="dxa"/>
            <w:shd w:val="clear" w:color="auto" w:fill="FFFFFF"/>
          </w:tcPr>
          <w:p w14:paraId="23181D3C" w14:textId="77777777" w:rsidR="00003DFB" w:rsidRDefault="00003DFB" w:rsidP="00003DFB">
            <w:pPr>
              <w:jc w:val="left"/>
              <w:rPr>
                <w:color w:val="000000"/>
              </w:rPr>
            </w:pPr>
            <w:r>
              <w:rPr>
                <w:color w:val="000000"/>
              </w:rPr>
              <w:t>POSITION</w:t>
            </w:r>
          </w:p>
        </w:tc>
        <w:tc>
          <w:tcPr>
            <w:tcW w:w="1647" w:type="dxa"/>
            <w:shd w:val="clear" w:color="auto" w:fill="FFFFFF"/>
          </w:tcPr>
          <w:p w14:paraId="6F265A57" w14:textId="77777777" w:rsidR="00003DFB" w:rsidRDefault="00003DFB" w:rsidP="00003DFB">
            <w:pPr>
              <w:jc w:val="left"/>
              <w:rPr>
                <w:color w:val="000000"/>
              </w:rPr>
            </w:pPr>
            <w:r>
              <w:rPr>
                <w:color w:val="000000"/>
              </w:rPr>
              <w:t>B603</w:t>
            </w:r>
          </w:p>
        </w:tc>
        <w:tc>
          <w:tcPr>
            <w:tcW w:w="1647" w:type="dxa"/>
            <w:shd w:val="clear" w:color="auto" w:fill="FFFFFF"/>
          </w:tcPr>
          <w:p w14:paraId="2D64A9C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09D10531" w14:textId="77777777" w:rsidR="00003DFB" w:rsidRPr="00412367" w:rsidRDefault="00003DFB" w:rsidP="00003DFB">
            <w:pPr>
              <w:jc w:val="left"/>
              <w:rPr>
                <w:color w:val="000000"/>
                <w:lang w:val="en-US"/>
                <w:rPrChange w:id="2197" w:author="Huke, Juan (extern)" w:date="2024-05-22T18:34:00Z">
                  <w:rPr>
                    <w:color w:val="000000"/>
                  </w:rPr>
                </w:rPrChange>
              </w:rPr>
            </w:pPr>
            <w:r w:rsidRPr="00412367">
              <w:rPr>
                <w:color w:val="000000"/>
                <w:lang w:val="en-US"/>
                <w:rPrChange w:id="2198" w:author="Huke, Juan (extern)" w:date="2024-05-22T18:34:00Z">
                  <w:rPr>
                    <w:color w:val="000000"/>
                  </w:rPr>
                </w:rPrChange>
              </w:rPr>
              <w:t xml:space="preserve">if B603 = 'T' or </w:t>
            </w:r>
          </w:p>
          <w:p w14:paraId="32C0E57E" w14:textId="77777777" w:rsidR="00003DFB" w:rsidRPr="00412367" w:rsidRDefault="00003DFB" w:rsidP="00003DFB">
            <w:pPr>
              <w:jc w:val="left"/>
              <w:rPr>
                <w:color w:val="000000"/>
                <w:lang w:val="en-US"/>
                <w:rPrChange w:id="2199" w:author="Huke, Juan (extern)" w:date="2024-05-22T18:34:00Z">
                  <w:rPr>
                    <w:color w:val="000000"/>
                  </w:rPr>
                </w:rPrChange>
              </w:rPr>
            </w:pPr>
            <w:r w:rsidRPr="00412367">
              <w:rPr>
                <w:color w:val="000000"/>
                <w:lang w:val="en-US"/>
                <w:rPrChange w:id="2200" w:author="Huke, Juan (extern)" w:date="2024-05-22T18:34:00Z">
                  <w:rPr>
                    <w:color w:val="000000"/>
                  </w:rPr>
                </w:rPrChange>
              </w:rPr>
              <w:t>XX_DELISYST = '208' or F001=5-AT-1081 (CFCB) or</w:t>
            </w:r>
          </w:p>
          <w:p w14:paraId="2D30F18F" w14:textId="77777777" w:rsidR="00003DFB" w:rsidRPr="00412367" w:rsidRDefault="00003DFB" w:rsidP="00003DFB">
            <w:pPr>
              <w:jc w:val="left"/>
              <w:rPr>
                <w:color w:val="000000"/>
                <w:lang w:val="en-US"/>
                <w:rPrChange w:id="2201" w:author="Huke, Juan (extern)" w:date="2024-05-22T18:34:00Z">
                  <w:rPr>
                    <w:color w:val="000000"/>
                  </w:rPr>
                </w:rPrChange>
              </w:rPr>
            </w:pPr>
            <w:r w:rsidRPr="00412367">
              <w:rPr>
                <w:color w:val="000000"/>
                <w:lang w:val="en-US"/>
                <w:rPrChange w:id="2202" w:author="Huke, Juan (extern)" w:date="2024-05-22T18:34:00Z">
                  <w:rPr>
                    <w:color w:val="000000"/>
                  </w:rPr>
                </w:rPrChange>
              </w:rPr>
              <w:t>F001=6-A-1019 (Filiale London)</w:t>
            </w:r>
          </w:p>
          <w:p w14:paraId="49AFCC2C" w14:textId="77777777" w:rsidR="00003DFB" w:rsidRPr="00412367" w:rsidRDefault="00003DFB" w:rsidP="00003DFB">
            <w:pPr>
              <w:jc w:val="left"/>
              <w:rPr>
                <w:color w:val="000000"/>
                <w:lang w:val="en-US"/>
                <w:rPrChange w:id="2203" w:author="Huke, Juan (extern)" w:date="2024-05-22T18:34:00Z">
                  <w:rPr>
                    <w:color w:val="000000"/>
                  </w:rPr>
                </w:rPrChange>
              </w:rPr>
            </w:pPr>
            <w:r w:rsidRPr="00412367">
              <w:rPr>
                <w:color w:val="000000"/>
                <w:lang w:val="en-US"/>
                <w:rPrChange w:id="2204" w:author="Huke, Juan (extern)" w:date="2024-05-22T18:34:00Z">
                  <w:rPr>
                    <w:color w:val="000000"/>
                  </w:rPr>
                </w:rPrChange>
              </w:rPr>
              <w:t>then 0</w:t>
            </w:r>
          </w:p>
          <w:p w14:paraId="783889E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C10300D" w14:textId="77777777" w:rsidR="00003DFB" w:rsidRDefault="00003DFB" w:rsidP="00003DFB">
            <w:pPr>
              <w:jc w:val="left"/>
              <w:rPr>
                <w:color w:val="000000"/>
              </w:rPr>
            </w:pPr>
            <w:r>
              <w:rPr>
                <w:color w:val="000000"/>
              </w:rPr>
              <w:t>Relevanzflag Bista</w:t>
            </w:r>
          </w:p>
          <w:p w14:paraId="04102C62" w14:textId="77777777" w:rsidR="00003DFB" w:rsidRDefault="00003DFB" w:rsidP="00003DFB">
            <w:pPr>
              <w:jc w:val="left"/>
              <w:rPr>
                <w:color w:val="000000"/>
              </w:rPr>
            </w:pPr>
          </w:p>
          <w:p w14:paraId="7B834DEA" w14:textId="77777777" w:rsidR="00003DFB" w:rsidRDefault="00003DFB" w:rsidP="00003DFB">
            <w:pPr>
              <w:jc w:val="left"/>
              <w:rPr>
                <w:color w:val="000000"/>
              </w:rPr>
            </w:pPr>
            <w:r>
              <w:rPr>
                <w:color w:val="000000"/>
              </w:rPr>
              <w:t>Transferrisiken (B603 = 'T') und CommerzReal (XX_DELISYST = 208) sowie Commerzbank Finance &amp; Covered Bonds S.A. (CFCB) und die Niederlassung London  werden ausgesteuert (CFCB und NL London liefern ihre Daten via Summen-Schnittstelle zu), ansonsten erfolgt die Relevanzprüfung für das Modul in ABACUS.</w:t>
            </w:r>
          </w:p>
          <w:p w14:paraId="7751118D" w14:textId="77777777" w:rsidR="00003DFB" w:rsidRDefault="00003DFB" w:rsidP="00003DFB">
            <w:pPr>
              <w:jc w:val="left"/>
              <w:rPr>
                <w:color w:val="000000"/>
              </w:rPr>
            </w:pPr>
          </w:p>
          <w:p w14:paraId="7C1B3EB0" w14:textId="77777777" w:rsidR="00003DFB" w:rsidRDefault="00003DFB" w:rsidP="00003DFB">
            <w:pPr>
              <w:jc w:val="left"/>
              <w:rPr>
                <w:color w:val="000000"/>
              </w:rPr>
            </w:pPr>
            <w:r>
              <w:rPr>
                <w:color w:val="000000"/>
              </w:rPr>
              <w:t>C254 (0 = Nicht relevant für das Bista Modul, 1 = Relevant für das Bista Modul)</w:t>
            </w:r>
          </w:p>
        </w:tc>
      </w:tr>
      <w:tr w:rsidR="00003DFB" w:rsidRPr="00003DFB" w14:paraId="30AC559F" w14:textId="77777777" w:rsidTr="00003DFB">
        <w:trPr>
          <w:trHeight w:val="449"/>
        </w:trPr>
        <w:tc>
          <w:tcPr>
            <w:tcW w:w="550" w:type="dxa"/>
            <w:tcBorders>
              <w:top w:val="nil"/>
              <w:bottom w:val="single" w:sz="4" w:space="0" w:color="auto"/>
            </w:tcBorders>
            <w:shd w:val="clear" w:color="auto" w:fill="FFFFFF"/>
          </w:tcPr>
          <w:p w14:paraId="1EBE9C5D"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1816AE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CEF3F4B" w14:textId="77777777" w:rsidR="00003DFB" w:rsidRDefault="00003DFB" w:rsidP="00003DFB">
            <w:pPr>
              <w:jc w:val="left"/>
              <w:rPr>
                <w:color w:val="000000"/>
              </w:rPr>
            </w:pPr>
          </w:p>
        </w:tc>
        <w:tc>
          <w:tcPr>
            <w:tcW w:w="1647" w:type="dxa"/>
            <w:shd w:val="clear" w:color="auto" w:fill="FFFFFF"/>
          </w:tcPr>
          <w:p w14:paraId="715BE122" w14:textId="77777777" w:rsidR="00003DFB" w:rsidRDefault="00003DFB" w:rsidP="00003DFB">
            <w:pPr>
              <w:jc w:val="left"/>
              <w:rPr>
                <w:color w:val="000000"/>
              </w:rPr>
            </w:pPr>
            <w:r>
              <w:rPr>
                <w:color w:val="000000"/>
              </w:rPr>
              <w:t>XX_C_CONTRACT_KG</w:t>
            </w:r>
          </w:p>
        </w:tc>
        <w:tc>
          <w:tcPr>
            <w:tcW w:w="1647" w:type="dxa"/>
            <w:shd w:val="clear" w:color="auto" w:fill="FFFFFF"/>
          </w:tcPr>
          <w:p w14:paraId="6CD8BABA" w14:textId="77777777" w:rsidR="00003DFB" w:rsidRDefault="00003DFB" w:rsidP="00003DFB">
            <w:pPr>
              <w:jc w:val="left"/>
              <w:rPr>
                <w:color w:val="000000"/>
              </w:rPr>
            </w:pPr>
            <w:r>
              <w:rPr>
                <w:color w:val="000000"/>
              </w:rPr>
              <w:t>XX_DELISYST</w:t>
            </w:r>
          </w:p>
        </w:tc>
        <w:tc>
          <w:tcPr>
            <w:tcW w:w="1647" w:type="dxa"/>
            <w:shd w:val="clear" w:color="auto" w:fill="FFFFFF"/>
          </w:tcPr>
          <w:p w14:paraId="518068A1"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463ADA7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DB788B" w14:textId="77777777" w:rsidR="00003DFB" w:rsidRDefault="00003DFB" w:rsidP="00003DFB">
            <w:pPr>
              <w:jc w:val="left"/>
              <w:rPr>
                <w:color w:val="000000"/>
              </w:rPr>
            </w:pPr>
          </w:p>
        </w:tc>
      </w:tr>
      <w:tr w:rsidR="00003DFB" w:rsidRPr="00003DFB" w14:paraId="1A858354" w14:textId="77777777" w:rsidTr="00003DFB">
        <w:trPr>
          <w:trHeight w:val="449"/>
        </w:trPr>
        <w:tc>
          <w:tcPr>
            <w:tcW w:w="550" w:type="dxa"/>
            <w:tcBorders>
              <w:top w:val="single" w:sz="4" w:space="0" w:color="auto"/>
              <w:bottom w:val="nil"/>
            </w:tcBorders>
            <w:shd w:val="clear" w:color="auto" w:fill="FFFFFF"/>
          </w:tcPr>
          <w:p w14:paraId="5E5D8888" w14:textId="77777777" w:rsidR="00003DFB" w:rsidRDefault="00003DFB" w:rsidP="00003DFB">
            <w:pPr>
              <w:jc w:val="left"/>
              <w:rPr>
                <w:color w:val="000000"/>
              </w:rPr>
            </w:pPr>
            <w:r>
              <w:rPr>
                <w:color w:val="000000"/>
              </w:rPr>
              <w:t>218</w:t>
            </w:r>
          </w:p>
        </w:tc>
        <w:tc>
          <w:tcPr>
            <w:tcW w:w="1646" w:type="dxa"/>
            <w:tcBorders>
              <w:top w:val="single" w:sz="4" w:space="0" w:color="auto"/>
              <w:bottom w:val="nil"/>
            </w:tcBorders>
            <w:shd w:val="clear" w:color="auto" w:fill="FFFFFF"/>
          </w:tcPr>
          <w:p w14:paraId="454BA618" w14:textId="77777777" w:rsidR="00003DFB" w:rsidRDefault="00003DFB" w:rsidP="00003DFB">
            <w:pPr>
              <w:jc w:val="left"/>
              <w:rPr>
                <w:color w:val="000000"/>
              </w:rPr>
            </w:pPr>
            <w:r>
              <w:rPr>
                <w:color w:val="000000"/>
              </w:rPr>
              <w:t>C265</w:t>
            </w:r>
          </w:p>
        </w:tc>
        <w:tc>
          <w:tcPr>
            <w:tcW w:w="1647" w:type="dxa"/>
            <w:tcBorders>
              <w:top w:val="single" w:sz="4" w:space="0" w:color="auto"/>
              <w:bottom w:val="nil"/>
            </w:tcBorders>
            <w:shd w:val="clear" w:color="auto" w:fill="FFFFFF"/>
          </w:tcPr>
          <w:p w14:paraId="022FB4A6" w14:textId="77777777" w:rsidR="00003DFB" w:rsidRDefault="00003DFB" w:rsidP="00003DFB">
            <w:pPr>
              <w:jc w:val="left"/>
              <w:rPr>
                <w:color w:val="000000"/>
              </w:rPr>
            </w:pPr>
            <w:r>
              <w:rPr>
                <w:color w:val="000000"/>
              </w:rPr>
              <w:t>double</w:t>
            </w:r>
          </w:p>
        </w:tc>
        <w:tc>
          <w:tcPr>
            <w:tcW w:w="1647" w:type="dxa"/>
            <w:shd w:val="clear" w:color="auto" w:fill="FFFFFF"/>
          </w:tcPr>
          <w:p w14:paraId="7B31F42E" w14:textId="77777777" w:rsidR="00003DFB" w:rsidRDefault="00003DFB" w:rsidP="00003DFB">
            <w:pPr>
              <w:jc w:val="left"/>
              <w:rPr>
                <w:color w:val="000000"/>
              </w:rPr>
            </w:pPr>
            <w:r>
              <w:rPr>
                <w:color w:val="000000"/>
              </w:rPr>
              <w:t>POSITION</w:t>
            </w:r>
          </w:p>
        </w:tc>
        <w:tc>
          <w:tcPr>
            <w:tcW w:w="1647" w:type="dxa"/>
            <w:shd w:val="clear" w:color="auto" w:fill="FFFFFF"/>
          </w:tcPr>
          <w:p w14:paraId="46718B8A" w14:textId="77777777" w:rsidR="00003DFB" w:rsidRDefault="00003DFB" w:rsidP="00003DFB">
            <w:pPr>
              <w:jc w:val="left"/>
              <w:rPr>
                <w:color w:val="000000"/>
              </w:rPr>
            </w:pPr>
            <w:r>
              <w:rPr>
                <w:color w:val="000000"/>
              </w:rPr>
              <w:t>B603</w:t>
            </w:r>
          </w:p>
        </w:tc>
        <w:tc>
          <w:tcPr>
            <w:tcW w:w="1647" w:type="dxa"/>
            <w:shd w:val="clear" w:color="auto" w:fill="FFFFFF"/>
          </w:tcPr>
          <w:p w14:paraId="0D02FD3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6B9A0F1" w14:textId="77777777" w:rsidR="00003DFB" w:rsidRDefault="00003DFB" w:rsidP="00003DFB">
            <w:pPr>
              <w:jc w:val="left"/>
              <w:rPr>
                <w:color w:val="000000"/>
              </w:rPr>
            </w:pPr>
            <w:r>
              <w:rPr>
                <w:color w:val="000000"/>
              </w:rPr>
              <w:t>Bewirtschaftung Cluster HGB</w:t>
            </w:r>
          </w:p>
          <w:p w14:paraId="5A601597" w14:textId="77777777" w:rsidR="00003DFB" w:rsidRDefault="00003DFB" w:rsidP="00003DFB">
            <w:pPr>
              <w:jc w:val="left"/>
              <w:rPr>
                <w:color w:val="000000"/>
              </w:rPr>
            </w:pPr>
          </w:p>
          <w:p w14:paraId="33292C1B" w14:textId="77777777" w:rsidR="00003DFB" w:rsidRDefault="00003DFB" w:rsidP="00003DFB">
            <w:pPr>
              <w:jc w:val="left"/>
              <w:rPr>
                <w:color w:val="000000"/>
              </w:rPr>
            </w:pPr>
            <w:r>
              <w:rPr>
                <w:color w:val="000000"/>
              </w:rPr>
              <w:lastRenderedPageBreak/>
              <w:t>if B603 = 'O'</w:t>
            </w:r>
          </w:p>
          <w:p w14:paraId="4D8DD103" w14:textId="77777777" w:rsidR="00003DFB" w:rsidRPr="00412367" w:rsidRDefault="00003DFB" w:rsidP="00003DFB">
            <w:pPr>
              <w:jc w:val="left"/>
              <w:rPr>
                <w:color w:val="000000"/>
                <w:lang w:val="en-US"/>
                <w:rPrChange w:id="2205" w:author="Huke, Juan (extern)" w:date="2024-05-22T18:34:00Z">
                  <w:rPr>
                    <w:color w:val="000000"/>
                  </w:rPr>
                </w:rPrChange>
              </w:rPr>
            </w:pPr>
            <w:r w:rsidRPr="00412367">
              <w:rPr>
                <w:color w:val="000000"/>
                <w:lang w:val="en-US"/>
                <w:rPrChange w:id="2206" w:author="Huke, Juan (extern)" w:date="2024-05-22T18:34:00Z">
                  <w:rPr>
                    <w:color w:val="000000"/>
                  </w:rPr>
                </w:rPrChange>
              </w:rPr>
              <w:t>then (if (XX_DIRECT_DEPR_3_LTD_CLA &lt; 0 or XX_DIRECT_DEPR_POCI_LTD_CLA&lt; 0 or XX_WR_OFF_SMALL_DEBTS_LTD_CLA&lt; 0) and (NVL(XX_DIRECT_DEPR_3_LTD_CLA, 0) + NVL(XX_DIRECT_DEPR_POCI_LTD_CLA, 0) + NVL(XX_WR_OFF_SMALL_DEBTS_LTD_CLA, 0)) &lt; 0</w:t>
            </w:r>
          </w:p>
          <w:p w14:paraId="54984BB0" w14:textId="77777777" w:rsidR="00003DFB" w:rsidRPr="00412367" w:rsidRDefault="00003DFB" w:rsidP="00003DFB">
            <w:pPr>
              <w:jc w:val="left"/>
              <w:rPr>
                <w:color w:val="000000"/>
                <w:lang w:val="en-US"/>
                <w:rPrChange w:id="2207" w:author="Huke, Juan (extern)" w:date="2024-05-22T18:34:00Z">
                  <w:rPr>
                    <w:color w:val="000000"/>
                  </w:rPr>
                </w:rPrChange>
              </w:rPr>
            </w:pPr>
            <w:r w:rsidRPr="00412367">
              <w:rPr>
                <w:color w:val="000000"/>
                <w:lang w:val="en-US"/>
                <w:rPrChange w:id="2208" w:author="Huke, Juan (extern)" w:date="2024-05-22T18:34:00Z">
                  <w:rPr>
                    <w:color w:val="000000"/>
                  </w:rPr>
                </w:rPrChange>
              </w:rPr>
              <w:t>then round(abs(NVL(XX_DIRECT_DEPR_3_LTD_CLA, 0) + NVL(XX_DIRECT_DEPR_POCI_LTD_CLA, 0) + NVL(XX_WR_OFF_SMALL_DEBTS_LTD_CLA, 0)), 2)</w:t>
            </w:r>
          </w:p>
          <w:p w14:paraId="719C727B" w14:textId="77777777" w:rsidR="00003DFB" w:rsidRDefault="00003DFB" w:rsidP="00003DFB">
            <w:pPr>
              <w:jc w:val="left"/>
              <w:rPr>
                <w:color w:val="000000"/>
              </w:rPr>
            </w:pPr>
            <w:r>
              <w:rPr>
                <w:color w:val="000000"/>
              </w:rPr>
              <w:t>else NULL)</w:t>
            </w:r>
          </w:p>
          <w:p w14:paraId="19E0C6D5" w14:textId="77777777" w:rsidR="00003DFB" w:rsidRDefault="00003DFB" w:rsidP="00003DFB">
            <w:pPr>
              <w:jc w:val="left"/>
              <w:rPr>
                <w:color w:val="000000"/>
              </w:rPr>
            </w:pPr>
            <w:r>
              <w:rPr>
                <w:color w:val="000000"/>
              </w:rPr>
              <w:t>else NULL</w:t>
            </w:r>
          </w:p>
          <w:p w14:paraId="5F388D74" w14:textId="77777777" w:rsidR="00003DFB" w:rsidRDefault="00003DFB" w:rsidP="00003DFB">
            <w:pPr>
              <w:jc w:val="left"/>
              <w:rPr>
                <w:color w:val="000000"/>
              </w:rPr>
            </w:pPr>
          </w:p>
          <w:p w14:paraId="17977E33" w14:textId="77777777" w:rsidR="00003DFB" w:rsidRDefault="00003DFB" w:rsidP="00003DFB">
            <w:pPr>
              <w:jc w:val="left"/>
              <w:rPr>
                <w:color w:val="000000"/>
              </w:rPr>
            </w:pPr>
            <w:r>
              <w:rPr>
                <w:color w:val="000000"/>
              </w:rPr>
              <w:t>Bewirtschaftung Cluster IFRS</w:t>
            </w:r>
          </w:p>
          <w:p w14:paraId="29D122F3" w14:textId="77777777" w:rsidR="00003DFB" w:rsidRDefault="00003DFB" w:rsidP="00003DFB">
            <w:pPr>
              <w:jc w:val="left"/>
              <w:rPr>
                <w:color w:val="000000"/>
              </w:rPr>
            </w:pPr>
          </w:p>
          <w:p w14:paraId="57369580" w14:textId="77777777" w:rsidR="00003DFB" w:rsidRPr="00AA394B" w:rsidRDefault="00003DFB" w:rsidP="00003DFB">
            <w:pPr>
              <w:jc w:val="left"/>
              <w:rPr>
                <w:color w:val="000000"/>
                <w:lang w:val="en-US"/>
                <w:rPrChange w:id="2209" w:author="Huke, Juan (extern)" w:date="2024-05-22T19:26:00Z">
                  <w:rPr>
                    <w:color w:val="000000"/>
                  </w:rPr>
                </w:rPrChange>
              </w:rPr>
            </w:pPr>
            <w:r w:rsidRPr="00AA394B">
              <w:rPr>
                <w:color w:val="000000"/>
                <w:lang w:val="en-US"/>
                <w:rPrChange w:id="2210" w:author="Huke, Juan (extern)" w:date="2024-05-22T19:26:00Z">
                  <w:rPr>
                    <w:color w:val="000000"/>
                  </w:rPr>
                </w:rPrChange>
              </w:rPr>
              <w:t>if B603 != 'T' and XX_CONTRACT is not NULL</w:t>
            </w:r>
          </w:p>
          <w:p w14:paraId="64122571" w14:textId="77777777" w:rsidR="00003DFB" w:rsidRPr="00AA394B" w:rsidRDefault="00003DFB" w:rsidP="00003DFB">
            <w:pPr>
              <w:jc w:val="left"/>
              <w:rPr>
                <w:color w:val="000000"/>
                <w:lang w:val="en-US"/>
                <w:rPrChange w:id="2211" w:author="Huke, Juan (extern)" w:date="2024-05-22T19:26:00Z">
                  <w:rPr>
                    <w:color w:val="000000"/>
                  </w:rPr>
                </w:rPrChange>
              </w:rPr>
            </w:pPr>
            <w:r w:rsidRPr="00412367">
              <w:rPr>
                <w:color w:val="000000"/>
                <w:lang w:val="en-US"/>
                <w:rPrChange w:id="2212" w:author="Huke, Juan (extern)" w:date="2024-05-22T18:34:00Z">
                  <w:rPr>
                    <w:color w:val="000000"/>
                  </w:rPr>
                </w:rPrChange>
              </w:rPr>
              <w:t xml:space="preserve">then if XX_RW_METH_IND != </w:t>
            </w:r>
            <w:r w:rsidRPr="00AA394B">
              <w:rPr>
                <w:color w:val="000000"/>
                <w:lang w:val="en-US"/>
                <w:rPrChange w:id="2213" w:author="Huke, Juan (extern)" w:date="2024-05-22T19:26:00Z">
                  <w:rPr>
                    <w:color w:val="000000"/>
                  </w:rPr>
                </w:rPrChange>
              </w:rPr>
              <w:t xml:space="preserve">'V' and (XX_CDB_STRUCT = </w:t>
            </w:r>
            <w:r w:rsidRPr="00AA394B">
              <w:rPr>
                <w:color w:val="000000"/>
                <w:lang w:val="en-US"/>
                <w:rPrChange w:id="2214" w:author="Huke, Juan (extern)" w:date="2024-05-22T19:26:00Z">
                  <w:rPr>
                    <w:color w:val="000000"/>
                  </w:rPr>
                </w:rPrChange>
              </w:rPr>
              <w:lastRenderedPageBreak/>
              <w:t>'VS_ACCOUNT' or XX_CDB_STRUCT = 'VS_LIMIT' or XX_CDB_STRUCT = 'VS_LOAN')</w:t>
            </w:r>
          </w:p>
          <w:p w14:paraId="27334701" w14:textId="77777777" w:rsidR="00003DFB" w:rsidRPr="00412367" w:rsidRDefault="00003DFB" w:rsidP="00003DFB">
            <w:pPr>
              <w:jc w:val="left"/>
              <w:rPr>
                <w:color w:val="000000"/>
                <w:lang w:val="en-US"/>
                <w:rPrChange w:id="2215" w:author="Huke, Juan (extern)" w:date="2024-05-22T18:34:00Z">
                  <w:rPr>
                    <w:color w:val="000000"/>
                  </w:rPr>
                </w:rPrChange>
              </w:rPr>
            </w:pPr>
            <w:r w:rsidRPr="00412367">
              <w:rPr>
                <w:color w:val="000000"/>
                <w:lang w:val="en-US"/>
                <w:rPrChange w:id="2216" w:author="Huke, Juan (extern)" w:date="2024-05-22T18:34:00Z">
                  <w:rPr>
                    <w:color w:val="000000"/>
                  </w:rPr>
                </w:rPrChange>
              </w:rPr>
              <w:t>then round (XX_D2_CR_CLA, 3)</w:t>
            </w:r>
          </w:p>
          <w:p w14:paraId="7537BADD" w14:textId="77777777" w:rsidR="00003DFB" w:rsidRPr="00412367" w:rsidRDefault="00003DFB" w:rsidP="00003DFB">
            <w:pPr>
              <w:jc w:val="left"/>
              <w:rPr>
                <w:color w:val="000000"/>
                <w:lang w:val="en-US"/>
                <w:rPrChange w:id="2217" w:author="Huke, Juan (extern)" w:date="2024-05-22T18:34:00Z">
                  <w:rPr>
                    <w:color w:val="000000"/>
                  </w:rPr>
                </w:rPrChange>
              </w:rPr>
            </w:pPr>
            <w:r w:rsidRPr="00412367">
              <w:rPr>
                <w:color w:val="000000"/>
                <w:lang w:val="en-US"/>
                <w:rPrChange w:id="2218" w:author="Huke, Juan (extern)" w:date="2024-05-22T18:34:00Z">
                  <w:rPr>
                    <w:color w:val="000000"/>
                  </w:rPr>
                </w:rPrChange>
              </w:rPr>
              <w:t>else if B603 = 'O'</w:t>
            </w:r>
          </w:p>
          <w:p w14:paraId="7608B7C1" w14:textId="77777777" w:rsidR="00003DFB" w:rsidRPr="00412367" w:rsidRDefault="00003DFB" w:rsidP="00003DFB">
            <w:pPr>
              <w:jc w:val="left"/>
              <w:rPr>
                <w:color w:val="000000"/>
                <w:lang w:val="en-US"/>
                <w:rPrChange w:id="2219" w:author="Huke, Juan (extern)" w:date="2024-05-22T18:34:00Z">
                  <w:rPr>
                    <w:color w:val="000000"/>
                  </w:rPr>
                </w:rPrChange>
              </w:rPr>
            </w:pPr>
            <w:r w:rsidRPr="00412367">
              <w:rPr>
                <w:color w:val="000000"/>
                <w:lang w:val="en-US"/>
                <w:rPrChange w:id="2220" w:author="Huke, Juan (extern)" w:date="2024-05-22T18:34:00Z">
                  <w:rPr>
                    <w:color w:val="000000"/>
                  </w:rPr>
                </w:rPrChange>
              </w:rPr>
              <w:t xml:space="preserve">then round(XX_D2_CR_CLA,3) </w:t>
            </w:r>
          </w:p>
          <w:p w14:paraId="477E508A" w14:textId="77777777" w:rsidR="00003DFB" w:rsidRDefault="00003DFB" w:rsidP="00003DFB">
            <w:pPr>
              <w:jc w:val="left"/>
              <w:rPr>
                <w:color w:val="000000"/>
              </w:rPr>
            </w:pPr>
            <w:r>
              <w:rPr>
                <w:color w:val="000000"/>
              </w:rPr>
              <w:t>else NULL</w:t>
            </w:r>
          </w:p>
          <w:p w14:paraId="53E4877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12E9996" w14:textId="77777777" w:rsidR="00003DFB" w:rsidRDefault="00003DFB" w:rsidP="00003DFB">
            <w:pPr>
              <w:jc w:val="left"/>
              <w:rPr>
                <w:color w:val="000000"/>
              </w:rPr>
            </w:pPr>
            <w:r>
              <w:rPr>
                <w:color w:val="000000"/>
              </w:rPr>
              <w:lastRenderedPageBreak/>
              <w:t>Direkte Abschreibungen</w:t>
            </w:r>
          </w:p>
          <w:p w14:paraId="73C6B46E" w14:textId="77777777" w:rsidR="00003DFB" w:rsidRDefault="00003DFB" w:rsidP="00003DFB">
            <w:pPr>
              <w:jc w:val="left"/>
              <w:rPr>
                <w:color w:val="000000"/>
              </w:rPr>
            </w:pPr>
          </w:p>
          <w:p w14:paraId="2904CEDC" w14:textId="77777777" w:rsidR="00003DFB" w:rsidRDefault="00003DFB" w:rsidP="00003DFB">
            <w:pPr>
              <w:jc w:val="left"/>
              <w:rPr>
                <w:color w:val="000000"/>
              </w:rPr>
            </w:pPr>
            <w:r>
              <w:rPr>
                <w:color w:val="000000"/>
              </w:rPr>
              <w:lastRenderedPageBreak/>
              <w:t>XX_D2_CR_CLA = Betrag des Kredit-Abschreibung-Verbrauchs (D2 ungeglättet)</w:t>
            </w:r>
          </w:p>
          <w:p w14:paraId="38808658" w14:textId="77777777" w:rsidR="00003DFB" w:rsidRDefault="00003DFB" w:rsidP="00003DFB">
            <w:pPr>
              <w:jc w:val="left"/>
              <w:rPr>
                <w:color w:val="000000"/>
              </w:rPr>
            </w:pPr>
            <w:r>
              <w:rPr>
                <w:color w:val="000000"/>
              </w:rPr>
              <w:t>XX_DIRECT_DEPR_3_LTD_CLA = Abschreibung Stage 3</w:t>
            </w:r>
          </w:p>
          <w:p w14:paraId="35AEAF31" w14:textId="77777777" w:rsidR="00003DFB" w:rsidRDefault="00003DFB" w:rsidP="00003DFB">
            <w:pPr>
              <w:jc w:val="left"/>
              <w:rPr>
                <w:color w:val="000000"/>
              </w:rPr>
            </w:pPr>
            <w:r>
              <w:rPr>
                <w:color w:val="000000"/>
              </w:rPr>
              <w:t>XX_DIRECT_DEPR_POCI_LTD_CLA = Abschreibung POCI XX_WR_OFF_SMALL_DEBTS_LTD_CLA = Abschreibung auf Kleinstforderungen</w:t>
            </w:r>
          </w:p>
          <w:p w14:paraId="0983C0BF" w14:textId="77777777" w:rsidR="00003DFB" w:rsidRDefault="00003DFB" w:rsidP="00003DFB">
            <w:pPr>
              <w:jc w:val="left"/>
              <w:rPr>
                <w:color w:val="000000"/>
              </w:rPr>
            </w:pPr>
            <w:r>
              <w:rPr>
                <w:color w:val="000000"/>
              </w:rPr>
              <w:t>B603 = Prüfpfad 3 (Obligorrisiko)</w:t>
            </w:r>
          </w:p>
          <w:p w14:paraId="1E861FFA" w14:textId="77777777" w:rsidR="00003DFB" w:rsidRDefault="00003DFB" w:rsidP="00003DFB">
            <w:pPr>
              <w:jc w:val="left"/>
              <w:rPr>
                <w:color w:val="000000"/>
              </w:rPr>
            </w:pPr>
            <w:r>
              <w:rPr>
                <w:color w:val="000000"/>
              </w:rPr>
              <w:t>XX_RW_METH_IND = Risikogewichtsverfahren, mit dem das RW ermittelt wurde (V=Aufsichtliche Vorgabe bei Verstoß gegen § 18 KWG)</w:t>
            </w:r>
          </w:p>
        </w:tc>
      </w:tr>
      <w:tr w:rsidR="00003DFB" w:rsidRPr="00003DFB" w14:paraId="5E4BA2FD" w14:textId="77777777" w:rsidTr="00003DFB">
        <w:trPr>
          <w:trHeight w:val="449"/>
        </w:trPr>
        <w:tc>
          <w:tcPr>
            <w:tcW w:w="550" w:type="dxa"/>
            <w:tcBorders>
              <w:top w:val="nil"/>
              <w:bottom w:val="nil"/>
            </w:tcBorders>
            <w:shd w:val="clear" w:color="auto" w:fill="FFFFFF"/>
          </w:tcPr>
          <w:p w14:paraId="0F0BE843" w14:textId="77777777" w:rsidR="00003DFB" w:rsidRDefault="00003DFB" w:rsidP="00003DFB">
            <w:pPr>
              <w:jc w:val="left"/>
              <w:rPr>
                <w:color w:val="000000"/>
              </w:rPr>
            </w:pPr>
          </w:p>
        </w:tc>
        <w:tc>
          <w:tcPr>
            <w:tcW w:w="1646" w:type="dxa"/>
            <w:tcBorders>
              <w:top w:val="nil"/>
              <w:bottom w:val="nil"/>
            </w:tcBorders>
            <w:shd w:val="clear" w:color="auto" w:fill="FFFFFF"/>
          </w:tcPr>
          <w:p w14:paraId="56DA1566" w14:textId="77777777" w:rsidR="00003DFB" w:rsidRDefault="00003DFB" w:rsidP="00003DFB">
            <w:pPr>
              <w:jc w:val="left"/>
              <w:rPr>
                <w:color w:val="000000"/>
              </w:rPr>
            </w:pPr>
          </w:p>
        </w:tc>
        <w:tc>
          <w:tcPr>
            <w:tcW w:w="1647" w:type="dxa"/>
            <w:tcBorders>
              <w:top w:val="nil"/>
              <w:bottom w:val="nil"/>
            </w:tcBorders>
            <w:shd w:val="clear" w:color="auto" w:fill="FFFFFF"/>
          </w:tcPr>
          <w:p w14:paraId="0773D9B4" w14:textId="77777777" w:rsidR="00003DFB" w:rsidRDefault="00003DFB" w:rsidP="00003DFB">
            <w:pPr>
              <w:jc w:val="left"/>
              <w:rPr>
                <w:color w:val="000000"/>
              </w:rPr>
            </w:pPr>
          </w:p>
        </w:tc>
        <w:tc>
          <w:tcPr>
            <w:tcW w:w="1647" w:type="dxa"/>
            <w:shd w:val="clear" w:color="auto" w:fill="FFFFFF"/>
          </w:tcPr>
          <w:p w14:paraId="0273743C" w14:textId="77777777" w:rsidR="00003DFB" w:rsidRPr="00412367" w:rsidRDefault="00003DFB" w:rsidP="00003DFB">
            <w:pPr>
              <w:jc w:val="left"/>
              <w:rPr>
                <w:color w:val="000000"/>
                <w:lang w:val="en-US"/>
                <w:rPrChange w:id="2221" w:author="Huke, Juan (extern)" w:date="2024-05-22T18:34:00Z">
                  <w:rPr>
                    <w:color w:val="000000"/>
                  </w:rPr>
                </w:rPrChange>
              </w:rPr>
            </w:pPr>
            <w:r w:rsidRPr="00412367">
              <w:rPr>
                <w:color w:val="000000"/>
                <w:lang w:val="en-US"/>
                <w:rPrChange w:id="2222" w:author="Huke, Juan (extern)" w:date="2024-05-22T18:34:00Z">
                  <w:rPr>
                    <w:color w:val="000000"/>
                  </w:rPr>
                </w:rPrChange>
              </w:rPr>
              <w:t>XX_C_CONTR_LLP_LTD_HGB</w:t>
            </w:r>
          </w:p>
        </w:tc>
        <w:tc>
          <w:tcPr>
            <w:tcW w:w="1647" w:type="dxa"/>
            <w:shd w:val="clear" w:color="auto" w:fill="FFFFFF"/>
          </w:tcPr>
          <w:p w14:paraId="223ECADC" w14:textId="77777777" w:rsidR="00003DFB" w:rsidRPr="00412367" w:rsidRDefault="00003DFB" w:rsidP="00003DFB">
            <w:pPr>
              <w:jc w:val="left"/>
              <w:rPr>
                <w:color w:val="000000"/>
                <w:lang w:val="en-US"/>
                <w:rPrChange w:id="2223" w:author="Huke, Juan (extern)" w:date="2024-05-22T18:34:00Z">
                  <w:rPr>
                    <w:color w:val="000000"/>
                  </w:rPr>
                </w:rPrChange>
              </w:rPr>
            </w:pPr>
            <w:r w:rsidRPr="00412367">
              <w:rPr>
                <w:color w:val="000000"/>
                <w:lang w:val="en-US"/>
                <w:rPrChange w:id="2224" w:author="Huke, Juan (extern)" w:date="2024-05-22T18:34:00Z">
                  <w:rPr>
                    <w:color w:val="000000"/>
                  </w:rPr>
                </w:rPrChange>
              </w:rPr>
              <w:t>XX_DIRECT_DEPR_3_LTD_CLA</w:t>
            </w:r>
          </w:p>
        </w:tc>
        <w:tc>
          <w:tcPr>
            <w:tcW w:w="1647" w:type="dxa"/>
            <w:shd w:val="clear" w:color="auto" w:fill="FFFFFF"/>
          </w:tcPr>
          <w:p w14:paraId="5DF9221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99D4709" w14:textId="77777777" w:rsidR="00003DFB" w:rsidRDefault="00003DFB" w:rsidP="00003DFB">
            <w:pPr>
              <w:jc w:val="left"/>
              <w:rPr>
                <w:color w:val="000000"/>
              </w:rPr>
            </w:pPr>
          </w:p>
        </w:tc>
        <w:tc>
          <w:tcPr>
            <w:tcW w:w="2906" w:type="dxa"/>
            <w:tcBorders>
              <w:top w:val="nil"/>
              <w:bottom w:val="nil"/>
            </w:tcBorders>
            <w:shd w:val="clear" w:color="auto" w:fill="FFFFFF"/>
          </w:tcPr>
          <w:p w14:paraId="61BB0214" w14:textId="77777777" w:rsidR="00003DFB" w:rsidRDefault="00003DFB" w:rsidP="00003DFB">
            <w:pPr>
              <w:jc w:val="left"/>
              <w:rPr>
                <w:color w:val="000000"/>
              </w:rPr>
            </w:pPr>
          </w:p>
        </w:tc>
      </w:tr>
      <w:tr w:rsidR="00003DFB" w:rsidRPr="00003DFB" w14:paraId="6BFF171B" w14:textId="77777777" w:rsidTr="00003DFB">
        <w:trPr>
          <w:trHeight w:val="449"/>
        </w:trPr>
        <w:tc>
          <w:tcPr>
            <w:tcW w:w="550" w:type="dxa"/>
            <w:tcBorders>
              <w:top w:val="nil"/>
              <w:bottom w:val="nil"/>
            </w:tcBorders>
            <w:shd w:val="clear" w:color="auto" w:fill="FFFFFF"/>
          </w:tcPr>
          <w:p w14:paraId="16B8A911" w14:textId="77777777" w:rsidR="00003DFB" w:rsidRDefault="00003DFB" w:rsidP="00003DFB">
            <w:pPr>
              <w:jc w:val="left"/>
              <w:rPr>
                <w:color w:val="000000"/>
              </w:rPr>
            </w:pPr>
          </w:p>
        </w:tc>
        <w:tc>
          <w:tcPr>
            <w:tcW w:w="1646" w:type="dxa"/>
            <w:tcBorders>
              <w:top w:val="nil"/>
              <w:bottom w:val="nil"/>
            </w:tcBorders>
            <w:shd w:val="clear" w:color="auto" w:fill="FFFFFF"/>
          </w:tcPr>
          <w:p w14:paraId="453AACE5" w14:textId="77777777" w:rsidR="00003DFB" w:rsidRDefault="00003DFB" w:rsidP="00003DFB">
            <w:pPr>
              <w:jc w:val="left"/>
              <w:rPr>
                <w:color w:val="000000"/>
              </w:rPr>
            </w:pPr>
          </w:p>
        </w:tc>
        <w:tc>
          <w:tcPr>
            <w:tcW w:w="1647" w:type="dxa"/>
            <w:tcBorders>
              <w:top w:val="nil"/>
              <w:bottom w:val="nil"/>
            </w:tcBorders>
            <w:shd w:val="clear" w:color="auto" w:fill="FFFFFF"/>
          </w:tcPr>
          <w:p w14:paraId="77079E1C" w14:textId="77777777" w:rsidR="00003DFB" w:rsidRDefault="00003DFB" w:rsidP="00003DFB">
            <w:pPr>
              <w:jc w:val="left"/>
              <w:rPr>
                <w:color w:val="000000"/>
              </w:rPr>
            </w:pPr>
          </w:p>
        </w:tc>
        <w:tc>
          <w:tcPr>
            <w:tcW w:w="1647" w:type="dxa"/>
            <w:shd w:val="clear" w:color="auto" w:fill="FFFFFF"/>
          </w:tcPr>
          <w:p w14:paraId="7A499EF7" w14:textId="77777777" w:rsidR="00003DFB" w:rsidRPr="00412367" w:rsidRDefault="00003DFB" w:rsidP="00003DFB">
            <w:pPr>
              <w:jc w:val="left"/>
              <w:rPr>
                <w:color w:val="000000"/>
                <w:lang w:val="en-US"/>
                <w:rPrChange w:id="2225" w:author="Huke, Juan (extern)" w:date="2024-05-22T18:34:00Z">
                  <w:rPr>
                    <w:color w:val="000000"/>
                  </w:rPr>
                </w:rPrChange>
              </w:rPr>
            </w:pPr>
            <w:r w:rsidRPr="00412367">
              <w:rPr>
                <w:color w:val="000000"/>
                <w:lang w:val="en-US"/>
                <w:rPrChange w:id="2226" w:author="Huke, Juan (extern)" w:date="2024-05-22T18:34:00Z">
                  <w:rPr>
                    <w:color w:val="000000"/>
                  </w:rPr>
                </w:rPrChange>
              </w:rPr>
              <w:t>XX_C_CONTR_LLP_LTD_HGB</w:t>
            </w:r>
          </w:p>
        </w:tc>
        <w:tc>
          <w:tcPr>
            <w:tcW w:w="1647" w:type="dxa"/>
            <w:shd w:val="clear" w:color="auto" w:fill="FFFFFF"/>
          </w:tcPr>
          <w:p w14:paraId="7564613D" w14:textId="77777777" w:rsidR="00003DFB" w:rsidRPr="00412367" w:rsidRDefault="00003DFB" w:rsidP="00003DFB">
            <w:pPr>
              <w:jc w:val="left"/>
              <w:rPr>
                <w:color w:val="000000"/>
                <w:lang w:val="en-US"/>
                <w:rPrChange w:id="2227" w:author="Huke, Juan (extern)" w:date="2024-05-22T18:34:00Z">
                  <w:rPr>
                    <w:color w:val="000000"/>
                  </w:rPr>
                </w:rPrChange>
              </w:rPr>
            </w:pPr>
            <w:r w:rsidRPr="00412367">
              <w:rPr>
                <w:color w:val="000000"/>
                <w:lang w:val="en-US"/>
                <w:rPrChange w:id="2228" w:author="Huke, Juan (extern)" w:date="2024-05-22T18:34:00Z">
                  <w:rPr>
                    <w:color w:val="000000"/>
                  </w:rPr>
                </w:rPrChange>
              </w:rPr>
              <w:t>XX_DIRECT_DEPR_POCI_LTD_CLA</w:t>
            </w:r>
          </w:p>
        </w:tc>
        <w:tc>
          <w:tcPr>
            <w:tcW w:w="1647" w:type="dxa"/>
            <w:shd w:val="clear" w:color="auto" w:fill="FFFFFF"/>
          </w:tcPr>
          <w:p w14:paraId="26F3569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04D1127" w14:textId="77777777" w:rsidR="00003DFB" w:rsidRDefault="00003DFB" w:rsidP="00003DFB">
            <w:pPr>
              <w:jc w:val="left"/>
              <w:rPr>
                <w:color w:val="000000"/>
              </w:rPr>
            </w:pPr>
          </w:p>
        </w:tc>
        <w:tc>
          <w:tcPr>
            <w:tcW w:w="2906" w:type="dxa"/>
            <w:tcBorders>
              <w:top w:val="nil"/>
              <w:bottom w:val="nil"/>
            </w:tcBorders>
            <w:shd w:val="clear" w:color="auto" w:fill="FFFFFF"/>
          </w:tcPr>
          <w:p w14:paraId="0797F783" w14:textId="77777777" w:rsidR="00003DFB" w:rsidRDefault="00003DFB" w:rsidP="00003DFB">
            <w:pPr>
              <w:jc w:val="left"/>
              <w:rPr>
                <w:color w:val="000000"/>
              </w:rPr>
            </w:pPr>
          </w:p>
        </w:tc>
      </w:tr>
      <w:tr w:rsidR="00003DFB" w:rsidRPr="00003DFB" w14:paraId="0496EB22" w14:textId="77777777" w:rsidTr="00003DFB">
        <w:trPr>
          <w:trHeight w:val="449"/>
        </w:trPr>
        <w:tc>
          <w:tcPr>
            <w:tcW w:w="550" w:type="dxa"/>
            <w:tcBorders>
              <w:top w:val="nil"/>
              <w:bottom w:val="nil"/>
            </w:tcBorders>
            <w:shd w:val="clear" w:color="auto" w:fill="FFFFFF"/>
          </w:tcPr>
          <w:p w14:paraId="342661B1" w14:textId="77777777" w:rsidR="00003DFB" w:rsidRDefault="00003DFB" w:rsidP="00003DFB">
            <w:pPr>
              <w:jc w:val="left"/>
              <w:rPr>
                <w:color w:val="000000"/>
              </w:rPr>
            </w:pPr>
          </w:p>
        </w:tc>
        <w:tc>
          <w:tcPr>
            <w:tcW w:w="1646" w:type="dxa"/>
            <w:tcBorders>
              <w:top w:val="nil"/>
              <w:bottom w:val="nil"/>
            </w:tcBorders>
            <w:shd w:val="clear" w:color="auto" w:fill="FFFFFF"/>
          </w:tcPr>
          <w:p w14:paraId="3F7E98F2" w14:textId="77777777" w:rsidR="00003DFB" w:rsidRDefault="00003DFB" w:rsidP="00003DFB">
            <w:pPr>
              <w:jc w:val="left"/>
              <w:rPr>
                <w:color w:val="000000"/>
              </w:rPr>
            </w:pPr>
          </w:p>
        </w:tc>
        <w:tc>
          <w:tcPr>
            <w:tcW w:w="1647" w:type="dxa"/>
            <w:tcBorders>
              <w:top w:val="nil"/>
              <w:bottom w:val="nil"/>
            </w:tcBorders>
            <w:shd w:val="clear" w:color="auto" w:fill="FFFFFF"/>
          </w:tcPr>
          <w:p w14:paraId="76BE46FD" w14:textId="77777777" w:rsidR="00003DFB" w:rsidRDefault="00003DFB" w:rsidP="00003DFB">
            <w:pPr>
              <w:jc w:val="left"/>
              <w:rPr>
                <w:color w:val="000000"/>
              </w:rPr>
            </w:pPr>
          </w:p>
        </w:tc>
        <w:tc>
          <w:tcPr>
            <w:tcW w:w="1647" w:type="dxa"/>
            <w:shd w:val="clear" w:color="auto" w:fill="FFFFFF"/>
          </w:tcPr>
          <w:p w14:paraId="7CB65842" w14:textId="77777777" w:rsidR="00003DFB" w:rsidRPr="00412367" w:rsidRDefault="00003DFB" w:rsidP="00003DFB">
            <w:pPr>
              <w:jc w:val="left"/>
              <w:rPr>
                <w:color w:val="000000"/>
                <w:lang w:val="en-US"/>
                <w:rPrChange w:id="2229" w:author="Huke, Juan (extern)" w:date="2024-05-22T18:34:00Z">
                  <w:rPr>
                    <w:color w:val="000000"/>
                  </w:rPr>
                </w:rPrChange>
              </w:rPr>
            </w:pPr>
            <w:r w:rsidRPr="00412367">
              <w:rPr>
                <w:color w:val="000000"/>
                <w:lang w:val="en-US"/>
                <w:rPrChange w:id="2230" w:author="Huke, Juan (extern)" w:date="2024-05-22T18:34:00Z">
                  <w:rPr>
                    <w:color w:val="000000"/>
                  </w:rPr>
                </w:rPrChange>
              </w:rPr>
              <w:t>XX_C_CONTR_LLP_LTD_HGB</w:t>
            </w:r>
          </w:p>
        </w:tc>
        <w:tc>
          <w:tcPr>
            <w:tcW w:w="1647" w:type="dxa"/>
            <w:shd w:val="clear" w:color="auto" w:fill="FFFFFF"/>
          </w:tcPr>
          <w:p w14:paraId="7A64E205" w14:textId="77777777" w:rsidR="00003DFB" w:rsidRPr="00412367" w:rsidRDefault="00003DFB" w:rsidP="00003DFB">
            <w:pPr>
              <w:jc w:val="left"/>
              <w:rPr>
                <w:color w:val="000000"/>
                <w:lang w:val="en-US"/>
                <w:rPrChange w:id="2231" w:author="Huke, Juan (extern)" w:date="2024-05-22T18:34:00Z">
                  <w:rPr>
                    <w:color w:val="000000"/>
                  </w:rPr>
                </w:rPrChange>
              </w:rPr>
            </w:pPr>
            <w:r w:rsidRPr="00412367">
              <w:rPr>
                <w:color w:val="000000"/>
                <w:lang w:val="en-US"/>
                <w:rPrChange w:id="2232" w:author="Huke, Juan (extern)" w:date="2024-05-22T18:34:00Z">
                  <w:rPr>
                    <w:color w:val="000000"/>
                  </w:rPr>
                </w:rPrChange>
              </w:rPr>
              <w:t>XX_WR_OFF_SMALL_DEBTS_LTD_CLA</w:t>
            </w:r>
          </w:p>
        </w:tc>
        <w:tc>
          <w:tcPr>
            <w:tcW w:w="1647" w:type="dxa"/>
            <w:shd w:val="clear" w:color="auto" w:fill="FFFFFF"/>
          </w:tcPr>
          <w:p w14:paraId="0B3FD860"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B5C8669" w14:textId="77777777" w:rsidR="00003DFB" w:rsidRDefault="00003DFB" w:rsidP="00003DFB">
            <w:pPr>
              <w:jc w:val="left"/>
              <w:rPr>
                <w:color w:val="000000"/>
              </w:rPr>
            </w:pPr>
          </w:p>
        </w:tc>
        <w:tc>
          <w:tcPr>
            <w:tcW w:w="2906" w:type="dxa"/>
            <w:tcBorders>
              <w:top w:val="nil"/>
              <w:bottom w:val="nil"/>
            </w:tcBorders>
            <w:shd w:val="clear" w:color="auto" w:fill="FFFFFF"/>
          </w:tcPr>
          <w:p w14:paraId="179D3214" w14:textId="77777777" w:rsidR="00003DFB" w:rsidRDefault="00003DFB" w:rsidP="00003DFB">
            <w:pPr>
              <w:jc w:val="left"/>
              <w:rPr>
                <w:color w:val="000000"/>
              </w:rPr>
            </w:pPr>
          </w:p>
        </w:tc>
      </w:tr>
      <w:tr w:rsidR="00003DFB" w:rsidRPr="00003DFB" w14:paraId="2AA2B29F" w14:textId="77777777" w:rsidTr="00003DFB">
        <w:trPr>
          <w:trHeight w:val="449"/>
        </w:trPr>
        <w:tc>
          <w:tcPr>
            <w:tcW w:w="550" w:type="dxa"/>
            <w:tcBorders>
              <w:top w:val="nil"/>
              <w:bottom w:val="nil"/>
            </w:tcBorders>
            <w:shd w:val="clear" w:color="auto" w:fill="FFFFFF"/>
          </w:tcPr>
          <w:p w14:paraId="2CC71DDE" w14:textId="77777777" w:rsidR="00003DFB" w:rsidRDefault="00003DFB" w:rsidP="00003DFB">
            <w:pPr>
              <w:jc w:val="left"/>
              <w:rPr>
                <w:color w:val="000000"/>
              </w:rPr>
            </w:pPr>
          </w:p>
        </w:tc>
        <w:tc>
          <w:tcPr>
            <w:tcW w:w="1646" w:type="dxa"/>
            <w:tcBorders>
              <w:top w:val="nil"/>
              <w:bottom w:val="nil"/>
            </w:tcBorders>
            <w:shd w:val="clear" w:color="auto" w:fill="FFFFFF"/>
          </w:tcPr>
          <w:p w14:paraId="6DD18F0F" w14:textId="77777777" w:rsidR="00003DFB" w:rsidRDefault="00003DFB" w:rsidP="00003DFB">
            <w:pPr>
              <w:jc w:val="left"/>
              <w:rPr>
                <w:color w:val="000000"/>
              </w:rPr>
            </w:pPr>
          </w:p>
        </w:tc>
        <w:tc>
          <w:tcPr>
            <w:tcW w:w="1647" w:type="dxa"/>
            <w:tcBorders>
              <w:top w:val="nil"/>
              <w:bottom w:val="nil"/>
            </w:tcBorders>
            <w:shd w:val="clear" w:color="auto" w:fill="FFFFFF"/>
          </w:tcPr>
          <w:p w14:paraId="1B6A223F" w14:textId="77777777" w:rsidR="00003DFB" w:rsidRDefault="00003DFB" w:rsidP="00003DFB">
            <w:pPr>
              <w:jc w:val="left"/>
              <w:rPr>
                <w:color w:val="000000"/>
              </w:rPr>
            </w:pPr>
          </w:p>
        </w:tc>
        <w:tc>
          <w:tcPr>
            <w:tcW w:w="1647" w:type="dxa"/>
            <w:shd w:val="clear" w:color="auto" w:fill="FFFFFF"/>
          </w:tcPr>
          <w:p w14:paraId="51B07EA9" w14:textId="77777777" w:rsidR="00003DFB" w:rsidRDefault="00003DFB" w:rsidP="00003DFB">
            <w:pPr>
              <w:jc w:val="left"/>
              <w:rPr>
                <w:color w:val="000000"/>
              </w:rPr>
            </w:pPr>
            <w:r>
              <w:rPr>
                <w:color w:val="000000"/>
              </w:rPr>
              <w:t>XX_C_CONTRACT_KG</w:t>
            </w:r>
          </w:p>
        </w:tc>
        <w:tc>
          <w:tcPr>
            <w:tcW w:w="1647" w:type="dxa"/>
            <w:shd w:val="clear" w:color="auto" w:fill="FFFFFF"/>
          </w:tcPr>
          <w:p w14:paraId="7AF806F0" w14:textId="77777777" w:rsidR="00003DFB" w:rsidRDefault="00003DFB" w:rsidP="00003DFB">
            <w:pPr>
              <w:jc w:val="left"/>
              <w:rPr>
                <w:color w:val="000000"/>
              </w:rPr>
            </w:pPr>
            <w:r>
              <w:rPr>
                <w:color w:val="000000"/>
              </w:rPr>
              <w:t>XX_CDB_STRUCT</w:t>
            </w:r>
          </w:p>
        </w:tc>
        <w:tc>
          <w:tcPr>
            <w:tcW w:w="1647" w:type="dxa"/>
            <w:shd w:val="clear" w:color="auto" w:fill="FFFFFF"/>
          </w:tcPr>
          <w:p w14:paraId="182F1475"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61309C4D" w14:textId="77777777" w:rsidR="00003DFB" w:rsidRDefault="00003DFB" w:rsidP="00003DFB">
            <w:pPr>
              <w:jc w:val="left"/>
              <w:rPr>
                <w:color w:val="000000"/>
              </w:rPr>
            </w:pPr>
          </w:p>
        </w:tc>
        <w:tc>
          <w:tcPr>
            <w:tcW w:w="2906" w:type="dxa"/>
            <w:tcBorders>
              <w:top w:val="nil"/>
              <w:bottom w:val="nil"/>
            </w:tcBorders>
            <w:shd w:val="clear" w:color="auto" w:fill="FFFFFF"/>
          </w:tcPr>
          <w:p w14:paraId="20E920F9" w14:textId="77777777" w:rsidR="00003DFB" w:rsidRDefault="00003DFB" w:rsidP="00003DFB">
            <w:pPr>
              <w:jc w:val="left"/>
              <w:rPr>
                <w:color w:val="000000"/>
              </w:rPr>
            </w:pPr>
          </w:p>
        </w:tc>
      </w:tr>
      <w:tr w:rsidR="00003DFB" w:rsidRPr="00003DFB" w14:paraId="3AABD58E" w14:textId="77777777" w:rsidTr="00003DFB">
        <w:trPr>
          <w:trHeight w:val="449"/>
        </w:trPr>
        <w:tc>
          <w:tcPr>
            <w:tcW w:w="550" w:type="dxa"/>
            <w:tcBorders>
              <w:top w:val="nil"/>
              <w:bottom w:val="nil"/>
            </w:tcBorders>
            <w:shd w:val="clear" w:color="auto" w:fill="FFFFFF"/>
          </w:tcPr>
          <w:p w14:paraId="3EAB4026" w14:textId="77777777" w:rsidR="00003DFB" w:rsidRDefault="00003DFB" w:rsidP="00003DFB">
            <w:pPr>
              <w:jc w:val="left"/>
              <w:rPr>
                <w:color w:val="000000"/>
              </w:rPr>
            </w:pPr>
          </w:p>
        </w:tc>
        <w:tc>
          <w:tcPr>
            <w:tcW w:w="1646" w:type="dxa"/>
            <w:tcBorders>
              <w:top w:val="nil"/>
              <w:bottom w:val="nil"/>
            </w:tcBorders>
            <w:shd w:val="clear" w:color="auto" w:fill="FFFFFF"/>
          </w:tcPr>
          <w:p w14:paraId="4AC8C919" w14:textId="77777777" w:rsidR="00003DFB" w:rsidRDefault="00003DFB" w:rsidP="00003DFB">
            <w:pPr>
              <w:jc w:val="left"/>
              <w:rPr>
                <w:color w:val="000000"/>
              </w:rPr>
            </w:pPr>
          </w:p>
        </w:tc>
        <w:tc>
          <w:tcPr>
            <w:tcW w:w="1647" w:type="dxa"/>
            <w:tcBorders>
              <w:top w:val="nil"/>
              <w:bottom w:val="nil"/>
            </w:tcBorders>
            <w:shd w:val="clear" w:color="auto" w:fill="FFFFFF"/>
          </w:tcPr>
          <w:p w14:paraId="13D78F03" w14:textId="77777777" w:rsidR="00003DFB" w:rsidRDefault="00003DFB" w:rsidP="00003DFB">
            <w:pPr>
              <w:jc w:val="left"/>
              <w:rPr>
                <w:color w:val="000000"/>
              </w:rPr>
            </w:pPr>
          </w:p>
        </w:tc>
        <w:tc>
          <w:tcPr>
            <w:tcW w:w="1647" w:type="dxa"/>
            <w:shd w:val="clear" w:color="auto" w:fill="FFFFFF"/>
          </w:tcPr>
          <w:p w14:paraId="4F963224" w14:textId="77777777" w:rsidR="00003DFB" w:rsidRPr="00412367" w:rsidRDefault="00003DFB" w:rsidP="00003DFB">
            <w:pPr>
              <w:jc w:val="left"/>
              <w:rPr>
                <w:color w:val="000000"/>
                <w:lang w:val="en-US"/>
                <w:rPrChange w:id="2233" w:author="Huke, Juan (extern)" w:date="2024-05-22T18:34:00Z">
                  <w:rPr>
                    <w:color w:val="000000"/>
                  </w:rPr>
                </w:rPrChange>
              </w:rPr>
            </w:pPr>
            <w:r w:rsidRPr="00412367">
              <w:rPr>
                <w:color w:val="000000"/>
                <w:lang w:val="en-US"/>
                <w:rPrChange w:id="2234" w:author="Huke, Juan (extern)" w:date="2024-05-22T18:34:00Z">
                  <w:rPr>
                    <w:color w:val="000000"/>
                  </w:rPr>
                </w:rPrChange>
              </w:rPr>
              <w:t>XX_C_CONTRACT_LGDS_CR_ABS</w:t>
            </w:r>
          </w:p>
        </w:tc>
        <w:tc>
          <w:tcPr>
            <w:tcW w:w="1647" w:type="dxa"/>
            <w:shd w:val="clear" w:color="auto" w:fill="FFFFFF"/>
          </w:tcPr>
          <w:p w14:paraId="500E76EE" w14:textId="77777777" w:rsidR="00003DFB" w:rsidRDefault="00003DFB" w:rsidP="00003DFB">
            <w:pPr>
              <w:jc w:val="left"/>
              <w:rPr>
                <w:color w:val="000000"/>
              </w:rPr>
            </w:pPr>
            <w:r>
              <w:rPr>
                <w:color w:val="000000"/>
              </w:rPr>
              <w:t>XX_CONTRACT</w:t>
            </w:r>
          </w:p>
        </w:tc>
        <w:tc>
          <w:tcPr>
            <w:tcW w:w="1647" w:type="dxa"/>
            <w:shd w:val="clear" w:color="auto" w:fill="FFFFFF"/>
          </w:tcPr>
          <w:p w14:paraId="55F558DC"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05EC5F1" w14:textId="77777777" w:rsidR="00003DFB" w:rsidRDefault="00003DFB" w:rsidP="00003DFB">
            <w:pPr>
              <w:jc w:val="left"/>
              <w:rPr>
                <w:color w:val="000000"/>
              </w:rPr>
            </w:pPr>
          </w:p>
        </w:tc>
        <w:tc>
          <w:tcPr>
            <w:tcW w:w="2906" w:type="dxa"/>
            <w:tcBorders>
              <w:top w:val="nil"/>
              <w:bottom w:val="nil"/>
            </w:tcBorders>
            <w:shd w:val="clear" w:color="auto" w:fill="FFFFFF"/>
          </w:tcPr>
          <w:p w14:paraId="0EDC761C" w14:textId="77777777" w:rsidR="00003DFB" w:rsidRDefault="00003DFB" w:rsidP="00003DFB">
            <w:pPr>
              <w:jc w:val="left"/>
              <w:rPr>
                <w:color w:val="000000"/>
              </w:rPr>
            </w:pPr>
          </w:p>
        </w:tc>
      </w:tr>
      <w:tr w:rsidR="00003DFB" w:rsidRPr="00003DFB" w14:paraId="64FD525A" w14:textId="77777777" w:rsidTr="00003DFB">
        <w:trPr>
          <w:trHeight w:val="449"/>
        </w:trPr>
        <w:tc>
          <w:tcPr>
            <w:tcW w:w="550" w:type="dxa"/>
            <w:tcBorders>
              <w:top w:val="nil"/>
              <w:bottom w:val="nil"/>
            </w:tcBorders>
            <w:shd w:val="clear" w:color="auto" w:fill="FFFFFF"/>
          </w:tcPr>
          <w:p w14:paraId="6D2C8A11" w14:textId="77777777" w:rsidR="00003DFB" w:rsidRDefault="00003DFB" w:rsidP="00003DFB">
            <w:pPr>
              <w:jc w:val="left"/>
              <w:rPr>
                <w:color w:val="000000"/>
              </w:rPr>
            </w:pPr>
          </w:p>
        </w:tc>
        <w:tc>
          <w:tcPr>
            <w:tcW w:w="1646" w:type="dxa"/>
            <w:tcBorders>
              <w:top w:val="nil"/>
              <w:bottom w:val="nil"/>
            </w:tcBorders>
            <w:shd w:val="clear" w:color="auto" w:fill="FFFFFF"/>
          </w:tcPr>
          <w:p w14:paraId="60B99414" w14:textId="77777777" w:rsidR="00003DFB" w:rsidRDefault="00003DFB" w:rsidP="00003DFB">
            <w:pPr>
              <w:jc w:val="left"/>
              <w:rPr>
                <w:color w:val="000000"/>
              </w:rPr>
            </w:pPr>
          </w:p>
        </w:tc>
        <w:tc>
          <w:tcPr>
            <w:tcW w:w="1647" w:type="dxa"/>
            <w:tcBorders>
              <w:top w:val="nil"/>
              <w:bottom w:val="nil"/>
            </w:tcBorders>
            <w:shd w:val="clear" w:color="auto" w:fill="FFFFFF"/>
          </w:tcPr>
          <w:p w14:paraId="4A729E4E" w14:textId="77777777" w:rsidR="00003DFB" w:rsidRDefault="00003DFB" w:rsidP="00003DFB">
            <w:pPr>
              <w:jc w:val="left"/>
              <w:rPr>
                <w:color w:val="000000"/>
              </w:rPr>
            </w:pPr>
          </w:p>
        </w:tc>
        <w:tc>
          <w:tcPr>
            <w:tcW w:w="1647" w:type="dxa"/>
            <w:shd w:val="clear" w:color="auto" w:fill="FFFFFF"/>
          </w:tcPr>
          <w:p w14:paraId="2A2FE46A" w14:textId="77777777" w:rsidR="00003DFB" w:rsidRPr="00412367" w:rsidRDefault="00003DFB" w:rsidP="00003DFB">
            <w:pPr>
              <w:jc w:val="left"/>
              <w:rPr>
                <w:color w:val="000000"/>
                <w:lang w:val="en-US"/>
                <w:rPrChange w:id="2235" w:author="Huke, Juan (extern)" w:date="2024-05-22T18:34:00Z">
                  <w:rPr>
                    <w:color w:val="000000"/>
                  </w:rPr>
                </w:rPrChange>
              </w:rPr>
            </w:pPr>
            <w:r w:rsidRPr="00412367">
              <w:rPr>
                <w:color w:val="000000"/>
                <w:lang w:val="en-US"/>
                <w:rPrChange w:id="2236" w:author="Huke, Juan (extern)" w:date="2024-05-22T18:34:00Z">
                  <w:rPr>
                    <w:color w:val="000000"/>
                  </w:rPr>
                </w:rPrChange>
              </w:rPr>
              <w:t>XX_C_CONTRACT_LGDS_CR_ABS</w:t>
            </w:r>
          </w:p>
        </w:tc>
        <w:tc>
          <w:tcPr>
            <w:tcW w:w="1647" w:type="dxa"/>
            <w:shd w:val="clear" w:color="auto" w:fill="FFFFFF"/>
          </w:tcPr>
          <w:p w14:paraId="0A5A7454" w14:textId="77777777" w:rsidR="00003DFB" w:rsidRDefault="00003DFB" w:rsidP="00003DFB">
            <w:pPr>
              <w:jc w:val="left"/>
              <w:rPr>
                <w:color w:val="000000"/>
              </w:rPr>
            </w:pPr>
            <w:r>
              <w:rPr>
                <w:color w:val="000000"/>
              </w:rPr>
              <w:t>XX_RW_METH_IND</w:t>
            </w:r>
          </w:p>
        </w:tc>
        <w:tc>
          <w:tcPr>
            <w:tcW w:w="1647" w:type="dxa"/>
            <w:shd w:val="clear" w:color="auto" w:fill="FFFFFF"/>
          </w:tcPr>
          <w:p w14:paraId="4B2D685F"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809E4A6" w14:textId="77777777" w:rsidR="00003DFB" w:rsidRDefault="00003DFB" w:rsidP="00003DFB">
            <w:pPr>
              <w:jc w:val="left"/>
              <w:rPr>
                <w:color w:val="000000"/>
              </w:rPr>
            </w:pPr>
          </w:p>
        </w:tc>
        <w:tc>
          <w:tcPr>
            <w:tcW w:w="2906" w:type="dxa"/>
            <w:tcBorders>
              <w:top w:val="nil"/>
              <w:bottom w:val="nil"/>
            </w:tcBorders>
            <w:shd w:val="clear" w:color="auto" w:fill="FFFFFF"/>
          </w:tcPr>
          <w:p w14:paraId="1E956982" w14:textId="77777777" w:rsidR="00003DFB" w:rsidRDefault="00003DFB" w:rsidP="00003DFB">
            <w:pPr>
              <w:jc w:val="left"/>
              <w:rPr>
                <w:color w:val="000000"/>
              </w:rPr>
            </w:pPr>
          </w:p>
        </w:tc>
      </w:tr>
      <w:tr w:rsidR="00003DFB" w:rsidRPr="00003DFB" w14:paraId="55CAB302" w14:textId="77777777" w:rsidTr="00003DFB">
        <w:trPr>
          <w:trHeight w:val="449"/>
        </w:trPr>
        <w:tc>
          <w:tcPr>
            <w:tcW w:w="550" w:type="dxa"/>
            <w:tcBorders>
              <w:top w:val="nil"/>
              <w:bottom w:val="single" w:sz="4" w:space="0" w:color="auto"/>
            </w:tcBorders>
            <w:shd w:val="clear" w:color="auto" w:fill="FFFFFF"/>
          </w:tcPr>
          <w:p w14:paraId="654D346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DDFB72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A82DA77" w14:textId="77777777" w:rsidR="00003DFB" w:rsidRDefault="00003DFB" w:rsidP="00003DFB">
            <w:pPr>
              <w:jc w:val="left"/>
              <w:rPr>
                <w:color w:val="000000"/>
              </w:rPr>
            </w:pPr>
          </w:p>
        </w:tc>
        <w:tc>
          <w:tcPr>
            <w:tcW w:w="1647" w:type="dxa"/>
            <w:shd w:val="clear" w:color="auto" w:fill="FFFFFF"/>
          </w:tcPr>
          <w:p w14:paraId="3903EC03" w14:textId="77777777" w:rsidR="00003DFB" w:rsidRPr="00412367" w:rsidRDefault="00003DFB" w:rsidP="00003DFB">
            <w:pPr>
              <w:jc w:val="left"/>
              <w:rPr>
                <w:color w:val="000000"/>
                <w:lang w:val="en-US"/>
                <w:rPrChange w:id="2237" w:author="Huke, Juan (extern)" w:date="2024-05-22T18:34:00Z">
                  <w:rPr>
                    <w:color w:val="000000"/>
                  </w:rPr>
                </w:rPrChange>
              </w:rPr>
            </w:pPr>
            <w:r w:rsidRPr="00412367">
              <w:rPr>
                <w:color w:val="000000"/>
                <w:lang w:val="en-US"/>
                <w:rPrChange w:id="2238" w:author="Huke, Juan (extern)" w:date="2024-05-22T18:34:00Z">
                  <w:rPr>
                    <w:color w:val="000000"/>
                  </w:rPr>
                </w:rPrChange>
              </w:rPr>
              <w:t>XX_C_CONTRACT_LGDS_CR_SOLVV</w:t>
            </w:r>
          </w:p>
        </w:tc>
        <w:tc>
          <w:tcPr>
            <w:tcW w:w="1647" w:type="dxa"/>
            <w:shd w:val="clear" w:color="auto" w:fill="FFFFFF"/>
          </w:tcPr>
          <w:p w14:paraId="6681EE54" w14:textId="77777777" w:rsidR="00003DFB" w:rsidRDefault="00003DFB" w:rsidP="00003DFB">
            <w:pPr>
              <w:jc w:val="left"/>
              <w:rPr>
                <w:color w:val="000000"/>
              </w:rPr>
            </w:pPr>
            <w:r>
              <w:rPr>
                <w:color w:val="000000"/>
              </w:rPr>
              <w:t>XX_D2_CR_CLA</w:t>
            </w:r>
          </w:p>
        </w:tc>
        <w:tc>
          <w:tcPr>
            <w:tcW w:w="1647" w:type="dxa"/>
            <w:shd w:val="clear" w:color="auto" w:fill="FFFFFF"/>
          </w:tcPr>
          <w:p w14:paraId="21A0F20C"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6726E8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F082044" w14:textId="77777777" w:rsidR="00003DFB" w:rsidRDefault="00003DFB" w:rsidP="00003DFB">
            <w:pPr>
              <w:jc w:val="left"/>
              <w:rPr>
                <w:color w:val="000000"/>
              </w:rPr>
            </w:pPr>
          </w:p>
        </w:tc>
      </w:tr>
      <w:tr w:rsidR="00003DFB" w:rsidRPr="00003DFB" w14:paraId="4020D18A" w14:textId="77777777" w:rsidTr="00003DFB">
        <w:trPr>
          <w:trHeight w:val="449"/>
        </w:trPr>
        <w:tc>
          <w:tcPr>
            <w:tcW w:w="550" w:type="dxa"/>
            <w:tcBorders>
              <w:top w:val="single" w:sz="4" w:space="0" w:color="auto"/>
              <w:bottom w:val="nil"/>
            </w:tcBorders>
            <w:shd w:val="clear" w:color="auto" w:fill="FFFFFF"/>
          </w:tcPr>
          <w:p w14:paraId="5C42398D" w14:textId="77777777" w:rsidR="00003DFB" w:rsidRDefault="00003DFB" w:rsidP="00003DFB">
            <w:pPr>
              <w:jc w:val="left"/>
              <w:rPr>
                <w:color w:val="000000"/>
              </w:rPr>
            </w:pPr>
            <w:r>
              <w:rPr>
                <w:color w:val="000000"/>
              </w:rPr>
              <w:t>219</w:t>
            </w:r>
          </w:p>
        </w:tc>
        <w:tc>
          <w:tcPr>
            <w:tcW w:w="1646" w:type="dxa"/>
            <w:tcBorders>
              <w:top w:val="single" w:sz="4" w:space="0" w:color="auto"/>
              <w:bottom w:val="nil"/>
            </w:tcBorders>
            <w:shd w:val="clear" w:color="auto" w:fill="FFFFFF"/>
          </w:tcPr>
          <w:p w14:paraId="73A6D0A7" w14:textId="77777777" w:rsidR="00003DFB" w:rsidRDefault="00003DFB" w:rsidP="00003DFB">
            <w:pPr>
              <w:jc w:val="left"/>
              <w:rPr>
                <w:color w:val="000000"/>
              </w:rPr>
            </w:pPr>
            <w:r>
              <w:rPr>
                <w:color w:val="000000"/>
              </w:rPr>
              <w:t>C700</w:t>
            </w:r>
          </w:p>
        </w:tc>
        <w:tc>
          <w:tcPr>
            <w:tcW w:w="1647" w:type="dxa"/>
            <w:tcBorders>
              <w:top w:val="single" w:sz="4" w:space="0" w:color="auto"/>
              <w:bottom w:val="nil"/>
            </w:tcBorders>
            <w:shd w:val="clear" w:color="auto" w:fill="FFFFFF"/>
          </w:tcPr>
          <w:p w14:paraId="619F8F3A" w14:textId="77777777" w:rsidR="00003DFB" w:rsidRDefault="00003DFB" w:rsidP="00003DFB">
            <w:pPr>
              <w:jc w:val="left"/>
              <w:rPr>
                <w:color w:val="000000"/>
              </w:rPr>
            </w:pPr>
            <w:r>
              <w:rPr>
                <w:color w:val="000000"/>
              </w:rPr>
              <w:t>Integer</w:t>
            </w:r>
          </w:p>
        </w:tc>
        <w:tc>
          <w:tcPr>
            <w:tcW w:w="1647" w:type="dxa"/>
            <w:shd w:val="clear" w:color="auto" w:fill="FFFFFF"/>
          </w:tcPr>
          <w:p w14:paraId="414687F3" w14:textId="77777777" w:rsidR="00003DFB" w:rsidRDefault="00003DFB" w:rsidP="00003DFB">
            <w:pPr>
              <w:jc w:val="left"/>
              <w:rPr>
                <w:color w:val="000000"/>
              </w:rPr>
            </w:pPr>
            <w:r>
              <w:rPr>
                <w:color w:val="000000"/>
              </w:rPr>
              <w:t>POSITION</w:t>
            </w:r>
          </w:p>
        </w:tc>
        <w:tc>
          <w:tcPr>
            <w:tcW w:w="1647" w:type="dxa"/>
            <w:shd w:val="clear" w:color="auto" w:fill="FFFFFF"/>
          </w:tcPr>
          <w:p w14:paraId="49DA53FD" w14:textId="77777777" w:rsidR="00003DFB" w:rsidRDefault="00003DFB" w:rsidP="00003DFB">
            <w:pPr>
              <w:jc w:val="left"/>
              <w:rPr>
                <w:color w:val="000000"/>
              </w:rPr>
            </w:pPr>
            <w:r>
              <w:rPr>
                <w:color w:val="000000"/>
              </w:rPr>
              <w:t>B603</w:t>
            </w:r>
          </w:p>
        </w:tc>
        <w:tc>
          <w:tcPr>
            <w:tcW w:w="1647" w:type="dxa"/>
            <w:shd w:val="clear" w:color="auto" w:fill="FFFFFF"/>
          </w:tcPr>
          <w:p w14:paraId="57D4DB2A"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BE8B453" w14:textId="77777777" w:rsidR="00003DFB" w:rsidRPr="00412367" w:rsidRDefault="00003DFB" w:rsidP="00003DFB">
            <w:pPr>
              <w:jc w:val="left"/>
              <w:rPr>
                <w:color w:val="000000"/>
                <w:lang w:val="en-US"/>
                <w:rPrChange w:id="2239" w:author="Huke, Juan (extern)" w:date="2024-05-22T18:34:00Z">
                  <w:rPr>
                    <w:color w:val="000000"/>
                  </w:rPr>
                </w:rPrChange>
              </w:rPr>
            </w:pPr>
            <w:r w:rsidRPr="00412367">
              <w:rPr>
                <w:color w:val="000000"/>
                <w:lang w:val="en-US"/>
                <w:rPrChange w:id="2240" w:author="Huke, Juan (extern)" w:date="2024-05-22T18:34:00Z">
                  <w:rPr>
                    <w:color w:val="000000"/>
                  </w:rPr>
                </w:rPrChange>
              </w:rPr>
              <w:t>if B603 = 'T' or XX_DELISYST = '208'</w:t>
            </w:r>
            <w:r w:rsidRPr="00412367">
              <w:rPr>
                <w:color w:val="000000"/>
                <w:lang w:val="en-US"/>
                <w:rPrChange w:id="2241" w:author="Huke, Juan (extern)" w:date="2024-05-22T18:34:00Z">
                  <w:rPr>
                    <w:color w:val="000000"/>
                  </w:rPr>
                </w:rPrChange>
              </w:rPr>
              <w:tab/>
            </w:r>
            <w:r w:rsidRPr="00412367">
              <w:rPr>
                <w:color w:val="000000"/>
                <w:lang w:val="en-US"/>
                <w:rPrChange w:id="2242" w:author="Huke, Juan (extern)" w:date="2024-05-22T18:34:00Z">
                  <w:rPr>
                    <w:color w:val="000000"/>
                  </w:rPr>
                </w:rPrChange>
              </w:rPr>
              <w:tab/>
            </w:r>
          </w:p>
          <w:p w14:paraId="495A945E" w14:textId="77777777" w:rsidR="00003DFB" w:rsidRDefault="00003DFB" w:rsidP="00003DFB">
            <w:pPr>
              <w:jc w:val="left"/>
              <w:rPr>
                <w:color w:val="000000"/>
              </w:rPr>
            </w:pPr>
            <w:r>
              <w:rPr>
                <w:color w:val="000000"/>
              </w:rPr>
              <w:t>then 0</w:t>
            </w:r>
            <w:r>
              <w:rPr>
                <w:color w:val="000000"/>
              </w:rPr>
              <w:tab/>
            </w:r>
            <w:r>
              <w:rPr>
                <w:color w:val="000000"/>
              </w:rPr>
              <w:tab/>
            </w:r>
          </w:p>
          <w:p w14:paraId="32FAA72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4EC38B2" w14:textId="77777777" w:rsidR="00003DFB" w:rsidRDefault="00003DFB" w:rsidP="00003DFB">
            <w:pPr>
              <w:jc w:val="left"/>
              <w:rPr>
                <w:color w:val="000000"/>
              </w:rPr>
            </w:pPr>
            <w:r>
              <w:rPr>
                <w:color w:val="000000"/>
              </w:rPr>
              <w:t>Relevanzflag LCR/NSFR</w:t>
            </w:r>
          </w:p>
          <w:p w14:paraId="0547EC38" w14:textId="77777777" w:rsidR="00003DFB" w:rsidRDefault="00003DFB" w:rsidP="00003DFB">
            <w:pPr>
              <w:jc w:val="left"/>
              <w:rPr>
                <w:color w:val="000000"/>
              </w:rPr>
            </w:pPr>
          </w:p>
          <w:p w14:paraId="333DD4DF" w14:textId="77777777" w:rsidR="00003DFB" w:rsidRDefault="00003DFB" w:rsidP="00003DFB">
            <w:pPr>
              <w:jc w:val="left"/>
              <w:rPr>
                <w:color w:val="000000"/>
              </w:rPr>
            </w:pPr>
            <w:r>
              <w:rPr>
                <w:color w:val="000000"/>
              </w:rPr>
              <w:t>Transferrisiken (B603 = 'T') und CommerzReal (XX_DELISYST = 208) werden ausgesteuert, ansonsten erfolgt die Relevanzprüfung für das Modul in ABACUS.</w:t>
            </w:r>
          </w:p>
          <w:p w14:paraId="661C2F26" w14:textId="77777777" w:rsidR="00003DFB" w:rsidRDefault="00003DFB" w:rsidP="00003DFB">
            <w:pPr>
              <w:jc w:val="left"/>
              <w:rPr>
                <w:color w:val="000000"/>
              </w:rPr>
            </w:pPr>
          </w:p>
          <w:p w14:paraId="6249B139" w14:textId="77777777" w:rsidR="00003DFB" w:rsidRDefault="00003DFB" w:rsidP="00003DFB">
            <w:pPr>
              <w:jc w:val="left"/>
              <w:rPr>
                <w:color w:val="000000"/>
              </w:rPr>
            </w:pPr>
            <w:r>
              <w:rPr>
                <w:color w:val="000000"/>
              </w:rPr>
              <w:t>Relevanzflag LCR/NSFR (0 = Nicht relevant für das LCR/NSFR Modul, 1 = Relevant für LCR/NSFR, 2 = Relevant für LCR, 3 = Relevant für NSFR), B603 (T= Transferrisiko)</w:t>
            </w:r>
          </w:p>
        </w:tc>
      </w:tr>
      <w:tr w:rsidR="00003DFB" w:rsidRPr="00003DFB" w14:paraId="758877F0" w14:textId="77777777" w:rsidTr="00003DFB">
        <w:trPr>
          <w:trHeight w:val="449"/>
        </w:trPr>
        <w:tc>
          <w:tcPr>
            <w:tcW w:w="550" w:type="dxa"/>
            <w:tcBorders>
              <w:top w:val="nil"/>
              <w:bottom w:val="single" w:sz="4" w:space="0" w:color="auto"/>
            </w:tcBorders>
            <w:shd w:val="clear" w:color="auto" w:fill="FFFFFF"/>
          </w:tcPr>
          <w:p w14:paraId="4613824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57AEF1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833D9EB" w14:textId="77777777" w:rsidR="00003DFB" w:rsidRDefault="00003DFB" w:rsidP="00003DFB">
            <w:pPr>
              <w:jc w:val="left"/>
              <w:rPr>
                <w:color w:val="000000"/>
              </w:rPr>
            </w:pPr>
          </w:p>
        </w:tc>
        <w:tc>
          <w:tcPr>
            <w:tcW w:w="1647" w:type="dxa"/>
            <w:shd w:val="clear" w:color="auto" w:fill="FFFFFF"/>
          </w:tcPr>
          <w:p w14:paraId="483BD0A1" w14:textId="77777777" w:rsidR="00003DFB" w:rsidRDefault="00003DFB" w:rsidP="00003DFB">
            <w:pPr>
              <w:jc w:val="left"/>
              <w:rPr>
                <w:color w:val="000000"/>
              </w:rPr>
            </w:pPr>
            <w:r>
              <w:rPr>
                <w:color w:val="000000"/>
              </w:rPr>
              <w:t>XX_C_CONTRACT_KG</w:t>
            </w:r>
          </w:p>
        </w:tc>
        <w:tc>
          <w:tcPr>
            <w:tcW w:w="1647" w:type="dxa"/>
            <w:shd w:val="clear" w:color="auto" w:fill="FFFFFF"/>
          </w:tcPr>
          <w:p w14:paraId="39BF9C89" w14:textId="77777777" w:rsidR="00003DFB" w:rsidRDefault="00003DFB" w:rsidP="00003DFB">
            <w:pPr>
              <w:jc w:val="left"/>
              <w:rPr>
                <w:color w:val="000000"/>
              </w:rPr>
            </w:pPr>
            <w:r>
              <w:rPr>
                <w:color w:val="000000"/>
              </w:rPr>
              <w:t>XX_DELISYST</w:t>
            </w:r>
          </w:p>
        </w:tc>
        <w:tc>
          <w:tcPr>
            <w:tcW w:w="1647" w:type="dxa"/>
            <w:shd w:val="clear" w:color="auto" w:fill="FFFFFF"/>
          </w:tcPr>
          <w:p w14:paraId="06E50AC4"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1BDAB04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FA8B084" w14:textId="77777777" w:rsidR="00003DFB" w:rsidRDefault="00003DFB" w:rsidP="00003DFB">
            <w:pPr>
              <w:jc w:val="left"/>
              <w:rPr>
                <w:color w:val="000000"/>
              </w:rPr>
            </w:pPr>
          </w:p>
        </w:tc>
      </w:tr>
      <w:tr w:rsidR="00003DFB" w:rsidRPr="00003DFB" w14:paraId="02E93E8E" w14:textId="77777777" w:rsidTr="00003DFB">
        <w:trPr>
          <w:trHeight w:val="449"/>
        </w:trPr>
        <w:tc>
          <w:tcPr>
            <w:tcW w:w="550" w:type="dxa"/>
            <w:tcBorders>
              <w:top w:val="single" w:sz="4" w:space="0" w:color="auto"/>
              <w:bottom w:val="nil"/>
            </w:tcBorders>
            <w:shd w:val="clear" w:color="auto" w:fill="FFFFFF"/>
          </w:tcPr>
          <w:p w14:paraId="0F6E370A" w14:textId="77777777" w:rsidR="00003DFB" w:rsidRDefault="00003DFB" w:rsidP="00003DFB">
            <w:pPr>
              <w:jc w:val="left"/>
              <w:rPr>
                <w:color w:val="000000"/>
              </w:rPr>
            </w:pPr>
            <w:r>
              <w:rPr>
                <w:color w:val="000000"/>
              </w:rPr>
              <w:t>220</w:t>
            </w:r>
          </w:p>
        </w:tc>
        <w:tc>
          <w:tcPr>
            <w:tcW w:w="1646" w:type="dxa"/>
            <w:tcBorders>
              <w:top w:val="single" w:sz="4" w:space="0" w:color="auto"/>
              <w:bottom w:val="nil"/>
            </w:tcBorders>
            <w:shd w:val="clear" w:color="auto" w:fill="FFFFFF"/>
          </w:tcPr>
          <w:p w14:paraId="1242300F" w14:textId="77777777" w:rsidR="00003DFB" w:rsidRDefault="00003DFB" w:rsidP="00003DFB">
            <w:pPr>
              <w:jc w:val="left"/>
              <w:rPr>
                <w:color w:val="000000"/>
              </w:rPr>
            </w:pPr>
            <w:r>
              <w:rPr>
                <w:color w:val="000000"/>
              </w:rPr>
              <w:t>C736</w:t>
            </w:r>
          </w:p>
        </w:tc>
        <w:tc>
          <w:tcPr>
            <w:tcW w:w="1647" w:type="dxa"/>
            <w:tcBorders>
              <w:top w:val="single" w:sz="4" w:space="0" w:color="auto"/>
              <w:bottom w:val="nil"/>
            </w:tcBorders>
            <w:shd w:val="clear" w:color="auto" w:fill="FFFFFF"/>
          </w:tcPr>
          <w:p w14:paraId="103A767C" w14:textId="77777777" w:rsidR="00003DFB" w:rsidRDefault="00003DFB" w:rsidP="00003DFB">
            <w:pPr>
              <w:jc w:val="left"/>
              <w:rPr>
                <w:color w:val="000000"/>
              </w:rPr>
            </w:pPr>
            <w:r>
              <w:rPr>
                <w:color w:val="000000"/>
              </w:rPr>
              <w:t>Integer</w:t>
            </w:r>
          </w:p>
        </w:tc>
        <w:tc>
          <w:tcPr>
            <w:tcW w:w="1647" w:type="dxa"/>
            <w:shd w:val="clear" w:color="auto" w:fill="FFFFFF"/>
          </w:tcPr>
          <w:p w14:paraId="2DE02E04" w14:textId="77777777" w:rsidR="00003DFB" w:rsidRDefault="00003DFB" w:rsidP="00003DFB">
            <w:pPr>
              <w:jc w:val="left"/>
              <w:rPr>
                <w:color w:val="000000"/>
              </w:rPr>
            </w:pPr>
            <w:r>
              <w:rPr>
                <w:color w:val="000000"/>
              </w:rPr>
              <w:t>XX_C_CONTRACT_KG</w:t>
            </w:r>
          </w:p>
        </w:tc>
        <w:tc>
          <w:tcPr>
            <w:tcW w:w="1647" w:type="dxa"/>
            <w:shd w:val="clear" w:color="auto" w:fill="FFFFFF"/>
          </w:tcPr>
          <w:p w14:paraId="0C52276C" w14:textId="77777777" w:rsidR="00003DFB" w:rsidRDefault="00003DFB" w:rsidP="00003DFB">
            <w:pPr>
              <w:jc w:val="left"/>
              <w:rPr>
                <w:color w:val="000000"/>
              </w:rPr>
            </w:pPr>
            <w:r>
              <w:rPr>
                <w:color w:val="000000"/>
              </w:rPr>
              <w:t>XX_BALANCE_SHEET_IND</w:t>
            </w:r>
          </w:p>
        </w:tc>
        <w:tc>
          <w:tcPr>
            <w:tcW w:w="1647" w:type="dxa"/>
            <w:shd w:val="clear" w:color="auto" w:fill="FFFFFF"/>
          </w:tcPr>
          <w:p w14:paraId="46BF1727"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2BE8007F" w14:textId="77777777" w:rsidR="00003DFB" w:rsidRPr="00412367" w:rsidRDefault="00003DFB" w:rsidP="00003DFB">
            <w:pPr>
              <w:jc w:val="left"/>
              <w:rPr>
                <w:color w:val="000000"/>
                <w:lang w:val="en-US"/>
                <w:rPrChange w:id="2243" w:author="Huke, Juan (extern)" w:date="2024-05-22T18:34:00Z">
                  <w:rPr>
                    <w:color w:val="000000"/>
                  </w:rPr>
                </w:rPrChange>
              </w:rPr>
            </w:pPr>
            <w:r w:rsidRPr="00412367">
              <w:rPr>
                <w:color w:val="000000"/>
                <w:lang w:val="en-US"/>
                <w:rPrChange w:id="2244" w:author="Huke, Juan (extern)" w:date="2024-05-22T18:34:00Z">
                  <w:rPr>
                    <w:color w:val="000000"/>
                  </w:rPr>
                </w:rPrChange>
              </w:rPr>
              <w:t>if ((XX_DELISYST in ('106', '111')) and (substr(XX_BALANCE_SHEE</w:t>
            </w:r>
            <w:r w:rsidRPr="00412367">
              <w:rPr>
                <w:color w:val="000000"/>
                <w:lang w:val="en-US"/>
                <w:rPrChange w:id="2245" w:author="Huke, Juan (extern)" w:date="2024-05-22T18:34:00Z">
                  <w:rPr>
                    <w:color w:val="000000"/>
                  </w:rPr>
                </w:rPrChange>
              </w:rPr>
              <w:lastRenderedPageBreak/>
              <w:t xml:space="preserve">T_IND, 2, 2) in ('80', '81', '82', '84', '85'))) </w:t>
            </w:r>
          </w:p>
          <w:p w14:paraId="6F3029B3" w14:textId="77777777" w:rsidR="00003DFB" w:rsidRDefault="00003DFB" w:rsidP="00003DFB">
            <w:pPr>
              <w:jc w:val="left"/>
              <w:rPr>
                <w:color w:val="000000"/>
              </w:rPr>
            </w:pPr>
            <w:r>
              <w:rPr>
                <w:color w:val="000000"/>
              </w:rPr>
              <w:t>then 999</w:t>
            </w:r>
          </w:p>
          <w:p w14:paraId="25BCBAE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45BFC86" w14:textId="77777777" w:rsidR="00003DFB" w:rsidRDefault="00003DFB" w:rsidP="00003DFB">
            <w:pPr>
              <w:jc w:val="left"/>
              <w:rPr>
                <w:color w:val="000000"/>
              </w:rPr>
            </w:pPr>
            <w:r>
              <w:rPr>
                <w:color w:val="000000"/>
              </w:rPr>
              <w:lastRenderedPageBreak/>
              <w:t>Besicherte Forderungen und Verbindlichkeiten ITS LCR/NSFR</w:t>
            </w:r>
          </w:p>
          <w:p w14:paraId="67F38621" w14:textId="77777777" w:rsidR="00003DFB" w:rsidRDefault="00003DFB" w:rsidP="00003DFB">
            <w:pPr>
              <w:jc w:val="left"/>
              <w:rPr>
                <w:color w:val="000000"/>
              </w:rPr>
            </w:pPr>
          </w:p>
          <w:p w14:paraId="046D9DF2" w14:textId="77777777" w:rsidR="00003DFB" w:rsidRDefault="00003DFB" w:rsidP="00003DFB">
            <w:pPr>
              <w:jc w:val="left"/>
              <w:rPr>
                <w:color w:val="000000"/>
              </w:rPr>
            </w:pPr>
            <w:r>
              <w:rPr>
                <w:color w:val="000000"/>
              </w:rPr>
              <w:t>XX_DELISYST (106= CoRealK - Kontokorrent, 111= Kreditkarten), XX_BALANCE_SHEET_IND = HGB-Bilanzschlüssel, 999 = Sonstige Vermögenswerte</w:t>
            </w:r>
            <w:r>
              <w:rPr>
                <w:color w:val="000000"/>
              </w:rPr>
              <w:tab/>
            </w:r>
          </w:p>
          <w:p w14:paraId="7C510D59" w14:textId="77777777" w:rsidR="00003DFB" w:rsidRDefault="00003DFB" w:rsidP="00003DFB">
            <w:pPr>
              <w:jc w:val="left"/>
              <w:rPr>
                <w:color w:val="000000"/>
              </w:rPr>
            </w:pPr>
          </w:p>
          <w:p w14:paraId="4C7A17A0" w14:textId="77777777" w:rsidR="00003DFB" w:rsidRDefault="00003DFB" w:rsidP="00003DFB">
            <w:pPr>
              <w:jc w:val="left"/>
              <w:rPr>
                <w:color w:val="000000"/>
              </w:rPr>
            </w:pPr>
            <w:r>
              <w:rPr>
                <w:color w:val="000000"/>
              </w:rPr>
              <w:t>Auf die Ableitung für MoneyMarkets kann gem. Team Liqui verzichtet werden.</w:t>
            </w:r>
          </w:p>
        </w:tc>
      </w:tr>
      <w:tr w:rsidR="00003DFB" w:rsidRPr="00003DFB" w14:paraId="0AA4F5E3" w14:textId="77777777" w:rsidTr="00003DFB">
        <w:trPr>
          <w:trHeight w:val="449"/>
        </w:trPr>
        <w:tc>
          <w:tcPr>
            <w:tcW w:w="550" w:type="dxa"/>
            <w:tcBorders>
              <w:top w:val="nil"/>
              <w:bottom w:val="single" w:sz="4" w:space="0" w:color="auto"/>
            </w:tcBorders>
            <w:shd w:val="clear" w:color="auto" w:fill="FFFFFF"/>
          </w:tcPr>
          <w:p w14:paraId="4911708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D15D11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9025F9B" w14:textId="77777777" w:rsidR="00003DFB" w:rsidRDefault="00003DFB" w:rsidP="00003DFB">
            <w:pPr>
              <w:jc w:val="left"/>
              <w:rPr>
                <w:color w:val="000000"/>
              </w:rPr>
            </w:pPr>
          </w:p>
        </w:tc>
        <w:tc>
          <w:tcPr>
            <w:tcW w:w="1647" w:type="dxa"/>
            <w:shd w:val="clear" w:color="auto" w:fill="FFFFFF"/>
          </w:tcPr>
          <w:p w14:paraId="3B1A7C66" w14:textId="77777777" w:rsidR="00003DFB" w:rsidRDefault="00003DFB" w:rsidP="00003DFB">
            <w:pPr>
              <w:jc w:val="left"/>
              <w:rPr>
                <w:color w:val="000000"/>
              </w:rPr>
            </w:pPr>
            <w:r>
              <w:rPr>
                <w:color w:val="000000"/>
              </w:rPr>
              <w:t>XX_C_CONTRACT_KG</w:t>
            </w:r>
          </w:p>
        </w:tc>
        <w:tc>
          <w:tcPr>
            <w:tcW w:w="1647" w:type="dxa"/>
            <w:shd w:val="clear" w:color="auto" w:fill="FFFFFF"/>
          </w:tcPr>
          <w:p w14:paraId="02232CA6" w14:textId="77777777" w:rsidR="00003DFB" w:rsidRDefault="00003DFB" w:rsidP="00003DFB">
            <w:pPr>
              <w:jc w:val="left"/>
              <w:rPr>
                <w:color w:val="000000"/>
              </w:rPr>
            </w:pPr>
            <w:r>
              <w:rPr>
                <w:color w:val="000000"/>
              </w:rPr>
              <w:t>XX_DELISYST</w:t>
            </w:r>
          </w:p>
        </w:tc>
        <w:tc>
          <w:tcPr>
            <w:tcW w:w="1647" w:type="dxa"/>
            <w:shd w:val="clear" w:color="auto" w:fill="FFFFFF"/>
          </w:tcPr>
          <w:p w14:paraId="1A749CBF"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06AE06F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D4DBEFE" w14:textId="77777777" w:rsidR="00003DFB" w:rsidRDefault="00003DFB" w:rsidP="00003DFB">
            <w:pPr>
              <w:jc w:val="left"/>
              <w:rPr>
                <w:color w:val="000000"/>
              </w:rPr>
            </w:pPr>
          </w:p>
        </w:tc>
      </w:tr>
      <w:tr w:rsidR="00003DFB" w:rsidRPr="00003DFB" w14:paraId="611A2148" w14:textId="77777777" w:rsidTr="00003DFB">
        <w:trPr>
          <w:trHeight w:val="449"/>
        </w:trPr>
        <w:tc>
          <w:tcPr>
            <w:tcW w:w="550" w:type="dxa"/>
            <w:tcBorders>
              <w:top w:val="single" w:sz="4" w:space="0" w:color="auto"/>
              <w:bottom w:val="nil"/>
            </w:tcBorders>
            <w:shd w:val="clear" w:color="auto" w:fill="FFFFFF"/>
          </w:tcPr>
          <w:p w14:paraId="7579B03F" w14:textId="77777777" w:rsidR="00003DFB" w:rsidRDefault="00003DFB" w:rsidP="00003DFB">
            <w:pPr>
              <w:jc w:val="left"/>
              <w:rPr>
                <w:color w:val="000000"/>
              </w:rPr>
            </w:pPr>
            <w:r>
              <w:rPr>
                <w:color w:val="000000"/>
              </w:rPr>
              <w:t>221</w:t>
            </w:r>
          </w:p>
        </w:tc>
        <w:tc>
          <w:tcPr>
            <w:tcW w:w="1646" w:type="dxa"/>
            <w:tcBorders>
              <w:top w:val="single" w:sz="4" w:space="0" w:color="auto"/>
              <w:bottom w:val="nil"/>
            </w:tcBorders>
            <w:shd w:val="clear" w:color="auto" w:fill="FFFFFF"/>
          </w:tcPr>
          <w:p w14:paraId="586B5639" w14:textId="77777777" w:rsidR="00003DFB" w:rsidRDefault="00003DFB" w:rsidP="00003DFB">
            <w:pPr>
              <w:jc w:val="left"/>
              <w:rPr>
                <w:color w:val="000000"/>
              </w:rPr>
            </w:pPr>
            <w:r>
              <w:rPr>
                <w:color w:val="000000"/>
              </w:rPr>
              <w:t>CRI113</w:t>
            </w:r>
          </w:p>
        </w:tc>
        <w:tc>
          <w:tcPr>
            <w:tcW w:w="1647" w:type="dxa"/>
            <w:tcBorders>
              <w:top w:val="single" w:sz="4" w:space="0" w:color="auto"/>
              <w:bottom w:val="nil"/>
            </w:tcBorders>
            <w:shd w:val="clear" w:color="auto" w:fill="FFFFFF"/>
          </w:tcPr>
          <w:p w14:paraId="28D7B3EE" w14:textId="77777777" w:rsidR="00003DFB" w:rsidRDefault="00003DFB" w:rsidP="00003DFB">
            <w:pPr>
              <w:jc w:val="left"/>
              <w:rPr>
                <w:color w:val="000000"/>
              </w:rPr>
            </w:pPr>
            <w:r>
              <w:rPr>
                <w:color w:val="000000"/>
              </w:rPr>
              <w:t>Integer</w:t>
            </w:r>
          </w:p>
        </w:tc>
        <w:tc>
          <w:tcPr>
            <w:tcW w:w="1647" w:type="dxa"/>
            <w:shd w:val="clear" w:color="auto" w:fill="FFFFFF"/>
          </w:tcPr>
          <w:p w14:paraId="761E8886" w14:textId="77777777" w:rsidR="00003DFB" w:rsidRDefault="00003DFB" w:rsidP="00003DFB">
            <w:pPr>
              <w:jc w:val="left"/>
              <w:rPr>
                <w:color w:val="000000"/>
              </w:rPr>
            </w:pPr>
            <w:r>
              <w:rPr>
                <w:color w:val="000000"/>
              </w:rPr>
              <w:t>POSITION</w:t>
            </w:r>
          </w:p>
        </w:tc>
        <w:tc>
          <w:tcPr>
            <w:tcW w:w="1647" w:type="dxa"/>
            <w:shd w:val="clear" w:color="auto" w:fill="FFFFFF"/>
          </w:tcPr>
          <w:p w14:paraId="0C687F6F" w14:textId="77777777" w:rsidR="00003DFB" w:rsidRDefault="00003DFB" w:rsidP="00003DFB">
            <w:pPr>
              <w:jc w:val="left"/>
              <w:rPr>
                <w:color w:val="000000"/>
              </w:rPr>
            </w:pPr>
            <w:r>
              <w:rPr>
                <w:color w:val="000000"/>
              </w:rPr>
              <w:t>B603</w:t>
            </w:r>
          </w:p>
        </w:tc>
        <w:tc>
          <w:tcPr>
            <w:tcW w:w="1647" w:type="dxa"/>
            <w:shd w:val="clear" w:color="auto" w:fill="FFFFFF"/>
          </w:tcPr>
          <w:p w14:paraId="1FED7774"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40C6478" w14:textId="77777777" w:rsidR="00003DFB" w:rsidRPr="00412367" w:rsidRDefault="00003DFB" w:rsidP="00003DFB">
            <w:pPr>
              <w:jc w:val="left"/>
              <w:rPr>
                <w:color w:val="000000"/>
                <w:lang w:val="en-US"/>
                <w:rPrChange w:id="2246" w:author="Huke, Juan (extern)" w:date="2024-05-22T18:34:00Z">
                  <w:rPr>
                    <w:color w:val="000000"/>
                  </w:rPr>
                </w:rPrChange>
              </w:rPr>
            </w:pPr>
            <w:r w:rsidRPr="00412367">
              <w:rPr>
                <w:color w:val="000000"/>
                <w:lang w:val="en-US"/>
                <w:rPrChange w:id="2247" w:author="Huke, Juan (extern)" w:date="2024-05-22T18:34:00Z">
                  <w:rPr>
                    <w:color w:val="000000"/>
                  </w:rPr>
                </w:rPrChange>
              </w:rPr>
              <w:t>if B603 = 'T'</w:t>
            </w:r>
          </w:p>
          <w:p w14:paraId="1A774CCD" w14:textId="77777777" w:rsidR="00003DFB" w:rsidRPr="00412367" w:rsidRDefault="00003DFB" w:rsidP="00003DFB">
            <w:pPr>
              <w:jc w:val="left"/>
              <w:rPr>
                <w:color w:val="000000"/>
                <w:lang w:val="en-US"/>
                <w:rPrChange w:id="2248" w:author="Huke, Juan (extern)" w:date="2024-05-22T18:34:00Z">
                  <w:rPr>
                    <w:color w:val="000000"/>
                  </w:rPr>
                </w:rPrChange>
              </w:rPr>
            </w:pPr>
            <w:r w:rsidRPr="00412367">
              <w:rPr>
                <w:color w:val="000000"/>
                <w:lang w:val="en-US"/>
                <w:rPrChange w:id="2249" w:author="Huke, Juan (extern)" w:date="2024-05-22T18:34:00Z">
                  <w:rPr>
                    <w:color w:val="000000"/>
                  </w:rPr>
                </w:rPrChange>
              </w:rPr>
              <w:t>then NULL</w:t>
            </w:r>
          </w:p>
          <w:p w14:paraId="6DCA1C07" w14:textId="77777777" w:rsidR="00003DFB" w:rsidRPr="00412367" w:rsidRDefault="00003DFB" w:rsidP="00003DFB">
            <w:pPr>
              <w:jc w:val="left"/>
              <w:rPr>
                <w:color w:val="000000"/>
                <w:lang w:val="en-US"/>
                <w:rPrChange w:id="2250" w:author="Huke, Juan (extern)" w:date="2024-05-22T18:34:00Z">
                  <w:rPr>
                    <w:color w:val="000000"/>
                  </w:rPr>
                </w:rPrChange>
              </w:rPr>
            </w:pPr>
            <w:r w:rsidRPr="00412367">
              <w:rPr>
                <w:color w:val="000000"/>
                <w:lang w:val="en-US"/>
                <w:rPrChange w:id="2251" w:author="Huke, Juan (extern)" w:date="2024-05-22T18:34:00Z">
                  <w:rPr>
                    <w:color w:val="000000"/>
                  </w:rPr>
                </w:rPrChange>
              </w:rPr>
              <w:t>else (if XX_NPE_STATUS_DESC in ('NPE',  'FORB_NPE') or C265 &gt; 0 or C267 &gt; 0</w:t>
            </w:r>
          </w:p>
          <w:p w14:paraId="7DA22449" w14:textId="77777777" w:rsidR="00003DFB" w:rsidRDefault="00003DFB" w:rsidP="00003DFB">
            <w:pPr>
              <w:jc w:val="left"/>
              <w:rPr>
                <w:color w:val="000000"/>
              </w:rPr>
            </w:pPr>
            <w:r>
              <w:rPr>
                <w:color w:val="000000"/>
              </w:rPr>
              <w:t>then 0</w:t>
            </w:r>
          </w:p>
          <w:p w14:paraId="50570C84" w14:textId="77777777" w:rsidR="00003DFB" w:rsidRDefault="00003DFB" w:rsidP="00003DFB">
            <w:pPr>
              <w:jc w:val="left"/>
              <w:rPr>
                <w:color w:val="000000"/>
              </w:rPr>
            </w:pPr>
            <w:r>
              <w:rPr>
                <w:color w:val="000000"/>
              </w:rPr>
              <w:t>else 1)</w:t>
            </w:r>
          </w:p>
        </w:tc>
        <w:tc>
          <w:tcPr>
            <w:tcW w:w="2906" w:type="dxa"/>
            <w:tcBorders>
              <w:top w:val="single" w:sz="4" w:space="0" w:color="auto"/>
              <w:bottom w:val="nil"/>
            </w:tcBorders>
            <w:shd w:val="clear" w:color="auto" w:fill="FFFFFF"/>
          </w:tcPr>
          <w:p w14:paraId="3687F181" w14:textId="77777777" w:rsidR="00003DFB" w:rsidRDefault="00003DFB" w:rsidP="00003DFB">
            <w:pPr>
              <w:jc w:val="left"/>
              <w:rPr>
                <w:color w:val="000000"/>
              </w:rPr>
            </w:pPr>
            <w:r>
              <w:rPr>
                <w:color w:val="000000"/>
              </w:rPr>
              <w:t>Leistungsstatus des Instruments</w:t>
            </w:r>
          </w:p>
          <w:p w14:paraId="1848BBA1" w14:textId="77777777" w:rsidR="00003DFB" w:rsidRDefault="00003DFB" w:rsidP="00003DFB">
            <w:pPr>
              <w:jc w:val="left"/>
              <w:rPr>
                <w:color w:val="000000"/>
              </w:rPr>
            </w:pPr>
          </w:p>
          <w:p w14:paraId="3952DA31" w14:textId="77777777" w:rsidR="00003DFB" w:rsidRPr="00412367" w:rsidRDefault="00003DFB" w:rsidP="00003DFB">
            <w:pPr>
              <w:jc w:val="left"/>
              <w:rPr>
                <w:color w:val="000000"/>
                <w:lang w:val="en-US"/>
                <w:rPrChange w:id="2252" w:author="Huke, Juan (extern)" w:date="2024-05-22T18:34:00Z">
                  <w:rPr>
                    <w:color w:val="000000"/>
                  </w:rPr>
                </w:rPrChange>
              </w:rPr>
            </w:pPr>
            <w:r>
              <w:rPr>
                <w:color w:val="000000"/>
              </w:rPr>
              <w:t xml:space="preserve">Wenn eine "Direkte Abschreibung" (C265) oder "Indirekte Abschreibung" (C267) vorliegt, wird CRI113 mit "Notleidend" (= 0) bewirtschaftet (1= Vertragsgemäß bedient). </w:t>
            </w:r>
            <w:r w:rsidRPr="00412367">
              <w:rPr>
                <w:color w:val="000000"/>
                <w:lang w:val="en-US"/>
                <w:rPrChange w:id="2253" w:author="Huke, Juan (extern)" w:date="2024-05-22T18:34:00Z">
                  <w:rPr>
                    <w:color w:val="000000"/>
                  </w:rPr>
                </w:rPrChange>
              </w:rPr>
              <w:t xml:space="preserve">XX_NPE_STATUS_DESC = Status Non Performing Exporsure (NPE= Non Performing Exposure ohne Forbearance, FORB_NPE= </w:t>
            </w:r>
            <w:r w:rsidRPr="00412367">
              <w:rPr>
                <w:color w:val="000000"/>
                <w:lang w:val="en-US"/>
                <w:rPrChange w:id="2254" w:author="Huke, Juan (extern)" w:date="2024-05-22T18:34:00Z">
                  <w:rPr>
                    <w:color w:val="000000"/>
                  </w:rPr>
                </w:rPrChange>
              </w:rPr>
              <w:lastRenderedPageBreak/>
              <w:t>Non Performing Exposure mit Forbearance), B603 = Prüfpfad 3 (Transferrisiko)</w:t>
            </w:r>
          </w:p>
          <w:p w14:paraId="3A896750" w14:textId="77777777" w:rsidR="00003DFB" w:rsidRPr="00412367" w:rsidRDefault="00003DFB" w:rsidP="00003DFB">
            <w:pPr>
              <w:jc w:val="left"/>
              <w:rPr>
                <w:color w:val="000000"/>
                <w:lang w:val="en-US"/>
                <w:rPrChange w:id="2255" w:author="Huke, Juan (extern)" w:date="2024-05-22T18:34:00Z">
                  <w:rPr>
                    <w:color w:val="000000"/>
                  </w:rPr>
                </w:rPrChange>
              </w:rPr>
            </w:pPr>
          </w:p>
          <w:p w14:paraId="444D35EA" w14:textId="77777777" w:rsidR="00003DFB" w:rsidRDefault="00003DFB" w:rsidP="00003DFB">
            <w:pPr>
              <w:jc w:val="left"/>
              <w:rPr>
                <w:color w:val="000000"/>
              </w:rPr>
            </w:pPr>
            <w:r>
              <w:rPr>
                <w:color w:val="000000"/>
              </w:rPr>
              <w:t>XX_NPE_STATUS_DESC wird für die tgl./mtl. Werte aus dem Vormonat (Stand UF) fortgeschrieben, sodass kein Rückgriff auf Tabellen des Vormonats notwendig ist.</w:t>
            </w:r>
          </w:p>
        </w:tc>
      </w:tr>
      <w:tr w:rsidR="00003DFB" w:rsidRPr="00003DFB" w14:paraId="79A9C2CF" w14:textId="77777777" w:rsidTr="00003DFB">
        <w:trPr>
          <w:trHeight w:val="449"/>
        </w:trPr>
        <w:tc>
          <w:tcPr>
            <w:tcW w:w="550" w:type="dxa"/>
            <w:tcBorders>
              <w:top w:val="nil"/>
              <w:bottom w:val="nil"/>
            </w:tcBorders>
            <w:shd w:val="clear" w:color="auto" w:fill="FFFFFF"/>
          </w:tcPr>
          <w:p w14:paraId="427BA7BD" w14:textId="77777777" w:rsidR="00003DFB" w:rsidRDefault="00003DFB" w:rsidP="00003DFB">
            <w:pPr>
              <w:jc w:val="left"/>
              <w:rPr>
                <w:color w:val="000000"/>
              </w:rPr>
            </w:pPr>
          </w:p>
        </w:tc>
        <w:tc>
          <w:tcPr>
            <w:tcW w:w="1646" w:type="dxa"/>
            <w:tcBorders>
              <w:top w:val="nil"/>
              <w:bottom w:val="nil"/>
            </w:tcBorders>
            <w:shd w:val="clear" w:color="auto" w:fill="FFFFFF"/>
          </w:tcPr>
          <w:p w14:paraId="1CDEDCAC" w14:textId="77777777" w:rsidR="00003DFB" w:rsidRDefault="00003DFB" w:rsidP="00003DFB">
            <w:pPr>
              <w:jc w:val="left"/>
              <w:rPr>
                <w:color w:val="000000"/>
              </w:rPr>
            </w:pPr>
          </w:p>
        </w:tc>
        <w:tc>
          <w:tcPr>
            <w:tcW w:w="1647" w:type="dxa"/>
            <w:tcBorders>
              <w:top w:val="nil"/>
              <w:bottom w:val="nil"/>
            </w:tcBorders>
            <w:shd w:val="clear" w:color="auto" w:fill="FFFFFF"/>
          </w:tcPr>
          <w:p w14:paraId="2CC47240" w14:textId="77777777" w:rsidR="00003DFB" w:rsidRDefault="00003DFB" w:rsidP="00003DFB">
            <w:pPr>
              <w:jc w:val="left"/>
              <w:rPr>
                <w:color w:val="000000"/>
              </w:rPr>
            </w:pPr>
          </w:p>
        </w:tc>
        <w:tc>
          <w:tcPr>
            <w:tcW w:w="1647" w:type="dxa"/>
            <w:shd w:val="clear" w:color="auto" w:fill="FFFFFF"/>
          </w:tcPr>
          <w:p w14:paraId="075FCAD5" w14:textId="77777777" w:rsidR="00003DFB" w:rsidRDefault="00003DFB" w:rsidP="00003DFB">
            <w:pPr>
              <w:jc w:val="left"/>
              <w:rPr>
                <w:color w:val="000000"/>
              </w:rPr>
            </w:pPr>
            <w:r>
              <w:rPr>
                <w:color w:val="000000"/>
              </w:rPr>
              <w:t>POSITION</w:t>
            </w:r>
          </w:p>
        </w:tc>
        <w:tc>
          <w:tcPr>
            <w:tcW w:w="1647" w:type="dxa"/>
            <w:shd w:val="clear" w:color="auto" w:fill="FFFFFF"/>
          </w:tcPr>
          <w:p w14:paraId="00F50F18" w14:textId="77777777" w:rsidR="00003DFB" w:rsidRDefault="00003DFB" w:rsidP="00003DFB">
            <w:pPr>
              <w:jc w:val="left"/>
              <w:rPr>
                <w:color w:val="000000"/>
              </w:rPr>
            </w:pPr>
            <w:r>
              <w:rPr>
                <w:color w:val="000000"/>
              </w:rPr>
              <w:t>C265</w:t>
            </w:r>
          </w:p>
        </w:tc>
        <w:tc>
          <w:tcPr>
            <w:tcW w:w="1647" w:type="dxa"/>
            <w:shd w:val="clear" w:color="auto" w:fill="FFFFFF"/>
          </w:tcPr>
          <w:p w14:paraId="5450CAA8"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A7B7F0D" w14:textId="77777777" w:rsidR="00003DFB" w:rsidRDefault="00003DFB" w:rsidP="00003DFB">
            <w:pPr>
              <w:jc w:val="left"/>
              <w:rPr>
                <w:color w:val="000000"/>
              </w:rPr>
            </w:pPr>
          </w:p>
        </w:tc>
        <w:tc>
          <w:tcPr>
            <w:tcW w:w="2906" w:type="dxa"/>
            <w:tcBorders>
              <w:top w:val="nil"/>
              <w:bottom w:val="nil"/>
            </w:tcBorders>
            <w:shd w:val="clear" w:color="auto" w:fill="FFFFFF"/>
          </w:tcPr>
          <w:p w14:paraId="2EC5E9DE" w14:textId="77777777" w:rsidR="00003DFB" w:rsidRDefault="00003DFB" w:rsidP="00003DFB">
            <w:pPr>
              <w:jc w:val="left"/>
              <w:rPr>
                <w:color w:val="000000"/>
              </w:rPr>
            </w:pPr>
          </w:p>
        </w:tc>
      </w:tr>
      <w:tr w:rsidR="00003DFB" w:rsidRPr="00003DFB" w14:paraId="302B072E" w14:textId="77777777" w:rsidTr="00003DFB">
        <w:trPr>
          <w:trHeight w:val="449"/>
        </w:trPr>
        <w:tc>
          <w:tcPr>
            <w:tcW w:w="550" w:type="dxa"/>
            <w:tcBorders>
              <w:top w:val="nil"/>
              <w:bottom w:val="nil"/>
            </w:tcBorders>
            <w:shd w:val="clear" w:color="auto" w:fill="FFFFFF"/>
          </w:tcPr>
          <w:p w14:paraId="00A38540" w14:textId="77777777" w:rsidR="00003DFB" w:rsidRDefault="00003DFB" w:rsidP="00003DFB">
            <w:pPr>
              <w:jc w:val="left"/>
              <w:rPr>
                <w:color w:val="000000"/>
              </w:rPr>
            </w:pPr>
          </w:p>
        </w:tc>
        <w:tc>
          <w:tcPr>
            <w:tcW w:w="1646" w:type="dxa"/>
            <w:tcBorders>
              <w:top w:val="nil"/>
              <w:bottom w:val="nil"/>
            </w:tcBorders>
            <w:shd w:val="clear" w:color="auto" w:fill="FFFFFF"/>
          </w:tcPr>
          <w:p w14:paraId="1C3B9A14" w14:textId="77777777" w:rsidR="00003DFB" w:rsidRDefault="00003DFB" w:rsidP="00003DFB">
            <w:pPr>
              <w:jc w:val="left"/>
              <w:rPr>
                <w:color w:val="000000"/>
              </w:rPr>
            </w:pPr>
          </w:p>
        </w:tc>
        <w:tc>
          <w:tcPr>
            <w:tcW w:w="1647" w:type="dxa"/>
            <w:tcBorders>
              <w:top w:val="nil"/>
              <w:bottom w:val="nil"/>
            </w:tcBorders>
            <w:shd w:val="clear" w:color="auto" w:fill="FFFFFF"/>
          </w:tcPr>
          <w:p w14:paraId="3592C317" w14:textId="77777777" w:rsidR="00003DFB" w:rsidRDefault="00003DFB" w:rsidP="00003DFB">
            <w:pPr>
              <w:jc w:val="left"/>
              <w:rPr>
                <w:color w:val="000000"/>
              </w:rPr>
            </w:pPr>
          </w:p>
        </w:tc>
        <w:tc>
          <w:tcPr>
            <w:tcW w:w="1647" w:type="dxa"/>
            <w:shd w:val="clear" w:color="auto" w:fill="FFFFFF"/>
          </w:tcPr>
          <w:p w14:paraId="5A5315D2" w14:textId="77777777" w:rsidR="00003DFB" w:rsidRDefault="00003DFB" w:rsidP="00003DFB">
            <w:pPr>
              <w:jc w:val="left"/>
              <w:rPr>
                <w:color w:val="000000"/>
              </w:rPr>
            </w:pPr>
            <w:r>
              <w:rPr>
                <w:color w:val="000000"/>
              </w:rPr>
              <w:t>POSITION</w:t>
            </w:r>
          </w:p>
        </w:tc>
        <w:tc>
          <w:tcPr>
            <w:tcW w:w="1647" w:type="dxa"/>
            <w:shd w:val="clear" w:color="auto" w:fill="FFFFFF"/>
          </w:tcPr>
          <w:p w14:paraId="4078EDF5" w14:textId="77777777" w:rsidR="00003DFB" w:rsidRDefault="00003DFB" w:rsidP="00003DFB">
            <w:pPr>
              <w:jc w:val="left"/>
              <w:rPr>
                <w:color w:val="000000"/>
              </w:rPr>
            </w:pPr>
            <w:r>
              <w:rPr>
                <w:color w:val="000000"/>
              </w:rPr>
              <w:t>C267</w:t>
            </w:r>
          </w:p>
        </w:tc>
        <w:tc>
          <w:tcPr>
            <w:tcW w:w="1647" w:type="dxa"/>
            <w:shd w:val="clear" w:color="auto" w:fill="FFFFFF"/>
          </w:tcPr>
          <w:p w14:paraId="7A4DB395"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11EF4455" w14:textId="77777777" w:rsidR="00003DFB" w:rsidRDefault="00003DFB" w:rsidP="00003DFB">
            <w:pPr>
              <w:jc w:val="left"/>
              <w:rPr>
                <w:color w:val="000000"/>
              </w:rPr>
            </w:pPr>
          </w:p>
        </w:tc>
        <w:tc>
          <w:tcPr>
            <w:tcW w:w="2906" w:type="dxa"/>
            <w:tcBorders>
              <w:top w:val="nil"/>
              <w:bottom w:val="nil"/>
            </w:tcBorders>
            <w:shd w:val="clear" w:color="auto" w:fill="FFFFFF"/>
          </w:tcPr>
          <w:p w14:paraId="231D2542" w14:textId="77777777" w:rsidR="00003DFB" w:rsidRDefault="00003DFB" w:rsidP="00003DFB">
            <w:pPr>
              <w:jc w:val="left"/>
              <w:rPr>
                <w:color w:val="000000"/>
              </w:rPr>
            </w:pPr>
          </w:p>
        </w:tc>
      </w:tr>
      <w:tr w:rsidR="00003DFB" w:rsidRPr="00003DFB" w14:paraId="581F5B33" w14:textId="77777777" w:rsidTr="00003DFB">
        <w:trPr>
          <w:trHeight w:val="449"/>
        </w:trPr>
        <w:tc>
          <w:tcPr>
            <w:tcW w:w="550" w:type="dxa"/>
            <w:tcBorders>
              <w:top w:val="nil"/>
              <w:bottom w:val="single" w:sz="4" w:space="0" w:color="auto"/>
            </w:tcBorders>
            <w:shd w:val="clear" w:color="auto" w:fill="FFFFFF"/>
          </w:tcPr>
          <w:p w14:paraId="7DBF3E0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CBACBD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529B26C" w14:textId="77777777" w:rsidR="00003DFB" w:rsidRDefault="00003DFB" w:rsidP="00003DFB">
            <w:pPr>
              <w:jc w:val="left"/>
              <w:rPr>
                <w:color w:val="000000"/>
              </w:rPr>
            </w:pPr>
          </w:p>
        </w:tc>
        <w:tc>
          <w:tcPr>
            <w:tcW w:w="1647" w:type="dxa"/>
            <w:shd w:val="clear" w:color="auto" w:fill="FFFFFF"/>
          </w:tcPr>
          <w:p w14:paraId="7BAE9420" w14:textId="77777777" w:rsidR="00003DFB" w:rsidRDefault="00003DFB" w:rsidP="00003DFB">
            <w:pPr>
              <w:jc w:val="left"/>
              <w:rPr>
                <w:color w:val="000000"/>
              </w:rPr>
            </w:pPr>
            <w:r>
              <w:rPr>
                <w:color w:val="000000"/>
              </w:rPr>
              <w:t>XX_C_CUSTOMER</w:t>
            </w:r>
          </w:p>
        </w:tc>
        <w:tc>
          <w:tcPr>
            <w:tcW w:w="1647" w:type="dxa"/>
            <w:shd w:val="clear" w:color="auto" w:fill="FFFFFF"/>
          </w:tcPr>
          <w:p w14:paraId="737586FC" w14:textId="77777777" w:rsidR="00003DFB" w:rsidRDefault="00003DFB" w:rsidP="00003DFB">
            <w:pPr>
              <w:jc w:val="left"/>
              <w:rPr>
                <w:color w:val="000000"/>
              </w:rPr>
            </w:pPr>
            <w:r>
              <w:rPr>
                <w:color w:val="000000"/>
              </w:rPr>
              <w:t>XX_NPE_STATUS_DESC</w:t>
            </w:r>
          </w:p>
        </w:tc>
        <w:tc>
          <w:tcPr>
            <w:tcW w:w="1647" w:type="dxa"/>
            <w:shd w:val="clear" w:color="auto" w:fill="FFFFFF"/>
          </w:tcPr>
          <w:p w14:paraId="7EC85905" w14:textId="77777777" w:rsidR="00003DFB" w:rsidRDefault="00003DFB" w:rsidP="00003DFB">
            <w:pPr>
              <w:jc w:val="left"/>
              <w:rPr>
                <w:color w:val="000000"/>
              </w:rPr>
            </w:pPr>
            <w:r>
              <w:rPr>
                <w:color w:val="000000"/>
              </w:rPr>
              <w:t>VARCHAR(50)</w:t>
            </w:r>
          </w:p>
        </w:tc>
        <w:tc>
          <w:tcPr>
            <w:tcW w:w="2906" w:type="dxa"/>
            <w:tcBorders>
              <w:top w:val="nil"/>
              <w:bottom w:val="single" w:sz="4" w:space="0" w:color="auto"/>
            </w:tcBorders>
            <w:shd w:val="clear" w:color="auto" w:fill="FFFFFF"/>
          </w:tcPr>
          <w:p w14:paraId="670C0F2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4AEFCA6" w14:textId="77777777" w:rsidR="00003DFB" w:rsidRDefault="00003DFB" w:rsidP="00003DFB">
            <w:pPr>
              <w:jc w:val="left"/>
              <w:rPr>
                <w:color w:val="000000"/>
              </w:rPr>
            </w:pPr>
          </w:p>
        </w:tc>
      </w:tr>
      <w:tr w:rsidR="00003DFB" w:rsidRPr="00003DFB" w14:paraId="36AF999F" w14:textId="77777777" w:rsidTr="00003DFB">
        <w:trPr>
          <w:trHeight w:val="449"/>
        </w:trPr>
        <w:tc>
          <w:tcPr>
            <w:tcW w:w="550" w:type="dxa"/>
            <w:tcBorders>
              <w:top w:val="single" w:sz="4" w:space="0" w:color="auto"/>
              <w:bottom w:val="nil"/>
            </w:tcBorders>
            <w:shd w:val="clear" w:color="auto" w:fill="FFFFFF"/>
          </w:tcPr>
          <w:p w14:paraId="45FA86C6" w14:textId="77777777" w:rsidR="00003DFB" w:rsidRDefault="00003DFB" w:rsidP="00003DFB">
            <w:pPr>
              <w:jc w:val="left"/>
              <w:rPr>
                <w:color w:val="000000"/>
              </w:rPr>
            </w:pPr>
            <w:r>
              <w:rPr>
                <w:color w:val="000000"/>
              </w:rPr>
              <w:t>222</w:t>
            </w:r>
          </w:p>
        </w:tc>
        <w:tc>
          <w:tcPr>
            <w:tcW w:w="1646" w:type="dxa"/>
            <w:tcBorders>
              <w:top w:val="single" w:sz="4" w:space="0" w:color="auto"/>
              <w:bottom w:val="nil"/>
            </w:tcBorders>
            <w:shd w:val="clear" w:color="auto" w:fill="FFFFFF"/>
          </w:tcPr>
          <w:p w14:paraId="37112C34" w14:textId="77777777" w:rsidR="00003DFB" w:rsidRDefault="00003DFB" w:rsidP="00003DFB">
            <w:pPr>
              <w:jc w:val="left"/>
              <w:rPr>
                <w:color w:val="000000"/>
              </w:rPr>
            </w:pPr>
            <w:r>
              <w:rPr>
                <w:color w:val="000000"/>
              </w:rPr>
              <w:t>CRI114</w:t>
            </w:r>
          </w:p>
        </w:tc>
        <w:tc>
          <w:tcPr>
            <w:tcW w:w="1647" w:type="dxa"/>
            <w:tcBorders>
              <w:top w:val="single" w:sz="4" w:space="0" w:color="auto"/>
              <w:bottom w:val="nil"/>
            </w:tcBorders>
            <w:shd w:val="clear" w:color="auto" w:fill="FFFFFF"/>
          </w:tcPr>
          <w:p w14:paraId="28D98B4D" w14:textId="77777777" w:rsidR="00003DFB" w:rsidRDefault="00003DFB" w:rsidP="00003DFB">
            <w:pPr>
              <w:jc w:val="left"/>
              <w:rPr>
                <w:color w:val="000000"/>
              </w:rPr>
            </w:pPr>
            <w:r>
              <w:rPr>
                <w:color w:val="000000"/>
              </w:rPr>
              <w:t>Integer</w:t>
            </w:r>
          </w:p>
        </w:tc>
        <w:tc>
          <w:tcPr>
            <w:tcW w:w="1647" w:type="dxa"/>
            <w:shd w:val="clear" w:color="auto" w:fill="FFFFFF"/>
          </w:tcPr>
          <w:p w14:paraId="3CC1DC98" w14:textId="77777777" w:rsidR="00003DFB" w:rsidRDefault="00003DFB" w:rsidP="00003DFB">
            <w:pPr>
              <w:jc w:val="left"/>
              <w:rPr>
                <w:color w:val="000000"/>
              </w:rPr>
            </w:pPr>
            <w:r>
              <w:rPr>
                <w:color w:val="000000"/>
              </w:rPr>
              <w:t>POSITION</w:t>
            </w:r>
          </w:p>
        </w:tc>
        <w:tc>
          <w:tcPr>
            <w:tcW w:w="1647" w:type="dxa"/>
            <w:shd w:val="clear" w:color="auto" w:fill="FFFFFF"/>
          </w:tcPr>
          <w:p w14:paraId="743881F7" w14:textId="77777777" w:rsidR="00003DFB" w:rsidRDefault="00003DFB" w:rsidP="00003DFB">
            <w:pPr>
              <w:jc w:val="left"/>
              <w:rPr>
                <w:color w:val="000000"/>
              </w:rPr>
            </w:pPr>
            <w:r>
              <w:rPr>
                <w:color w:val="000000"/>
              </w:rPr>
              <w:t>B603</w:t>
            </w:r>
          </w:p>
        </w:tc>
        <w:tc>
          <w:tcPr>
            <w:tcW w:w="1647" w:type="dxa"/>
            <w:shd w:val="clear" w:color="auto" w:fill="FFFFFF"/>
          </w:tcPr>
          <w:p w14:paraId="36DEDD43"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EDB28FC" w14:textId="77777777" w:rsidR="00003DFB" w:rsidRDefault="00003DFB" w:rsidP="00003DFB">
            <w:pPr>
              <w:jc w:val="left"/>
              <w:rPr>
                <w:color w:val="000000"/>
              </w:rPr>
            </w:pPr>
            <w:r>
              <w:rPr>
                <w:color w:val="000000"/>
              </w:rPr>
              <w:t>Bewirtschaftung Cluster HGB</w:t>
            </w:r>
          </w:p>
          <w:p w14:paraId="58C016A0" w14:textId="77777777" w:rsidR="00003DFB" w:rsidRDefault="00003DFB" w:rsidP="00003DFB">
            <w:pPr>
              <w:jc w:val="left"/>
              <w:rPr>
                <w:color w:val="000000"/>
              </w:rPr>
            </w:pPr>
            <w:r>
              <w:rPr>
                <w:color w:val="000000"/>
              </w:rPr>
              <w:t>if POSITION.B603 = 'T'</w:t>
            </w:r>
          </w:p>
          <w:p w14:paraId="5C30D21D" w14:textId="77777777" w:rsidR="00003DFB" w:rsidRDefault="00003DFB" w:rsidP="00003DFB">
            <w:pPr>
              <w:jc w:val="left"/>
              <w:rPr>
                <w:color w:val="000000"/>
              </w:rPr>
            </w:pPr>
            <w:r>
              <w:rPr>
                <w:color w:val="000000"/>
              </w:rPr>
              <w:t>then NULL</w:t>
            </w:r>
          </w:p>
          <w:p w14:paraId="57F98224" w14:textId="77777777" w:rsidR="00003DFB" w:rsidRDefault="00003DFB" w:rsidP="00003DFB">
            <w:pPr>
              <w:jc w:val="left"/>
              <w:rPr>
                <w:color w:val="000000"/>
              </w:rPr>
            </w:pPr>
            <w:r>
              <w:rPr>
                <w:color w:val="000000"/>
              </w:rPr>
              <w:t>else siehe Rangverarbeitung Kap. 5.7</w:t>
            </w:r>
          </w:p>
          <w:p w14:paraId="1A029697" w14:textId="77777777" w:rsidR="00003DFB" w:rsidRDefault="00003DFB" w:rsidP="00003DFB">
            <w:pPr>
              <w:jc w:val="left"/>
              <w:rPr>
                <w:color w:val="000000"/>
              </w:rPr>
            </w:pPr>
          </w:p>
          <w:p w14:paraId="7057EDD4" w14:textId="77777777" w:rsidR="00003DFB" w:rsidRDefault="00003DFB" w:rsidP="00003DFB">
            <w:pPr>
              <w:jc w:val="left"/>
              <w:rPr>
                <w:color w:val="000000"/>
              </w:rPr>
            </w:pPr>
            <w:r>
              <w:rPr>
                <w:color w:val="000000"/>
              </w:rPr>
              <w:t>Bewirtschaftung Cluster IFRS</w:t>
            </w:r>
          </w:p>
          <w:p w14:paraId="784BC916" w14:textId="77777777" w:rsidR="00003DFB" w:rsidRDefault="00003DFB" w:rsidP="00003DFB">
            <w:pPr>
              <w:jc w:val="left"/>
              <w:rPr>
                <w:color w:val="000000"/>
              </w:rPr>
            </w:pPr>
            <w:r>
              <w:rPr>
                <w:color w:val="000000"/>
              </w:rPr>
              <w:t>keine Bewirtschaftung</w:t>
            </w:r>
          </w:p>
        </w:tc>
        <w:tc>
          <w:tcPr>
            <w:tcW w:w="2906" w:type="dxa"/>
            <w:tcBorders>
              <w:top w:val="single" w:sz="4" w:space="0" w:color="auto"/>
              <w:bottom w:val="nil"/>
            </w:tcBorders>
            <w:shd w:val="clear" w:color="auto" w:fill="FFFFFF"/>
          </w:tcPr>
          <w:p w14:paraId="0E6E4090" w14:textId="77777777" w:rsidR="00003DFB" w:rsidRDefault="00003DFB" w:rsidP="00003DFB">
            <w:pPr>
              <w:jc w:val="left"/>
              <w:rPr>
                <w:color w:val="000000"/>
              </w:rPr>
            </w:pPr>
            <w:r>
              <w:rPr>
                <w:color w:val="000000"/>
              </w:rPr>
              <w:t>Stundungs- und Neuverhandlungsstatus</w:t>
            </w:r>
          </w:p>
        </w:tc>
      </w:tr>
      <w:tr w:rsidR="00003DFB" w:rsidRPr="00003DFB" w14:paraId="1E9A82FA" w14:textId="77777777" w:rsidTr="00003DFB">
        <w:trPr>
          <w:trHeight w:val="449"/>
        </w:trPr>
        <w:tc>
          <w:tcPr>
            <w:tcW w:w="550" w:type="dxa"/>
            <w:tcBorders>
              <w:top w:val="nil"/>
              <w:bottom w:val="nil"/>
            </w:tcBorders>
            <w:shd w:val="clear" w:color="auto" w:fill="FFFFFF"/>
          </w:tcPr>
          <w:p w14:paraId="09A54347" w14:textId="77777777" w:rsidR="00003DFB" w:rsidRDefault="00003DFB" w:rsidP="00003DFB">
            <w:pPr>
              <w:jc w:val="left"/>
              <w:rPr>
                <w:color w:val="000000"/>
              </w:rPr>
            </w:pPr>
          </w:p>
        </w:tc>
        <w:tc>
          <w:tcPr>
            <w:tcW w:w="1646" w:type="dxa"/>
            <w:tcBorders>
              <w:top w:val="nil"/>
              <w:bottom w:val="nil"/>
            </w:tcBorders>
            <w:shd w:val="clear" w:color="auto" w:fill="FFFFFF"/>
          </w:tcPr>
          <w:p w14:paraId="2412BE75" w14:textId="77777777" w:rsidR="00003DFB" w:rsidRDefault="00003DFB" w:rsidP="00003DFB">
            <w:pPr>
              <w:jc w:val="left"/>
              <w:rPr>
                <w:color w:val="000000"/>
              </w:rPr>
            </w:pPr>
          </w:p>
        </w:tc>
        <w:tc>
          <w:tcPr>
            <w:tcW w:w="1647" w:type="dxa"/>
            <w:tcBorders>
              <w:top w:val="nil"/>
              <w:bottom w:val="nil"/>
            </w:tcBorders>
            <w:shd w:val="clear" w:color="auto" w:fill="FFFFFF"/>
          </w:tcPr>
          <w:p w14:paraId="7E2142CD" w14:textId="77777777" w:rsidR="00003DFB" w:rsidRDefault="00003DFB" w:rsidP="00003DFB">
            <w:pPr>
              <w:jc w:val="left"/>
              <w:rPr>
                <w:color w:val="000000"/>
              </w:rPr>
            </w:pPr>
          </w:p>
        </w:tc>
        <w:tc>
          <w:tcPr>
            <w:tcW w:w="1647" w:type="dxa"/>
            <w:shd w:val="clear" w:color="auto" w:fill="FFFFFF"/>
          </w:tcPr>
          <w:p w14:paraId="5D0CAA6E" w14:textId="77777777" w:rsidR="00003DFB" w:rsidRDefault="00003DFB" w:rsidP="00003DFB">
            <w:pPr>
              <w:jc w:val="left"/>
              <w:rPr>
                <w:color w:val="000000"/>
              </w:rPr>
            </w:pPr>
            <w:r>
              <w:rPr>
                <w:color w:val="000000"/>
              </w:rPr>
              <w:t>XX_C_CONTRACT_KG</w:t>
            </w:r>
          </w:p>
        </w:tc>
        <w:tc>
          <w:tcPr>
            <w:tcW w:w="1647" w:type="dxa"/>
            <w:shd w:val="clear" w:color="auto" w:fill="FFFFFF"/>
          </w:tcPr>
          <w:p w14:paraId="49F336D2" w14:textId="77777777" w:rsidR="00003DFB" w:rsidRDefault="00003DFB" w:rsidP="00003DFB">
            <w:pPr>
              <w:jc w:val="left"/>
              <w:rPr>
                <w:color w:val="000000"/>
              </w:rPr>
            </w:pPr>
            <w:r>
              <w:rPr>
                <w:color w:val="000000"/>
              </w:rPr>
              <w:t>XX_DELISYST</w:t>
            </w:r>
          </w:p>
        </w:tc>
        <w:tc>
          <w:tcPr>
            <w:tcW w:w="1647" w:type="dxa"/>
            <w:shd w:val="clear" w:color="auto" w:fill="FFFFFF"/>
          </w:tcPr>
          <w:p w14:paraId="128AEF9B"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716D490" w14:textId="77777777" w:rsidR="00003DFB" w:rsidRDefault="00003DFB" w:rsidP="00003DFB">
            <w:pPr>
              <w:jc w:val="left"/>
              <w:rPr>
                <w:color w:val="000000"/>
              </w:rPr>
            </w:pPr>
          </w:p>
        </w:tc>
        <w:tc>
          <w:tcPr>
            <w:tcW w:w="2906" w:type="dxa"/>
            <w:tcBorders>
              <w:top w:val="nil"/>
              <w:bottom w:val="nil"/>
            </w:tcBorders>
            <w:shd w:val="clear" w:color="auto" w:fill="FFFFFF"/>
          </w:tcPr>
          <w:p w14:paraId="41E58E8D" w14:textId="77777777" w:rsidR="00003DFB" w:rsidRDefault="00003DFB" w:rsidP="00003DFB">
            <w:pPr>
              <w:jc w:val="left"/>
              <w:rPr>
                <w:color w:val="000000"/>
              </w:rPr>
            </w:pPr>
          </w:p>
        </w:tc>
      </w:tr>
      <w:tr w:rsidR="00003DFB" w:rsidRPr="00003DFB" w14:paraId="27FE801D" w14:textId="77777777" w:rsidTr="00003DFB">
        <w:trPr>
          <w:trHeight w:val="449"/>
        </w:trPr>
        <w:tc>
          <w:tcPr>
            <w:tcW w:w="550" w:type="dxa"/>
            <w:tcBorders>
              <w:top w:val="nil"/>
              <w:bottom w:val="nil"/>
            </w:tcBorders>
            <w:shd w:val="clear" w:color="auto" w:fill="FFFFFF"/>
          </w:tcPr>
          <w:p w14:paraId="289F7CCD" w14:textId="77777777" w:rsidR="00003DFB" w:rsidRDefault="00003DFB" w:rsidP="00003DFB">
            <w:pPr>
              <w:jc w:val="left"/>
              <w:rPr>
                <w:color w:val="000000"/>
              </w:rPr>
            </w:pPr>
          </w:p>
        </w:tc>
        <w:tc>
          <w:tcPr>
            <w:tcW w:w="1646" w:type="dxa"/>
            <w:tcBorders>
              <w:top w:val="nil"/>
              <w:bottom w:val="nil"/>
            </w:tcBorders>
            <w:shd w:val="clear" w:color="auto" w:fill="FFFFFF"/>
          </w:tcPr>
          <w:p w14:paraId="09837EFF" w14:textId="77777777" w:rsidR="00003DFB" w:rsidRDefault="00003DFB" w:rsidP="00003DFB">
            <w:pPr>
              <w:jc w:val="left"/>
              <w:rPr>
                <w:color w:val="000000"/>
              </w:rPr>
            </w:pPr>
          </w:p>
        </w:tc>
        <w:tc>
          <w:tcPr>
            <w:tcW w:w="1647" w:type="dxa"/>
            <w:tcBorders>
              <w:top w:val="nil"/>
              <w:bottom w:val="nil"/>
            </w:tcBorders>
            <w:shd w:val="clear" w:color="auto" w:fill="FFFFFF"/>
          </w:tcPr>
          <w:p w14:paraId="14ABAACC" w14:textId="77777777" w:rsidR="00003DFB" w:rsidRDefault="00003DFB" w:rsidP="00003DFB">
            <w:pPr>
              <w:jc w:val="left"/>
              <w:rPr>
                <w:color w:val="000000"/>
              </w:rPr>
            </w:pPr>
          </w:p>
        </w:tc>
        <w:tc>
          <w:tcPr>
            <w:tcW w:w="1647" w:type="dxa"/>
            <w:shd w:val="clear" w:color="auto" w:fill="FFFFFF"/>
          </w:tcPr>
          <w:p w14:paraId="18C40364" w14:textId="77777777" w:rsidR="00003DFB" w:rsidRDefault="00003DFB" w:rsidP="00003DFB">
            <w:pPr>
              <w:jc w:val="left"/>
              <w:rPr>
                <w:color w:val="000000"/>
              </w:rPr>
            </w:pPr>
            <w:r>
              <w:rPr>
                <w:color w:val="000000"/>
              </w:rPr>
              <w:t>XX_C_CONTRACT_KG</w:t>
            </w:r>
          </w:p>
        </w:tc>
        <w:tc>
          <w:tcPr>
            <w:tcW w:w="1647" w:type="dxa"/>
            <w:shd w:val="clear" w:color="auto" w:fill="FFFFFF"/>
          </w:tcPr>
          <w:p w14:paraId="32C2DE68" w14:textId="77777777" w:rsidR="00003DFB" w:rsidRDefault="00003DFB" w:rsidP="00003DFB">
            <w:pPr>
              <w:jc w:val="left"/>
              <w:rPr>
                <w:color w:val="000000"/>
              </w:rPr>
            </w:pPr>
            <w:r>
              <w:rPr>
                <w:color w:val="000000"/>
              </w:rPr>
              <w:t>XX_PROLONGATION_LAST_D</w:t>
            </w:r>
          </w:p>
        </w:tc>
        <w:tc>
          <w:tcPr>
            <w:tcW w:w="1647" w:type="dxa"/>
            <w:shd w:val="clear" w:color="auto" w:fill="FFFFFF"/>
          </w:tcPr>
          <w:p w14:paraId="78DB15C4"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07DF062E" w14:textId="77777777" w:rsidR="00003DFB" w:rsidRDefault="00003DFB" w:rsidP="00003DFB">
            <w:pPr>
              <w:jc w:val="left"/>
              <w:rPr>
                <w:color w:val="000000"/>
              </w:rPr>
            </w:pPr>
          </w:p>
        </w:tc>
        <w:tc>
          <w:tcPr>
            <w:tcW w:w="2906" w:type="dxa"/>
            <w:tcBorders>
              <w:top w:val="nil"/>
              <w:bottom w:val="nil"/>
            </w:tcBorders>
            <w:shd w:val="clear" w:color="auto" w:fill="FFFFFF"/>
          </w:tcPr>
          <w:p w14:paraId="11FCBD80" w14:textId="77777777" w:rsidR="00003DFB" w:rsidRDefault="00003DFB" w:rsidP="00003DFB">
            <w:pPr>
              <w:jc w:val="left"/>
              <w:rPr>
                <w:color w:val="000000"/>
              </w:rPr>
            </w:pPr>
          </w:p>
        </w:tc>
      </w:tr>
      <w:tr w:rsidR="00003DFB" w:rsidRPr="00003DFB" w14:paraId="66ABCFCF" w14:textId="77777777" w:rsidTr="00003DFB">
        <w:trPr>
          <w:trHeight w:val="449"/>
        </w:trPr>
        <w:tc>
          <w:tcPr>
            <w:tcW w:w="550" w:type="dxa"/>
            <w:tcBorders>
              <w:top w:val="nil"/>
              <w:bottom w:val="nil"/>
            </w:tcBorders>
            <w:shd w:val="clear" w:color="auto" w:fill="FFFFFF"/>
          </w:tcPr>
          <w:p w14:paraId="69859D3E" w14:textId="77777777" w:rsidR="00003DFB" w:rsidRDefault="00003DFB" w:rsidP="00003DFB">
            <w:pPr>
              <w:jc w:val="left"/>
              <w:rPr>
                <w:color w:val="000000"/>
              </w:rPr>
            </w:pPr>
          </w:p>
        </w:tc>
        <w:tc>
          <w:tcPr>
            <w:tcW w:w="1646" w:type="dxa"/>
            <w:tcBorders>
              <w:top w:val="nil"/>
              <w:bottom w:val="nil"/>
            </w:tcBorders>
            <w:shd w:val="clear" w:color="auto" w:fill="FFFFFF"/>
          </w:tcPr>
          <w:p w14:paraId="45EE4304" w14:textId="77777777" w:rsidR="00003DFB" w:rsidRDefault="00003DFB" w:rsidP="00003DFB">
            <w:pPr>
              <w:jc w:val="left"/>
              <w:rPr>
                <w:color w:val="000000"/>
              </w:rPr>
            </w:pPr>
          </w:p>
        </w:tc>
        <w:tc>
          <w:tcPr>
            <w:tcW w:w="1647" w:type="dxa"/>
            <w:tcBorders>
              <w:top w:val="nil"/>
              <w:bottom w:val="nil"/>
            </w:tcBorders>
            <w:shd w:val="clear" w:color="auto" w:fill="FFFFFF"/>
          </w:tcPr>
          <w:p w14:paraId="608DD515" w14:textId="77777777" w:rsidR="00003DFB" w:rsidRDefault="00003DFB" w:rsidP="00003DFB">
            <w:pPr>
              <w:jc w:val="left"/>
              <w:rPr>
                <w:color w:val="000000"/>
              </w:rPr>
            </w:pPr>
          </w:p>
        </w:tc>
        <w:tc>
          <w:tcPr>
            <w:tcW w:w="1647" w:type="dxa"/>
            <w:shd w:val="clear" w:color="auto" w:fill="FFFFFF"/>
          </w:tcPr>
          <w:p w14:paraId="3C345E4C" w14:textId="77777777" w:rsidR="00003DFB" w:rsidRDefault="00003DFB" w:rsidP="00003DFB">
            <w:pPr>
              <w:jc w:val="left"/>
              <w:rPr>
                <w:color w:val="000000"/>
              </w:rPr>
            </w:pPr>
            <w:r>
              <w:rPr>
                <w:color w:val="000000"/>
              </w:rPr>
              <w:t>XX_C_CONTRACT_KG</w:t>
            </w:r>
          </w:p>
        </w:tc>
        <w:tc>
          <w:tcPr>
            <w:tcW w:w="1647" w:type="dxa"/>
            <w:shd w:val="clear" w:color="auto" w:fill="FFFFFF"/>
          </w:tcPr>
          <w:p w14:paraId="40125104" w14:textId="77777777" w:rsidR="00003DFB" w:rsidRDefault="00003DFB" w:rsidP="00003DFB">
            <w:pPr>
              <w:jc w:val="left"/>
              <w:rPr>
                <w:color w:val="000000"/>
              </w:rPr>
            </w:pPr>
            <w:r>
              <w:rPr>
                <w:color w:val="000000"/>
              </w:rPr>
              <w:t>XX_REF_D</w:t>
            </w:r>
          </w:p>
        </w:tc>
        <w:tc>
          <w:tcPr>
            <w:tcW w:w="1647" w:type="dxa"/>
            <w:shd w:val="clear" w:color="auto" w:fill="FFFFFF"/>
          </w:tcPr>
          <w:p w14:paraId="19BAE444"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1D3C811" w14:textId="77777777" w:rsidR="00003DFB" w:rsidRDefault="00003DFB" w:rsidP="00003DFB">
            <w:pPr>
              <w:jc w:val="left"/>
              <w:rPr>
                <w:color w:val="000000"/>
              </w:rPr>
            </w:pPr>
          </w:p>
        </w:tc>
        <w:tc>
          <w:tcPr>
            <w:tcW w:w="2906" w:type="dxa"/>
            <w:tcBorders>
              <w:top w:val="nil"/>
              <w:bottom w:val="nil"/>
            </w:tcBorders>
            <w:shd w:val="clear" w:color="auto" w:fill="FFFFFF"/>
          </w:tcPr>
          <w:p w14:paraId="24AEF2F8" w14:textId="77777777" w:rsidR="00003DFB" w:rsidRDefault="00003DFB" w:rsidP="00003DFB">
            <w:pPr>
              <w:jc w:val="left"/>
              <w:rPr>
                <w:color w:val="000000"/>
              </w:rPr>
            </w:pPr>
          </w:p>
        </w:tc>
      </w:tr>
      <w:tr w:rsidR="00003DFB" w:rsidRPr="00003DFB" w14:paraId="79B55342" w14:textId="77777777" w:rsidTr="00003DFB">
        <w:trPr>
          <w:trHeight w:val="449"/>
        </w:trPr>
        <w:tc>
          <w:tcPr>
            <w:tcW w:w="550" w:type="dxa"/>
            <w:tcBorders>
              <w:top w:val="nil"/>
              <w:bottom w:val="nil"/>
            </w:tcBorders>
            <w:shd w:val="clear" w:color="auto" w:fill="FFFFFF"/>
          </w:tcPr>
          <w:p w14:paraId="68502F7C" w14:textId="77777777" w:rsidR="00003DFB" w:rsidRDefault="00003DFB" w:rsidP="00003DFB">
            <w:pPr>
              <w:jc w:val="left"/>
              <w:rPr>
                <w:color w:val="000000"/>
              </w:rPr>
            </w:pPr>
          </w:p>
        </w:tc>
        <w:tc>
          <w:tcPr>
            <w:tcW w:w="1646" w:type="dxa"/>
            <w:tcBorders>
              <w:top w:val="nil"/>
              <w:bottom w:val="nil"/>
            </w:tcBorders>
            <w:shd w:val="clear" w:color="auto" w:fill="FFFFFF"/>
          </w:tcPr>
          <w:p w14:paraId="673A887A" w14:textId="77777777" w:rsidR="00003DFB" w:rsidRDefault="00003DFB" w:rsidP="00003DFB">
            <w:pPr>
              <w:jc w:val="left"/>
              <w:rPr>
                <w:color w:val="000000"/>
              </w:rPr>
            </w:pPr>
          </w:p>
        </w:tc>
        <w:tc>
          <w:tcPr>
            <w:tcW w:w="1647" w:type="dxa"/>
            <w:tcBorders>
              <w:top w:val="nil"/>
              <w:bottom w:val="nil"/>
            </w:tcBorders>
            <w:shd w:val="clear" w:color="auto" w:fill="FFFFFF"/>
          </w:tcPr>
          <w:p w14:paraId="4B92A7C1" w14:textId="77777777" w:rsidR="00003DFB" w:rsidRDefault="00003DFB" w:rsidP="00003DFB">
            <w:pPr>
              <w:jc w:val="left"/>
              <w:rPr>
                <w:color w:val="000000"/>
              </w:rPr>
            </w:pPr>
          </w:p>
        </w:tc>
        <w:tc>
          <w:tcPr>
            <w:tcW w:w="1647" w:type="dxa"/>
            <w:shd w:val="clear" w:color="auto" w:fill="FFFFFF"/>
          </w:tcPr>
          <w:p w14:paraId="543A857B" w14:textId="77777777" w:rsidR="00003DFB" w:rsidRDefault="00003DFB" w:rsidP="00003DFB">
            <w:pPr>
              <w:jc w:val="left"/>
              <w:rPr>
                <w:color w:val="000000"/>
              </w:rPr>
            </w:pPr>
            <w:r>
              <w:rPr>
                <w:color w:val="000000"/>
              </w:rPr>
              <w:t>XX_C_CONTRACT_KG</w:t>
            </w:r>
          </w:p>
        </w:tc>
        <w:tc>
          <w:tcPr>
            <w:tcW w:w="1647" w:type="dxa"/>
            <w:shd w:val="clear" w:color="auto" w:fill="FFFFFF"/>
          </w:tcPr>
          <w:p w14:paraId="641FAEE0" w14:textId="77777777" w:rsidR="00003DFB" w:rsidRDefault="00003DFB" w:rsidP="00003DFB">
            <w:pPr>
              <w:jc w:val="left"/>
              <w:rPr>
                <w:color w:val="000000"/>
              </w:rPr>
            </w:pPr>
            <w:r>
              <w:rPr>
                <w:color w:val="000000"/>
              </w:rPr>
              <w:t>XX_RENEGOTIATION_D</w:t>
            </w:r>
          </w:p>
        </w:tc>
        <w:tc>
          <w:tcPr>
            <w:tcW w:w="1647" w:type="dxa"/>
            <w:shd w:val="clear" w:color="auto" w:fill="FFFFFF"/>
          </w:tcPr>
          <w:p w14:paraId="2E84B67F"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459E7ED" w14:textId="77777777" w:rsidR="00003DFB" w:rsidRDefault="00003DFB" w:rsidP="00003DFB">
            <w:pPr>
              <w:jc w:val="left"/>
              <w:rPr>
                <w:color w:val="000000"/>
              </w:rPr>
            </w:pPr>
          </w:p>
        </w:tc>
        <w:tc>
          <w:tcPr>
            <w:tcW w:w="2906" w:type="dxa"/>
            <w:tcBorders>
              <w:top w:val="nil"/>
              <w:bottom w:val="nil"/>
            </w:tcBorders>
            <w:shd w:val="clear" w:color="auto" w:fill="FFFFFF"/>
          </w:tcPr>
          <w:p w14:paraId="78233501" w14:textId="77777777" w:rsidR="00003DFB" w:rsidRDefault="00003DFB" w:rsidP="00003DFB">
            <w:pPr>
              <w:jc w:val="left"/>
              <w:rPr>
                <w:color w:val="000000"/>
              </w:rPr>
            </w:pPr>
          </w:p>
        </w:tc>
      </w:tr>
      <w:tr w:rsidR="00003DFB" w:rsidRPr="00003DFB" w14:paraId="0F8D3691" w14:textId="77777777" w:rsidTr="00003DFB">
        <w:trPr>
          <w:trHeight w:val="449"/>
        </w:trPr>
        <w:tc>
          <w:tcPr>
            <w:tcW w:w="550" w:type="dxa"/>
            <w:tcBorders>
              <w:top w:val="nil"/>
              <w:bottom w:val="nil"/>
            </w:tcBorders>
            <w:shd w:val="clear" w:color="auto" w:fill="FFFFFF"/>
          </w:tcPr>
          <w:p w14:paraId="3C47FA65" w14:textId="77777777" w:rsidR="00003DFB" w:rsidRDefault="00003DFB" w:rsidP="00003DFB">
            <w:pPr>
              <w:jc w:val="left"/>
              <w:rPr>
                <w:color w:val="000000"/>
              </w:rPr>
            </w:pPr>
          </w:p>
        </w:tc>
        <w:tc>
          <w:tcPr>
            <w:tcW w:w="1646" w:type="dxa"/>
            <w:tcBorders>
              <w:top w:val="nil"/>
              <w:bottom w:val="nil"/>
            </w:tcBorders>
            <w:shd w:val="clear" w:color="auto" w:fill="FFFFFF"/>
          </w:tcPr>
          <w:p w14:paraId="305DD26E" w14:textId="77777777" w:rsidR="00003DFB" w:rsidRDefault="00003DFB" w:rsidP="00003DFB">
            <w:pPr>
              <w:jc w:val="left"/>
              <w:rPr>
                <w:color w:val="000000"/>
              </w:rPr>
            </w:pPr>
          </w:p>
        </w:tc>
        <w:tc>
          <w:tcPr>
            <w:tcW w:w="1647" w:type="dxa"/>
            <w:tcBorders>
              <w:top w:val="nil"/>
              <w:bottom w:val="nil"/>
            </w:tcBorders>
            <w:shd w:val="clear" w:color="auto" w:fill="FFFFFF"/>
          </w:tcPr>
          <w:p w14:paraId="1A5E825B" w14:textId="77777777" w:rsidR="00003DFB" w:rsidRDefault="00003DFB" w:rsidP="00003DFB">
            <w:pPr>
              <w:jc w:val="left"/>
              <w:rPr>
                <w:color w:val="000000"/>
              </w:rPr>
            </w:pPr>
          </w:p>
        </w:tc>
        <w:tc>
          <w:tcPr>
            <w:tcW w:w="1647" w:type="dxa"/>
            <w:shd w:val="clear" w:color="auto" w:fill="FFFFFF"/>
          </w:tcPr>
          <w:p w14:paraId="36BB9FF8" w14:textId="77777777" w:rsidR="00003DFB" w:rsidRDefault="00003DFB" w:rsidP="00003DFB">
            <w:pPr>
              <w:jc w:val="left"/>
              <w:rPr>
                <w:color w:val="000000"/>
              </w:rPr>
            </w:pPr>
            <w:r>
              <w:rPr>
                <w:color w:val="000000"/>
              </w:rPr>
              <w:t>XX_C_CUSTOMER</w:t>
            </w:r>
          </w:p>
        </w:tc>
        <w:tc>
          <w:tcPr>
            <w:tcW w:w="1647" w:type="dxa"/>
            <w:shd w:val="clear" w:color="auto" w:fill="FFFFFF"/>
          </w:tcPr>
          <w:p w14:paraId="56F4CECD" w14:textId="77777777" w:rsidR="00003DFB" w:rsidRDefault="00003DFB" w:rsidP="00003DFB">
            <w:pPr>
              <w:jc w:val="left"/>
              <w:rPr>
                <w:color w:val="000000"/>
              </w:rPr>
            </w:pPr>
            <w:r>
              <w:rPr>
                <w:color w:val="000000"/>
              </w:rPr>
              <w:t>XX_FORBE_ACTION_DESC</w:t>
            </w:r>
          </w:p>
        </w:tc>
        <w:tc>
          <w:tcPr>
            <w:tcW w:w="1647" w:type="dxa"/>
            <w:shd w:val="clear" w:color="auto" w:fill="FFFFFF"/>
          </w:tcPr>
          <w:p w14:paraId="08AE62EC" w14:textId="77777777" w:rsidR="00003DFB" w:rsidRDefault="00003DFB" w:rsidP="00003DFB">
            <w:pPr>
              <w:jc w:val="left"/>
              <w:rPr>
                <w:color w:val="000000"/>
              </w:rPr>
            </w:pPr>
            <w:r>
              <w:rPr>
                <w:color w:val="000000"/>
              </w:rPr>
              <w:t>VARCHAR(50)</w:t>
            </w:r>
          </w:p>
        </w:tc>
        <w:tc>
          <w:tcPr>
            <w:tcW w:w="2906" w:type="dxa"/>
            <w:tcBorders>
              <w:top w:val="nil"/>
              <w:bottom w:val="nil"/>
            </w:tcBorders>
            <w:shd w:val="clear" w:color="auto" w:fill="FFFFFF"/>
          </w:tcPr>
          <w:p w14:paraId="2515A00C" w14:textId="77777777" w:rsidR="00003DFB" w:rsidRDefault="00003DFB" w:rsidP="00003DFB">
            <w:pPr>
              <w:jc w:val="left"/>
              <w:rPr>
                <w:color w:val="000000"/>
              </w:rPr>
            </w:pPr>
          </w:p>
        </w:tc>
        <w:tc>
          <w:tcPr>
            <w:tcW w:w="2906" w:type="dxa"/>
            <w:tcBorders>
              <w:top w:val="nil"/>
              <w:bottom w:val="nil"/>
            </w:tcBorders>
            <w:shd w:val="clear" w:color="auto" w:fill="FFFFFF"/>
          </w:tcPr>
          <w:p w14:paraId="49A9BB8F" w14:textId="77777777" w:rsidR="00003DFB" w:rsidRDefault="00003DFB" w:rsidP="00003DFB">
            <w:pPr>
              <w:jc w:val="left"/>
              <w:rPr>
                <w:color w:val="000000"/>
              </w:rPr>
            </w:pPr>
          </w:p>
        </w:tc>
      </w:tr>
      <w:tr w:rsidR="00003DFB" w:rsidRPr="00003DFB" w14:paraId="1F377FC1" w14:textId="77777777" w:rsidTr="00003DFB">
        <w:trPr>
          <w:trHeight w:val="449"/>
        </w:trPr>
        <w:tc>
          <w:tcPr>
            <w:tcW w:w="550" w:type="dxa"/>
            <w:tcBorders>
              <w:top w:val="nil"/>
              <w:bottom w:val="single" w:sz="4" w:space="0" w:color="auto"/>
            </w:tcBorders>
            <w:shd w:val="clear" w:color="auto" w:fill="FFFFFF"/>
          </w:tcPr>
          <w:p w14:paraId="3773157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50A75C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D562CF1" w14:textId="77777777" w:rsidR="00003DFB" w:rsidRDefault="00003DFB" w:rsidP="00003DFB">
            <w:pPr>
              <w:jc w:val="left"/>
              <w:rPr>
                <w:color w:val="000000"/>
              </w:rPr>
            </w:pPr>
          </w:p>
        </w:tc>
        <w:tc>
          <w:tcPr>
            <w:tcW w:w="1647" w:type="dxa"/>
            <w:shd w:val="clear" w:color="auto" w:fill="FFFFFF"/>
          </w:tcPr>
          <w:p w14:paraId="3E06C981" w14:textId="77777777" w:rsidR="00003DFB" w:rsidRDefault="00003DFB" w:rsidP="00003DFB">
            <w:pPr>
              <w:jc w:val="left"/>
              <w:rPr>
                <w:color w:val="000000"/>
              </w:rPr>
            </w:pPr>
            <w:r>
              <w:rPr>
                <w:color w:val="000000"/>
              </w:rPr>
              <w:t>XX_C_CUSTOMER</w:t>
            </w:r>
          </w:p>
        </w:tc>
        <w:tc>
          <w:tcPr>
            <w:tcW w:w="1647" w:type="dxa"/>
            <w:shd w:val="clear" w:color="auto" w:fill="FFFFFF"/>
          </w:tcPr>
          <w:p w14:paraId="256D3D4C" w14:textId="77777777" w:rsidR="00003DFB" w:rsidRPr="00412367" w:rsidRDefault="00003DFB" w:rsidP="00003DFB">
            <w:pPr>
              <w:jc w:val="left"/>
              <w:rPr>
                <w:color w:val="000000"/>
                <w:lang w:val="en-US"/>
                <w:rPrChange w:id="2256" w:author="Huke, Juan (extern)" w:date="2024-05-22T18:34:00Z">
                  <w:rPr>
                    <w:color w:val="000000"/>
                  </w:rPr>
                </w:rPrChange>
              </w:rPr>
            </w:pPr>
            <w:r w:rsidRPr="00412367">
              <w:rPr>
                <w:color w:val="000000"/>
                <w:lang w:val="en-US"/>
                <w:rPrChange w:id="2257" w:author="Huke, Juan (extern)" w:date="2024-05-22T18:34:00Z">
                  <w:rPr>
                    <w:color w:val="000000"/>
                  </w:rPr>
                </w:rPrChange>
              </w:rPr>
              <w:t>XX_FORBE_CURR_VALID_FROM_D</w:t>
            </w:r>
          </w:p>
        </w:tc>
        <w:tc>
          <w:tcPr>
            <w:tcW w:w="1647" w:type="dxa"/>
            <w:shd w:val="clear" w:color="auto" w:fill="FFFFFF"/>
          </w:tcPr>
          <w:p w14:paraId="6AD54182"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123EFB3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537F826" w14:textId="77777777" w:rsidR="00003DFB" w:rsidRDefault="00003DFB" w:rsidP="00003DFB">
            <w:pPr>
              <w:jc w:val="left"/>
              <w:rPr>
                <w:color w:val="000000"/>
              </w:rPr>
            </w:pPr>
          </w:p>
        </w:tc>
      </w:tr>
      <w:tr w:rsidR="00003DFB" w:rsidRPr="00003DFB" w14:paraId="5E069C85" w14:textId="77777777" w:rsidTr="00003DFB">
        <w:trPr>
          <w:trHeight w:val="449"/>
        </w:trPr>
        <w:tc>
          <w:tcPr>
            <w:tcW w:w="550" w:type="dxa"/>
            <w:tcBorders>
              <w:top w:val="single" w:sz="4" w:space="0" w:color="auto"/>
              <w:bottom w:val="nil"/>
            </w:tcBorders>
            <w:shd w:val="clear" w:color="auto" w:fill="FFFFFF"/>
          </w:tcPr>
          <w:p w14:paraId="2F2CE090" w14:textId="77777777" w:rsidR="00003DFB" w:rsidRDefault="00003DFB" w:rsidP="00003DFB">
            <w:pPr>
              <w:jc w:val="left"/>
              <w:rPr>
                <w:color w:val="000000"/>
              </w:rPr>
            </w:pPr>
            <w:r>
              <w:rPr>
                <w:color w:val="000000"/>
              </w:rPr>
              <w:t>223</w:t>
            </w:r>
          </w:p>
        </w:tc>
        <w:tc>
          <w:tcPr>
            <w:tcW w:w="1646" w:type="dxa"/>
            <w:tcBorders>
              <w:top w:val="single" w:sz="4" w:space="0" w:color="auto"/>
              <w:bottom w:val="nil"/>
            </w:tcBorders>
            <w:shd w:val="clear" w:color="auto" w:fill="FFFFFF"/>
          </w:tcPr>
          <w:p w14:paraId="67AFB8CB" w14:textId="77777777" w:rsidR="00003DFB" w:rsidRDefault="00003DFB" w:rsidP="00003DFB">
            <w:pPr>
              <w:jc w:val="left"/>
              <w:rPr>
                <w:color w:val="000000"/>
              </w:rPr>
            </w:pPr>
            <w:r>
              <w:rPr>
                <w:color w:val="000000"/>
              </w:rPr>
              <w:t>CRI115</w:t>
            </w:r>
          </w:p>
        </w:tc>
        <w:tc>
          <w:tcPr>
            <w:tcW w:w="1647" w:type="dxa"/>
            <w:tcBorders>
              <w:top w:val="single" w:sz="4" w:space="0" w:color="auto"/>
              <w:bottom w:val="nil"/>
            </w:tcBorders>
            <w:shd w:val="clear" w:color="auto" w:fill="FFFFFF"/>
          </w:tcPr>
          <w:p w14:paraId="5B5144B2" w14:textId="77777777" w:rsidR="00003DFB" w:rsidRDefault="00003DFB" w:rsidP="00003DFB">
            <w:pPr>
              <w:jc w:val="left"/>
              <w:rPr>
                <w:color w:val="000000"/>
              </w:rPr>
            </w:pPr>
            <w:r>
              <w:rPr>
                <w:color w:val="000000"/>
              </w:rPr>
              <w:t>DATE</w:t>
            </w:r>
          </w:p>
        </w:tc>
        <w:tc>
          <w:tcPr>
            <w:tcW w:w="1647" w:type="dxa"/>
            <w:shd w:val="clear" w:color="auto" w:fill="FFFFFF"/>
          </w:tcPr>
          <w:p w14:paraId="57C551A8" w14:textId="77777777" w:rsidR="00003DFB" w:rsidRDefault="00003DFB" w:rsidP="00003DFB">
            <w:pPr>
              <w:jc w:val="left"/>
              <w:rPr>
                <w:color w:val="000000"/>
              </w:rPr>
            </w:pPr>
            <w:r>
              <w:rPr>
                <w:color w:val="000000"/>
              </w:rPr>
              <w:t>POSITION</w:t>
            </w:r>
          </w:p>
        </w:tc>
        <w:tc>
          <w:tcPr>
            <w:tcW w:w="1647" w:type="dxa"/>
            <w:shd w:val="clear" w:color="auto" w:fill="FFFFFF"/>
          </w:tcPr>
          <w:p w14:paraId="47DA7093" w14:textId="77777777" w:rsidR="00003DFB" w:rsidRDefault="00003DFB" w:rsidP="00003DFB">
            <w:pPr>
              <w:jc w:val="left"/>
              <w:rPr>
                <w:color w:val="000000"/>
              </w:rPr>
            </w:pPr>
            <w:r>
              <w:rPr>
                <w:color w:val="000000"/>
              </w:rPr>
              <w:t>B603</w:t>
            </w:r>
          </w:p>
        </w:tc>
        <w:tc>
          <w:tcPr>
            <w:tcW w:w="1647" w:type="dxa"/>
            <w:shd w:val="clear" w:color="auto" w:fill="FFFFFF"/>
          </w:tcPr>
          <w:p w14:paraId="221D896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22BF6C6" w14:textId="77777777" w:rsidR="00003DFB" w:rsidRDefault="00003DFB" w:rsidP="00003DFB">
            <w:pPr>
              <w:jc w:val="left"/>
              <w:rPr>
                <w:color w:val="000000"/>
              </w:rPr>
            </w:pPr>
            <w:r>
              <w:rPr>
                <w:color w:val="000000"/>
              </w:rPr>
              <w:t>siehe Kap.5.7</w:t>
            </w:r>
          </w:p>
        </w:tc>
        <w:tc>
          <w:tcPr>
            <w:tcW w:w="2906" w:type="dxa"/>
            <w:tcBorders>
              <w:top w:val="single" w:sz="4" w:space="0" w:color="auto"/>
              <w:bottom w:val="nil"/>
            </w:tcBorders>
            <w:shd w:val="clear" w:color="auto" w:fill="FFFFFF"/>
          </w:tcPr>
          <w:p w14:paraId="4BA6EE09" w14:textId="77777777" w:rsidR="00003DFB" w:rsidRDefault="00003DFB" w:rsidP="00003DFB">
            <w:pPr>
              <w:jc w:val="left"/>
              <w:rPr>
                <w:color w:val="000000"/>
              </w:rPr>
            </w:pPr>
          </w:p>
        </w:tc>
      </w:tr>
      <w:tr w:rsidR="00003DFB" w:rsidRPr="00003DFB" w14:paraId="58BD577A" w14:textId="77777777" w:rsidTr="00003DFB">
        <w:trPr>
          <w:trHeight w:val="449"/>
        </w:trPr>
        <w:tc>
          <w:tcPr>
            <w:tcW w:w="550" w:type="dxa"/>
            <w:tcBorders>
              <w:top w:val="nil"/>
              <w:bottom w:val="nil"/>
            </w:tcBorders>
            <w:shd w:val="clear" w:color="auto" w:fill="FFFFFF"/>
          </w:tcPr>
          <w:p w14:paraId="3EAF7E92" w14:textId="77777777" w:rsidR="00003DFB" w:rsidRDefault="00003DFB" w:rsidP="00003DFB">
            <w:pPr>
              <w:jc w:val="left"/>
              <w:rPr>
                <w:color w:val="000000"/>
              </w:rPr>
            </w:pPr>
          </w:p>
        </w:tc>
        <w:tc>
          <w:tcPr>
            <w:tcW w:w="1646" w:type="dxa"/>
            <w:tcBorders>
              <w:top w:val="nil"/>
              <w:bottom w:val="nil"/>
            </w:tcBorders>
            <w:shd w:val="clear" w:color="auto" w:fill="FFFFFF"/>
          </w:tcPr>
          <w:p w14:paraId="6D978239" w14:textId="77777777" w:rsidR="00003DFB" w:rsidRDefault="00003DFB" w:rsidP="00003DFB">
            <w:pPr>
              <w:jc w:val="left"/>
              <w:rPr>
                <w:color w:val="000000"/>
              </w:rPr>
            </w:pPr>
          </w:p>
        </w:tc>
        <w:tc>
          <w:tcPr>
            <w:tcW w:w="1647" w:type="dxa"/>
            <w:tcBorders>
              <w:top w:val="nil"/>
              <w:bottom w:val="nil"/>
            </w:tcBorders>
            <w:shd w:val="clear" w:color="auto" w:fill="FFFFFF"/>
          </w:tcPr>
          <w:p w14:paraId="686BC715" w14:textId="77777777" w:rsidR="00003DFB" w:rsidRDefault="00003DFB" w:rsidP="00003DFB">
            <w:pPr>
              <w:jc w:val="left"/>
              <w:rPr>
                <w:color w:val="000000"/>
              </w:rPr>
            </w:pPr>
          </w:p>
        </w:tc>
        <w:tc>
          <w:tcPr>
            <w:tcW w:w="1647" w:type="dxa"/>
            <w:shd w:val="clear" w:color="auto" w:fill="FFFFFF"/>
          </w:tcPr>
          <w:p w14:paraId="09C14C92" w14:textId="77777777" w:rsidR="00003DFB" w:rsidRDefault="00003DFB" w:rsidP="00003DFB">
            <w:pPr>
              <w:jc w:val="left"/>
              <w:rPr>
                <w:color w:val="000000"/>
              </w:rPr>
            </w:pPr>
            <w:r>
              <w:rPr>
                <w:color w:val="000000"/>
              </w:rPr>
              <w:t>XX_C_CONTRACT_KG</w:t>
            </w:r>
          </w:p>
        </w:tc>
        <w:tc>
          <w:tcPr>
            <w:tcW w:w="1647" w:type="dxa"/>
            <w:shd w:val="clear" w:color="auto" w:fill="FFFFFF"/>
          </w:tcPr>
          <w:p w14:paraId="57A32BA5" w14:textId="77777777" w:rsidR="00003DFB" w:rsidRDefault="00003DFB" w:rsidP="00003DFB">
            <w:pPr>
              <w:jc w:val="left"/>
              <w:rPr>
                <w:color w:val="000000"/>
              </w:rPr>
            </w:pPr>
            <w:r>
              <w:rPr>
                <w:color w:val="000000"/>
              </w:rPr>
              <w:t>XX_DELISYST</w:t>
            </w:r>
          </w:p>
        </w:tc>
        <w:tc>
          <w:tcPr>
            <w:tcW w:w="1647" w:type="dxa"/>
            <w:shd w:val="clear" w:color="auto" w:fill="FFFFFF"/>
          </w:tcPr>
          <w:p w14:paraId="29CE320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662359F" w14:textId="77777777" w:rsidR="00003DFB" w:rsidRDefault="00003DFB" w:rsidP="00003DFB">
            <w:pPr>
              <w:jc w:val="left"/>
              <w:rPr>
                <w:color w:val="000000"/>
              </w:rPr>
            </w:pPr>
          </w:p>
        </w:tc>
        <w:tc>
          <w:tcPr>
            <w:tcW w:w="2906" w:type="dxa"/>
            <w:tcBorders>
              <w:top w:val="nil"/>
              <w:bottom w:val="nil"/>
            </w:tcBorders>
            <w:shd w:val="clear" w:color="auto" w:fill="FFFFFF"/>
          </w:tcPr>
          <w:p w14:paraId="60AFF0FF" w14:textId="77777777" w:rsidR="00003DFB" w:rsidRDefault="00003DFB" w:rsidP="00003DFB">
            <w:pPr>
              <w:jc w:val="left"/>
              <w:rPr>
                <w:color w:val="000000"/>
              </w:rPr>
            </w:pPr>
          </w:p>
        </w:tc>
      </w:tr>
      <w:tr w:rsidR="00003DFB" w:rsidRPr="00003DFB" w14:paraId="7489B91A" w14:textId="77777777" w:rsidTr="00003DFB">
        <w:trPr>
          <w:trHeight w:val="449"/>
        </w:trPr>
        <w:tc>
          <w:tcPr>
            <w:tcW w:w="550" w:type="dxa"/>
            <w:tcBorders>
              <w:top w:val="nil"/>
              <w:bottom w:val="nil"/>
            </w:tcBorders>
            <w:shd w:val="clear" w:color="auto" w:fill="FFFFFF"/>
          </w:tcPr>
          <w:p w14:paraId="72D1D249" w14:textId="77777777" w:rsidR="00003DFB" w:rsidRDefault="00003DFB" w:rsidP="00003DFB">
            <w:pPr>
              <w:jc w:val="left"/>
              <w:rPr>
                <w:color w:val="000000"/>
              </w:rPr>
            </w:pPr>
          </w:p>
        </w:tc>
        <w:tc>
          <w:tcPr>
            <w:tcW w:w="1646" w:type="dxa"/>
            <w:tcBorders>
              <w:top w:val="nil"/>
              <w:bottom w:val="nil"/>
            </w:tcBorders>
            <w:shd w:val="clear" w:color="auto" w:fill="FFFFFF"/>
          </w:tcPr>
          <w:p w14:paraId="767D3B18" w14:textId="77777777" w:rsidR="00003DFB" w:rsidRDefault="00003DFB" w:rsidP="00003DFB">
            <w:pPr>
              <w:jc w:val="left"/>
              <w:rPr>
                <w:color w:val="000000"/>
              </w:rPr>
            </w:pPr>
          </w:p>
        </w:tc>
        <w:tc>
          <w:tcPr>
            <w:tcW w:w="1647" w:type="dxa"/>
            <w:tcBorders>
              <w:top w:val="nil"/>
              <w:bottom w:val="nil"/>
            </w:tcBorders>
            <w:shd w:val="clear" w:color="auto" w:fill="FFFFFF"/>
          </w:tcPr>
          <w:p w14:paraId="3D50FC3C" w14:textId="77777777" w:rsidR="00003DFB" w:rsidRDefault="00003DFB" w:rsidP="00003DFB">
            <w:pPr>
              <w:jc w:val="left"/>
              <w:rPr>
                <w:color w:val="000000"/>
              </w:rPr>
            </w:pPr>
          </w:p>
        </w:tc>
        <w:tc>
          <w:tcPr>
            <w:tcW w:w="1647" w:type="dxa"/>
            <w:shd w:val="clear" w:color="auto" w:fill="FFFFFF"/>
          </w:tcPr>
          <w:p w14:paraId="66E94EA7" w14:textId="77777777" w:rsidR="00003DFB" w:rsidRDefault="00003DFB" w:rsidP="00003DFB">
            <w:pPr>
              <w:jc w:val="left"/>
              <w:rPr>
                <w:color w:val="000000"/>
              </w:rPr>
            </w:pPr>
            <w:r>
              <w:rPr>
                <w:color w:val="000000"/>
              </w:rPr>
              <w:t>XX_C_CONTRACT_KG</w:t>
            </w:r>
          </w:p>
        </w:tc>
        <w:tc>
          <w:tcPr>
            <w:tcW w:w="1647" w:type="dxa"/>
            <w:shd w:val="clear" w:color="auto" w:fill="FFFFFF"/>
          </w:tcPr>
          <w:p w14:paraId="1F7B5A1A" w14:textId="77777777" w:rsidR="00003DFB" w:rsidRDefault="00003DFB" w:rsidP="00003DFB">
            <w:pPr>
              <w:jc w:val="left"/>
              <w:rPr>
                <w:color w:val="000000"/>
              </w:rPr>
            </w:pPr>
            <w:r>
              <w:rPr>
                <w:color w:val="000000"/>
              </w:rPr>
              <w:t>XX_PROLONGATION_LAST_D</w:t>
            </w:r>
          </w:p>
        </w:tc>
        <w:tc>
          <w:tcPr>
            <w:tcW w:w="1647" w:type="dxa"/>
            <w:shd w:val="clear" w:color="auto" w:fill="FFFFFF"/>
          </w:tcPr>
          <w:p w14:paraId="5A3C4D78"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5674CD02" w14:textId="77777777" w:rsidR="00003DFB" w:rsidRDefault="00003DFB" w:rsidP="00003DFB">
            <w:pPr>
              <w:jc w:val="left"/>
              <w:rPr>
                <w:color w:val="000000"/>
              </w:rPr>
            </w:pPr>
          </w:p>
        </w:tc>
        <w:tc>
          <w:tcPr>
            <w:tcW w:w="2906" w:type="dxa"/>
            <w:tcBorders>
              <w:top w:val="nil"/>
              <w:bottom w:val="nil"/>
            </w:tcBorders>
            <w:shd w:val="clear" w:color="auto" w:fill="FFFFFF"/>
          </w:tcPr>
          <w:p w14:paraId="59E9AC74" w14:textId="77777777" w:rsidR="00003DFB" w:rsidRDefault="00003DFB" w:rsidP="00003DFB">
            <w:pPr>
              <w:jc w:val="left"/>
              <w:rPr>
                <w:color w:val="000000"/>
              </w:rPr>
            </w:pPr>
          </w:p>
        </w:tc>
      </w:tr>
      <w:tr w:rsidR="00003DFB" w:rsidRPr="00003DFB" w14:paraId="74DA442D" w14:textId="77777777" w:rsidTr="00003DFB">
        <w:trPr>
          <w:trHeight w:val="449"/>
        </w:trPr>
        <w:tc>
          <w:tcPr>
            <w:tcW w:w="550" w:type="dxa"/>
            <w:tcBorders>
              <w:top w:val="nil"/>
              <w:bottom w:val="nil"/>
            </w:tcBorders>
            <w:shd w:val="clear" w:color="auto" w:fill="FFFFFF"/>
          </w:tcPr>
          <w:p w14:paraId="628F07EA" w14:textId="77777777" w:rsidR="00003DFB" w:rsidRDefault="00003DFB" w:rsidP="00003DFB">
            <w:pPr>
              <w:jc w:val="left"/>
              <w:rPr>
                <w:color w:val="000000"/>
              </w:rPr>
            </w:pPr>
          </w:p>
        </w:tc>
        <w:tc>
          <w:tcPr>
            <w:tcW w:w="1646" w:type="dxa"/>
            <w:tcBorders>
              <w:top w:val="nil"/>
              <w:bottom w:val="nil"/>
            </w:tcBorders>
            <w:shd w:val="clear" w:color="auto" w:fill="FFFFFF"/>
          </w:tcPr>
          <w:p w14:paraId="242F8463" w14:textId="77777777" w:rsidR="00003DFB" w:rsidRDefault="00003DFB" w:rsidP="00003DFB">
            <w:pPr>
              <w:jc w:val="left"/>
              <w:rPr>
                <w:color w:val="000000"/>
              </w:rPr>
            </w:pPr>
          </w:p>
        </w:tc>
        <w:tc>
          <w:tcPr>
            <w:tcW w:w="1647" w:type="dxa"/>
            <w:tcBorders>
              <w:top w:val="nil"/>
              <w:bottom w:val="nil"/>
            </w:tcBorders>
            <w:shd w:val="clear" w:color="auto" w:fill="FFFFFF"/>
          </w:tcPr>
          <w:p w14:paraId="4DF67E6A" w14:textId="77777777" w:rsidR="00003DFB" w:rsidRDefault="00003DFB" w:rsidP="00003DFB">
            <w:pPr>
              <w:jc w:val="left"/>
              <w:rPr>
                <w:color w:val="000000"/>
              </w:rPr>
            </w:pPr>
          </w:p>
        </w:tc>
        <w:tc>
          <w:tcPr>
            <w:tcW w:w="1647" w:type="dxa"/>
            <w:shd w:val="clear" w:color="auto" w:fill="FFFFFF"/>
          </w:tcPr>
          <w:p w14:paraId="045C880C" w14:textId="77777777" w:rsidR="00003DFB" w:rsidRDefault="00003DFB" w:rsidP="00003DFB">
            <w:pPr>
              <w:jc w:val="left"/>
              <w:rPr>
                <w:color w:val="000000"/>
              </w:rPr>
            </w:pPr>
            <w:r>
              <w:rPr>
                <w:color w:val="000000"/>
              </w:rPr>
              <w:t>XX_C_CONTRACT_KG</w:t>
            </w:r>
          </w:p>
        </w:tc>
        <w:tc>
          <w:tcPr>
            <w:tcW w:w="1647" w:type="dxa"/>
            <w:shd w:val="clear" w:color="auto" w:fill="FFFFFF"/>
          </w:tcPr>
          <w:p w14:paraId="6CDBD82C" w14:textId="77777777" w:rsidR="00003DFB" w:rsidRDefault="00003DFB" w:rsidP="00003DFB">
            <w:pPr>
              <w:jc w:val="left"/>
              <w:rPr>
                <w:color w:val="000000"/>
              </w:rPr>
            </w:pPr>
            <w:r>
              <w:rPr>
                <w:color w:val="000000"/>
              </w:rPr>
              <w:t>XX_REF_D</w:t>
            </w:r>
          </w:p>
        </w:tc>
        <w:tc>
          <w:tcPr>
            <w:tcW w:w="1647" w:type="dxa"/>
            <w:shd w:val="clear" w:color="auto" w:fill="FFFFFF"/>
          </w:tcPr>
          <w:p w14:paraId="49010971"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47D41ED3" w14:textId="77777777" w:rsidR="00003DFB" w:rsidRDefault="00003DFB" w:rsidP="00003DFB">
            <w:pPr>
              <w:jc w:val="left"/>
              <w:rPr>
                <w:color w:val="000000"/>
              </w:rPr>
            </w:pPr>
          </w:p>
        </w:tc>
        <w:tc>
          <w:tcPr>
            <w:tcW w:w="2906" w:type="dxa"/>
            <w:tcBorders>
              <w:top w:val="nil"/>
              <w:bottom w:val="nil"/>
            </w:tcBorders>
            <w:shd w:val="clear" w:color="auto" w:fill="FFFFFF"/>
          </w:tcPr>
          <w:p w14:paraId="2FAF5846" w14:textId="77777777" w:rsidR="00003DFB" w:rsidRDefault="00003DFB" w:rsidP="00003DFB">
            <w:pPr>
              <w:jc w:val="left"/>
              <w:rPr>
                <w:color w:val="000000"/>
              </w:rPr>
            </w:pPr>
          </w:p>
        </w:tc>
      </w:tr>
      <w:tr w:rsidR="00003DFB" w:rsidRPr="00003DFB" w14:paraId="330727EA" w14:textId="77777777" w:rsidTr="00003DFB">
        <w:trPr>
          <w:trHeight w:val="449"/>
        </w:trPr>
        <w:tc>
          <w:tcPr>
            <w:tcW w:w="550" w:type="dxa"/>
            <w:tcBorders>
              <w:top w:val="nil"/>
              <w:bottom w:val="nil"/>
            </w:tcBorders>
            <w:shd w:val="clear" w:color="auto" w:fill="FFFFFF"/>
          </w:tcPr>
          <w:p w14:paraId="74766EE0" w14:textId="77777777" w:rsidR="00003DFB" w:rsidRDefault="00003DFB" w:rsidP="00003DFB">
            <w:pPr>
              <w:jc w:val="left"/>
              <w:rPr>
                <w:color w:val="000000"/>
              </w:rPr>
            </w:pPr>
          </w:p>
        </w:tc>
        <w:tc>
          <w:tcPr>
            <w:tcW w:w="1646" w:type="dxa"/>
            <w:tcBorders>
              <w:top w:val="nil"/>
              <w:bottom w:val="nil"/>
            </w:tcBorders>
            <w:shd w:val="clear" w:color="auto" w:fill="FFFFFF"/>
          </w:tcPr>
          <w:p w14:paraId="7E888361" w14:textId="77777777" w:rsidR="00003DFB" w:rsidRDefault="00003DFB" w:rsidP="00003DFB">
            <w:pPr>
              <w:jc w:val="left"/>
              <w:rPr>
                <w:color w:val="000000"/>
              </w:rPr>
            </w:pPr>
          </w:p>
        </w:tc>
        <w:tc>
          <w:tcPr>
            <w:tcW w:w="1647" w:type="dxa"/>
            <w:tcBorders>
              <w:top w:val="nil"/>
              <w:bottom w:val="nil"/>
            </w:tcBorders>
            <w:shd w:val="clear" w:color="auto" w:fill="FFFFFF"/>
          </w:tcPr>
          <w:p w14:paraId="562511C1" w14:textId="77777777" w:rsidR="00003DFB" w:rsidRDefault="00003DFB" w:rsidP="00003DFB">
            <w:pPr>
              <w:jc w:val="left"/>
              <w:rPr>
                <w:color w:val="000000"/>
              </w:rPr>
            </w:pPr>
          </w:p>
        </w:tc>
        <w:tc>
          <w:tcPr>
            <w:tcW w:w="1647" w:type="dxa"/>
            <w:shd w:val="clear" w:color="auto" w:fill="FFFFFF"/>
          </w:tcPr>
          <w:p w14:paraId="6726FA25" w14:textId="77777777" w:rsidR="00003DFB" w:rsidRDefault="00003DFB" w:rsidP="00003DFB">
            <w:pPr>
              <w:jc w:val="left"/>
              <w:rPr>
                <w:color w:val="000000"/>
              </w:rPr>
            </w:pPr>
            <w:r>
              <w:rPr>
                <w:color w:val="000000"/>
              </w:rPr>
              <w:t>XX_C_CONTRACT_KG</w:t>
            </w:r>
          </w:p>
        </w:tc>
        <w:tc>
          <w:tcPr>
            <w:tcW w:w="1647" w:type="dxa"/>
            <w:shd w:val="clear" w:color="auto" w:fill="FFFFFF"/>
          </w:tcPr>
          <w:p w14:paraId="5D573FE5" w14:textId="77777777" w:rsidR="00003DFB" w:rsidRDefault="00003DFB" w:rsidP="00003DFB">
            <w:pPr>
              <w:jc w:val="left"/>
              <w:rPr>
                <w:color w:val="000000"/>
              </w:rPr>
            </w:pPr>
            <w:r>
              <w:rPr>
                <w:color w:val="000000"/>
              </w:rPr>
              <w:t>XX_RENEGOTIATION_D</w:t>
            </w:r>
          </w:p>
        </w:tc>
        <w:tc>
          <w:tcPr>
            <w:tcW w:w="1647" w:type="dxa"/>
            <w:shd w:val="clear" w:color="auto" w:fill="FFFFFF"/>
          </w:tcPr>
          <w:p w14:paraId="773B27F4"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378ADD5" w14:textId="77777777" w:rsidR="00003DFB" w:rsidRDefault="00003DFB" w:rsidP="00003DFB">
            <w:pPr>
              <w:jc w:val="left"/>
              <w:rPr>
                <w:color w:val="000000"/>
              </w:rPr>
            </w:pPr>
          </w:p>
        </w:tc>
        <w:tc>
          <w:tcPr>
            <w:tcW w:w="2906" w:type="dxa"/>
            <w:tcBorders>
              <w:top w:val="nil"/>
              <w:bottom w:val="nil"/>
            </w:tcBorders>
            <w:shd w:val="clear" w:color="auto" w:fill="FFFFFF"/>
          </w:tcPr>
          <w:p w14:paraId="37B19753" w14:textId="77777777" w:rsidR="00003DFB" w:rsidRDefault="00003DFB" w:rsidP="00003DFB">
            <w:pPr>
              <w:jc w:val="left"/>
              <w:rPr>
                <w:color w:val="000000"/>
              </w:rPr>
            </w:pPr>
          </w:p>
        </w:tc>
      </w:tr>
      <w:tr w:rsidR="00003DFB" w:rsidRPr="00003DFB" w14:paraId="30785B3E" w14:textId="77777777" w:rsidTr="00003DFB">
        <w:trPr>
          <w:trHeight w:val="449"/>
        </w:trPr>
        <w:tc>
          <w:tcPr>
            <w:tcW w:w="550" w:type="dxa"/>
            <w:tcBorders>
              <w:top w:val="nil"/>
              <w:bottom w:val="nil"/>
            </w:tcBorders>
            <w:shd w:val="clear" w:color="auto" w:fill="FFFFFF"/>
          </w:tcPr>
          <w:p w14:paraId="349310E7" w14:textId="77777777" w:rsidR="00003DFB" w:rsidRDefault="00003DFB" w:rsidP="00003DFB">
            <w:pPr>
              <w:jc w:val="left"/>
              <w:rPr>
                <w:color w:val="000000"/>
              </w:rPr>
            </w:pPr>
          </w:p>
        </w:tc>
        <w:tc>
          <w:tcPr>
            <w:tcW w:w="1646" w:type="dxa"/>
            <w:tcBorders>
              <w:top w:val="nil"/>
              <w:bottom w:val="nil"/>
            </w:tcBorders>
            <w:shd w:val="clear" w:color="auto" w:fill="FFFFFF"/>
          </w:tcPr>
          <w:p w14:paraId="08FC400B" w14:textId="77777777" w:rsidR="00003DFB" w:rsidRDefault="00003DFB" w:rsidP="00003DFB">
            <w:pPr>
              <w:jc w:val="left"/>
              <w:rPr>
                <w:color w:val="000000"/>
              </w:rPr>
            </w:pPr>
          </w:p>
        </w:tc>
        <w:tc>
          <w:tcPr>
            <w:tcW w:w="1647" w:type="dxa"/>
            <w:tcBorders>
              <w:top w:val="nil"/>
              <w:bottom w:val="nil"/>
            </w:tcBorders>
            <w:shd w:val="clear" w:color="auto" w:fill="FFFFFF"/>
          </w:tcPr>
          <w:p w14:paraId="50319C78" w14:textId="77777777" w:rsidR="00003DFB" w:rsidRDefault="00003DFB" w:rsidP="00003DFB">
            <w:pPr>
              <w:jc w:val="left"/>
              <w:rPr>
                <w:color w:val="000000"/>
              </w:rPr>
            </w:pPr>
          </w:p>
        </w:tc>
        <w:tc>
          <w:tcPr>
            <w:tcW w:w="1647" w:type="dxa"/>
            <w:shd w:val="clear" w:color="auto" w:fill="FFFFFF"/>
          </w:tcPr>
          <w:p w14:paraId="1A4C8375" w14:textId="77777777" w:rsidR="00003DFB" w:rsidRDefault="00003DFB" w:rsidP="00003DFB">
            <w:pPr>
              <w:jc w:val="left"/>
              <w:rPr>
                <w:color w:val="000000"/>
              </w:rPr>
            </w:pPr>
            <w:r>
              <w:rPr>
                <w:color w:val="000000"/>
              </w:rPr>
              <w:t>XX_C_CUSTO</w:t>
            </w:r>
            <w:r>
              <w:rPr>
                <w:color w:val="000000"/>
              </w:rPr>
              <w:lastRenderedPageBreak/>
              <w:t>MER</w:t>
            </w:r>
          </w:p>
        </w:tc>
        <w:tc>
          <w:tcPr>
            <w:tcW w:w="1647" w:type="dxa"/>
            <w:shd w:val="clear" w:color="auto" w:fill="FFFFFF"/>
          </w:tcPr>
          <w:p w14:paraId="045BED82" w14:textId="77777777" w:rsidR="00003DFB" w:rsidRDefault="00003DFB" w:rsidP="00003DFB">
            <w:pPr>
              <w:jc w:val="left"/>
              <w:rPr>
                <w:color w:val="000000"/>
              </w:rPr>
            </w:pPr>
            <w:r>
              <w:rPr>
                <w:color w:val="000000"/>
              </w:rPr>
              <w:lastRenderedPageBreak/>
              <w:t>XX_FORBE_A</w:t>
            </w:r>
            <w:r>
              <w:rPr>
                <w:color w:val="000000"/>
              </w:rPr>
              <w:lastRenderedPageBreak/>
              <w:t>CTION_DESC</w:t>
            </w:r>
          </w:p>
        </w:tc>
        <w:tc>
          <w:tcPr>
            <w:tcW w:w="1647" w:type="dxa"/>
            <w:shd w:val="clear" w:color="auto" w:fill="FFFFFF"/>
          </w:tcPr>
          <w:p w14:paraId="55B34B13" w14:textId="77777777" w:rsidR="00003DFB" w:rsidRDefault="00003DFB" w:rsidP="00003DFB">
            <w:pPr>
              <w:jc w:val="left"/>
              <w:rPr>
                <w:color w:val="000000"/>
              </w:rPr>
            </w:pPr>
            <w:r>
              <w:rPr>
                <w:color w:val="000000"/>
              </w:rPr>
              <w:lastRenderedPageBreak/>
              <w:t>VARCHAR(50)</w:t>
            </w:r>
          </w:p>
        </w:tc>
        <w:tc>
          <w:tcPr>
            <w:tcW w:w="2906" w:type="dxa"/>
            <w:tcBorders>
              <w:top w:val="nil"/>
              <w:bottom w:val="nil"/>
            </w:tcBorders>
            <w:shd w:val="clear" w:color="auto" w:fill="FFFFFF"/>
          </w:tcPr>
          <w:p w14:paraId="5A53F03E" w14:textId="77777777" w:rsidR="00003DFB" w:rsidRDefault="00003DFB" w:rsidP="00003DFB">
            <w:pPr>
              <w:jc w:val="left"/>
              <w:rPr>
                <w:color w:val="000000"/>
              </w:rPr>
            </w:pPr>
          </w:p>
        </w:tc>
        <w:tc>
          <w:tcPr>
            <w:tcW w:w="2906" w:type="dxa"/>
            <w:tcBorders>
              <w:top w:val="nil"/>
              <w:bottom w:val="nil"/>
            </w:tcBorders>
            <w:shd w:val="clear" w:color="auto" w:fill="FFFFFF"/>
          </w:tcPr>
          <w:p w14:paraId="61345A48" w14:textId="77777777" w:rsidR="00003DFB" w:rsidRDefault="00003DFB" w:rsidP="00003DFB">
            <w:pPr>
              <w:jc w:val="left"/>
              <w:rPr>
                <w:color w:val="000000"/>
              </w:rPr>
            </w:pPr>
          </w:p>
        </w:tc>
      </w:tr>
      <w:tr w:rsidR="00003DFB" w:rsidRPr="00003DFB" w14:paraId="123EA378" w14:textId="77777777" w:rsidTr="00003DFB">
        <w:trPr>
          <w:trHeight w:val="449"/>
        </w:trPr>
        <w:tc>
          <w:tcPr>
            <w:tcW w:w="550" w:type="dxa"/>
            <w:tcBorders>
              <w:top w:val="nil"/>
              <w:bottom w:val="single" w:sz="4" w:space="0" w:color="auto"/>
            </w:tcBorders>
            <w:shd w:val="clear" w:color="auto" w:fill="FFFFFF"/>
          </w:tcPr>
          <w:p w14:paraId="1451204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74F497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7C10FC7" w14:textId="77777777" w:rsidR="00003DFB" w:rsidRDefault="00003DFB" w:rsidP="00003DFB">
            <w:pPr>
              <w:jc w:val="left"/>
              <w:rPr>
                <w:color w:val="000000"/>
              </w:rPr>
            </w:pPr>
          </w:p>
        </w:tc>
        <w:tc>
          <w:tcPr>
            <w:tcW w:w="1647" w:type="dxa"/>
            <w:shd w:val="clear" w:color="auto" w:fill="FFFFFF"/>
          </w:tcPr>
          <w:p w14:paraId="148700B7" w14:textId="77777777" w:rsidR="00003DFB" w:rsidRDefault="00003DFB" w:rsidP="00003DFB">
            <w:pPr>
              <w:jc w:val="left"/>
              <w:rPr>
                <w:color w:val="000000"/>
              </w:rPr>
            </w:pPr>
            <w:r>
              <w:rPr>
                <w:color w:val="000000"/>
              </w:rPr>
              <w:t>XX_C_CUSTOMER</w:t>
            </w:r>
          </w:p>
        </w:tc>
        <w:tc>
          <w:tcPr>
            <w:tcW w:w="1647" w:type="dxa"/>
            <w:shd w:val="clear" w:color="auto" w:fill="FFFFFF"/>
          </w:tcPr>
          <w:p w14:paraId="1A332188" w14:textId="77777777" w:rsidR="00003DFB" w:rsidRPr="00412367" w:rsidRDefault="00003DFB" w:rsidP="00003DFB">
            <w:pPr>
              <w:jc w:val="left"/>
              <w:rPr>
                <w:color w:val="000000"/>
                <w:lang w:val="en-US"/>
                <w:rPrChange w:id="2258" w:author="Huke, Juan (extern)" w:date="2024-05-22T18:34:00Z">
                  <w:rPr>
                    <w:color w:val="000000"/>
                  </w:rPr>
                </w:rPrChange>
              </w:rPr>
            </w:pPr>
            <w:r w:rsidRPr="00412367">
              <w:rPr>
                <w:color w:val="000000"/>
                <w:lang w:val="en-US"/>
                <w:rPrChange w:id="2259" w:author="Huke, Juan (extern)" w:date="2024-05-22T18:34:00Z">
                  <w:rPr>
                    <w:color w:val="000000"/>
                  </w:rPr>
                </w:rPrChange>
              </w:rPr>
              <w:t>XX_FORBE_CURR_VALID_FROM_D</w:t>
            </w:r>
          </w:p>
        </w:tc>
        <w:tc>
          <w:tcPr>
            <w:tcW w:w="1647" w:type="dxa"/>
            <w:shd w:val="clear" w:color="auto" w:fill="FFFFFF"/>
          </w:tcPr>
          <w:p w14:paraId="369A28F6"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532234F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255D7A4" w14:textId="77777777" w:rsidR="00003DFB" w:rsidRDefault="00003DFB" w:rsidP="00003DFB">
            <w:pPr>
              <w:jc w:val="left"/>
              <w:rPr>
                <w:color w:val="000000"/>
              </w:rPr>
            </w:pPr>
          </w:p>
        </w:tc>
      </w:tr>
      <w:tr w:rsidR="00003DFB" w:rsidRPr="00003DFB" w14:paraId="1F9D56EB" w14:textId="77777777" w:rsidTr="00003DFB">
        <w:trPr>
          <w:trHeight w:val="449"/>
        </w:trPr>
        <w:tc>
          <w:tcPr>
            <w:tcW w:w="550" w:type="dxa"/>
            <w:tcBorders>
              <w:top w:val="single" w:sz="4" w:space="0" w:color="auto"/>
              <w:bottom w:val="nil"/>
            </w:tcBorders>
            <w:shd w:val="clear" w:color="auto" w:fill="FFFFFF"/>
          </w:tcPr>
          <w:p w14:paraId="0811F3DC" w14:textId="77777777" w:rsidR="00003DFB" w:rsidRDefault="00003DFB" w:rsidP="00003DFB">
            <w:pPr>
              <w:jc w:val="left"/>
              <w:rPr>
                <w:color w:val="000000"/>
              </w:rPr>
            </w:pPr>
            <w:r>
              <w:rPr>
                <w:color w:val="000000"/>
              </w:rPr>
              <w:t>224</w:t>
            </w:r>
          </w:p>
        </w:tc>
        <w:tc>
          <w:tcPr>
            <w:tcW w:w="1646" w:type="dxa"/>
            <w:tcBorders>
              <w:top w:val="single" w:sz="4" w:space="0" w:color="auto"/>
              <w:bottom w:val="nil"/>
            </w:tcBorders>
            <w:shd w:val="clear" w:color="auto" w:fill="FFFFFF"/>
          </w:tcPr>
          <w:p w14:paraId="33C4FA6A" w14:textId="77777777" w:rsidR="00003DFB" w:rsidRDefault="00003DFB" w:rsidP="00003DFB">
            <w:pPr>
              <w:jc w:val="left"/>
              <w:rPr>
                <w:color w:val="000000"/>
              </w:rPr>
            </w:pPr>
            <w:r>
              <w:rPr>
                <w:color w:val="000000"/>
              </w:rPr>
              <w:t>CRI116</w:t>
            </w:r>
          </w:p>
        </w:tc>
        <w:tc>
          <w:tcPr>
            <w:tcW w:w="1647" w:type="dxa"/>
            <w:tcBorders>
              <w:top w:val="single" w:sz="4" w:space="0" w:color="auto"/>
              <w:bottom w:val="nil"/>
            </w:tcBorders>
            <w:shd w:val="clear" w:color="auto" w:fill="FFFFFF"/>
          </w:tcPr>
          <w:p w14:paraId="26C796E4" w14:textId="77777777" w:rsidR="00003DFB" w:rsidRDefault="00003DFB" w:rsidP="00003DFB">
            <w:pPr>
              <w:jc w:val="left"/>
              <w:rPr>
                <w:color w:val="000000"/>
              </w:rPr>
            </w:pPr>
            <w:r>
              <w:rPr>
                <w:color w:val="000000"/>
              </w:rPr>
              <w:t>DATE</w:t>
            </w:r>
          </w:p>
        </w:tc>
        <w:tc>
          <w:tcPr>
            <w:tcW w:w="1647" w:type="dxa"/>
            <w:shd w:val="clear" w:color="auto" w:fill="FFFFFF"/>
          </w:tcPr>
          <w:p w14:paraId="51F46F43" w14:textId="77777777" w:rsidR="00003DFB" w:rsidRDefault="00003DFB" w:rsidP="00003DFB">
            <w:pPr>
              <w:jc w:val="left"/>
              <w:rPr>
                <w:color w:val="000000"/>
              </w:rPr>
            </w:pPr>
            <w:r>
              <w:rPr>
                <w:color w:val="000000"/>
              </w:rPr>
              <w:t>INSTRUMENT</w:t>
            </w:r>
          </w:p>
        </w:tc>
        <w:tc>
          <w:tcPr>
            <w:tcW w:w="1647" w:type="dxa"/>
            <w:shd w:val="clear" w:color="auto" w:fill="FFFFFF"/>
          </w:tcPr>
          <w:p w14:paraId="295D2D4A" w14:textId="77777777" w:rsidR="00003DFB" w:rsidRDefault="00003DFB" w:rsidP="00003DFB">
            <w:pPr>
              <w:jc w:val="left"/>
              <w:rPr>
                <w:color w:val="000000"/>
              </w:rPr>
            </w:pPr>
            <w:r>
              <w:rPr>
                <w:color w:val="000000"/>
              </w:rPr>
              <w:t>C206</w:t>
            </w:r>
          </w:p>
        </w:tc>
        <w:tc>
          <w:tcPr>
            <w:tcW w:w="1647" w:type="dxa"/>
            <w:shd w:val="clear" w:color="auto" w:fill="FFFFFF"/>
          </w:tcPr>
          <w:p w14:paraId="769F4273"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56C53C6C" w14:textId="77777777" w:rsidR="00003DFB" w:rsidRDefault="00003DFB" w:rsidP="00003DFB">
            <w:pPr>
              <w:jc w:val="left"/>
              <w:rPr>
                <w:color w:val="000000"/>
              </w:rPr>
            </w:pPr>
            <w:r>
              <w:rPr>
                <w:color w:val="000000"/>
              </w:rPr>
              <w:t>Bewirtschaftung Cluster HGB</w:t>
            </w:r>
          </w:p>
          <w:p w14:paraId="67ABE4CE" w14:textId="77777777" w:rsidR="00003DFB" w:rsidRDefault="00003DFB" w:rsidP="00003DFB">
            <w:pPr>
              <w:jc w:val="left"/>
              <w:rPr>
                <w:color w:val="000000"/>
              </w:rPr>
            </w:pPr>
          </w:p>
          <w:p w14:paraId="4875B06A" w14:textId="77777777" w:rsidR="00003DFB" w:rsidRDefault="00003DFB" w:rsidP="00003DFB">
            <w:pPr>
              <w:jc w:val="left"/>
              <w:rPr>
                <w:color w:val="000000"/>
              </w:rPr>
            </w:pPr>
            <w:r>
              <w:rPr>
                <w:color w:val="000000"/>
              </w:rPr>
              <w:t>if B603 = 'T'</w:t>
            </w:r>
          </w:p>
          <w:p w14:paraId="65FDBCD4" w14:textId="77777777" w:rsidR="00003DFB" w:rsidRPr="00412367" w:rsidRDefault="00003DFB" w:rsidP="00003DFB">
            <w:pPr>
              <w:jc w:val="left"/>
              <w:rPr>
                <w:color w:val="000000"/>
                <w:lang w:val="en-US"/>
                <w:rPrChange w:id="2260" w:author="Huke, Juan (extern)" w:date="2024-05-22T18:34:00Z">
                  <w:rPr>
                    <w:color w:val="000000"/>
                  </w:rPr>
                </w:rPrChange>
              </w:rPr>
            </w:pPr>
            <w:r w:rsidRPr="00412367">
              <w:rPr>
                <w:color w:val="000000"/>
                <w:lang w:val="en-US"/>
                <w:rPrChange w:id="2261" w:author="Huke, Juan (extern)" w:date="2024-05-22T18:34:00Z">
                  <w:rPr>
                    <w:color w:val="000000"/>
                  </w:rPr>
                </w:rPrChange>
              </w:rPr>
              <w:t>then NULL else</w:t>
            </w:r>
          </w:p>
          <w:p w14:paraId="5242078D" w14:textId="77777777" w:rsidR="00003DFB" w:rsidRPr="00412367" w:rsidRDefault="00003DFB" w:rsidP="00003DFB">
            <w:pPr>
              <w:jc w:val="left"/>
              <w:rPr>
                <w:color w:val="000000"/>
                <w:lang w:val="en-US"/>
                <w:rPrChange w:id="2262" w:author="Huke, Juan (extern)" w:date="2024-05-22T18:34:00Z">
                  <w:rPr>
                    <w:color w:val="000000"/>
                  </w:rPr>
                </w:rPrChange>
              </w:rPr>
            </w:pPr>
            <w:r w:rsidRPr="00412367">
              <w:rPr>
                <w:color w:val="000000"/>
                <w:lang w:val="en-US"/>
                <w:rPrChange w:id="2263" w:author="Huke, Juan (extern)" w:date="2024-05-22T18:34:00Z">
                  <w:rPr>
                    <w:color w:val="000000"/>
                  </w:rPr>
                </w:rPrChange>
              </w:rPr>
              <w:t>if MAT106 is NULL and C206 &gt; XX_PERFORMANCE_D</w:t>
            </w:r>
          </w:p>
          <w:p w14:paraId="4A2893B3" w14:textId="77777777" w:rsidR="00003DFB" w:rsidRPr="00412367" w:rsidRDefault="00003DFB" w:rsidP="00003DFB">
            <w:pPr>
              <w:jc w:val="left"/>
              <w:rPr>
                <w:color w:val="000000"/>
                <w:lang w:val="en-US"/>
                <w:rPrChange w:id="2264" w:author="Huke, Juan (extern)" w:date="2024-05-22T18:34:00Z">
                  <w:rPr>
                    <w:color w:val="000000"/>
                  </w:rPr>
                </w:rPrChange>
              </w:rPr>
            </w:pPr>
            <w:r w:rsidRPr="00412367">
              <w:rPr>
                <w:color w:val="000000"/>
                <w:lang w:val="en-US"/>
                <w:rPrChange w:id="2265" w:author="Huke, Juan (extern)" w:date="2024-05-22T18:34:00Z">
                  <w:rPr>
                    <w:color w:val="000000"/>
                  </w:rPr>
                </w:rPrChange>
              </w:rPr>
              <w:t>then C206</w:t>
            </w:r>
          </w:p>
          <w:p w14:paraId="11B70DF3" w14:textId="77777777" w:rsidR="00003DFB" w:rsidRPr="00412367" w:rsidRDefault="00003DFB" w:rsidP="00003DFB">
            <w:pPr>
              <w:jc w:val="left"/>
              <w:rPr>
                <w:color w:val="000000"/>
                <w:lang w:val="en-US"/>
                <w:rPrChange w:id="2266" w:author="Huke, Juan (extern)" w:date="2024-05-22T18:34:00Z">
                  <w:rPr>
                    <w:color w:val="000000"/>
                  </w:rPr>
                </w:rPrChange>
              </w:rPr>
            </w:pPr>
            <w:r w:rsidRPr="00412367">
              <w:rPr>
                <w:color w:val="000000"/>
                <w:lang w:val="en-US"/>
                <w:rPrChange w:id="2267" w:author="Huke, Juan (extern)" w:date="2024-05-22T18:34:00Z">
                  <w:rPr>
                    <w:color w:val="000000"/>
                  </w:rPr>
                </w:rPrChange>
              </w:rPr>
              <w:t>else if MAT106 is not NULL and MAT106 &gt; XX_PERFORMANCE_D</w:t>
            </w:r>
          </w:p>
          <w:p w14:paraId="369EE78A" w14:textId="77777777" w:rsidR="00003DFB" w:rsidRPr="00412367" w:rsidRDefault="00003DFB" w:rsidP="00003DFB">
            <w:pPr>
              <w:jc w:val="left"/>
              <w:rPr>
                <w:color w:val="000000"/>
                <w:lang w:val="en-US"/>
                <w:rPrChange w:id="2268" w:author="Huke, Juan (extern)" w:date="2024-05-22T18:34:00Z">
                  <w:rPr>
                    <w:color w:val="000000"/>
                  </w:rPr>
                </w:rPrChange>
              </w:rPr>
            </w:pPr>
            <w:r w:rsidRPr="00412367">
              <w:rPr>
                <w:color w:val="000000"/>
                <w:lang w:val="en-US"/>
                <w:rPrChange w:id="2269" w:author="Huke, Juan (extern)" w:date="2024-05-22T18:34:00Z">
                  <w:rPr>
                    <w:color w:val="000000"/>
                  </w:rPr>
                </w:rPrChange>
              </w:rPr>
              <w:t>then MAT106</w:t>
            </w:r>
          </w:p>
          <w:p w14:paraId="09255ED2" w14:textId="77777777" w:rsidR="00003DFB" w:rsidRPr="00AA394B" w:rsidRDefault="00003DFB" w:rsidP="00003DFB">
            <w:pPr>
              <w:jc w:val="left"/>
              <w:rPr>
                <w:color w:val="000000"/>
                <w:lang w:val="en-US"/>
                <w:rPrChange w:id="2270" w:author="Huke, Juan (extern)" w:date="2024-05-22T19:26:00Z">
                  <w:rPr>
                    <w:color w:val="000000"/>
                  </w:rPr>
                </w:rPrChange>
              </w:rPr>
            </w:pPr>
            <w:r w:rsidRPr="00412367">
              <w:rPr>
                <w:color w:val="000000"/>
                <w:lang w:val="en-US"/>
                <w:rPrChange w:id="2271" w:author="Huke, Juan (extern)" w:date="2024-05-22T18:34:00Z">
                  <w:rPr>
                    <w:color w:val="000000"/>
                  </w:rPr>
                </w:rPrChange>
              </w:rPr>
              <w:t xml:space="preserve">else if (XX_PERFORMANCE_D != </w:t>
            </w:r>
            <w:r w:rsidRPr="00AA394B">
              <w:rPr>
                <w:color w:val="000000"/>
                <w:lang w:val="en-US"/>
                <w:rPrChange w:id="2272" w:author="Huke, Juan (extern)" w:date="2024-05-22T19:26:00Z">
                  <w:rPr>
                    <w:color w:val="000000"/>
                  </w:rPr>
                </w:rPrChange>
              </w:rPr>
              <w:t>'01.01.1753' or XX_PERFORMANCE_D is not NULL)</w:t>
            </w:r>
          </w:p>
          <w:p w14:paraId="79B34EEA" w14:textId="77777777" w:rsidR="00003DFB" w:rsidRPr="00412367" w:rsidRDefault="00003DFB" w:rsidP="00003DFB">
            <w:pPr>
              <w:jc w:val="left"/>
              <w:rPr>
                <w:color w:val="000000"/>
                <w:lang w:val="en-US"/>
                <w:rPrChange w:id="2273" w:author="Huke, Juan (extern)" w:date="2024-05-22T18:34:00Z">
                  <w:rPr>
                    <w:color w:val="000000"/>
                  </w:rPr>
                </w:rPrChange>
              </w:rPr>
            </w:pPr>
            <w:r w:rsidRPr="00412367">
              <w:rPr>
                <w:color w:val="000000"/>
                <w:lang w:val="en-US"/>
                <w:rPrChange w:id="2274" w:author="Huke, Juan (extern)" w:date="2024-05-22T18:34:00Z">
                  <w:rPr>
                    <w:color w:val="000000"/>
                  </w:rPr>
                </w:rPrChange>
              </w:rPr>
              <w:t>then XX_PERFORMANCE_D</w:t>
            </w:r>
          </w:p>
          <w:p w14:paraId="6EE762C9" w14:textId="77777777" w:rsidR="00003DFB" w:rsidRPr="00412367" w:rsidRDefault="00003DFB" w:rsidP="00003DFB">
            <w:pPr>
              <w:jc w:val="left"/>
              <w:rPr>
                <w:color w:val="000000"/>
                <w:lang w:val="en-US"/>
                <w:rPrChange w:id="2275" w:author="Huke, Juan (extern)" w:date="2024-05-22T18:34:00Z">
                  <w:rPr>
                    <w:color w:val="000000"/>
                  </w:rPr>
                </w:rPrChange>
              </w:rPr>
            </w:pPr>
            <w:r w:rsidRPr="00412367">
              <w:rPr>
                <w:color w:val="000000"/>
                <w:lang w:val="en-US"/>
                <w:rPrChange w:id="2276" w:author="Huke, Juan (extern)" w:date="2024-05-22T18:34:00Z">
                  <w:rPr>
                    <w:color w:val="000000"/>
                  </w:rPr>
                </w:rPrChange>
              </w:rPr>
              <w:t>else NULL</w:t>
            </w:r>
          </w:p>
          <w:p w14:paraId="3DC5BBEB" w14:textId="77777777" w:rsidR="00003DFB" w:rsidRPr="00412367" w:rsidRDefault="00003DFB" w:rsidP="00003DFB">
            <w:pPr>
              <w:jc w:val="left"/>
              <w:rPr>
                <w:color w:val="000000"/>
                <w:lang w:val="en-US"/>
                <w:rPrChange w:id="2277" w:author="Huke, Juan (extern)" w:date="2024-05-22T18:34:00Z">
                  <w:rPr>
                    <w:color w:val="000000"/>
                  </w:rPr>
                </w:rPrChange>
              </w:rPr>
            </w:pPr>
          </w:p>
          <w:p w14:paraId="65C70CCC" w14:textId="77777777" w:rsidR="00003DFB" w:rsidRDefault="00003DFB" w:rsidP="00003DFB">
            <w:pPr>
              <w:jc w:val="left"/>
              <w:rPr>
                <w:color w:val="000000"/>
              </w:rPr>
            </w:pPr>
            <w:r>
              <w:rPr>
                <w:color w:val="000000"/>
              </w:rPr>
              <w:t>Bewirtschaftung Cluster IFRS</w:t>
            </w:r>
          </w:p>
          <w:p w14:paraId="2042D391" w14:textId="77777777" w:rsidR="00003DFB" w:rsidRDefault="00003DFB" w:rsidP="00003DFB">
            <w:pPr>
              <w:jc w:val="left"/>
              <w:rPr>
                <w:color w:val="000000"/>
              </w:rPr>
            </w:pPr>
            <w:r>
              <w:rPr>
                <w:color w:val="000000"/>
              </w:rPr>
              <w:t>Keine Bewirtschaftung</w:t>
            </w:r>
          </w:p>
        </w:tc>
        <w:tc>
          <w:tcPr>
            <w:tcW w:w="2906" w:type="dxa"/>
            <w:tcBorders>
              <w:top w:val="single" w:sz="4" w:space="0" w:color="auto"/>
              <w:bottom w:val="nil"/>
            </w:tcBorders>
            <w:shd w:val="clear" w:color="auto" w:fill="FFFFFF"/>
          </w:tcPr>
          <w:p w14:paraId="3EBB12E7" w14:textId="77777777" w:rsidR="00003DFB" w:rsidRDefault="00003DFB" w:rsidP="00003DFB">
            <w:pPr>
              <w:jc w:val="left"/>
              <w:rPr>
                <w:color w:val="000000"/>
              </w:rPr>
            </w:pPr>
            <w:r>
              <w:rPr>
                <w:color w:val="000000"/>
              </w:rPr>
              <w:t xml:space="preserve">Datum des Leistungsstatus </w:t>
            </w:r>
          </w:p>
          <w:p w14:paraId="29D10EB9" w14:textId="77777777" w:rsidR="00003DFB" w:rsidRDefault="00003DFB" w:rsidP="00003DFB">
            <w:pPr>
              <w:jc w:val="left"/>
              <w:rPr>
                <w:color w:val="000000"/>
              </w:rPr>
            </w:pPr>
          </w:p>
          <w:p w14:paraId="542E8AC6" w14:textId="77777777" w:rsidR="00003DFB" w:rsidRDefault="00003DFB" w:rsidP="00003DFB">
            <w:pPr>
              <w:jc w:val="left"/>
              <w:rPr>
                <w:color w:val="000000"/>
              </w:rPr>
            </w:pPr>
            <w:r>
              <w:rPr>
                <w:color w:val="000000"/>
              </w:rPr>
              <w:t>MAT106 = Datum des Vertragsabschluss</w:t>
            </w:r>
          </w:p>
          <w:p w14:paraId="188EB748" w14:textId="77777777" w:rsidR="00003DFB" w:rsidRDefault="00003DFB" w:rsidP="00003DFB">
            <w:pPr>
              <w:jc w:val="left"/>
              <w:rPr>
                <w:color w:val="000000"/>
              </w:rPr>
            </w:pPr>
            <w:r>
              <w:rPr>
                <w:color w:val="000000"/>
              </w:rPr>
              <w:t>C206 = Laufzeitbeginn</w:t>
            </w:r>
          </w:p>
          <w:p w14:paraId="361A0778" w14:textId="77777777" w:rsidR="00003DFB" w:rsidRDefault="00003DFB" w:rsidP="00003DFB">
            <w:pPr>
              <w:jc w:val="left"/>
              <w:rPr>
                <w:color w:val="000000"/>
              </w:rPr>
            </w:pPr>
            <w:r>
              <w:rPr>
                <w:color w:val="000000"/>
              </w:rPr>
              <w:t>XX_PERFORMANCE_D = Performancedatum des Basiskunden (Performing auf Non-Performing oder umgekehrt)</w:t>
            </w:r>
          </w:p>
        </w:tc>
      </w:tr>
      <w:tr w:rsidR="00003DFB" w:rsidRPr="00003DFB" w14:paraId="779E118B" w14:textId="77777777" w:rsidTr="00003DFB">
        <w:trPr>
          <w:trHeight w:val="449"/>
        </w:trPr>
        <w:tc>
          <w:tcPr>
            <w:tcW w:w="550" w:type="dxa"/>
            <w:tcBorders>
              <w:top w:val="nil"/>
              <w:bottom w:val="nil"/>
            </w:tcBorders>
            <w:shd w:val="clear" w:color="auto" w:fill="FFFFFF"/>
          </w:tcPr>
          <w:p w14:paraId="721C446B" w14:textId="77777777" w:rsidR="00003DFB" w:rsidRDefault="00003DFB" w:rsidP="00003DFB">
            <w:pPr>
              <w:jc w:val="left"/>
              <w:rPr>
                <w:color w:val="000000"/>
              </w:rPr>
            </w:pPr>
          </w:p>
        </w:tc>
        <w:tc>
          <w:tcPr>
            <w:tcW w:w="1646" w:type="dxa"/>
            <w:tcBorders>
              <w:top w:val="nil"/>
              <w:bottom w:val="nil"/>
            </w:tcBorders>
            <w:shd w:val="clear" w:color="auto" w:fill="FFFFFF"/>
          </w:tcPr>
          <w:p w14:paraId="4179AEEA" w14:textId="77777777" w:rsidR="00003DFB" w:rsidRDefault="00003DFB" w:rsidP="00003DFB">
            <w:pPr>
              <w:jc w:val="left"/>
              <w:rPr>
                <w:color w:val="000000"/>
              </w:rPr>
            </w:pPr>
          </w:p>
        </w:tc>
        <w:tc>
          <w:tcPr>
            <w:tcW w:w="1647" w:type="dxa"/>
            <w:tcBorders>
              <w:top w:val="nil"/>
              <w:bottom w:val="nil"/>
            </w:tcBorders>
            <w:shd w:val="clear" w:color="auto" w:fill="FFFFFF"/>
          </w:tcPr>
          <w:p w14:paraId="74380C2A" w14:textId="77777777" w:rsidR="00003DFB" w:rsidRDefault="00003DFB" w:rsidP="00003DFB">
            <w:pPr>
              <w:jc w:val="left"/>
              <w:rPr>
                <w:color w:val="000000"/>
              </w:rPr>
            </w:pPr>
          </w:p>
        </w:tc>
        <w:tc>
          <w:tcPr>
            <w:tcW w:w="1647" w:type="dxa"/>
            <w:shd w:val="clear" w:color="auto" w:fill="FFFFFF"/>
          </w:tcPr>
          <w:p w14:paraId="25379A33" w14:textId="77777777" w:rsidR="00003DFB" w:rsidRDefault="00003DFB" w:rsidP="00003DFB">
            <w:pPr>
              <w:jc w:val="left"/>
              <w:rPr>
                <w:color w:val="000000"/>
              </w:rPr>
            </w:pPr>
            <w:r>
              <w:rPr>
                <w:color w:val="000000"/>
              </w:rPr>
              <w:t>POSITION</w:t>
            </w:r>
          </w:p>
        </w:tc>
        <w:tc>
          <w:tcPr>
            <w:tcW w:w="1647" w:type="dxa"/>
            <w:shd w:val="clear" w:color="auto" w:fill="FFFFFF"/>
          </w:tcPr>
          <w:p w14:paraId="61236294" w14:textId="77777777" w:rsidR="00003DFB" w:rsidRDefault="00003DFB" w:rsidP="00003DFB">
            <w:pPr>
              <w:jc w:val="left"/>
              <w:rPr>
                <w:color w:val="000000"/>
              </w:rPr>
            </w:pPr>
            <w:r>
              <w:rPr>
                <w:color w:val="000000"/>
              </w:rPr>
              <w:t>B603</w:t>
            </w:r>
          </w:p>
        </w:tc>
        <w:tc>
          <w:tcPr>
            <w:tcW w:w="1647" w:type="dxa"/>
            <w:shd w:val="clear" w:color="auto" w:fill="FFFFFF"/>
          </w:tcPr>
          <w:p w14:paraId="2589AF9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E2310CC" w14:textId="77777777" w:rsidR="00003DFB" w:rsidRDefault="00003DFB" w:rsidP="00003DFB">
            <w:pPr>
              <w:jc w:val="left"/>
              <w:rPr>
                <w:color w:val="000000"/>
              </w:rPr>
            </w:pPr>
          </w:p>
        </w:tc>
        <w:tc>
          <w:tcPr>
            <w:tcW w:w="2906" w:type="dxa"/>
            <w:tcBorders>
              <w:top w:val="nil"/>
              <w:bottom w:val="nil"/>
            </w:tcBorders>
            <w:shd w:val="clear" w:color="auto" w:fill="FFFFFF"/>
          </w:tcPr>
          <w:p w14:paraId="12483821" w14:textId="77777777" w:rsidR="00003DFB" w:rsidRDefault="00003DFB" w:rsidP="00003DFB">
            <w:pPr>
              <w:jc w:val="left"/>
              <w:rPr>
                <w:color w:val="000000"/>
              </w:rPr>
            </w:pPr>
          </w:p>
        </w:tc>
      </w:tr>
      <w:tr w:rsidR="00003DFB" w:rsidRPr="00003DFB" w14:paraId="6F9E92ED" w14:textId="77777777" w:rsidTr="00003DFB">
        <w:trPr>
          <w:trHeight w:val="449"/>
        </w:trPr>
        <w:tc>
          <w:tcPr>
            <w:tcW w:w="550" w:type="dxa"/>
            <w:tcBorders>
              <w:top w:val="nil"/>
              <w:bottom w:val="nil"/>
            </w:tcBorders>
            <w:shd w:val="clear" w:color="auto" w:fill="FFFFFF"/>
          </w:tcPr>
          <w:p w14:paraId="0613ED3F" w14:textId="77777777" w:rsidR="00003DFB" w:rsidRDefault="00003DFB" w:rsidP="00003DFB">
            <w:pPr>
              <w:jc w:val="left"/>
              <w:rPr>
                <w:color w:val="000000"/>
              </w:rPr>
            </w:pPr>
          </w:p>
        </w:tc>
        <w:tc>
          <w:tcPr>
            <w:tcW w:w="1646" w:type="dxa"/>
            <w:tcBorders>
              <w:top w:val="nil"/>
              <w:bottom w:val="nil"/>
            </w:tcBorders>
            <w:shd w:val="clear" w:color="auto" w:fill="FFFFFF"/>
          </w:tcPr>
          <w:p w14:paraId="45814528" w14:textId="77777777" w:rsidR="00003DFB" w:rsidRDefault="00003DFB" w:rsidP="00003DFB">
            <w:pPr>
              <w:jc w:val="left"/>
              <w:rPr>
                <w:color w:val="000000"/>
              </w:rPr>
            </w:pPr>
          </w:p>
        </w:tc>
        <w:tc>
          <w:tcPr>
            <w:tcW w:w="1647" w:type="dxa"/>
            <w:tcBorders>
              <w:top w:val="nil"/>
              <w:bottom w:val="nil"/>
            </w:tcBorders>
            <w:shd w:val="clear" w:color="auto" w:fill="FFFFFF"/>
          </w:tcPr>
          <w:p w14:paraId="0B46DD03" w14:textId="77777777" w:rsidR="00003DFB" w:rsidRDefault="00003DFB" w:rsidP="00003DFB">
            <w:pPr>
              <w:jc w:val="left"/>
              <w:rPr>
                <w:color w:val="000000"/>
              </w:rPr>
            </w:pPr>
          </w:p>
        </w:tc>
        <w:tc>
          <w:tcPr>
            <w:tcW w:w="1647" w:type="dxa"/>
            <w:shd w:val="clear" w:color="auto" w:fill="FFFFFF"/>
          </w:tcPr>
          <w:p w14:paraId="38996886" w14:textId="77777777" w:rsidR="00003DFB" w:rsidRDefault="00003DFB" w:rsidP="00003DFB">
            <w:pPr>
              <w:jc w:val="left"/>
              <w:rPr>
                <w:color w:val="000000"/>
              </w:rPr>
            </w:pPr>
            <w:r>
              <w:rPr>
                <w:color w:val="000000"/>
              </w:rPr>
              <w:t>POSITION</w:t>
            </w:r>
          </w:p>
        </w:tc>
        <w:tc>
          <w:tcPr>
            <w:tcW w:w="1647" w:type="dxa"/>
            <w:shd w:val="clear" w:color="auto" w:fill="FFFFFF"/>
          </w:tcPr>
          <w:p w14:paraId="704BAB80" w14:textId="77777777" w:rsidR="00003DFB" w:rsidRDefault="00003DFB" w:rsidP="00003DFB">
            <w:pPr>
              <w:jc w:val="left"/>
              <w:rPr>
                <w:color w:val="000000"/>
              </w:rPr>
            </w:pPr>
            <w:r>
              <w:rPr>
                <w:color w:val="000000"/>
              </w:rPr>
              <w:t>MAT106</w:t>
            </w:r>
          </w:p>
        </w:tc>
        <w:tc>
          <w:tcPr>
            <w:tcW w:w="1647" w:type="dxa"/>
            <w:shd w:val="clear" w:color="auto" w:fill="FFFFFF"/>
          </w:tcPr>
          <w:p w14:paraId="21FF5100"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5AD33E72" w14:textId="77777777" w:rsidR="00003DFB" w:rsidRDefault="00003DFB" w:rsidP="00003DFB">
            <w:pPr>
              <w:jc w:val="left"/>
              <w:rPr>
                <w:color w:val="000000"/>
              </w:rPr>
            </w:pPr>
          </w:p>
        </w:tc>
        <w:tc>
          <w:tcPr>
            <w:tcW w:w="2906" w:type="dxa"/>
            <w:tcBorders>
              <w:top w:val="nil"/>
              <w:bottom w:val="nil"/>
            </w:tcBorders>
            <w:shd w:val="clear" w:color="auto" w:fill="FFFFFF"/>
          </w:tcPr>
          <w:p w14:paraId="750F8642" w14:textId="77777777" w:rsidR="00003DFB" w:rsidRDefault="00003DFB" w:rsidP="00003DFB">
            <w:pPr>
              <w:jc w:val="left"/>
              <w:rPr>
                <w:color w:val="000000"/>
              </w:rPr>
            </w:pPr>
          </w:p>
        </w:tc>
      </w:tr>
      <w:tr w:rsidR="00003DFB" w:rsidRPr="00003DFB" w14:paraId="4E6C3504" w14:textId="77777777" w:rsidTr="00003DFB">
        <w:trPr>
          <w:trHeight w:val="449"/>
        </w:trPr>
        <w:tc>
          <w:tcPr>
            <w:tcW w:w="550" w:type="dxa"/>
            <w:tcBorders>
              <w:top w:val="nil"/>
              <w:bottom w:val="single" w:sz="4" w:space="0" w:color="auto"/>
            </w:tcBorders>
            <w:shd w:val="clear" w:color="auto" w:fill="FFFFFF"/>
          </w:tcPr>
          <w:p w14:paraId="31777F2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0564BD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9A8724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E354C09"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DB2D63B" w14:textId="77777777" w:rsidR="00003DFB" w:rsidRDefault="00003DFB" w:rsidP="00003DFB">
            <w:pPr>
              <w:jc w:val="left"/>
              <w:rPr>
                <w:color w:val="000000"/>
              </w:rPr>
            </w:pPr>
            <w:r>
              <w:rPr>
                <w:color w:val="000000"/>
              </w:rPr>
              <w:t>XX_PERFORMANCE_D</w:t>
            </w:r>
          </w:p>
        </w:tc>
        <w:tc>
          <w:tcPr>
            <w:tcW w:w="1647" w:type="dxa"/>
            <w:tcBorders>
              <w:bottom w:val="single" w:sz="4" w:space="0" w:color="auto"/>
            </w:tcBorders>
            <w:shd w:val="clear" w:color="auto" w:fill="FFFFFF"/>
          </w:tcPr>
          <w:p w14:paraId="20D14AB6"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182BE13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66BBE30" w14:textId="77777777" w:rsidR="00003DFB" w:rsidRDefault="00003DFB" w:rsidP="00003DFB">
            <w:pPr>
              <w:jc w:val="left"/>
              <w:rPr>
                <w:color w:val="000000"/>
              </w:rPr>
            </w:pPr>
          </w:p>
        </w:tc>
      </w:tr>
      <w:tr w:rsidR="00003DFB" w:rsidRPr="00003DFB" w14:paraId="247DF63D" w14:textId="77777777" w:rsidTr="00003DFB">
        <w:trPr>
          <w:trHeight w:val="449"/>
        </w:trPr>
        <w:tc>
          <w:tcPr>
            <w:tcW w:w="550" w:type="dxa"/>
            <w:tcBorders>
              <w:top w:val="single" w:sz="4" w:space="0" w:color="auto"/>
              <w:bottom w:val="single" w:sz="4" w:space="0" w:color="auto"/>
            </w:tcBorders>
            <w:shd w:val="clear" w:color="auto" w:fill="FFFFFF"/>
          </w:tcPr>
          <w:p w14:paraId="283AC4C7" w14:textId="77777777" w:rsidR="00003DFB" w:rsidRPr="00003DFB" w:rsidRDefault="00003DFB" w:rsidP="00003DFB">
            <w:pPr>
              <w:jc w:val="left"/>
              <w:rPr>
                <w:color w:val="000000"/>
              </w:rPr>
            </w:pPr>
            <w:r w:rsidRPr="00003DFB">
              <w:rPr>
                <w:color w:val="000000"/>
              </w:rPr>
              <w:t>225</w:t>
            </w:r>
          </w:p>
        </w:tc>
        <w:tc>
          <w:tcPr>
            <w:tcW w:w="1646" w:type="dxa"/>
            <w:tcBorders>
              <w:top w:val="single" w:sz="4" w:space="0" w:color="auto"/>
              <w:bottom w:val="single" w:sz="4" w:space="0" w:color="auto"/>
            </w:tcBorders>
            <w:shd w:val="clear" w:color="auto" w:fill="FFFFFF"/>
          </w:tcPr>
          <w:p w14:paraId="719BD677" w14:textId="77777777" w:rsidR="00003DFB" w:rsidRPr="00003DFB" w:rsidRDefault="00003DFB" w:rsidP="00003DFB">
            <w:pPr>
              <w:jc w:val="left"/>
              <w:rPr>
                <w:color w:val="000000"/>
              </w:rPr>
            </w:pPr>
            <w:r w:rsidRPr="00003DFB">
              <w:rPr>
                <w:color w:val="000000"/>
              </w:rPr>
              <w:t>CRI162</w:t>
            </w:r>
          </w:p>
        </w:tc>
        <w:tc>
          <w:tcPr>
            <w:tcW w:w="1647" w:type="dxa"/>
            <w:tcBorders>
              <w:top w:val="single" w:sz="4" w:space="0" w:color="auto"/>
              <w:bottom w:val="single" w:sz="4" w:space="0" w:color="auto"/>
            </w:tcBorders>
            <w:shd w:val="clear" w:color="auto" w:fill="FFFFFF"/>
          </w:tcPr>
          <w:p w14:paraId="027F7AB6"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6F9345BF" w14:textId="77777777" w:rsidR="00003DFB" w:rsidRPr="00003DFB" w:rsidRDefault="00003DFB" w:rsidP="00003DFB">
            <w:pPr>
              <w:jc w:val="left"/>
              <w:rPr>
                <w:color w:val="000000"/>
              </w:rPr>
            </w:pPr>
          </w:p>
        </w:tc>
        <w:tc>
          <w:tcPr>
            <w:tcW w:w="1647" w:type="dxa"/>
            <w:shd w:val="clear" w:color="auto" w:fill="FFFFFF"/>
          </w:tcPr>
          <w:p w14:paraId="7FE7A1FA" w14:textId="77777777" w:rsidR="00003DFB" w:rsidRPr="00003DFB" w:rsidRDefault="00003DFB" w:rsidP="00003DFB">
            <w:pPr>
              <w:jc w:val="left"/>
              <w:rPr>
                <w:color w:val="000000"/>
              </w:rPr>
            </w:pPr>
          </w:p>
        </w:tc>
        <w:tc>
          <w:tcPr>
            <w:tcW w:w="1647" w:type="dxa"/>
            <w:shd w:val="clear" w:color="auto" w:fill="FFFFFF"/>
          </w:tcPr>
          <w:p w14:paraId="743DF2D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995E0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1B7D548" w14:textId="77777777" w:rsidR="00003DFB" w:rsidRPr="00003DFB" w:rsidRDefault="00003DFB" w:rsidP="00003DFB">
            <w:pPr>
              <w:jc w:val="left"/>
              <w:rPr>
                <w:color w:val="000000"/>
              </w:rPr>
            </w:pPr>
          </w:p>
        </w:tc>
      </w:tr>
      <w:tr w:rsidR="00003DFB" w:rsidRPr="00003DFB" w14:paraId="6CAC12A7" w14:textId="77777777" w:rsidTr="00003DFB">
        <w:trPr>
          <w:trHeight w:val="449"/>
        </w:trPr>
        <w:tc>
          <w:tcPr>
            <w:tcW w:w="550" w:type="dxa"/>
            <w:tcBorders>
              <w:top w:val="single" w:sz="4" w:space="0" w:color="auto"/>
              <w:bottom w:val="nil"/>
            </w:tcBorders>
            <w:shd w:val="clear" w:color="auto" w:fill="FFFFFF"/>
          </w:tcPr>
          <w:p w14:paraId="0F5C35CA" w14:textId="77777777" w:rsidR="00003DFB" w:rsidRPr="00003DFB" w:rsidRDefault="00003DFB" w:rsidP="00003DFB">
            <w:pPr>
              <w:jc w:val="left"/>
              <w:rPr>
                <w:color w:val="000000"/>
              </w:rPr>
            </w:pPr>
            <w:r>
              <w:rPr>
                <w:color w:val="000000"/>
              </w:rPr>
              <w:t>226</w:t>
            </w:r>
          </w:p>
        </w:tc>
        <w:tc>
          <w:tcPr>
            <w:tcW w:w="1646" w:type="dxa"/>
            <w:tcBorders>
              <w:top w:val="single" w:sz="4" w:space="0" w:color="auto"/>
              <w:bottom w:val="nil"/>
            </w:tcBorders>
            <w:shd w:val="clear" w:color="auto" w:fill="FFFFFF"/>
          </w:tcPr>
          <w:p w14:paraId="5F883FA0" w14:textId="77777777" w:rsidR="00003DFB" w:rsidRPr="00003DFB" w:rsidRDefault="00003DFB" w:rsidP="00003DFB">
            <w:pPr>
              <w:jc w:val="left"/>
              <w:rPr>
                <w:color w:val="000000"/>
              </w:rPr>
            </w:pPr>
            <w:r>
              <w:rPr>
                <w:color w:val="000000"/>
              </w:rPr>
              <w:t>EXC033</w:t>
            </w:r>
          </w:p>
        </w:tc>
        <w:tc>
          <w:tcPr>
            <w:tcW w:w="1647" w:type="dxa"/>
            <w:tcBorders>
              <w:top w:val="single" w:sz="4" w:space="0" w:color="auto"/>
              <w:bottom w:val="nil"/>
            </w:tcBorders>
            <w:shd w:val="clear" w:color="auto" w:fill="FFFFFF"/>
          </w:tcPr>
          <w:p w14:paraId="08FDD4A4" w14:textId="77777777" w:rsidR="00003DFB" w:rsidRPr="00003DFB" w:rsidRDefault="00003DFB" w:rsidP="00003DFB">
            <w:pPr>
              <w:jc w:val="left"/>
              <w:rPr>
                <w:color w:val="000000"/>
              </w:rPr>
            </w:pPr>
            <w:r>
              <w:rPr>
                <w:color w:val="000000"/>
              </w:rPr>
              <w:t>Integer</w:t>
            </w:r>
          </w:p>
        </w:tc>
        <w:tc>
          <w:tcPr>
            <w:tcW w:w="1647" w:type="dxa"/>
            <w:shd w:val="clear" w:color="auto" w:fill="FFFFFF"/>
          </w:tcPr>
          <w:p w14:paraId="0CD34031"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F525C83" w14:textId="77777777" w:rsidR="00003DFB" w:rsidRPr="00003DFB" w:rsidRDefault="00003DFB" w:rsidP="00003DFB">
            <w:pPr>
              <w:jc w:val="left"/>
              <w:rPr>
                <w:color w:val="000000"/>
              </w:rPr>
            </w:pPr>
            <w:r>
              <w:rPr>
                <w:color w:val="000000"/>
              </w:rPr>
              <w:t>B603</w:t>
            </w:r>
          </w:p>
        </w:tc>
        <w:tc>
          <w:tcPr>
            <w:tcW w:w="1647" w:type="dxa"/>
            <w:shd w:val="clear" w:color="auto" w:fill="FFFFFF"/>
          </w:tcPr>
          <w:p w14:paraId="35B3D6B9"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F413579" w14:textId="77777777" w:rsidR="00003DFB" w:rsidRPr="00412367" w:rsidRDefault="00003DFB" w:rsidP="00003DFB">
            <w:pPr>
              <w:jc w:val="left"/>
              <w:rPr>
                <w:color w:val="000000"/>
                <w:lang w:val="en-US"/>
                <w:rPrChange w:id="2278" w:author="Huke, Juan (extern)" w:date="2024-05-22T18:34:00Z">
                  <w:rPr>
                    <w:color w:val="000000"/>
                  </w:rPr>
                </w:rPrChange>
              </w:rPr>
            </w:pPr>
            <w:r w:rsidRPr="00412367">
              <w:rPr>
                <w:color w:val="000000"/>
                <w:lang w:val="en-US"/>
                <w:rPrChange w:id="2279" w:author="Huke, Juan (extern)" w:date="2024-05-22T18:34:00Z">
                  <w:rPr>
                    <w:color w:val="000000"/>
                  </w:rPr>
                </w:rPrChange>
              </w:rPr>
              <w:t>if (B603 = 'T' or XX_DELISYST = '208'  or XX_IKFAMNR in ('1000','1402','2400','2500','2600','4400','4700','4800','4900'))</w:t>
            </w:r>
          </w:p>
          <w:p w14:paraId="77AED387" w14:textId="77777777" w:rsidR="00003DFB" w:rsidRDefault="00003DFB" w:rsidP="00003DFB">
            <w:pPr>
              <w:jc w:val="left"/>
              <w:rPr>
                <w:color w:val="000000"/>
              </w:rPr>
            </w:pPr>
            <w:r>
              <w:rPr>
                <w:color w:val="000000"/>
              </w:rPr>
              <w:t>then 2</w:t>
            </w:r>
          </w:p>
          <w:p w14:paraId="08F5E638"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C8DB5B4" w14:textId="77777777" w:rsidR="00003DFB" w:rsidRDefault="00003DFB" w:rsidP="00003DFB">
            <w:pPr>
              <w:jc w:val="left"/>
              <w:rPr>
                <w:color w:val="000000"/>
              </w:rPr>
            </w:pPr>
            <w:r>
              <w:rPr>
                <w:color w:val="000000"/>
              </w:rPr>
              <w:t>Privilegierungskategorie für LE</w:t>
            </w:r>
          </w:p>
          <w:p w14:paraId="43809F8B" w14:textId="77777777" w:rsidR="00003DFB" w:rsidRDefault="00003DFB" w:rsidP="00003DFB">
            <w:pPr>
              <w:jc w:val="left"/>
              <w:rPr>
                <w:color w:val="000000"/>
              </w:rPr>
            </w:pPr>
          </w:p>
          <w:p w14:paraId="38757994" w14:textId="77777777" w:rsidR="00003DFB" w:rsidRDefault="00003DFB" w:rsidP="00003DFB">
            <w:pPr>
              <w:jc w:val="left"/>
              <w:rPr>
                <w:color w:val="000000"/>
              </w:rPr>
            </w:pPr>
          </w:p>
          <w:p w14:paraId="0DC5F3B1" w14:textId="77777777" w:rsidR="00003DFB" w:rsidRDefault="00003DFB" w:rsidP="00003DFB">
            <w:pPr>
              <w:jc w:val="left"/>
              <w:rPr>
                <w:color w:val="000000"/>
              </w:rPr>
            </w:pPr>
            <w:r>
              <w:rPr>
                <w:color w:val="000000"/>
              </w:rPr>
              <w:t>Transferrisiken (B603 = 'T') und CommerzReal (XX_DELISYST = 208) werden ausgesteuert, ansonsten erfolgt die Relevanzprüfung für das Modul in ABACUS.</w:t>
            </w:r>
          </w:p>
          <w:p w14:paraId="7E22875E" w14:textId="77777777" w:rsidR="00003DFB" w:rsidRDefault="00003DFB" w:rsidP="00003DFB">
            <w:pPr>
              <w:jc w:val="left"/>
              <w:rPr>
                <w:color w:val="000000"/>
              </w:rPr>
            </w:pPr>
          </w:p>
          <w:p w14:paraId="0DB01896" w14:textId="77777777" w:rsidR="00003DFB" w:rsidRDefault="00003DFB" w:rsidP="00003DFB">
            <w:pPr>
              <w:jc w:val="left"/>
              <w:rPr>
                <w:color w:val="000000"/>
              </w:rPr>
            </w:pPr>
            <w:r>
              <w:rPr>
                <w:color w:val="000000"/>
              </w:rPr>
              <w:t>IKFAMNR:</w:t>
            </w:r>
          </w:p>
          <w:p w14:paraId="37ABFAA6" w14:textId="77777777" w:rsidR="00003DFB" w:rsidRDefault="00003DFB" w:rsidP="00003DFB">
            <w:pPr>
              <w:jc w:val="left"/>
              <w:rPr>
                <w:color w:val="000000"/>
              </w:rPr>
            </w:pPr>
            <w:r>
              <w:rPr>
                <w:color w:val="000000"/>
              </w:rPr>
              <w:t>1000= Bankenvorschusskonten</w:t>
            </w:r>
          </w:p>
          <w:p w14:paraId="5BBB8912" w14:textId="77777777" w:rsidR="00003DFB" w:rsidRDefault="00003DFB" w:rsidP="00003DFB">
            <w:pPr>
              <w:jc w:val="left"/>
              <w:rPr>
                <w:color w:val="000000"/>
              </w:rPr>
            </w:pPr>
            <w:r>
              <w:rPr>
                <w:color w:val="000000"/>
              </w:rPr>
              <w:t>1402= Herausgegebene Avale aus zeiten der Dresdner Bank Einzelfälle Avale ohne Rückgriffsrecht</w:t>
            </w:r>
          </w:p>
          <w:p w14:paraId="44865E6A" w14:textId="77777777" w:rsidR="00003DFB" w:rsidRDefault="00003DFB" w:rsidP="00003DFB">
            <w:pPr>
              <w:jc w:val="left"/>
              <w:rPr>
                <w:color w:val="000000"/>
              </w:rPr>
            </w:pPr>
            <w:r>
              <w:rPr>
                <w:color w:val="000000"/>
              </w:rPr>
              <w:t>2400= Obligokonten im Akkreditivgeschäft: Echtobligen</w:t>
            </w:r>
          </w:p>
          <w:p w14:paraId="71E0F168" w14:textId="77777777" w:rsidR="00003DFB" w:rsidRDefault="00003DFB" w:rsidP="00003DFB">
            <w:pPr>
              <w:jc w:val="left"/>
              <w:rPr>
                <w:color w:val="000000"/>
              </w:rPr>
            </w:pPr>
            <w:r>
              <w:rPr>
                <w:color w:val="000000"/>
              </w:rPr>
              <w:lastRenderedPageBreak/>
              <w:t>2500= Obligokonten im Akkreditivgeschäft: Eventualobligen</w:t>
            </w:r>
          </w:p>
          <w:p w14:paraId="5D9A0802" w14:textId="77777777" w:rsidR="00003DFB" w:rsidRDefault="00003DFB" w:rsidP="00003DFB">
            <w:pPr>
              <w:jc w:val="left"/>
              <w:rPr>
                <w:color w:val="000000"/>
              </w:rPr>
            </w:pPr>
            <w:r>
              <w:rPr>
                <w:color w:val="000000"/>
              </w:rPr>
              <w:t>2600= Obligokonten im Akkreditivgeschäft: Negoziierung /CAF</w:t>
            </w:r>
          </w:p>
          <w:p w14:paraId="79321DD9" w14:textId="77777777" w:rsidR="00003DFB" w:rsidRDefault="00003DFB" w:rsidP="00003DFB">
            <w:pPr>
              <w:jc w:val="left"/>
              <w:rPr>
                <w:color w:val="000000"/>
              </w:rPr>
            </w:pPr>
            <w:r>
              <w:rPr>
                <w:color w:val="000000"/>
              </w:rPr>
              <w:t>4400= Pilotierung Mainz</w:t>
            </w:r>
          </w:p>
          <w:p w14:paraId="12B007F8" w14:textId="77777777" w:rsidR="00003DFB" w:rsidRDefault="00003DFB" w:rsidP="00003DFB">
            <w:pPr>
              <w:jc w:val="left"/>
              <w:rPr>
                <w:color w:val="000000"/>
              </w:rPr>
            </w:pPr>
            <w:r>
              <w:rPr>
                <w:color w:val="000000"/>
              </w:rPr>
              <w:t>4700= Verrechnungskonten für Mittel öffentlicher Refi-Geber (Segment PUK und Segement FK)</w:t>
            </w:r>
          </w:p>
          <w:p w14:paraId="062E6B92" w14:textId="77777777" w:rsidR="00003DFB" w:rsidRDefault="00003DFB" w:rsidP="00003DFB">
            <w:pPr>
              <w:jc w:val="left"/>
              <w:rPr>
                <w:color w:val="000000"/>
              </w:rPr>
            </w:pPr>
            <w:r>
              <w:rPr>
                <w:color w:val="000000"/>
              </w:rPr>
              <w:t>4800= Verrechnungskonten Versicherungsdarlehen Segment PUK</w:t>
            </w:r>
          </w:p>
          <w:p w14:paraId="3DE1758A" w14:textId="77777777" w:rsidR="00003DFB" w:rsidRDefault="00003DFB" w:rsidP="00003DFB">
            <w:pPr>
              <w:jc w:val="left"/>
              <w:rPr>
                <w:color w:val="000000"/>
              </w:rPr>
            </w:pPr>
            <w:r>
              <w:rPr>
                <w:color w:val="000000"/>
              </w:rPr>
              <w:t>4900= Zwischenkonten Gewerbesteuer</w:t>
            </w:r>
          </w:p>
          <w:p w14:paraId="0D66FD23" w14:textId="77777777" w:rsidR="00003DFB" w:rsidRDefault="00003DFB" w:rsidP="00003DFB">
            <w:pPr>
              <w:jc w:val="left"/>
              <w:rPr>
                <w:color w:val="000000"/>
              </w:rPr>
            </w:pPr>
          </w:p>
          <w:p w14:paraId="4309DE90" w14:textId="77777777" w:rsidR="00003DFB" w:rsidRPr="00003DFB" w:rsidRDefault="00003DFB" w:rsidP="00003DFB">
            <w:pPr>
              <w:jc w:val="left"/>
              <w:rPr>
                <w:color w:val="000000"/>
              </w:rPr>
            </w:pPr>
            <w:r>
              <w:rPr>
                <w:color w:val="000000"/>
              </w:rPr>
              <w:t>EXC033 (0= Anzeige, aber keine oder nur teilweise Anrechnungspflicht in LE; 1 = Abzugsposition, 2 = Keine Anzeigepflicht für LE</w:t>
            </w:r>
          </w:p>
        </w:tc>
      </w:tr>
      <w:tr w:rsidR="00003DFB" w:rsidRPr="00003DFB" w14:paraId="5CFBB40E" w14:textId="77777777" w:rsidTr="00003DFB">
        <w:trPr>
          <w:trHeight w:val="449"/>
        </w:trPr>
        <w:tc>
          <w:tcPr>
            <w:tcW w:w="550" w:type="dxa"/>
            <w:tcBorders>
              <w:top w:val="nil"/>
              <w:bottom w:val="nil"/>
            </w:tcBorders>
            <w:shd w:val="clear" w:color="auto" w:fill="FFFFFF"/>
          </w:tcPr>
          <w:p w14:paraId="2054706E" w14:textId="77777777" w:rsidR="00003DFB" w:rsidRDefault="00003DFB" w:rsidP="00003DFB">
            <w:pPr>
              <w:jc w:val="left"/>
              <w:rPr>
                <w:color w:val="000000"/>
              </w:rPr>
            </w:pPr>
          </w:p>
        </w:tc>
        <w:tc>
          <w:tcPr>
            <w:tcW w:w="1646" w:type="dxa"/>
            <w:tcBorders>
              <w:top w:val="nil"/>
              <w:bottom w:val="nil"/>
            </w:tcBorders>
            <w:shd w:val="clear" w:color="auto" w:fill="FFFFFF"/>
          </w:tcPr>
          <w:p w14:paraId="6269E4D4" w14:textId="77777777" w:rsidR="00003DFB" w:rsidRDefault="00003DFB" w:rsidP="00003DFB">
            <w:pPr>
              <w:jc w:val="left"/>
              <w:rPr>
                <w:color w:val="000000"/>
              </w:rPr>
            </w:pPr>
          </w:p>
        </w:tc>
        <w:tc>
          <w:tcPr>
            <w:tcW w:w="1647" w:type="dxa"/>
            <w:tcBorders>
              <w:top w:val="nil"/>
              <w:bottom w:val="nil"/>
            </w:tcBorders>
            <w:shd w:val="clear" w:color="auto" w:fill="FFFFFF"/>
          </w:tcPr>
          <w:p w14:paraId="137C940D" w14:textId="77777777" w:rsidR="00003DFB" w:rsidRDefault="00003DFB" w:rsidP="00003DFB">
            <w:pPr>
              <w:jc w:val="left"/>
              <w:rPr>
                <w:color w:val="000000"/>
              </w:rPr>
            </w:pPr>
          </w:p>
        </w:tc>
        <w:tc>
          <w:tcPr>
            <w:tcW w:w="1647" w:type="dxa"/>
            <w:shd w:val="clear" w:color="auto" w:fill="FFFFFF"/>
          </w:tcPr>
          <w:p w14:paraId="2D4873F1" w14:textId="77777777" w:rsidR="00003DFB" w:rsidRDefault="00003DFB" w:rsidP="00003DFB">
            <w:pPr>
              <w:jc w:val="left"/>
              <w:rPr>
                <w:color w:val="000000"/>
              </w:rPr>
            </w:pPr>
            <w:r>
              <w:rPr>
                <w:color w:val="000000"/>
              </w:rPr>
              <w:t>XX_C_CONTRACT_KG</w:t>
            </w:r>
          </w:p>
        </w:tc>
        <w:tc>
          <w:tcPr>
            <w:tcW w:w="1647" w:type="dxa"/>
            <w:shd w:val="clear" w:color="auto" w:fill="FFFFFF"/>
          </w:tcPr>
          <w:p w14:paraId="4F94A763" w14:textId="77777777" w:rsidR="00003DFB" w:rsidRDefault="00003DFB" w:rsidP="00003DFB">
            <w:pPr>
              <w:jc w:val="left"/>
              <w:rPr>
                <w:color w:val="000000"/>
              </w:rPr>
            </w:pPr>
            <w:r>
              <w:rPr>
                <w:color w:val="000000"/>
              </w:rPr>
              <w:t>XX_DELISYST</w:t>
            </w:r>
          </w:p>
        </w:tc>
        <w:tc>
          <w:tcPr>
            <w:tcW w:w="1647" w:type="dxa"/>
            <w:shd w:val="clear" w:color="auto" w:fill="FFFFFF"/>
          </w:tcPr>
          <w:p w14:paraId="14E65BB5"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458E0F4" w14:textId="77777777" w:rsidR="00003DFB" w:rsidRDefault="00003DFB" w:rsidP="00003DFB">
            <w:pPr>
              <w:jc w:val="left"/>
              <w:rPr>
                <w:color w:val="000000"/>
              </w:rPr>
            </w:pPr>
          </w:p>
        </w:tc>
        <w:tc>
          <w:tcPr>
            <w:tcW w:w="2906" w:type="dxa"/>
            <w:tcBorders>
              <w:top w:val="nil"/>
              <w:bottom w:val="nil"/>
            </w:tcBorders>
            <w:shd w:val="clear" w:color="auto" w:fill="FFFFFF"/>
          </w:tcPr>
          <w:p w14:paraId="40BAE54E" w14:textId="77777777" w:rsidR="00003DFB" w:rsidRDefault="00003DFB" w:rsidP="00003DFB">
            <w:pPr>
              <w:jc w:val="left"/>
              <w:rPr>
                <w:color w:val="000000"/>
              </w:rPr>
            </w:pPr>
          </w:p>
        </w:tc>
      </w:tr>
      <w:tr w:rsidR="00003DFB" w:rsidRPr="00003DFB" w14:paraId="2F49907C" w14:textId="77777777" w:rsidTr="00003DFB">
        <w:trPr>
          <w:trHeight w:val="449"/>
        </w:trPr>
        <w:tc>
          <w:tcPr>
            <w:tcW w:w="550" w:type="dxa"/>
            <w:tcBorders>
              <w:top w:val="nil"/>
              <w:bottom w:val="nil"/>
            </w:tcBorders>
            <w:shd w:val="clear" w:color="auto" w:fill="FFFFFF"/>
          </w:tcPr>
          <w:p w14:paraId="3F376B4E" w14:textId="77777777" w:rsidR="00003DFB" w:rsidRDefault="00003DFB" w:rsidP="00003DFB">
            <w:pPr>
              <w:jc w:val="left"/>
              <w:rPr>
                <w:color w:val="000000"/>
              </w:rPr>
            </w:pPr>
          </w:p>
        </w:tc>
        <w:tc>
          <w:tcPr>
            <w:tcW w:w="1646" w:type="dxa"/>
            <w:tcBorders>
              <w:top w:val="nil"/>
              <w:bottom w:val="nil"/>
            </w:tcBorders>
            <w:shd w:val="clear" w:color="auto" w:fill="FFFFFF"/>
          </w:tcPr>
          <w:p w14:paraId="4C1C7098" w14:textId="77777777" w:rsidR="00003DFB" w:rsidRDefault="00003DFB" w:rsidP="00003DFB">
            <w:pPr>
              <w:jc w:val="left"/>
              <w:rPr>
                <w:color w:val="000000"/>
              </w:rPr>
            </w:pPr>
          </w:p>
        </w:tc>
        <w:tc>
          <w:tcPr>
            <w:tcW w:w="1647" w:type="dxa"/>
            <w:tcBorders>
              <w:top w:val="nil"/>
              <w:bottom w:val="nil"/>
            </w:tcBorders>
            <w:shd w:val="clear" w:color="auto" w:fill="FFFFFF"/>
          </w:tcPr>
          <w:p w14:paraId="7A184837" w14:textId="77777777" w:rsidR="00003DFB" w:rsidRDefault="00003DFB" w:rsidP="00003DFB">
            <w:pPr>
              <w:jc w:val="left"/>
              <w:rPr>
                <w:color w:val="000000"/>
              </w:rPr>
            </w:pPr>
          </w:p>
        </w:tc>
        <w:tc>
          <w:tcPr>
            <w:tcW w:w="1647" w:type="dxa"/>
            <w:shd w:val="clear" w:color="auto" w:fill="FFFFFF"/>
          </w:tcPr>
          <w:p w14:paraId="10974D62" w14:textId="77777777" w:rsidR="00003DFB" w:rsidRDefault="00003DFB" w:rsidP="00003DFB">
            <w:pPr>
              <w:jc w:val="left"/>
              <w:rPr>
                <w:color w:val="000000"/>
              </w:rPr>
            </w:pPr>
            <w:r>
              <w:rPr>
                <w:color w:val="000000"/>
              </w:rPr>
              <w:t>XX_SST_E_IKIK</w:t>
            </w:r>
          </w:p>
        </w:tc>
        <w:tc>
          <w:tcPr>
            <w:tcW w:w="1647" w:type="dxa"/>
            <w:shd w:val="clear" w:color="auto" w:fill="FFFFFF"/>
          </w:tcPr>
          <w:p w14:paraId="1780758E" w14:textId="77777777" w:rsidR="00003DFB" w:rsidRDefault="00003DFB" w:rsidP="00003DFB">
            <w:pPr>
              <w:jc w:val="left"/>
              <w:rPr>
                <w:color w:val="000000"/>
              </w:rPr>
            </w:pPr>
            <w:r>
              <w:rPr>
                <w:color w:val="000000"/>
              </w:rPr>
              <w:t>XX_GESNRGEN</w:t>
            </w:r>
          </w:p>
        </w:tc>
        <w:tc>
          <w:tcPr>
            <w:tcW w:w="1647" w:type="dxa"/>
            <w:shd w:val="clear" w:color="auto" w:fill="FFFFFF"/>
          </w:tcPr>
          <w:p w14:paraId="362A90F8" w14:textId="77777777" w:rsidR="00003DFB" w:rsidRDefault="00003DFB" w:rsidP="00003DFB">
            <w:pPr>
              <w:jc w:val="left"/>
              <w:rPr>
                <w:color w:val="000000"/>
              </w:rPr>
            </w:pPr>
            <w:r>
              <w:rPr>
                <w:color w:val="000000"/>
              </w:rPr>
              <w:t>VARCHAR(16)</w:t>
            </w:r>
          </w:p>
        </w:tc>
        <w:tc>
          <w:tcPr>
            <w:tcW w:w="2906" w:type="dxa"/>
            <w:tcBorders>
              <w:top w:val="nil"/>
              <w:bottom w:val="nil"/>
            </w:tcBorders>
            <w:shd w:val="clear" w:color="auto" w:fill="FFFFFF"/>
          </w:tcPr>
          <w:p w14:paraId="1A083F68" w14:textId="77777777" w:rsidR="00003DFB" w:rsidRDefault="00003DFB" w:rsidP="00003DFB">
            <w:pPr>
              <w:jc w:val="left"/>
              <w:rPr>
                <w:color w:val="000000"/>
              </w:rPr>
            </w:pPr>
          </w:p>
        </w:tc>
        <w:tc>
          <w:tcPr>
            <w:tcW w:w="2906" w:type="dxa"/>
            <w:tcBorders>
              <w:top w:val="nil"/>
              <w:bottom w:val="nil"/>
            </w:tcBorders>
            <w:shd w:val="clear" w:color="auto" w:fill="FFFFFF"/>
          </w:tcPr>
          <w:p w14:paraId="49752CEE" w14:textId="77777777" w:rsidR="00003DFB" w:rsidRDefault="00003DFB" w:rsidP="00003DFB">
            <w:pPr>
              <w:jc w:val="left"/>
              <w:rPr>
                <w:color w:val="000000"/>
              </w:rPr>
            </w:pPr>
          </w:p>
        </w:tc>
      </w:tr>
      <w:tr w:rsidR="00003DFB" w:rsidRPr="00003DFB" w14:paraId="739B29B2" w14:textId="77777777" w:rsidTr="00003DFB">
        <w:trPr>
          <w:trHeight w:val="449"/>
        </w:trPr>
        <w:tc>
          <w:tcPr>
            <w:tcW w:w="550" w:type="dxa"/>
            <w:tcBorders>
              <w:top w:val="nil"/>
              <w:bottom w:val="single" w:sz="4" w:space="0" w:color="auto"/>
            </w:tcBorders>
            <w:shd w:val="clear" w:color="auto" w:fill="FFFFFF"/>
          </w:tcPr>
          <w:p w14:paraId="3438BFB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01F7AB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B390E7" w14:textId="77777777" w:rsidR="00003DFB" w:rsidRDefault="00003DFB" w:rsidP="00003DFB">
            <w:pPr>
              <w:jc w:val="left"/>
              <w:rPr>
                <w:color w:val="000000"/>
              </w:rPr>
            </w:pPr>
          </w:p>
        </w:tc>
        <w:tc>
          <w:tcPr>
            <w:tcW w:w="1647" w:type="dxa"/>
            <w:shd w:val="clear" w:color="auto" w:fill="FFFFFF"/>
          </w:tcPr>
          <w:p w14:paraId="4DCAC044" w14:textId="77777777" w:rsidR="00003DFB" w:rsidRDefault="00003DFB" w:rsidP="00003DFB">
            <w:pPr>
              <w:jc w:val="left"/>
              <w:rPr>
                <w:color w:val="000000"/>
              </w:rPr>
            </w:pPr>
            <w:r>
              <w:rPr>
                <w:color w:val="000000"/>
              </w:rPr>
              <w:t>XX_SST_E_IKIK</w:t>
            </w:r>
          </w:p>
        </w:tc>
        <w:tc>
          <w:tcPr>
            <w:tcW w:w="1647" w:type="dxa"/>
            <w:shd w:val="clear" w:color="auto" w:fill="FFFFFF"/>
          </w:tcPr>
          <w:p w14:paraId="763ECA77" w14:textId="77777777" w:rsidR="00003DFB" w:rsidRDefault="00003DFB" w:rsidP="00003DFB">
            <w:pPr>
              <w:jc w:val="left"/>
              <w:rPr>
                <w:color w:val="000000"/>
              </w:rPr>
            </w:pPr>
            <w:r>
              <w:rPr>
                <w:color w:val="000000"/>
              </w:rPr>
              <w:t>XX_IKFAMNR</w:t>
            </w:r>
          </w:p>
        </w:tc>
        <w:tc>
          <w:tcPr>
            <w:tcW w:w="1647" w:type="dxa"/>
            <w:shd w:val="clear" w:color="auto" w:fill="FFFFFF"/>
          </w:tcPr>
          <w:p w14:paraId="61EA284C" w14:textId="77777777" w:rsidR="00003DFB" w:rsidRDefault="00003DFB" w:rsidP="00003DFB">
            <w:pPr>
              <w:jc w:val="left"/>
              <w:rPr>
                <w:color w:val="000000"/>
              </w:rPr>
            </w:pPr>
            <w:r>
              <w:rPr>
                <w:color w:val="000000"/>
              </w:rPr>
              <w:t>NUMBER(4,0)</w:t>
            </w:r>
          </w:p>
        </w:tc>
        <w:tc>
          <w:tcPr>
            <w:tcW w:w="2906" w:type="dxa"/>
            <w:tcBorders>
              <w:top w:val="nil"/>
              <w:bottom w:val="single" w:sz="4" w:space="0" w:color="auto"/>
            </w:tcBorders>
            <w:shd w:val="clear" w:color="auto" w:fill="FFFFFF"/>
          </w:tcPr>
          <w:p w14:paraId="6F18C93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4EB57FC" w14:textId="77777777" w:rsidR="00003DFB" w:rsidRDefault="00003DFB" w:rsidP="00003DFB">
            <w:pPr>
              <w:jc w:val="left"/>
              <w:rPr>
                <w:color w:val="000000"/>
              </w:rPr>
            </w:pPr>
          </w:p>
        </w:tc>
      </w:tr>
      <w:tr w:rsidR="00003DFB" w:rsidRPr="00003DFB" w14:paraId="207A5913" w14:textId="77777777" w:rsidTr="00003DFB">
        <w:trPr>
          <w:trHeight w:val="449"/>
        </w:trPr>
        <w:tc>
          <w:tcPr>
            <w:tcW w:w="550" w:type="dxa"/>
            <w:tcBorders>
              <w:top w:val="single" w:sz="4" w:space="0" w:color="auto"/>
              <w:bottom w:val="single" w:sz="4" w:space="0" w:color="auto"/>
            </w:tcBorders>
            <w:shd w:val="clear" w:color="auto" w:fill="FFFFFF"/>
          </w:tcPr>
          <w:p w14:paraId="229B98FD" w14:textId="77777777" w:rsidR="00003DFB" w:rsidRDefault="00003DFB" w:rsidP="00003DFB">
            <w:pPr>
              <w:jc w:val="left"/>
              <w:rPr>
                <w:color w:val="000000"/>
              </w:rPr>
            </w:pPr>
            <w:r>
              <w:rPr>
                <w:color w:val="000000"/>
              </w:rPr>
              <w:lastRenderedPageBreak/>
              <w:t>227</w:t>
            </w:r>
          </w:p>
        </w:tc>
        <w:tc>
          <w:tcPr>
            <w:tcW w:w="1646" w:type="dxa"/>
            <w:tcBorders>
              <w:top w:val="single" w:sz="4" w:space="0" w:color="auto"/>
              <w:bottom w:val="single" w:sz="4" w:space="0" w:color="auto"/>
            </w:tcBorders>
            <w:shd w:val="clear" w:color="auto" w:fill="FFFFFF"/>
          </w:tcPr>
          <w:p w14:paraId="4648D72F" w14:textId="77777777" w:rsidR="00003DFB" w:rsidRDefault="00003DFB" w:rsidP="00003DFB">
            <w:pPr>
              <w:jc w:val="left"/>
              <w:rPr>
                <w:color w:val="000000"/>
              </w:rPr>
            </w:pPr>
            <w:r>
              <w:rPr>
                <w:color w:val="000000"/>
              </w:rPr>
              <w:t>EXC034</w:t>
            </w:r>
          </w:p>
        </w:tc>
        <w:tc>
          <w:tcPr>
            <w:tcW w:w="1647" w:type="dxa"/>
            <w:tcBorders>
              <w:top w:val="single" w:sz="4" w:space="0" w:color="auto"/>
              <w:bottom w:val="single" w:sz="4" w:space="0" w:color="auto"/>
            </w:tcBorders>
            <w:shd w:val="clear" w:color="auto" w:fill="FFFFFF"/>
          </w:tcPr>
          <w:p w14:paraId="73740588" w14:textId="77777777" w:rsidR="00003DFB" w:rsidRDefault="00003DFB" w:rsidP="00003DFB">
            <w:pPr>
              <w:jc w:val="left"/>
              <w:rPr>
                <w:color w:val="000000"/>
              </w:rPr>
            </w:pPr>
            <w:r>
              <w:rPr>
                <w:color w:val="000000"/>
              </w:rPr>
              <w:t>Integer</w:t>
            </w:r>
          </w:p>
        </w:tc>
        <w:tc>
          <w:tcPr>
            <w:tcW w:w="1647" w:type="dxa"/>
            <w:shd w:val="clear" w:color="auto" w:fill="FFFFFF"/>
          </w:tcPr>
          <w:p w14:paraId="45051BFB" w14:textId="77777777" w:rsidR="00003DFB" w:rsidRDefault="00003DFB" w:rsidP="00003DFB">
            <w:pPr>
              <w:jc w:val="left"/>
              <w:rPr>
                <w:color w:val="000000"/>
              </w:rPr>
            </w:pPr>
            <w:r>
              <w:rPr>
                <w:color w:val="000000"/>
              </w:rPr>
              <w:t>POSITION</w:t>
            </w:r>
          </w:p>
        </w:tc>
        <w:tc>
          <w:tcPr>
            <w:tcW w:w="1647" w:type="dxa"/>
            <w:shd w:val="clear" w:color="auto" w:fill="FFFFFF"/>
          </w:tcPr>
          <w:p w14:paraId="700F4379" w14:textId="77777777" w:rsidR="00003DFB" w:rsidRDefault="00003DFB" w:rsidP="00003DFB">
            <w:pPr>
              <w:jc w:val="left"/>
              <w:rPr>
                <w:color w:val="000000"/>
              </w:rPr>
            </w:pPr>
            <w:r>
              <w:rPr>
                <w:color w:val="000000"/>
              </w:rPr>
              <w:t>B603</w:t>
            </w:r>
          </w:p>
        </w:tc>
        <w:tc>
          <w:tcPr>
            <w:tcW w:w="1647" w:type="dxa"/>
            <w:shd w:val="clear" w:color="auto" w:fill="FFFFFF"/>
          </w:tcPr>
          <w:p w14:paraId="149C6A40" w14:textId="77777777" w:rsidR="00003DFB" w:rsidRDefault="00003DFB" w:rsidP="00003DFB">
            <w:pPr>
              <w:jc w:val="left"/>
              <w:rPr>
                <w:color w:val="000000"/>
              </w:rPr>
            </w:pPr>
            <w:r>
              <w:rPr>
                <w:color w:val="000000"/>
              </w:rPr>
              <w:t>VARCHAR(25)</w:t>
            </w:r>
          </w:p>
        </w:tc>
        <w:tc>
          <w:tcPr>
            <w:tcW w:w="2906" w:type="dxa"/>
            <w:tcBorders>
              <w:top w:val="single" w:sz="4" w:space="0" w:color="auto"/>
              <w:bottom w:val="single" w:sz="4" w:space="0" w:color="auto"/>
            </w:tcBorders>
            <w:shd w:val="clear" w:color="auto" w:fill="FFFFFF"/>
          </w:tcPr>
          <w:p w14:paraId="4FA4E54D" w14:textId="77777777" w:rsidR="00003DFB" w:rsidRPr="00412367" w:rsidRDefault="00003DFB" w:rsidP="00003DFB">
            <w:pPr>
              <w:jc w:val="left"/>
              <w:rPr>
                <w:color w:val="000000"/>
                <w:lang w:val="en-US"/>
                <w:rPrChange w:id="2280" w:author="Huke, Juan (extern)" w:date="2024-05-22T18:34:00Z">
                  <w:rPr>
                    <w:color w:val="000000"/>
                  </w:rPr>
                </w:rPrChange>
              </w:rPr>
            </w:pPr>
            <w:r w:rsidRPr="00412367">
              <w:rPr>
                <w:color w:val="000000"/>
                <w:lang w:val="en-US"/>
                <w:rPrChange w:id="2281" w:author="Huke, Juan (extern)" w:date="2024-05-22T18:34:00Z">
                  <w:rPr>
                    <w:color w:val="000000"/>
                  </w:rPr>
                </w:rPrChange>
              </w:rPr>
              <w:t>if B603 = 'T'</w:t>
            </w:r>
          </w:p>
          <w:p w14:paraId="03FDA2D4" w14:textId="77777777" w:rsidR="00003DFB" w:rsidRPr="00412367" w:rsidRDefault="00003DFB" w:rsidP="00003DFB">
            <w:pPr>
              <w:jc w:val="left"/>
              <w:rPr>
                <w:color w:val="000000"/>
                <w:lang w:val="en-US"/>
                <w:rPrChange w:id="2282" w:author="Huke, Juan (extern)" w:date="2024-05-22T18:34:00Z">
                  <w:rPr>
                    <w:color w:val="000000"/>
                  </w:rPr>
                </w:rPrChange>
              </w:rPr>
            </w:pPr>
            <w:r w:rsidRPr="00412367">
              <w:rPr>
                <w:color w:val="000000"/>
                <w:lang w:val="en-US"/>
                <w:rPrChange w:id="2283" w:author="Huke, Juan (extern)" w:date="2024-05-22T18:34:00Z">
                  <w:rPr>
                    <w:color w:val="000000"/>
                  </w:rPr>
                </w:rPrChange>
              </w:rPr>
              <w:t>then 0</w:t>
            </w:r>
          </w:p>
          <w:p w14:paraId="345C490D" w14:textId="77777777" w:rsidR="00003DFB" w:rsidRPr="00412367" w:rsidRDefault="00003DFB" w:rsidP="00003DFB">
            <w:pPr>
              <w:jc w:val="left"/>
              <w:rPr>
                <w:color w:val="000000"/>
                <w:lang w:val="en-US"/>
                <w:rPrChange w:id="2284" w:author="Huke, Juan (extern)" w:date="2024-05-22T18:34:00Z">
                  <w:rPr>
                    <w:color w:val="000000"/>
                  </w:rPr>
                </w:rPrChange>
              </w:rPr>
            </w:pPr>
            <w:r w:rsidRPr="00412367">
              <w:rPr>
                <w:color w:val="000000"/>
                <w:lang w:val="en-US"/>
                <w:rPrChange w:id="2285" w:author="Huke, Juan (extern)" w:date="2024-05-22T18:34:00Z">
                  <w:rPr>
                    <w:color w:val="000000"/>
                  </w:rPr>
                </w:rPrChange>
              </w:rPr>
              <w:t>else NULL</w:t>
            </w:r>
          </w:p>
        </w:tc>
        <w:tc>
          <w:tcPr>
            <w:tcW w:w="2906" w:type="dxa"/>
            <w:tcBorders>
              <w:top w:val="single" w:sz="4" w:space="0" w:color="auto"/>
              <w:bottom w:val="single" w:sz="4" w:space="0" w:color="auto"/>
            </w:tcBorders>
            <w:shd w:val="clear" w:color="auto" w:fill="FFFFFF"/>
          </w:tcPr>
          <w:p w14:paraId="536B4DBD" w14:textId="77777777" w:rsidR="00003DFB" w:rsidRDefault="00003DFB" w:rsidP="00003DFB">
            <w:pPr>
              <w:jc w:val="left"/>
              <w:rPr>
                <w:color w:val="000000"/>
              </w:rPr>
            </w:pPr>
            <w:r>
              <w:rPr>
                <w:color w:val="000000"/>
              </w:rPr>
              <w:t>Privilegierungskategorie für Mio</w:t>
            </w:r>
          </w:p>
          <w:p w14:paraId="56923994" w14:textId="77777777" w:rsidR="00003DFB" w:rsidRDefault="00003DFB" w:rsidP="00003DFB">
            <w:pPr>
              <w:jc w:val="left"/>
              <w:rPr>
                <w:color w:val="000000"/>
              </w:rPr>
            </w:pPr>
          </w:p>
          <w:p w14:paraId="42B7CE83" w14:textId="77777777" w:rsidR="00003DFB" w:rsidRDefault="00003DFB" w:rsidP="00003DFB">
            <w:pPr>
              <w:jc w:val="left"/>
              <w:rPr>
                <w:color w:val="000000"/>
              </w:rPr>
            </w:pPr>
            <w:r>
              <w:rPr>
                <w:color w:val="000000"/>
              </w:rPr>
              <w:t>Transferrisiken werden ausgesteuert (B603 = 'T'), ansonsten erfolgt die Relevanzprüfung für das Modul in ABACUS</w:t>
            </w:r>
          </w:p>
        </w:tc>
      </w:tr>
      <w:tr w:rsidR="00003DFB" w:rsidRPr="00003DFB" w14:paraId="2905E233" w14:textId="77777777" w:rsidTr="00003DFB">
        <w:trPr>
          <w:trHeight w:val="449"/>
        </w:trPr>
        <w:tc>
          <w:tcPr>
            <w:tcW w:w="550" w:type="dxa"/>
            <w:tcBorders>
              <w:top w:val="single" w:sz="4" w:space="0" w:color="auto"/>
              <w:bottom w:val="single" w:sz="4" w:space="0" w:color="auto"/>
            </w:tcBorders>
            <w:shd w:val="clear" w:color="auto" w:fill="FFFFFF"/>
          </w:tcPr>
          <w:p w14:paraId="10B7ED72" w14:textId="77777777" w:rsidR="00003DFB" w:rsidRDefault="00003DFB" w:rsidP="00003DFB">
            <w:pPr>
              <w:jc w:val="left"/>
              <w:rPr>
                <w:color w:val="000000"/>
              </w:rPr>
            </w:pPr>
            <w:r>
              <w:rPr>
                <w:color w:val="000000"/>
              </w:rPr>
              <w:t>228</w:t>
            </w:r>
          </w:p>
        </w:tc>
        <w:tc>
          <w:tcPr>
            <w:tcW w:w="1646" w:type="dxa"/>
            <w:tcBorders>
              <w:top w:val="single" w:sz="4" w:space="0" w:color="auto"/>
              <w:bottom w:val="single" w:sz="4" w:space="0" w:color="auto"/>
            </w:tcBorders>
            <w:shd w:val="clear" w:color="auto" w:fill="FFFFFF"/>
          </w:tcPr>
          <w:p w14:paraId="7B1CE316" w14:textId="77777777" w:rsidR="00003DFB" w:rsidRDefault="00003DFB" w:rsidP="00003DFB">
            <w:pPr>
              <w:jc w:val="left"/>
              <w:rPr>
                <w:color w:val="000000"/>
              </w:rPr>
            </w:pPr>
            <w:r>
              <w:rPr>
                <w:color w:val="000000"/>
              </w:rPr>
              <w:t>J302</w:t>
            </w:r>
          </w:p>
        </w:tc>
        <w:tc>
          <w:tcPr>
            <w:tcW w:w="1647" w:type="dxa"/>
            <w:tcBorders>
              <w:top w:val="single" w:sz="4" w:space="0" w:color="auto"/>
              <w:bottom w:val="single" w:sz="4" w:space="0" w:color="auto"/>
            </w:tcBorders>
            <w:shd w:val="clear" w:color="auto" w:fill="FFFFFF"/>
          </w:tcPr>
          <w:p w14:paraId="1E40B76F" w14:textId="77777777" w:rsidR="00003DFB" w:rsidRDefault="00003DFB" w:rsidP="00003DFB">
            <w:pPr>
              <w:jc w:val="left"/>
              <w:rPr>
                <w:color w:val="000000"/>
              </w:rPr>
            </w:pPr>
            <w:r>
              <w:rPr>
                <w:color w:val="000000"/>
              </w:rPr>
              <w:t>VARCHAR(254)</w:t>
            </w:r>
          </w:p>
        </w:tc>
        <w:tc>
          <w:tcPr>
            <w:tcW w:w="1647" w:type="dxa"/>
            <w:shd w:val="clear" w:color="auto" w:fill="FFFFFF"/>
          </w:tcPr>
          <w:p w14:paraId="33C9DB4A" w14:textId="77777777" w:rsidR="00003DFB" w:rsidRPr="00412367" w:rsidRDefault="00003DFB" w:rsidP="00003DFB">
            <w:pPr>
              <w:jc w:val="left"/>
              <w:rPr>
                <w:color w:val="000000"/>
                <w:lang w:val="en-US"/>
                <w:rPrChange w:id="2286" w:author="Huke, Juan (extern)" w:date="2024-05-22T18:34:00Z">
                  <w:rPr>
                    <w:color w:val="000000"/>
                  </w:rPr>
                </w:rPrChange>
              </w:rPr>
            </w:pPr>
            <w:r w:rsidRPr="00412367">
              <w:rPr>
                <w:color w:val="000000"/>
                <w:lang w:val="en-US"/>
                <w:rPrChange w:id="2287" w:author="Huke, Juan (extern)" w:date="2024-05-22T18:34:00Z">
                  <w:rPr>
                    <w:color w:val="000000"/>
                  </w:rPr>
                </w:rPrChange>
              </w:rPr>
              <w:t>XX_C_CONTR_OLD_KEY</w:t>
            </w:r>
          </w:p>
        </w:tc>
        <w:tc>
          <w:tcPr>
            <w:tcW w:w="1647" w:type="dxa"/>
            <w:shd w:val="clear" w:color="auto" w:fill="FFFFFF"/>
          </w:tcPr>
          <w:p w14:paraId="61EE880A" w14:textId="77777777" w:rsidR="00003DFB" w:rsidRDefault="00003DFB" w:rsidP="00003DFB">
            <w:pPr>
              <w:jc w:val="left"/>
              <w:rPr>
                <w:color w:val="000000"/>
              </w:rPr>
            </w:pPr>
            <w:r>
              <w:rPr>
                <w:color w:val="000000"/>
              </w:rPr>
              <w:t>XX_GESNRGEN</w:t>
            </w:r>
          </w:p>
        </w:tc>
        <w:tc>
          <w:tcPr>
            <w:tcW w:w="1647" w:type="dxa"/>
            <w:shd w:val="clear" w:color="auto" w:fill="FFFFFF"/>
          </w:tcPr>
          <w:p w14:paraId="16E5BF87" w14:textId="77777777" w:rsidR="00003DFB" w:rsidRDefault="00003DFB" w:rsidP="00003DFB">
            <w:pPr>
              <w:jc w:val="left"/>
              <w:rPr>
                <w:color w:val="000000"/>
              </w:rPr>
            </w:pPr>
            <w:r>
              <w:rPr>
                <w:color w:val="000000"/>
              </w:rPr>
              <w:t>VARCHAR(16)</w:t>
            </w:r>
          </w:p>
        </w:tc>
        <w:tc>
          <w:tcPr>
            <w:tcW w:w="2906" w:type="dxa"/>
            <w:tcBorders>
              <w:top w:val="single" w:sz="4" w:space="0" w:color="auto"/>
              <w:bottom w:val="single" w:sz="4" w:space="0" w:color="auto"/>
            </w:tcBorders>
            <w:shd w:val="clear" w:color="auto" w:fill="FFFFFF"/>
          </w:tcPr>
          <w:p w14:paraId="06F153FF" w14:textId="77777777" w:rsidR="00003DFB" w:rsidRDefault="00003DFB" w:rsidP="00003DFB">
            <w:pPr>
              <w:jc w:val="left"/>
              <w:rPr>
                <w:color w:val="000000"/>
              </w:rPr>
            </w:pPr>
            <w:r>
              <w:rPr>
                <w:color w:val="000000"/>
              </w:rPr>
              <w:t>J302 = XX_GESNRGEN</w:t>
            </w:r>
          </w:p>
        </w:tc>
        <w:tc>
          <w:tcPr>
            <w:tcW w:w="2906" w:type="dxa"/>
            <w:tcBorders>
              <w:top w:val="single" w:sz="4" w:space="0" w:color="auto"/>
              <w:bottom w:val="single" w:sz="4" w:space="0" w:color="auto"/>
            </w:tcBorders>
            <w:shd w:val="clear" w:color="auto" w:fill="FFFFFF"/>
          </w:tcPr>
          <w:p w14:paraId="733008B8" w14:textId="77777777" w:rsidR="00003DFB" w:rsidRDefault="00003DFB" w:rsidP="00003DFB">
            <w:pPr>
              <w:jc w:val="left"/>
              <w:rPr>
                <w:color w:val="000000"/>
              </w:rPr>
            </w:pPr>
            <w:r>
              <w:rPr>
                <w:color w:val="000000"/>
              </w:rPr>
              <w:t>Prüfpfad 6</w:t>
            </w:r>
          </w:p>
          <w:p w14:paraId="14CB65B2" w14:textId="77777777" w:rsidR="00003DFB" w:rsidRDefault="00003DFB" w:rsidP="00003DFB">
            <w:pPr>
              <w:jc w:val="left"/>
              <w:rPr>
                <w:color w:val="000000"/>
              </w:rPr>
            </w:pPr>
          </w:p>
          <w:p w14:paraId="5A09120A" w14:textId="77777777" w:rsidR="00003DFB" w:rsidRDefault="00003DFB" w:rsidP="00003DFB">
            <w:pPr>
              <w:jc w:val="left"/>
              <w:rPr>
                <w:color w:val="000000"/>
              </w:rPr>
            </w:pPr>
            <w:r>
              <w:rPr>
                <w:color w:val="000000"/>
              </w:rPr>
              <w:t>GESNRGEN</w:t>
            </w:r>
          </w:p>
        </w:tc>
      </w:tr>
      <w:tr w:rsidR="00003DFB" w:rsidRPr="00003DFB" w14:paraId="44BEF9F9" w14:textId="77777777" w:rsidTr="00003DFB">
        <w:trPr>
          <w:trHeight w:val="449"/>
        </w:trPr>
        <w:tc>
          <w:tcPr>
            <w:tcW w:w="550" w:type="dxa"/>
            <w:tcBorders>
              <w:top w:val="single" w:sz="4" w:space="0" w:color="auto"/>
              <w:bottom w:val="nil"/>
            </w:tcBorders>
            <w:shd w:val="clear" w:color="auto" w:fill="FFFFFF"/>
          </w:tcPr>
          <w:p w14:paraId="61C38CD3" w14:textId="77777777" w:rsidR="00003DFB" w:rsidRDefault="00003DFB" w:rsidP="00003DFB">
            <w:pPr>
              <w:jc w:val="left"/>
              <w:rPr>
                <w:color w:val="000000"/>
              </w:rPr>
            </w:pPr>
            <w:r>
              <w:rPr>
                <w:color w:val="000000"/>
              </w:rPr>
              <w:t>229</w:t>
            </w:r>
          </w:p>
        </w:tc>
        <w:tc>
          <w:tcPr>
            <w:tcW w:w="1646" w:type="dxa"/>
            <w:tcBorders>
              <w:top w:val="single" w:sz="4" w:space="0" w:color="auto"/>
              <w:bottom w:val="nil"/>
            </w:tcBorders>
            <w:shd w:val="clear" w:color="auto" w:fill="FFFFFF"/>
          </w:tcPr>
          <w:p w14:paraId="25FE73BD" w14:textId="77777777" w:rsidR="00003DFB" w:rsidRDefault="00003DFB" w:rsidP="00003DFB">
            <w:pPr>
              <w:jc w:val="left"/>
              <w:rPr>
                <w:color w:val="000000"/>
              </w:rPr>
            </w:pPr>
            <w:r>
              <w:rPr>
                <w:color w:val="000000"/>
              </w:rPr>
              <w:t>LR001</w:t>
            </w:r>
          </w:p>
        </w:tc>
        <w:tc>
          <w:tcPr>
            <w:tcW w:w="1647" w:type="dxa"/>
            <w:tcBorders>
              <w:top w:val="single" w:sz="4" w:space="0" w:color="auto"/>
              <w:bottom w:val="nil"/>
            </w:tcBorders>
            <w:shd w:val="clear" w:color="auto" w:fill="FFFFFF"/>
          </w:tcPr>
          <w:p w14:paraId="2DAAE185" w14:textId="77777777" w:rsidR="00003DFB" w:rsidRDefault="00003DFB" w:rsidP="00003DFB">
            <w:pPr>
              <w:jc w:val="left"/>
              <w:rPr>
                <w:color w:val="000000"/>
              </w:rPr>
            </w:pPr>
            <w:r>
              <w:rPr>
                <w:color w:val="000000"/>
              </w:rPr>
              <w:t>Integer</w:t>
            </w:r>
          </w:p>
        </w:tc>
        <w:tc>
          <w:tcPr>
            <w:tcW w:w="1647" w:type="dxa"/>
            <w:shd w:val="clear" w:color="auto" w:fill="FFFFFF"/>
          </w:tcPr>
          <w:p w14:paraId="0F9A6637" w14:textId="77777777" w:rsidR="00003DFB" w:rsidRDefault="00003DFB" w:rsidP="00003DFB">
            <w:pPr>
              <w:jc w:val="left"/>
              <w:rPr>
                <w:color w:val="000000"/>
              </w:rPr>
            </w:pPr>
            <w:r>
              <w:rPr>
                <w:color w:val="000000"/>
              </w:rPr>
              <w:t>POSITION</w:t>
            </w:r>
          </w:p>
        </w:tc>
        <w:tc>
          <w:tcPr>
            <w:tcW w:w="1647" w:type="dxa"/>
            <w:shd w:val="clear" w:color="auto" w:fill="FFFFFF"/>
          </w:tcPr>
          <w:p w14:paraId="314FF69E" w14:textId="77777777" w:rsidR="00003DFB" w:rsidRDefault="00003DFB" w:rsidP="00003DFB">
            <w:pPr>
              <w:jc w:val="left"/>
              <w:rPr>
                <w:color w:val="000000"/>
              </w:rPr>
            </w:pPr>
            <w:r>
              <w:rPr>
                <w:color w:val="000000"/>
              </w:rPr>
              <w:t>B500</w:t>
            </w:r>
          </w:p>
        </w:tc>
        <w:tc>
          <w:tcPr>
            <w:tcW w:w="1647" w:type="dxa"/>
            <w:shd w:val="clear" w:color="auto" w:fill="FFFFFF"/>
          </w:tcPr>
          <w:p w14:paraId="63B4CC6F"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2A13B1A4" w14:textId="77777777" w:rsidR="00003DFB" w:rsidRPr="00412367" w:rsidRDefault="00003DFB" w:rsidP="00003DFB">
            <w:pPr>
              <w:jc w:val="left"/>
              <w:rPr>
                <w:color w:val="000000"/>
                <w:lang w:val="en-US"/>
                <w:rPrChange w:id="2288" w:author="Huke, Juan (extern)" w:date="2024-05-22T18:34:00Z">
                  <w:rPr>
                    <w:color w:val="000000"/>
                  </w:rPr>
                </w:rPrChange>
              </w:rPr>
            </w:pPr>
            <w:r w:rsidRPr="00412367">
              <w:rPr>
                <w:color w:val="000000"/>
                <w:lang w:val="en-US"/>
                <w:rPrChange w:id="2289" w:author="Huke, Juan (extern)" w:date="2024-05-22T18:34:00Z">
                  <w:rPr>
                    <w:color w:val="000000"/>
                  </w:rPr>
                </w:rPrChange>
              </w:rPr>
              <w:t>if B603 = 'T'</w:t>
            </w:r>
          </w:p>
          <w:p w14:paraId="5092A8F5" w14:textId="77777777" w:rsidR="00003DFB" w:rsidRPr="00412367" w:rsidRDefault="00003DFB" w:rsidP="00003DFB">
            <w:pPr>
              <w:jc w:val="left"/>
              <w:rPr>
                <w:color w:val="000000"/>
                <w:lang w:val="en-US"/>
                <w:rPrChange w:id="2290" w:author="Huke, Juan (extern)" w:date="2024-05-22T18:34:00Z">
                  <w:rPr>
                    <w:color w:val="000000"/>
                  </w:rPr>
                </w:rPrChange>
              </w:rPr>
            </w:pPr>
            <w:r w:rsidRPr="00412367">
              <w:rPr>
                <w:color w:val="000000"/>
                <w:lang w:val="en-US"/>
                <w:rPrChange w:id="2291" w:author="Huke, Juan (extern)" w:date="2024-05-22T18:34:00Z">
                  <w:rPr>
                    <w:color w:val="000000"/>
                  </w:rPr>
                </w:rPrChange>
              </w:rPr>
              <w:t>then 0</w:t>
            </w:r>
          </w:p>
          <w:p w14:paraId="2568AAAE" w14:textId="77777777" w:rsidR="00003DFB" w:rsidRPr="00412367" w:rsidRDefault="00003DFB" w:rsidP="00003DFB">
            <w:pPr>
              <w:jc w:val="left"/>
              <w:rPr>
                <w:color w:val="000000"/>
                <w:lang w:val="en-US"/>
                <w:rPrChange w:id="2292" w:author="Huke, Juan (extern)" w:date="2024-05-22T18:34:00Z">
                  <w:rPr>
                    <w:color w:val="000000"/>
                  </w:rPr>
                </w:rPrChange>
              </w:rPr>
            </w:pPr>
            <w:r w:rsidRPr="00412367">
              <w:rPr>
                <w:color w:val="000000"/>
                <w:lang w:val="en-US"/>
                <w:rPrChange w:id="2293" w:author="Huke, Juan (extern)" w:date="2024-05-22T18:34:00Z">
                  <w:rPr>
                    <w:color w:val="000000"/>
                  </w:rPr>
                </w:rPrChange>
              </w:rPr>
              <w:t>else if B500 is NULL</w:t>
            </w:r>
          </w:p>
          <w:p w14:paraId="3B68895D" w14:textId="77777777" w:rsidR="00003DFB" w:rsidRDefault="00003DFB" w:rsidP="00003DFB">
            <w:pPr>
              <w:jc w:val="left"/>
              <w:rPr>
                <w:color w:val="000000"/>
              </w:rPr>
            </w:pPr>
            <w:r>
              <w:rPr>
                <w:color w:val="000000"/>
              </w:rPr>
              <w:t>then 0</w:t>
            </w:r>
          </w:p>
          <w:p w14:paraId="346A7872"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39B8813" w14:textId="77777777" w:rsidR="00003DFB" w:rsidRDefault="00003DFB" w:rsidP="00003DFB">
            <w:pPr>
              <w:jc w:val="left"/>
              <w:rPr>
                <w:color w:val="000000"/>
              </w:rPr>
            </w:pPr>
            <w:r>
              <w:rPr>
                <w:color w:val="000000"/>
              </w:rPr>
              <w:t>Relevanzkennzeichen Leverage Ratio</w:t>
            </w:r>
          </w:p>
          <w:p w14:paraId="30C038DD" w14:textId="77777777" w:rsidR="00003DFB" w:rsidRDefault="00003DFB" w:rsidP="00003DFB">
            <w:pPr>
              <w:jc w:val="left"/>
              <w:rPr>
                <w:color w:val="000000"/>
              </w:rPr>
            </w:pPr>
          </w:p>
          <w:p w14:paraId="595248C8" w14:textId="77777777" w:rsidR="00003DFB" w:rsidRDefault="00003DFB" w:rsidP="00003DFB">
            <w:pPr>
              <w:jc w:val="left"/>
              <w:rPr>
                <w:color w:val="000000"/>
              </w:rPr>
            </w:pPr>
            <w:r>
              <w:rPr>
                <w:color w:val="000000"/>
              </w:rPr>
              <w:t>Transferrisiken werden ausgesteuert (B603 = 'T'), ansonsten erfolgt die Relevanzprüfung für das Modul in ABACUS. Über Prüfung auf B500 werden Geschäfte für welche keine Rechenkerninformationen vorliegen mit 0 befüllt.</w:t>
            </w:r>
          </w:p>
        </w:tc>
      </w:tr>
      <w:tr w:rsidR="00003DFB" w:rsidRPr="00003DFB" w14:paraId="08F5F5AD" w14:textId="77777777" w:rsidTr="00003DFB">
        <w:trPr>
          <w:trHeight w:val="449"/>
        </w:trPr>
        <w:tc>
          <w:tcPr>
            <w:tcW w:w="550" w:type="dxa"/>
            <w:tcBorders>
              <w:top w:val="nil"/>
              <w:bottom w:val="single" w:sz="4" w:space="0" w:color="auto"/>
            </w:tcBorders>
            <w:shd w:val="clear" w:color="auto" w:fill="FFFFFF"/>
          </w:tcPr>
          <w:p w14:paraId="6D888CB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A8B185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53226D0" w14:textId="77777777" w:rsidR="00003DFB" w:rsidRDefault="00003DFB" w:rsidP="00003DFB">
            <w:pPr>
              <w:jc w:val="left"/>
              <w:rPr>
                <w:color w:val="000000"/>
              </w:rPr>
            </w:pPr>
          </w:p>
        </w:tc>
        <w:tc>
          <w:tcPr>
            <w:tcW w:w="1647" w:type="dxa"/>
            <w:shd w:val="clear" w:color="auto" w:fill="FFFFFF"/>
          </w:tcPr>
          <w:p w14:paraId="6007C58A" w14:textId="77777777" w:rsidR="00003DFB" w:rsidRDefault="00003DFB" w:rsidP="00003DFB">
            <w:pPr>
              <w:jc w:val="left"/>
              <w:rPr>
                <w:color w:val="000000"/>
              </w:rPr>
            </w:pPr>
            <w:r>
              <w:rPr>
                <w:color w:val="000000"/>
              </w:rPr>
              <w:t>POSITION</w:t>
            </w:r>
          </w:p>
        </w:tc>
        <w:tc>
          <w:tcPr>
            <w:tcW w:w="1647" w:type="dxa"/>
            <w:shd w:val="clear" w:color="auto" w:fill="FFFFFF"/>
          </w:tcPr>
          <w:p w14:paraId="25322004" w14:textId="77777777" w:rsidR="00003DFB" w:rsidRDefault="00003DFB" w:rsidP="00003DFB">
            <w:pPr>
              <w:jc w:val="left"/>
              <w:rPr>
                <w:color w:val="000000"/>
              </w:rPr>
            </w:pPr>
            <w:r>
              <w:rPr>
                <w:color w:val="000000"/>
              </w:rPr>
              <w:t>B603</w:t>
            </w:r>
          </w:p>
        </w:tc>
        <w:tc>
          <w:tcPr>
            <w:tcW w:w="1647" w:type="dxa"/>
            <w:shd w:val="clear" w:color="auto" w:fill="FFFFFF"/>
          </w:tcPr>
          <w:p w14:paraId="0F030DFA" w14:textId="77777777" w:rsidR="00003DFB" w:rsidRDefault="00003DFB" w:rsidP="00003DFB">
            <w:pPr>
              <w:jc w:val="left"/>
              <w:rPr>
                <w:color w:val="000000"/>
              </w:rPr>
            </w:pPr>
            <w:r>
              <w:rPr>
                <w:color w:val="000000"/>
              </w:rPr>
              <w:t>VARCHAR(25)</w:t>
            </w:r>
          </w:p>
        </w:tc>
        <w:tc>
          <w:tcPr>
            <w:tcW w:w="2906" w:type="dxa"/>
            <w:tcBorders>
              <w:top w:val="nil"/>
              <w:bottom w:val="single" w:sz="4" w:space="0" w:color="auto"/>
            </w:tcBorders>
            <w:shd w:val="clear" w:color="auto" w:fill="FFFFFF"/>
          </w:tcPr>
          <w:p w14:paraId="033BDF1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AEAB386" w14:textId="77777777" w:rsidR="00003DFB" w:rsidRDefault="00003DFB" w:rsidP="00003DFB">
            <w:pPr>
              <w:jc w:val="left"/>
              <w:rPr>
                <w:color w:val="000000"/>
              </w:rPr>
            </w:pPr>
          </w:p>
        </w:tc>
      </w:tr>
      <w:tr w:rsidR="00003DFB" w:rsidRPr="00003DFB" w14:paraId="64A9BE86" w14:textId="77777777" w:rsidTr="00003DFB">
        <w:trPr>
          <w:trHeight w:val="449"/>
        </w:trPr>
        <w:tc>
          <w:tcPr>
            <w:tcW w:w="550" w:type="dxa"/>
            <w:tcBorders>
              <w:top w:val="single" w:sz="4" w:space="0" w:color="auto"/>
              <w:bottom w:val="nil"/>
            </w:tcBorders>
            <w:shd w:val="clear" w:color="auto" w:fill="FFFFFF"/>
          </w:tcPr>
          <w:p w14:paraId="5EDE97BB" w14:textId="77777777" w:rsidR="00003DFB" w:rsidRDefault="00003DFB" w:rsidP="00003DFB">
            <w:pPr>
              <w:jc w:val="left"/>
              <w:rPr>
                <w:color w:val="000000"/>
              </w:rPr>
            </w:pPr>
            <w:r>
              <w:rPr>
                <w:color w:val="000000"/>
              </w:rPr>
              <w:t>230</w:t>
            </w:r>
          </w:p>
        </w:tc>
        <w:tc>
          <w:tcPr>
            <w:tcW w:w="1646" w:type="dxa"/>
            <w:tcBorders>
              <w:top w:val="single" w:sz="4" w:space="0" w:color="auto"/>
              <w:bottom w:val="nil"/>
            </w:tcBorders>
            <w:shd w:val="clear" w:color="auto" w:fill="FFFFFF"/>
          </w:tcPr>
          <w:p w14:paraId="1C6FCF61" w14:textId="77777777" w:rsidR="00003DFB" w:rsidRDefault="00003DFB" w:rsidP="00003DFB">
            <w:pPr>
              <w:jc w:val="left"/>
              <w:rPr>
                <w:color w:val="000000"/>
              </w:rPr>
            </w:pPr>
            <w:r>
              <w:rPr>
                <w:color w:val="000000"/>
              </w:rPr>
              <w:t>LR026</w:t>
            </w:r>
          </w:p>
        </w:tc>
        <w:tc>
          <w:tcPr>
            <w:tcW w:w="1647" w:type="dxa"/>
            <w:tcBorders>
              <w:top w:val="single" w:sz="4" w:space="0" w:color="auto"/>
              <w:bottom w:val="nil"/>
            </w:tcBorders>
            <w:shd w:val="clear" w:color="auto" w:fill="FFFFFF"/>
          </w:tcPr>
          <w:p w14:paraId="08738C0A" w14:textId="77777777" w:rsidR="00003DFB" w:rsidRDefault="00003DFB" w:rsidP="00003DFB">
            <w:pPr>
              <w:jc w:val="left"/>
              <w:rPr>
                <w:color w:val="000000"/>
              </w:rPr>
            </w:pPr>
            <w:r>
              <w:rPr>
                <w:color w:val="000000"/>
              </w:rPr>
              <w:t>Integer</w:t>
            </w:r>
          </w:p>
        </w:tc>
        <w:tc>
          <w:tcPr>
            <w:tcW w:w="1647" w:type="dxa"/>
            <w:shd w:val="clear" w:color="auto" w:fill="FFFFFF"/>
          </w:tcPr>
          <w:p w14:paraId="53D02044" w14:textId="77777777" w:rsidR="00003DFB" w:rsidRDefault="00003DFB" w:rsidP="00003DFB">
            <w:pPr>
              <w:jc w:val="left"/>
              <w:rPr>
                <w:color w:val="000000"/>
              </w:rPr>
            </w:pPr>
            <w:r>
              <w:rPr>
                <w:color w:val="000000"/>
              </w:rPr>
              <w:t>POSITION</w:t>
            </w:r>
          </w:p>
        </w:tc>
        <w:tc>
          <w:tcPr>
            <w:tcW w:w="1647" w:type="dxa"/>
            <w:shd w:val="clear" w:color="auto" w:fill="FFFFFF"/>
          </w:tcPr>
          <w:p w14:paraId="7272B93A" w14:textId="77777777" w:rsidR="00003DFB" w:rsidRDefault="00003DFB" w:rsidP="00003DFB">
            <w:pPr>
              <w:jc w:val="left"/>
              <w:rPr>
                <w:color w:val="000000"/>
              </w:rPr>
            </w:pPr>
            <w:r>
              <w:rPr>
                <w:color w:val="000000"/>
              </w:rPr>
              <w:t>B603</w:t>
            </w:r>
          </w:p>
        </w:tc>
        <w:tc>
          <w:tcPr>
            <w:tcW w:w="1647" w:type="dxa"/>
            <w:shd w:val="clear" w:color="auto" w:fill="FFFFFF"/>
          </w:tcPr>
          <w:p w14:paraId="3638CED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C6325BB" w14:textId="77777777" w:rsidR="00003DFB" w:rsidRPr="00412367" w:rsidRDefault="00003DFB" w:rsidP="00003DFB">
            <w:pPr>
              <w:jc w:val="left"/>
              <w:rPr>
                <w:color w:val="000000"/>
                <w:lang w:val="en-US"/>
                <w:rPrChange w:id="2294" w:author="Huke, Juan (extern)" w:date="2024-05-22T18:34:00Z">
                  <w:rPr>
                    <w:color w:val="000000"/>
                  </w:rPr>
                </w:rPrChange>
              </w:rPr>
            </w:pPr>
            <w:r w:rsidRPr="00412367">
              <w:rPr>
                <w:color w:val="000000"/>
                <w:lang w:val="en-US"/>
                <w:rPrChange w:id="2295" w:author="Huke, Juan (extern)" w:date="2024-05-22T18:34:00Z">
                  <w:rPr>
                    <w:color w:val="000000"/>
                  </w:rPr>
                </w:rPrChange>
              </w:rPr>
              <w:t xml:space="preserve">if B603 = 'O' and XX_FINANCING_TYPE_IND in ( '83', '84', '85', '87', '88', </w:t>
            </w:r>
            <w:r w:rsidRPr="00412367">
              <w:rPr>
                <w:color w:val="000000"/>
                <w:lang w:val="en-US"/>
                <w:rPrChange w:id="2296" w:author="Huke, Juan (extern)" w:date="2024-05-22T18:34:00Z">
                  <w:rPr>
                    <w:color w:val="000000"/>
                  </w:rPr>
                </w:rPrChange>
              </w:rPr>
              <w:lastRenderedPageBreak/>
              <w:t xml:space="preserve">'89', '93') </w:t>
            </w:r>
          </w:p>
          <w:p w14:paraId="42AB4FCC" w14:textId="77777777" w:rsidR="00003DFB" w:rsidRDefault="00003DFB" w:rsidP="00003DFB">
            <w:pPr>
              <w:jc w:val="left"/>
              <w:rPr>
                <w:color w:val="000000"/>
              </w:rPr>
            </w:pPr>
            <w:r>
              <w:rPr>
                <w:color w:val="000000"/>
              </w:rPr>
              <w:t>then 1</w:t>
            </w:r>
          </w:p>
          <w:p w14:paraId="41212F48"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311FC5C2" w14:textId="77777777" w:rsidR="00003DFB" w:rsidRDefault="00003DFB" w:rsidP="00003DFB">
            <w:pPr>
              <w:jc w:val="left"/>
              <w:rPr>
                <w:color w:val="000000"/>
              </w:rPr>
            </w:pPr>
            <w:r>
              <w:rPr>
                <w:color w:val="000000"/>
              </w:rPr>
              <w:lastRenderedPageBreak/>
              <w:t>Relevanzkennzeichen Exportkredite (0= Nein, 1= Ja)</w:t>
            </w:r>
          </w:p>
          <w:p w14:paraId="2AF26CD5" w14:textId="77777777" w:rsidR="00003DFB" w:rsidRDefault="00003DFB" w:rsidP="00003DFB">
            <w:pPr>
              <w:jc w:val="left"/>
              <w:rPr>
                <w:color w:val="000000"/>
              </w:rPr>
            </w:pPr>
          </w:p>
          <w:p w14:paraId="3145FA8D" w14:textId="77777777" w:rsidR="00003DFB" w:rsidRDefault="00003DFB" w:rsidP="00003DFB">
            <w:pPr>
              <w:jc w:val="left"/>
              <w:rPr>
                <w:color w:val="000000"/>
              </w:rPr>
            </w:pPr>
            <w:r>
              <w:rPr>
                <w:color w:val="000000"/>
              </w:rPr>
              <w:lastRenderedPageBreak/>
              <w:t>XX_FINANCING_TYPE_IND = Immobilien-/ Spezialfinanzierungskennzeichen (83, 84, 85, 87, 88, 89, 93 = Exportfinanzierung), B603 = Prüfpfad 3 (Obligorrisiko)</w:t>
            </w:r>
          </w:p>
        </w:tc>
      </w:tr>
      <w:tr w:rsidR="00003DFB" w:rsidRPr="00003DFB" w14:paraId="36B48713" w14:textId="77777777" w:rsidTr="00003DFB">
        <w:trPr>
          <w:trHeight w:val="449"/>
        </w:trPr>
        <w:tc>
          <w:tcPr>
            <w:tcW w:w="550" w:type="dxa"/>
            <w:tcBorders>
              <w:top w:val="nil"/>
              <w:bottom w:val="single" w:sz="4" w:space="0" w:color="auto"/>
            </w:tcBorders>
            <w:shd w:val="clear" w:color="auto" w:fill="FFFFFF"/>
          </w:tcPr>
          <w:p w14:paraId="5EFF099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91F1FA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A0DF594"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492F353" w14:textId="77777777" w:rsidR="00003DFB" w:rsidRDefault="00003DFB" w:rsidP="00003DFB">
            <w:pPr>
              <w:jc w:val="left"/>
              <w:rPr>
                <w:color w:val="000000"/>
              </w:rPr>
            </w:pPr>
            <w:r>
              <w:rPr>
                <w:color w:val="000000"/>
              </w:rPr>
              <w:t>XX_C_CUSTOMER</w:t>
            </w:r>
          </w:p>
        </w:tc>
        <w:tc>
          <w:tcPr>
            <w:tcW w:w="1647" w:type="dxa"/>
            <w:tcBorders>
              <w:bottom w:val="single" w:sz="4" w:space="0" w:color="auto"/>
            </w:tcBorders>
            <w:shd w:val="clear" w:color="auto" w:fill="FFFFFF"/>
          </w:tcPr>
          <w:p w14:paraId="548D98B5" w14:textId="77777777" w:rsidR="00003DFB" w:rsidRDefault="00003DFB" w:rsidP="00003DFB">
            <w:pPr>
              <w:jc w:val="left"/>
              <w:rPr>
                <w:color w:val="000000"/>
              </w:rPr>
            </w:pPr>
            <w:r>
              <w:rPr>
                <w:color w:val="000000"/>
              </w:rPr>
              <w:t>XX_FINANCING_TYPE_IND</w:t>
            </w:r>
          </w:p>
        </w:tc>
        <w:tc>
          <w:tcPr>
            <w:tcW w:w="1647" w:type="dxa"/>
            <w:tcBorders>
              <w:bottom w:val="single" w:sz="4" w:space="0" w:color="auto"/>
            </w:tcBorders>
            <w:shd w:val="clear" w:color="auto" w:fill="FFFFFF"/>
          </w:tcPr>
          <w:p w14:paraId="572844A0"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3EDD850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345C572" w14:textId="77777777" w:rsidR="00003DFB" w:rsidRDefault="00003DFB" w:rsidP="00003DFB">
            <w:pPr>
              <w:jc w:val="left"/>
              <w:rPr>
                <w:color w:val="000000"/>
              </w:rPr>
            </w:pPr>
          </w:p>
        </w:tc>
      </w:tr>
      <w:tr w:rsidR="00003DFB" w:rsidRPr="00003DFB" w14:paraId="7C143BAC" w14:textId="77777777" w:rsidTr="00003DFB">
        <w:trPr>
          <w:trHeight w:val="449"/>
        </w:trPr>
        <w:tc>
          <w:tcPr>
            <w:tcW w:w="550" w:type="dxa"/>
            <w:tcBorders>
              <w:top w:val="single" w:sz="4" w:space="0" w:color="auto"/>
              <w:bottom w:val="single" w:sz="4" w:space="0" w:color="auto"/>
            </w:tcBorders>
            <w:shd w:val="clear" w:color="auto" w:fill="FFFFFF"/>
          </w:tcPr>
          <w:p w14:paraId="46AEA384" w14:textId="77777777" w:rsidR="00003DFB" w:rsidRPr="00003DFB" w:rsidRDefault="00003DFB" w:rsidP="00003DFB">
            <w:pPr>
              <w:jc w:val="left"/>
              <w:rPr>
                <w:color w:val="000000"/>
              </w:rPr>
            </w:pPr>
            <w:r w:rsidRPr="00003DFB">
              <w:rPr>
                <w:color w:val="000000"/>
              </w:rPr>
              <w:t>231</w:t>
            </w:r>
          </w:p>
        </w:tc>
        <w:tc>
          <w:tcPr>
            <w:tcW w:w="1646" w:type="dxa"/>
            <w:tcBorders>
              <w:top w:val="single" w:sz="4" w:space="0" w:color="auto"/>
              <w:bottom w:val="single" w:sz="4" w:space="0" w:color="auto"/>
            </w:tcBorders>
            <w:shd w:val="clear" w:color="auto" w:fill="FFFFFF"/>
          </w:tcPr>
          <w:p w14:paraId="34C3E0F6" w14:textId="77777777" w:rsidR="00003DFB" w:rsidRPr="00003DFB" w:rsidRDefault="00003DFB" w:rsidP="00003DFB">
            <w:pPr>
              <w:jc w:val="left"/>
              <w:rPr>
                <w:color w:val="000000"/>
              </w:rPr>
            </w:pPr>
            <w:r w:rsidRPr="00003DFB">
              <w:rPr>
                <w:color w:val="000000"/>
              </w:rPr>
              <w:t>M012</w:t>
            </w:r>
          </w:p>
        </w:tc>
        <w:tc>
          <w:tcPr>
            <w:tcW w:w="1647" w:type="dxa"/>
            <w:tcBorders>
              <w:top w:val="single" w:sz="4" w:space="0" w:color="auto"/>
              <w:bottom w:val="single" w:sz="4" w:space="0" w:color="auto"/>
            </w:tcBorders>
            <w:shd w:val="clear" w:color="auto" w:fill="FFFFFF"/>
          </w:tcPr>
          <w:p w14:paraId="599A0752"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517B959" w14:textId="77777777" w:rsidR="00003DFB" w:rsidRPr="00003DFB" w:rsidRDefault="00003DFB" w:rsidP="00003DFB">
            <w:pPr>
              <w:jc w:val="left"/>
              <w:rPr>
                <w:color w:val="000000"/>
              </w:rPr>
            </w:pPr>
          </w:p>
        </w:tc>
        <w:tc>
          <w:tcPr>
            <w:tcW w:w="1647" w:type="dxa"/>
            <w:shd w:val="clear" w:color="auto" w:fill="FFFFFF"/>
          </w:tcPr>
          <w:p w14:paraId="7A2E35AA" w14:textId="77777777" w:rsidR="00003DFB" w:rsidRPr="00003DFB" w:rsidRDefault="00003DFB" w:rsidP="00003DFB">
            <w:pPr>
              <w:jc w:val="left"/>
              <w:rPr>
                <w:color w:val="000000"/>
              </w:rPr>
            </w:pPr>
          </w:p>
        </w:tc>
        <w:tc>
          <w:tcPr>
            <w:tcW w:w="1647" w:type="dxa"/>
            <w:shd w:val="clear" w:color="auto" w:fill="FFFFFF"/>
          </w:tcPr>
          <w:p w14:paraId="59CDACA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26539B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064F4E8" w14:textId="77777777" w:rsidR="00003DFB" w:rsidRPr="00003DFB" w:rsidRDefault="00003DFB" w:rsidP="00003DFB">
            <w:pPr>
              <w:jc w:val="left"/>
              <w:rPr>
                <w:color w:val="000000"/>
              </w:rPr>
            </w:pPr>
          </w:p>
        </w:tc>
      </w:tr>
      <w:tr w:rsidR="00003DFB" w:rsidRPr="00003DFB" w14:paraId="4E4D50F3" w14:textId="77777777" w:rsidTr="00003DFB">
        <w:trPr>
          <w:trHeight w:val="449"/>
        </w:trPr>
        <w:tc>
          <w:tcPr>
            <w:tcW w:w="550" w:type="dxa"/>
            <w:tcBorders>
              <w:top w:val="single" w:sz="4" w:space="0" w:color="auto"/>
              <w:bottom w:val="nil"/>
            </w:tcBorders>
            <w:shd w:val="clear" w:color="auto" w:fill="FFFFFF"/>
          </w:tcPr>
          <w:p w14:paraId="2F423C0F" w14:textId="77777777" w:rsidR="00003DFB" w:rsidRPr="00003DFB" w:rsidRDefault="00003DFB" w:rsidP="00003DFB">
            <w:pPr>
              <w:jc w:val="left"/>
              <w:rPr>
                <w:color w:val="000000"/>
              </w:rPr>
            </w:pPr>
            <w:r>
              <w:rPr>
                <w:color w:val="000000"/>
              </w:rPr>
              <w:t>232</w:t>
            </w:r>
          </w:p>
        </w:tc>
        <w:tc>
          <w:tcPr>
            <w:tcW w:w="1646" w:type="dxa"/>
            <w:tcBorders>
              <w:top w:val="single" w:sz="4" w:space="0" w:color="auto"/>
              <w:bottom w:val="nil"/>
            </w:tcBorders>
            <w:shd w:val="clear" w:color="auto" w:fill="FFFFFF"/>
          </w:tcPr>
          <w:p w14:paraId="1B06C79F" w14:textId="77777777" w:rsidR="00003DFB" w:rsidRPr="00003DFB" w:rsidRDefault="00003DFB" w:rsidP="00003DFB">
            <w:pPr>
              <w:jc w:val="left"/>
              <w:rPr>
                <w:color w:val="000000"/>
              </w:rPr>
            </w:pPr>
            <w:r>
              <w:rPr>
                <w:color w:val="000000"/>
              </w:rPr>
              <w:t>MAT106</w:t>
            </w:r>
          </w:p>
        </w:tc>
        <w:tc>
          <w:tcPr>
            <w:tcW w:w="1647" w:type="dxa"/>
            <w:tcBorders>
              <w:top w:val="single" w:sz="4" w:space="0" w:color="auto"/>
              <w:bottom w:val="nil"/>
            </w:tcBorders>
            <w:shd w:val="clear" w:color="auto" w:fill="FFFFFF"/>
          </w:tcPr>
          <w:p w14:paraId="6E24CCC4" w14:textId="77777777" w:rsidR="00003DFB" w:rsidRPr="00003DFB" w:rsidRDefault="00003DFB" w:rsidP="00003DFB">
            <w:pPr>
              <w:jc w:val="left"/>
              <w:rPr>
                <w:color w:val="000000"/>
              </w:rPr>
            </w:pPr>
            <w:r>
              <w:rPr>
                <w:color w:val="000000"/>
              </w:rPr>
              <w:t>DATE</w:t>
            </w:r>
          </w:p>
        </w:tc>
        <w:tc>
          <w:tcPr>
            <w:tcW w:w="1647" w:type="dxa"/>
            <w:shd w:val="clear" w:color="auto" w:fill="FFFFFF"/>
          </w:tcPr>
          <w:p w14:paraId="14D06947"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1A6375D4" w14:textId="77777777" w:rsidR="00003DFB" w:rsidRPr="00003DFB" w:rsidRDefault="00003DFB" w:rsidP="00003DFB">
            <w:pPr>
              <w:jc w:val="left"/>
              <w:rPr>
                <w:color w:val="000000"/>
              </w:rPr>
            </w:pPr>
            <w:r>
              <w:rPr>
                <w:color w:val="000000"/>
              </w:rPr>
              <w:t>C206</w:t>
            </w:r>
          </w:p>
        </w:tc>
        <w:tc>
          <w:tcPr>
            <w:tcW w:w="1647" w:type="dxa"/>
            <w:shd w:val="clear" w:color="auto" w:fill="FFFFFF"/>
          </w:tcPr>
          <w:p w14:paraId="74ABFFDB"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05837D75" w14:textId="77777777" w:rsidR="00003DFB" w:rsidRDefault="00003DFB" w:rsidP="00003DFB">
            <w:pPr>
              <w:jc w:val="left"/>
              <w:rPr>
                <w:color w:val="000000"/>
              </w:rPr>
            </w:pPr>
            <w:r>
              <w:rPr>
                <w:color w:val="000000"/>
              </w:rPr>
              <w:t>Bewirtschaftung Cluster HGB</w:t>
            </w:r>
          </w:p>
          <w:p w14:paraId="20709F96" w14:textId="77777777" w:rsidR="00003DFB" w:rsidRDefault="00003DFB" w:rsidP="00003DFB">
            <w:pPr>
              <w:jc w:val="left"/>
              <w:rPr>
                <w:color w:val="000000"/>
              </w:rPr>
            </w:pPr>
          </w:p>
          <w:p w14:paraId="1BA70C2B" w14:textId="77777777" w:rsidR="00003DFB" w:rsidRDefault="00003DFB" w:rsidP="00003DFB">
            <w:pPr>
              <w:jc w:val="left"/>
              <w:rPr>
                <w:color w:val="000000"/>
              </w:rPr>
            </w:pPr>
            <w:r>
              <w:rPr>
                <w:color w:val="000000"/>
              </w:rPr>
              <w:t>if B603 ='T'</w:t>
            </w:r>
          </w:p>
          <w:p w14:paraId="728A9CD1" w14:textId="77777777" w:rsidR="00003DFB" w:rsidRPr="00412367" w:rsidRDefault="00003DFB" w:rsidP="00003DFB">
            <w:pPr>
              <w:jc w:val="left"/>
              <w:rPr>
                <w:color w:val="000000"/>
                <w:lang w:val="en-US"/>
                <w:rPrChange w:id="2297" w:author="Huke, Juan (extern)" w:date="2024-05-22T18:34:00Z">
                  <w:rPr>
                    <w:color w:val="000000"/>
                  </w:rPr>
                </w:rPrChange>
              </w:rPr>
            </w:pPr>
            <w:r w:rsidRPr="00412367">
              <w:rPr>
                <w:color w:val="000000"/>
                <w:lang w:val="en-US"/>
                <w:rPrChange w:id="2298" w:author="Huke, Juan (extern)" w:date="2024-05-22T18:34:00Z">
                  <w:rPr>
                    <w:color w:val="000000"/>
                  </w:rPr>
                </w:rPrChange>
              </w:rPr>
              <w:t>then NULL</w:t>
            </w:r>
          </w:p>
          <w:p w14:paraId="4AAEFDE7" w14:textId="77777777" w:rsidR="00003DFB" w:rsidRPr="00412367" w:rsidRDefault="00003DFB" w:rsidP="00003DFB">
            <w:pPr>
              <w:jc w:val="left"/>
              <w:rPr>
                <w:color w:val="000000"/>
                <w:lang w:val="en-US"/>
                <w:rPrChange w:id="2299" w:author="Huke, Juan (extern)" w:date="2024-05-22T18:34:00Z">
                  <w:rPr>
                    <w:color w:val="000000"/>
                  </w:rPr>
                </w:rPrChange>
              </w:rPr>
            </w:pPr>
            <w:r w:rsidRPr="00412367">
              <w:rPr>
                <w:color w:val="000000"/>
                <w:lang w:val="en-US"/>
                <w:rPrChange w:id="2300" w:author="Huke, Juan (extern)" w:date="2024-05-22T18:34:00Z">
                  <w:rPr>
                    <w:color w:val="000000"/>
                  </w:rPr>
                </w:rPrChange>
              </w:rPr>
              <w:t>else</w:t>
            </w:r>
          </w:p>
          <w:p w14:paraId="364F6A0D" w14:textId="77777777" w:rsidR="00003DFB" w:rsidRPr="00412367" w:rsidRDefault="00003DFB" w:rsidP="00003DFB">
            <w:pPr>
              <w:jc w:val="left"/>
              <w:rPr>
                <w:color w:val="000000"/>
                <w:lang w:val="en-US"/>
                <w:rPrChange w:id="2301" w:author="Huke, Juan (extern)" w:date="2024-05-22T18:34:00Z">
                  <w:rPr>
                    <w:color w:val="000000"/>
                  </w:rPr>
                </w:rPrChange>
              </w:rPr>
            </w:pPr>
            <w:r w:rsidRPr="00412367">
              <w:rPr>
                <w:color w:val="000000"/>
                <w:lang w:val="en-US"/>
                <w:rPrChange w:id="2302" w:author="Huke, Juan (extern)" w:date="2024-05-22T18:34:00Z">
                  <w:rPr>
                    <w:color w:val="000000"/>
                  </w:rPr>
                </w:rPrChange>
              </w:rPr>
              <w:t xml:space="preserve">if XX_DELISYST ='110' then </w:t>
            </w:r>
          </w:p>
          <w:p w14:paraId="1FA4341D" w14:textId="77777777" w:rsidR="00003DFB" w:rsidRDefault="00003DFB" w:rsidP="00003DFB">
            <w:pPr>
              <w:jc w:val="left"/>
              <w:rPr>
                <w:color w:val="000000"/>
              </w:rPr>
            </w:pPr>
            <w:r w:rsidRPr="00412367">
              <w:rPr>
                <w:color w:val="000000"/>
                <w:lang w:val="en-US"/>
                <w:rPrChange w:id="2303" w:author="Huke, Juan (extern)" w:date="2024-05-22T18:34:00Z">
                  <w:rPr>
                    <w:color w:val="000000"/>
                  </w:rPr>
                </w:rPrChange>
              </w:rPr>
              <w:t xml:space="preserve">if XX_BOE_PURCHASE_D != </w:t>
            </w:r>
            <w:r w:rsidRPr="00AA394B">
              <w:rPr>
                <w:color w:val="000000"/>
                <w:lang w:val="en-US"/>
                <w:rPrChange w:id="2304" w:author="Huke, Juan (extern)" w:date="2024-05-22T19:26:00Z">
                  <w:rPr>
                    <w:color w:val="000000"/>
                  </w:rPr>
                </w:rPrChange>
              </w:rPr>
              <w:t xml:space="preserve">'01.01.1753' or XX_BOE_PURCHASE_D != </w:t>
            </w:r>
            <w:r>
              <w:rPr>
                <w:color w:val="000000"/>
              </w:rPr>
              <w:t>'31.12.9999'</w:t>
            </w:r>
          </w:p>
          <w:p w14:paraId="797009A2" w14:textId="77777777" w:rsidR="00003DFB" w:rsidRPr="00412367" w:rsidRDefault="00003DFB" w:rsidP="00003DFB">
            <w:pPr>
              <w:jc w:val="left"/>
              <w:rPr>
                <w:color w:val="000000"/>
                <w:lang w:val="en-US"/>
                <w:rPrChange w:id="2305" w:author="Huke, Juan (extern)" w:date="2024-05-22T18:34:00Z">
                  <w:rPr>
                    <w:color w:val="000000"/>
                  </w:rPr>
                </w:rPrChange>
              </w:rPr>
            </w:pPr>
            <w:r w:rsidRPr="00412367">
              <w:rPr>
                <w:color w:val="000000"/>
                <w:lang w:val="en-US"/>
                <w:rPrChange w:id="2306" w:author="Huke, Juan (extern)" w:date="2024-05-22T18:34:00Z">
                  <w:rPr>
                    <w:color w:val="000000"/>
                  </w:rPr>
                </w:rPrChange>
              </w:rPr>
              <w:t>then XX_BOE_PURCHASE_D else NULL</w:t>
            </w:r>
          </w:p>
          <w:p w14:paraId="5A2E8888" w14:textId="77777777" w:rsidR="00003DFB" w:rsidRPr="00412367" w:rsidRDefault="00003DFB" w:rsidP="00003DFB">
            <w:pPr>
              <w:jc w:val="left"/>
              <w:rPr>
                <w:color w:val="000000"/>
                <w:lang w:val="en-US"/>
                <w:rPrChange w:id="2307" w:author="Huke, Juan (extern)" w:date="2024-05-22T18:34:00Z">
                  <w:rPr>
                    <w:color w:val="000000"/>
                  </w:rPr>
                </w:rPrChange>
              </w:rPr>
            </w:pPr>
            <w:r w:rsidRPr="00412367">
              <w:rPr>
                <w:color w:val="000000"/>
                <w:lang w:val="en-US"/>
                <w:rPrChange w:id="2308" w:author="Huke, Juan (extern)" w:date="2024-05-22T18:34:00Z">
                  <w:rPr>
                    <w:color w:val="000000"/>
                  </w:rPr>
                </w:rPrChange>
              </w:rPr>
              <w:t xml:space="preserve">if XX_DELISYST !='110' then </w:t>
            </w:r>
          </w:p>
          <w:p w14:paraId="4638ACD6" w14:textId="77777777" w:rsidR="00003DFB" w:rsidRPr="00412367" w:rsidRDefault="00003DFB" w:rsidP="00003DFB">
            <w:pPr>
              <w:jc w:val="left"/>
              <w:rPr>
                <w:color w:val="000000"/>
                <w:lang w:val="en-US"/>
                <w:rPrChange w:id="2309" w:author="Huke, Juan (extern)" w:date="2024-05-22T18:34:00Z">
                  <w:rPr>
                    <w:color w:val="000000"/>
                  </w:rPr>
                </w:rPrChange>
              </w:rPr>
            </w:pPr>
            <w:r w:rsidRPr="00412367">
              <w:rPr>
                <w:color w:val="000000"/>
                <w:lang w:val="en-US"/>
                <w:rPrChange w:id="2310" w:author="Huke, Juan (extern)" w:date="2024-05-22T18:34:00Z">
                  <w:rPr>
                    <w:color w:val="000000"/>
                  </w:rPr>
                </w:rPrChange>
              </w:rPr>
              <w:t>INSTRUMENT.C206</w:t>
            </w:r>
          </w:p>
          <w:p w14:paraId="074B6902" w14:textId="77777777" w:rsidR="00003DFB" w:rsidRPr="00412367" w:rsidRDefault="00003DFB" w:rsidP="00003DFB">
            <w:pPr>
              <w:jc w:val="left"/>
              <w:rPr>
                <w:color w:val="000000"/>
                <w:lang w:val="en-US"/>
                <w:rPrChange w:id="2311" w:author="Huke, Juan (extern)" w:date="2024-05-22T18:34:00Z">
                  <w:rPr>
                    <w:color w:val="000000"/>
                  </w:rPr>
                </w:rPrChange>
              </w:rPr>
            </w:pPr>
          </w:p>
          <w:p w14:paraId="73082E57" w14:textId="77777777" w:rsidR="00003DFB" w:rsidRDefault="00003DFB" w:rsidP="00003DFB">
            <w:pPr>
              <w:jc w:val="left"/>
              <w:rPr>
                <w:color w:val="000000"/>
              </w:rPr>
            </w:pPr>
            <w:r>
              <w:rPr>
                <w:color w:val="000000"/>
              </w:rPr>
              <w:t>Bewirtschaftung Cluster IFRS</w:t>
            </w:r>
          </w:p>
          <w:p w14:paraId="1BE6BDCA" w14:textId="77777777" w:rsidR="00003DFB" w:rsidRPr="00003DFB" w:rsidRDefault="00003DFB" w:rsidP="00003DFB">
            <w:pPr>
              <w:jc w:val="left"/>
              <w:rPr>
                <w:color w:val="000000"/>
              </w:rPr>
            </w:pPr>
            <w:r>
              <w:rPr>
                <w:color w:val="000000"/>
              </w:rPr>
              <w:t>Keine Bewirtschaftung</w:t>
            </w:r>
          </w:p>
        </w:tc>
        <w:tc>
          <w:tcPr>
            <w:tcW w:w="2906" w:type="dxa"/>
            <w:tcBorders>
              <w:top w:val="single" w:sz="4" w:space="0" w:color="auto"/>
              <w:bottom w:val="nil"/>
            </w:tcBorders>
            <w:shd w:val="clear" w:color="auto" w:fill="FFFFFF"/>
          </w:tcPr>
          <w:p w14:paraId="7E0B9D5C" w14:textId="77777777" w:rsidR="00003DFB" w:rsidRDefault="00003DFB" w:rsidP="00003DFB">
            <w:pPr>
              <w:jc w:val="left"/>
              <w:rPr>
                <w:color w:val="000000"/>
              </w:rPr>
            </w:pPr>
            <w:r>
              <w:rPr>
                <w:color w:val="000000"/>
              </w:rPr>
              <w:t>Datum des Vertragsabschlusses</w:t>
            </w:r>
          </w:p>
          <w:p w14:paraId="1EA0CE5B" w14:textId="77777777" w:rsidR="00003DFB" w:rsidRDefault="00003DFB" w:rsidP="00003DFB">
            <w:pPr>
              <w:jc w:val="left"/>
              <w:rPr>
                <w:color w:val="000000"/>
              </w:rPr>
            </w:pPr>
          </w:p>
          <w:p w14:paraId="1A193D52" w14:textId="77777777" w:rsidR="00003DFB" w:rsidRDefault="00003DFB" w:rsidP="00003DFB">
            <w:pPr>
              <w:jc w:val="left"/>
              <w:rPr>
                <w:color w:val="000000"/>
              </w:rPr>
            </w:pPr>
            <w:r>
              <w:rPr>
                <w:color w:val="000000"/>
              </w:rPr>
              <w:t>XX_DELISYST = 110 (=Wechsel)</w:t>
            </w:r>
          </w:p>
          <w:p w14:paraId="55523879" w14:textId="77777777" w:rsidR="00003DFB" w:rsidRPr="00003DFB" w:rsidRDefault="00003DFB" w:rsidP="00003DFB">
            <w:pPr>
              <w:jc w:val="left"/>
              <w:rPr>
                <w:color w:val="000000"/>
              </w:rPr>
            </w:pPr>
            <w:r>
              <w:rPr>
                <w:color w:val="000000"/>
              </w:rPr>
              <w:t>XX_BOE_PURCHASE_D = Wechselankaufsdatum</w:t>
            </w:r>
          </w:p>
        </w:tc>
      </w:tr>
      <w:tr w:rsidR="00003DFB" w:rsidRPr="00003DFB" w14:paraId="6668BC88" w14:textId="77777777" w:rsidTr="00003DFB">
        <w:trPr>
          <w:trHeight w:val="449"/>
        </w:trPr>
        <w:tc>
          <w:tcPr>
            <w:tcW w:w="550" w:type="dxa"/>
            <w:tcBorders>
              <w:top w:val="nil"/>
              <w:bottom w:val="nil"/>
            </w:tcBorders>
            <w:shd w:val="clear" w:color="auto" w:fill="FFFFFF"/>
          </w:tcPr>
          <w:p w14:paraId="07274FB3" w14:textId="77777777" w:rsidR="00003DFB" w:rsidRDefault="00003DFB" w:rsidP="00003DFB">
            <w:pPr>
              <w:jc w:val="left"/>
              <w:rPr>
                <w:color w:val="000000"/>
              </w:rPr>
            </w:pPr>
          </w:p>
        </w:tc>
        <w:tc>
          <w:tcPr>
            <w:tcW w:w="1646" w:type="dxa"/>
            <w:tcBorders>
              <w:top w:val="nil"/>
              <w:bottom w:val="nil"/>
            </w:tcBorders>
            <w:shd w:val="clear" w:color="auto" w:fill="FFFFFF"/>
          </w:tcPr>
          <w:p w14:paraId="0A293C34" w14:textId="77777777" w:rsidR="00003DFB" w:rsidRDefault="00003DFB" w:rsidP="00003DFB">
            <w:pPr>
              <w:jc w:val="left"/>
              <w:rPr>
                <w:color w:val="000000"/>
              </w:rPr>
            </w:pPr>
          </w:p>
        </w:tc>
        <w:tc>
          <w:tcPr>
            <w:tcW w:w="1647" w:type="dxa"/>
            <w:tcBorders>
              <w:top w:val="nil"/>
              <w:bottom w:val="nil"/>
            </w:tcBorders>
            <w:shd w:val="clear" w:color="auto" w:fill="FFFFFF"/>
          </w:tcPr>
          <w:p w14:paraId="6AF756E1" w14:textId="77777777" w:rsidR="00003DFB" w:rsidRDefault="00003DFB" w:rsidP="00003DFB">
            <w:pPr>
              <w:jc w:val="left"/>
              <w:rPr>
                <w:color w:val="000000"/>
              </w:rPr>
            </w:pPr>
          </w:p>
        </w:tc>
        <w:tc>
          <w:tcPr>
            <w:tcW w:w="1647" w:type="dxa"/>
            <w:shd w:val="clear" w:color="auto" w:fill="FFFFFF"/>
          </w:tcPr>
          <w:p w14:paraId="2DCCD439" w14:textId="77777777" w:rsidR="00003DFB" w:rsidRDefault="00003DFB" w:rsidP="00003DFB">
            <w:pPr>
              <w:jc w:val="left"/>
              <w:rPr>
                <w:color w:val="000000"/>
              </w:rPr>
            </w:pPr>
            <w:r>
              <w:rPr>
                <w:color w:val="000000"/>
              </w:rPr>
              <w:t>POSITION</w:t>
            </w:r>
          </w:p>
        </w:tc>
        <w:tc>
          <w:tcPr>
            <w:tcW w:w="1647" w:type="dxa"/>
            <w:shd w:val="clear" w:color="auto" w:fill="FFFFFF"/>
          </w:tcPr>
          <w:p w14:paraId="25F66A7F" w14:textId="77777777" w:rsidR="00003DFB" w:rsidRDefault="00003DFB" w:rsidP="00003DFB">
            <w:pPr>
              <w:jc w:val="left"/>
              <w:rPr>
                <w:color w:val="000000"/>
              </w:rPr>
            </w:pPr>
            <w:r>
              <w:rPr>
                <w:color w:val="000000"/>
              </w:rPr>
              <w:t>B603</w:t>
            </w:r>
          </w:p>
        </w:tc>
        <w:tc>
          <w:tcPr>
            <w:tcW w:w="1647" w:type="dxa"/>
            <w:shd w:val="clear" w:color="auto" w:fill="FFFFFF"/>
          </w:tcPr>
          <w:p w14:paraId="7960512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F16BFF3" w14:textId="77777777" w:rsidR="00003DFB" w:rsidRDefault="00003DFB" w:rsidP="00003DFB">
            <w:pPr>
              <w:jc w:val="left"/>
              <w:rPr>
                <w:color w:val="000000"/>
              </w:rPr>
            </w:pPr>
          </w:p>
        </w:tc>
        <w:tc>
          <w:tcPr>
            <w:tcW w:w="2906" w:type="dxa"/>
            <w:tcBorders>
              <w:top w:val="nil"/>
              <w:bottom w:val="nil"/>
            </w:tcBorders>
            <w:shd w:val="clear" w:color="auto" w:fill="FFFFFF"/>
          </w:tcPr>
          <w:p w14:paraId="26CECBAF" w14:textId="77777777" w:rsidR="00003DFB" w:rsidRDefault="00003DFB" w:rsidP="00003DFB">
            <w:pPr>
              <w:jc w:val="left"/>
              <w:rPr>
                <w:color w:val="000000"/>
              </w:rPr>
            </w:pPr>
          </w:p>
        </w:tc>
      </w:tr>
      <w:tr w:rsidR="00003DFB" w:rsidRPr="00003DFB" w14:paraId="7BBCAEC8" w14:textId="77777777" w:rsidTr="00003DFB">
        <w:trPr>
          <w:trHeight w:val="449"/>
        </w:trPr>
        <w:tc>
          <w:tcPr>
            <w:tcW w:w="550" w:type="dxa"/>
            <w:tcBorders>
              <w:top w:val="nil"/>
              <w:bottom w:val="nil"/>
            </w:tcBorders>
            <w:shd w:val="clear" w:color="auto" w:fill="FFFFFF"/>
          </w:tcPr>
          <w:p w14:paraId="5B15A3F1" w14:textId="77777777" w:rsidR="00003DFB" w:rsidRDefault="00003DFB" w:rsidP="00003DFB">
            <w:pPr>
              <w:jc w:val="left"/>
              <w:rPr>
                <w:color w:val="000000"/>
              </w:rPr>
            </w:pPr>
          </w:p>
        </w:tc>
        <w:tc>
          <w:tcPr>
            <w:tcW w:w="1646" w:type="dxa"/>
            <w:tcBorders>
              <w:top w:val="nil"/>
              <w:bottom w:val="nil"/>
            </w:tcBorders>
            <w:shd w:val="clear" w:color="auto" w:fill="FFFFFF"/>
          </w:tcPr>
          <w:p w14:paraId="683F3C06" w14:textId="77777777" w:rsidR="00003DFB" w:rsidRDefault="00003DFB" w:rsidP="00003DFB">
            <w:pPr>
              <w:jc w:val="left"/>
              <w:rPr>
                <w:color w:val="000000"/>
              </w:rPr>
            </w:pPr>
          </w:p>
        </w:tc>
        <w:tc>
          <w:tcPr>
            <w:tcW w:w="1647" w:type="dxa"/>
            <w:tcBorders>
              <w:top w:val="nil"/>
              <w:bottom w:val="nil"/>
            </w:tcBorders>
            <w:shd w:val="clear" w:color="auto" w:fill="FFFFFF"/>
          </w:tcPr>
          <w:p w14:paraId="5CEEAC76" w14:textId="77777777" w:rsidR="00003DFB" w:rsidRDefault="00003DFB" w:rsidP="00003DFB">
            <w:pPr>
              <w:jc w:val="left"/>
              <w:rPr>
                <w:color w:val="000000"/>
              </w:rPr>
            </w:pPr>
          </w:p>
        </w:tc>
        <w:tc>
          <w:tcPr>
            <w:tcW w:w="1647" w:type="dxa"/>
            <w:shd w:val="clear" w:color="auto" w:fill="FFFFFF"/>
          </w:tcPr>
          <w:p w14:paraId="4B5B157D" w14:textId="77777777" w:rsidR="00003DFB" w:rsidRDefault="00003DFB" w:rsidP="00003DFB">
            <w:pPr>
              <w:jc w:val="left"/>
              <w:rPr>
                <w:color w:val="000000"/>
              </w:rPr>
            </w:pPr>
            <w:r>
              <w:rPr>
                <w:color w:val="000000"/>
              </w:rPr>
              <w:t>XX_C_CONTRACT_KG</w:t>
            </w:r>
          </w:p>
        </w:tc>
        <w:tc>
          <w:tcPr>
            <w:tcW w:w="1647" w:type="dxa"/>
            <w:shd w:val="clear" w:color="auto" w:fill="FFFFFF"/>
          </w:tcPr>
          <w:p w14:paraId="00544876" w14:textId="77777777" w:rsidR="00003DFB" w:rsidRDefault="00003DFB" w:rsidP="00003DFB">
            <w:pPr>
              <w:jc w:val="left"/>
              <w:rPr>
                <w:color w:val="000000"/>
              </w:rPr>
            </w:pPr>
            <w:r>
              <w:rPr>
                <w:color w:val="000000"/>
              </w:rPr>
              <w:t>XX_BOE_PURCHASE_D</w:t>
            </w:r>
          </w:p>
        </w:tc>
        <w:tc>
          <w:tcPr>
            <w:tcW w:w="1647" w:type="dxa"/>
            <w:shd w:val="clear" w:color="auto" w:fill="FFFFFF"/>
          </w:tcPr>
          <w:p w14:paraId="3C6C877F"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2A96E88F" w14:textId="77777777" w:rsidR="00003DFB" w:rsidRDefault="00003DFB" w:rsidP="00003DFB">
            <w:pPr>
              <w:jc w:val="left"/>
              <w:rPr>
                <w:color w:val="000000"/>
              </w:rPr>
            </w:pPr>
          </w:p>
        </w:tc>
        <w:tc>
          <w:tcPr>
            <w:tcW w:w="2906" w:type="dxa"/>
            <w:tcBorders>
              <w:top w:val="nil"/>
              <w:bottom w:val="nil"/>
            </w:tcBorders>
            <w:shd w:val="clear" w:color="auto" w:fill="FFFFFF"/>
          </w:tcPr>
          <w:p w14:paraId="7A647A81" w14:textId="77777777" w:rsidR="00003DFB" w:rsidRDefault="00003DFB" w:rsidP="00003DFB">
            <w:pPr>
              <w:jc w:val="left"/>
              <w:rPr>
                <w:color w:val="000000"/>
              </w:rPr>
            </w:pPr>
          </w:p>
        </w:tc>
      </w:tr>
      <w:tr w:rsidR="00003DFB" w:rsidRPr="00003DFB" w14:paraId="49277D47" w14:textId="77777777" w:rsidTr="00003DFB">
        <w:trPr>
          <w:trHeight w:val="449"/>
        </w:trPr>
        <w:tc>
          <w:tcPr>
            <w:tcW w:w="550" w:type="dxa"/>
            <w:tcBorders>
              <w:top w:val="nil"/>
              <w:bottom w:val="single" w:sz="4" w:space="0" w:color="auto"/>
            </w:tcBorders>
            <w:shd w:val="clear" w:color="auto" w:fill="FFFFFF"/>
          </w:tcPr>
          <w:p w14:paraId="108A1BA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D54A0C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A8BF78" w14:textId="77777777" w:rsidR="00003DFB" w:rsidRDefault="00003DFB" w:rsidP="00003DFB">
            <w:pPr>
              <w:jc w:val="left"/>
              <w:rPr>
                <w:color w:val="000000"/>
              </w:rPr>
            </w:pPr>
          </w:p>
        </w:tc>
        <w:tc>
          <w:tcPr>
            <w:tcW w:w="1647" w:type="dxa"/>
            <w:shd w:val="clear" w:color="auto" w:fill="FFFFFF"/>
          </w:tcPr>
          <w:p w14:paraId="2EC63BE1" w14:textId="77777777" w:rsidR="00003DFB" w:rsidRDefault="00003DFB" w:rsidP="00003DFB">
            <w:pPr>
              <w:jc w:val="left"/>
              <w:rPr>
                <w:color w:val="000000"/>
              </w:rPr>
            </w:pPr>
            <w:r>
              <w:rPr>
                <w:color w:val="000000"/>
              </w:rPr>
              <w:t>XX_C_CONTRACT_KG</w:t>
            </w:r>
          </w:p>
        </w:tc>
        <w:tc>
          <w:tcPr>
            <w:tcW w:w="1647" w:type="dxa"/>
            <w:shd w:val="clear" w:color="auto" w:fill="FFFFFF"/>
          </w:tcPr>
          <w:p w14:paraId="05F4060D" w14:textId="77777777" w:rsidR="00003DFB" w:rsidRDefault="00003DFB" w:rsidP="00003DFB">
            <w:pPr>
              <w:jc w:val="left"/>
              <w:rPr>
                <w:color w:val="000000"/>
              </w:rPr>
            </w:pPr>
            <w:r>
              <w:rPr>
                <w:color w:val="000000"/>
              </w:rPr>
              <w:t>XX_DELISYST</w:t>
            </w:r>
          </w:p>
        </w:tc>
        <w:tc>
          <w:tcPr>
            <w:tcW w:w="1647" w:type="dxa"/>
            <w:shd w:val="clear" w:color="auto" w:fill="FFFFFF"/>
          </w:tcPr>
          <w:p w14:paraId="7D98D5FE"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B56771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F23BD71" w14:textId="77777777" w:rsidR="00003DFB" w:rsidRDefault="00003DFB" w:rsidP="00003DFB">
            <w:pPr>
              <w:jc w:val="left"/>
              <w:rPr>
                <w:color w:val="000000"/>
              </w:rPr>
            </w:pPr>
          </w:p>
        </w:tc>
      </w:tr>
      <w:tr w:rsidR="00003DFB" w:rsidRPr="00003DFB" w14:paraId="6A791E5D" w14:textId="77777777" w:rsidTr="00003DFB">
        <w:trPr>
          <w:trHeight w:val="449"/>
        </w:trPr>
        <w:tc>
          <w:tcPr>
            <w:tcW w:w="550" w:type="dxa"/>
            <w:tcBorders>
              <w:top w:val="single" w:sz="4" w:space="0" w:color="auto"/>
              <w:bottom w:val="nil"/>
            </w:tcBorders>
            <w:shd w:val="clear" w:color="auto" w:fill="FFFFFF"/>
          </w:tcPr>
          <w:p w14:paraId="0AFDF5EC" w14:textId="77777777" w:rsidR="00003DFB" w:rsidRDefault="00003DFB" w:rsidP="00003DFB">
            <w:pPr>
              <w:jc w:val="left"/>
              <w:rPr>
                <w:color w:val="000000"/>
              </w:rPr>
            </w:pPr>
            <w:r>
              <w:rPr>
                <w:color w:val="000000"/>
              </w:rPr>
              <w:t>233</w:t>
            </w:r>
          </w:p>
        </w:tc>
        <w:tc>
          <w:tcPr>
            <w:tcW w:w="1646" w:type="dxa"/>
            <w:tcBorders>
              <w:top w:val="single" w:sz="4" w:space="0" w:color="auto"/>
              <w:bottom w:val="nil"/>
            </w:tcBorders>
            <w:shd w:val="clear" w:color="auto" w:fill="FFFFFF"/>
          </w:tcPr>
          <w:p w14:paraId="4BD00C24" w14:textId="77777777" w:rsidR="00003DFB" w:rsidRDefault="00003DFB" w:rsidP="00003DFB">
            <w:pPr>
              <w:jc w:val="left"/>
              <w:rPr>
                <w:color w:val="000000"/>
              </w:rPr>
            </w:pPr>
            <w:r>
              <w:rPr>
                <w:color w:val="000000"/>
              </w:rPr>
              <w:t>PLD109</w:t>
            </w:r>
          </w:p>
        </w:tc>
        <w:tc>
          <w:tcPr>
            <w:tcW w:w="1647" w:type="dxa"/>
            <w:tcBorders>
              <w:top w:val="single" w:sz="4" w:space="0" w:color="auto"/>
              <w:bottom w:val="nil"/>
            </w:tcBorders>
            <w:shd w:val="clear" w:color="auto" w:fill="FFFFFF"/>
          </w:tcPr>
          <w:p w14:paraId="076E9DC5" w14:textId="77777777" w:rsidR="00003DFB" w:rsidRDefault="00003DFB" w:rsidP="00003DFB">
            <w:pPr>
              <w:jc w:val="left"/>
              <w:rPr>
                <w:color w:val="000000"/>
              </w:rPr>
            </w:pPr>
            <w:r>
              <w:rPr>
                <w:color w:val="000000"/>
              </w:rPr>
              <w:t>Integer</w:t>
            </w:r>
          </w:p>
        </w:tc>
        <w:tc>
          <w:tcPr>
            <w:tcW w:w="1647" w:type="dxa"/>
            <w:shd w:val="clear" w:color="auto" w:fill="FFFFFF"/>
          </w:tcPr>
          <w:p w14:paraId="39A73621" w14:textId="77777777" w:rsidR="00003DFB" w:rsidRDefault="00003DFB" w:rsidP="00003DFB">
            <w:pPr>
              <w:jc w:val="left"/>
              <w:rPr>
                <w:color w:val="000000"/>
              </w:rPr>
            </w:pPr>
            <w:r>
              <w:rPr>
                <w:color w:val="000000"/>
              </w:rPr>
              <w:t>POSITION</w:t>
            </w:r>
          </w:p>
        </w:tc>
        <w:tc>
          <w:tcPr>
            <w:tcW w:w="1647" w:type="dxa"/>
            <w:shd w:val="clear" w:color="auto" w:fill="FFFFFF"/>
          </w:tcPr>
          <w:p w14:paraId="5ED4663B" w14:textId="77777777" w:rsidR="00003DFB" w:rsidRDefault="00003DFB" w:rsidP="00003DFB">
            <w:pPr>
              <w:jc w:val="left"/>
              <w:rPr>
                <w:color w:val="000000"/>
              </w:rPr>
            </w:pPr>
            <w:r>
              <w:rPr>
                <w:color w:val="000000"/>
              </w:rPr>
              <w:t>B603</w:t>
            </w:r>
          </w:p>
        </w:tc>
        <w:tc>
          <w:tcPr>
            <w:tcW w:w="1647" w:type="dxa"/>
            <w:shd w:val="clear" w:color="auto" w:fill="FFFFFF"/>
          </w:tcPr>
          <w:p w14:paraId="1562C1E6"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08B54D94" w14:textId="77777777" w:rsidR="00003DFB" w:rsidRPr="00412367" w:rsidRDefault="00003DFB" w:rsidP="00003DFB">
            <w:pPr>
              <w:jc w:val="left"/>
              <w:rPr>
                <w:color w:val="000000"/>
                <w:lang w:val="en-US"/>
                <w:rPrChange w:id="2312" w:author="Huke, Juan (extern)" w:date="2024-05-22T18:34:00Z">
                  <w:rPr>
                    <w:color w:val="000000"/>
                  </w:rPr>
                </w:rPrChange>
              </w:rPr>
            </w:pPr>
            <w:r w:rsidRPr="00412367">
              <w:rPr>
                <w:color w:val="000000"/>
                <w:lang w:val="en-US"/>
                <w:rPrChange w:id="2313" w:author="Huke, Juan (extern)" w:date="2024-05-22T18:34:00Z">
                  <w:rPr>
                    <w:color w:val="000000"/>
                  </w:rPr>
                </w:rPrChange>
              </w:rPr>
              <w:t>if B603 = 'T'</w:t>
            </w:r>
          </w:p>
          <w:p w14:paraId="2E6DE302" w14:textId="77777777" w:rsidR="00003DFB" w:rsidRPr="00412367" w:rsidRDefault="00003DFB" w:rsidP="00003DFB">
            <w:pPr>
              <w:jc w:val="left"/>
              <w:rPr>
                <w:color w:val="000000"/>
                <w:lang w:val="en-US"/>
                <w:rPrChange w:id="2314" w:author="Huke, Juan (extern)" w:date="2024-05-22T18:34:00Z">
                  <w:rPr>
                    <w:color w:val="000000"/>
                  </w:rPr>
                </w:rPrChange>
              </w:rPr>
            </w:pPr>
            <w:r w:rsidRPr="00412367">
              <w:rPr>
                <w:color w:val="000000"/>
                <w:lang w:val="en-US"/>
                <w:rPrChange w:id="2315" w:author="Huke, Juan (extern)" w:date="2024-05-22T18:34:00Z">
                  <w:rPr>
                    <w:color w:val="000000"/>
                  </w:rPr>
                </w:rPrChange>
              </w:rPr>
              <w:t>then NULL</w:t>
            </w:r>
          </w:p>
          <w:p w14:paraId="48AA9F10" w14:textId="77777777" w:rsidR="00003DFB" w:rsidRPr="00412367" w:rsidRDefault="00003DFB" w:rsidP="00003DFB">
            <w:pPr>
              <w:jc w:val="left"/>
              <w:rPr>
                <w:color w:val="000000"/>
                <w:lang w:val="en-US"/>
                <w:rPrChange w:id="2316" w:author="Huke, Juan (extern)" w:date="2024-05-22T18:34:00Z">
                  <w:rPr>
                    <w:color w:val="000000"/>
                  </w:rPr>
                </w:rPrChange>
              </w:rPr>
            </w:pPr>
            <w:r w:rsidRPr="00412367">
              <w:rPr>
                <w:color w:val="000000"/>
                <w:lang w:val="en-US"/>
                <w:rPrChange w:id="2317" w:author="Huke, Juan (extern)" w:date="2024-05-22T18:34:00Z">
                  <w:rPr>
                    <w:color w:val="000000"/>
                  </w:rPr>
                </w:rPrChange>
              </w:rPr>
              <w:t>else (if (XX_SOURCE_OF_ENCUMBRANCE_IND = '^' or XX_SOURCE_OF_ENCUMBRANCE_IND is NULL)</w:t>
            </w:r>
          </w:p>
          <w:p w14:paraId="54A512C3" w14:textId="77777777" w:rsidR="00003DFB" w:rsidRPr="00412367" w:rsidRDefault="00003DFB" w:rsidP="00003DFB">
            <w:pPr>
              <w:jc w:val="left"/>
              <w:rPr>
                <w:color w:val="000000"/>
                <w:lang w:val="en-US"/>
                <w:rPrChange w:id="2318" w:author="Huke, Juan (extern)" w:date="2024-05-22T18:34:00Z">
                  <w:rPr>
                    <w:color w:val="000000"/>
                  </w:rPr>
                </w:rPrChange>
              </w:rPr>
            </w:pPr>
            <w:r w:rsidRPr="00412367">
              <w:rPr>
                <w:color w:val="000000"/>
                <w:lang w:val="en-US"/>
                <w:rPrChange w:id="2319" w:author="Huke, Juan (extern)" w:date="2024-05-22T18:34:00Z">
                  <w:rPr>
                    <w:color w:val="000000"/>
                  </w:rPr>
                </w:rPrChange>
              </w:rPr>
              <w:t>then 10</w:t>
            </w:r>
          </w:p>
          <w:p w14:paraId="5BCD9689" w14:textId="77777777" w:rsidR="00003DFB" w:rsidRPr="00412367" w:rsidRDefault="00003DFB" w:rsidP="00003DFB">
            <w:pPr>
              <w:jc w:val="left"/>
              <w:rPr>
                <w:color w:val="000000"/>
                <w:lang w:val="en-US"/>
                <w:rPrChange w:id="2320" w:author="Huke, Juan (extern)" w:date="2024-05-22T18:34:00Z">
                  <w:rPr>
                    <w:color w:val="000000"/>
                  </w:rPr>
                </w:rPrChange>
              </w:rPr>
            </w:pPr>
            <w:r w:rsidRPr="00412367">
              <w:rPr>
                <w:color w:val="000000"/>
                <w:lang w:val="en-US"/>
                <w:rPrChange w:id="2321" w:author="Huke, Juan (extern)" w:date="2024-05-22T18:34:00Z">
                  <w:rPr>
                    <w:color w:val="000000"/>
                  </w:rPr>
                </w:rPrChange>
              </w:rPr>
              <w:t>else XX_SOURCE_OF_ENCUMBRANCE_IND)</w:t>
            </w:r>
          </w:p>
        </w:tc>
        <w:tc>
          <w:tcPr>
            <w:tcW w:w="2906" w:type="dxa"/>
            <w:tcBorders>
              <w:top w:val="single" w:sz="4" w:space="0" w:color="auto"/>
              <w:bottom w:val="nil"/>
            </w:tcBorders>
            <w:shd w:val="clear" w:color="auto" w:fill="FFFFFF"/>
          </w:tcPr>
          <w:p w14:paraId="7914DB7C" w14:textId="77777777" w:rsidR="00003DFB" w:rsidRDefault="00003DFB" w:rsidP="00003DFB">
            <w:pPr>
              <w:jc w:val="left"/>
              <w:rPr>
                <w:color w:val="000000"/>
              </w:rPr>
            </w:pPr>
            <w:r>
              <w:rPr>
                <w:color w:val="000000"/>
              </w:rPr>
              <w:t>Belastungsquellen</w:t>
            </w:r>
          </w:p>
          <w:p w14:paraId="30351C75" w14:textId="77777777" w:rsidR="00003DFB" w:rsidRDefault="00003DFB" w:rsidP="00003DFB">
            <w:pPr>
              <w:jc w:val="left"/>
              <w:rPr>
                <w:color w:val="000000"/>
              </w:rPr>
            </w:pPr>
          </w:p>
          <w:p w14:paraId="00918A73" w14:textId="77777777" w:rsidR="00003DFB" w:rsidRDefault="00003DFB" w:rsidP="00003DFB">
            <w:pPr>
              <w:jc w:val="left"/>
              <w:rPr>
                <w:color w:val="000000"/>
              </w:rPr>
            </w:pPr>
            <w:r>
              <w:rPr>
                <w:color w:val="000000"/>
              </w:rPr>
              <w:t>Kennzeichung von Aktiva die eine Quelle der Belastung darstellen, 10 = keine Belastung, B603 = Prüfpfad 3 (Transferrisiko)</w:t>
            </w:r>
          </w:p>
        </w:tc>
      </w:tr>
      <w:tr w:rsidR="00003DFB" w:rsidRPr="00003DFB" w14:paraId="14A479D9" w14:textId="77777777" w:rsidTr="00003DFB">
        <w:trPr>
          <w:trHeight w:val="449"/>
        </w:trPr>
        <w:tc>
          <w:tcPr>
            <w:tcW w:w="550" w:type="dxa"/>
            <w:tcBorders>
              <w:top w:val="nil"/>
              <w:bottom w:val="single" w:sz="4" w:space="0" w:color="auto"/>
            </w:tcBorders>
            <w:shd w:val="clear" w:color="auto" w:fill="FFFFFF"/>
          </w:tcPr>
          <w:p w14:paraId="438EC5A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741843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77AF99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3C50E9D"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9CE55D6" w14:textId="77777777" w:rsidR="00003DFB" w:rsidRPr="00412367" w:rsidRDefault="00003DFB" w:rsidP="00003DFB">
            <w:pPr>
              <w:jc w:val="left"/>
              <w:rPr>
                <w:color w:val="000000"/>
                <w:lang w:val="en-US"/>
                <w:rPrChange w:id="2322" w:author="Huke, Juan (extern)" w:date="2024-05-22T18:34:00Z">
                  <w:rPr>
                    <w:color w:val="000000"/>
                  </w:rPr>
                </w:rPrChange>
              </w:rPr>
            </w:pPr>
            <w:r w:rsidRPr="00412367">
              <w:rPr>
                <w:color w:val="000000"/>
                <w:lang w:val="en-US"/>
                <w:rPrChange w:id="2323" w:author="Huke, Juan (extern)" w:date="2024-05-22T18:34:00Z">
                  <w:rPr>
                    <w:color w:val="000000"/>
                  </w:rPr>
                </w:rPrChange>
              </w:rPr>
              <w:t>XX_SOURCE_OF_ENCUMBRANCE_IND</w:t>
            </w:r>
          </w:p>
        </w:tc>
        <w:tc>
          <w:tcPr>
            <w:tcW w:w="1647" w:type="dxa"/>
            <w:tcBorders>
              <w:bottom w:val="single" w:sz="4" w:space="0" w:color="auto"/>
            </w:tcBorders>
            <w:shd w:val="clear" w:color="auto" w:fill="FFFFFF"/>
          </w:tcPr>
          <w:p w14:paraId="4BBF9A14"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1086D8F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03E648F" w14:textId="77777777" w:rsidR="00003DFB" w:rsidRDefault="00003DFB" w:rsidP="00003DFB">
            <w:pPr>
              <w:jc w:val="left"/>
              <w:rPr>
                <w:color w:val="000000"/>
              </w:rPr>
            </w:pPr>
          </w:p>
        </w:tc>
      </w:tr>
      <w:tr w:rsidR="00003DFB" w:rsidRPr="00003DFB" w14:paraId="0E3B82F3" w14:textId="77777777" w:rsidTr="00003DFB">
        <w:trPr>
          <w:trHeight w:val="449"/>
        </w:trPr>
        <w:tc>
          <w:tcPr>
            <w:tcW w:w="550" w:type="dxa"/>
            <w:tcBorders>
              <w:top w:val="single" w:sz="4" w:space="0" w:color="auto"/>
              <w:bottom w:val="single" w:sz="4" w:space="0" w:color="auto"/>
            </w:tcBorders>
            <w:shd w:val="clear" w:color="auto" w:fill="FFFFFF"/>
          </w:tcPr>
          <w:p w14:paraId="04E340A5" w14:textId="77777777" w:rsidR="00003DFB" w:rsidRPr="00003DFB" w:rsidRDefault="00003DFB" w:rsidP="00003DFB">
            <w:pPr>
              <w:jc w:val="left"/>
              <w:rPr>
                <w:color w:val="000000"/>
              </w:rPr>
            </w:pPr>
            <w:r w:rsidRPr="00003DFB">
              <w:rPr>
                <w:color w:val="000000"/>
              </w:rPr>
              <w:t>234</w:t>
            </w:r>
          </w:p>
        </w:tc>
        <w:tc>
          <w:tcPr>
            <w:tcW w:w="1646" w:type="dxa"/>
            <w:tcBorders>
              <w:top w:val="single" w:sz="4" w:space="0" w:color="auto"/>
              <w:bottom w:val="single" w:sz="4" w:space="0" w:color="auto"/>
            </w:tcBorders>
            <w:shd w:val="clear" w:color="auto" w:fill="FFFFFF"/>
          </w:tcPr>
          <w:p w14:paraId="1D33A002" w14:textId="77777777" w:rsidR="00003DFB" w:rsidRPr="00003DFB" w:rsidRDefault="00003DFB" w:rsidP="00003DFB">
            <w:pPr>
              <w:jc w:val="left"/>
              <w:rPr>
                <w:color w:val="000000"/>
              </w:rPr>
            </w:pPr>
            <w:r w:rsidRPr="00003DFB">
              <w:rPr>
                <w:color w:val="000000"/>
              </w:rPr>
              <w:t>RLV130</w:t>
            </w:r>
          </w:p>
        </w:tc>
        <w:tc>
          <w:tcPr>
            <w:tcW w:w="1647" w:type="dxa"/>
            <w:tcBorders>
              <w:top w:val="single" w:sz="4" w:space="0" w:color="auto"/>
              <w:bottom w:val="single" w:sz="4" w:space="0" w:color="auto"/>
            </w:tcBorders>
            <w:shd w:val="clear" w:color="auto" w:fill="FFFFFF"/>
          </w:tcPr>
          <w:p w14:paraId="608E2AB1"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908AA75" w14:textId="77777777" w:rsidR="00003DFB" w:rsidRPr="00003DFB" w:rsidRDefault="00003DFB" w:rsidP="00003DFB">
            <w:pPr>
              <w:jc w:val="left"/>
              <w:rPr>
                <w:color w:val="000000"/>
              </w:rPr>
            </w:pPr>
          </w:p>
        </w:tc>
        <w:tc>
          <w:tcPr>
            <w:tcW w:w="1647" w:type="dxa"/>
            <w:shd w:val="clear" w:color="auto" w:fill="FFFFFF"/>
          </w:tcPr>
          <w:p w14:paraId="6C802264" w14:textId="77777777" w:rsidR="00003DFB" w:rsidRPr="00003DFB" w:rsidRDefault="00003DFB" w:rsidP="00003DFB">
            <w:pPr>
              <w:jc w:val="left"/>
              <w:rPr>
                <w:color w:val="000000"/>
              </w:rPr>
            </w:pPr>
          </w:p>
        </w:tc>
        <w:tc>
          <w:tcPr>
            <w:tcW w:w="1647" w:type="dxa"/>
            <w:shd w:val="clear" w:color="auto" w:fill="FFFFFF"/>
          </w:tcPr>
          <w:p w14:paraId="0AB4590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C74CC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FDA8C0C" w14:textId="77777777" w:rsidR="00003DFB" w:rsidRPr="00003DFB" w:rsidRDefault="00003DFB" w:rsidP="00003DFB">
            <w:pPr>
              <w:jc w:val="left"/>
              <w:rPr>
                <w:color w:val="000000"/>
              </w:rPr>
            </w:pPr>
          </w:p>
        </w:tc>
      </w:tr>
      <w:tr w:rsidR="00003DFB" w:rsidRPr="00003DFB" w14:paraId="4E25888D" w14:textId="77777777" w:rsidTr="00003DFB">
        <w:trPr>
          <w:trHeight w:val="449"/>
        </w:trPr>
        <w:tc>
          <w:tcPr>
            <w:tcW w:w="550" w:type="dxa"/>
            <w:tcBorders>
              <w:top w:val="single" w:sz="4" w:space="0" w:color="auto"/>
              <w:bottom w:val="single" w:sz="4" w:space="0" w:color="auto"/>
            </w:tcBorders>
            <w:shd w:val="clear" w:color="auto" w:fill="FFFFFF"/>
          </w:tcPr>
          <w:p w14:paraId="1C1B6EE9" w14:textId="77777777" w:rsidR="00003DFB" w:rsidRPr="00003DFB" w:rsidRDefault="00003DFB" w:rsidP="00003DFB">
            <w:pPr>
              <w:jc w:val="left"/>
              <w:rPr>
                <w:color w:val="000000"/>
              </w:rPr>
            </w:pPr>
            <w:r>
              <w:rPr>
                <w:color w:val="000000"/>
              </w:rPr>
              <w:t>235</w:t>
            </w:r>
          </w:p>
        </w:tc>
        <w:tc>
          <w:tcPr>
            <w:tcW w:w="1646" w:type="dxa"/>
            <w:tcBorders>
              <w:top w:val="single" w:sz="4" w:space="0" w:color="auto"/>
              <w:bottom w:val="single" w:sz="4" w:space="0" w:color="auto"/>
            </w:tcBorders>
            <w:shd w:val="clear" w:color="auto" w:fill="FFFFFF"/>
          </w:tcPr>
          <w:p w14:paraId="637A90D2" w14:textId="77777777" w:rsidR="00003DFB" w:rsidRPr="00003DFB" w:rsidRDefault="00003DFB" w:rsidP="00003DFB">
            <w:pPr>
              <w:jc w:val="left"/>
              <w:rPr>
                <w:color w:val="000000"/>
              </w:rPr>
            </w:pPr>
            <w:r>
              <w:rPr>
                <w:color w:val="000000"/>
              </w:rPr>
              <w:t>VAL006</w:t>
            </w:r>
          </w:p>
        </w:tc>
        <w:tc>
          <w:tcPr>
            <w:tcW w:w="1647" w:type="dxa"/>
            <w:tcBorders>
              <w:top w:val="single" w:sz="4" w:space="0" w:color="auto"/>
              <w:bottom w:val="single" w:sz="4" w:space="0" w:color="auto"/>
            </w:tcBorders>
            <w:shd w:val="clear" w:color="auto" w:fill="FFFFFF"/>
          </w:tcPr>
          <w:p w14:paraId="7012C09F" w14:textId="77777777" w:rsidR="00003DFB" w:rsidRPr="00003DFB" w:rsidRDefault="00003DFB" w:rsidP="00003DFB">
            <w:pPr>
              <w:jc w:val="left"/>
              <w:rPr>
                <w:color w:val="000000"/>
              </w:rPr>
            </w:pPr>
            <w:r>
              <w:rPr>
                <w:color w:val="000000"/>
              </w:rPr>
              <w:t>double</w:t>
            </w:r>
          </w:p>
        </w:tc>
        <w:tc>
          <w:tcPr>
            <w:tcW w:w="1647" w:type="dxa"/>
            <w:tcBorders>
              <w:bottom w:val="single" w:sz="4" w:space="0" w:color="auto"/>
            </w:tcBorders>
            <w:shd w:val="clear" w:color="auto" w:fill="FFFFFF"/>
          </w:tcPr>
          <w:p w14:paraId="1A748907" w14:textId="77777777" w:rsidR="00003DFB" w:rsidRP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3B98F5D" w14:textId="77777777" w:rsidR="00003DFB" w:rsidRPr="00003DFB" w:rsidRDefault="00003DFB" w:rsidP="00003DFB">
            <w:pPr>
              <w:jc w:val="left"/>
              <w:rPr>
                <w:color w:val="000000"/>
              </w:rPr>
            </w:pPr>
            <w:r>
              <w:rPr>
                <w:color w:val="000000"/>
              </w:rPr>
              <w:t>XX_CUMULATED_RECOVERIES_CLA</w:t>
            </w:r>
          </w:p>
        </w:tc>
        <w:tc>
          <w:tcPr>
            <w:tcW w:w="1647" w:type="dxa"/>
            <w:tcBorders>
              <w:bottom w:val="single" w:sz="4" w:space="0" w:color="auto"/>
            </w:tcBorders>
            <w:shd w:val="clear" w:color="auto" w:fill="FFFFFF"/>
          </w:tcPr>
          <w:p w14:paraId="00BD90A5" w14:textId="77777777" w:rsidR="00003DFB" w:rsidRPr="00003DFB" w:rsidRDefault="00003DFB" w:rsidP="00003DFB">
            <w:pPr>
              <w:jc w:val="left"/>
              <w:rPr>
                <w:color w:val="000000"/>
              </w:rPr>
            </w:pPr>
            <w:r>
              <w:rPr>
                <w:color w:val="000000"/>
              </w:rPr>
              <w:t>NUMBER(18,3)</w:t>
            </w:r>
          </w:p>
        </w:tc>
        <w:tc>
          <w:tcPr>
            <w:tcW w:w="2906" w:type="dxa"/>
            <w:tcBorders>
              <w:top w:val="single" w:sz="4" w:space="0" w:color="auto"/>
              <w:bottom w:val="single" w:sz="4" w:space="0" w:color="auto"/>
            </w:tcBorders>
            <w:shd w:val="clear" w:color="auto" w:fill="FFFFFF"/>
          </w:tcPr>
          <w:p w14:paraId="0362C3B7" w14:textId="77777777" w:rsidR="00003DFB" w:rsidRPr="00412367" w:rsidRDefault="00003DFB" w:rsidP="00003DFB">
            <w:pPr>
              <w:jc w:val="left"/>
              <w:rPr>
                <w:color w:val="000000"/>
                <w:lang w:val="en-US"/>
                <w:rPrChange w:id="2324" w:author="Huke, Juan (extern)" w:date="2024-05-22T18:34:00Z">
                  <w:rPr>
                    <w:color w:val="000000"/>
                  </w:rPr>
                </w:rPrChange>
              </w:rPr>
            </w:pPr>
            <w:r w:rsidRPr="00412367">
              <w:rPr>
                <w:color w:val="000000"/>
                <w:lang w:val="en-US"/>
                <w:rPrChange w:id="2325" w:author="Huke, Juan (extern)" w:date="2024-05-22T18:34:00Z">
                  <w:rPr>
                    <w:color w:val="000000"/>
                  </w:rPr>
                </w:rPrChange>
              </w:rPr>
              <w:t>round(XX_CUMULATED_RECOVERIES_CLA, 2)</w:t>
            </w:r>
          </w:p>
        </w:tc>
        <w:tc>
          <w:tcPr>
            <w:tcW w:w="2906" w:type="dxa"/>
            <w:tcBorders>
              <w:top w:val="single" w:sz="4" w:space="0" w:color="auto"/>
              <w:bottom w:val="single" w:sz="4" w:space="0" w:color="auto"/>
            </w:tcBorders>
            <w:shd w:val="clear" w:color="auto" w:fill="FFFFFF"/>
          </w:tcPr>
          <w:p w14:paraId="7EFAF8AD" w14:textId="77777777" w:rsidR="00003DFB" w:rsidRDefault="00003DFB" w:rsidP="00003DFB">
            <w:pPr>
              <w:jc w:val="left"/>
              <w:rPr>
                <w:color w:val="000000"/>
              </w:rPr>
            </w:pPr>
            <w:r>
              <w:rPr>
                <w:color w:val="000000"/>
              </w:rPr>
              <w:t>Kumulierte Rückflüsse seit dem Ausfall</w:t>
            </w:r>
          </w:p>
          <w:p w14:paraId="7D230F32" w14:textId="77777777" w:rsidR="00003DFB" w:rsidRDefault="00003DFB" w:rsidP="00003DFB">
            <w:pPr>
              <w:jc w:val="left"/>
              <w:rPr>
                <w:color w:val="000000"/>
              </w:rPr>
            </w:pPr>
          </w:p>
          <w:p w14:paraId="450AE5FA" w14:textId="77777777" w:rsidR="00003DFB" w:rsidRPr="00003DFB" w:rsidRDefault="00003DFB" w:rsidP="00003DFB">
            <w:pPr>
              <w:jc w:val="left"/>
              <w:rPr>
                <w:color w:val="000000"/>
              </w:rPr>
            </w:pPr>
            <w:r>
              <w:rPr>
                <w:color w:val="000000"/>
              </w:rPr>
              <w:t>Betrag kumulierte Rückflüsse gemäß AnaCredit in Konzern-</w:t>
            </w:r>
            <w:r>
              <w:rPr>
                <w:color w:val="000000"/>
              </w:rPr>
              <w:lastRenderedPageBreak/>
              <w:t>Bilanzwährung</w:t>
            </w:r>
          </w:p>
        </w:tc>
      </w:tr>
      <w:tr w:rsidR="00003DFB" w:rsidRPr="00003DFB" w14:paraId="7ECA446D" w14:textId="77777777" w:rsidTr="00003DFB">
        <w:trPr>
          <w:trHeight w:val="449"/>
        </w:trPr>
        <w:tc>
          <w:tcPr>
            <w:tcW w:w="550" w:type="dxa"/>
            <w:tcBorders>
              <w:top w:val="single" w:sz="4" w:space="0" w:color="auto"/>
              <w:bottom w:val="single" w:sz="4" w:space="0" w:color="auto"/>
            </w:tcBorders>
            <w:shd w:val="clear" w:color="auto" w:fill="FFFFFF"/>
          </w:tcPr>
          <w:p w14:paraId="10F4762C" w14:textId="77777777" w:rsidR="00003DFB" w:rsidRPr="00003DFB" w:rsidRDefault="00003DFB" w:rsidP="00003DFB">
            <w:pPr>
              <w:jc w:val="left"/>
              <w:rPr>
                <w:color w:val="000000"/>
              </w:rPr>
            </w:pPr>
            <w:r w:rsidRPr="00003DFB">
              <w:rPr>
                <w:color w:val="000000"/>
              </w:rPr>
              <w:lastRenderedPageBreak/>
              <w:t>236</w:t>
            </w:r>
          </w:p>
        </w:tc>
        <w:tc>
          <w:tcPr>
            <w:tcW w:w="1646" w:type="dxa"/>
            <w:tcBorders>
              <w:top w:val="single" w:sz="4" w:space="0" w:color="auto"/>
              <w:bottom w:val="single" w:sz="4" w:space="0" w:color="auto"/>
            </w:tcBorders>
            <w:shd w:val="clear" w:color="auto" w:fill="FFFFFF"/>
          </w:tcPr>
          <w:p w14:paraId="0D662D82" w14:textId="77777777" w:rsidR="00003DFB" w:rsidRPr="00003DFB" w:rsidRDefault="00003DFB" w:rsidP="00003DFB">
            <w:pPr>
              <w:jc w:val="left"/>
              <w:rPr>
                <w:color w:val="000000"/>
              </w:rPr>
            </w:pPr>
            <w:r w:rsidRPr="00003DFB">
              <w:rPr>
                <w:color w:val="000000"/>
              </w:rPr>
              <w:t>VTY215</w:t>
            </w:r>
          </w:p>
        </w:tc>
        <w:tc>
          <w:tcPr>
            <w:tcW w:w="1647" w:type="dxa"/>
            <w:tcBorders>
              <w:top w:val="single" w:sz="4" w:space="0" w:color="auto"/>
              <w:bottom w:val="single" w:sz="4" w:space="0" w:color="auto"/>
            </w:tcBorders>
            <w:shd w:val="clear" w:color="auto" w:fill="FFFFFF"/>
          </w:tcPr>
          <w:p w14:paraId="23EC9E8F"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78B8E9E" w14:textId="77777777" w:rsidR="00003DFB" w:rsidRPr="00003DFB" w:rsidRDefault="00003DFB" w:rsidP="00003DFB">
            <w:pPr>
              <w:jc w:val="left"/>
              <w:rPr>
                <w:color w:val="000000"/>
              </w:rPr>
            </w:pPr>
          </w:p>
        </w:tc>
        <w:tc>
          <w:tcPr>
            <w:tcW w:w="1647" w:type="dxa"/>
            <w:shd w:val="clear" w:color="auto" w:fill="FFFFFF"/>
          </w:tcPr>
          <w:p w14:paraId="4FEB25DB" w14:textId="77777777" w:rsidR="00003DFB" w:rsidRPr="00003DFB" w:rsidRDefault="00003DFB" w:rsidP="00003DFB">
            <w:pPr>
              <w:jc w:val="left"/>
              <w:rPr>
                <w:color w:val="000000"/>
              </w:rPr>
            </w:pPr>
          </w:p>
        </w:tc>
        <w:tc>
          <w:tcPr>
            <w:tcW w:w="1647" w:type="dxa"/>
            <w:shd w:val="clear" w:color="auto" w:fill="FFFFFF"/>
          </w:tcPr>
          <w:p w14:paraId="0B180FF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5291C32" w14:textId="77777777" w:rsidR="00003DFB" w:rsidRPr="00003DFB" w:rsidRDefault="00003DFB" w:rsidP="00003DFB">
            <w:pPr>
              <w:jc w:val="left"/>
              <w:rPr>
                <w:color w:val="000000"/>
              </w:rPr>
            </w:pPr>
            <w:r w:rsidRPr="00003DFB">
              <w:rPr>
                <w:color w:val="000000"/>
              </w:rPr>
              <w:t>Bewirtschaftung Cluster HGB:</w:t>
            </w:r>
          </w:p>
          <w:p w14:paraId="052B7D1D" w14:textId="77777777" w:rsidR="00003DFB" w:rsidRPr="00003DFB" w:rsidRDefault="00003DFB" w:rsidP="00003DFB">
            <w:pPr>
              <w:jc w:val="left"/>
              <w:rPr>
                <w:color w:val="000000"/>
              </w:rPr>
            </w:pPr>
            <w:r w:rsidRPr="00003DFB">
              <w:rPr>
                <w:color w:val="000000"/>
              </w:rPr>
              <w:t>VTY215 = 0</w:t>
            </w:r>
          </w:p>
          <w:p w14:paraId="706B77EE" w14:textId="77777777" w:rsidR="00003DFB" w:rsidRPr="00003DFB" w:rsidRDefault="00003DFB" w:rsidP="00003DFB">
            <w:pPr>
              <w:jc w:val="left"/>
              <w:rPr>
                <w:color w:val="000000"/>
              </w:rPr>
            </w:pPr>
          </w:p>
          <w:p w14:paraId="65E4E0B7" w14:textId="77777777" w:rsidR="00003DFB" w:rsidRPr="00003DFB" w:rsidRDefault="00003DFB" w:rsidP="00003DFB">
            <w:pPr>
              <w:jc w:val="left"/>
              <w:rPr>
                <w:color w:val="000000"/>
              </w:rPr>
            </w:pPr>
            <w:r w:rsidRPr="00003DFB">
              <w:rPr>
                <w:color w:val="000000"/>
              </w:rPr>
              <w:t>Bewirtschaftung Cluster IFRS:</w:t>
            </w:r>
          </w:p>
          <w:p w14:paraId="188DC50B" w14:textId="77777777" w:rsidR="00003DFB" w:rsidRPr="00003DFB" w:rsidRDefault="00003DFB" w:rsidP="00003DFB">
            <w:pPr>
              <w:jc w:val="left"/>
              <w:rPr>
                <w:color w:val="000000"/>
              </w:rPr>
            </w:pPr>
            <w:r w:rsidRPr="00003DFB">
              <w:rPr>
                <w:color w:val="000000"/>
              </w:rPr>
              <w:t>VTY215 = NULL</w:t>
            </w:r>
          </w:p>
        </w:tc>
        <w:tc>
          <w:tcPr>
            <w:tcW w:w="2906" w:type="dxa"/>
            <w:tcBorders>
              <w:top w:val="single" w:sz="4" w:space="0" w:color="auto"/>
              <w:bottom w:val="single" w:sz="4" w:space="0" w:color="auto"/>
            </w:tcBorders>
            <w:shd w:val="clear" w:color="auto" w:fill="FFFFFF"/>
          </w:tcPr>
          <w:p w14:paraId="11CCF471" w14:textId="77777777" w:rsidR="00003DFB" w:rsidRPr="00003DFB" w:rsidRDefault="00003DFB" w:rsidP="00003DFB">
            <w:pPr>
              <w:jc w:val="left"/>
              <w:rPr>
                <w:color w:val="000000"/>
              </w:rPr>
            </w:pPr>
            <w:r w:rsidRPr="00003DFB">
              <w:rPr>
                <w:color w:val="000000"/>
              </w:rPr>
              <w:t>Rückständige Tilgung (0 = Buchwert exklusive rückständige Tilgung)</w:t>
            </w:r>
          </w:p>
        </w:tc>
      </w:tr>
      <w:tr w:rsidR="00003DFB" w:rsidRPr="00003DFB" w14:paraId="0832070E" w14:textId="77777777" w:rsidTr="00003DFB">
        <w:trPr>
          <w:trHeight w:val="449"/>
        </w:trPr>
        <w:tc>
          <w:tcPr>
            <w:tcW w:w="550" w:type="dxa"/>
            <w:tcBorders>
              <w:top w:val="single" w:sz="4" w:space="0" w:color="auto"/>
              <w:bottom w:val="nil"/>
            </w:tcBorders>
            <w:shd w:val="clear" w:color="auto" w:fill="FFFFFF"/>
          </w:tcPr>
          <w:p w14:paraId="30AFFE56" w14:textId="77777777" w:rsidR="00003DFB" w:rsidRPr="00003DFB" w:rsidRDefault="00003DFB" w:rsidP="00003DFB">
            <w:pPr>
              <w:jc w:val="left"/>
              <w:rPr>
                <w:color w:val="000000"/>
              </w:rPr>
            </w:pPr>
            <w:r>
              <w:rPr>
                <w:color w:val="000000"/>
              </w:rPr>
              <w:t>237</w:t>
            </w:r>
          </w:p>
        </w:tc>
        <w:tc>
          <w:tcPr>
            <w:tcW w:w="1646" w:type="dxa"/>
            <w:tcBorders>
              <w:top w:val="single" w:sz="4" w:space="0" w:color="auto"/>
              <w:bottom w:val="nil"/>
            </w:tcBorders>
            <w:shd w:val="clear" w:color="auto" w:fill="FFFFFF"/>
          </w:tcPr>
          <w:p w14:paraId="6ABD0314" w14:textId="77777777" w:rsidR="00003DFB" w:rsidRPr="00003DFB" w:rsidRDefault="00003DFB" w:rsidP="00003DFB">
            <w:pPr>
              <w:jc w:val="left"/>
              <w:rPr>
                <w:color w:val="000000"/>
              </w:rPr>
            </w:pPr>
            <w:r>
              <w:rPr>
                <w:color w:val="000000"/>
              </w:rPr>
              <w:t>C223</w:t>
            </w:r>
          </w:p>
        </w:tc>
        <w:tc>
          <w:tcPr>
            <w:tcW w:w="1647" w:type="dxa"/>
            <w:tcBorders>
              <w:top w:val="single" w:sz="4" w:space="0" w:color="auto"/>
              <w:bottom w:val="nil"/>
            </w:tcBorders>
            <w:shd w:val="clear" w:color="auto" w:fill="FFFFFF"/>
          </w:tcPr>
          <w:p w14:paraId="702C0E4C" w14:textId="77777777" w:rsidR="00003DFB" w:rsidRPr="00003DFB" w:rsidRDefault="00003DFB" w:rsidP="00003DFB">
            <w:pPr>
              <w:jc w:val="left"/>
              <w:rPr>
                <w:color w:val="000000"/>
              </w:rPr>
            </w:pPr>
            <w:r>
              <w:rPr>
                <w:color w:val="000000"/>
              </w:rPr>
              <w:t>double</w:t>
            </w:r>
          </w:p>
        </w:tc>
        <w:tc>
          <w:tcPr>
            <w:tcW w:w="1647" w:type="dxa"/>
            <w:shd w:val="clear" w:color="auto" w:fill="FFFFFF"/>
          </w:tcPr>
          <w:p w14:paraId="652D795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C95B316" w14:textId="77777777" w:rsidR="00003DFB" w:rsidRPr="00003DFB" w:rsidRDefault="00003DFB" w:rsidP="00003DFB">
            <w:pPr>
              <w:jc w:val="left"/>
              <w:rPr>
                <w:color w:val="000000"/>
              </w:rPr>
            </w:pPr>
            <w:r>
              <w:rPr>
                <w:color w:val="000000"/>
              </w:rPr>
              <w:t>B603</w:t>
            </w:r>
          </w:p>
        </w:tc>
        <w:tc>
          <w:tcPr>
            <w:tcW w:w="1647" w:type="dxa"/>
            <w:shd w:val="clear" w:color="auto" w:fill="FFFFFF"/>
          </w:tcPr>
          <w:p w14:paraId="360425B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827A556" w14:textId="77777777" w:rsidR="00003DFB" w:rsidRDefault="00003DFB" w:rsidP="00003DFB">
            <w:pPr>
              <w:jc w:val="left"/>
              <w:rPr>
                <w:color w:val="000000"/>
              </w:rPr>
            </w:pPr>
            <w:r>
              <w:rPr>
                <w:color w:val="000000"/>
              </w:rPr>
              <w:t>Bewirtschaftung Cluster HGB</w:t>
            </w:r>
          </w:p>
          <w:p w14:paraId="03FEB581" w14:textId="77777777" w:rsidR="00003DFB" w:rsidRDefault="00003DFB" w:rsidP="00003DFB">
            <w:pPr>
              <w:jc w:val="left"/>
              <w:rPr>
                <w:color w:val="000000"/>
              </w:rPr>
            </w:pPr>
          </w:p>
          <w:p w14:paraId="5D85C07F" w14:textId="77777777" w:rsidR="00003DFB" w:rsidRDefault="00003DFB" w:rsidP="00003DFB">
            <w:pPr>
              <w:jc w:val="left"/>
              <w:rPr>
                <w:color w:val="000000"/>
              </w:rPr>
            </w:pPr>
            <w:r>
              <w:rPr>
                <w:color w:val="000000"/>
              </w:rPr>
              <w:t>if B603 = 'T'</w:t>
            </w:r>
          </w:p>
          <w:p w14:paraId="6F36AF89" w14:textId="77777777" w:rsidR="00003DFB" w:rsidRPr="00412367" w:rsidRDefault="00003DFB" w:rsidP="00003DFB">
            <w:pPr>
              <w:jc w:val="left"/>
              <w:rPr>
                <w:color w:val="000000"/>
                <w:lang w:val="en-US"/>
                <w:rPrChange w:id="2326" w:author="Huke, Juan (extern)" w:date="2024-05-22T18:34:00Z">
                  <w:rPr>
                    <w:color w:val="000000"/>
                  </w:rPr>
                </w:rPrChange>
              </w:rPr>
            </w:pPr>
            <w:r w:rsidRPr="00412367">
              <w:rPr>
                <w:color w:val="000000"/>
                <w:lang w:val="en-US"/>
                <w:rPrChange w:id="2327" w:author="Huke, Juan (extern)" w:date="2024-05-22T18:34:00Z">
                  <w:rPr>
                    <w:color w:val="000000"/>
                  </w:rPr>
                </w:rPrChange>
              </w:rPr>
              <w:t>then NULL</w:t>
            </w:r>
          </w:p>
          <w:p w14:paraId="1FF90E16" w14:textId="77777777" w:rsidR="00003DFB" w:rsidRDefault="00003DFB" w:rsidP="00003DFB">
            <w:pPr>
              <w:jc w:val="left"/>
              <w:rPr>
                <w:color w:val="000000"/>
              </w:rPr>
            </w:pPr>
            <w:r w:rsidRPr="00412367">
              <w:rPr>
                <w:color w:val="000000"/>
                <w:lang w:val="en-US"/>
                <w:rPrChange w:id="2328" w:author="Huke, Juan (extern)" w:date="2024-05-22T18:34:00Z">
                  <w:rPr>
                    <w:color w:val="000000"/>
                  </w:rPr>
                </w:rPrChange>
              </w:rPr>
              <w:t xml:space="preserve">else (if PTY001 = 1 and XX_ACCR_INTEREST_HGB_CLA != 0 and XX_ACCR_INTEREST_HGB_CLA != </w:t>
            </w:r>
            <w:r>
              <w:rPr>
                <w:color w:val="000000"/>
              </w:rPr>
              <w:t>NULL</w:t>
            </w:r>
          </w:p>
          <w:p w14:paraId="309E2A73" w14:textId="77777777" w:rsidR="00003DFB" w:rsidRPr="00412367" w:rsidRDefault="00003DFB" w:rsidP="00003DFB">
            <w:pPr>
              <w:jc w:val="left"/>
              <w:rPr>
                <w:color w:val="000000"/>
                <w:lang w:val="en-US"/>
                <w:rPrChange w:id="2329" w:author="Huke, Juan (extern)" w:date="2024-05-22T18:34:00Z">
                  <w:rPr>
                    <w:color w:val="000000"/>
                  </w:rPr>
                </w:rPrChange>
              </w:rPr>
            </w:pPr>
            <w:r w:rsidRPr="00412367">
              <w:rPr>
                <w:color w:val="000000"/>
                <w:lang w:val="en-US"/>
                <w:rPrChange w:id="2330" w:author="Huke, Juan (extern)" w:date="2024-05-22T18:34:00Z">
                  <w:rPr>
                    <w:color w:val="000000"/>
                  </w:rPr>
                </w:rPrChange>
              </w:rPr>
              <w:t>then round(XX_ACCR_INTEREST_HGB_CLA, 2)</w:t>
            </w:r>
          </w:p>
          <w:p w14:paraId="3ECF4A0E" w14:textId="77777777" w:rsidR="00003DFB" w:rsidRDefault="00003DFB" w:rsidP="00003DFB">
            <w:pPr>
              <w:jc w:val="left"/>
              <w:rPr>
                <w:color w:val="000000"/>
              </w:rPr>
            </w:pPr>
            <w:r w:rsidRPr="00412367">
              <w:rPr>
                <w:color w:val="000000"/>
                <w:lang w:val="en-US"/>
                <w:rPrChange w:id="2331" w:author="Huke, Juan (extern)" w:date="2024-05-22T18:34:00Z">
                  <w:rPr>
                    <w:color w:val="000000"/>
                  </w:rPr>
                </w:rPrChange>
              </w:rPr>
              <w:t xml:space="preserve">else (if PTY001 = 2 and XX_ACCR_INTEREST_HGB_CLA != 0 and XX_ACCR_INTEREST_HGB_CLA != </w:t>
            </w:r>
            <w:r>
              <w:rPr>
                <w:color w:val="000000"/>
              </w:rPr>
              <w:t>NULL</w:t>
            </w:r>
          </w:p>
          <w:p w14:paraId="3158D17B" w14:textId="77777777" w:rsidR="00003DFB" w:rsidRPr="00412367" w:rsidRDefault="00003DFB" w:rsidP="00003DFB">
            <w:pPr>
              <w:jc w:val="left"/>
              <w:rPr>
                <w:color w:val="000000"/>
                <w:lang w:val="en-US"/>
                <w:rPrChange w:id="2332" w:author="Huke, Juan (extern)" w:date="2024-05-22T18:34:00Z">
                  <w:rPr>
                    <w:color w:val="000000"/>
                  </w:rPr>
                </w:rPrChange>
              </w:rPr>
            </w:pPr>
            <w:r w:rsidRPr="00412367">
              <w:rPr>
                <w:color w:val="000000"/>
                <w:lang w:val="en-US"/>
                <w:rPrChange w:id="2333" w:author="Huke, Juan (extern)" w:date="2024-05-22T18:34:00Z">
                  <w:rPr>
                    <w:color w:val="000000"/>
                  </w:rPr>
                </w:rPrChange>
              </w:rPr>
              <w:t>then round((XX_ACCR_INTEREST_HGB_CLA*(-1)), 2)</w:t>
            </w:r>
          </w:p>
          <w:p w14:paraId="37691FB8" w14:textId="77777777" w:rsidR="00003DFB" w:rsidRDefault="00003DFB" w:rsidP="00003DFB">
            <w:pPr>
              <w:jc w:val="left"/>
              <w:rPr>
                <w:color w:val="000000"/>
              </w:rPr>
            </w:pPr>
            <w:r>
              <w:rPr>
                <w:color w:val="000000"/>
              </w:rPr>
              <w:t>else NULL))</w:t>
            </w:r>
          </w:p>
          <w:p w14:paraId="56F2ACFC" w14:textId="77777777" w:rsidR="00003DFB" w:rsidRDefault="00003DFB" w:rsidP="00003DFB">
            <w:pPr>
              <w:jc w:val="left"/>
              <w:rPr>
                <w:color w:val="000000"/>
              </w:rPr>
            </w:pPr>
          </w:p>
          <w:p w14:paraId="36E322E7" w14:textId="77777777" w:rsidR="00003DFB" w:rsidRDefault="00003DFB" w:rsidP="00003DFB">
            <w:pPr>
              <w:jc w:val="left"/>
              <w:rPr>
                <w:color w:val="000000"/>
              </w:rPr>
            </w:pPr>
          </w:p>
          <w:p w14:paraId="42BECC36" w14:textId="77777777" w:rsidR="00003DFB" w:rsidRDefault="00003DFB" w:rsidP="00003DFB">
            <w:pPr>
              <w:jc w:val="left"/>
              <w:rPr>
                <w:color w:val="000000"/>
              </w:rPr>
            </w:pPr>
            <w:r>
              <w:rPr>
                <w:color w:val="000000"/>
              </w:rPr>
              <w:t>Bewirtschaftung Cluster IFRS OWF/LR</w:t>
            </w:r>
          </w:p>
          <w:p w14:paraId="2CAD1AB8" w14:textId="77777777" w:rsidR="00003DFB" w:rsidRDefault="00003DFB" w:rsidP="00003DFB">
            <w:pPr>
              <w:jc w:val="left"/>
              <w:rPr>
                <w:color w:val="000000"/>
              </w:rPr>
            </w:pPr>
          </w:p>
          <w:p w14:paraId="07E6DC4A" w14:textId="77777777" w:rsidR="00003DFB" w:rsidRPr="00412367" w:rsidRDefault="00003DFB" w:rsidP="00003DFB">
            <w:pPr>
              <w:jc w:val="left"/>
              <w:rPr>
                <w:color w:val="000000"/>
                <w:lang w:val="en-US"/>
                <w:rPrChange w:id="2334" w:author="Huke, Juan (extern)" w:date="2024-05-22T18:34:00Z">
                  <w:rPr>
                    <w:color w:val="000000"/>
                  </w:rPr>
                </w:rPrChange>
              </w:rPr>
            </w:pPr>
            <w:r w:rsidRPr="00412367">
              <w:rPr>
                <w:color w:val="000000"/>
                <w:lang w:val="en-US"/>
                <w:rPrChange w:id="2335" w:author="Huke, Juan (extern)" w:date="2024-05-22T18:34:00Z">
                  <w:rPr>
                    <w:color w:val="000000"/>
                  </w:rPr>
                </w:rPrChange>
              </w:rPr>
              <w:t>if B603 = 'T' or XX_DELISYST like '2%'</w:t>
            </w:r>
          </w:p>
          <w:p w14:paraId="3E9DB563" w14:textId="77777777" w:rsidR="00003DFB" w:rsidRPr="00412367" w:rsidRDefault="00003DFB" w:rsidP="00003DFB">
            <w:pPr>
              <w:jc w:val="left"/>
              <w:rPr>
                <w:color w:val="000000"/>
                <w:lang w:val="en-US"/>
                <w:rPrChange w:id="2336" w:author="Huke, Juan (extern)" w:date="2024-05-22T18:34:00Z">
                  <w:rPr>
                    <w:color w:val="000000"/>
                  </w:rPr>
                </w:rPrChange>
              </w:rPr>
            </w:pPr>
            <w:r w:rsidRPr="00412367">
              <w:rPr>
                <w:color w:val="000000"/>
                <w:lang w:val="en-US"/>
                <w:rPrChange w:id="2337" w:author="Huke, Juan (extern)" w:date="2024-05-22T18:34:00Z">
                  <w:rPr>
                    <w:color w:val="000000"/>
                  </w:rPr>
                </w:rPrChange>
              </w:rPr>
              <w:t>then NULL</w:t>
            </w:r>
          </w:p>
          <w:p w14:paraId="43445AC6" w14:textId="77777777" w:rsidR="00003DFB" w:rsidRDefault="00003DFB" w:rsidP="00003DFB">
            <w:pPr>
              <w:jc w:val="left"/>
              <w:rPr>
                <w:color w:val="000000"/>
              </w:rPr>
            </w:pPr>
            <w:r w:rsidRPr="00412367">
              <w:rPr>
                <w:color w:val="000000"/>
                <w:lang w:val="en-US"/>
                <w:rPrChange w:id="2338" w:author="Huke, Juan (extern)" w:date="2024-05-22T18:34:00Z">
                  <w:rPr>
                    <w:color w:val="000000"/>
                  </w:rPr>
                </w:rPrChange>
              </w:rPr>
              <w:t xml:space="preserve">else (if PTY001 = 1 and XX_ACCR_INTEREST_IFRS_CLA != 0 and XX_ACCR_INTEREST_IFRS_CLA != </w:t>
            </w:r>
            <w:r>
              <w:rPr>
                <w:color w:val="000000"/>
              </w:rPr>
              <w:t>NULL</w:t>
            </w:r>
          </w:p>
          <w:p w14:paraId="305B4688" w14:textId="77777777" w:rsidR="00003DFB" w:rsidRPr="00412367" w:rsidRDefault="00003DFB" w:rsidP="00003DFB">
            <w:pPr>
              <w:jc w:val="left"/>
              <w:rPr>
                <w:color w:val="000000"/>
                <w:lang w:val="en-US"/>
                <w:rPrChange w:id="2339" w:author="Huke, Juan (extern)" w:date="2024-05-22T18:34:00Z">
                  <w:rPr>
                    <w:color w:val="000000"/>
                  </w:rPr>
                </w:rPrChange>
              </w:rPr>
            </w:pPr>
            <w:r w:rsidRPr="00412367">
              <w:rPr>
                <w:color w:val="000000"/>
                <w:lang w:val="en-US"/>
                <w:rPrChange w:id="2340" w:author="Huke, Juan (extern)" w:date="2024-05-22T18:34:00Z">
                  <w:rPr>
                    <w:color w:val="000000"/>
                  </w:rPr>
                </w:rPrChange>
              </w:rPr>
              <w:t>then round(XX_ACCR_INTEREST_IFRS_CLA, 2)</w:t>
            </w:r>
          </w:p>
          <w:p w14:paraId="38AD98C3" w14:textId="77777777" w:rsidR="00003DFB" w:rsidRDefault="00003DFB" w:rsidP="00003DFB">
            <w:pPr>
              <w:jc w:val="left"/>
              <w:rPr>
                <w:color w:val="000000"/>
              </w:rPr>
            </w:pPr>
            <w:r w:rsidRPr="00412367">
              <w:rPr>
                <w:color w:val="000000"/>
                <w:lang w:val="en-US"/>
                <w:rPrChange w:id="2341" w:author="Huke, Juan (extern)" w:date="2024-05-22T18:34:00Z">
                  <w:rPr>
                    <w:color w:val="000000"/>
                  </w:rPr>
                </w:rPrChange>
              </w:rPr>
              <w:t xml:space="preserve">else (if PTY001 = 2 and XX_ACCR_INTEREST_IFRS_CLA != 0 and XX_ACCR_INTEREST_IFRS_CLA != </w:t>
            </w:r>
            <w:r>
              <w:rPr>
                <w:color w:val="000000"/>
              </w:rPr>
              <w:t>NULL</w:t>
            </w:r>
          </w:p>
          <w:p w14:paraId="76CA4402" w14:textId="77777777" w:rsidR="00003DFB" w:rsidRPr="00412367" w:rsidRDefault="00003DFB" w:rsidP="00003DFB">
            <w:pPr>
              <w:jc w:val="left"/>
              <w:rPr>
                <w:color w:val="000000"/>
                <w:lang w:val="en-US"/>
                <w:rPrChange w:id="2342" w:author="Huke, Juan (extern)" w:date="2024-05-22T18:34:00Z">
                  <w:rPr>
                    <w:color w:val="000000"/>
                  </w:rPr>
                </w:rPrChange>
              </w:rPr>
            </w:pPr>
            <w:r w:rsidRPr="00412367">
              <w:rPr>
                <w:color w:val="000000"/>
                <w:lang w:val="en-US"/>
                <w:rPrChange w:id="2343" w:author="Huke, Juan (extern)" w:date="2024-05-22T18:34:00Z">
                  <w:rPr>
                    <w:color w:val="000000"/>
                  </w:rPr>
                </w:rPrChange>
              </w:rPr>
              <w:t>then round((XX_ACCR_INTEREST_IFRS_CLA*(-1)), 2)</w:t>
            </w:r>
          </w:p>
          <w:p w14:paraId="489FF265" w14:textId="77777777" w:rsidR="00003DFB" w:rsidRDefault="00003DFB" w:rsidP="00003DFB">
            <w:pPr>
              <w:jc w:val="left"/>
              <w:rPr>
                <w:color w:val="000000"/>
              </w:rPr>
            </w:pPr>
            <w:r>
              <w:rPr>
                <w:color w:val="000000"/>
              </w:rPr>
              <w:t>else NULL))</w:t>
            </w:r>
          </w:p>
          <w:p w14:paraId="3B22D54C" w14:textId="77777777" w:rsidR="00003DFB" w:rsidRDefault="00003DFB" w:rsidP="00003DFB">
            <w:pPr>
              <w:jc w:val="left"/>
              <w:rPr>
                <w:color w:val="000000"/>
              </w:rPr>
            </w:pPr>
          </w:p>
          <w:p w14:paraId="425D9ED3" w14:textId="77777777" w:rsidR="00003DFB" w:rsidRDefault="00003DFB" w:rsidP="00003DFB">
            <w:pPr>
              <w:jc w:val="left"/>
              <w:rPr>
                <w:color w:val="000000"/>
              </w:rPr>
            </w:pPr>
          </w:p>
          <w:p w14:paraId="1CA2D2CE" w14:textId="77777777" w:rsidR="00003DFB" w:rsidRDefault="00003DFB" w:rsidP="00003DFB">
            <w:pPr>
              <w:jc w:val="left"/>
              <w:rPr>
                <w:color w:val="000000"/>
              </w:rPr>
            </w:pPr>
            <w:r>
              <w:rPr>
                <w:color w:val="000000"/>
              </w:rPr>
              <w:t>Bewirtschaftung Cluster IFRS LE</w:t>
            </w:r>
            <w:r>
              <w:rPr>
                <w:color w:val="000000"/>
              </w:rPr>
              <w:tab/>
            </w:r>
            <w:r>
              <w:rPr>
                <w:color w:val="000000"/>
              </w:rPr>
              <w:tab/>
            </w:r>
            <w:r>
              <w:rPr>
                <w:color w:val="000000"/>
              </w:rPr>
              <w:tab/>
            </w:r>
            <w:r>
              <w:rPr>
                <w:color w:val="000000"/>
              </w:rPr>
              <w:tab/>
            </w:r>
          </w:p>
          <w:p w14:paraId="2D7DED9F" w14:textId="77777777" w:rsidR="00003DFB" w:rsidRDefault="00003DFB" w:rsidP="00003DFB">
            <w:pPr>
              <w:jc w:val="left"/>
              <w:rPr>
                <w:color w:val="000000"/>
              </w:rPr>
            </w:pPr>
            <w:r>
              <w:rPr>
                <w:color w:val="000000"/>
              </w:rPr>
              <w:tab/>
            </w:r>
            <w:r>
              <w:rPr>
                <w:color w:val="000000"/>
              </w:rPr>
              <w:tab/>
            </w:r>
            <w:r>
              <w:rPr>
                <w:color w:val="000000"/>
              </w:rPr>
              <w:tab/>
            </w:r>
            <w:r>
              <w:rPr>
                <w:color w:val="000000"/>
              </w:rPr>
              <w:lastRenderedPageBreak/>
              <w:tab/>
            </w:r>
          </w:p>
          <w:p w14:paraId="5311BCDC" w14:textId="77777777" w:rsidR="00003DFB" w:rsidRPr="00412367" w:rsidRDefault="00003DFB" w:rsidP="00003DFB">
            <w:pPr>
              <w:jc w:val="left"/>
              <w:rPr>
                <w:color w:val="000000"/>
                <w:lang w:val="en-US"/>
                <w:rPrChange w:id="2344" w:author="Huke, Juan (extern)" w:date="2024-05-22T18:34:00Z">
                  <w:rPr>
                    <w:color w:val="000000"/>
                  </w:rPr>
                </w:rPrChange>
              </w:rPr>
            </w:pPr>
            <w:r w:rsidRPr="00412367">
              <w:rPr>
                <w:color w:val="000000"/>
                <w:lang w:val="en-US"/>
                <w:rPrChange w:id="2345" w:author="Huke, Juan (extern)" w:date="2024-05-22T18:34:00Z">
                  <w:rPr>
                    <w:color w:val="000000"/>
                  </w:rPr>
                </w:rPrChange>
              </w:rPr>
              <w:t>if B603 = 'T'</w:t>
            </w:r>
            <w:r w:rsidRPr="00412367">
              <w:rPr>
                <w:color w:val="000000"/>
                <w:lang w:val="en-US"/>
                <w:rPrChange w:id="2346" w:author="Huke, Juan (extern)" w:date="2024-05-22T18:34:00Z">
                  <w:rPr>
                    <w:color w:val="000000"/>
                  </w:rPr>
                </w:rPrChange>
              </w:rPr>
              <w:tab/>
            </w:r>
            <w:r w:rsidRPr="00412367">
              <w:rPr>
                <w:color w:val="000000"/>
                <w:lang w:val="en-US"/>
                <w:rPrChange w:id="2347" w:author="Huke, Juan (extern)" w:date="2024-05-22T18:34:00Z">
                  <w:rPr>
                    <w:color w:val="000000"/>
                  </w:rPr>
                </w:rPrChange>
              </w:rPr>
              <w:tab/>
            </w:r>
            <w:r w:rsidRPr="00412367">
              <w:rPr>
                <w:color w:val="000000"/>
                <w:lang w:val="en-US"/>
                <w:rPrChange w:id="2348" w:author="Huke, Juan (extern)" w:date="2024-05-22T18:34:00Z">
                  <w:rPr>
                    <w:color w:val="000000"/>
                  </w:rPr>
                </w:rPrChange>
              </w:rPr>
              <w:tab/>
            </w:r>
            <w:r w:rsidRPr="00412367">
              <w:rPr>
                <w:color w:val="000000"/>
                <w:lang w:val="en-US"/>
                <w:rPrChange w:id="2349" w:author="Huke, Juan (extern)" w:date="2024-05-22T18:34:00Z">
                  <w:rPr>
                    <w:color w:val="000000"/>
                  </w:rPr>
                </w:rPrChange>
              </w:rPr>
              <w:tab/>
            </w:r>
          </w:p>
          <w:p w14:paraId="6A87246D" w14:textId="77777777" w:rsidR="00003DFB" w:rsidRPr="00412367" w:rsidRDefault="00003DFB" w:rsidP="00003DFB">
            <w:pPr>
              <w:jc w:val="left"/>
              <w:rPr>
                <w:color w:val="000000"/>
                <w:lang w:val="en-US"/>
                <w:rPrChange w:id="2350" w:author="Huke, Juan (extern)" w:date="2024-05-22T18:34:00Z">
                  <w:rPr>
                    <w:color w:val="000000"/>
                  </w:rPr>
                </w:rPrChange>
              </w:rPr>
            </w:pPr>
            <w:r w:rsidRPr="00412367">
              <w:rPr>
                <w:color w:val="000000"/>
                <w:lang w:val="en-US"/>
                <w:rPrChange w:id="2351" w:author="Huke, Juan (extern)" w:date="2024-05-22T18:34:00Z">
                  <w:rPr>
                    <w:color w:val="000000"/>
                  </w:rPr>
                </w:rPrChange>
              </w:rPr>
              <w:t>then NULL</w:t>
            </w:r>
            <w:r w:rsidRPr="00412367">
              <w:rPr>
                <w:color w:val="000000"/>
                <w:lang w:val="en-US"/>
                <w:rPrChange w:id="2352" w:author="Huke, Juan (extern)" w:date="2024-05-22T18:34:00Z">
                  <w:rPr>
                    <w:color w:val="000000"/>
                  </w:rPr>
                </w:rPrChange>
              </w:rPr>
              <w:tab/>
            </w:r>
            <w:r w:rsidRPr="00412367">
              <w:rPr>
                <w:color w:val="000000"/>
                <w:lang w:val="en-US"/>
                <w:rPrChange w:id="2353" w:author="Huke, Juan (extern)" w:date="2024-05-22T18:34:00Z">
                  <w:rPr>
                    <w:color w:val="000000"/>
                  </w:rPr>
                </w:rPrChange>
              </w:rPr>
              <w:tab/>
            </w:r>
            <w:r w:rsidRPr="00412367">
              <w:rPr>
                <w:color w:val="000000"/>
                <w:lang w:val="en-US"/>
                <w:rPrChange w:id="2354" w:author="Huke, Juan (extern)" w:date="2024-05-22T18:34:00Z">
                  <w:rPr>
                    <w:color w:val="000000"/>
                  </w:rPr>
                </w:rPrChange>
              </w:rPr>
              <w:tab/>
            </w:r>
            <w:r w:rsidRPr="00412367">
              <w:rPr>
                <w:color w:val="000000"/>
                <w:lang w:val="en-US"/>
                <w:rPrChange w:id="2355" w:author="Huke, Juan (extern)" w:date="2024-05-22T18:34:00Z">
                  <w:rPr>
                    <w:color w:val="000000"/>
                  </w:rPr>
                </w:rPrChange>
              </w:rPr>
              <w:tab/>
            </w:r>
          </w:p>
          <w:p w14:paraId="5D8D6800" w14:textId="77777777" w:rsidR="00003DFB" w:rsidRDefault="00003DFB" w:rsidP="00003DFB">
            <w:pPr>
              <w:jc w:val="left"/>
              <w:rPr>
                <w:color w:val="000000"/>
              </w:rPr>
            </w:pPr>
            <w:r w:rsidRPr="00412367">
              <w:rPr>
                <w:color w:val="000000"/>
                <w:lang w:val="en-US"/>
                <w:rPrChange w:id="2356" w:author="Huke, Juan (extern)" w:date="2024-05-22T18:34:00Z">
                  <w:rPr>
                    <w:color w:val="000000"/>
                  </w:rPr>
                </w:rPrChange>
              </w:rPr>
              <w:t xml:space="preserve">else (if PTY001 = 1 and XX_ACCR_INTEREST_IFRS_CLA != 0 and XX_ACCR_INTEREST_IFRS_CLA != </w:t>
            </w:r>
            <w:r>
              <w:rPr>
                <w:color w:val="000000"/>
              </w:rPr>
              <w:t>NULL</w:t>
            </w:r>
            <w:r>
              <w:rPr>
                <w:color w:val="000000"/>
              </w:rPr>
              <w:tab/>
            </w:r>
            <w:r>
              <w:rPr>
                <w:color w:val="000000"/>
              </w:rPr>
              <w:tab/>
            </w:r>
            <w:r>
              <w:rPr>
                <w:color w:val="000000"/>
              </w:rPr>
              <w:tab/>
            </w:r>
            <w:r>
              <w:rPr>
                <w:color w:val="000000"/>
              </w:rPr>
              <w:tab/>
            </w:r>
          </w:p>
          <w:p w14:paraId="14DBB240" w14:textId="77777777" w:rsidR="00003DFB" w:rsidRPr="00412367" w:rsidRDefault="00003DFB" w:rsidP="00003DFB">
            <w:pPr>
              <w:jc w:val="left"/>
              <w:rPr>
                <w:color w:val="000000"/>
                <w:lang w:val="en-US"/>
                <w:rPrChange w:id="2357" w:author="Huke, Juan (extern)" w:date="2024-05-22T18:34:00Z">
                  <w:rPr>
                    <w:color w:val="000000"/>
                  </w:rPr>
                </w:rPrChange>
              </w:rPr>
            </w:pPr>
            <w:r w:rsidRPr="00412367">
              <w:rPr>
                <w:color w:val="000000"/>
                <w:lang w:val="en-US"/>
                <w:rPrChange w:id="2358" w:author="Huke, Juan (extern)" w:date="2024-05-22T18:34:00Z">
                  <w:rPr>
                    <w:color w:val="000000"/>
                  </w:rPr>
                </w:rPrChange>
              </w:rPr>
              <w:t>then round(XX_ACCR_INTEREST_IFRS_CLA, 2)</w:t>
            </w:r>
            <w:r w:rsidRPr="00412367">
              <w:rPr>
                <w:color w:val="000000"/>
                <w:lang w:val="en-US"/>
                <w:rPrChange w:id="2359" w:author="Huke, Juan (extern)" w:date="2024-05-22T18:34:00Z">
                  <w:rPr>
                    <w:color w:val="000000"/>
                  </w:rPr>
                </w:rPrChange>
              </w:rPr>
              <w:tab/>
            </w:r>
            <w:r w:rsidRPr="00412367">
              <w:rPr>
                <w:color w:val="000000"/>
                <w:lang w:val="en-US"/>
                <w:rPrChange w:id="2360" w:author="Huke, Juan (extern)" w:date="2024-05-22T18:34:00Z">
                  <w:rPr>
                    <w:color w:val="000000"/>
                  </w:rPr>
                </w:rPrChange>
              </w:rPr>
              <w:tab/>
            </w:r>
            <w:r w:rsidRPr="00412367">
              <w:rPr>
                <w:color w:val="000000"/>
                <w:lang w:val="en-US"/>
                <w:rPrChange w:id="2361" w:author="Huke, Juan (extern)" w:date="2024-05-22T18:34:00Z">
                  <w:rPr>
                    <w:color w:val="000000"/>
                  </w:rPr>
                </w:rPrChange>
              </w:rPr>
              <w:tab/>
            </w:r>
            <w:r w:rsidRPr="00412367">
              <w:rPr>
                <w:color w:val="000000"/>
                <w:lang w:val="en-US"/>
                <w:rPrChange w:id="2362" w:author="Huke, Juan (extern)" w:date="2024-05-22T18:34:00Z">
                  <w:rPr>
                    <w:color w:val="000000"/>
                  </w:rPr>
                </w:rPrChange>
              </w:rPr>
              <w:tab/>
            </w:r>
          </w:p>
          <w:p w14:paraId="4B520A74" w14:textId="77777777" w:rsidR="00003DFB" w:rsidRDefault="00003DFB" w:rsidP="00003DFB">
            <w:pPr>
              <w:jc w:val="left"/>
              <w:rPr>
                <w:color w:val="000000"/>
              </w:rPr>
            </w:pPr>
            <w:r w:rsidRPr="00412367">
              <w:rPr>
                <w:color w:val="000000"/>
                <w:lang w:val="en-US"/>
                <w:rPrChange w:id="2363" w:author="Huke, Juan (extern)" w:date="2024-05-22T18:34:00Z">
                  <w:rPr>
                    <w:color w:val="000000"/>
                  </w:rPr>
                </w:rPrChange>
              </w:rPr>
              <w:t xml:space="preserve">else (if PTY001 = 2 and XX_ACCR_INTEREST_IFRS_CLA != 0 and XX_ACCR_INTEREST_IFRS_CLA != </w:t>
            </w:r>
            <w:r>
              <w:rPr>
                <w:color w:val="000000"/>
              </w:rPr>
              <w:t>NULL</w:t>
            </w:r>
            <w:r>
              <w:rPr>
                <w:color w:val="000000"/>
              </w:rPr>
              <w:tab/>
            </w:r>
            <w:r>
              <w:rPr>
                <w:color w:val="000000"/>
              </w:rPr>
              <w:tab/>
            </w:r>
            <w:r>
              <w:rPr>
                <w:color w:val="000000"/>
              </w:rPr>
              <w:tab/>
            </w:r>
            <w:r>
              <w:rPr>
                <w:color w:val="000000"/>
              </w:rPr>
              <w:tab/>
            </w:r>
          </w:p>
          <w:p w14:paraId="2567EFBD" w14:textId="77777777" w:rsidR="00003DFB" w:rsidRPr="00412367" w:rsidRDefault="00003DFB" w:rsidP="00003DFB">
            <w:pPr>
              <w:jc w:val="left"/>
              <w:rPr>
                <w:color w:val="000000"/>
                <w:lang w:val="en-US"/>
                <w:rPrChange w:id="2364" w:author="Huke, Juan (extern)" w:date="2024-05-22T18:34:00Z">
                  <w:rPr>
                    <w:color w:val="000000"/>
                  </w:rPr>
                </w:rPrChange>
              </w:rPr>
            </w:pPr>
            <w:r w:rsidRPr="00412367">
              <w:rPr>
                <w:color w:val="000000"/>
                <w:lang w:val="en-US"/>
                <w:rPrChange w:id="2365" w:author="Huke, Juan (extern)" w:date="2024-05-22T18:34:00Z">
                  <w:rPr>
                    <w:color w:val="000000"/>
                  </w:rPr>
                </w:rPrChange>
              </w:rPr>
              <w:t>then round((XX_ACCR_INTEREST_IFRS_CLA*(-1)), 2)</w:t>
            </w:r>
            <w:r w:rsidRPr="00412367">
              <w:rPr>
                <w:color w:val="000000"/>
                <w:lang w:val="en-US"/>
                <w:rPrChange w:id="2366" w:author="Huke, Juan (extern)" w:date="2024-05-22T18:34:00Z">
                  <w:rPr>
                    <w:color w:val="000000"/>
                  </w:rPr>
                </w:rPrChange>
              </w:rPr>
              <w:tab/>
            </w:r>
            <w:r w:rsidRPr="00412367">
              <w:rPr>
                <w:color w:val="000000"/>
                <w:lang w:val="en-US"/>
                <w:rPrChange w:id="2367" w:author="Huke, Juan (extern)" w:date="2024-05-22T18:34:00Z">
                  <w:rPr>
                    <w:color w:val="000000"/>
                  </w:rPr>
                </w:rPrChange>
              </w:rPr>
              <w:tab/>
            </w:r>
            <w:r w:rsidRPr="00412367">
              <w:rPr>
                <w:color w:val="000000"/>
                <w:lang w:val="en-US"/>
                <w:rPrChange w:id="2368" w:author="Huke, Juan (extern)" w:date="2024-05-22T18:34:00Z">
                  <w:rPr>
                    <w:color w:val="000000"/>
                  </w:rPr>
                </w:rPrChange>
              </w:rPr>
              <w:tab/>
            </w:r>
            <w:r w:rsidRPr="00412367">
              <w:rPr>
                <w:color w:val="000000"/>
                <w:lang w:val="en-US"/>
                <w:rPrChange w:id="2369" w:author="Huke, Juan (extern)" w:date="2024-05-22T18:34:00Z">
                  <w:rPr>
                    <w:color w:val="000000"/>
                  </w:rPr>
                </w:rPrChange>
              </w:rPr>
              <w:tab/>
            </w:r>
          </w:p>
          <w:p w14:paraId="1F64F935" w14:textId="77777777" w:rsidR="00003DFB" w:rsidRDefault="00003DFB" w:rsidP="00003DFB">
            <w:pPr>
              <w:jc w:val="left"/>
              <w:rPr>
                <w:color w:val="000000"/>
              </w:rPr>
            </w:pPr>
            <w:r>
              <w:rPr>
                <w:color w:val="000000"/>
              </w:rPr>
              <w:t>else NULL))</w:t>
            </w:r>
            <w:r>
              <w:rPr>
                <w:color w:val="000000"/>
              </w:rPr>
              <w:tab/>
            </w:r>
            <w:r>
              <w:rPr>
                <w:color w:val="000000"/>
              </w:rPr>
              <w:tab/>
            </w:r>
            <w:r>
              <w:rPr>
                <w:color w:val="000000"/>
              </w:rPr>
              <w:tab/>
            </w:r>
            <w:r>
              <w:rPr>
                <w:color w:val="000000"/>
              </w:rPr>
              <w:tab/>
            </w:r>
          </w:p>
          <w:p w14:paraId="7FB92E08" w14:textId="77777777" w:rsidR="00003DFB" w:rsidRDefault="00003DFB" w:rsidP="00003DFB">
            <w:pPr>
              <w:jc w:val="left"/>
              <w:rPr>
                <w:color w:val="000000"/>
              </w:rPr>
            </w:pPr>
          </w:p>
          <w:p w14:paraId="7E27E98E" w14:textId="77777777" w:rsidR="00003DFB" w:rsidRPr="00003DFB" w:rsidRDefault="00003DFB" w:rsidP="00003DFB">
            <w:pPr>
              <w:jc w:val="left"/>
              <w:rPr>
                <w:color w:val="000000"/>
              </w:rPr>
            </w:pPr>
            <w:r>
              <w:rPr>
                <w:color w:val="000000"/>
              </w:rPr>
              <w:t xml:space="preserve">Für die Umsetzung des Mappings sind die Hinweise </w:t>
            </w:r>
            <w:r>
              <w:rPr>
                <w:color w:val="000000"/>
              </w:rPr>
              <w:lastRenderedPageBreak/>
              <w:t>in Kapitel 2 (Schlüsselmapping) zur Vorverarbeitung der Tabelle XX_C_CONTR_ACC_VALUE zu beachten!</w:t>
            </w:r>
          </w:p>
        </w:tc>
        <w:tc>
          <w:tcPr>
            <w:tcW w:w="2906" w:type="dxa"/>
            <w:tcBorders>
              <w:top w:val="single" w:sz="4" w:space="0" w:color="auto"/>
              <w:bottom w:val="nil"/>
            </w:tcBorders>
            <w:shd w:val="clear" w:color="auto" w:fill="FFFFFF"/>
          </w:tcPr>
          <w:p w14:paraId="5C37E824" w14:textId="77777777" w:rsidR="00003DFB" w:rsidRDefault="00003DFB" w:rsidP="00003DFB">
            <w:pPr>
              <w:jc w:val="left"/>
              <w:rPr>
                <w:color w:val="000000"/>
              </w:rPr>
            </w:pPr>
            <w:r>
              <w:rPr>
                <w:color w:val="000000"/>
              </w:rPr>
              <w:lastRenderedPageBreak/>
              <w:t>Anteilige Zinsen</w:t>
            </w:r>
          </w:p>
          <w:p w14:paraId="67D19B25" w14:textId="77777777" w:rsidR="00003DFB" w:rsidRDefault="00003DFB" w:rsidP="00003DFB">
            <w:pPr>
              <w:jc w:val="left"/>
              <w:rPr>
                <w:color w:val="000000"/>
              </w:rPr>
            </w:pPr>
          </w:p>
          <w:p w14:paraId="6F39D41F" w14:textId="77777777" w:rsidR="00003DFB" w:rsidRDefault="00003DFB" w:rsidP="00003DFB">
            <w:pPr>
              <w:jc w:val="left"/>
              <w:rPr>
                <w:color w:val="000000"/>
              </w:rPr>
            </w:pPr>
            <w:r>
              <w:rPr>
                <w:color w:val="000000"/>
              </w:rPr>
              <w:t>XX_ACCR_INTEREST_HGB_CLA/ XX_ACCR_INTEREST_IFRS_CLA = antizipative Rechnungsgrenzung in Konzernwährung HGB bzw. IFRS, PTY001= Aktiv-/Passiv-Kennzeichen (1 = Aktiv-Position; 2 = Passiv-Position),  B603 = Prüfpfad 3 (Transferrisiko)</w:t>
            </w:r>
          </w:p>
          <w:p w14:paraId="188BA8DE" w14:textId="77777777" w:rsidR="00003DFB" w:rsidRDefault="00003DFB" w:rsidP="00003DFB">
            <w:pPr>
              <w:jc w:val="left"/>
              <w:rPr>
                <w:color w:val="000000"/>
              </w:rPr>
            </w:pPr>
          </w:p>
          <w:p w14:paraId="40DA0D03" w14:textId="77777777" w:rsidR="00003DFB" w:rsidRPr="00003DFB" w:rsidRDefault="00003DFB" w:rsidP="00003DFB">
            <w:pPr>
              <w:jc w:val="left"/>
              <w:rPr>
                <w:color w:val="000000"/>
              </w:rPr>
            </w:pPr>
            <w:r>
              <w:rPr>
                <w:color w:val="000000"/>
              </w:rPr>
              <w:t>Details zur abweichenden Bewirtschaftung Cluster IFRS OWF/LR vs. Cluster IFRS LE können dem Kap. 3.5 entnommen werden.</w:t>
            </w:r>
          </w:p>
        </w:tc>
      </w:tr>
      <w:tr w:rsidR="00003DFB" w:rsidRPr="00003DFB" w14:paraId="004DC14D" w14:textId="77777777" w:rsidTr="00003DFB">
        <w:trPr>
          <w:trHeight w:val="449"/>
        </w:trPr>
        <w:tc>
          <w:tcPr>
            <w:tcW w:w="550" w:type="dxa"/>
            <w:tcBorders>
              <w:top w:val="nil"/>
              <w:bottom w:val="nil"/>
            </w:tcBorders>
            <w:shd w:val="clear" w:color="auto" w:fill="FFFFFF"/>
          </w:tcPr>
          <w:p w14:paraId="02456B32" w14:textId="77777777" w:rsidR="00003DFB" w:rsidRDefault="00003DFB" w:rsidP="00003DFB">
            <w:pPr>
              <w:jc w:val="left"/>
              <w:rPr>
                <w:color w:val="000000"/>
              </w:rPr>
            </w:pPr>
          </w:p>
        </w:tc>
        <w:tc>
          <w:tcPr>
            <w:tcW w:w="1646" w:type="dxa"/>
            <w:tcBorders>
              <w:top w:val="nil"/>
              <w:bottom w:val="nil"/>
            </w:tcBorders>
            <w:shd w:val="clear" w:color="auto" w:fill="FFFFFF"/>
          </w:tcPr>
          <w:p w14:paraId="3C2E1F1A" w14:textId="77777777" w:rsidR="00003DFB" w:rsidRDefault="00003DFB" w:rsidP="00003DFB">
            <w:pPr>
              <w:jc w:val="left"/>
              <w:rPr>
                <w:color w:val="000000"/>
              </w:rPr>
            </w:pPr>
          </w:p>
        </w:tc>
        <w:tc>
          <w:tcPr>
            <w:tcW w:w="1647" w:type="dxa"/>
            <w:tcBorders>
              <w:top w:val="nil"/>
              <w:bottom w:val="nil"/>
            </w:tcBorders>
            <w:shd w:val="clear" w:color="auto" w:fill="FFFFFF"/>
          </w:tcPr>
          <w:p w14:paraId="506BFC4B" w14:textId="77777777" w:rsidR="00003DFB" w:rsidRDefault="00003DFB" w:rsidP="00003DFB">
            <w:pPr>
              <w:jc w:val="left"/>
              <w:rPr>
                <w:color w:val="000000"/>
              </w:rPr>
            </w:pPr>
          </w:p>
        </w:tc>
        <w:tc>
          <w:tcPr>
            <w:tcW w:w="1647" w:type="dxa"/>
            <w:shd w:val="clear" w:color="auto" w:fill="FFFFFF"/>
          </w:tcPr>
          <w:p w14:paraId="59BA9D8A" w14:textId="77777777" w:rsidR="00003DFB" w:rsidRDefault="00003DFB" w:rsidP="00003DFB">
            <w:pPr>
              <w:jc w:val="left"/>
              <w:rPr>
                <w:color w:val="000000"/>
              </w:rPr>
            </w:pPr>
            <w:r>
              <w:rPr>
                <w:color w:val="000000"/>
              </w:rPr>
              <w:t>POSITION</w:t>
            </w:r>
          </w:p>
        </w:tc>
        <w:tc>
          <w:tcPr>
            <w:tcW w:w="1647" w:type="dxa"/>
            <w:shd w:val="clear" w:color="auto" w:fill="FFFFFF"/>
          </w:tcPr>
          <w:p w14:paraId="673A9E3B" w14:textId="77777777" w:rsidR="00003DFB" w:rsidRDefault="00003DFB" w:rsidP="00003DFB">
            <w:pPr>
              <w:jc w:val="left"/>
              <w:rPr>
                <w:color w:val="000000"/>
              </w:rPr>
            </w:pPr>
            <w:r>
              <w:rPr>
                <w:color w:val="000000"/>
              </w:rPr>
              <w:t>PTY001</w:t>
            </w:r>
          </w:p>
        </w:tc>
        <w:tc>
          <w:tcPr>
            <w:tcW w:w="1647" w:type="dxa"/>
            <w:shd w:val="clear" w:color="auto" w:fill="FFFFFF"/>
          </w:tcPr>
          <w:p w14:paraId="4ED53B3D"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654E6C06" w14:textId="77777777" w:rsidR="00003DFB" w:rsidRDefault="00003DFB" w:rsidP="00003DFB">
            <w:pPr>
              <w:jc w:val="left"/>
              <w:rPr>
                <w:color w:val="000000"/>
              </w:rPr>
            </w:pPr>
          </w:p>
        </w:tc>
        <w:tc>
          <w:tcPr>
            <w:tcW w:w="2906" w:type="dxa"/>
            <w:tcBorders>
              <w:top w:val="nil"/>
              <w:bottom w:val="nil"/>
            </w:tcBorders>
            <w:shd w:val="clear" w:color="auto" w:fill="FFFFFF"/>
          </w:tcPr>
          <w:p w14:paraId="0C930C5B" w14:textId="77777777" w:rsidR="00003DFB" w:rsidRDefault="00003DFB" w:rsidP="00003DFB">
            <w:pPr>
              <w:jc w:val="left"/>
              <w:rPr>
                <w:color w:val="000000"/>
              </w:rPr>
            </w:pPr>
          </w:p>
        </w:tc>
      </w:tr>
      <w:tr w:rsidR="00003DFB" w:rsidRPr="00003DFB" w14:paraId="716A30C0" w14:textId="77777777" w:rsidTr="00003DFB">
        <w:trPr>
          <w:trHeight w:val="449"/>
        </w:trPr>
        <w:tc>
          <w:tcPr>
            <w:tcW w:w="550" w:type="dxa"/>
            <w:tcBorders>
              <w:top w:val="nil"/>
              <w:bottom w:val="nil"/>
            </w:tcBorders>
            <w:shd w:val="clear" w:color="auto" w:fill="FFFFFF"/>
          </w:tcPr>
          <w:p w14:paraId="41FD49F7" w14:textId="77777777" w:rsidR="00003DFB" w:rsidRDefault="00003DFB" w:rsidP="00003DFB">
            <w:pPr>
              <w:jc w:val="left"/>
              <w:rPr>
                <w:color w:val="000000"/>
              </w:rPr>
            </w:pPr>
          </w:p>
        </w:tc>
        <w:tc>
          <w:tcPr>
            <w:tcW w:w="1646" w:type="dxa"/>
            <w:tcBorders>
              <w:top w:val="nil"/>
              <w:bottom w:val="nil"/>
            </w:tcBorders>
            <w:shd w:val="clear" w:color="auto" w:fill="FFFFFF"/>
          </w:tcPr>
          <w:p w14:paraId="2D0B5BE7" w14:textId="77777777" w:rsidR="00003DFB" w:rsidRDefault="00003DFB" w:rsidP="00003DFB">
            <w:pPr>
              <w:jc w:val="left"/>
              <w:rPr>
                <w:color w:val="000000"/>
              </w:rPr>
            </w:pPr>
          </w:p>
        </w:tc>
        <w:tc>
          <w:tcPr>
            <w:tcW w:w="1647" w:type="dxa"/>
            <w:tcBorders>
              <w:top w:val="nil"/>
              <w:bottom w:val="nil"/>
            </w:tcBorders>
            <w:shd w:val="clear" w:color="auto" w:fill="FFFFFF"/>
          </w:tcPr>
          <w:p w14:paraId="27D1869C" w14:textId="77777777" w:rsidR="00003DFB" w:rsidRDefault="00003DFB" w:rsidP="00003DFB">
            <w:pPr>
              <w:jc w:val="left"/>
              <w:rPr>
                <w:color w:val="000000"/>
              </w:rPr>
            </w:pPr>
          </w:p>
        </w:tc>
        <w:tc>
          <w:tcPr>
            <w:tcW w:w="1647" w:type="dxa"/>
            <w:shd w:val="clear" w:color="auto" w:fill="FFFFFF"/>
          </w:tcPr>
          <w:p w14:paraId="2C25D269" w14:textId="77777777" w:rsidR="00003DFB" w:rsidRPr="00412367" w:rsidRDefault="00003DFB" w:rsidP="00003DFB">
            <w:pPr>
              <w:jc w:val="left"/>
              <w:rPr>
                <w:color w:val="000000"/>
                <w:lang w:val="en-US"/>
                <w:rPrChange w:id="2370" w:author="Huke, Juan (extern)" w:date="2024-05-22T18:34:00Z">
                  <w:rPr>
                    <w:color w:val="000000"/>
                  </w:rPr>
                </w:rPrChange>
              </w:rPr>
            </w:pPr>
            <w:r w:rsidRPr="00412367">
              <w:rPr>
                <w:color w:val="000000"/>
                <w:lang w:val="en-US"/>
                <w:rPrChange w:id="2371" w:author="Huke, Juan (extern)" w:date="2024-05-22T18:34:00Z">
                  <w:rPr>
                    <w:color w:val="000000"/>
                  </w:rPr>
                </w:rPrChange>
              </w:rPr>
              <w:t>XX_C_CONTR_ACC_VALUE_AGG</w:t>
            </w:r>
          </w:p>
        </w:tc>
        <w:tc>
          <w:tcPr>
            <w:tcW w:w="1647" w:type="dxa"/>
            <w:shd w:val="clear" w:color="auto" w:fill="FFFFFF"/>
          </w:tcPr>
          <w:p w14:paraId="4205C16A" w14:textId="77777777" w:rsidR="00003DFB" w:rsidRDefault="00003DFB" w:rsidP="00003DFB">
            <w:pPr>
              <w:jc w:val="left"/>
              <w:rPr>
                <w:color w:val="000000"/>
              </w:rPr>
            </w:pPr>
            <w:r>
              <w:rPr>
                <w:color w:val="000000"/>
              </w:rPr>
              <w:t>XX_ACCR_INTEREST_HGB_CLA</w:t>
            </w:r>
          </w:p>
        </w:tc>
        <w:tc>
          <w:tcPr>
            <w:tcW w:w="1647" w:type="dxa"/>
            <w:shd w:val="clear" w:color="auto" w:fill="FFFFFF"/>
          </w:tcPr>
          <w:p w14:paraId="71D9CCF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B99B258" w14:textId="77777777" w:rsidR="00003DFB" w:rsidRDefault="00003DFB" w:rsidP="00003DFB">
            <w:pPr>
              <w:jc w:val="left"/>
              <w:rPr>
                <w:color w:val="000000"/>
              </w:rPr>
            </w:pPr>
          </w:p>
        </w:tc>
        <w:tc>
          <w:tcPr>
            <w:tcW w:w="2906" w:type="dxa"/>
            <w:tcBorders>
              <w:top w:val="nil"/>
              <w:bottom w:val="nil"/>
            </w:tcBorders>
            <w:shd w:val="clear" w:color="auto" w:fill="FFFFFF"/>
          </w:tcPr>
          <w:p w14:paraId="625BA8DE" w14:textId="77777777" w:rsidR="00003DFB" w:rsidRDefault="00003DFB" w:rsidP="00003DFB">
            <w:pPr>
              <w:jc w:val="left"/>
              <w:rPr>
                <w:color w:val="000000"/>
              </w:rPr>
            </w:pPr>
          </w:p>
        </w:tc>
      </w:tr>
      <w:tr w:rsidR="00003DFB" w:rsidRPr="00003DFB" w14:paraId="6AAF6177" w14:textId="77777777" w:rsidTr="00003DFB">
        <w:trPr>
          <w:trHeight w:val="449"/>
        </w:trPr>
        <w:tc>
          <w:tcPr>
            <w:tcW w:w="550" w:type="dxa"/>
            <w:tcBorders>
              <w:top w:val="nil"/>
              <w:bottom w:val="nil"/>
            </w:tcBorders>
            <w:shd w:val="clear" w:color="auto" w:fill="FFFFFF"/>
          </w:tcPr>
          <w:p w14:paraId="11DD295E" w14:textId="77777777" w:rsidR="00003DFB" w:rsidRDefault="00003DFB" w:rsidP="00003DFB">
            <w:pPr>
              <w:jc w:val="left"/>
              <w:rPr>
                <w:color w:val="000000"/>
              </w:rPr>
            </w:pPr>
          </w:p>
        </w:tc>
        <w:tc>
          <w:tcPr>
            <w:tcW w:w="1646" w:type="dxa"/>
            <w:tcBorders>
              <w:top w:val="nil"/>
              <w:bottom w:val="nil"/>
            </w:tcBorders>
            <w:shd w:val="clear" w:color="auto" w:fill="FFFFFF"/>
          </w:tcPr>
          <w:p w14:paraId="6C88B91D" w14:textId="77777777" w:rsidR="00003DFB" w:rsidRDefault="00003DFB" w:rsidP="00003DFB">
            <w:pPr>
              <w:jc w:val="left"/>
              <w:rPr>
                <w:color w:val="000000"/>
              </w:rPr>
            </w:pPr>
          </w:p>
        </w:tc>
        <w:tc>
          <w:tcPr>
            <w:tcW w:w="1647" w:type="dxa"/>
            <w:tcBorders>
              <w:top w:val="nil"/>
              <w:bottom w:val="nil"/>
            </w:tcBorders>
            <w:shd w:val="clear" w:color="auto" w:fill="FFFFFF"/>
          </w:tcPr>
          <w:p w14:paraId="54326FB1" w14:textId="77777777" w:rsidR="00003DFB" w:rsidRDefault="00003DFB" w:rsidP="00003DFB">
            <w:pPr>
              <w:jc w:val="left"/>
              <w:rPr>
                <w:color w:val="000000"/>
              </w:rPr>
            </w:pPr>
          </w:p>
        </w:tc>
        <w:tc>
          <w:tcPr>
            <w:tcW w:w="1647" w:type="dxa"/>
            <w:shd w:val="clear" w:color="auto" w:fill="FFFFFF"/>
          </w:tcPr>
          <w:p w14:paraId="2DF3B158" w14:textId="77777777" w:rsidR="00003DFB" w:rsidRPr="00412367" w:rsidRDefault="00003DFB" w:rsidP="00003DFB">
            <w:pPr>
              <w:jc w:val="left"/>
              <w:rPr>
                <w:color w:val="000000"/>
                <w:lang w:val="en-US"/>
                <w:rPrChange w:id="2372" w:author="Huke, Juan (extern)" w:date="2024-05-22T18:34:00Z">
                  <w:rPr>
                    <w:color w:val="000000"/>
                  </w:rPr>
                </w:rPrChange>
              </w:rPr>
            </w:pPr>
            <w:r w:rsidRPr="00412367">
              <w:rPr>
                <w:color w:val="000000"/>
                <w:lang w:val="en-US"/>
                <w:rPrChange w:id="2373" w:author="Huke, Juan (extern)" w:date="2024-05-22T18:34:00Z">
                  <w:rPr>
                    <w:color w:val="000000"/>
                  </w:rPr>
                </w:rPrChange>
              </w:rPr>
              <w:t>XX_C_CONTR_ACC_VALUE_AGG</w:t>
            </w:r>
          </w:p>
        </w:tc>
        <w:tc>
          <w:tcPr>
            <w:tcW w:w="1647" w:type="dxa"/>
            <w:shd w:val="clear" w:color="auto" w:fill="FFFFFF"/>
          </w:tcPr>
          <w:p w14:paraId="78E740DA" w14:textId="77777777" w:rsidR="00003DFB" w:rsidRPr="00412367" w:rsidRDefault="00003DFB" w:rsidP="00003DFB">
            <w:pPr>
              <w:jc w:val="left"/>
              <w:rPr>
                <w:color w:val="000000"/>
                <w:lang w:val="en-US"/>
                <w:rPrChange w:id="2374" w:author="Huke, Juan (extern)" w:date="2024-05-22T18:34:00Z">
                  <w:rPr>
                    <w:color w:val="000000"/>
                  </w:rPr>
                </w:rPrChange>
              </w:rPr>
            </w:pPr>
            <w:r w:rsidRPr="00412367">
              <w:rPr>
                <w:color w:val="000000"/>
                <w:lang w:val="en-US"/>
                <w:rPrChange w:id="2375" w:author="Huke, Juan (extern)" w:date="2024-05-22T18:34:00Z">
                  <w:rPr>
                    <w:color w:val="000000"/>
                  </w:rPr>
                </w:rPrChange>
              </w:rPr>
              <w:t>XX_ACCR_INTEREST_IFRS_CLA</w:t>
            </w:r>
          </w:p>
        </w:tc>
        <w:tc>
          <w:tcPr>
            <w:tcW w:w="1647" w:type="dxa"/>
            <w:shd w:val="clear" w:color="auto" w:fill="FFFFFF"/>
          </w:tcPr>
          <w:p w14:paraId="5AAFDAC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7685683" w14:textId="77777777" w:rsidR="00003DFB" w:rsidRDefault="00003DFB" w:rsidP="00003DFB">
            <w:pPr>
              <w:jc w:val="left"/>
              <w:rPr>
                <w:color w:val="000000"/>
              </w:rPr>
            </w:pPr>
          </w:p>
        </w:tc>
        <w:tc>
          <w:tcPr>
            <w:tcW w:w="2906" w:type="dxa"/>
            <w:tcBorders>
              <w:top w:val="nil"/>
              <w:bottom w:val="nil"/>
            </w:tcBorders>
            <w:shd w:val="clear" w:color="auto" w:fill="FFFFFF"/>
          </w:tcPr>
          <w:p w14:paraId="68CBBA1A" w14:textId="77777777" w:rsidR="00003DFB" w:rsidRDefault="00003DFB" w:rsidP="00003DFB">
            <w:pPr>
              <w:jc w:val="left"/>
              <w:rPr>
                <w:color w:val="000000"/>
              </w:rPr>
            </w:pPr>
          </w:p>
        </w:tc>
      </w:tr>
      <w:tr w:rsidR="00003DFB" w:rsidRPr="00003DFB" w14:paraId="3D692D48" w14:textId="77777777" w:rsidTr="00003DFB">
        <w:trPr>
          <w:trHeight w:val="449"/>
        </w:trPr>
        <w:tc>
          <w:tcPr>
            <w:tcW w:w="550" w:type="dxa"/>
            <w:tcBorders>
              <w:top w:val="nil"/>
              <w:bottom w:val="single" w:sz="4" w:space="0" w:color="auto"/>
            </w:tcBorders>
            <w:shd w:val="clear" w:color="auto" w:fill="FFFFFF"/>
          </w:tcPr>
          <w:p w14:paraId="653B134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65E9C9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6A985D4" w14:textId="77777777" w:rsidR="00003DFB" w:rsidRDefault="00003DFB" w:rsidP="00003DFB">
            <w:pPr>
              <w:jc w:val="left"/>
              <w:rPr>
                <w:color w:val="000000"/>
              </w:rPr>
            </w:pPr>
          </w:p>
        </w:tc>
        <w:tc>
          <w:tcPr>
            <w:tcW w:w="1647" w:type="dxa"/>
            <w:shd w:val="clear" w:color="auto" w:fill="FFFFFF"/>
          </w:tcPr>
          <w:p w14:paraId="007FC201" w14:textId="77777777" w:rsidR="00003DFB" w:rsidRDefault="00003DFB" w:rsidP="00003DFB">
            <w:pPr>
              <w:jc w:val="left"/>
              <w:rPr>
                <w:color w:val="000000"/>
              </w:rPr>
            </w:pPr>
            <w:r>
              <w:rPr>
                <w:color w:val="000000"/>
              </w:rPr>
              <w:t>XX_C_CONTRACT_KG</w:t>
            </w:r>
          </w:p>
        </w:tc>
        <w:tc>
          <w:tcPr>
            <w:tcW w:w="1647" w:type="dxa"/>
            <w:shd w:val="clear" w:color="auto" w:fill="FFFFFF"/>
          </w:tcPr>
          <w:p w14:paraId="40424561" w14:textId="77777777" w:rsidR="00003DFB" w:rsidRDefault="00003DFB" w:rsidP="00003DFB">
            <w:pPr>
              <w:jc w:val="left"/>
              <w:rPr>
                <w:color w:val="000000"/>
              </w:rPr>
            </w:pPr>
            <w:r>
              <w:rPr>
                <w:color w:val="000000"/>
              </w:rPr>
              <w:t>XX_DELISYST</w:t>
            </w:r>
          </w:p>
        </w:tc>
        <w:tc>
          <w:tcPr>
            <w:tcW w:w="1647" w:type="dxa"/>
            <w:shd w:val="clear" w:color="auto" w:fill="FFFFFF"/>
          </w:tcPr>
          <w:p w14:paraId="496C69BD"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5F21523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C5D2BE2" w14:textId="77777777" w:rsidR="00003DFB" w:rsidRDefault="00003DFB" w:rsidP="00003DFB">
            <w:pPr>
              <w:jc w:val="left"/>
              <w:rPr>
                <w:color w:val="000000"/>
              </w:rPr>
            </w:pPr>
          </w:p>
        </w:tc>
      </w:tr>
      <w:tr w:rsidR="00003DFB" w:rsidRPr="00003DFB" w14:paraId="41ECD0F3" w14:textId="77777777" w:rsidTr="00003DFB">
        <w:trPr>
          <w:trHeight w:val="449"/>
        </w:trPr>
        <w:tc>
          <w:tcPr>
            <w:tcW w:w="550" w:type="dxa"/>
            <w:tcBorders>
              <w:top w:val="single" w:sz="4" w:space="0" w:color="auto"/>
              <w:bottom w:val="nil"/>
            </w:tcBorders>
            <w:shd w:val="clear" w:color="auto" w:fill="FFFFFF"/>
          </w:tcPr>
          <w:p w14:paraId="06FAF522" w14:textId="77777777" w:rsidR="00003DFB" w:rsidRDefault="00003DFB" w:rsidP="00003DFB">
            <w:pPr>
              <w:jc w:val="left"/>
              <w:rPr>
                <w:color w:val="000000"/>
              </w:rPr>
            </w:pPr>
            <w:r>
              <w:rPr>
                <w:color w:val="000000"/>
              </w:rPr>
              <w:t>238</w:t>
            </w:r>
          </w:p>
        </w:tc>
        <w:tc>
          <w:tcPr>
            <w:tcW w:w="1646" w:type="dxa"/>
            <w:tcBorders>
              <w:top w:val="single" w:sz="4" w:space="0" w:color="auto"/>
              <w:bottom w:val="nil"/>
            </w:tcBorders>
            <w:shd w:val="clear" w:color="auto" w:fill="FFFFFF"/>
          </w:tcPr>
          <w:p w14:paraId="649AC1E3" w14:textId="77777777" w:rsidR="00003DFB" w:rsidRDefault="00003DFB" w:rsidP="00003DFB">
            <w:pPr>
              <w:jc w:val="left"/>
              <w:rPr>
                <w:color w:val="000000"/>
              </w:rPr>
            </w:pPr>
            <w:r>
              <w:rPr>
                <w:color w:val="000000"/>
              </w:rPr>
              <w:t>C224</w:t>
            </w:r>
          </w:p>
        </w:tc>
        <w:tc>
          <w:tcPr>
            <w:tcW w:w="1647" w:type="dxa"/>
            <w:tcBorders>
              <w:top w:val="single" w:sz="4" w:space="0" w:color="auto"/>
              <w:bottom w:val="nil"/>
            </w:tcBorders>
            <w:shd w:val="clear" w:color="auto" w:fill="FFFFFF"/>
          </w:tcPr>
          <w:p w14:paraId="200D0592" w14:textId="77777777" w:rsidR="00003DFB" w:rsidRDefault="00003DFB" w:rsidP="00003DFB">
            <w:pPr>
              <w:jc w:val="left"/>
              <w:rPr>
                <w:color w:val="000000"/>
              </w:rPr>
            </w:pPr>
            <w:r>
              <w:rPr>
                <w:color w:val="000000"/>
              </w:rPr>
              <w:t>double</w:t>
            </w:r>
          </w:p>
        </w:tc>
        <w:tc>
          <w:tcPr>
            <w:tcW w:w="1647" w:type="dxa"/>
            <w:shd w:val="clear" w:color="auto" w:fill="FFFFFF"/>
          </w:tcPr>
          <w:p w14:paraId="2E9B7F4B" w14:textId="77777777" w:rsidR="00003DFB" w:rsidRDefault="00003DFB" w:rsidP="00003DFB">
            <w:pPr>
              <w:jc w:val="left"/>
              <w:rPr>
                <w:color w:val="000000"/>
              </w:rPr>
            </w:pPr>
            <w:r>
              <w:rPr>
                <w:color w:val="000000"/>
              </w:rPr>
              <w:t>POSITION</w:t>
            </w:r>
          </w:p>
        </w:tc>
        <w:tc>
          <w:tcPr>
            <w:tcW w:w="1647" w:type="dxa"/>
            <w:shd w:val="clear" w:color="auto" w:fill="FFFFFF"/>
          </w:tcPr>
          <w:p w14:paraId="1E6F1E24" w14:textId="77777777" w:rsidR="00003DFB" w:rsidRDefault="00003DFB" w:rsidP="00003DFB">
            <w:pPr>
              <w:jc w:val="left"/>
              <w:rPr>
                <w:color w:val="000000"/>
              </w:rPr>
            </w:pPr>
            <w:r>
              <w:rPr>
                <w:color w:val="000000"/>
              </w:rPr>
              <w:t>B603</w:t>
            </w:r>
          </w:p>
        </w:tc>
        <w:tc>
          <w:tcPr>
            <w:tcW w:w="1647" w:type="dxa"/>
            <w:shd w:val="clear" w:color="auto" w:fill="FFFFFF"/>
          </w:tcPr>
          <w:p w14:paraId="27E3FFE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0DD1CED" w14:textId="77777777" w:rsidR="00003DFB" w:rsidRDefault="00003DFB" w:rsidP="00003DFB">
            <w:pPr>
              <w:jc w:val="left"/>
              <w:rPr>
                <w:color w:val="000000"/>
              </w:rPr>
            </w:pPr>
            <w:r>
              <w:rPr>
                <w:color w:val="000000"/>
              </w:rPr>
              <w:t>Bewirtschaftung Cluster HGB</w:t>
            </w:r>
          </w:p>
          <w:p w14:paraId="6DABB265" w14:textId="77777777" w:rsidR="00003DFB" w:rsidRDefault="00003DFB" w:rsidP="00003DFB">
            <w:pPr>
              <w:jc w:val="left"/>
              <w:rPr>
                <w:color w:val="000000"/>
              </w:rPr>
            </w:pPr>
          </w:p>
          <w:p w14:paraId="6EE7C819" w14:textId="77777777" w:rsidR="00003DFB" w:rsidRDefault="00003DFB" w:rsidP="00003DFB">
            <w:pPr>
              <w:jc w:val="left"/>
              <w:rPr>
                <w:color w:val="000000"/>
              </w:rPr>
            </w:pPr>
            <w:r>
              <w:rPr>
                <w:color w:val="000000"/>
              </w:rPr>
              <w:t>if POSITION.B603 = 'T'</w:t>
            </w:r>
          </w:p>
          <w:p w14:paraId="4CF44737" w14:textId="77777777" w:rsidR="00003DFB" w:rsidRPr="00412367" w:rsidRDefault="00003DFB" w:rsidP="00003DFB">
            <w:pPr>
              <w:jc w:val="left"/>
              <w:rPr>
                <w:color w:val="000000"/>
                <w:lang w:val="en-US"/>
                <w:rPrChange w:id="2376" w:author="Huke, Juan (extern)" w:date="2024-05-22T18:34:00Z">
                  <w:rPr>
                    <w:color w:val="000000"/>
                  </w:rPr>
                </w:rPrChange>
              </w:rPr>
            </w:pPr>
            <w:r w:rsidRPr="00412367">
              <w:rPr>
                <w:color w:val="000000"/>
                <w:lang w:val="en-US"/>
                <w:rPrChange w:id="2377" w:author="Huke, Juan (extern)" w:date="2024-05-22T18:34:00Z">
                  <w:rPr>
                    <w:color w:val="000000"/>
                  </w:rPr>
                </w:rPrChange>
              </w:rPr>
              <w:t>then NULL</w:t>
            </w:r>
          </w:p>
          <w:p w14:paraId="525CE49E" w14:textId="77777777" w:rsidR="00003DFB" w:rsidRDefault="00003DFB" w:rsidP="00003DFB">
            <w:pPr>
              <w:jc w:val="left"/>
              <w:rPr>
                <w:color w:val="000000"/>
              </w:rPr>
            </w:pPr>
            <w:r w:rsidRPr="00412367">
              <w:rPr>
                <w:color w:val="000000"/>
                <w:lang w:val="en-US"/>
                <w:rPrChange w:id="2378" w:author="Huke, Juan (extern)" w:date="2024-05-22T18:34:00Z">
                  <w:rPr>
                    <w:color w:val="000000"/>
                  </w:rPr>
                </w:rPrChange>
              </w:rPr>
              <w:t xml:space="preserve">else (if PTY001 = 1 and (XX_DEFER_INTEREST_HGB_CLA != 0 and XX_DEFER_INTEREST_HGB_CLA != </w:t>
            </w:r>
            <w:r w:rsidRPr="00AA394B">
              <w:rPr>
                <w:color w:val="000000"/>
                <w:lang w:val="en-US"/>
                <w:rPrChange w:id="2379" w:author="Huke, Juan (extern)" w:date="2024-05-22T19:26:00Z">
                  <w:rPr>
                    <w:color w:val="000000"/>
                  </w:rPr>
                </w:rPrChange>
              </w:rPr>
              <w:t>NULL or XX_ACCR_DEFER_ITEMS_HGB_CLA != 0 and XX_ACCR_DEFER_ITEMS_</w:t>
            </w:r>
            <w:r w:rsidRPr="00AA394B">
              <w:rPr>
                <w:color w:val="000000"/>
                <w:lang w:val="en-US"/>
                <w:rPrChange w:id="2380" w:author="Huke, Juan (extern)" w:date="2024-05-22T19:26:00Z">
                  <w:rPr>
                    <w:color w:val="000000"/>
                  </w:rPr>
                </w:rPrChange>
              </w:rPr>
              <w:lastRenderedPageBreak/>
              <w:t xml:space="preserve">HGB_CLA != </w:t>
            </w:r>
            <w:r>
              <w:rPr>
                <w:color w:val="000000"/>
              </w:rPr>
              <w:t>NULL)</w:t>
            </w:r>
          </w:p>
          <w:p w14:paraId="50BB60DB" w14:textId="77777777" w:rsidR="00003DFB" w:rsidRPr="00412367" w:rsidRDefault="00003DFB" w:rsidP="00003DFB">
            <w:pPr>
              <w:jc w:val="left"/>
              <w:rPr>
                <w:color w:val="000000"/>
                <w:lang w:val="en-US"/>
                <w:rPrChange w:id="2381" w:author="Huke, Juan (extern)" w:date="2024-05-22T18:34:00Z">
                  <w:rPr>
                    <w:color w:val="000000"/>
                  </w:rPr>
                </w:rPrChange>
              </w:rPr>
            </w:pPr>
            <w:r w:rsidRPr="00412367">
              <w:rPr>
                <w:color w:val="000000"/>
                <w:lang w:val="en-US"/>
                <w:rPrChange w:id="2382" w:author="Huke, Juan (extern)" w:date="2024-05-22T18:34:00Z">
                  <w:rPr>
                    <w:color w:val="000000"/>
                  </w:rPr>
                </w:rPrChange>
              </w:rPr>
              <w:t>then round ((XX_DEFER_INTEREST_HGB_CLA  + XX_ACCR_DEFER_ITEMS_HGB_CLA), 2)</w:t>
            </w:r>
          </w:p>
          <w:p w14:paraId="3F7F9B22" w14:textId="77777777" w:rsidR="00003DFB" w:rsidRDefault="00003DFB" w:rsidP="00003DFB">
            <w:pPr>
              <w:jc w:val="left"/>
              <w:rPr>
                <w:color w:val="000000"/>
              </w:rPr>
            </w:pPr>
            <w:r w:rsidRPr="00412367">
              <w:rPr>
                <w:color w:val="000000"/>
                <w:lang w:val="en-US"/>
                <w:rPrChange w:id="2383" w:author="Huke, Juan (extern)" w:date="2024-05-22T18:34:00Z">
                  <w:rPr>
                    <w:color w:val="000000"/>
                  </w:rPr>
                </w:rPrChange>
              </w:rPr>
              <w:t xml:space="preserve">else (if PTY001 = 2 and (XX_DEFER_INTEREST_HGB_CLA != 0 and XX_DEFER_INTEREST_HGB_CLA != </w:t>
            </w:r>
            <w:r w:rsidRPr="00AA394B">
              <w:rPr>
                <w:color w:val="000000"/>
                <w:lang w:val="en-US"/>
                <w:rPrChange w:id="2384" w:author="Huke, Juan (extern)" w:date="2024-05-22T19:26:00Z">
                  <w:rPr>
                    <w:color w:val="000000"/>
                  </w:rPr>
                </w:rPrChange>
              </w:rPr>
              <w:t xml:space="preserve">NULL or XX_ACCR_DEFER_ITEMS_HGB_CLA != 0 and XX_ACCR_DEFER_ITEMS_HGB_CLA != </w:t>
            </w:r>
            <w:r>
              <w:rPr>
                <w:color w:val="000000"/>
              </w:rPr>
              <w:t>NULL)</w:t>
            </w:r>
          </w:p>
          <w:p w14:paraId="1D6F3E92" w14:textId="77777777" w:rsidR="00003DFB" w:rsidRPr="00412367" w:rsidRDefault="00003DFB" w:rsidP="00003DFB">
            <w:pPr>
              <w:jc w:val="left"/>
              <w:rPr>
                <w:color w:val="000000"/>
                <w:lang w:val="en-US"/>
                <w:rPrChange w:id="2385" w:author="Huke, Juan (extern)" w:date="2024-05-22T18:34:00Z">
                  <w:rPr>
                    <w:color w:val="000000"/>
                  </w:rPr>
                </w:rPrChange>
              </w:rPr>
            </w:pPr>
            <w:r w:rsidRPr="00412367">
              <w:rPr>
                <w:color w:val="000000"/>
                <w:lang w:val="en-US"/>
                <w:rPrChange w:id="2386" w:author="Huke, Juan (extern)" w:date="2024-05-22T18:34:00Z">
                  <w:rPr>
                    <w:color w:val="000000"/>
                  </w:rPr>
                </w:rPrChange>
              </w:rPr>
              <w:t>then round (((XX_DEFER_INTEREST_HGB_CLA + XX_ACCR_DEFER_ITEMS_HGB_CLA)*(-1)), 2)</w:t>
            </w:r>
          </w:p>
          <w:p w14:paraId="4FC02B00" w14:textId="77777777" w:rsidR="00003DFB" w:rsidRPr="00412367" w:rsidRDefault="00003DFB" w:rsidP="00003DFB">
            <w:pPr>
              <w:jc w:val="left"/>
              <w:rPr>
                <w:color w:val="000000"/>
                <w:lang w:val="en-US"/>
                <w:rPrChange w:id="2387" w:author="Huke, Juan (extern)" w:date="2024-05-22T18:34:00Z">
                  <w:rPr>
                    <w:color w:val="000000"/>
                  </w:rPr>
                </w:rPrChange>
              </w:rPr>
            </w:pPr>
            <w:r w:rsidRPr="00412367">
              <w:rPr>
                <w:color w:val="000000"/>
                <w:lang w:val="en-US"/>
                <w:rPrChange w:id="2388" w:author="Huke, Juan (extern)" w:date="2024-05-22T18:34:00Z">
                  <w:rPr>
                    <w:color w:val="000000"/>
                  </w:rPr>
                </w:rPrChange>
              </w:rPr>
              <w:t>else NULL))</w:t>
            </w:r>
          </w:p>
          <w:p w14:paraId="1A3E6F2D" w14:textId="77777777" w:rsidR="00003DFB" w:rsidRPr="00412367" w:rsidRDefault="00003DFB" w:rsidP="00003DFB">
            <w:pPr>
              <w:jc w:val="left"/>
              <w:rPr>
                <w:color w:val="000000"/>
                <w:lang w:val="en-US"/>
                <w:rPrChange w:id="2389" w:author="Huke, Juan (extern)" w:date="2024-05-22T18:34:00Z">
                  <w:rPr>
                    <w:color w:val="000000"/>
                  </w:rPr>
                </w:rPrChange>
              </w:rPr>
            </w:pPr>
          </w:p>
          <w:p w14:paraId="683BD275" w14:textId="77777777" w:rsidR="00003DFB" w:rsidRPr="00412367" w:rsidRDefault="00003DFB" w:rsidP="00003DFB">
            <w:pPr>
              <w:jc w:val="left"/>
              <w:rPr>
                <w:color w:val="000000"/>
                <w:lang w:val="en-US"/>
                <w:rPrChange w:id="2390" w:author="Huke, Juan (extern)" w:date="2024-05-22T18:34:00Z">
                  <w:rPr>
                    <w:color w:val="000000"/>
                  </w:rPr>
                </w:rPrChange>
              </w:rPr>
            </w:pPr>
          </w:p>
          <w:p w14:paraId="5A05CCC9" w14:textId="77777777" w:rsidR="00003DFB" w:rsidRPr="00412367" w:rsidRDefault="00003DFB" w:rsidP="00003DFB">
            <w:pPr>
              <w:jc w:val="left"/>
              <w:rPr>
                <w:color w:val="000000"/>
                <w:lang w:val="en-US"/>
                <w:rPrChange w:id="2391" w:author="Huke, Juan (extern)" w:date="2024-05-22T18:34:00Z">
                  <w:rPr>
                    <w:color w:val="000000"/>
                  </w:rPr>
                </w:rPrChange>
              </w:rPr>
            </w:pPr>
            <w:r w:rsidRPr="00412367">
              <w:rPr>
                <w:color w:val="000000"/>
                <w:lang w:val="en-US"/>
                <w:rPrChange w:id="2392" w:author="Huke, Juan (extern)" w:date="2024-05-22T18:34:00Z">
                  <w:rPr>
                    <w:color w:val="000000"/>
                  </w:rPr>
                </w:rPrChange>
              </w:rPr>
              <w:t>Bewirtschaftung Cluster IFRS</w:t>
            </w:r>
          </w:p>
          <w:p w14:paraId="2B8E25A5" w14:textId="77777777" w:rsidR="00003DFB" w:rsidRPr="00412367" w:rsidRDefault="00003DFB" w:rsidP="00003DFB">
            <w:pPr>
              <w:jc w:val="left"/>
              <w:rPr>
                <w:color w:val="000000"/>
                <w:lang w:val="en-US"/>
                <w:rPrChange w:id="2393" w:author="Huke, Juan (extern)" w:date="2024-05-22T18:34:00Z">
                  <w:rPr>
                    <w:color w:val="000000"/>
                  </w:rPr>
                </w:rPrChange>
              </w:rPr>
            </w:pPr>
          </w:p>
          <w:p w14:paraId="0746F0A1" w14:textId="77777777" w:rsidR="00003DFB" w:rsidRPr="00412367" w:rsidRDefault="00003DFB" w:rsidP="00003DFB">
            <w:pPr>
              <w:jc w:val="left"/>
              <w:rPr>
                <w:color w:val="000000"/>
                <w:lang w:val="en-US"/>
                <w:rPrChange w:id="2394" w:author="Huke, Juan (extern)" w:date="2024-05-22T18:34:00Z">
                  <w:rPr>
                    <w:color w:val="000000"/>
                  </w:rPr>
                </w:rPrChange>
              </w:rPr>
            </w:pPr>
            <w:r w:rsidRPr="00412367">
              <w:rPr>
                <w:color w:val="000000"/>
                <w:lang w:val="en-US"/>
                <w:rPrChange w:id="2395" w:author="Huke, Juan (extern)" w:date="2024-05-22T18:34:00Z">
                  <w:rPr>
                    <w:color w:val="000000"/>
                  </w:rPr>
                </w:rPrChange>
              </w:rPr>
              <w:t>if POSITION.B603 = 'T'</w:t>
            </w:r>
          </w:p>
          <w:p w14:paraId="478A011E" w14:textId="77777777" w:rsidR="00003DFB" w:rsidRPr="00412367" w:rsidRDefault="00003DFB" w:rsidP="00003DFB">
            <w:pPr>
              <w:jc w:val="left"/>
              <w:rPr>
                <w:color w:val="000000"/>
                <w:lang w:val="en-US"/>
                <w:rPrChange w:id="2396" w:author="Huke, Juan (extern)" w:date="2024-05-22T18:34:00Z">
                  <w:rPr>
                    <w:color w:val="000000"/>
                  </w:rPr>
                </w:rPrChange>
              </w:rPr>
            </w:pPr>
            <w:r w:rsidRPr="00412367">
              <w:rPr>
                <w:color w:val="000000"/>
                <w:lang w:val="en-US"/>
                <w:rPrChange w:id="2397" w:author="Huke, Juan (extern)" w:date="2024-05-22T18:34:00Z">
                  <w:rPr>
                    <w:color w:val="000000"/>
                  </w:rPr>
                </w:rPrChange>
              </w:rPr>
              <w:t>then NULL</w:t>
            </w:r>
          </w:p>
          <w:p w14:paraId="1459B152" w14:textId="77777777" w:rsidR="00003DFB" w:rsidRDefault="00003DFB" w:rsidP="00003DFB">
            <w:pPr>
              <w:jc w:val="left"/>
              <w:rPr>
                <w:color w:val="000000"/>
              </w:rPr>
            </w:pPr>
            <w:r w:rsidRPr="00412367">
              <w:rPr>
                <w:color w:val="000000"/>
                <w:lang w:val="en-US"/>
                <w:rPrChange w:id="2398" w:author="Huke, Juan (extern)" w:date="2024-05-22T18:34:00Z">
                  <w:rPr>
                    <w:color w:val="000000"/>
                  </w:rPr>
                </w:rPrChange>
              </w:rPr>
              <w:t xml:space="preserve">else (if PTY001 = 1 and (XX_DEFER_INTEREST_IFRS_CLA != 0 and </w:t>
            </w:r>
            <w:r w:rsidRPr="00412367">
              <w:rPr>
                <w:color w:val="000000"/>
                <w:lang w:val="en-US"/>
                <w:rPrChange w:id="2399" w:author="Huke, Juan (extern)" w:date="2024-05-22T18:34:00Z">
                  <w:rPr>
                    <w:color w:val="000000"/>
                  </w:rPr>
                </w:rPrChange>
              </w:rPr>
              <w:lastRenderedPageBreak/>
              <w:t xml:space="preserve">XX_DEFER_INTEREST_IFRS_CLA != </w:t>
            </w:r>
            <w:r w:rsidRPr="00AA394B">
              <w:rPr>
                <w:color w:val="000000"/>
                <w:lang w:val="en-US"/>
                <w:rPrChange w:id="2400" w:author="Huke, Juan (extern)" w:date="2024-05-22T19:26:00Z">
                  <w:rPr>
                    <w:color w:val="000000"/>
                  </w:rPr>
                </w:rPrChange>
              </w:rPr>
              <w:t xml:space="preserve">NULL or XX_ACCR_DEFER_ITEMS_IFRS_CLA != 0 and XX_ACCR_DEFER_ITEMS_IFRS_CLA != </w:t>
            </w:r>
            <w:r>
              <w:rPr>
                <w:color w:val="000000"/>
              </w:rPr>
              <w:t>NULL)</w:t>
            </w:r>
          </w:p>
          <w:p w14:paraId="4FF44CF6" w14:textId="77777777" w:rsidR="00003DFB" w:rsidRPr="00412367" w:rsidRDefault="00003DFB" w:rsidP="00003DFB">
            <w:pPr>
              <w:jc w:val="left"/>
              <w:rPr>
                <w:color w:val="000000"/>
                <w:lang w:val="en-US"/>
                <w:rPrChange w:id="2401" w:author="Huke, Juan (extern)" w:date="2024-05-22T18:34:00Z">
                  <w:rPr>
                    <w:color w:val="000000"/>
                  </w:rPr>
                </w:rPrChange>
              </w:rPr>
            </w:pPr>
            <w:r w:rsidRPr="00412367">
              <w:rPr>
                <w:color w:val="000000"/>
                <w:lang w:val="en-US"/>
                <w:rPrChange w:id="2402" w:author="Huke, Juan (extern)" w:date="2024-05-22T18:34:00Z">
                  <w:rPr>
                    <w:color w:val="000000"/>
                  </w:rPr>
                </w:rPrChange>
              </w:rPr>
              <w:t>then round ((XX_DEFER_INTEREST_IFRS_CLA  + XX_ACCR_DEFER_ITEMS_IFRS_CLA), 2)</w:t>
            </w:r>
          </w:p>
          <w:p w14:paraId="6A395FB8" w14:textId="77777777" w:rsidR="00003DFB" w:rsidRDefault="00003DFB" w:rsidP="00003DFB">
            <w:pPr>
              <w:jc w:val="left"/>
              <w:rPr>
                <w:color w:val="000000"/>
              </w:rPr>
            </w:pPr>
            <w:r w:rsidRPr="00412367">
              <w:rPr>
                <w:color w:val="000000"/>
                <w:lang w:val="en-US"/>
                <w:rPrChange w:id="2403" w:author="Huke, Juan (extern)" w:date="2024-05-22T18:34:00Z">
                  <w:rPr>
                    <w:color w:val="000000"/>
                  </w:rPr>
                </w:rPrChange>
              </w:rPr>
              <w:t xml:space="preserve">else (if PTY001 = 2 and (XX_DEFER_INTEREST_IFRS_CLA != 0 and XX_DEFER_INTEREST_IFRS_CLA != </w:t>
            </w:r>
            <w:r w:rsidRPr="00AA394B">
              <w:rPr>
                <w:color w:val="000000"/>
                <w:lang w:val="en-US"/>
                <w:rPrChange w:id="2404" w:author="Huke, Juan (extern)" w:date="2024-05-22T19:26:00Z">
                  <w:rPr>
                    <w:color w:val="000000"/>
                  </w:rPr>
                </w:rPrChange>
              </w:rPr>
              <w:t xml:space="preserve">NULL or XX_ACCR_DEFER_ITEMS_IFRS_CLA != 0 and XX_ACCR_DEFER_ITEMS_IFRS_CLA != </w:t>
            </w:r>
            <w:r>
              <w:rPr>
                <w:color w:val="000000"/>
              </w:rPr>
              <w:t>NULL)</w:t>
            </w:r>
          </w:p>
          <w:p w14:paraId="3619F454" w14:textId="77777777" w:rsidR="00003DFB" w:rsidRPr="00412367" w:rsidRDefault="00003DFB" w:rsidP="00003DFB">
            <w:pPr>
              <w:jc w:val="left"/>
              <w:rPr>
                <w:color w:val="000000"/>
                <w:lang w:val="en-US"/>
                <w:rPrChange w:id="2405" w:author="Huke, Juan (extern)" w:date="2024-05-22T18:34:00Z">
                  <w:rPr>
                    <w:color w:val="000000"/>
                  </w:rPr>
                </w:rPrChange>
              </w:rPr>
            </w:pPr>
            <w:r w:rsidRPr="00412367">
              <w:rPr>
                <w:color w:val="000000"/>
                <w:lang w:val="en-US"/>
                <w:rPrChange w:id="2406" w:author="Huke, Juan (extern)" w:date="2024-05-22T18:34:00Z">
                  <w:rPr>
                    <w:color w:val="000000"/>
                  </w:rPr>
                </w:rPrChange>
              </w:rPr>
              <w:t>then round (((XX_DEFER_INTEREST_IFRS_CLA + XX_ACCR_DEFER_ITEMS_IFRS_CLA)*(-1)), 2)</w:t>
            </w:r>
          </w:p>
          <w:p w14:paraId="1CBF163B" w14:textId="77777777" w:rsidR="00003DFB" w:rsidRDefault="00003DFB" w:rsidP="00003DFB">
            <w:pPr>
              <w:jc w:val="left"/>
              <w:rPr>
                <w:color w:val="000000"/>
              </w:rPr>
            </w:pPr>
            <w:r>
              <w:rPr>
                <w:color w:val="000000"/>
              </w:rPr>
              <w:t>else NULL))</w:t>
            </w:r>
          </w:p>
          <w:p w14:paraId="69C4957F" w14:textId="77777777" w:rsidR="00003DFB" w:rsidRDefault="00003DFB" w:rsidP="00003DFB">
            <w:pPr>
              <w:jc w:val="left"/>
              <w:rPr>
                <w:color w:val="000000"/>
              </w:rPr>
            </w:pPr>
          </w:p>
          <w:p w14:paraId="35A80E97" w14:textId="77777777" w:rsidR="00003DFB" w:rsidRDefault="00003DFB" w:rsidP="00003DFB">
            <w:pPr>
              <w:jc w:val="left"/>
              <w:rPr>
                <w:color w:val="000000"/>
              </w:rPr>
            </w:pPr>
          </w:p>
          <w:p w14:paraId="0B448E73" w14:textId="77777777" w:rsidR="00003DFB" w:rsidRDefault="00003DFB" w:rsidP="00003DFB">
            <w:pPr>
              <w:jc w:val="left"/>
              <w:rPr>
                <w:color w:val="000000"/>
              </w:rPr>
            </w:pPr>
            <w:r>
              <w:rPr>
                <w:color w:val="000000"/>
              </w:rPr>
              <w:t xml:space="preserve">Für die Umsetzung des Mappings sind die Hinweise </w:t>
            </w:r>
            <w:r>
              <w:rPr>
                <w:color w:val="000000"/>
              </w:rPr>
              <w:lastRenderedPageBreak/>
              <w:t>in Kapitel 2 (Schlüsselmapping) zur Vorverarbeitung der Tabelle XX_C_CONTR_ACC_VALUE zu beachten!</w:t>
            </w:r>
          </w:p>
        </w:tc>
        <w:tc>
          <w:tcPr>
            <w:tcW w:w="2906" w:type="dxa"/>
            <w:tcBorders>
              <w:top w:val="single" w:sz="4" w:space="0" w:color="auto"/>
              <w:bottom w:val="nil"/>
            </w:tcBorders>
            <w:shd w:val="clear" w:color="auto" w:fill="FFFFFF"/>
          </w:tcPr>
          <w:p w14:paraId="60199237" w14:textId="77777777" w:rsidR="00003DFB" w:rsidRDefault="00003DFB" w:rsidP="00003DFB">
            <w:pPr>
              <w:jc w:val="left"/>
              <w:rPr>
                <w:color w:val="000000"/>
              </w:rPr>
            </w:pPr>
            <w:r>
              <w:rPr>
                <w:color w:val="000000"/>
              </w:rPr>
              <w:lastRenderedPageBreak/>
              <w:t>Anteilige Gebühren/ sonstige Rechnungsabgrenzungsposten</w:t>
            </w:r>
          </w:p>
          <w:p w14:paraId="500B29E9" w14:textId="77777777" w:rsidR="00003DFB" w:rsidRDefault="00003DFB" w:rsidP="00003DFB">
            <w:pPr>
              <w:jc w:val="left"/>
              <w:rPr>
                <w:color w:val="000000"/>
              </w:rPr>
            </w:pPr>
          </w:p>
          <w:p w14:paraId="5753B8FE" w14:textId="77777777" w:rsidR="00003DFB" w:rsidRDefault="00003DFB" w:rsidP="00003DFB">
            <w:pPr>
              <w:jc w:val="left"/>
              <w:rPr>
                <w:color w:val="000000"/>
              </w:rPr>
            </w:pPr>
            <w:r>
              <w:rPr>
                <w:color w:val="000000"/>
              </w:rPr>
              <w:t xml:space="preserve">XX_ACCR_DEFER_ITEMS_HGB_CLA/ XX_ACCR_DEFER_ITEMS_IFRS_CLA = Agio/ Disagio in Konzernwährung für HGB bzw. IFRS, XX_DEFER_INTEREST_HGB_CLA/ </w:t>
            </w:r>
            <w:r>
              <w:rPr>
                <w:color w:val="000000"/>
              </w:rPr>
              <w:lastRenderedPageBreak/>
              <w:t>XX_DEFER_INTEREST_IFRS_CLA = transitorische Rechnungsabgrenzung in Konzernwährung für HGB bzw. IFRS, PTY001= Aktiv-/Passiv-Kennzeichen (1 = Aktiv-Position; 2 = Passiv-Position),  B603 = Prüfpfad 3 (Transferrisiko)</w:t>
            </w:r>
          </w:p>
        </w:tc>
      </w:tr>
      <w:tr w:rsidR="00003DFB" w:rsidRPr="00003DFB" w14:paraId="169A5257" w14:textId="77777777" w:rsidTr="00003DFB">
        <w:trPr>
          <w:trHeight w:val="449"/>
        </w:trPr>
        <w:tc>
          <w:tcPr>
            <w:tcW w:w="550" w:type="dxa"/>
            <w:tcBorders>
              <w:top w:val="nil"/>
              <w:bottom w:val="nil"/>
            </w:tcBorders>
            <w:shd w:val="clear" w:color="auto" w:fill="FFFFFF"/>
          </w:tcPr>
          <w:p w14:paraId="3518CA9A" w14:textId="77777777" w:rsidR="00003DFB" w:rsidRDefault="00003DFB" w:rsidP="00003DFB">
            <w:pPr>
              <w:jc w:val="left"/>
              <w:rPr>
                <w:color w:val="000000"/>
              </w:rPr>
            </w:pPr>
          </w:p>
        </w:tc>
        <w:tc>
          <w:tcPr>
            <w:tcW w:w="1646" w:type="dxa"/>
            <w:tcBorders>
              <w:top w:val="nil"/>
              <w:bottom w:val="nil"/>
            </w:tcBorders>
            <w:shd w:val="clear" w:color="auto" w:fill="FFFFFF"/>
          </w:tcPr>
          <w:p w14:paraId="132144FF" w14:textId="77777777" w:rsidR="00003DFB" w:rsidRDefault="00003DFB" w:rsidP="00003DFB">
            <w:pPr>
              <w:jc w:val="left"/>
              <w:rPr>
                <w:color w:val="000000"/>
              </w:rPr>
            </w:pPr>
          </w:p>
        </w:tc>
        <w:tc>
          <w:tcPr>
            <w:tcW w:w="1647" w:type="dxa"/>
            <w:tcBorders>
              <w:top w:val="nil"/>
              <w:bottom w:val="nil"/>
            </w:tcBorders>
            <w:shd w:val="clear" w:color="auto" w:fill="FFFFFF"/>
          </w:tcPr>
          <w:p w14:paraId="7E60B650" w14:textId="77777777" w:rsidR="00003DFB" w:rsidRDefault="00003DFB" w:rsidP="00003DFB">
            <w:pPr>
              <w:jc w:val="left"/>
              <w:rPr>
                <w:color w:val="000000"/>
              </w:rPr>
            </w:pPr>
          </w:p>
        </w:tc>
        <w:tc>
          <w:tcPr>
            <w:tcW w:w="1647" w:type="dxa"/>
            <w:shd w:val="clear" w:color="auto" w:fill="FFFFFF"/>
          </w:tcPr>
          <w:p w14:paraId="5F3F066F" w14:textId="77777777" w:rsidR="00003DFB" w:rsidRDefault="00003DFB" w:rsidP="00003DFB">
            <w:pPr>
              <w:jc w:val="left"/>
              <w:rPr>
                <w:color w:val="000000"/>
              </w:rPr>
            </w:pPr>
            <w:r>
              <w:rPr>
                <w:color w:val="000000"/>
              </w:rPr>
              <w:t>POSITION</w:t>
            </w:r>
          </w:p>
        </w:tc>
        <w:tc>
          <w:tcPr>
            <w:tcW w:w="1647" w:type="dxa"/>
            <w:shd w:val="clear" w:color="auto" w:fill="FFFFFF"/>
          </w:tcPr>
          <w:p w14:paraId="0FE6B568" w14:textId="77777777" w:rsidR="00003DFB" w:rsidRDefault="00003DFB" w:rsidP="00003DFB">
            <w:pPr>
              <w:jc w:val="left"/>
              <w:rPr>
                <w:color w:val="000000"/>
              </w:rPr>
            </w:pPr>
            <w:r>
              <w:rPr>
                <w:color w:val="000000"/>
              </w:rPr>
              <w:t>PTY001</w:t>
            </w:r>
          </w:p>
        </w:tc>
        <w:tc>
          <w:tcPr>
            <w:tcW w:w="1647" w:type="dxa"/>
            <w:shd w:val="clear" w:color="auto" w:fill="FFFFFF"/>
          </w:tcPr>
          <w:p w14:paraId="20CA0B88"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02293574" w14:textId="77777777" w:rsidR="00003DFB" w:rsidRDefault="00003DFB" w:rsidP="00003DFB">
            <w:pPr>
              <w:jc w:val="left"/>
              <w:rPr>
                <w:color w:val="000000"/>
              </w:rPr>
            </w:pPr>
          </w:p>
        </w:tc>
        <w:tc>
          <w:tcPr>
            <w:tcW w:w="2906" w:type="dxa"/>
            <w:tcBorders>
              <w:top w:val="nil"/>
              <w:bottom w:val="nil"/>
            </w:tcBorders>
            <w:shd w:val="clear" w:color="auto" w:fill="FFFFFF"/>
          </w:tcPr>
          <w:p w14:paraId="01F45CD7" w14:textId="77777777" w:rsidR="00003DFB" w:rsidRDefault="00003DFB" w:rsidP="00003DFB">
            <w:pPr>
              <w:jc w:val="left"/>
              <w:rPr>
                <w:color w:val="000000"/>
              </w:rPr>
            </w:pPr>
          </w:p>
        </w:tc>
      </w:tr>
      <w:tr w:rsidR="00003DFB" w:rsidRPr="00003DFB" w14:paraId="31563791" w14:textId="77777777" w:rsidTr="00003DFB">
        <w:trPr>
          <w:trHeight w:val="449"/>
        </w:trPr>
        <w:tc>
          <w:tcPr>
            <w:tcW w:w="550" w:type="dxa"/>
            <w:tcBorders>
              <w:top w:val="nil"/>
              <w:bottom w:val="nil"/>
            </w:tcBorders>
            <w:shd w:val="clear" w:color="auto" w:fill="FFFFFF"/>
          </w:tcPr>
          <w:p w14:paraId="3955A0DA" w14:textId="77777777" w:rsidR="00003DFB" w:rsidRDefault="00003DFB" w:rsidP="00003DFB">
            <w:pPr>
              <w:jc w:val="left"/>
              <w:rPr>
                <w:color w:val="000000"/>
              </w:rPr>
            </w:pPr>
          </w:p>
        </w:tc>
        <w:tc>
          <w:tcPr>
            <w:tcW w:w="1646" w:type="dxa"/>
            <w:tcBorders>
              <w:top w:val="nil"/>
              <w:bottom w:val="nil"/>
            </w:tcBorders>
            <w:shd w:val="clear" w:color="auto" w:fill="FFFFFF"/>
          </w:tcPr>
          <w:p w14:paraId="2508A7D4" w14:textId="77777777" w:rsidR="00003DFB" w:rsidRDefault="00003DFB" w:rsidP="00003DFB">
            <w:pPr>
              <w:jc w:val="left"/>
              <w:rPr>
                <w:color w:val="000000"/>
              </w:rPr>
            </w:pPr>
          </w:p>
        </w:tc>
        <w:tc>
          <w:tcPr>
            <w:tcW w:w="1647" w:type="dxa"/>
            <w:tcBorders>
              <w:top w:val="nil"/>
              <w:bottom w:val="nil"/>
            </w:tcBorders>
            <w:shd w:val="clear" w:color="auto" w:fill="FFFFFF"/>
          </w:tcPr>
          <w:p w14:paraId="581B2F1B" w14:textId="77777777" w:rsidR="00003DFB" w:rsidRDefault="00003DFB" w:rsidP="00003DFB">
            <w:pPr>
              <w:jc w:val="left"/>
              <w:rPr>
                <w:color w:val="000000"/>
              </w:rPr>
            </w:pPr>
          </w:p>
        </w:tc>
        <w:tc>
          <w:tcPr>
            <w:tcW w:w="1647" w:type="dxa"/>
            <w:shd w:val="clear" w:color="auto" w:fill="FFFFFF"/>
          </w:tcPr>
          <w:p w14:paraId="25EAF667" w14:textId="77777777" w:rsidR="00003DFB" w:rsidRPr="00412367" w:rsidRDefault="00003DFB" w:rsidP="00003DFB">
            <w:pPr>
              <w:jc w:val="left"/>
              <w:rPr>
                <w:color w:val="000000"/>
                <w:lang w:val="en-US"/>
                <w:rPrChange w:id="2407" w:author="Huke, Juan (extern)" w:date="2024-05-22T18:34:00Z">
                  <w:rPr>
                    <w:color w:val="000000"/>
                  </w:rPr>
                </w:rPrChange>
              </w:rPr>
            </w:pPr>
            <w:r w:rsidRPr="00412367">
              <w:rPr>
                <w:color w:val="000000"/>
                <w:lang w:val="en-US"/>
                <w:rPrChange w:id="2408" w:author="Huke, Juan (extern)" w:date="2024-05-22T18:34:00Z">
                  <w:rPr>
                    <w:color w:val="000000"/>
                  </w:rPr>
                </w:rPrChange>
              </w:rPr>
              <w:t>XX_C_CONTR_ACC_VALUE_AGG</w:t>
            </w:r>
          </w:p>
        </w:tc>
        <w:tc>
          <w:tcPr>
            <w:tcW w:w="1647" w:type="dxa"/>
            <w:shd w:val="clear" w:color="auto" w:fill="FFFFFF"/>
          </w:tcPr>
          <w:p w14:paraId="41FB8DDB" w14:textId="77777777" w:rsidR="00003DFB" w:rsidRPr="00412367" w:rsidRDefault="00003DFB" w:rsidP="00003DFB">
            <w:pPr>
              <w:jc w:val="left"/>
              <w:rPr>
                <w:color w:val="000000"/>
                <w:lang w:val="en-US"/>
                <w:rPrChange w:id="2409" w:author="Huke, Juan (extern)" w:date="2024-05-22T18:34:00Z">
                  <w:rPr>
                    <w:color w:val="000000"/>
                  </w:rPr>
                </w:rPrChange>
              </w:rPr>
            </w:pPr>
            <w:r w:rsidRPr="00412367">
              <w:rPr>
                <w:color w:val="000000"/>
                <w:lang w:val="en-US"/>
                <w:rPrChange w:id="2410" w:author="Huke, Juan (extern)" w:date="2024-05-22T18:34:00Z">
                  <w:rPr>
                    <w:color w:val="000000"/>
                  </w:rPr>
                </w:rPrChange>
              </w:rPr>
              <w:t>XX_ACCR_DEFER_ITEMS_HGB_CLA</w:t>
            </w:r>
          </w:p>
        </w:tc>
        <w:tc>
          <w:tcPr>
            <w:tcW w:w="1647" w:type="dxa"/>
            <w:shd w:val="clear" w:color="auto" w:fill="FFFFFF"/>
          </w:tcPr>
          <w:p w14:paraId="6A7DEC7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BE660C2" w14:textId="77777777" w:rsidR="00003DFB" w:rsidRDefault="00003DFB" w:rsidP="00003DFB">
            <w:pPr>
              <w:jc w:val="left"/>
              <w:rPr>
                <w:color w:val="000000"/>
              </w:rPr>
            </w:pPr>
          </w:p>
        </w:tc>
        <w:tc>
          <w:tcPr>
            <w:tcW w:w="2906" w:type="dxa"/>
            <w:tcBorders>
              <w:top w:val="nil"/>
              <w:bottom w:val="nil"/>
            </w:tcBorders>
            <w:shd w:val="clear" w:color="auto" w:fill="FFFFFF"/>
          </w:tcPr>
          <w:p w14:paraId="501ADB27" w14:textId="77777777" w:rsidR="00003DFB" w:rsidRDefault="00003DFB" w:rsidP="00003DFB">
            <w:pPr>
              <w:jc w:val="left"/>
              <w:rPr>
                <w:color w:val="000000"/>
              </w:rPr>
            </w:pPr>
          </w:p>
        </w:tc>
      </w:tr>
      <w:tr w:rsidR="00003DFB" w:rsidRPr="00003DFB" w14:paraId="428308A4" w14:textId="77777777" w:rsidTr="00003DFB">
        <w:trPr>
          <w:trHeight w:val="449"/>
        </w:trPr>
        <w:tc>
          <w:tcPr>
            <w:tcW w:w="550" w:type="dxa"/>
            <w:tcBorders>
              <w:top w:val="nil"/>
              <w:bottom w:val="nil"/>
            </w:tcBorders>
            <w:shd w:val="clear" w:color="auto" w:fill="FFFFFF"/>
          </w:tcPr>
          <w:p w14:paraId="539E8BB1" w14:textId="77777777" w:rsidR="00003DFB" w:rsidRDefault="00003DFB" w:rsidP="00003DFB">
            <w:pPr>
              <w:jc w:val="left"/>
              <w:rPr>
                <w:color w:val="000000"/>
              </w:rPr>
            </w:pPr>
          </w:p>
        </w:tc>
        <w:tc>
          <w:tcPr>
            <w:tcW w:w="1646" w:type="dxa"/>
            <w:tcBorders>
              <w:top w:val="nil"/>
              <w:bottom w:val="nil"/>
            </w:tcBorders>
            <w:shd w:val="clear" w:color="auto" w:fill="FFFFFF"/>
          </w:tcPr>
          <w:p w14:paraId="0461F339" w14:textId="77777777" w:rsidR="00003DFB" w:rsidRDefault="00003DFB" w:rsidP="00003DFB">
            <w:pPr>
              <w:jc w:val="left"/>
              <w:rPr>
                <w:color w:val="000000"/>
              </w:rPr>
            </w:pPr>
          </w:p>
        </w:tc>
        <w:tc>
          <w:tcPr>
            <w:tcW w:w="1647" w:type="dxa"/>
            <w:tcBorders>
              <w:top w:val="nil"/>
              <w:bottom w:val="nil"/>
            </w:tcBorders>
            <w:shd w:val="clear" w:color="auto" w:fill="FFFFFF"/>
          </w:tcPr>
          <w:p w14:paraId="3CBC9717" w14:textId="77777777" w:rsidR="00003DFB" w:rsidRDefault="00003DFB" w:rsidP="00003DFB">
            <w:pPr>
              <w:jc w:val="left"/>
              <w:rPr>
                <w:color w:val="000000"/>
              </w:rPr>
            </w:pPr>
          </w:p>
        </w:tc>
        <w:tc>
          <w:tcPr>
            <w:tcW w:w="1647" w:type="dxa"/>
            <w:shd w:val="clear" w:color="auto" w:fill="FFFFFF"/>
          </w:tcPr>
          <w:p w14:paraId="29FD2ED7" w14:textId="77777777" w:rsidR="00003DFB" w:rsidRPr="00412367" w:rsidRDefault="00003DFB" w:rsidP="00003DFB">
            <w:pPr>
              <w:jc w:val="left"/>
              <w:rPr>
                <w:color w:val="000000"/>
                <w:lang w:val="en-US"/>
                <w:rPrChange w:id="2411" w:author="Huke, Juan (extern)" w:date="2024-05-22T18:34:00Z">
                  <w:rPr>
                    <w:color w:val="000000"/>
                  </w:rPr>
                </w:rPrChange>
              </w:rPr>
            </w:pPr>
            <w:r w:rsidRPr="00412367">
              <w:rPr>
                <w:color w:val="000000"/>
                <w:lang w:val="en-US"/>
                <w:rPrChange w:id="2412" w:author="Huke, Juan (extern)" w:date="2024-05-22T18:34:00Z">
                  <w:rPr>
                    <w:color w:val="000000"/>
                  </w:rPr>
                </w:rPrChange>
              </w:rPr>
              <w:t>XX_C_CONTR_ACC_VALUE_AGG</w:t>
            </w:r>
          </w:p>
        </w:tc>
        <w:tc>
          <w:tcPr>
            <w:tcW w:w="1647" w:type="dxa"/>
            <w:shd w:val="clear" w:color="auto" w:fill="FFFFFF"/>
          </w:tcPr>
          <w:p w14:paraId="70FAADA4" w14:textId="77777777" w:rsidR="00003DFB" w:rsidRPr="00412367" w:rsidRDefault="00003DFB" w:rsidP="00003DFB">
            <w:pPr>
              <w:jc w:val="left"/>
              <w:rPr>
                <w:color w:val="000000"/>
                <w:lang w:val="en-US"/>
                <w:rPrChange w:id="2413" w:author="Huke, Juan (extern)" w:date="2024-05-22T18:34:00Z">
                  <w:rPr>
                    <w:color w:val="000000"/>
                  </w:rPr>
                </w:rPrChange>
              </w:rPr>
            </w:pPr>
            <w:r w:rsidRPr="00412367">
              <w:rPr>
                <w:color w:val="000000"/>
                <w:lang w:val="en-US"/>
                <w:rPrChange w:id="2414" w:author="Huke, Juan (extern)" w:date="2024-05-22T18:34:00Z">
                  <w:rPr>
                    <w:color w:val="000000"/>
                  </w:rPr>
                </w:rPrChange>
              </w:rPr>
              <w:t>XX_ACCR_DEFER_ITEMS_IFRS_CLA</w:t>
            </w:r>
          </w:p>
        </w:tc>
        <w:tc>
          <w:tcPr>
            <w:tcW w:w="1647" w:type="dxa"/>
            <w:shd w:val="clear" w:color="auto" w:fill="FFFFFF"/>
          </w:tcPr>
          <w:p w14:paraId="5BE46DFA"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55C0455" w14:textId="77777777" w:rsidR="00003DFB" w:rsidRDefault="00003DFB" w:rsidP="00003DFB">
            <w:pPr>
              <w:jc w:val="left"/>
              <w:rPr>
                <w:color w:val="000000"/>
              </w:rPr>
            </w:pPr>
          </w:p>
        </w:tc>
        <w:tc>
          <w:tcPr>
            <w:tcW w:w="2906" w:type="dxa"/>
            <w:tcBorders>
              <w:top w:val="nil"/>
              <w:bottom w:val="nil"/>
            </w:tcBorders>
            <w:shd w:val="clear" w:color="auto" w:fill="FFFFFF"/>
          </w:tcPr>
          <w:p w14:paraId="161F1C07" w14:textId="77777777" w:rsidR="00003DFB" w:rsidRDefault="00003DFB" w:rsidP="00003DFB">
            <w:pPr>
              <w:jc w:val="left"/>
              <w:rPr>
                <w:color w:val="000000"/>
              </w:rPr>
            </w:pPr>
          </w:p>
        </w:tc>
      </w:tr>
      <w:tr w:rsidR="00003DFB" w:rsidRPr="00003DFB" w14:paraId="4285CEF1" w14:textId="77777777" w:rsidTr="00003DFB">
        <w:trPr>
          <w:trHeight w:val="449"/>
        </w:trPr>
        <w:tc>
          <w:tcPr>
            <w:tcW w:w="550" w:type="dxa"/>
            <w:tcBorders>
              <w:top w:val="nil"/>
              <w:bottom w:val="nil"/>
            </w:tcBorders>
            <w:shd w:val="clear" w:color="auto" w:fill="FFFFFF"/>
          </w:tcPr>
          <w:p w14:paraId="37EF5C16" w14:textId="77777777" w:rsidR="00003DFB" w:rsidRDefault="00003DFB" w:rsidP="00003DFB">
            <w:pPr>
              <w:jc w:val="left"/>
              <w:rPr>
                <w:color w:val="000000"/>
              </w:rPr>
            </w:pPr>
          </w:p>
        </w:tc>
        <w:tc>
          <w:tcPr>
            <w:tcW w:w="1646" w:type="dxa"/>
            <w:tcBorders>
              <w:top w:val="nil"/>
              <w:bottom w:val="nil"/>
            </w:tcBorders>
            <w:shd w:val="clear" w:color="auto" w:fill="FFFFFF"/>
          </w:tcPr>
          <w:p w14:paraId="74AC9008" w14:textId="77777777" w:rsidR="00003DFB" w:rsidRDefault="00003DFB" w:rsidP="00003DFB">
            <w:pPr>
              <w:jc w:val="left"/>
              <w:rPr>
                <w:color w:val="000000"/>
              </w:rPr>
            </w:pPr>
          </w:p>
        </w:tc>
        <w:tc>
          <w:tcPr>
            <w:tcW w:w="1647" w:type="dxa"/>
            <w:tcBorders>
              <w:top w:val="nil"/>
              <w:bottom w:val="nil"/>
            </w:tcBorders>
            <w:shd w:val="clear" w:color="auto" w:fill="FFFFFF"/>
          </w:tcPr>
          <w:p w14:paraId="1B1E6D28" w14:textId="77777777" w:rsidR="00003DFB" w:rsidRDefault="00003DFB" w:rsidP="00003DFB">
            <w:pPr>
              <w:jc w:val="left"/>
              <w:rPr>
                <w:color w:val="000000"/>
              </w:rPr>
            </w:pPr>
          </w:p>
        </w:tc>
        <w:tc>
          <w:tcPr>
            <w:tcW w:w="1647" w:type="dxa"/>
            <w:shd w:val="clear" w:color="auto" w:fill="FFFFFF"/>
          </w:tcPr>
          <w:p w14:paraId="794E60E2" w14:textId="77777777" w:rsidR="00003DFB" w:rsidRPr="00412367" w:rsidRDefault="00003DFB" w:rsidP="00003DFB">
            <w:pPr>
              <w:jc w:val="left"/>
              <w:rPr>
                <w:color w:val="000000"/>
                <w:lang w:val="en-US"/>
                <w:rPrChange w:id="2415" w:author="Huke, Juan (extern)" w:date="2024-05-22T18:34:00Z">
                  <w:rPr>
                    <w:color w:val="000000"/>
                  </w:rPr>
                </w:rPrChange>
              </w:rPr>
            </w:pPr>
            <w:r w:rsidRPr="00412367">
              <w:rPr>
                <w:color w:val="000000"/>
                <w:lang w:val="en-US"/>
                <w:rPrChange w:id="2416" w:author="Huke, Juan (extern)" w:date="2024-05-22T18:34:00Z">
                  <w:rPr>
                    <w:color w:val="000000"/>
                  </w:rPr>
                </w:rPrChange>
              </w:rPr>
              <w:t>XX_C_CONTR_ACC_VALUE_AGG</w:t>
            </w:r>
          </w:p>
        </w:tc>
        <w:tc>
          <w:tcPr>
            <w:tcW w:w="1647" w:type="dxa"/>
            <w:shd w:val="clear" w:color="auto" w:fill="FFFFFF"/>
          </w:tcPr>
          <w:p w14:paraId="4EE7B7A2" w14:textId="77777777" w:rsidR="00003DFB" w:rsidRDefault="00003DFB" w:rsidP="00003DFB">
            <w:pPr>
              <w:jc w:val="left"/>
              <w:rPr>
                <w:color w:val="000000"/>
              </w:rPr>
            </w:pPr>
            <w:r>
              <w:rPr>
                <w:color w:val="000000"/>
              </w:rPr>
              <w:t>XX_DEFER_INTEREST_HGB_CLA</w:t>
            </w:r>
          </w:p>
        </w:tc>
        <w:tc>
          <w:tcPr>
            <w:tcW w:w="1647" w:type="dxa"/>
            <w:shd w:val="clear" w:color="auto" w:fill="FFFFFF"/>
          </w:tcPr>
          <w:p w14:paraId="2A7CB3A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D057D97" w14:textId="77777777" w:rsidR="00003DFB" w:rsidRDefault="00003DFB" w:rsidP="00003DFB">
            <w:pPr>
              <w:jc w:val="left"/>
              <w:rPr>
                <w:color w:val="000000"/>
              </w:rPr>
            </w:pPr>
          </w:p>
        </w:tc>
        <w:tc>
          <w:tcPr>
            <w:tcW w:w="2906" w:type="dxa"/>
            <w:tcBorders>
              <w:top w:val="nil"/>
              <w:bottom w:val="nil"/>
            </w:tcBorders>
            <w:shd w:val="clear" w:color="auto" w:fill="FFFFFF"/>
          </w:tcPr>
          <w:p w14:paraId="26AFD4DC" w14:textId="77777777" w:rsidR="00003DFB" w:rsidRDefault="00003DFB" w:rsidP="00003DFB">
            <w:pPr>
              <w:jc w:val="left"/>
              <w:rPr>
                <w:color w:val="000000"/>
              </w:rPr>
            </w:pPr>
          </w:p>
        </w:tc>
      </w:tr>
      <w:tr w:rsidR="00003DFB" w:rsidRPr="00003DFB" w14:paraId="1649108A" w14:textId="77777777" w:rsidTr="00003DFB">
        <w:trPr>
          <w:trHeight w:val="449"/>
        </w:trPr>
        <w:tc>
          <w:tcPr>
            <w:tcW w:w="550" w:type="dxa"/>
            <w:tcBorders>
              <w:top w:val="nil"/>
              <w:bottom w:val="single" w:sz="4" w:space="0" w:color="auto"/>
            </w:tcBorders>
            <w:shd w:val="clear" w:color="auto" w:fill="FFFFFF"/>
          </w:tcPr>
          <w:p w14:paraId="2260D74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82FB5E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9633DF5"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F4CB965" w14:textId="77777777" w:rsidR="00003DFB" w:rsidRPr="00412367" w:rsidRDefault="00003DFB" w:rsidP="00003DFB">
            <w:pPr>
              <w:jc w:val="left"/>
              <w:rPr>
                <w:color w:val="000000"/>
                <w:lang w:val="en-US"/>
                <w:rPrChange w:id="2417" w:author="Huke, Juan (extern)" w:date="2024-05-22T18:34:00Z">
                  <w:rPr>
                    <w:color w:val="000000"/>
                  </w:rPr>
                </w:rPrChange>
              </w:rPr>
            </w:pPr>
            <w:r w:rsidRPr="00412367">
              <w:rPr>
                <w:color w:val="000000"/>
                <w:lang w:val="en-US"/>
                <w:rPrChange w:id="2418" w:author="Huke, Juan (extern)" w:date="2024-05-22T18:34:00Z">
                  <w:rPr>
                    <w:color w:val="000000"/>
                  </w:rPr>
                </w:rPrChange>
              </w:rPr>
              <w:t>XX_C_CONTR_ACC_VALUE_AGG</w:t>
            </w:r>
          </w:p>
        </w:tc>
        <w:tc>
          <w:tcPr>
            <w:tcW w:w="1647" w:type="dxa"/>
            <w:tcBorders>
              <w:bottom w:val="single" w:sz="4" w:space="0" w:color="auto"/>
            </w:tcBorders>
            <w:shd w:val="clear" w:color="auto" w:fill="FFFFFF"/>
          </w:tcPr>
          <w:p w14:paraId="4D7125EB" w14:textId="77777777" w:rsidR="00003DFB" w:rsidRPr="00412367" w:rsidRDefault="00003DFB" w:rsidP="00003DFB">
            <w:pPr>
              <w:jc w:val="left"/>
              <w:rPr>
                <w:color w:val="000000"/>
                <w:lang w:val="en-US"/>
                <w:rPrChange w:id="2419" w:author="Huke, Juan (extern)" w:date="2024-05-22T18:34:00Z">
                  <w:rPr>
                    <w:color w:val="000000"/>
                  </w:rPr>
                </w:rPrChange>
              </w:rPr>
            </w:pPr>
            <w:r w:rsidRPr="00412367">
              <w:rPr>
                <w:color w:val="000000"/>
                <w:lang w:val="en-US"/>
                <w:rPrChange w:id="2420" w:author="Huke, Juan (extern)" w:date="2024-05-22T18:34:00Z">
                  <w:rPr>
                    <w:color w:val="000000"/>
                  </w:rPr>
                </w:rPrChange>
              </w:rPr>
              <w:t>XX_DEFER_INTEREST_IFRS_CLA</w:t>
            </w:r>
          </w:p>
        </w:tc>
        <w:tc>
          <w:tcPr>
            <w:tcW w:w="1647" w:type="dxa"/>
            <w:tcBorders>
              <w:bottom w:val="single" w:sz="4" w:space="0" w:color="auto"/>
            </w:tcBorders>
            <w:shd w:val="clear" w:color="auto" w:fill="FFFFFF"/>
          </w:tcPr>
          <w:p w14:paraId="08C87421"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0D1BBB9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BF8E3D3" w14:textId="77777777" w:rsidR="00003DFB" w:rsidRDefault="00003DFB" w:rsidP="00003DFB">
            <w:pPr>
              <w:jc w:val="left"/>
              <w:rPr>
                <w:color w:val="000000"/>
              </w:rPr>
            </w:pPr>
          </w:p>
        </w:tc>
      </w:tr>
      <w:tr w:rsidR="00003DFB" w:rsidRPr="00003DFB" w14:paraId="1A7E32CE" w14:textId="77777777" w:rsidTr="00003DFB">
        <w:trPr>
          <w:trHeight w:val="449"/>
        </w:trPr>
        <w:tc>
          <w:tcPr>
            <w:tcW w:w="550" w:type="dxa"/>
            <w:tcBorders>
              <w:top w:val="single" w:sz="4" w:space="0" w:color="auto"/>
              <w:bottom w:val="single" w:sz="4" w:space="0" w:color="auto"/>
            </w:tcBorders>
            <w:shd w:val="clear" w:color="auto" w:fill="FFFFFF"/>
          </w:tcPr>
          <w:p w14:paraId="0C0C2D6B" w14:textId="77777777" w:rsidR="00003DFB" w:rsidRPr="00003DFB" w:rsidRDefault="00003DFB" w:rsidP="00003DFB">
            <w:pPr>
              <w:jc w:val="left"/>
              <w:rPr>
                <w:color w:val="000000"/>
              </w:rPr>
            </w:pPr>
            <w:r w:rsidRPr="00003DFB">
              <w:rPr>
                <w:color w:val="000000"/>
              </w:rPr>
              <w:t>239</w:t>
            </w:r>
          </w:p>
        </w:tc>
        <w:tc>
          <w:tcPr>
            <w:tcW w:w="1646" w:type="dxa"/>
            <w:tcBorders>
              <w:top w:val="single" w:sz="4" w:space="0" w:color="auto"/>
              <w:bottom w:val="single" w:sz="4" w:space="0" w:color="auto"/>
            </w:tcBorders>
            <w:shd w:val="clear" w:color="auto" w:fill="FFFFFF"/>
          </w:tcPr>
          <w:p w14:paraId="4A370696" w14:textId="77777777" w:rsidR="00003DFB" w:rsidRPr="00003DFB" w:rsidRDefault="00003DFB" w:rsidP="00003DFB">
            <w:pPr>
              <w:jc w:val="left"/>
              <w:rPr>
                <w:color w:val="000000"/>
              </w:rPr>
            </w:pPr>
            <w:r w:rsidRPr="00003DFB">
              <w:rPr>
                <w:color w:val="000000"/>
              </w:rPr>
              <w:t>VAD227</w:t>
            </w:r>
          </w:p>
        </w:tc>
        <w:tc>
          <w:tcPr>
            <w:tcW w:w="1647" w:type="dxa"/>
            <w:tcBorders>
              <w:top w:val="single" w:sz="4" w:space="0" w:color="auto"/>
              <w:bottom w:val="single" w:sz="4" w:space="0" w:color="auto"/>
            </w:tcBorders>
            <w:shd w:val="clear" w:color="auto" w:fill="FFFFFF"/>
          </w:tcPr>
          <w:p w14:paraId="3C04827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140E884C" w14:textId="77777777" w:rsidR="00003DFB" w:rsidRPr="00003DFB" w:rsidRDefault="00003DFB" w:rsidP="00003DFB">
            <w:pPr>
              <w:jc w:val="left"/>
              <w:rPr>
                <w:color w:val="000000"/>
              </w:rPr>
            </w:pPr>
          </w:p>
        </w:tc>
        <w:tc>
          <w:tcPr>
            <w:tcW w:w="1647" w:type="dxa"/>
            <w:shd w:val="clear" w:color="auto" w:fill="FFFFFF"/>
          </w:tcPr>
          <w:p w14:paraId="0C8F7666" w14:textId="77777777" w:rsidR="00003DFB" w:rsidRPr="00003DFB" w:rsidRDefault="00003DFB" w:rsidP="00003DFB">
            <w:pPr>
              <w:jc w:val="left"/>
              <w:rPr>
                <w:color w:val="000000"/>
              </w:rPr>
            </w:pPr>
          </w:p>
        </w:tc>
        <w:tc>
          <w:tcPr>
            <w:tcW w:w="1647" w:type="dxa"/>
            <w:shd w:val="clear" w:color="auto" w:fill="FFFFFF"/>
          </w:tcPr>
          <w:p w14:paraId="76BDCFA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D497D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8D18F95" w14:textId="77777777" w:rsidR="00003DFB" w:rsidRPr="00003DFB" w:rsidRDefault="00003DFB" w:rsidP="00003DFB">
            <w:pPr>
              <w:jc w:val="left"/>
              <w:rPr>
                <w:color w:val="000000"/>
              </w:rPr>
            </w:pPr>
          </w:p>
        </w:tc>
      </w:tr>
      <w:tr w:rsidR="00003DFB" w:rsidRPr="00003DFB" w14:paraId="4A9C5331" w14:textId="77777777" w:rsidTr="00003DFB">
        <w:trPr>
          <w:trHeight w:val="449"/>
        </w:trPr>
        <w:tc>
          <w:tcPr>
            <w:tcW w:w="550" w:type="dxa"/>
            <w:tcBorders>
              <w:top w:val="single" w:sz="4" w:space="0" w:color="auto"/>
              <w:bottom w:val="nil"/>
            </w:tcBorders>
            <w:shd w:val="clear" w:color="auto" w:fill="FFFFFF"/>
          </w:tcPr>
          <w:p w14:paraId="766FBD0F" w14:textId="77777777" w:rsidR="00003DFB" w:rsidRPr="00003DFB" w:rsidRDefault="00003DFB" w:rsidP="00003DFB">
            <w:pPr>
              <w:jc w:val="left"/>
              <w:rPr>
                <w:color w:val="000000"/>
              </w:rPr>
            </w:pPr>
            <w:r>
              <w:rPr>
                <w:color w:val="000000"/>
              </w:rPr>
              <w:t>240</w:t>
            </w:r>
          </w:p>
        </w:tc>
        <w:tc>
          <w:tcPr>
            <w:tcW w:w="1646" w:type="dxa"/>
            <w:tcBorders>
              <w:top w:val="single" w:sz="4" w:space="0" w:color="auto"/>
              <w:bottom w:val="nil"/>
            </w:tcBorders>
            <w:shd w:val="clear" w:color="auto" w:fill="FFFFFF"/>
          </w:tcPr>
          <w:p w14:paraId="37B4D971" w14:textId="77777777" w:rsidR="00003DFB" w:rsidRPr="00003DFB" w:rsidRDefault="00003DFB" w:rsidP="00003DFB">
            <w:pPr>
              <w:jc w:val="left"/>
              <w:rPr>
                <w:color w:val="000000"/>
              </w:rPr>
            </w:pPr>
            <w:r>
              <w:rPr>
                <w:color w:val="000000"/>
              </w:rPr>
              <w:t>CRE026</w:t>
            </w:r>
          </w:p>
        </w:tc>
        <w:tc>
          <w:tcPr>
            <w:tcW w:w="1647" w:type="dxa"/>
            <w:tcBorders>
              <w:top w:val="single" w:sz="4" w:space="0" w:color="auto"/>
              <w:bottom w:val="nil"/>
            </w:tcBorders>
            <w:shd w:val="clear" w:color="auto" w:fill="FFFFFF"/>
          </w:tcPr>
          <w:p w14:paraId="30069A98" w14:textId="77777777" w:rsidR="00003DFB" w:rsidRPr="00003DFB" w:rsidRDefault="00003DFB" w:rsidP="00003DFB">
            <w:pPr>
              <w:jc w:val="left"/>
              <w:rPr>
                <w:color w:val="000000"/>
              </w:rPr>
            </w:pPr>
            <w:r>
              <w:rPr>
                <w:color w:val="000000"/>
              </w:rPr>
              <w:t>double</w:t>
            </w:r>
          </w:p>
        </w:tc>
        <w:tc>
          <w:tcPr>
            <w:tcW w:w="1647" w:type="dxa"/>
            <w:shd w:val="clear" w:color="auto" w:fill="FFFFFF"/>
          </w:tcPr>
          <w:p w14:paraId="08658B32"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A99A5B3" w14:textId="77777777" w:rsidR="00003DFB" w:rsidRPr="00003DFB" w:rsidRDefault="00003DFB" w:rsidP="00003DFB">
            <w:pPr>
              <w:jc w:val="left"/>
              <w:rPr>
                <w:color w:val="000000"/>
              </w:rPr>
            </w:pPr>
            <w:r>
              <w:rPr>
                <w:color w:val="000000"/>
              </w:rPr>
              <w:t>B500</w:t>
            </w:r>
          </w:p>
        </w:tc>
        <w:tc>
          <w:tcPr>
            <w:tcW w:w="1647" w:type="dxa"/>
            <w:shd w:val="clear" w:color="auto" w:fill="FFFFFF"/>
          </w:tcPr>
          <w:p w14:paraId="3376A822"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A1CED9A" w14:textId="77777777" w:rsidR="00003DFB" w:rsidRDefault="00003DFB" w:rsidP="00003DFB">
            <w:pPr>
              <w:jc w:val="left"/>
              <w:rPr>
                <w:color w:val="000000"/>
              </w:rPr>
            </w:pPr>
            <w:r>
              <w:rPr>
                <w:color w:val="000000"/>
              </w:rPr>
              <w:t>Bewirtschaftung Cluster HGB</w:t>
            </w:r>
          </w:p>
          <w:p w14:paraId="72D41132" w14:textId="77777777" w:rsidR="00003DFB" w:rsidRDefault="00003DFB" w:rsidP="00003DFB">
            <w:pPr>
              <w:jc w:val="left"/>
              <w:rPr>
                <w:color w:val="000000"/>
              </w:rPr>
            </w:pPr>
            <w:r>
              <w:rPr>
                <w:color w:val="000000"/>
              </w:rPr>
              <w:t>keine Bewirtschaftung</w:t>
            </w:r>
          </w:p>
          <w:p w14:paraId="4CA4ACB7" w14:textId="77777777" w:rsidR="00003DFB" w:rsidRDefault="00003DFB" w:rsidP="00003DFB">
            <w:pPr>
              <w:jc w:val="left"/>
              <w:rPr>
                <w:color w:val="000000"/>
              </w:rPr>
            </w:pPr>
          </w:p>
          <w:p w14:paraId="6482C491" w14:textId="77777777" w:rsidR="00003DFB" w:rsidRDefault="00003DFB" w:rsidP="00003DFB">
            <w:pPr>
              <w:jc w:val="left"/>
              <w:rPr>
                <w:color w:val="000000"/>
              </w:rPr>
            </w:pPr>
            <w:r>
              <w:rPr>
                <w:color w:val="000000"/>
              </w:rPr>
              <w:t>Bewirtschaftung Cluster IFRS</w:t>
            </w:r>
          </w:p>
          <w:p w14:paraId="07BBD196" w14:textId="77777777" w:rsidR="00003DFB" w:rsidRDefault="00003DFB" w:rsidP="00003DFB">
            <w:pPr>
              <w:jc w:val="left"/>
              <w:rPr>
                <w:color w:val="000000"/>
              </w:rPr>
            </w:pPr>
          </w:p>
          <w:p w14:paraId="4B6411FA" w14:textId="77777777" w:rsidR="00003DFB" w:rsidRPr="00412367" w:rsidRDefault="00003DFB" w:rsidP="00003DFB">
            <w:pPr>
              <w:jc w:val="left"/>
              <w:rPr>
                <w:color w:val="000000"/>
                <w:lang w:val="en-US"/>
                <w:rPrChange w:id="2421" w:author="Huke, Juan (extern)" w:date="2024-05-22T18:34:00Z">
                  <w:rPr>
                    <w:color w:val="000000"/>
                  </w:rPr>
                </w:rPrChange>
              </w:rPr>
            </w:pPr>
            <w:r w:rsidRPr="00412367">
              <w:rPr>
                <w:color w:val="000000"/>
                <w:lang w:val="en-US"/>
                <w:rPrChange w:id="2422" w:author="Huke, Juan (extern)" w:date="2024-05-22T18:34:00Z">
                  <w:rPr>
                    <w:color w:val="000000"/>
                  </w:rPr>
                </w:rPrChange>
              </w:rPr>
              <w:lastRenderedPageBreak/>
              <w:t>if B500 = 2</w:t>
            </w:r>
          </w:p>
          <w:p w14:paraId="59127D49" w14:textId="77777777" w:rsidR="00003DFB" w:rsidRPr="00412367" w:rsidRDefault="00003DFB" w:rsidP="00003DFB">
            <w:pPr>
              <w:jc w:val="left"/>
              <w:rPr>
                <w:color w:val="000000"/>
                <w:lang w:val="en-US"/>
                <w:rPrChange w:id="2423" w:author="Huke, Juan (extern)" w:date="2024-05-22T18:34:00Z">
                  <w:rPr>
                    <w:color w:val="000000"/>
                  </w:rPr>
                </w:rPrChange>
              </w:rPr>
            </w:pPr>
            <w:r w:rsidRPr="00412367">
              <w:rPr>
                <w:color w:val="000000"/>
                <w:lang w:val="en-US"/>
                <w:rPrChange w:id="2424" w:author="Huke, Juan (extern)" w:date="2024-05-22T18:34:00Z">
                  <w:rPr>
                    <w:color w:val="000000"/>
                  </w:rPr>
                </w:rPrChange>
              </w:rPr>
              <w:t>then (if B603 = 'O'</w:t>
            </w:r>
          </w:p>
          <w:p w14:paraId="355D2EB7" w14:textId="77777777" w:rsidR="00003DFB" w:rsidRPr="00412367" w:rsidRDefault="00003DFB" w:rsidP="00003DFB">
            <w:pPr>
              <w:jc w:val="left"/>
              <w:rPr>
                <w:color w:val="000000"/>
                <w:lang w:val="en-US"/>
                <w:rPrChange w:id="2425" w:author="Huke, Juan (extern)" w:date="2024-05-22T18:34:00Z">
                  <w:rPr>
                    <w:color w:val="000000"/>
                  </w:rPr>
                </w:rPrChange>
              </w:rPr>
            </w:pPr>
            <w:r w:rsidRPr="00412367">
              <w:rPr>
                <w:color w:val="000000"/>
                <w:lang w:val="en-US"/>
                <w:rPrChange w:id="2426" w:author="Huke, Juan (extern)" w:date="2024-05-22T18:34:00Z">
                  <w:rPr>
                    <w:color w:val="000000"/>
                  </w:rPr>
                </w:rPrChange>
              </w:rPr>
              <w:t>then (if  XX_RWA_PRESUP_CLA  is NULL</w:t>
            </w:r>
          </w:p>
          <w:p w14:paraId="52D5EA1C" w14:textId="77777777" w:rsidR="00003DFB" w:rsidRPr="00412367" w:rsidRDefault="00003DFB" w:rsidP="00003DFB">
            <w:pPr>
              <w:jc w:val="left"/>
              <w:rPr>
                <w:color w:val="000000"/>
                <w:lang w:val="en-US"/>
                <w:rPrChange w:id="2427" w:author="Huke, Juan (extern)" w:date="2024-05-22T18:34:00Z">
                  <w:rPr>
                    <w:color w:val="000000"/>
                  </w:rPr>
                </w:rPrChange>
              </w:rPr>
            </w:pPr>
            <w:r w:rsidRPr="00412367">
              <w:rPr>
                <w:color w:val="000000"/>
                <w:lang w:val="en-US"/>
                <w:rPrChange w:id="2428" w:author="Huke, Juan (extern)" w:date="2024-05-22T18:34:00Z">
                  <w:rPr>
                    <w:color w:val="000000"/>
                  </w:rPr>
                </w:rPrChange>
              </w:rPr>
              <w:t>then (NVL(XX_RWA_OB_PRESUP_UNSEC_PRT_CLA,0) + NVL(XX_RWA_OB_PRESUP_CLA,0))</w:t>
            </w:r>
          </w:p>
          <w:p w14:paraId="738326E2" w14:textId="77777777" w:rsidR="00003DFB" w:rsidRPr="00412367" w:rsidRDefault="00003DFB" w:rsidP="00003DFB">
            <w:pPr>
              <w:jc w:val="left"/>
              <w:rPr>
                <w:color w:val="000000"/>
                <w:lang w:val="en-US"/>
                <w:rPrChange w:id="2429" w:author="Huke, Juan (extern)" w:date="2024-05-22T18:34:00Z">
                  <w:rPr>
                    <w:color w:val="000000"/>
                  </w:rPr>
                </w:rPrChange>
              </w:rPr>
            </w:pPr>
            <w:r w:rsidRPr="00412367">
              <w:rPr>
                <w:color w:val="000000"/>
                <w:lang w:val="en-US"/>
                <w:rPrChange w:id="2430" w:author="Huke, Juan (extern)" w:date="2024-05-22T18:34:00Z">
                  <w:rPr>
                    <w:color w:val="000000"/>
                  </w:rPr>
                </w:rPrChange>
              </w:rPr>
              <w:t>else XX_RWA_PRESUP_CLA)</w:t>
            </w:r>
          </w:p>
          <w:p w14:paraId="0977AFD4" w14:textId="77777777" w:rsidR="00003DFB" w:rsidRPr="00412367" w:rsidRDefault="00003DFB" w:rsidP="00003DFB">
            <w:pPr>
              <w:jc w:val="left"/>
              <w:rPr>
                <w:color w:val="000000"/>
                <w:lang w:val="en-US"/>
                <w:rPrChange w:id="2431" w:author="Huke, Juan (extern)" w:date="2024-05-22T18:34:00Z">
                  <w:rPr>
                    <w:color w:val="000000"/>
                  </w:rPr>
                </w:rPrChange>
              </w:rPr>
            </w:pPr>
            <w:r w:rsidRPr="00412367">
              <w:rPr>
                <w:color w:val="000000"/>
                <w:lang w:val="en-US"/>
                <w:rPrChange w:id="2432" w:author="Huke, Juan (extern)" w:date="2024-05-22T18:34:00Z">
                  <w:rPr>
                    <w:color w:val="000000"/>
                  </w:rPr>
                </w:rPrChange>
              </w:rPr>
              <w:t>else (if XX_RWA_TR_SEC_CLA is NULL</w:t>
            </w:r>
          </w:p>
          <w:p w14:paraId="4FA11814" w14:textId="77777777" w:rsidR="00003DFB" w:rsidRPr="00412367" w:rsidRDefault="00003DFB" w:rsidP="00003DFB">
            <w:pPr>
              <w:jc w:val="left"/>
              <w:rPr>
                <w:color w:val="000000"/>
                <w:lang w:val="en-US"/>
                <w:rPrChange w:id="2433" w:author="Huke, Juan (extern)" w:date="2024-05-22T18:34:00Z">
                  <w:rPr>
                    <w:color w:val="000000"/>
                  </w:rPr>
                </w:rPrChange>
              </w:rPr>
            </w:pPr>
            <w:r w:rsidRPr="00412367">
              <w:rPr>
                <w:color w:val="000000"/>
                <w:lang w:val="en-US"/>
                <w:rPrChange w:id="2434" w:author="Huke, Juan (extern)" w:date="2024-05-22T18:34:00Z">
                  <w:rPr>
                    <w:color w:val="000000"/>
                  </w:rPr>
                </w:rPrChange>
              </w:rPr>
              <w:t>then NULL</w:t>
            </w:r>
          </w:p>
          <w:p w14:paraId="72259CB7" w14:textId="77777777" w:rsidR="00003DFB" w:rsidRPr="00412367" w:rsidRDefault="00003DFB" w:rsidP="00003DFB">
            <w:pPr>
              <w:jc w:val="left"/>
              <w:rPr>
                <w:color w:val="000000"/>
                <w:lang w:val="en-US"/>
                <w:rPrChange w:id="2435" w:author="Huke, Juan (extern)" w:date="2024-05-22T18:34:00Z">
                  <w:rPr>
                    <w:color w:val="000000"/>
                  </w:rPr>
                </w:rPrChange>
              </w:rPr>
            </w:pPr>
            <w:r w:rsidRPr="00412367">
              <w:rPr>
                <w:color w:val="000000"/>
                <w:lang w:val="en-US"/>
                <w:rPrChange w:id="2436" w:author="Huke, Juan (extern)" w:date="2024-05-22T18:34:00Z">
                  <w:rPr>
                    <w:color w:val="000000"/>
                  </w:rPr>
                </w:rPrChange>
              </w:rPr>
              <w:t>else XX_RWA_TR_SEC_CLA))</w:t>
            </w:r>
          </w:p>
          <w:p w14:paraId="27FA1670"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03B8733" w14:textId="77777777" w:rsidR="00003DFB" w:rsidRDefault="00003DFB" w:rsidP="00003DFB">
            <w:pPr>
              <w:jc w:val="left"/>
              <w:rPr>
                <w:color w:val="000000"/>
              </w:rPr>
            </w:pPr>
            <w:r>
              <w:rPr>
                <w:color w:val="000000"/>
              </w:rPr>
              <w:lastRenderedPageBreak/>
              <w:t>RWA IRBA vor KMU</w:t>
            </w:r>
          </w:p>
          <w:p w14:paraId="46BE986D" w14:textId="77777777" w:rsidR="00003DFB" w:rsidRDefault="00003DFB" w:rsidP="00003DFB">
            <w:pPr>
              <w:jc w:val="left"/>
              <w:rPr>
                <w:color w:val="000000"/>
              </w:rPr>
            </w:pPr>
          </w:p>
          <w:p w14:paraId="18EA72D4" w14:textId="77777777" w:rsidR="00003DFB" w:rsidRDefault="00003DFB" w:rsidP="00003DFB">
            <w:pPr>
              <w:jc w:val="left"/>
              <w:rPr>
                <w:color w:val="000000"/>
              </w:rPr>
            </w:pPr>
            <w:r>
              <w:rPr>
                <w:color w:val="000000"/>
              </w:rPr>
              <w:t xml:space="preserve">XX_RWA_PRESUP_CLA  = RWA vor KMU, XX_RWA_TR_SEC_CLA =  </w:t>
            </w:r>
            <w:r>
              <w:rPr>
                <w:color w:val="000000"/>
              </w:rPr>
              <w:lastRenderedPageBreak/>
              <w:t>IRBA-RWA Transferrisiko nach KMU,  B500 = Risikoansatz (2 = IRBA), B603 = Risikoart (O=Obligor, T=Transferrisiko)</w:t>
            </w:r>
          </w:p>
          <w:p w14:paraId="7543F1B3" w14:textId="77777777" w:rsidR="00003DFB" w:rsidRPr="00003DFB" w:rsidRDefault="00003DFB" w:rsidP="00003DFB">
            <w:pPr>
              <w:jc w:val="left"/>
              <w:rPr>
                <w:color w:val="000000"/>
              </w:rPr>
            </w:pPr>
            <w:r>
              <w:rPr>
                <w:color w:val="000000"/>
              </w:rPr>
              <w:t>XX_RWA_OB_PRESUP_UNSEC_PRT_CLA = IRBA-RWA Obligor vor KMU unbesichertes Teil, XX_RWA_OB_PRESUP_CLA =  IRBA-RWA Obligor vor KMU besichertes Teil</w:t>
            </w:r>
          </w:p>
        </w:tc>
      </w:tr>
      <w:tr w:rsidR="00003DFB" w:rsidRPr="00003DFB" w14:paraId="205D4490" w14:textId="77777777" w:rsidTr="00003DFB">
        <w:trPr>
          <w:trHeight w:val="449"/>
        </w:trPr>
        <w:tc>
          <w:tcPr>
            <w:tcW w:w="550" w:type="dxa"/>
            <w:tcBorders>
              <w:top w:val="nil"/>
              <w:bottom w:val="nil"/>
            </w:tcBorders>
            <w:shd w:val="clear" w:color="auto" w:fill="FFFFFF"/>
          </w:tcPr>
          <w:p w14:paraId="6A305FAE" w14:textId="77777777" w:rsidR="00003DFB" w:rsidRDefault="00003DFB" w:rsidP="00003DFB">
            <w:pPr>
              <w:jc w:val="left"/>
              <w:rPr>
                <w:color w:val="000000"/>
              </w:rPr>
            </w:pPr>
          </w:p>
        </w:tc>
        <w:tc>
          <w:tcPr>
            <w:tcW w:w="1646" w:type="dxa"/>
            <w:tcBorders>
              <w:top w:val="nil"/>
              <w:bottom w:val="nil"/>
            </w:tcBorders>
            <w:shd w:val="clear" w:color="auto" w:fill="FFFFFF"/>
          </w:tcPr>
          <w:p w14:paraId="5CD39118" w14:textId="77777777" w:rsidR="00003DFB" w:rsidRDefault="00003DFB" w:rsidP="00003DFB">
            <w:pPr>
              <w:jc w:val="left"/>
              <w:rPr>
                <w:color w:val="000000"/>
              </w:rPr>
            </w:pPr>
          </w:p>
        </w:tc>
        <w:tc>
          <w:tcPr>
            <w:tcW w:w="1647" w:type="dxa"/>
            <w:tcBorders>
              <w:top w:val="nil"/>
              <w:bottom w:val="nil"/>
            </w:tcBorders>
            <w:shd w:val="clear" w:color="auto" w:fill="FFFFFF"/>
          </w:tcPr>
          <w:p w14:paraId="3B721B5D" w14:textId="77777777" w:rsidR="00003DFB" w:rsidRDefault="00003DFB" w:rsidP="00003DFB">
            <w:pPr>
              <w:jc w:val="left"/>
              <w:rPr>
                <w:color w:val="000000"/>
              </w:rPr>
            </w:pPr>
          </w:p>
        </w:tc>
        <w:tc>
          <w:tcPr>
            <w:tcW w:w="1647" w:type="dxa"/>
            <w:shd w:val="clear" w:color="auto" w:fill="FFFFFF"/>
          </w:tcPr>
          <w:p w14:paraId="239089DE" w14:textId="77777777" w:rsidR="00003DFB" w:rsidRDefault="00003DFB" w:rsidP="00003DFB">
            <w:pPr>
              <w:jc w:val="left"/>
              <w:rPr>
                <w:color w:val="000000"/>
              </w:rPr>
            </w:pPr>
            <w:r>
              <w:rPr>
                <w:color w:val="000000"/>
              </w:rPr>
              <w:t>POSITION</w:t>
            </w:r>
          </w:p>
        </w:tc>
        <w:tc>
          <w:tcPr>
            <w:tcW w:w="1647" w:type="dxa"/>
            <w:shd w:val="clear" w:color="auto" w:fill="FFFFFF"/>
          </w:tcPr>
          <w:p w14:paraId="7B05BD45" w14:textId="77777777" w:rsidR="00003DFB" w:rsidRDefault="00003DFB" w:rsidP="00003DFB">
            <w:pPr>
              <w:jc w:val="left"/>
              <w:rPr>
                <w:color w:val="000000"/>
              </w:rPr>
            </w:pPr>
            <w:r>
              <w:rPr>
                <w:color w:val="000000"/>
              </w:rPr>
              <w:t>B603</w:t>
            </w:r>
          </w:p>
        </w:tc>
        <w:tc>
          <w:tcPr>
            <w:tcW w:w="1647" w:type="dxa"/>
            <w:shd w:val="clear" w:color="auto" w:fill="FFFFFF"/>
          </w:tcPr>
          <w:p w14:paraId="263B060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41637EC8" w14:textId="77777777" w:rsidR="00003DFB" w:rsidRDefault="00003DFB" w:rsidP="00003DFB">
            <w:pPr>
              <w:jc w:val="left"/>
              <w:rPr>
                <w:color w:val="000000"/>
              </w:rPr>
            </w:pPr>
          </w:p>
        </w:tc>
        <w:tc>
          <w:tcPr>
            <w:tcW w:w="2906" w:type="dxa"/>
            <w:tcBorders>
              <w:top w:val="nil"/>
              <w:bottom w:val="nil"/>
            </w:tcBorders>
            <w:shd w:val="clear" w:color="auto" w:fill="FFFFFF"/>
          </w:tcPr>
          <w:p w14:paraId="21038DA2" w14:textId="77777777" w:rsidR="00003DFB" w:rsidRDefault="00003DFB" w:rsidP="00003DFB">
            <w:pPr>
              <w:jc w:val="left"/>
              <w:rPr>
                <w:color w:val="000000"/>
              </w:rPr>
            </w:pPr>
          </w:p>
        </w:tc>
      </w:tr>
      <w:tr w:rsidR="00003DFB" w:rsidRPr="00003DFB" w14:paraId="7B1D219B" w14:textId="77777777" w:rsidTr="00003DFB">
        <w:trPr>
          <w:trHeight w:val="449"/>
        </w:trPr>
        <w:tc>
          <w:tcPr>
            <w:tcW w:w="550" w:type="dxa"/>
            <w:tcBorders>
              <w:top w:val="nil"/>
              <w:bottom w:val="nil"/>
            </w:tcBorders>
            <w:shd w:val="clear" w:color="auto" w:fill="FFFFFF"/>
          </w:tcPr>
          <w:p w14:paraId="351C1172" w14:textId="77777777" w:rsidR="00003DFB" w:rsidRDefault="00003DFB" w:rsidP="00003DFB">
            <w:pPr>
              <w:jc w:val="left"/>
              <w:rPr>
                <w:color w:val="000000"/>
              </w:rPr>
            </w:pPr>
          </w:p>
        </w:tc>
        <w:tc>
          <w:tcPr>
            <w:tcW w:w="1646" w:type="dxa"/>
            <w:tcBorders>
              <w:top w:val="nil"/>
              <w:bottom w:val="nil"/>
            </w:tcBorders>
            <w:shd w:val="clear" w:color="auto" w:fill="FFFFFF"/>
          </w:tcPr>
          <w:p w14:paraId="10D600AF" w14:textId="77777777" w:rsidR="00003DFB" w:rsidRDefault="00003DFB" w:rsidP="00003DFB">
            <w:pPr>
              <w:jc w:val="left"/>
              <w:rPr>
                <w:color w:val="000000"/>
              </w:rPr>
            </w:pPr>
          </w:p>
        </w:tc>
        <w:tc>
          <w:tcPr>
            <w:tcW w:w="1647" w:type="dxa"/>
            <w:tcBorders>
              <w:top w:val="nil"/>
              <w:bottom w:val="nil"/>
            </w:tcBorders>
            <w:shd w:val="clear" w:color="auto" w:fill="FFFFFF"/>
          </w:tcPr>
          <w:p w14:paraId="7CE4EAE0" w14:textId="77777777" w:rsidR="00003DFB" w:rsidRDefault="00003DFB" w:rsidP="00003DFB">
            <w:pPr>
              <w:jc w:val="left"/>
              <w:rPr>
                <w:color w:val="000000"/>
              </w:rPr>
            </w:pPr>
          </w:p>
        </w:tc>
        <w:tc>
          <w:tcPr>
            <w:tcW w:w="1647" w:type="dxa"/>
            <w:shd w:val="clear" w:color="auto" w:fill="FFFFFF"/>
          </w:tcPr>
          <w:p w14:paraId="75138124" w14:textId="77777777" w:rsidR="00003DFB" w:rsidRPr="00412367" w:rsidRDefault="00003DFB" w:rsidP="00003DFB">
            <w:pPr>
              <w:jc w:val="left"/>
              <w:rPr>
                <w:color w:val="000000"/>
                <w:lang w:val="en-US"/>
                <w:rPrChange w:id="2437" w:author="Huke, Juan (extern)" w:date="2024-05-22T18:34:00Z">
                  <w:rPr>
                    <w:color w:val="000000"/>
                  </w:rPr>
                </w:rPrChange>
              </w:rPr>
            </w:pPr>
            <w:r w:rsidRPr="00412367">
              <w:rPr>
                <w:color w:val="000000"/>
                <w:lang w:val="en-US"/>
                <w:rPrChange w:id="2438" w:author="Huke, Juan (extern)" w:date="2024-05-22T18:34:00Z">
                  <w:rPr>
                    <w:color w:val="000000"/>
                  </w:rPr>
                </w:rPrChange>
              </w:rPr>
              <w:t>XX_C_CON_2_CODT_LGDS_CR_SOLVV</w:t>
            </w:r>
          </w:p>
        </w:tc>
        <w:tc>
          <w:tcPr>
            <w:tcW w:w="1647" w:type="dxa"/>
            <w:shd w:val="clear" w:color="auto" w:fill="FFFFFF"/>
          </w:tcPr>
          <w:p w14:paraId="084E4655" w14:textId="77777777" w:rsidR="00003DFB" w:rsidRDefault="00003DFB" w:rsidP="00003DFB">
            <w:pPr>
              <w:jc w:val="left"/>
              <w:rPr>
                <w:color w:val="000000"/>
              </w:rPr>
            </w:pPr>
            <w:r>
              <w:rPr>
                <w:color w:val="000000"/>
              </w:rPr>
              <w:t>XX_RWA_OB_PRESUP_CLA</w:t>
            </w:r>
          </w:p>
        </w:tc>
        <w:tc>
          <w:tcPr>
            <w:tcW w:w="1647" w:type="dxa"/>
            <w:shd w:val="clear" w:color="auto" w:fill="FFFFFF"/>
          </w:tcPr>
          <w:p w14:paraId="3DECCEEB"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40CAF55F" w14:textId="77777777" w:rsidR="00003DFB" w:rsidRDefault="00003DFB" w:rsidP="00003DFB">
            <w:pPr>
              <w:jc w:val="left"/>
              <w:rPr>
                <w:color w:val="000000"/>
              </w:rPr>
            </w:pPr>
          </w:p>
        </w:tc>
        <w:tc>
          <w:tcPr>
            <w:tcW w:w="2906" w:type="dxa"/>
            <w:tcBorders>
              <w:top w:val="nil"/>
              <w:bottom w:val="nil"/>
            </w:tcBorders>
            <w:shd w:val="clear" w:color="auto" w:fill="FFFFFF"/>
          </w:tcPr>
          <w:p w14:paraId="45341BD9" w14:textId="77777777" w:rsidR="00003DFB" w:rsidRDefault="00003DFB" w:rsidP="00003DFB">
            <w:pPr>
              <w:jc w:val="left"/>
              <w:rPr>
                <w:color w:val="000000"/>
              </w:rPr>
            </w:pPr>
          </w:p>
        </w:tc>
      </w:tr>
      <w:tr w:rsidR="00003DFB" w:rsidRPr="00003DFB" w14:paraId="4DFA3FEF" w14:textId="77777777" w:rsidTr="00003DFB">
        <w:trPr>
          <w:trHeight w:val="449"/>
        </w:trPr>
        <w:tc>
          <w:tcPr>
            <w:tcW w:w="550" w:type="dxa"/>
            <w:tcBorders>
              <w:top w:val="nil"/>
              <w:bottom w:val="nil"/>
            </w:tcBorders>
            <w:shd w:val="clear" w:color="auto" w:fill="FFFFFF"/>
          </w:tcPr>
          <w:p w14:paraId="279F25FB" w14:textId="77777777" w:rsidR="00003DFB" w:rsidRDefault="00003DFB" w:rsidP="00003DFB">
            <w:pPr>
              <w:jc w:val="left"/>
              <w:rPr>
                <w:color w:val="000000"/>
              </w:rPr>
            </w:pPr>
          </w:p>
        </w:tc>
        <w:tc>
          <w:tcPr>
            <w:tcW w:w="1646" w:type="dxa"/>
            <w:tcBorders>
              <w:top w:val="nil"/>
              <w:bottom w:val="nil"/>
            </w:tcBorders>
            <w:shd w:val="clear" w:color="auto" w:fill="FFFFFF"/>
          </w:tcPr>
          <w:p w14:paraId="1F80CC9A" w14:textId="77777777" w:rsidR="00003DFB" w:rsidRDefault="00003DFB" w:rsidP="00003DFB">
            <w:pPr>
              <w:jc w:val="left"/>
              <w:rPr>
                <w:color w:val="000000"/>
              </w:rPr>
            </w:pPr>
          </w:p>
        </w:tc>
        <w:tc>
          <w:tcPr>
            <w:tcW w:w="1647" w:type="dxa"/>
            <w:tcBorders>
              <w:top w:val="nil"/>
              <w:bottom w:val="nil"/>
            </w:tcBorders>
            <w:shd w:val="clear" w:color="auto" w:fill="FFFFFF"/>
          </w:tcPr>
          <w:p w14:paraId="2B35EF30" w14:textId="77777777" w:rsidR="00003DFB" w:rsidRDefault="00003DFB" w:rsidP="00003DFB">
            <w:pPr>
              <w:jc w:val="left"/>
              <w:rPr>
                <w:color w:val="000000"/>
              </w:rPr>
            </w:pPr>
          </w:p>
        </w:tc>
        <w:tc>
          <w:tcPr>
            <w:tcW w:w="1647" w:type="dxa"/>
            <w:shd w:val="clear" w:color="auto" w:fill="FFFFFF"/>
          </w:tcPr>
          <w:p w14:paraId="4F25C39A" w14:textId="77777777" w:rsidR="00003DFB" w:rsidRPr="00412367" w:rsidRDefault="00003DFB" w:rsidP="00003DFB">
            <w:pPr>
              <w:jc w:val="left"/>
              <w:rPr>
                <w:color w:val="000000"/>
                <w:lang w:val="en-US"/>
                <w:rPrChange w:id="2439" w:author="Huke, Juan (extern)" w:date="2024-05-22T18:34:00Z">
                  <w:rPr>
                    <w:color w:val="000000"/>
                  </w:rPr>
                </w:rPrChange>
              </w:rPr>
            </w:pPr>
            <w:r w:rsidRPr="00412367">
              <w:rPr>
                <w:color w:val="000000"/>
                <w:lang w:val="en-US"/>
                <w:rPrChange w:id="2440" w:author="Huke, Juan (extern)" w:date="2024-05-22T18:34:00Z">
                  <w:rPr>
                    <w:color w:val="000000"/>
                  </w:rPr>
                </w:rPrChange>
              </w:rPr>
              <w:t>XX_C_CONTRACT_LGDS_CR_SOLVV</w:t>
            </w:r>
          </w:p>
        </w:tc>
        <w:tc>
          <w:tcPr>
            <w:tcW w:w="1647" w:type="dxa"/>
            <w:shd w:val="clear" w:color="auto" w:fill="FFFFFF"/>
          </w:tcPr>
          <w:p w14:paraId="76CDC980" w14:textId="77777777" w:rsidR="00003DFB" w:rsidRPr="00412367" w:rsidRDefault="00003DFB" w:rsidP="00003DFB">
            <w:pPr>
              <w:jc w:val="left"/>
              <w:rPr>
                <w:color w:val="000000"/>
                <w:lang w:val="en-US"/>
                <w:rPrChange w:id="2441" w:author="Huke, Juan (extern)" w:date="2024-05-22T18:34:00Z">
                  <w:rPr>
                    <w:color w:val="000000"/>
                  </w:rPr>
                </w:rPrChange>
              </w:rPr>
            </w:pPr>
            <w:r w:rsidRPr="00412367">
              <w:rPr>
                <w:color w:val="000000"/>
                <w:lang w:val="en-US"/>
                <w:rPrChange w:id="2442" w:author="Huke, Juan (extern)" w:date="2024-05-22T18:34:00Z">
                  <w:rPr>
                    <w:color w:val="000000"/>
                  </w:rPr>
                </w:rPrChange>
              </w:rPr>
              <w:t>XX_RWA_OB_PRESUP_UNSEC_PRT_CLA</w:t>
            </w:r>
          </w:p>
        </w:tc>
        <w:tc>
          <w:tcPr>
            <w:tcW w:w="1647" w:type="dxa"/>
            <w:shd w:val="clear" w:color="auto" w:fill="FFFFFF"/>
          </w:tcPr>
          <w:p w14:paraId="4FB83C8B"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9F782E0" w14:textId="77777777" w:rsidR="00003DFB" w:rsidRDefault="00003DFB" w:rsidP="00003DFB">
            <w:pPr>
              <w:jc w:val="left"/>
              <w:rPr>
                <w:color w:val="000000"/>
              </w:rPr>
            </w:pPr>
          </w:p>
        </w:tc>
        <w:tc>
          <w:tcPr>
            <w:tcW w:w="2906" w:type="dxa"/>
            <w:tcBorders>
              <w:top w:val="nil"/>
              <w:bottom w:val="nil"/>
            </w:tcBorders>
            <w:shd w:val="clear" w:color="auto" w:fill="FFFFFF"/>
          </w:tcPr>
          <w:p w14:paraId="5764B82B" w14:textId="77777777" w:rsidR="00003DFB" w:rsidRDefault="00003DFB" w:rsidP="00003DFB">
            <w:pPr>
              <w:jc w:val="left"/>
              <w:rPr>
                <w:color w:val="000000"/>
              </w:rPr>
            </w:pPr>
          </w:p>
        </w:tc>
      </w:tr>
      <w:tr w:rsidR="00003DFB" w:rsidRPr="00003DFB" w14:paraId="6F126198" w14:textId="77777777" w:rsidTr="00003DFB">
        <w:trPr>
          <w:trHeight w:val="449"/>
        </w:trPr>
        <w:tc>
          <w:tcPr>
            <w:tcW w:w="550" w:type="dxa"/>
            <w:tcBorders>
              <w:top w:val="nil"/>
              <w:bottom w:val="nil"/>
            </w:tcBorders>
            <w:shd w:val="clear" w:color="auto" w:fill="FFFFFF"/>
          </w:tcPr>
          <w:p w14:paraId="14738666" w14:textId="77777777" w:rsidR="00003DFB" w:rsidRDefault="00003DFB" w:rsidP="00003DFB">
            <w:pPr>
              <w:jc w:val="left"/>
              <w:rPr>
                <w:color w:val="000000"/>
              </w:rPr>
            </w:pPr>
          </w:p>
        </w:tc>
        <w:tc>
          <w:tcPr>
            <w:tcW w:w="1646" w:type="dxa"/>
            <w:tcBorders>
              <w:top w:val="nil"/>
              <w:bottom w:val="nil"/>
            </w:tcBorders>
            <w:shd w:val="clear" w:color="auto" w:fill="FFFFFF"/>
          </w:tcPr>
          <w:p w14:paraId="2EF7B0FA" w14:textId="77777777" w:rsidR="00003DFB" w:rsidRDefault="00003DFB" w:rsidP="00003DFB">
            <w:pPr>
              <w:jc w:val="left"/>
              <w:rPr>
                <w:color w:val="000000"/>
              </w:rPr>
            </w:pPr>
          </w:p>
        </w:tc>
        <w:tc>
          <w:tcPr>
            <w:tcW w:w="1647" w:type="dxa"/>
            <w:tcBorders>
              <w:top w:val="nil"/>
              <w:bottom w:val="nil"/>
            </w:tcBorders>
            <w:shd w:val="clear" w:color="auto" w:fill="FFFFFF"/>
          </w:tcPr>
          <w:p w14:paraId="6F4D29F4" w14:textId="77777777" w:rsidR="00003DFB" w:rsidRDefault="00003DFB" w:rsidP="00003DFB">
            <w:pPr>
              <w:jc w:val="left"/>
              <w:rPr>
                <w:color w:val="000000"/>
              </w:rPr>
            </w:pPr>
          </w:p>
        </w:tc>
        <w:tc>
          <w:tcPr>
            <w:tcW w:w="1647" w:type="dxa"/>
            <w:shd w:val="clear" w:color="auto" w:fill="FFFFFF"/>
          </w:tcPr>
          <w:p w14:paraId="7E4F6C40" w14:textId="77777777" w:rsidR="00003DFB" w:rsidRPr="00412367" w:rsidRDefault="00003DFB" w:rsidP="00003DFB">
            <w:pPr>
              <w:jc w:val="left"/>
              <w:rPr>
                <w:color w:val="000000"/>
                <w:lang w:val="en-US"/>
                <w:rPrChange w:id="2443" w:author="Huke, Juan (extern)" w:date="2024-05-22T18:34:00Z">
                  <w:rPr>
                    <w:color w:val="000000"/>
                  </w:rPr>
                </w:rPrChange>
              </w:rPr>
            </w:pPr>
            <w:r w:rsidRPr="00412367">
              <w:rPr>
                <w:color w:val="000000"/>
                <w:lang w:val="en-US"/>
                <w:rPrChange w:id="2444" w:author="Huke, Juan (extern)" w:date="2024-05-22T18:34:00Z">
                  <w:rPr>
                    <w:color w:val="000000"/>
                  </w:rPr>
                </w:rPrChange>
              </w:rPr>
              <w:t>XX_C_CONTRACT_LGDS_CR_SOLVV</w:t>
            </w:r>
          </w:p>
        </w:tc>
        <w:tc>
          <w:tcPr>
            <w:tcW w:w="1647" w:type="dxa"/>
            <w:shd w:val="clear" w:color="auto" w:fill="FFFFFF"/>
          </w:tcPr>
          <w:p w14:paraId="47F8C1C5" w14:textId="77777777" w:rsidR="00003DFB" w:rsidRDefault="00003DFB" w:rsidP="00003DFB">
            <w:pPr>
              <w:jc w:val="left"/>
              <w:rPr>
                <w:color w:val="000000"/>
              </w:rPr>
            </w:pPr>
            <w:r>
              <w:rPr>
                <w:color w:val="000000"/>
              </w:rPr>
              <w:t>XX_RWA_PRESUP_CLA</w:t>
            </w:r>
          </w:p>
        </w:tc>
        <w:tc>
          <w:tcPr>
            <w:tcW w:w="1647" w:type="dxa"/>
            <w:shd w:val="clear" w:color="auto" w:fill="FFFFFF"/>
          </w:tcPr>
          <w:p w14:paraId="2D2E7969"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AF478A0" w14:textId="77777777" w:rsidR="00003DFB" w:rsidRDefault="00003DFB" w:rsidP="00003DFB">
            <w:pPr>
              <w:jc w:val="left"/>
              <w:rPr>
                <w:color w:val="000000"/>
              </w:rPr>
            </w:pPr>
          </w:p>
        </w:tc>
        <w:tc>
          <w:tcPr>
            <w:tcW w:w="2906" w:type="dxa"/>
            <w:tcBorders>
              <w:top w:val="nil"/>
              <w:bottom w:val="nil"/>
            </w:tcBorders>
            <w:shd w:val="clear" w:color="auto" w:fill="FFFFFF"/>
          </w:tcPr>
          <w:p w14:paraId="3FC476E7" w14:textId="77777777" w:rsidR="00003DFB" w:rsidRDefault="00003DFB" w:rsidP="00003DFB">
            <w:pPr>
              <w:jc w:val="left"/>
              <w:rPr>
                <w:color w:val="000000"/>
              </w:rPr>
            </w:pPr>
          </w:p>
        </w:tc>
      </w:tr>
      <w:tr w:rsidR="00003DFB" w:rsidRPr="00003DFB" w14:paraId="217B9785" w14:textId="77777777" w:rsidTr="00003DFB">
        <w:trPr>
          <w:trHeight w:val="449"/>
        </w:trPr>
        <w:tc>
          <w:tcPr>
            <w:tcW w:w="550" w:type="dxa"/>
            <w:tcBorders>
              <w:top w:val="nil"/>
              <w:bottom w:val="single" w:sz="4" w:space="0" w:color="auto"/>
            </w:tcBorders>
            <w:shd w:val="clear" w:color="auto" w:fill="FFFFFF"/>
          </w:tcPr>
          <w:p w14:paraId="2F36F0B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9BD76E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487F86E"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F524C63" w14:textId="77777777" w:rsidR="00003DFB" w:rsidRPr="00412367" w:rsidRDefault="00003DFB" w:rsidP="00003DFB">
            <w:pPr>
              <w:jc w:val="left"/>
              <w:rPr>
                <w:color w:val="000000"/>
                <w:lang w:val="en-US"/>
                <w:rPrChange w:id="2445" w:author="Huke, Juan (extern)" w:date="2024-05-22T18:34:00Z">
                  <w:rPr>
                    <w:color w:val="000000"/>
                  </w:rPr>
                </w:rPrChange>
              </w:rPr>
            </w:pPr>
            <w:r w:rsidRPr="00412367">
              <w:rPr>
                <w:color w:val="000000"/>
                <w:lang w:val="en-US"/>
                <w:rPrChange w:id="2446"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63491CD2" w14:textId="77777777" w:rsidR="00003DFB" w:rsidRPr="00412367" w:rsidRDefault="00003DFB" w:rsidP="00003DFB">
            <w:pPr>
              <w:jc w:val="left"/>
              <w:rPr>
                <w:color w:val="000000"/>
                <w:lang w:val="en-US"/>
                <w:rPrChange w:id="2447" w:author="Huke, Juan (extern)" w:date="2024-05-22T18:34:00Z">
                  <w:rPr>
                    <w:color w:val="000000"/>
                  </w:rPr>
                </w:rPrChange>
              </w:rPr>
            </w:pPr>
            <w:r w:rsidRPr="00412367">
              <w:rPr>
                <w:color w:val="000000"/>
                <w:lang w:val="en-US"/>
                <w:rPrChange w:id="2448" w:author="Huke, Juan (extern)" w:date="2024-05-22T18:34:00Z">
                  <w:rPr>
                    <w:color w:val="000000"/>
                  </w:rPr>
                </w:rPrChange>
              </w:rPr>
              <w:t>XX_RWA_TR_SEC_CLA</w:t>
            </w:r>
          </w:p>
        </w:tc>
        <w:tc>
          <w:tcPr>
            <w:tcW w:w="1647" w:type="dxa"/>
            <w:tcBorders>
              <w:bottom w:val="single" w:sz="4" w:space="0" w:color="auto"/>
            </w:tcBorders>
            <w:shd w:val="clear" w:color="auto" w:fill="FFFFFF"/>
          </w:tcPr>
          <w:p w14:paraId="06E3A099"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594CE2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8B6377E" w14:textId="77777777" w:rsidR="00003DFB" w:rsidRDefault="00003DFB" w:rsidP="00003DFB">
            <w:pPr>
              <w:jc w:val="left"/>
              <w:rPr>
                <w:color w:val="000000"/>
              </w:rPr>
            </w:pPr>
          </w:p>
        </w:tc>
      </w:tr>
      <w:tr w:rsidR="00003DFB" w:rsidRPr="00003DFB" w14:paraId="11048453" w14:textId="77777777" w:rsidTr="00003DFB">
        <w:trPr>
          <w:trHeight w:val="449"/>
        </w:trPr>
        <w:tc>
          <w:tcPr>
            <w:tcW w:w="550" w:type="dxa"/>
            <w:tcBorders>
              <w:top w:val="single" w:sz="4" w:space="0" w:color="auto"/>
              <w:bottom w:val="single" w:sz="4" w:space="0" w:color="auto"/>
            </w:tcBorders>
            <w:shd w:val="clear" w:color="auto" w:fill="FFFFFF"/>
          </w:tcPr>
          <w:p w14:paraId="1D708C61" w14:textId="77777777" w:rsidR="00003DFB" w:rsidRPr="00003DFB" w:rsidRDefault="00003DFB" w:rsidP="00003DFB">
            <w:pPr>
              <w:jc w:val="left"/>
              <w:rPr>
                <w:color w:val="000000"/>
              </w:rPr>
            </w:pPr>
            <w:r w:rsidRPr="00003DFB">
              <w:rPr>
                <w:color w:val="000000"/>
              </w:rPr>
              <w:t>241</w:t>
            </w:r>
          </w:p>
        </w:tc>
        <w:tc>
          <w:tcPr>
            <w:tcW w:w="1646" w:type="dxa"/>
            <w:tcBorders>
              <w:top w:val="single" w:sz="4" w:space="0" w:color="auto"/>
              <w:bottom w:val="single" w:sz="4" w:space="0" w:color="auto"/>
            </w:tcBorders>
            <w:shd w:val="clear" w:color="auto" w:fill="FFFFFF"/>
          </w:tcPr>
          <w:p w14:paraId="01C62E86" w14:textId="77777777" w:rsidR="00003DFB" w:rsidRPr="00003DFB" w:rsidRDefault="00003DFB" w:rsidP="00003DFB">
            <w:pPr>
              <w:jc w:val="left"/>
              <w:rPr>
                <w:color w:val="000000"/>
              </w:rPr>
            </w:pPr>
            <w:r w:rsidRPr="00003DFB">
              <w:rPr>
                <w:color w:val="000000"/>
              </w:rPr>
              <w:t>C218</w:t>
            </w:r>
          </w:p>
        </w:tc>
        <w:tc>
          <w:tcPr>
            <w:tcW w:w="1647" w:type="dxa"/>
            <w:tcBorders>
              <w:top w:val="single" w:sz="4" w:space="0" w:color="auto"/>
              <w:bottom w:val="single" w:sz="4" w:space="0" w:color="auto"/>
            </w:tcBorders>
            <w:shd w:val="clear" w:color="auto" w:fill="FFFFFF"/>
          </w:tcPr>
          <w:p w14:paraId="2AF37085"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8306DBE" w14:textId="77777777" w:rsidR="00003DFB" w:rsidRPr="00003DFB" w:rsidRDefault="00003DFB" w:rsidP="00003DFB">
            <w:pPr>
              <w:jc w:val="left"/>
              <w:rPr>
                <w:color w:val="000000"/>
              </w:rPr>
            </w:pPr>
          </w:p>
        </w:tc>
        <w:tc>
          <w:tcPr>
            <w:tcW w:w="1647" w:type="dxa"/>
            <w:shd w:val="clear" w:color="auto" w:fill="FFFFFF"/>
          </w:tcPr>
          <w:p w14:paraId="54EEF12E" w14:textId="77777777" w:rsidR="00003DFB" w:rsidRPr="00003DFB" w:rsidRDefault="00003DFB" w:rsidP="00003DFB">
            <w:pPr>
              <w:jc w:val="left"/>
              <w:rPr>
                <w:color w:val="000000"/>
              </w:rPr>
            </w:pPr>
          </w:p>
        </w:tc>
        <w:tc>
          <w:tcPr>
            <w:tcW w:w="1647" w:type="dxa"/>
            <w:shd w:val="clear" w:color="auto" w:fill="FFFFFF"/>
          </w:tcPr>
          <w:p w14:paraId="6DA765C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F844A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6DBD50" w14:textId="77777777" w:rsidR="00003DFB" w:rsidRPr="00003DFB" w:rsidRDefault="00003DFB" w:rsidP="00003DFB">
            <w:pPr>
              <w:jc w:val="left"/>
              <w:rPr>
                <w:color w:val="000000"/>
              </w:rPr>
            </w:pPr>
          </w:p>
        </w:tc>
      </w:tr>
      <w:tr w:rsidR="00003DFB" w:rsidRPr="00003DFB" w14:paraId="25A6AEC5" w14:textId="77777777" w:rsidTr="00003DFB">
        <w:trPr>
          <w:trHeight w:val="449"/>
        </w:trPr>
        <w:tc>
          <w:tcPr>
            <w:tcW w:w="550" w:type="dxa"/>
            <w:tcBorders>
              <w:top w:val="single" w:sz="4" w:space="0" w:color="auto"/>
              <w:bottom w:val="nil"/>
            </w:tcBorders>
            <w:shd w:val="clear" w:color="auto" w:fill="FFFFFF"/>
          </w:tcPr>
          <w:p w14:paraId="75552AF5" w14:textId="77777777" w:rsidR="00003DFB" w:rsidRPr="00003DFB" w:rsidRDefault="00003DFB" w:rsidP="00003DFB">
            <w:pPr>
              <w:jc w:val="left"/>
              <w:rPr>
                <w:color w:val="000000"/>
              </w:rPr>
            </w:pPr>
            <w:r>
              <w:rPr>
                <w:color w:val="000000"/>
              </w:rPr>
              <w:t>242</w:t>
            </w:r>
          </w:p>
        </w:tc>
        <w:tc>
          <w:tcPr>
            <w:tcW w:w="1646" w:type="dxa"/>
            <w:tcBorders>
              <w:top w:val="single" w:sz="4" w:space="0" w:color="auto"/>
              <w:bottom w:val="nil"/>
            </w:tcBorders>
            <w:shd w:val="clear" w:color="auto" w:fill="FFFFFF"/>
          </w:tcPr>
          <w:p w14:paraId="5F5DEBCB" w14:textId="77777777" w:rsidR="00003DFB" w:rsidRPr="00003DFB" w:rsidRDefault="00003DFB" w:rsidP="00003DFB">
            <w:pPr>
              <w:jc w:val="left"/>
              <w:rPr>
                <w:color w:val="000000"/>
              </w:rPr>
            </w:pPr>
            <w:r>
              <w:rPr>
                <w:color w:val="000000"/>
              </w:rPr>
              <w:t>CRE025</w:t>
            </w:r>
          </w:p>
        </w:tc>
        <w:tc>
          <w:tcPr>
            <w:tcW w:w="1647" w:type="dxa"/>
            <w:tcBorders>
              <w:top w:val="single" w:sz="4" w:space="0" w:color="auto"/>
              <w:bottom w:val="nil"/>
            </w:tcBorders>
            <w:shd w:val="clear" w:color="auto" w:fill="FFFFFF"/>
          </w:tcPr>
          <w:p w14:paraId="312BAF14" w14:textId="77777777" w:rsidR="00003DFB" w:rsidRPr="00003DFB" w:rsidRDefault="00003DFB" w:rsidP="00003DFB">
            <w:pPr>
              <w:jc w:val="left"/>
              <w:rPr>
                <w:color w:val="000000"/>
              </w:rPr>
            </w:pPr>
            <w:r>
              <w:rPr>
                <w:color w:val="000000"/>
              </w:rPr>
              <w:t>double</w:t>
            </w:r>
          </w:p>
        </w:tc>
        <w:tc>
          <w:tcPr>
            <w:tcW w:w="1647" w:type="dxa"/>
            <w:shd w:val="clear" w:color="auto" w:fill="FFFFFF"/>
          </w:tcPr>
          <w:p w14:paraId="73E84E0E"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2076D57" w14:textId="77777777" w:rsidR="00003DFB" w:rsidRPr="00003DFB" w:rsidRDefault="00003DFB" w:rsidP="00003DFB">
            <w:pPr>
              <w:jc w:val="left"/>
              <w:rPr>
                <w:color w:val="000000"/>
              </w:rPr>
            </w:pPr>
            <w:r>
              <w:rPr>
                <w:color w:val="000000"/>
              </w:rPr>
              <w:t>B500</w:t>
            </w:r>
          </w:p>
        </w:tc>
        <w:tc>
          <w:tcPr>
            <w:tcW w:w="1647" w:type="dxa"/>
            <w:shd w:val="clear" w:color="auto" w:fill="FFFFFF"/>
          </w:tcPr>
          <w:p w14:paraId="61FA7EFE"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1E6AEB0" w14:textId="77777777" w:rsidR="00003DFB" w:rsidRDefault="00003DFB" w:rsidP="00003DFB">
            <w:pPr>
              <w:jc w:val="left"/>
              <w:rPr>
                <w:color w:val="000000"/>
              </w:rPr>
            </w:pPr>
            <w:r>
              <w:rPr>
                <w:color w:val="000000"/>
              </w:rPr>
              <w:t>Bewirtschaftung Cluster HGB</w:t>
            </w:r>
          </w:p>
          <w:p w14:paraId="69C87CA9" w14:textId="77777777" w:rsidR="00003DFB" w:rsidRDefault="00003DFB" w:rsidP="00003DFB">
            <w:pPr>
              <w:jc w:val="left"/>
              <w:rPr>
                <w:color w:val="000000"/>
              </w:rPr>
            </w:pPr>
            <w:r>
              <w:rPr>
                <w:color w:val="000000"/>
              </w:rPr>
              <w:t>keine Bewirtschaftung</w:t>
            </w:r>
          </w:p>
          <w:p w14:paraId="4B6360B8" w14:textId="77777777" w:rsidR="00003DFB" w:rsidRDefault="00003DFB" w:rsidP="00003DFB">
            <w:pPr>
              <w:jc w:val="left"/>
              <w:rPr>
                <w:color w:val="000000"/>
              </w:rPr>
            </w:pPr>
          </w:p>
          <w:p w14:paraId="3E826050" w14:textId="77777777" w:rsidR="00003DFB" w:rsidRDefault="00003DFB" w:rsidP="00003DFB">
            <w:pPr>
              <w:jc w:val="left"/>
              <w:rPr>
                <w:color w:val="000000"/>
              </w:rPr>
            </w:pPr>
            <w:r>
              <w:rPr>
                <w:color w:val="000000"/>
              </w:rPr>
              <w:t>Bewirtschaftung Cluster IFRS</w:t>
            </w:r>
          </w:p>
          <w:p w14:paraId="2AB5C55D" w14:textId="77777777" w:rsidR="00003DFB" w:rsidRDefault="00003DFB" w:rsidP="00003DFB">
            <w:pPr>
              <w:jc w:val="left"/>
              <w:rPr>
                <w:color w:val="000000"/>
              </w:rPr>
            </w:pPr>
          </w:p>
          <w:p w14:paraId="1A6154A2" w14:textId="77777777" w:rsidR="00003DFB" w:rsidRPr="00412367" w:rsidRDefault="00003DFB" w:rsidP="00003DFB">
            <w:pPr>
              <w:jc w:val="left"/>
              <w:rPr>
                <w:color w:val="000000"/>
                <w:lang w:val="en-US"/>
                <w:rPrChange w:id="2449" w:author="Huke, Juan (extern)" w:date="2024-05-22T18:34:00Z">
                  <w:rPr>
                    <w:color w:val="000000"/>
                  </w:rPr>
                </w:rPrChange>
              </w:rPr>
            </w:pPr>
            <w:r w:rsidRPr="00412367">
              <w:rPr>
                <w:color w:val="000000"/>
                <w:lang w:val="en-US"/>
                <w:rPrChange w:id="2450" w:author="Huke, Juan (extern)" w:date="2024-05-22T18:34:00Z">
                  <w:rPr>
                    <w:color w:val="000000"/>
                  </w:rPr>
                </w:rPrChange>
              </w:rPr>
              <w:t>if B500 = 0</w:t>
            </w:r>
          </w:p>
          <w:p w14:paraId="22F88825" w14:textId="77777777" w:rsidR="00003DFB" w:rsidRPr="00412367" w:rsidRDefault="00003DFB" w:rsidP="00003DFB">
            <w:pPr>
              <w:jc w:val="left"/>
              <w:rPr>
                <w:color w:val="000000"/>
                <w:lang w:val="en-US"/>
                <w:rPrChange w:id="2451" w:author="Huke, Juan (extern)" w:date="2024-05-22T18:34:00Z">
                  <w:rPr>
                    <w:color w:val="000000"/>
                  </w:rPr>
                </w:rPrChange>
              </w:rPr>
            </w:pPr>
            <w:r w:rsidRPr="00412367">
              <w:rPr>
                <w:color w:val="000000"/>
                <w:lang w:val="en-US"/>
                <w:rPrChange w:id="2452" w:author="Huke, Juan (extern)" w:date="2024-05-22T18:34:00Z">
                  <w:rPr>
                    <w:color w:val="000000"/>
                  </w:rPr>
                </w:rPrChange>
              </w:rPr>
              <w:t>then (if XX_RWA_PRESUP_CLA is NULL</w:t>
            </w:r>
          </w:p>
          <w:p w14:paraId="338BBD3F" w14:textId="77777777" w:rsidR="00003DFB" w:rsidRPr="00412367" w:rsidRDefault="00003DFB" w:rsidP="00003DFB">
            <w:pPr>
              <w:jc w:val="left"/>
              <w:rPr>
                <w:color w:val="000000"/>
                <w:lang w:val="en-US"/>
                <w:rPrChange w:id="2453" w:author="Huke, Juan (extern)" w:date="2024-05-22T18:34:00Z">
                  <w:rPr>
                    <w:color w:val="000000"/>
                  </w:rPr>
                </w:rPrChange>
              </w:rPr>
            </w:pPr>
            <w:r w:rsidRPr="00412367">
              <w:rPr>
                <w:color w:val="000000"/>
                <w:lang w:val="en-US"/>
                <w:rPrChange w:id="2454" w:author="Huke, Juan (extern)" w:date="2024-05-22T18:34:00Z">
                  <w:rPr>
                    <w:color w:val="000000"/>
                  </w:rPr>
                </w:rPrChange>
              </w:rPr>
              <w:t>then (NVL(XX_RWA_OB_PRESUP_UNSEC_PRT_CLA,0) + NVL(XX_RWA_OB_PRESUP_CLA,0))</w:t>
            </w:r>
          </w:p>
          <w:p w14:paraId="12E7F082" w14:textId="77777777" w:rsidR="00003DFB" w:rsidRPr="00412367" w:rsidRDefault="00003DFB" w:rsidP="00003DFB">
            <w:pPr>
              <w:jc w:val="left"/>
              <w:rPr>
                <w:color w:val="000000"/>
                <w:lang w:val="en-US"/>
                <w:rPrChange w:id="2455" w:author="Huke, Juan (extern)" w:date="2024-05-22T18:34:00Z">
                  <w:rPr>
                    <w:color w:val="000000"/>
                  </w:rPr>
                </w:rPrChange>
              </w:rPr>
            </w:pPr>
            <w:r w:rsidRPr="00412367">
              <w:rPr>
                <w:color w:val="000000"/>
                <w:lang w:val="en-US"/>
                <w:rPrChange w:id="2456" w:author="Huke, Juan (extern)" w:date="2024-05-22T18:34:00Z">
                  <w:rPr>
                    <w:color w:val="000000"/>
                  </w:rPr>
                </w:rPrChange>
              </w:rPr>
              <w:t>else XX_RWA_PRESUP_CLA)</w:t>
            </w:r>
          </w:p>
          <w:p w14:paraId="67025DCD"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0D5729D" w14:textId="77777777" w:rsidR="00003DFB" w:rsidRDefault="00003DFB" w:rsidP="00003DFB">
            <w:pPr>
              <w:jc w:val="left"/>
              <w:rPr>
                <w:color w:val="000000"/>
              </w:rPr>
            </w:pPr>
            <w:r>
              <w:rPr>
                <w:color w:val="000000"/>
              </w:rPr>
              <w:t>RWA KSA vor KMU</w:t>
            </w:r>
          </w:p>
          <w:p w14:paraId="779AD583" w14:textId="77777777" w:rsidR="00003DFB" w:rsidRDefault="00003DFB" w:rsidP="00003DFB">
            <w:pPr>
              <w:jc w:val="left"/>
              <w:rPr>
                <w:color w:val="000000"/>
              </w:rPr>
            </w:pPr>
          </w:p>
          <w:p w14:paraId="09FDF2B0" w14:textId="77777777" w:rsidR="00003DFB" w:rsidRDefault="00003DFB" w:rsidP="00003DFB">
            <w:pPr>
              <w:jc w:val="left"/>
              <w:rPr>
                <w:color w:val="000000"/>
              </w:rPr>
            </w:pPr>
            <w:r>
              <w:rPr>
                <w:color w:val="000000"/>
              </w:rPr>
              <w:t>XX_RWA_PRESUP_CLA =  RWA vor KMU, B500 = Risikoansatz (0 = KSA)</w:t>
            </w:r>
          </w:p>
          <w:p w14:paraId="6E53F338" w14:textId="77777777" w:rsidR="00003DFB" w:rsidRPr="00003DFB" w:rsidRDefault="00003DFB" w:rsidP="00003DFB">
            <w:pPr>
              <w:jc w:val="left"/>
              <w:rPr>
                <w:color w:val="000000"/>
              </w:rPr>
            </w:pPr>
            <w:r>
              <w:rPr>
                <w:color w:val="000000"/>
              </w:rPr>
              <w:t>XX_RWA_OB_PRESUP_UNSEC_PRT_CLA = IRBA-RWA Obligor vor KMU unbesichertes Teil, XX_RWA_OB_PRESUP_CLA =  IRBA-RWA Obligor vor KMU besichertes Teil</w:t>
            </w:r>
          </w:p>
        </w:tc>
      </w:tr>
      <w:tr w:rsidR="00003DFB" w:rsidRPr="00003DFB" w14:paraId="4D912FDB" w14:textId="77777777" w:rsidTr="00003DFB">
        <w:trPr>
          <w:trHeight w:val="449"/>
        </w:trPr>
        <w:tc>
          <w:tcPr>
            <w:tcW w:w="550" w:type="dxa"/>
            <w:tcBorders>
              <w:top w:val="nil"/>
              <w:bottom w:val="nil"/>
            </w:tcBorders>
            <w:shd w:val="clear" w:color="auto" w:fill="FFFFFF"/>
          </w:tcPr>
          <w:p w14:paraId="068B8620" w14:textId="77777777" w:rsidR="00003DFB" w:rsidRDefault="00003DFB" w:rsidP="00003DFB">
            <w:pPr>
              <w:jc w:val="left"/>
              <w:rPr>
                <w:color w:val="000000"/>
              </w:rPr>
            </w:pPr>
          </w:p>
        </w:tc>
        <w:tc>
          <w:tcPr>
            <w:tcW w:w="1646" w:type="dxa"/>
            <w:tcBorders>
              <w:top w:val="nil"/>
              <w:bottom w:val="nil"/>
            </w:tcBorders>
            <w:shd w:val="clear" w:color="auto" w:fill="FFFFFF"/>
          </w:tcPr>
          <w:p w14:paraId="31A522D6" w14:textId="77777777" w:rsidR="00003DFB" w:rsidRDefault="00003DFB" w:rsidP="00003DFB">
            <w:pPr>
              <w:jc w:val="left"/>
              <w:rPr>
                <w:color w:val="000000"/>
              </w:rPr>
            </w:pPr>
          </w:p>
        </w:tc>
        <w:tc>
          <w:tcPr>
            <w:tcW w:w="1647" w:type="dxa"/>
            <w:tcBorders>
              <w:top w:val="nil"/>
              <w:bottom w:val="nil"/>
            </w:tcBorders>
            <w:shd w:val="clear" w:color="auto" w:fill="FFFFFF"/>
          </w:tcPr>
          <w:p w14:paraId="273641D6" w14:textId="77777777" w:rsidR="00003DFB" w:rsidRDefault="00003DFB" w:rsidP="00003DFB">
            <w:pPr>
              <w:jc w:val="left"/>
              <w:rPr>
                <w:color w:val="000000"/>
              </w:rPr>
            </w:pPr>
          </w:p>
        </w:tc>
        <w:tc>
          <w:tcPr>
            <w:tcW w:w="1647" w:type="dxa"/>
            <w:shd w:val="clear" w:color="auto" w:fill="FFFFFF"/>
          </w:tcPr>
          <w:p w14:paraId="67887D44" w14:textId="77777777" w:rsidR="00003DFB" w:rsidRPr="00412367" w:rsidRDefault="00003DFB" w:rsidP="00003DFB">
            <w:pPr>
              <w:jc w:val="left"/>
              <w:rPr>
                <w:color w:val="000000"/>
                <w:lang w:val="en-US"/>
                <w:rPrChange w:id="2457" w:author="Huke, Juan (extern)" w:date="2024-05-22T18:34:00Z">
                  <w:rPr>
                    <w:color w:val="000000"/>
                  </w:rPr>
                </w:rPrChange>
              </w:rPr>
            </w:pPr>
            <w:r w:rsidRPr="00412367">
              <w:rPr>
                <w:color w:val="000000"/>
                <w:lang w:val="en-US"/>
                <w:rPrChange w:id="2458" w:author="Huke, Juan (extern)" w:date="2024-05-22T18:34:00Z">
                  <w:rPr>
                    <w:color w:val="000000"/>
                  </w:rPr>
                </w:rPrChange>
              </w:rPr>
              <w:t>XX_C_CON_2_CODT_LGDS_CR_SOLVV</w:t>
            </w:r>
          </w:p>
        </w:tc>
        <w:tc>
          <w:tcPr>
            <w:tcW w:w="1647" w:type="dxa"/>
            <w:shd w:val="clear" w:color="auto" w:fill="FFFFFF"/>
          </w:tcPr>
          <w:p w14:paraId="7A3A8153" w14:textId="77777777" w:rsidR="00003DFB" w:rsidRDefault="00003DFB" w:rsidP="00003DFB">
            <w:pPr>
              <w:jc w:val="left"/>
              <w:rPr>
                <w:color w:val="000000"/>
              </w:rPr>
            </w:pPr>
            <w:r>
              <w:rPr>
                <w:color w:val="000000"/>
              </w:rPr>
              <w:t>XX_RWA_OB_PRESUP_CLA</w:t>
            </w:r>
          </w:p>
        </w:tc>
        <w:tc>
          <w:tcPr>
            <w:tcW w:w="1647" w:type="dxa"/>
            <w:shd w:val="clear" w:color="auto" w:fill="FFFFFF"/>
          </w:tcPr>
          <w:p w14:paraId="31805560"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358000B" w14:textId="77777777" w:rsidR="00003DFB" w:rsidRDefault="00003DFB" w:rsidP="00003DFB">
            <w:pPr>
              <w:jc w:val="left"/>
              <w:rPr>
                <w:color w:val="000000"/>
              </w:rPr>
            </w:pPr>
          </w:p>
        </w:tc>
        <w:tc>
          <w:tcPr>
            <w:tcW w:w="2906" w:type="dxa"/>
            <w:tcBorders>
              <w:top w:val="nil"/>
              <w:bottom w:val="nil"/>
            </w:tcBorders>
            <w:shd w:val="clear" w:color="auto" w:fill="FFFFFF"/>
          </w:tcPr>
          <w:p w14:paraId="02067A5F" w14:textId="77777777" w:rsidR="00003DFB" w:rsidRDefault="00003DFB" w:rsidP="00003DFB">
            <w:pPr>
              <w:jc w:val="left"/>
              <w:rPr>
                <w:color w:val="000000"/>
              </w:rPr>
            </w:pPr>
          </w:p>
        </w:tc>
      </w:tr>
      <w:tr w:rsidR="00003DFB" w:rsidRPr="00003DFB" w14:paraId="706AAD7C" w14:textId="77777777" w:rsidTr="00003DFB">
        <w:trPr>
          <w:trHeight w:val="449"/>
        </w:trPr>
        <w:tc>
          <w:tcPr>
            <w:tcW w:w="550" w:type="dxa"/>
            <w:tcBorders>
              <w:top w:val="nil"/>
              <w:bottom w:val="nil"/>
            </w:tcBorders>
            <w:shd w:val="clear" w:color="auto" w:fill="FFFFFF"/>
          </w:tcPr>
          <w:p w14:paraId="55E5B7E1" w14:textId="77777777" w:rsidR="00003DFB" w:rsidRDefault="00003DFB" w:rsidP="00003DFB">
            <w:pPr>
              <w:jc w:val="left"/>
              <w:rPr>
                <w:color w:val="000000"/>
              </w:rPr>
            </w:pPr>
          </w:p>
        </w:tc>
        <w:tc>
          <w:tcPr>
            <w:tcW w:w="1646" w:type="dxa"/>
            <w:tcBorders>
              <w:top w:val="nil"/>
              <w:bottom w:val="nil"/>
            </w:tcBorders>
            <w:shd w:val="clear" w:color="auto" w:fill="FFFFFF"/>
          </w:tcPr>
          <w:p w14:paraId="68CC22FB" w14:textId="77777777" w:rsidR="00003DFB" w:rsidRDefault="00003DFB" w:rsidP="00003DFB">
            <w:pPr>
              <w:jc w:val="left"/>
              <w:rPr>
                <w:color w:val="000000"/>
              </w:rPr>
            </w:pPr>
          </w:p>
        </w:tc>
        <w:tc>
          <w:tcPr>
            <w:tcW w:w="1647" w:type="dxa"/>
            <w:tcBorders>
              <w:top w:val="nil"/>
              <w:bottom w:val="nil"/>
            </w:tcBorders>
            <w:shd w:val="clear" w:color="auto" w:fill="FFFFFF"/>
          </w:tcPr>
          <w:p w14:paraId="7A66D4C4" w14:textId="77777777" w:rsidR="00003DFB" w:rsidRDefault="00003DFB" w:rsidP="00003DFB">
            <w:pPr>
              <w:jc w:val="left"/>
              <w:rPr>
                <w:color w:val="000000"/>
              </w:rPr>
            </w:pPr>
          </w:p>
        </w:tc>
        <w:tc>
          <w:tcPr>
            <w:tcW w:w="1647" w:type="dxa"/>
            <w:shd w:val="clear" w:color="auto" w:fill="FFFFFF"/>
          </w:tcPr>
          <w:p w14:paraId="55FD5E62" w14:textId="77777777" w:rsidR="00003DFB" w:rsidRPr="00412367" w:rsidRDefault="00003DFB" w:rsidP="00003DFB">
            <w:pPr>
              <w:jc w:val="left"/>
              <w:rPr>
                <w:color w:val="000000"/>
                <w:lang w:val="en-US"/>
                <w:rPrChange w:id="2459" w:author="Huke, Juan (extern)" w:date="2024-05-22T18:34:00Z">
                  <w:rPr>
                    <w:color w:val="000000"/>
                  </w:rPr>
                </w:rPrChange>
              </w:rPr>
            </w:pPr>
            <w:r w:rsidRPr="00412367">
              <w:rPr>
                <w:color w:val="000000"/>
                <w:lang w:val="en-US"/>
                <w:rPrChange w:id="2460" w:author="Huke, Juan (extern)" w:date="2024-05-22T18:34:00Z">
                  <w:rPr>
                    <w:color w:val="000000"/>
                  </w:rPr>
                </w:rPrChange>
              </w:rPr>
              <w:t>XX_C_CONTRACT_LGDS_CR_SOLVV</w:t>
            </w:r>
          </w:p>
        </w:tc>
        <w:tc>
          <w:tcPr>
            <w:tcW w:w="1647" w:type="dxa"/>
            <w:shd w:val="clear" w:color="auto" w:fill="FFFFFF"/>
          </w:tcPr>
          <w:p w14:paraId="741AC71D" w14:textId="77777777" w:rsidR="00003DFB" w:rsidRPr="00412367" w:rsidRDefault="00003DFB" w:rsidP="00003DFB">
            <w:pPr>
              <w:jc w:val="left"/>
              <w:rPr>
                <w:color w:val="000000"/>
                <w:lang w:val="en-US"/>
                <w:rPrChange w:id="2461" w:author="Huke, Juan (extern)" w:date="2024-05-22T18:34:00Z">
                  <w:rPr>
                    <w:color w:val="000000"/>
                  </w:rPr>
                </w:rPrChange>
              </w:rPr>
            </w:pPr>
            <w:r w:rsidRPr="00412367">
              <w:rPr>
                <w:color w:val="000000"/>
                <w:lang w:val="en-US"/>
                <w:rPrChange w:id="2462" w:author="Huke, Juan (extern)" w:date="2024-05-22T18:34:00Z">
                  <w:rPr>
                    <w:color w:val="000000"/>
                  </w:rPr>
                </w:rPrChange>
              </w:rPr>
              <w:t>XX_RWA_OB_PRESUP_UNSEC_PRT_CLA</w:t>
            </w:r>
          </w:p>
        </w:tc>
        <w:tc>
          <w:tcPr>
            <w:tcW w:w="1647" w:type="dxa"/>
            <w:shd w:val="clear" w:color="auto" w:fill="FFFFFF"/>
          </w:tcPr>
          <w:p w14:paraId="4255AADB"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B886F32" w14:textId="77777777" w:rsidR="00003DFB" w:rsidRDefault="00003DFB" w:rsidP="00003DFB">
            <w:pPr>
              <w:jc w:val="left"/>
              <w:rPr>
                <w:color w:val="000000"/>
              </w:rPr>
            </w:pPr>
          </w:p>
        </w:tc>
        <w:tc>
          <w:tcPr>
            <w:tcW w:w="2906" w:type="dxa"/>
            <w:tcBorders>
              <w:top w:val="nil"/>
              <w:bottom w:val="nil"/>
            </w:tcBorders>
            <w:shd w:val="clear" w:color="auto" w:fill="FFFFFF"/>
          </w:tcPr>
          <w:p w14:paraId="6C1EB09F" w14:textId="77777777" w:rsidR="00003DFB" w:rsidRDefault="00003DFB" w:rsidP="00003DFB">
            <w:pPr>
              <w:jc w:val="left"/>
              <w:rPr>
                <w:color w:val="000000"/>
              </w:rPr>
            </w:pPr>
          </w:p>
        </w:tc>
      </w:tr>
      <w:tr w:rsidR="00003DFB" w:rsidRPr="00003DFB" w14:paraId="26970A46" w14:textId="77777777" w:rsidTr="00003DFB">
        <w:trPr>
          <w:trHeight w:val="449"/>
        </w:trPr>
        <w:tc>
          <w:tcPr>
            <w:tcW w:w="550" w:type="dxa"/>
            <w:tcBorders>
              <w:top w:val="nil"/>
              <w:bottom w:val="single" w:sz="4" w:space="0" w:color="auto"/>
            </w:tcBorders>
            <w:shd w:val="clear" w:color="auto" w:fill="FFFFFF"/>
          </w:tcPr>
          <w:p w14:paraId="478E534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A1D8D8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ACC545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BCD03BF" w14:textId="77777777" w:rsidR="00003DFB" w:rsidRPr="00412367" w:rsidRDefault="00003DFB" w:rsidP="00003DFB">
            <w:pPr>
              <w:jc w:val="left"/>
              <w:rPr>
                <w:color w:val="000000"/>
                <w:lang w:val="en-US"/>
                <w:rPrChange w:id="2463" w:author="Huke, Juan (extern)" w:date="2024-05-22T18:34:00Z">
                  <w:rPr>
                    <w:color w:val="000000"/>
                  </w:rPr>
                </w:rPrChange>
              </w:rPr>
            </w:pPr>
            <w:r w:rsidRPr="00412367">
              <w:rPr>
                <w:color w:val="000000"/>
                <w:lang w:val="en-US"/>
                <w:rPrChange w:id="2464"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7315844F" w14:textId="77777777" w:rsidR="00003DFB" w:rsidRDefault="00003DFB" w:rsidP="00003DFB">
            <w:pPr>
              <w:jc w:val="left"/>
              <w:rPr>
                <w:color w:val="000000"/>
              </w:rPr>
            </w:pPr>
            <w:r>
              <w:rPr>
                <w:color w:val="000000"/>
              </w:rPr>
              <w:t>XX_RWA_PRESUP_CLA</w:t>
            </w:r>
          </w:p>
        </w:tc>
        <w:tc>
          <w:tcPr>
            <w:tcW w:w="1647" w:type="dxa"/>
            <w:tcBorders>
              <w:bottom w:val="single" w:sz="4" w:space="0" w:color="auto"/>
            </w:tcBorders>
            <w:shd w:val="clear" w:color="auto" w:fill="FFFFFF"/>
          </w:tcPr>
          <w:p w14:paraId="1B81C74F"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5CC7D7D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9B16C5C" w14:textId="77777777" w:rsidR="00003DFB" w:rsidRDefault="00003DFB" w:rsidP="00003DFB">
            <w:pPr>
              <w:jc w:val="left"/>
              <w:rPr>
                <w:color w:val="000000"/>
              </w:rPr>
            </w:pPr>
          </w:p>
        </w:tc>
      </w:tr>
      <w:tr w:rsidR="00003DFB" w:rsidRPr="00003DFB" w14:paraId="1DA669F7" w14:textId="77777777" w:rsidTr="00003DFB">
        <w:trPr>
          <w:trHeight w:val="449"/>
        </w:trPr>
        <w:tc>
          <w:tcPr>
            <w:tcW w:w="550" w:type="dxa"/>
            <w:tcBorders>
              <w:top w:val="single" w:sz="4" w:space="0" w:color="auto"/>
              <w:bottom w:val="single" w:sz="4" w:space="0" w:color="auto"/>
            </w:tcBorders>
            <w:shd w:val="clear" w:color="auto" w:fill="FFFFFF"/>
          </w:tcPr>
          <w:p w14:paraId="0B71D4DB" w14:textId="77777777" w:rsidR="00003DFB" w:rsidRPr="00003DFB" w:rsidRDefault="00003DFB" w:rsidP="00003DFB">
            <w:pPr>
              <w:jc w:val="left"/>
              <w:rPr>
                <w:color w:val="000000"/>
              </w:rPr>
            </w:pPr>
            <w:r w:rsidRPr="00003DFB">
              <w:rPr>
                <w:color w:val="000000"/>
              </w:rPr>
              <w:t>243</w:t>
            </w:r>
          </w:p>
        </w:tc>
        <w:tc>
          <w:tcPr>
            <w:tcW w:w="1646" w:type="dxa"/>
            <w:tcBorders>
              <w:top w:val="single" w:sz="4" w:space="0" w:color="auto"/>
              <w:bottom w:val="single" w:sz="4" w:space="0" w:color="auto"/>
            </w:tcBorders>
            <w:shd w:val="clear" w:color="auto" w:fill="FFFFFF"/>
          </w:tcPr>
          <w:p w14:paraId="28FF9C98" w14:textId="77777777" w:rsidR="00003DFB" w:rsidRPr="00003DFB" w:rsidRDefault="00003DFB" w:rsidP="00003DFB">
            <w:pPr>
              <w:jc w:val="left"/>
              <w:rPr>
                <w:color w:val="000000"/>
              </w:rPr>
            </w:pPr>
            <w:r w:rsidRPr="00003DFB">
              <w:rPr>
                <w:color w:val="000000"/>
              </w:rPr>
              <w:t>D200</w:t>
            </w:r>
          </w:p>
        </w:tc>
        <w:tc>
          <w:tcPr>
            <w:tcW w:w="1647" w:type="dxa"/>
            <w:tcBorders>
              <w:top w:val="single" w:sz="4" w:space="0" w:color="auto"/>
              <w:bottom w:val="single" w:sz="4" w:space="0" w:color="auto"/>
            </w:tcBorders>
            <w:shd w:val="clear" w:color="auto" w:fill="FFFFFF"/>
          </w:tcPr>
          <w:p w14:paraId="71272E2F"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723BF6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72B5D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8B7211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7D78B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C8C4E59" w14:textId="77777777" w:rsidR="00003DFB" w:rsidRPr="00003DFB" w:rsidRDefault="00003DFB" w:rsidP="00003DFB">
            <w:pPr>
              <w:jc w:val="left"/>
              <w:rPr>
                <w:color w:val="000000"/>
              </w:rPr>
            </w:pPr>
          </w:p>
        </w:tc>
      </w:tr>
      <w:tr w:rsidR="00003DFB" w:rsidRPr="00003DFB" w14:paraId="18069DB8" w14:textId="77777777" w:rsidTr="00003DFB">
        <w:trPr>
          <w:trHeight w:val="449"/>
        </w:trPr>
        <w:tc>
          <w:tcPr>
            <w:tcW w:w="550" w:type="dxa"/>
            <w:tcBorders>
              <w:top w:val="single" w:sz="4" w:space="0" w:color="auto"/>
              <w:bottom w:val="single" w:sz="4" w:space="0" w:color="auto"/>
            </w:tcBorders>
            <w:shd w:val="clear" w:color="auto" w:fill="FFFFFF"/>
          </w:tcPr>
          <w:p w14:paraId="143BD85A" w14:textId="77777777" w:rsidR="00003DFB" w:rsidRPr="00003DFB" w:rsidRDefault="00003DFB" w:rsidP="00003DFB">
            <w:pPr>
              <w:jc w:val="left"/>
              <w:rPr>
                <w:color w:val="000000"/>
              </w:rPr>
            </w:pPr>
            <w:r w:rsidRPr="00003DFB">
              <w:rPr>
                <w:color w:val="000000"/>
              </w:rPr>
              <w:t>244</w:t>
            </w:r>
          </w:p>
        </w:tc>
        <w:tc>
          <w:tcPr>
            <w:tcW w:w="1646" w:type="dxa"/>
            <w:tcBorders>
              <w:top w:val="single" w:sz="4" w:space="0" w:color="auto"/>
              <w:bottom w:val="single" w:sz="4" w:space="0" w:color="auto"/>
            </w:tcBorders>
            <w:shd w:val="clear" w:color="auto" w:fill="FFFFFF"/>
          </w:tcPr>
          <w:p w14:paraId="56E7A596" w14:textId="77777777" w:rsidR="00003DFB" w:rsidRPr="00003DFB" w:rsidRDefault="00003DFB" w:rsidP="00003DFB">
            <w:pPr>
              <w:jc w:val="left"/>
              <w:rPr>
                <w:color w:val="000000"/>
              </w:rPr>
            </w:pPr>
            <w:r w:rsidRPr="00003DFB">
              <w:rPr>
                <w:color w:val="000000"/>
              </w:rPr>
              <w:t>POSITION_ID25</w:t>
            </w:r>
          </w:p>
        </w:tc>
        <w:tc>
          <w:tcPr>
            <w:tcW w:w="1647" w:type="dxa"/>
            <w:tcBorders>
              <w:top w:val="single" w:sz="4" w:space="0" w:color="auto"/>
              <w:bottom w:val="single" w:sz="4" w:space="0" w:color="auto"/>
            </w:tcBorders>
            <w:shd w:val="clear" w:color="auto" w:fill="FFFFFF"/>
          </w:tcPr>
          <w:p w14:paraId="0FC8461F"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1136CE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E8FA58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CE137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7CCC95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55E388" w14:textId="77777777" w:rsidR="00003DFB" w:rsidRPr="00003DFB" w:rsidRDefault="00003DFB" w:rsidP="00003DFB">
            <w:pPr>
              <w:jc w:val="left"/>
              <w:rPr>
                <w:color w:val="000000"/>
              </w:rPr>
            </w:pPr>
          </w:p>
        </w:tc>
      </w:tr>
      <w:tr w:rsidR="00003DFB" w:rsidRPr="00003DFB" w14:paraId="60ECEB2C" w14:textId="77777777" w:rsidTr="00003DFB">
        <w:trPr>
          <w:trHeight w:val="449"/>
        </w:trPr>
        <w:tc>
          <w:tcPr>
            <w:tcW w:w="550" w:type="dxa"/>
            <w:tcBorders>
              <w:top w:val="single" w:sz="4" w:space="0" w:color="auto"/>
              <w:bottom w:val="single" w:sz="4" w:space="0" w:color="auto"/>
            </w:tcBorders>
            <w:shd w:val="clear" w:color="auto" w:fill="FFFFFF"/>
          </w:tcPr>
          <w:p w14:paraId="50DD4FFE" w14:textId="77777777" w:rsidR="00003DFB" w:rsidRPr="00003DFB" w:rsidRDefault="00003DFB" w:rsidP="00003DFB">
            <w:pPr>
              <w:jc w:val="left"/>
              <w:rPr>
                <w:color w:val="000000"/>
              </w:rPr>
            </w:pPr>
            <w:r w:rsidRPr="00003DFB">
              <w:rPr>
                <w:color w:val="000000"/>
              </w:rPr>
              <w:t>245</w:t>
            </w:r>
          </w:p>
        </w:tc>
        <w:tc>
          <w:tcPr>
            <w:tcW w:w="1646" w:type="dxa"/>
            <w:tcBorders>
              <w:top w:val="single" w:sz="4" w:space="0" w:color="auto"/>
              <w:bottom w:val="single" w:sz="4" w:space="0" w:color="auto"/>
            </w:tcBorders>
            <w:shd w:val="clear" w:color="auto" w:fill="FFFFFF"/>
          </w:tcPr>
          <w:p w14:paraId="5552AD4C" w14:textId="77777777" w:rsidR="00003DFB" w:rsidRPr="00003DFB" w:rsidRDefault="00003DFB" w:rsidP="00003DFB">
            <w:pPr>
              <w:jc w:val="left"/>
              <w:rPr>
                <w:color w:val="000000"/>
              </w:rPr>
            </w:pPr>
            <w:r w:rsidRPr="00003DFB">
              <w:rPr>
                <w:color w:val="000000"/>
              </w:rPr>
              <w:t>B203</w:t>
            </w:r>
          </w:p>
        </w:tc>
        <w:tc>
          <w:tcPr>
            <w:tcW w:w="1647" w:type="dxa"/>
            <w:tcBorders>
              <w:top w:val="single" w:sz="4" w:space="0" w:color="auto"/>
              <w:bottom w:val="single" w:sz="4" w:space="0" w:color="auto"/>
            </w:tcBorders>
            <w:shd w:val="clear" w:color="auto" w:fill="FFFFFF"/>
          </w:tcPr>
          <w:p w14:paraId="5FCF174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6BCAA0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ED3A0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D2F61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3728A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1F1171" w14:textId="77777777" w:rsidR="00003DFB" w:rsidRPr="00003DFB" w:rsidRDefault="00003DFB" w:rsidP="00003DFB">
            <w:pPr>
              <w:jc w:val="left"/>
              <w:rPr>
                <w:color w:val="000000"/>
              </w:rPr>
            </w:pPr>
          </w:p>
        </w:tc>
      </w:tr>
      <w:tr w:rsidR="00003DFB" w:rsidRPr="00003DFB" w14:paraId="654C5D88" w14:textId="77777777" w:rsidTr="00003DFB">
        <w:trPr>
          <w:trHeight w:val="449"/>
        </w:trPr>
        <w:tc>
          <w:tcPr>
            <w:tcW w:w="550" w:type="dxa"/>
            <w:tcBorders>
              <w:top w:val="single" w:sz="4" w:space="0" w:color="auto"/>
              <w:bottom w:val="single" w:sz="4" w:space="0" w:color="auto"/>
            </w:tcBorders>
            <w:shd w:val="clear" w:color="auto" w:fill="FFFFFF"/>
          </w:tcPr>
          <w:p w14:paraId="7C06EFFD" w14:textId="77777777" w:rsidR="00003DFB" w:rsidRPr="00003DFB" w:rsidRDefault="00003DFB" w:rsidP="00003DFB">
            <w:pPr>
              <w:jc w:val="left"/>
              <w:rPr>
                <w:color w:val="000000"/>
              </w:rPr>
            </w:pPr>
            <w:r w:rsidRPr="00003DFB">
              <w:rPr>
                <w:color w:val="000000"/>
              </w:rPr>
              <w:t>246</w:t>
            </w:r>
          </w:p>
        </w:tc>
        <w:tc>
          <w:tcPr>
            <w:tcW w:w="1646" w:type="dxa"/>
            <w:tcBorders>
              <w:top w:val="single" w:sz="4" w:space="0" w:color="auto"/>
              <w:bottom w:val="single" w:sz="4" w:space="0" w:color="auto"/>
            </w:tcBorders>
            <w:shd w:val="clear" w:color="auto" w:fill="FFFFFF"/>
          </w:tcPr>
          <w:p w14:paraId="3131CA87" w14:textId="77777777" w:rsidR="00003DFB" w:rsidRPr="00003DFB" w:rsidRDefault="00003DFB" w:rsidP="00003DFB">
            <w:pPr>
              <w:jc w:val="left"/>
              <w:rPr>
                <w:color w:val="000000"/>
              </w:rPr>
            </w:pPr>
            <w:r w:rsidRPr="00003DFB">
              <w:rPr>
                <w:color w:val="000000"/>
              </w:rPr>
              <w:t>B269</w:t>
            </w:r>
          </w:p>
        </w:tc>
        <w:tc>
          <w:tcPr>
            <w:tcW w:w="1647" w:type="dxa"/>
            <w:tcBorders>
              <w:top w:val="single" w:sz="4" w:space="0" w:color="auto"/>
              <w:bottom w:val="single" w:sz="4" w:space="0" w:color="auto"/>
            </w:tcBorders>
            <w:shd w:val="clear" w:color="auto" w:fill="FFFFFF"/>
          </w:tcPr>
          <w:p w14:paraId="5E335C35"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3653B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B47D3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03595E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C4ABB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FC5B6E" w14:textId="77777777" w:rsidR="00003DFB" w:rsidRPr="00003DFB" w:rsidRDefault="00003DFB" w:rsidP="00003DFB">
            <w:pPr>
              <w:jc w:val="left"/>
              <w:rPr>
                <w:color w:val="000000"/>
              </w:rPr>
            </w:pPr>
          </w:p>
        </w:tc>
      </w:tr>
      <w:tr w:rsidR="00003DFB" w:rsidRPr="00003DFB" w14:paraId="34F35E98" w14:textId="77777777" w:rsidTr="00003DFB">
        <w:trPr>
          <w:trHeight w:val="449"/>
        </w:trPr>
        <w:tc>
          <w:tcPr>
            <w:tcW w:w="550" w:type="dxa"/>
            <w:tcBorders>
              <w:top w:val="single" w:sz="4" w:space="0" w:color="auto"/>
              <w:bottom w:val="single" w:sz="4" w:space="0" w:color="auto"/>
            </w:tcBorders>
            <w:shd w:val="clear" w:color="auto" w:fill="FFFFFF"/>
          </w:tcPr>
          <w:p w14:paraId="3DAD21B1" w14:textId="77777777" w:rsidR="00003DFB" w:rsidRPr="00003DFB" w:rsidRDefault="00003DFB" w:rsidP="00003DFB">
            <w:pPr>
              <w:jc w:val="left"/>
              <w:rPr>
                <w:color w:val="000000"/>
              </w:rPr>
            </w:pPr>
            <w:r w:rsidRPr="00003DFB">
              <w:rPr>
                <w:color w:val="000000"/>
              </w:rPr>
              <w:t>247</w:t>
            </w:r>
          </w:p>
        </w:tc>
        <w:tc>
          <w:tcPr>
            <w:tcW w:w="1646" w:type="dxa"/>
            <w:tcBorders>
              <w:top w:val="single" w:sz="4" w:space="0" w:color="auto"/>
              <w:bottom w:val="single" w:sz="4" w:space="0" w:color="auto"/>
            </w:tcBorders>
            <w:shd w:val="clear" w:color="auto" w:fill="FFFFFF"/>
          </w:tcPr>
          <w:p w14:paraId="35F263BC" w14:textId="77777777" w:rsidR="00003DFB" w:rsidRPr="00003DFB" w:rsidRDefault="00003DFB" w:rsidP="00003DFB">
            <w:pPr>
              <w:jc w:val="left"/>
              <w:rPr>
                <w:color w:val="000000"/>
              </w:rPr>
            </w:pPr>
            <w:r w:rsidRPr="00003DFB">
              <w:rPr>
                <w:color w:val="000000"/>
              </w:rPr>
              <w:t>B931</w:t>
            </w:r>
          </w:p>
        </w:tc>
        <w:tc>
          <w:tcPr>
            <w:tcW w:w="1647" w:type="dxa"/>
            <w:tcBorders>
              <w:top w:val="single" w:sz="4" w:space="0" w:color="auto"/>
              <w:bottom w:val="single" w:sz="4" w:space="0" w:color="auto"/>
            </w:tcBorders>
            <w:shd w:val="clear" w:color="auto" w:fill="FFFFFF"/>
          </w:tcPr>
          <w:p w14:paraId="2EE8F45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9F3A88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394BF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C75DD9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0C19F1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F016E5B" w14:textId="77777777" w:rsidR="00003DFB" w:rsidRPr="00003DFB" w:rsidRDefault="00003DFB" w:rsidP="00003DFB">
            <w:pPr>
              <w:jc w:val="left"/>
              <w:rPr>
                <w:color w:val="000000"/>
              </w:rPr>
            </w:pPr>
          </w:p>
        </w:tc>
      </w:tr>
      <w:tr w:rsidR="00003DFB" w:rsidRPr="00003DFB" w14:paraId="68140A73" w14:textId="77777777" w:rsidTr="00003DFB">
        <w:trPr>
          <w:trHeight w:val="449"/>
        </w:trPr>
        <w:tc>
          <w:tcPr>
            <w:tcW w:w="550" w:type="dxa"/>
            <w:tcBorders>
              <w:top w:val="single" w:sz="4" w:space="0" w:color="auto"/>
              <w:bottom w:val="single" w:sz="4" w:space="0" w:color="auto"/>
            </w:tcBorders>
            <w:shd w:val="clear" w:color="auto" w:fill="FFFFFF"/>
          </w:tcPr>
          <w:p w14:paraId="7780B645" w14:textId="77777777" w:rsidR="00003DFB" w:rsidRPr="00003DFB" w:rsidRDefault="00003DFB" w:rsidP="00003DFB">
            <w:pPr>
              <w:jc w:val="left"/>
              <w:rPr>
                <w:color w:val="000000"/>
              </w:rPr>
            </w:pPr>
            <w:r w:rsidRPr="00003DFB">
              <w:rPr>
                <w:color w:val="000000"/>
              </w:rPr>
              <w:t>248</w:t>
            </w:r>
          </w:p>
        </w:tc>
        <w:tc>
          <w:tcPr>
            <w:tcW w:w="1646" w:type="dxa"/>
            <w:tcBorders>
              <w:top w:val="single" w:sz="4" w:space="0" w:color="auto"/>
              <w:bottom w:val="single" w:sz="4" w:space="0" w:color="auto"/>
            </w:tcBorders>
            <w:shd w:val="clear" w:color="auto" w:fill="FFFFFF"/>
          </w:tcPr>
          <w:p w14:paraId="1FDD7918" w14:textId="77777777" w:rsidR="00003DFB" w:rsidRPr="00003DFB" w:rsidRDefault="00003DFB" w:rsidP="00003DFB">
            <w:pPr>
              <w:jc w:val="left"/>
              <w:rPr>
                <w:color w:val="000000"/>
              </w:rPr>
            </w:pPr>
            <w:r w:rsidRPr="00003DFB">
              <w:rPr>
                <w:color w:val="000000"/>
              </w:rPr>
              <w:t>B932</w:t>
            </w:r>
          </w:p>
        </w:tc>
        <w:tc>
          <w:tcPr>
            <w:tcW w:w="1647" w:type="dxa"/>
            <w:tcBorders>
              <w:top w:val="single" w:sz="4" w:space="0" w:color="auto"/>
              <w:bottom w:val="single" w:sz="4" w:space="0" w:color="auto"/>
            </w:tcBorders>
            <w:shd w:val="clear" w:color="auto" w:fill="FFFFFF"/>
          </w:tcPr>
          <w:p w14:paraId="0E7B434C"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9D1693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1BE3C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13574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30734D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8359AD" w14:textId="77777777" w:rsidR="00003DFB" w:rsidRPr="00003DFB" w:rsidRDefault="00003DFB" w:rsidP="00003DFB">
            <w:pPr>
              <w:jc w:val="left"/>
              <w:rPr>
                <w:color w:val="000000"/>
              </w:rPr>
            </w:pPr>
          </w:p>
        </w:tc>
      </w:tr>
      <w:tr w:rsidR="00003DFB" w:rsidRPr="00003DFB" w14:paraId="5C8993F9" w14:textId="77777777" w:rsidTr="00003DFB">
        <w:trPr>
          <w:trHeight w:val="449"/>
        </w:trPr>
        <w:tc>
          <w:tcPr>
            <w:tcW w:w="550" w:type="dxa"/>
            <w:tcBorders>
              <w:top w:val="single" w:sz="4" w:space="0" w:color="auto"/>
              <w:bottom w:val="single" w:sz="4" w:space="0" w:color="auto"/>
            </w:tcBorders>
            <w:shd w:val="clear" w:color="auto" w:fill="FFFFFF"/>
          </w:tcPr>
          <w:p w14:paraId="63E1DE5A" w14:textId="77777777" w:rsidR="00003DFB" w:rsidRPr="00003DFB" w:rsidRDefault="00003DFB" w:rsidP="00003DFB">
            <w:pPr>
              <w:jc w:val="left"/>
              <w:rPr>
                <w:color w:val="000000"/>
              </w:rPr>
            </w:pPr>
            <w:r w:rsidRPr="00003DFB">
              <w:rPr>
                <w:color w:val="000000"/>
              </w:rPr>
              <w:t>249</w:t>
            </w:r>
          </w:p>
        </w:tc>
        <w:tc>
          <w:tcPr>
            <w:tcW w:w="1646" w:type="dxa"/>
            <w:tcBorders>
              <w:top w:val="single" w:sz="4" w:space="0" w:color="auto"/>
              <w:bottom w:val="single" w:sz="4" w:space="0" w:color="auto"/>
            </w:tcBorders>
            <w:shd w:val="clear" w:color="auto" w:fill="FFFFFF"/>
          </w:tcPr>
          <w:p w14:paraId="6B1C1735" w14:textId="77777777" w:rsidR="00003DFB" w:rsidRPr="00003DFB" w:rsidRDefault="00003DFB" w:rsidP="00003DFB">
            <w:pPr>
              <w:jc w:val="left"/>
              <w:rPr>
                <w:color w:val="000000"/>
              </w:rPr>
            </w:pPr>
            <w:r w:rsidRPr="00003DFB">
              <w:rPr>
                <w:color w:val="000000"/>
              </w:rPr>
              <w:t>B950</w:t>
            </w:r>
          </w:p>
        </w:tc>
        <w:tc>
          <w:tcPr>
            <w:tcW w:w="1647" w:type="dxa"/>
            <w:tcBorders>
              <w:top w:val="single" w:sz="4" w:space="0" w:color="auto"/>
              <w:bottom w:val="single" w:sz="4" w:space="0" w:color="auto"/>
            </w:tcBorders>
            <w:shd w:val="clear" w:color="auto" w:fill="FFFFFF"/>
          </w:tcPr>
          <w:p w14:paraId="2FB3376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9613AA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147A3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A0ECB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6A5070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0AC738" w14:textId="77777777" w:rsidR="00003DFB" w:rsidRPr="00003DFB" w:rsidRDefault="00003DFB" w:rsidP="00003DFB">
            <w:pPr>
              <w:jc w:val="left"/>
              <w:rPr>
                <w:color w:val="000000"/>
              </w:rPr>
            </w:pPr>
          </w:p>
        </w:tc>
      </w:tr>
      <w:tr w:rsidR="00003DFB" w:rsidRPr="00003DFB" w14:paraId="668BF6A9" w14:textId="77777777" w:rsidTr="00003DFB">
        <w:trPr>
          <w:trHeight w:val="449"/>
        </w:trPr>
        <w:tc>
          <w:tcPr>
            <w:tcW w:w="550" w:type="dxa"/>
            <w:tcBorders>
              <w:top w:val="single" w:sz="4" w:space="0" w:color="auto"/>
              <w:bottom w:val="single" w:sz="4" w:space="0" w:color="auto"/>
            </w:tcBorders>
            <w:shd w:val="clear" w:color="auto" w:fill="FFFFFF"/>
          </w:tcPr>
          <w:p w14:paraId="24FE8F33" w14:textId="77777777" w:rsidR="00003DFB" w:rsidRPr="00003DFB" w:rsidRDefault="00003DFB" w:rsidP="00003DFB">
            <w:pPr>
              <w:jc w:val="left"/>
              <w:rPr>
                <w:color w:val="000000"/>
              </w:rPr>
            </w:pPr>
            <w:r w:rsidRPr="00003DFB">
              <w:rPr>
                <w:color w:val="000000"/>
              </w:rPr>
              <w:t>250</w:t>
            </w:r>
          </w:p>
        </w:tc>
        <w:tc>
          <w:tcPr>
            <w:tcW w:w="1646" w:type="dxa"/>
            <w:tcBorders>
              <w:top w:val="single" w:sz="4" w:space="0" w:color="auto"/>
              <w:bottom w:val="single" w:sz="4" w:space="0" w:color="auto"/>
            </w:tcBorders>
            <w:shd w:val="clear" w:color="auto" w:fill="FFFFFF"/>
          </w:tcPr>
          <w:p w14:paraId="54C865E7" w14:textId="77777777" w:rsidR="00003DFB" w:rsidRPr="00003DFB" w:rsidRDefault="00003DFB" w:rsidP="00003DFB">
            <w:pPr>
              <w:jc w:val="left"/>
              <w:rPr>
                <w:color w:val="000000"/>
              </w:rPr>
            </w:pPr>
            <w:r w:rsidRPr="00003DFB">
              <w:rPr>
                <w:color w:val="000000"/>
              </w:rPr>
              <w:t>C232</w:t>
            </w:r>
          </w:p>
        </w:tc>
        <w:tc>
          <w:tcPr>
            <w:tcW w:w="1647" w:type="dxa"/>
            <w:tcBorders>
              <w:top w:val="single" w:sz="4" w:space="0" w:color="auto"/>
              <w:bottom w:val="single" w:sz="4" w:space="0" w:color="auto"/>
            </w:tcBorders>
            <w:shd w:val="clear" w:color="auto" w:fill="FFFFFF"/>
          </w:tcPr>
          <w:p w14:paraId="26FA289C"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5F4AC6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686F36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34F6F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4F3F47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DF7628A" w14:textId="77777777" w:rsidR="00003DFB" w:rsidRPr="00003DFB" w:rsidRDefault="00003DFB" w:rsidP="00003DFB">
            <w:pPr>
              <w:jc w:val="left"/>
              <w:rPr>
                <w:color w:val="000000"/>
              </w:rPr>
            </w:pPr>
          </w:p>
        </w:tc>
      </w:tr>
      <w:tr w:rsidR="00003DFB" w:rsidRPr="00003DFB" w14:paraId="5FE61878" w14:textId="77777777" w:rsidTr="00003DFB">
        <w:trPr>
          <w:trHeight w:val="449"/>
        </w:trPr>
        <w:tc>
          <w:tcPr>
            <w:tcW w:w="550" w:type="dxa"/>
            <w:tcBorders>
              <w:top w:val="single" w:sz="4" w:space="0" w:color="auto"/>
              <w:bottom w:val="single" w:sz="4" w:space="0" w:color="auto"/>
            </w:tcBorders>
            <w:shd w:val="clear" w:color="auto" w:fill="FFFFFF"/>
          </w:tcPr>
          <w:p w14:paraId="2282A9E2" w14:textId="77777777" w:rsidR="00003DFB" w:rsidRPr="00003DFB" w:rsidRDefault="00003DFB" w:rsidP="00003DFB">
            <w:pPr>
              <w:jc w:val="left"/>
              <w:rPr>
                <w:color w:val="000000"/>
              </w:rPr>
            </w:pPr>
            <w:r w:rsidRPr="00003DFB">
              <w:rPr>
                <w:color w:val="000000"/>
              </w:rPr>
              <w:t>251</w:t>
            </w:r>
          </w:p>
        </w:tc>
        <w:tc>
          <w:tcPr>
            <w:tcW w:w="1646" w:type="dxa"/>
            <w:tcBorders>
              <w:top w:val="single" w:sz="4" w:space="0" w:color="auto"/>
              <w:bottom w:val="single" w:sz="4" w:space="0" w:color="auto"/>
            </w:tcBorders>
            <w:shd w:val="clear" w:color="auto" w:fill="FFFFFF"/>
          </w:tcPr>
          <w:p w14:paraId="09BBF994" w14:textId="77777777" w:rsidR="00003DFB" w:rsidRPr="00003DFB" w:rsidRDefault="00003DFB" w:rsidP="00003DFB">
            <w:pPr>
              <w:jc w:val="left"/>
              <w:rPr>
                <w:color w:val="000000"/>
              </w:rPr>
            </w:pPr>
            <w:r w:rsidRPr="00003DFB">
              <w:rPr>
                <w:color w:val="000000"/>
              </w:rPr>
              <w:t>CRE306</w:t>
            </w:r>
          </w:p>
        </w:tc>
        <w:tc>
          <w:tcPr>
            <w:tcW w:w="1647" w:type="dxa"/>
            <w:tcBorders>
              <w:top w:val="single" w:sz="4" w:space="0" w:color="auto"/>
              <w:bottom w:val="single" w:sz="4" w:space="0" w:color="auto"/>
            </w:tcBorders>
            <w:shd w:val="clear" w:color="auto" w:fill="FFFFFF"/>
          </w:tcPr>
          <w:p w14:paraId="0B625845"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6E0F6B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6534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9FD04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606604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DA862E1" w14:textId="77777777" w:rsidR="00003DFB" w:rsidRPr="00003DFB" w:rsidRDefault="00003DFB" w:rsidP="00003DFB">
            <w:pPr>
              <w:jc w:val="left"/>
              <w:rPr>
                <w:color w:val="000000"/>
              </w:rPr>
            </w:pPr>
          </w:p>
        </w:tc>
      </w:tr>
      <w:tr w:rsidR="00003DFB" w:rsidRPr="00003DFB" w14:paraId="75CCCEB5" w14:textId="77777777" w:rsidTr="00003DFB">
        <w:trPr>
          <w:trHeight w:val="449"/>
        </w:trPr>
        <w:tc>
          <w:tcPr>
            <w:tcW w:w="550" w:type="dxa"/>
            <w:tcBorders>
              <w:top w:val="single" w:sz="4" w:space="0" w:color="auto"/>
              <w:bottom w:val="single" w:sz="4" w:space="0" w:color="auto"/>
            </w:tcBorders>
            <w:shd w:val="clear" w:color="auto" w:fill="FFFFFF"/>
          </w:tcPr>
          <w:p w14:paraId="19459F6B" w14:textId="77777777" w:rsidR="00003DFB" w:rsidRPr="00003DFB" w:rsidRDefault="00003DFB" w:rsidP="00003DFB">
            <w:pPr>
              <w:jc w:val="left"/>
              <w:rPr>
                <w:color w:val="000000"/>
              </w:rPr>
            </w:pPr>
            <w:r w:rsidRPr="00003DFB">
              <w:rPr>
                <w:color w:val="000000"/>
              </w:rPr>
              <w:lastRenderedPageBreak/>
              <w:t>252</w:t>
            </w:r>
          </w:p>
        </w:tc>
        <w:tc>
          <w:tcPr>
            <w:tcW w:w="1646" w:type="dxa"/>
            <w:tcBorders>
              <w:top w:val="single" w:sz="4" w:space="0" w:color="auto"/>
              <w:bottom w:val="single" w:sz="4" w:space="0" w:color="auto"/>
            </w:tcBorders>
            <w:shd w:val="clear" w:color="auto" w:fill="FFFFFF"/>
          </w:tcPr>
          <w:p w14:paraId="1F018DF6" w14:textId="77777777" w:rsidR="00003DFB" w:rsidRPr="00003DFB" w:rsidRDefault="00003DFB" w:rsidP="00003DFB">
            <w:pPr>
              <w:jc w:val="left"/>
              <w:rPr>
                <w:color w:val="000000"/>
              </w:rPr>
            </w:pPr>
            <w:r w:rsidRPr="00003DFB">
              <w:rPr>
                <w:color w:val="000000"/>
              </w:rPr>
              <w:t>CRE324</w:t>
            </w:r>
          </w:p>
        </w:tc>
        <w:tc>
          <w:tcPr>
            <w:tcW w:w="1647" w:type="dxa"/>
            <w:tcBorders>
              <w:top w:val="single" w:sz="4" w:space="0" w:color="auto"/>
              <w:bottom w:val="single" w:sz="4" w:space="0" w:color="auto"/>
            </w:tcBorders>
            <w:shd w:val="clear" w:color="auto" w:fill="FFFFFF"/>
          </w:tcPr>
          <w:p w14:paraId="19AFD1C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90FE77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22E57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6EE225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8A72D2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07C260E" w14:textId="77777777" w:rsidR="00003DFB" w:rsidRPr="00003DFB" w:rsidRDefault="00003DFB" w:rsidP="00003DFB">
            <w:pPr>
              <w:jc w:val="left"/>
              <w:rPr>
                <w:color w:val="000000"/>
              </w:rPr>
            </w:pPr>
          </w:p>
        </w:tc>
      </w:tr>
      <w:tr w:rsidR="00003DFB" w:rsidRPr="00003DFB" w14:paraId="62AE91B8" w14:textId="77777777" w:rsidTr="00003DFB">
        <w:trPr>
          <w:trHeight w:val="449"/>
        </w:trPr>
        <w:tc>
          <w:tcPr>
            <w:tcW w:w="550" w:type="dxa"/>
            <w:tcBorders>
              <w:top w:val="single" w:sz="4" w:space="0" w:color="auto"/>
              <w:bottom w:val="single" w:sz="4" w:space="0" w:color="auto"/>
            </w:tcBorders>
            <w:shd w:val="clear" w:color="auto" w:fill="FFFFFF"/>
          </w:tcPr>
          <w:p w14:paraId="4D22FDF9" w14:textId="77777777" w:rsidR="00003DFB" w:rsidRPr="00003DFB" w:rsidRDefault="00003DFB" w:rsidP="00003DFB">
            <w:pPr>
              <w:jc w:val="left"/>
              <w:rPr>
                <w:color w:val="000000"/>
              </w:rPr>
            </w:pPr>
            <w:r w:rsidRPr="00003DFB">
              <w:rPr>
                <w:color w:val="000000"/>
              </w:rPr>
              <w:t>253</w:t>
            </w:r>
          </w:p>
        </w:tc>
        <w:tc>
          <w:tcPr>
            <w:tcW w:w="1646" w:type="dxa"/>
            <w:tcBorders>
              <w:top w:val="single" w:sz="4" w:space="0" w:color="auto"/>
              <w:bottom w:val="single" w:sz="4" w:space="0" w:color="auto"/>
            </w:tcBorders>
            <w:shd w:val="clear" w:color="auto" w:fill="FFFFFF"/>
          </w:tcPr>
          <w:p w14:paraId="52761BFD" w14:textId="77777777" w:rsidR="00003DFB" w:rsidRPr="00003DFB" w:rsidRDefault="00003DFB" w:rsidP="00003DFB">
            <w:pPr>
              <w:jc w:val="left"/>
              <w:rPr>
                <w:color w:val="000000"/>
              </w:rPr>
            </w:pPr>
            <w:r w:rsidRPr="00003DFB">
              <w:rPr>
                <w:color w:val="000000"/>
              </w:rPr>
              <w:t>CRE361</w:t>
            </w:r>
          </w:p>
        </w:tc>
        <w:tc>
          <w:tcPr>
            <w:tcW w:w="1647" w:type="dxa"/>
            <w:tcBorders>
              <w:top w:val="single" w:sz="4" w:space="0" w:color="auto"/>
              <w:bottom w:val="single" w:sz="4" w:space="0" w:color="auto"/>
            </w:tcBorders>
            <w:shd w:val="clear" w:color="auto" w:fill="FFFFFF"/>
          </w:tcPr>
          <w:p w14:paraId="181C8D4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A64CAD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C753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DF3A8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2D5F38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4EBBC97" w14:textId="77777777" w:rsidR="00003DFB" w:rsidRPr="00003DFB" w:rsidRDefault="00003DFB" w:rsidP="00003DFB">
            <w:pPr>
              <w:jc w:val="left"/>
              <w:rPr>
                <w:color w:val="000000"/>
              </w:rPr>
            </w:pPr>
          </w:p>
        </w:tc>
      </w:tr>
      <w:tr w:rsidR="00003DFB" w:rsidRPr="00003DFB" w14:paraId="4C92356B" w14:textId="77777777" w:rsidTr="00003DFB">
        <w:trPr>
          <w:trHeight w:val="449"/>
        </w:trPr>
        <w:tc>
          <w:tcPr>
            <w:tcW w:w="550" w:type="dxa"/>
            <w:tcBorders>
              <w:top w:val="single" w:sz="4" w:space="0" w:color="auto"/>
              <w:bottom w:val="single" w:sz="4" w:space="0" w:color="auto"/>
            </w:tcBorders>
            <w:shd w:val="clear" w:color="auto" w:fill="FFFFFF"/>
          </w:tcPr>
          <w:p w14:paraId="5E1927C5" w14:textId="77777777" w:rsidR="00003DFB" w:rsidRPr="00003DFB" w:rsidRDefault="00003DFB" w:rsidP="00003DFB">
            <w:pPr>
              <w:jc w:val="left"/>
              <w:rPr>
                <w:color w:val="000000"/>
              </w:rPr>
            </w:pPr>
            <w:r w:rsidRPr="00003DFB">
              <w:rPr>
                <w:color w:val="000000"/>
              </w:rPr>
              <w:t>254</w:t>
            </w:r>
          </w:p>
        </w:tc>
        <w:tc>
          <w:tcPr>
            <w:tcW w:w="1646" w:type="dxa"/>
            <w:tcBorders>
              <w:top w:val="single" w:sz="4" w:space="0" w:color="auto"/>
              <w:bottom w:val="single" w:sz="4" w:space="0" w:color="auto"/>
            </w:tcBorders>
            <w:shd w:val="clear" w:color="auto" w:fill="FFFFFF"/>
          </w:tcPr>
          <w:p w14:paraId="061787F0" w14:textId="77777777" w:rsidR="00003DFB" w:rsidRPr="00003DFB" w:rsidRDefault="00003DFB" w:rsidP="00003DFB">
            <w:pPr>
              <w:jc w:val="left"/>
              <w:rPr>
                <w:color w:val="000000"/>
              </w:rPr>
            </w:pPr>
            <w:r w:rsidRPr="00003DFB">
              <w:rPr>
                <w:color w:val="000000"/>
              </w:rPr>
              <w:t>CRE362</w:t>
            </w:r>
          </w:p>
        </w:tc>
        <w:tc>
          <w:tcPr>
            <w:tcW w:w="1647" w:type="dxa"/>
            <w:tcBorders>
              <w:top w:val="single" w:sz="4" w:space="0" w:color="auto"/>
              <w:bottom w:val="single" w:sz="4" w:space="0" w:color="auto"/>
            </w:tcBorders>
            <w:shd w:val="clear" w:color="auto" w:fill="FFFFFF"/>
          </w:tcPr>
          <w:p w14:paraId="4FC6ADB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4035A2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A5D8F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80626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04CD75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EEF4761" w14:textId="77777777" w:rsidR="00003DFB" w:rsidRPr="00003DFB" w:rsidRDefault="00003DFB" w:rsidP="00003DFB">
            <w:pPr>
              <w:jc w:val="left"/>
              <w:rPr>
                <w:color w:val="000000"/>
              </w:rPr>
            </w:pPr>
          </w:p>
        </w:tc>
      </w:tr>
      <w:tr w:rsidR="00003DFB" w:rsidRPr="00003DFB" w14:paraId="14DAFB09" w14:textId="77777777" w:rsidTr="00003DFB">
        <w:trPr>
          <w:trHeight w:val="449"/>
        </w:trPr>
        <w:tc>
          <w:tcPr>
            <w:tcW w:w="550" w:type="dxa"/>
            <w:tcBorders>
              <w:top w:val="single" w:sz="4" w:space="0" w:color="auto"/>
              <w:bottom w:val="single" w:sz="4" w:space="0" w:color="auto"/>
            </w:tcBorders>
            <w:shd w:val="clear" w:color="auto" w:fill="FFFFFF"/>
          </w:tcPr>
          <w:p w14:paraId="20183A44" w14:textId="77777777" w:rsidR="00003DFB" w:rsidRPr="00003DFB" w:rsidRDefault="00003DFB" w:rsidP="00003DFB">
            <w:pPr>
              <w:jc w:val="left"/>
              <w:rPr>
                <w:color w:val="000000"/>
              </w:rPr>
            </w:pPr>
            <w:r w:rsidRPr="00003DFB">
              <w:rPr>
                <w:color w:val="000000"/>
              </w:rPr>
              <w:t>255</w:t>
            </w:r>
          </w:p>
        </w:tc>
        <w:tc>
          <w:tcPr>
            <w:tcW w:w="1646" w:type="dxa"/>
            <w:tcBorders>
              <w:top w:val="single" w:sz="4" w:space="0" w:color="auto"/>
              <w:bottom w:val="single" w:sz="4" w:space="0" w:color="auto"/>
            </w:tcBorders>
            <w:shd w:val="clear" w:color="auto" w:fill="FFFFFF"/>
          </w:tcPr>
          <w:p w14:paraId="5C8007DC" w14:textId="77777777" w:rsidR="00003DFB" w:rsidRPr="00003DFB" w:rsidRDefault="00003DFB" w:rsidP="00003DFB">
            <w:pPr>
              <w:jc w:val="left"/>
              <w:rPr>
                <w:color w:val="000000"/>
              </w:rPr>
            </w:pPr>
            <w:r w:rsidRPr="00003DFB">
              <w:rPr>
                <w:color w:val="000000"/>
              </w:rPr>
              <w:t>CRE363</w:t>
            </w:r>
          </w:p>
        </w:tc>
        <w:tc>
          <w:tcPr>
            <w:tcW w:w="1647" w:type="dxa"/>
            <w:tcBorders>
              <w:top w:val="single" w:sz="4" w:space="0" w:color="auto"/>
              <w:bottom w:val="single" w:sz="4" w:space="0" w:color="auto"/>
            </w:tcBorders>
            <w:shd w:val="clear" w:color="auto" w:fill="FFFFFF"/>
          </w:tcPr>
          <w:p w14:paraId="36BA75D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A486B3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744EA5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DF575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26538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15E9731" w14:textId="77777777" w:rsidR="00003DFB" w:rsidRPr="00003DFB" w:rsidRDefault="00003DFB" w:rsidP="00003DFB">
            <w:pPr>
              <w:jc w:val="left"/>
              <w:rPr>
                <w:color w:val="000000"/>
              </w:rPr>
            </w:pPr>
          </w:p>
        </w:tc>
      </w:tr>
      <w:tr w:rsidR="00003DFB" w:rsidRPr="00003DFB" w14:paraId="0F2E3CFB" w14:textId="77777777" w:rsidTr="00003DFB">
        <w:trPr>
          <w:trHeight w:val="449"/>
        </w:trPr>
        <w:tc>
          <w:tcPr>
            <w:tcW w:w="550" w:type="dxa"/>
            <w:tcBorders>
              <w:top w:val="single" w:sz="4" w:space="0" w:color="auto"/>
              <w:bottom w:val="single" w:sz="4" w:space="0" w:color="auto"/>
            </w:tcBorders>
            <w:shd w:val="clear" w:color="auto" w:fill="FFFFFF"/>
          </w:tcPr>
          <w:p w14:paraId="2FDD3FA5" w14:textId="77777777" w:rsidR="00003DFB" w:rsidRPr="00003DFB" w:rsidRDefault="00003DFB" w:rsidP="00003DFB">
            <w:pPr>
              <w:jc w:val="left"/>
              <w:rPr>
                <w:color w:val="000000"/>
              </w:rPr>
            </w:pPr>
            <w:r w:rsidRPr="00003DFB">
              <w:rPr>
                <w:color w:val="000000"/>
              </w:rPr>
              <w:t>256</w:t>
            </w:r>
          </w:p>
        </w:tc>
        <w:tc>
          <w:tcPr>
            <w:tcW w:w="1646" w:type="dxa"/>
            <w:tcBorders>
              <w:top w:val="single" w:sz="4" w:space="0" w:color="auto"/>
              <w:bottom w:val="single" w:sz="4" w:space="0" w:color="auto"/>
            </w:tcBorders>
            <w:shd w:val="clear" w:color="auto" w:fill="FFFFFF"/>
          </w:tcPr>
          <w:p w14:paraId="55DF5955" w14:textId="77777777" w:rsidR="00003DFB" w:rsidRPr="00003DFB" w:rsidRDefault="00003DFB" w:rsidP="00003DFB">
            <w:pPr>
              <w:jc w:val="left"/>
              <w:rPr>
                <w:color w:val="000000"/>
              </w:rPr>
            </w:pPr>
            <w:r w:rsidRPr="00003DFB">
              <w:rPr>
                <w:color w:val="000000"/>
              </w:rPr>
              <w:t>CRE364</w:t>
            </w:r>
          </w:p>
        </w:tc>
        <w:tc>
          <w:tcPr>
            <w:tcW w:w="1647" w:type="dxa"/>
            <w:tcBorders>
              <w:top w:val="single" w:sz="4" w:space="0" w:color="auto"/>
              <w:bottom w:val="single" w:sz="4" w:space="0" w:color="auto"/>
            </w:tcBorders>
            <w:shd w:val="clear" w:color="auto" w:fill="FFFFFF"/>
          </w:tcPr>
          <w:p w14:paraId="7472FB26"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A19E8D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F07AD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A4200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76DF5C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7B8F1E" w14:textId="77777777" w:rsidR="00003DFB" w:rsidRPr="00003DFB" w:rsidRDefault="00003DFB" w:rsidP="00003DFB">
            <w:pPr>
              <w:jc w:val="left"/>
              <w:rPr>
                <w:color w:val="000000"/>
              </w:rPr>
            </w:pPr>
          </w:p>
        </w:tc>
      </w:tr>
      <w:tr w:rsidR="00003DFB" w:rsidRPr="00003DFB" w14:paraId="206C454F" w14:textId="77777777" w:rsidTr="00003DFB">
        <w:trPr>
          <w:trHeight w:val="449"/>
        </w:trPr>
        <w:tc>
          <w:tcPr>
            <w:tcW w:w="550" w:type="dxa"/>
            <w:tcBorders>
              <w:top w:val="single" w:sz="4" w:space="0" w:color="auto"/>
              <w:bottom w:val="single" w:sz="4" w:space="0" w:color="auto"/>
            </w:tcBorders>
            <w:shd w:val="clear" w:color="auto" w:fill="FFFFFF"/>
          </w:tcPr>
          <w:p w14:paraId="7BE61CCE" w14:textId="77777777" w:rsidR="00003DFB" w:rsidRPr="00003DFB" w:rsidRDefault="00003DFB" w:rsidP="00003DFB">
            <w:pPr>
              <w:jc w:val="left"/>
              <w:rPr>
                <w:color w:val="000000"/>
              </w:rPr>
            </w:pPr>
            <w:r w:rsidRPr="00003DFB">
              <w:rPr>
                <w:color w:val="000000"/>
              </w:rPr>
              <w:t>257</w:t>
            </w:r>
          </w:p>
        </w:tc>
        <w:tc>
          <w:tcPr>
            <w:tcW w:w="1646" w:type="dxa"/>
            <w:tcBorders>
              <w:top w:val="single" w:sz="4" w:space="0" w:color="auto"/>
              <w:bottom w:val="single" w:sz="4" w:space="0" w:color="auto"/>
            </w:tcBorders>
            <w:shd w:val="clear" w:color="auto" w:fill="FFFFFF"/>
          </w:tcPr>
          <w:p w14:paraId="45EC10CF" w14:textId="77777777" w:rsidR="00003DFB" w:rsidRPr="00003DFB" w:rsidRDefault="00003DFB" w:rsidP="00003DFB">
            <w:pPr>
              <w:jc w:val="left"/>
              <w:rPr>
                <w:color w:val="000000"/>
              </w:rPr>
            </w:pPr>
            <w:r w:rsidRPr="00003DFB">
              <w:rPr>
                <w:color w:val="000000"/>
              </w:rPr>
              <w:t>CRE365</w:t>
            </w:r>
          </w:p>
        </w:tc>
        <w:tc>
          <w:tcPr>
            <w:tcW w:w="1647" w:type="dxa"/>
            <w:tcBorders>
              <w:top w:val="single" w:sz="4" w:space="0" w:color="auto"/>
              <w:bottom w:val="single" w:sz="4" w:space="0" w:color="auto"/>
            </w:tcBorders>
            <w:shd w:val="clear" w:color="auto" w:fill="FFFFFF"/>
          </w:tcPr>
          <w:p w14:paraId="0C4DA65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9F3734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B9B626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31B1F4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28BA50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248081F" w14:textId="77777777" w:rsidR="00003DFB" w:rsidRPr="00003DFB" w:rsidRDefault="00003DFB" w:rsidP="00003DFB">
            <w:pPr>
              <w:jc w:val="left"/>
              <w:rPr>
                <w:color w:val="000000"/>
              </w:rPr>
            </w:pPr>
          </w:p>
        </w:tc>
      </w:tr>
      <w:tr w:rsidR="00003DFB" w:rsidRPr="00003DFB" w14:paraId="0A62BCB7" w14:textId="77777777" w:rsidTr="00003DFB">
        <w:trPr>
          <w:trHeight w:val="449"/>
        </w:trPr>
        <w:tc>
          <w:tcPr>
            <w:tcW w:w="550" w:type="dxa"/>
            <w:tcBorders>
              <w:top w:val="single" w:sz="4" w:space="0" w:color="auto"/>
              <w:bottom w:val="single" w:sz="4" w:space="0" w:color="auto"/>
            </w:tcBorders>
            <w:shd w:val="clear" w:color="auto" w:fill="FFFFFF"/>
          </w:tcPr>
          <w:p w14:paraId="74ABBC71" w14:textId="77777777" w:rsidR="00003DFB" w:rsidRPr="00003DFB" w:rsidRDefault="00003DFB" w:rsidP="00003DFB">
            <w:pPr>
              <w:jc w:val="left"/>
              <w:rPr>
                <w:color w:val="000000"/>
              </w:rPr>
            </w:pPr>
            <w:r w:rsidRPr="00003DFB">
              <w:rPr>
                <w:color w:val="000000"/>
              </w:rPr>
              <w:t>258</w:t>
            </w:r>
          </w:p>
        </w:tc>
        <w:tc>
          <w:tcPr>
            <w:tcW w:w="1646" w:type="dxa"/>
            <w:tcBorders>
              <w:top w:val="single" w:sz="4" w:space="0" w:color="auto"/>
              <w:bottom w:val="single" w:sz="4" w:space="0" w:color="auto"/>
            </w:tcBorders>
            <w:shd w:val="clear" w:color="auto" w:fill="FFFFFF"/>
          </w:tcPr>
          <w:p w14:paraId="7B693C99" w14:textId="77777777" w:rsidR="00003DFB" w:rsidRPr="00003DFB" w:rsidRDefault="00003DFB" w:rsidP="00003DFB">
            <w:pPr>
              <w:jc w:val="left"/>
              <w:rPr>
                <w:color w:val="000000"/>
              </w:rPr>
            </w:pPr>
            <w:r w:rsidRPr="00003DFB">
              <w:rPr>
                <w:color w:val="000000"/>
              </w:rPr>
              <w:t>CRE366</w:t>
            </w:r>
          </w:p>
        </w:tc>
        <w:tc>
          <w:tcPr>
            <w:tcW w:w="1647" w:type="dxa"/>
            <w:tcBorders>
              <w:top w:val="single" w:sz="4" w:space="0" w:color="auto"/>
              <w:bottom w:val="single" w:sz="4" w:space="0" w:color="auto"/>
            </w:tcBorders>
            <w:shd w:val="clear" w:color="auto" w:fill="FFFFFF"/>
          </w:tcPr>
          <w:p w14:paraId="0F46BC0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7A861E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C0194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196B48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D97681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48055A7" w14:textId="77777777" w:rsidR="00003DFB" w:rsidRPr="00003DFB" w:rsidRDefault="00003DFB" w:rsidP="00003DFB">
            <w:pPr>
              <w:jc w:val="left"/>
              <w:rPr>
                <w:color w:val="000000"/>
              </w:rPr>
            </w:pPr>
          </w:p>
        </w:tc>
      </w:tr>
      <w:tr w:rsidR="00003DFB" w:rsidRPr="00003DFB" w14:paraId="338C8E07" w14:textId="77777777" w:rsidTr="00003DFB">
        <w:trPr>
          <w:trHeight w:val="449"/>
        </w:trPr>
        <w:tc>
          <w:tcPr>
            <w:tcW w:w="550" w:type="dxa"/>
            <w:tcBorders>
              <w:top w:val="single" w:sz="4" w:space="0" w:color="auto"/>
              <w:bottom w:val="single" w:sz="4" w:space="0" w:color="auto"/>
            </w:tcBorders>
            <w:shd w:val="clear" w:color="auto" w:fill="FFFFFF"/>
          </w:tcPr>
          <w:p w14:paraId="08EE722E" w14:textId="77777777" w:rsidR="00003DFB" w:rsidRPr="00003DFB" w:rsidRDefault="00003DFB" w:rsidP="00003DFB">
            <w:pPr>
              <w:jc w:val="left"/>
              <w:rPr>
                <w:color w:val="000000"/>
              </w:rPr>
            </w:pPr>
            <w:r w:rsidRPr="00003DFB">
              <w:rPr>
                <w:color w:val="000000"/>
              </w:rPr>
              <w:t>259</w:t>
            </w:r>
          </w:p>
        </w:tc>
        <w:tc>
          <w:tcPr>
            <w:tcW w:w="1646" w:type="dxa"/>
            <w:tcBorders>
              <w:top w:val="single" w:sz="4" w:space="0" w:color="auto"/>
              <w:bottom w:val="single" w:sz="4" w:space="0" w:color="auto"/>
            </w:tcBorders>
            <w:shd w:val="clear" w:color="auto" w:fill="FFFFFF"/>
          </w:tcPr>
          <w:p w14:paraId="3E9EFCF1" w14:textId="77777777" w:rsidR="00003DFB" w:rsidRPr="00003DFB" w:rsidRDefault="00003DFB" w:rsidP="00003DFB">
            <w:pPr>
              <w:jc w:val="left"/>
              <w:rPr>
                <w:color w:val="000000"/>
              </w:rPr>
            </w:pPr>
            <w:r w:rsidRPr="00003DFB">
              <w:rPr>
                <w:color w:val="000000"/>
              </w:rPr>
              <w:t>CRE367</w:t>
            </w:r>
          </w:p>
        </w:tc>
        <w:tc>
          <w:tcPr>
            <w:tcW w:w="1647" w:type="dxa"/>
            <w:tcBorders>
              <w:top w:val="single" w:sz="4" w:space="0" w:color="auto"/>
              <w:bottom w:val="single" w:sz="4" w:space="0" w:color="auto"/>
            </w:tcBorders>
            <w:shd w:val="clear" w:color="auto" w:fill="FFFFFF"/>
          </w:tcPr>
          <w:p w14:paraId="745A862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FD9C03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AFD86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80E63E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1C5A0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B6C411" w14:textId="77777777" w:rsidR="00003DFB" w:rsidRPr="00003DFB" w:rsidRDefault="00003DFB" w:rsidP="00003DFB">
            <w:pPr>
              <w:jc w:val="left"/>
              <w:rPr>
                <w:color w:val="000000"/>
              </w:rPr>
            </w:pPr>
          </w:p>
        </w:tc>
      </w:tr>
      <w:tr w:rsidR="00003DFB" w:rsidRPr="00003DFB" w14:paraId="71041C90" w14:textId="77777777" w:rsidTr="00003DFB">
        <w:trPr>
          <w:trHeight w:val="449"/>
        </w:trPr>
        <w:tc>
          <w:tcPr>
            <w:tcW w:w="550" w:type="dxa"/>
            <w:tcBorders>
              <w:top w:val="single" w:sz="4" w:space="0" w:color="auto"/>
              <w:bottom w:val="single" w:sz="4" w:space="0" w:color="auto"/>
            </w:tcBorders>
            <w:shd w:val="clear" w:color="auto" w:fill="FFFFFF"/>
          </w:tcPr>
          <w:p w14:paraId="323171D1" w14:textId="77777777" w:rsidR="00003DFB" w:rsidRPr="00003DFB" w:rsidRDefault="00003DFB" w:rsidP="00003DFB">
            <w:pPr>
              <w:jc w:val="left"/>
              <w:rPr>
                <w:color w:val="000000"/>
              </w:rPr>
            </w:pPr>
            <w:r w:rsidRPr="00003DFB">
              <w:rPr>
                <w:color w:val="000000"/>
              </w:rPr>
              <w:t>260</w:t>
            </w:r>
          </w:p>
        </w:tc>
        <w:tc>
          <w:tcPr>
            <w:tcW w:w="1646" w:type="dxa"/>
            <w:tcBorders>
              <w:top w:val="single" w:sz="4" w:space="0" w:color="auto"/>
              <w:bottom w:val="single" w:sz="4" w:space="0" w:color="auto"/>
            </w:tcBorders>
            <w:shd w:val="clear" w:color="auto" w:fill="FFFFFF"/>
          </w:tcPr>
          <w:p w14:paraId="2DE83F83" w14:textId="77777777" w:rsidR="00003DFB" w:rsidRPr="00003DFB" w:rsidRDefault="00003DFB" w:rsidP="00003DFB">
            <w:pPr>
              <w:jc w:val="left"/>
              <w:rPr>
                <w:color w:val="000000"/>
              </w:rPr>
            </w:pPr>
            <w:r w:rsidRPr="00003DFB">
              <w:rPr>
                <w:color w:val="000000"/>
              </w:rPr>
              <w:t>CRE370</w:t>
            </w:r>
          </w:p>
        </w:tc>
        <w:tc>
          <w:tcPr>
            <w:tcW w:w="1647" w:type="dxa"/>
            <w:tcBorders>
              <w:top w:val="single" w:sz="4" w:space="0" w:color="auto"/>
              <w:bottom w:val="single" w:sz="4" w:space="0" w:color="auto"/>
            </w:tcBorders>
            <w:shd w:val="clear" w:color="auto" w:fill="FFFFFF"/>
          </w:tcPr>
          <w:p w14:paraId="41D93D3C"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60F0CE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A6FA9A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CD39E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433F80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BF614A" w14:textId="77777777" w:rsidR="00003DFB" w:rsidRPr="00003DFB" w:rsidRDefault="00003DFB" w:rsidP="00003DFB">
            <w:pPr>
              <w:jc w:val="left"/>
              <w:rPr>
                <w:color w:val="000000"/>
              </w:rPr>
            </w:pPr>
          </w:p>
        </w:tc>
      </w:tr>
      <w:tr w:rsidR="00003DFB" w:rsidRPr="00003DFB" w14:paraId="090BE479" w14:textId="77777777" w:rsidTr="00003DFB">
        <w:trPr>
          <w:trHeight w:val="449"/>
        </w:trPr>
        <w:tc>
          <w:tcPr>
            <w:tcW w:w="550" w:type="dxa"/>
            <w:tcBorders>
              <w:top w:val="single" w:sz="4" w:space="0" w:color="auto"/>
              <w:bottom w:val="single" w:sz="4" w:space="0" w:color="auto"/>
            </w:tcBorders>
            <w:shd w:val="clear" w:color="auto" w:fill="FFFFFF"/>
          </w:tcPr>
          <w:p w14:paraId="45C8A17F" w14:textId="77777777" w:rsidR="00003DFB" w:rsidRPr="00003DFB" w:rsidRDefault="00003DFB" w:rsidP="00003DFB">
            <w:pPr>
              <w:jc w:val="left"/>
              <w:rPr>
                <w:color w:val="000000"/>
              </w:rPr>
            </w:pPr>
            <w:r w:rsidRPr="00003DFB">
              <w:rPr>
                <w:color w:val="000000"/>
              </w:rPr>
              <w:t>261</w:t>
            </w:r>
          </w:p>
        </w:tc>
        <w:tc>
          <w:tcPr>
            <w:tcW w:w="1646" w:type="dxa"/>
            <w:tcBorders>
              <w:top w:val="single" w:sz="4" w:space="0" w:color="auto"/>
              <w:bottom w:val="single" w:sz="4" w:space="0" w:color="auto"/>
            </w:tcBorders>
            <w:shd w:val="clear" w:color="auto" w:fill="FFFFFF"/>
          </w:tcPr>
          <w:p w14:paraId="3CE84F3E" w14:textId="77777777" w:rsidR="00003DFB" w:rsidRPr="00003DFB" w:rsidRDefault="00003DFB" w:rsidP="00003DFB">
            <w:pPr>
              <w:jc w:val="left"/>
              <w:rPr>
                <w:color w:val="000000"/>
              </w:rPr>
            </w:pPr>
            <w:r w:rsidRPr="00003DFB">
              <w:rPr>
                <w:color w:val="000000"/>
              </w:rPr>
              <w:t>CRE380</w:t>
            </w:r>
          </w:p>
        </w:tc>
        <w:tc>
          <w:tcPr>
            <w:tcW w:w="1647" w:type="dxa"/>
            <w:tcBorders>
              <w:top w:val="single" w:sz="4" w:space="0" w:color="auto"/>
              <w:bottom w:val="single" w:sz="4" w:space="0" w:color="auto"/>
            </w:tcBorders>
            <w:shd w:val="clear" w:color="auto" w:fill="FFFFFF"/>
          </w:tcPr>
          <w:p w14:paraId="3734C9A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F28D41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5E9B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48FC37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A4A57D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118A201" w14:textId="77777777" w:rsidR="00003DFB" w:rsidRPr="00003DFB" w:rsidRDefault="00003DFB" w:rsidP="00003DFB">
            <w:pPr>
              <w:jc w:val="left"/>
              <w:rPr>
                <w:color w:val="000000"/>
              </w:rPr>
            </w:pPr>
          </w:p>
        </w:tc>
      </w:tr>
      <w:tr w:rsidR="00003DFB" w:rsidRPr="00003DFB" w14:paraId="6E532D32" w14:textId="77777777" w:rsidTr="00003DFB">
        <w:trPr>
          <w:trHeight w:val="449"/>
        </w:trPr>
        <w:tc>
          <w:tcPr>
            <w:tcW w:w="550" w:type="dxa"/>
            <w:tcBorders>
              <w:top w:val="single" w:sz="4" w:space="0" w:color="auto"/>
              <w:bottom w:val="single" w:sz="4" w:space="0" w:color="auto"/>
            </w:tcBorders>
            <w:shd w:val="clear" w:color="auto" w:fill="FFFFFF"/>
          </w:tcPr>
          <w:p w14:paraId="28489CD9" w14:textId="77777777" w:rsidR="00003DFB" w:rsidRPr="00003DFB" w:rsidRDefault="00003DFB" w:rsidP="00003DFB">
            <w:pPr>
              <w:jc w:val="left"/>
              <w:rPr>
                <w:color w:val="000000"/>
              </w:rPr>
            </w:pPr>
            <w:r w:rsidRPr="00003DFB">
              <w:rPr>
                <w:color w:val="000000"/>
              </w:rPr>
              <w:t>262</w:t>
            </w:r>
          </w:p>
        </w:tc>
        <w:tc>
          <w:tcPr>
            <w:tcW w:w="1646" w:type="dxa"/>
            <w:tcBorders>
              <w:top w:val="single" w:sz="4" w:space="0" w:color="auto"/>
              <w:bottom w:val="single" w:sz="4" w:space="0" w:color="auto"/>
            </w:tcBorders>
            <w:shd w:val="clear" w:color="auto" w:fill="FFFFFF"/>
          </w:tcPr>
          <w:p w14:paraId="04B5EEBA" w14:textId="77777777" w:rsidR="00003DFB" w:rsidRPr="00003DFB" w:rsidRDefault="00003DFB" w:rsidP="00003DFB">
            <w:pPr>
              <w:jc w:val="left"/>
              <w:rPr>
                <w:color w:val="000000"/>
              </w:rPr>
            </w:pPr>
            <w:r w:rsidRPr="00003DFB">
              <w:rPr>
                <w:color w:val="000000"/>
              </w:rPr>
              <w:t>CRI160</w:t>
            </w:r>
          </w:p>
        </w:tc>
        <w:tc>
          <w:tcPr>
            <w:tcW w:w="1647" w:type="dxa"/>
            <w:tcBorders>
              <w:top w:val="single" w:sz="4" w:space="0" w:color="auto"/>
              <w:bottom w:val="single" w:sz="4" w:space="0" w:color="auto"/>
            </w:tcBorders>
            <w:shd w:val="clear" w:color="auto" w:fill="FFFFFF"/>
          </w:tcPr>
          <w:p w14:paraId="52940A6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45FA0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A4F55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646C7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9A2AA2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065D96E" w14:textId="77777777" w:rsidR="00003DFB" w:rsidRPr="00003DFB" w:rsidRDefault="00003DFB" w:rsidP="00003DFB">
            <w:pPr>
              <w:jc w:val="left"/>
              <w:rPr>
                <w:color w:val="000000"/>
              </w:rPr>
            </w:pPr>
          </w:p>
        </w:tc>
      </w:tr>
      <w:tr w:rsidR="00003DFB" w:rsidRPr="00003DFB" w14:paraId="154BDBD6" w14:textId="77777777" w:rsidTr="00003DFB">
        <w:trPr>
          <w:trHeight w:val="449"/>
        </w:trPr>
        <w:tc>
          <w:tcPr>
            <w:tcW w:w="550" w:type="dxa"/>
            <w:tcBorders>
              <w:top w:val="single" w:sz="4" w:space="0" w:color="auto"/>
              <w:bottom w:val="single" w:sz="4" w:space="0" w:color="auto"/>
            </w:tcBorders>
            <w:shd w:val="clear" w:color="auto" w:fill="FFFFFF"/>
          </w:tcPr>
          <w:p w14:paraId="07F9C803" w14:textId="77777777" w:rsidR="00003DFB" w:rsidRPr="00003DFB" w:rsidRDefault="00003DFB" w:rsidP="00003DFB">
            <w:pPr>
              <w:jc w:val="left"/>
              <w:rPr>
                <w:color w:val="000000"/>
              </w:rPr>
            </w:pPr>
            <w:r w:rsidRPr="00003DFB">
              <w:rPr>
                <w:color w:val="000000"/>
              </w:rPr>
              <w:t>263</w:t>
            </w:r>
          </w:p>
        </w:tc>
        <w:tc>
          <w:tcPr>
            <w:tcW w:w="1646" w:type="dxa"/>
            <w:tcBorders>
              <w:top w:val="single" w:sz="4" w:space="0" w:color="auto"/>
              <w:bottom w:val="single" w:sz="4" w:space="0" w:color="auto"/>
            </w:tcBorders>
            <w:shd w:val="clear" w:color="auto" w:fill="FFFFFF"/>
          </w:tcPr>
          <w:p w14:paraId="147ABD7C" w14:textId="77777777" w:rsidR="00003DFB" w:rsidRPr="00003DFB" w:rsidRDefault="00003DFB" w:rsidP="00003DFB">
            <w:pPr>
              <w:jc w:val="left"/>
              <w:rPr>
                <w:color w:val="000000"/>
              </w:rPr>
            </w:pPr>
            <w:r w:rsidRPr="00003DFB">
              <w:rPr>
                <w:color w:val="000000"/>
              </w:rPr>
              <w:t>CRI321</w:t>
            </w:r>
          </w:p>
        </w:tc>
        <w:tc>
          <w:tcPr>
            <w:tcW w:w="1647" w:type="dxa"/>
            <w:tcBorders>
              <w:top w:val="single" w:sz="4" w:space="0" w:color="auto"/>
              <w:bottom w:val="single" w:sz="4" w:space="0" w:color="auto"/>
            </w:tcBorders>
            <w:shd w:val="clear" w:color="auto" w:fill="FFFFFF"/>
          </w:tcPr>
          <w:p w14:paraId="43C3FFD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13A7AA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B801E3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1379F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F3A169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80E131" w14:textId="77777777" w:rsidR="00003DFB" w:rsidRPr="00003DFB" w:rsidRDefault="00003DFB" w:rsidP="00003DFB">
            <w:pPr>
              <w:jc w:val="left"/>
              <w:rPr>
                <w:color w:val="000000"/>
              </w:rPr>
            </w:pPr>
          </w:p>
        </w:tc>
      </w:tr>
      <w:tr w:rsidR="00003DFB" w:rsidRPr="00003DFB" w14:paraId="41709F4C" w14:textId="77777777" w:rsidTr="00003DFB">
        <w:trPr>
          <w:trHeight w:val="449"/>
        </w:trPr>
        <w:tc>
          <w:tcPr>
            <w:tcW w:w="550" w:type="dxa"/>
            <w:tcBorders>
              <w:top w:val="single" w:sz="4" w:space="0" w:color="auto"/>
              <w:bottom w:val="single" w:sz="4" w:space="0" w:color="auto"/>
            </w:tcBorders>
            <w:shd w:val="clear" w:color="auto" w:fill="FFFFFF"/>
          </w:tcPr>
          <w:p w14:paraId="1A3D5BB7" w14:textId="77777777" w:rsidR="00003DFB" w:rsidRPr="00003DFB" w:rsidRDefault="00003DFB" w:rsidP="00003DFB">
            <w:pPr>
              <w:jc w:val="left"/>
              <w:rPr>
                <w:color w:val="000000"/>
              </w:rPr>
            </w:pPr>
            <w:r w:rsidRPr="00003DFB">
              <w:rPr>
                <w:color w:val="000000"/>
              </w:rPr>
              <w:lastRenderedPageBreak/>
              <w:t>264</w:t>
            </w:r>
          </w:p>
        </w:tc>
        <w:tc>
          <w:tcPr>
            <w:tcW w:w="1646" w:type="dxa"/>
            <w:tcBorders>
              <w:top w:val="single" w:sz="4" w:space="0" w:color="auto"/>
              <w:bottom w:val="single" w:sz="4" w:space="0" w:color="auto"/>
            </w:tcBorders>
            <w:shd w:val="clear" w:color="auto" w:fill="FFFFFF"/>
          </w:tcPr>
          <w:p w14:paraId="3EF42D15" w14:textId="77777777" w:rsidR="00003DFB" w:rsidRPr="00003DFB" w:rsidRDefault="00003DFB" w:rsidP="00003DFB">
            <w:pPr>
              <w:jc w:val="left"/>
              <w:rPr>
                <w:color w:val="000000"/>
              </w:rPr>
            </w:pPr>
            <w:r w:rsidRPr="00003DFB">
              <w:rPr>
                <w:color w:val="000000"/>
              </w:rPr>
              <w:t>G003</w:t>
            </w:r>
          </w:p>
        </w:tc>
        <w:tc>
          <w:tcPr>
            <w:tcW w:w="1647" w:type="dxa"/>
            <w:tcBorders>
              <w:top w:val="single" w:sz="4" w:space="0" w:color="auto"/>
              <w:bottom w:val="single" w:sz="4" w:space="0" w:color="auto"/>
            </w:tcBorders>
            <w:shd w:val="clear" w:color="auto" w:fill="FFFFFF"/>
          </w:tcPr>
          <w:p w14:paraId="387261E9"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722F4F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1CB95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FE2F7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70D12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14EA62" w14:textId="77777777" w:rsidR="00003DFB" w:rsidRPr="00003DFB" w:rsidRDefault="00003DFB" w:rsidP="00003DFB">
            <w:pPr>
              <w:jc w:val="left"/>
              <w:rPr>
                <w:color w:val="000000"/>
              </w:rPr>
            </w:pPr>
          </w:p>
        </w:tc>
      </w:tr>
      <w:tr w:rsidR="00003DFB" w:rsidRPr="00003DFB" w14:paraId="55BDF556" w14:textId="77777777" w:rsidTr="00003DFB">
        <w:trPr>
          <w:trHeight w:val="449"/>
        </w:trPr>
        <w:tc>
          <w:tcPr>
            <w:tcW w:w="550" w:type="dxa"/>
            <w:tcBorders>
              <w:top w:val="single" w:sz="4" w:space="0" w:color="auto"/>
              <w:bottom w:val="single" w:sz="4" w:space="0" w:color="auto"/>
            </w:tcBorders>
            <w:shd w:val="clear" w:color="auto" w:fill="FFFFFF"/>
          </w:tcPr>
          <w:p w14:paraId="189BFD74" w14:textId="77777777" w:rsidR="00003DFB" w:rsidRPr="00003DFB" w:rsidRDefault="00003DFB" w:rsidP="00003DFB">
            <w:pPr>
              <w:jc w:val="left"/>
              <w:rPr>
                <w:color w:val="000000"/>
              </w:rPr>
            </w:pPr>
            <w:r w:rsidRPr="00003DFB">
              <w:rPr>
                <w:color w:val="000000"/>
              </w:rPr>
              <w:t>265</w:t>
            </w:r>
          </w:p>
        </w:tc>
        <w:tc>
          <w:tcPr>
            <w:tcW w:w="1646" w:type="dxa"/>
            <w:tcBorders>
              <w:top w:val="single" w:sz="4" w:space="0" w:color="auto"/>
              <w:bottom w:val="single" w:sz="4" w:space="0" w:color="auto"/>
            </w:tcBorders>
            <w:shd w:val="clear" w:color="auto" w:fill="FFFFFF"/>
          </w:tcPr>
          <w:p w14:paraId="335712A0" w14:textId="77777777" w:rsidR="00003DFB" w:rsidRPr="00003DFB" w:rsidRDefault="00003DFB" w:rsidP="00003DFB">
            <w:pPr>
              <w:jc w:val="left"/>
              <w:rPr>
                <w:color w:val="000000"/>
              </w:rPr>
            </w:pPr>
            <w:r w:rsidRPr="00003DFB">
              <w:rPr>
                <w:color w:val="000000"/>
              </w:rPr>
              <w:t>IDN361</w:t>
            </w:r>
          </w:p>
        </w:tc>
        <w:tc>
          <w:tcPr>
            <w:tcW w:w="1647" w:type="dxa"/>
            <w:tcBorders>
              <w:top w:val="single" w:sz="4" w:space="0" w:color="auto"/>
              <w:bottom w:val="single" w:sz="4" w:space="0" w:color="auto"/>
            </w:tcBorders>
            <w:shd w:val="clear" w:color="auto" w:fill="FFFFFF"/>
          </w:tcPr>
          <w:p w14:paraId="2E72428B"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706F8DB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9D4A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4C5F4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7F05D2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332FCF" w14:textId="77777777" w:rsidR="00003DFB" w:rsidRPr="00003DFB" w:rsidRDefault="00003DFB" w:rsidP="00003DFB">
            <w:pPr>
              <w:jc w:val="left"/>
              <w:rPr>
                <w:color w:val="000000"/>
              </w:rPr>
            </w:pPr>
          </w:p>
        </w:tc>
      </w:tr>
      <w:tr w:rsidR="00003DFB" w:rsidRPr="00003DFB" w14:paraId="205D58A2" w14:textId="77777777" w:rsidTr="00003DFB">
        <w:trPr>
          <w:trHeight w:val="449"/>
        </w:trPr>
        <w:tc>
          <w:tcPr>
            <w:tcW w:w="550" w:type="dxa"/>
            <w:tcBorders>
              <w:top w:val="single" w:sz="4" w:space="0" w:color="auto"/>
              <w:bottom w:val="single" w:sz="4" w:space="0" w:color="auto"/>
            </w:tcBorders>
            <w:shd w:val="clear" w:color="auto" w:fill="FFFFFF"/>
          </w:tcPr>
          <w:p w14:paraId="7379B59D" w14:textId="77777777" w:rsidR="00003DFB" w:rsidRPr="00003DFB" w:rsidRDefault="00003DFB" w:rsidP="00003DFB">
            <w:pPr>
              <w:jc w:val="left"/>
              <w:rPr>
                <w:color w:val="000000"/>
              </w:rPr>
            </w:pPr>
            <w:r w:rsidRPr="00003DFB">
              <w:rPr>
                <w:color w:val="000000"/>
              </w:rPr>
              <w:t>266</w:t>
            </w:r>
          </w:p>
        </w:tc>
        <w:tc>
          <w:tcPr>
            <w:tcW w:w="1646" w:type="dxa"/>
            <w:tcBorders>
              <w:top w:val="single" w:sz="4" w:space="0" w:color="auto"/>
              <w:bottom w:val="single" w:sz="4" w:space="0" w:color="auto"/>
            </w:tcBorders>
            <w:shd w:val="clear" w:color="auto" w:fill="FFFFFF"/>
          </w:tcPr>
          <w:p w14:paraId="1F392BEB" w14:textId="77777777" w:rsidR="00003DFB" w:rsidRPr="00003DFB" w:rsidRDefault="00003DFB" w:rsidP="00003DFB">
            <w:pPr>
              <w:jc w:val="left"/>
              <w:rPr>
                <w:color w:val="000000"/>
              </w:rPr>
            </w:pPr>
            <w:r w:rsidRPr="00003DFB">
              <w:rPr>
                <w:color w:val="000000"/>
              </w:rPr>
              <w:t>IDN362</w:t>
            </w:r>
          </w:p>
        </w:tc>
        <w:tc>
          <w:tcPr>
            <w:tcW w:w="1647" w:type="dxa"/>
            <w:tcBorders>
              <w:top w:val="single" w:sz="4" w:space="0" w:color="auto"/>
              <w:bottom w:val="single" w:sz="4" w:space="0" w:color="auto"/>
            </w:tcBorders>
            <w:shd w:val="clear" w:color="auto" w:fill="FFFFFF"/>
          </w:tcPr>
          <w:p w14:paraId="6F568ECA"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66B0D2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89A4A0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217223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C88AE3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2902EB9" w14:textId="77777777" w:rsidR="00003DFB" w:rsidRPr="00003DFB" w:rsidRDefault="00003DFB" w:rsidP="00003DFB">
            <w:pPr>
              <w:jc w:val="left"/>
              <w:rPr>
                <w:color w:val="000000"/>
              </w:rPr>
            </w:pPr>
          </w:p>
        </w:tc>
      </w:tr>
      <w:tr w:rsidR="00003DFB" w:rsidRPr="00003DFB" w14:paraId="7AE76B1F" w14:textId="77777777" w:rsidTr="00003DFB">
        <w:trPr>
          <w:trHeight w:val="449"/>
        </w:trPr>
        <w:tc>
          <w:tcPr>
            <w:tcW w:w="550" w:type="dxa"/>
            <w:tcBorders>
              <w:top w:val="single" w:sz="4" w:space="0" w:color="auto"/>
              <w:bottom w:val="single" w:sz="4" w:space="0" w:color="auto"/>
            </w:tcBorders>
            <w:shd w:val="clear" w:color="auto" w:fill="FFFFFF"/>
          </w:tcPr>
          <w:p w14:paraId="381E0835" w14:textId="77777777" w:rsidR="00003DFB" w:rsidRPr="00003DFB" w:rsidRDefault="00003DFB" w:rsidP="00003DFB">
            <w:pPr>
              <w:jc w:val="left"/>
              <w:rPr>
                <w:color w:val="000000"/>
              </w:rPr>
            </w:pPr>
            <w:r w:rsidRPr="00003DFB">
              <w:rPr>
                <w:color w:val="000000"/>
              </w:rPr>
              <w:t>267</w:t>
            </w:r>
          </w:p>
        </w:tc>
        <w:tc>
          <w:tcPr>
            <w:tcW w:w="1646" w:type="dxa"/>
            <w:tcBorders>
              <w:top w:val="single" w:sz="4" w:space="0" w:color="auto"/>
              <w:bottom w:val="single" w:sz="4" w:space="0" w:color="auto"/>
            </w:tcBorders>
            <w:shd w:val="clear" w:color="auto" w:fill="FFFFFF"/>
          </w:tcPr>
          <w:p w14:paraId="732DAC6C" w14:textId="77777777" w:rsidR="00003DFB" w:rsidRPr="00003DFB" w:rsidRDefault="00003DFB" w:rsidP="00003DFB">
            <w:pPr>
              <w:jc w:val="left"/>
              <w:rPr>
                <w:color w:val="000000"/>
              </w:rPr>
            </w:pPr>
            <w:r w:rsidRPr="00003DFB">
              <w:rPr>
                <w:color w:val="000000"/>
              </w:rPr>
              <w:t>IDN363</w:t>
            </w:r>
          </w:p>
        </w:tc>
        <w:tc>
          <w:tcPr>
            <w:tcW w:w="1647" w:type="dxa"/>
            <w:tcBorders>
              <w:top w:val="single" w:sz="4" w:space="0" w:color="auto"/>
              <w:bottom w:val="single" w:sz="4" w:space="0" w:color="auto"/>
            </w:tcBorders>
            <w:shd w:val="clear" w:color="auto" w:fill="FFFFFF"/>
          </w:tcPr>
          <w:p w14:paraId="3A3C9CE7"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425C128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13F78E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B0DB7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3F6FC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AF0F35" w14:textId="77777777" w:rsidR="00003DFB" w:rsidRPr="00003DFB" w:rsidRDefault="00003DFB" w:rsidP="00003DFB">
            <w:pPr>
              <w:jc w:val="left"/>
              <w:rPr>
                <w:color w:val="000000"/>
              </w:rPr>
            </w:pPr>
          </w:p>
        </w:tc>
      </w:tr>
      <w:tr w:rsidR="00003DFB" w:rsidRPr="00003DFB" w14:paraId="13A45448" w14:textId="77777777" w:rsidTr="00003DFB">
        <w:trPr>
          <w:trHeight w:val="449"/>
        </w:trPr>
        <w:tc>
          <w:tcPr>
            <w:tcW w:w="550" w:type="dxa"/>
            <w:tcBorders>
              <w:top w:val="single" w:sz="4" w:space="0" w:color="auto"/>
              <w:bottom w:val="single" w:sz="4" w:space="0" w:color="auto"/>
            </w:tcBorders>
            <w:shd w:val="clear" w:color="auto" w:fill="FFFFFF"/>
          </w:tcPr>
          <w:p w14:paraId="1B0582AB" w14:textId="77777777" w:rsidR="00003DFB" w:rsidRPr="00003DFB" w:rsidRDefault="00003DFB" w:rsidP="00003DFB">
            <w:pPr>
              <w:jc w:val="left"/>
              <w:rPr>
                <w:color w:val="000000"/>
              </w:rPr>
            </w:pPr>
            <w:r w:rsidRPr="00003DFB">
              <w:rPr>
                <w:color w:val="000000"/>
              </w:rPr>
              <w:t>268</w:t>
            </w:r>
          </w:p>
        </w:tc>
        <w:tc>
          <w:tcPr>
            <w:tcW w:w="1646" w:type="dxa"/>
            <w:tcBorders>
              <w:top w:val="single" w:sz="4" w:space="0" w:color="auto"/>
              <w:bottom w:val="single" w:sz="4" w:space="0" w:color="auto"/>
            </w:tcBorders>
            <w:shd w:val="clear" w:color="auto" w:fill="FFFFFF"/>
          </w:tcPr>
          <w:p w14:paraId="3D729E15" w14:textId="77777777" w:rsidR="00003DFB" w:rsidRPr="00003DFB" w:rsidRDefault="00003DFB" w:rsidP="00003DFB">
            <w:pPr>
              <w:jc w:val="left"/>
              <w:rPr>
                <w:color w:val="000000"/>
              </w:rPr>
            </w:pPr>
            <w:r w:rsidRPr="00003DFB">
              <w:rPr>
                <w:color w:val="000000"/>
              </w:rPr>
              <w:t>IDN364</w:t>
            </w:r>
          </w:p>
        </w:tc>
        <w:tc>
          <w:tcPr>
            <w:tcW w:w="1647" w:type="dxa"/>
            <w:tcBorders>
              <w:top w:val="single" w:sz="4" w:space="0" w:color="auto"/>
              <w:bottom w:val="single" w:sz="4" w:space="0" w:color="auto"/>
            </w:tcBorders>
            <w:shd w:val="clear" w:color="auto" w:fill="FFFFFF"/>
          </w:tcPr>
          <w:p w14:paraId="71275BCD"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0DF9AEF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EB9744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AE6CA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D8B50F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4AD9E73" w14:textId="77777777" w:rsidR="00003DFB" w:rsidRPr="00003DFB" w:rsidRDefault="00003DFB" w:rsidP="00003DFB">
            <w:pPr>
              <w:jc w:val="left"/>
              <w:rPr>
                <w:color w:val="000000"/>
              </w:rPr>
            </w:pPr>
          </w:p>
        </w:tc>
      </w:tr>
      <w:tr w:rsidR="00003DFB" w:rsidRPr="00003DFB" w14:paraId="1B19B731" w14:textId="77777777" w:rsidTr="00003DFB">
        <w:trPr>
          <w:trHeight w:val="449"/>
        </w:trPr>
        <w:tc>
          <w:tcPr>
            <w:tcW w:w="550" w:type="dxa"/>
            <w:tcBorders>
              <w:top w:val="single" w:sz="4" w:space="0" w:color="auto"/>
              <w:bottom w:val="single" w:sz="4" w:space="0" w:color="auto"/>
            </w:tcBorders>
            <w:shd w:val="clear" w:color="auto" w:fill="FFFFFF"/>
          </w:tcPr>
          <w:p w14:paraId="224211F8" w14:textId="77777777" w:rsidR="00003DFB" w:rsidRPr="00003DFB" w:rsidRDefault="00003DFB" w:rsidP="00003DFB">
            <w:pPr>
              <w:jc w:val="left"/>
              <w:rPr>
                <w:color w:val="000000"/>
              </w:rPr>
            </w:pPr>
            <w:r w:rsidRPr="00003DFB">
              <w:rPr>
                <w:color w:val="000000"/>
              </w:rPr>
              <w:t>269</w:t>
            </w:r>
          </w:p>
        </w:tc>
        <w:tc>
          <w:tcPr>
            <w:tcW w:w="1646" w:type="dxa"/>
            <w:tcBorders>
              <w:top w:val="single" w:sz="4" w:space="0" w:color="auto"/>
              <w:bottom w:val="single" w:sz="4" w:space="0" w:color="auto"/>
            </w:tcBorders>
            <w:shd w:val="clear" w:color="auto" w:fill="FFFFFF"/>
          </w:tcPr>
          <w:p w14:paraId="5BB81954" w14:textId="77777777" w:rsidR="00003DFB" w:rsidRPr="00003DFB" w:rsidRDefault="00003DFB" w:rsidP="00003DFB">
            <w:pPr>
              <w:jc w:val="left"/>
              <w:rPr>
                <w:color w:val="000000"/>
              </w:rPr>
            </w:pPr>
            <w:r w:rsidRPr="00003DFB">
              <w:rPr>
                <w:color w:val="000000"/>
              </w:rPr>
              <w:t>IDN365</w:t>
            </w:r>
          </w:p>
        </w:tc>
        <w:tc>
          <w:tcPr>
            <w:tcW w:w="1647" w:type="dxa"/>
            <w:tcBorders>
              <w:top w:val="single" w:sz="4" w:space="0" w:color="auto"/>
              <w:bottom w:val="single" w:sz="4" w:space="0" w:color="auto"/>
            </w:tcBorders>
            <w:shd w:val="clear" w:color="auto" w:fill="FFFFFF"/>
          </w:tcPr>
          <w:p w14:paraId="40B09B3C"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52401F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17386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DB699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66E72B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349A8C" w14:textId="77777777" w:rsidR="00003DFB" w:rsidRPr="00003DFB" w:rsidRDefault="00003DFB" w:rsidP="00003DFB">
            <w:pPr>
              <w:jc w:val="left"/>
              <w:rPr>
                <w:color w:val="000000"/>
              </w:rPr>
            </w:pPr>
          </w:p>
        </w:tc>
      </w:tr>
      <w:tr w:rsidR="00003DFB" w:rsidRPr="00003DFB" w14:paraId="23E54BAC" w14:textId="77777777" w:rsidTr="00003DFB">
        <w:trPr>
          <w:trHeight w:val="449"/>
        </w:trPr>
        <w:tc>
          <w:tcPr>
            <w:tcW w:w="550" w:type="dxa"/>
            <w:tcBorders>
              <w:top w:val="single" w:sz="4" w:space="0" w:color="auto"/>
              <w:bottom w:val="single" w:sz="4" w:space="0" w:color="auto"/>
            </w:tcBorders>
            <w:shd w:val="clear" w:color="auto" w:fill="FFFFFF"/>
          </w:tcPr>
          <w:p w14:paraId="44958D78" w14:textId="77777777" w:rsidR="00003DFB" w:rsidRPr="00003DFB" w:rsidRDefault="00003DFB" w:rsidP="00003DFB">
            <w:pPr>
              <w:jc w:val="left"/>
              <w:rPr>
                <w:color w:val="000000"/>
              </w:rPr>
            </w:pPr>
            <w:r w:rsidRPr="00003DFB">
              <w:rPr>
                <w:color w:val="000000"/>
              </w:rPr>
              <w:t>270</w:t>
            </w:r>
          </w:p>
        </w:tc>
        <w:tc>
          <w:tcPr>
            <w:tcW w:w="1646" w:type="dxa"/>
            <w:tcBorders>
              <w:top w:val="single" w:sz="4" w:space="0" w:color="auto"/>
              <w:bottom w:val="single" w:sz="4" w:space="0" w:color="auto"/>
            </w:tcBorders>
            <w:shd w:val="clear" w:color="auto" w:fill="FFFFFF"/>
          </w:tcPr>
          <w:p w14:paraId="3861170D" w14:textId="77777777" w:rsidR="00003DFB" w:rsidRPr="00003DFB" w:rsidRDefault="00003DFB" w:rsidP="00003DFB">
            <w:pPr>
              <w:jc w:val="left"/>
              <w:rPr>
                <w:color w:val="000000"/>
              </w:rPr>
            </w:pPr>
            <w:r w:rsidRPr="00003DFB">
              <w:rPr>
                <w:color w:val="000000"/>
              </w:rPr>
              <w:t>IDN366</w:t>
            </w:r>
          </w:p>
        </w:tc>
        <w:tc>
          <w:tcPr>
            <w:tcW w:w="1647" w:type="dxa"/>
            <w:tcBorders>
              <w:top w:val="single" w:sz="4" w:space="0" w:color="auto"/>
              <w:bottom w:val="single" w:sz="4" w:space="0" w:color="auto"/>
            </w:tcBorders>
            <w:shd w:val="clear" w:color="auto" w:fill="FFFFFF"/>
          </w:tcPr>
          <w:p w14:paraId="7FBE1B1F"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3B23667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1E431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007FC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A31E40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704F2D9" w14:textId="77777777" w:rsidR="00003DFB" w:rsidRPr="00003DFB" w:rsidRDefault="00003DFB" w:rsidP="00003DFB">
            <w:pPr>
              <w:jc w:val="left"/>
              <w:rPr>
                <w:color w:val="000000"/>
              </w:rPr>
            </w:pPr>
          </w:p>
        </w:tc>
      </w:tr>
      <w:tr w:rsidR="00003DFB" w:rsidRPr="00003DFB" w14:paraId="5EF4E3AD" w14:textId="77777777" w:rsidTr="00003DFB">
        <w:trPr>
          <w:trHeight w:val="449"/>
        </w:trPr>
        <w:tc>
          <w:tcPr>
            <w:tcW w:w="550" w:type="dxa"/>
            <w:tcBorders>
              <w:top w:val="single" w:sz="4" w:space="0" w:color="auto"/>
              <w:bottom w:val="single" w:sz="4" w:space="0" w:color="auto"/>
            </w:tcBorders>
            <w:shd w:val="clear" w:color="auto" w:fill="FFFFFF"/>
          </w:tcPr>
          <w:p w14:paraId="2E94BAFC" w14:textId="77777777" w:rsidR="00003DFB" w:rsidRPr="00003DFB" w:rsidRDefault="00003DFB" w:rsidP="00003DFB">
            <w:pPr>
              <w:jc w:val="left"/>
              <w:rPr>
                <w:color w:val="000000"/>
              </w:rPr>
            </w:pPr>
            <w:r w:rsidRPr="00003DFB">
              <w:rPr>
                <w:color w:val="000000"/>
              </w:rPr>
              <w:t>271</w:t>
            </w:r>
          </w:p>
        </w:tc>
        <w:tc>
          <w:tcPr>
            <w:tcW w:w="1646" w:type="dxa"/>
            <w:tcBorders>
              <w:top w:val="single" w:sz="4" w:space="0" w:color="auto"/>
              <w:bottom w:val="single" w:sz="4" w:space="0" w:color="auto"/>
            </w:tcBorders>
            <w:shd w:val="clear" w:color="auto" w:fill="FFFFFF"/>
          </w:tcPr>
          <w:p w14:paraId="1AD6238D" w14:textId="77777777" w:rsidR="00003DFB" w:rsidRPr="00003DFB" w:rsidRDefault="00003DFB" w:rsidP="00003DFB">
            <w:pPr>
              <w:jc w:val="left"/>
              <w:rPr>
                <w:color w:val="000000"/>
              </w:rPr>
            </w:pPr>
            <w:r w:rsidRPr="00003DFB">
              <w:rPr>
                <w:color w:val="000000"/>
              </w:rPr>
              <w:t>POSITION_ID_ORIG</w:t>
            </w:r>
          </w:p>
        </w:tc>
        <w:tc>
          <w:tcPr>
            <w:tcW w:w="1647" w:type="dxa"/>
            <w:tcBorders>
              <w:top w:val="single" w:sz="4" w:space="0" w:color="auto"/>
              <w:bottom w:val="single" w:sz="4" w:space="0" w:color="auto"/>
            </w:tcBorders>
            <w:shd w:val="clear" w:color="auto" w:fill="FFFFFF"/>
          </w:tcPr>
          <w:p w14:paraId="241E8F12"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43637D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E1007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4DCE73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99F3C7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CDE8082" w14:textId="77777777" w:rsidR="00003DFB" w:rsidRPr="00003DFB" w:rsidRDefault="00003DFB" w:rsidP="00003DFB">
            <w:pPr>
              <w:jc w:val="left"/>
              <w:rPr>
                <w:color w:val="000000"/>
              </w:rPr>
            </w:pPr>
          </w:p>
        </w:tc>
      </w:tr>
      <w:tr w:rsidR="00003DFB" w:rsidRPr="00003DFB" w14:paraId="471319FE" w14:textId="77777777" w:rsidTr="00003DFB">
        <w:trPr>
          <w:trHeight w:val="449"/>
        </w:trPr>
        <w:tc>
          <w:tcPr>
            <w:tcW w:w="550" w:type="dxa"/>
            <w:tcBorders>
              <w:top w:val="single" w:sz="4" w:space="0" w:color="auto"/>
              <w:bottom w:val="single" w:sz="4" w:space="0" w:color="auto"/>
            </w:tcBorders>
            <w:shd w:val="clear" w:color="auto" w:fill="FFFFFF"/>
          </w:tcPr>
          <w:p w14:paraId="73CF45A0" w14:textId="77777777" w:rsidR="00003DFB" w:rsidRPr="00003DFB" w:rsidRDefault="00003DFB" w:rsidP="00003DFB">
            <w:pPr>
              <w:jc w:val="left"/>
              <w:rPr>
                <w:color w:val="000000"/>
              </w:rPr>
            </w:pPr>
            <w:r w:rsidRPr="00003DFB">
              <w:rPr>
                <w:color w:val="000000"/>
              </w:rPr>
              <w:t>272</w:t>
            </w:r>
          </w:p>
        </w:tc>
        <w:tc>
          <w:tcPr>
            <w:tcW w:w="1646" w:type="dxa"/>
            <w:tcBorders>
              <w:top w:val="single" w:sz="4" w:space="0" w:color="auto"/>
              <w:bottom w:val="single" w:sz="4" w:space="0" w:color="auto"/>
            </w:tcBorders>
            <w:shd w:val="clear" w:color="auto" w:fill="FFFFFF"/>
          </w:tcPr>
          <w:p w14:paraId="71AF0CE6" w14:textId="77777777" w:rsidR="00003DFB" w:rsidRPr="00003DFB" w:rsidRDefault="00003DFB" w:rsidP="00003DFB">
            <w:pPr>
              <w:jc w:val="left"/>
              <w:rPr>
                <w:color w:val="000000"/>
              </w:rPr>
            </w:pPr>
            <w:r w:rsidRPr="00003DFB">
              <w:rPr>
                <w:color w:val="000000"/>
              </w:rPr>
              <w:t>VAL320</w:t>
            </w:r>
          </w:p>
        </w:tc>
        <w:tc>
          <w:tcPr>
            <w:tcW w:w="1647" w:type="dxa"/>
            <w:tcBorders>
              <w:top w:val="single" w:sz="4" w:space="0" w:color="auto"/>
              <w:bottom w:val="single" w:sz="4" w:space="0" w:color="auto"/>
            </w:tcBorders>
            <w:shd w:val="clear" w:color="auto" w:fill="FFFFFF"/>
          </w:tcPr>
          <w:p w14:paraId="638EC478"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7714259A" w14:textId="77777777" w:rsidR="00003DFB" w:rsidRPr="00003DFB" w:rsidRDefault="00003DFB" w:rsidP="00003DFB">
            <w:pPr>
              <w:jc w:val="left"/>
              <w:rPr>
                <w:color w:val="000000"/>
              </w:rPr>
            </w:pPr>
          </w:p>
        </w:tc>
        <w:tc>
          <w:tcPr>
            <w:tcW w:w="1647" w:type="dxa"/>
            <w:shd w:val="clear" w:color="auto" w:fill="FFFFFF"/>
          </w:tcPr>
          <w:p w14:paraId="5AF3885E" w14:textId="77777777" w:rsidR="00003DFB" w:rsidRPr="00003DFB" w:rsidRDefault="00003DFB" w:rsidP="00003DFB">
            <w:pPr>
              <w:jc w:val="left"/>
              <w:rPr>
                <w:color w:val="000000"/>
              </w:rPr>
            </w:pPr>
          </w:p>
        </w:tc>
        <w:tc>
          <w:tcPr>
            <w:tcW w:w="1647" w:type="dxa"/>
            <w:shd w:val="clear" w:color="auto" w:fill="FFFFFF"/>
          </w:tcPr>
          <w:p w14:paraId="4BC36F1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388AEC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A4D1D8" w14:textId="77777777" w:rsidR="00003DFB" w:rsidRPr="00003DFB" w:rsidRDefault="00003DFB" w:rsidP="00003DFB">
            <w:pPr>
              <w:jc w:val="left"/>
              <w:rPr>
                <w:color w:val="000000"/>
              </w:rPr>
            </w:pPr>
          </w:p>
        </w:tc>
      </w:tr>
      <w:tr w:rsidR="00003DFB" w:rsidRPr="00003DFB" w14:paraId="232AAC3F" w14:textId="77777777" w:rsidTr="00003DFB">
        <w:trPr>
          <w:trHeight w:val="449"/>
        </w:trPr>
        <w:tc>
          <w:tcPr>
            <w:tcW w:w="550" w:type="dxa"/>
            <w:tcBorders>
              <w:top w:val="single" w:sz="4" w:space="0" w:color="auto"/>
              <w:bottom w:val="single" w:sz="4" w:space="0" w:color="auto"/>
            </w:tcBorders>
            <w:shd w:val="clear" w:color="auto" w:fill="FFFFFF"/>
          </w:tcPr>
          <w:p w14:paraId="42D90CE6" w14:textId="77777777" w:rsidR="00003DFB" w:rsidRPr="00003DFB" w:rsidRDefault="00003DFB" w:rsidP="00003DFB">
            <w:pPr>
              <w:jc w:val="left"/>
              <w:rPr>
                <w:color w:val="000000"/>
              </w:rPr>
            </w:pPr>
            <w:r>
              <w:rPr>
                <w:color w:val="000000"/>
              </w:rPr>
              <w:t>273</w:t>
            </w:r>
          </w:p>
        </w:tc>
        <w:tc>
          <w:tcPr>
            <w:tcW w:w="1646" w:type="dxa"/>
            <w:tcBorders>
              <w:top w:val="single" w:sz="4" w:space="0" w:color="auto"/>
              <w:bottom w:val="single" w:sz="4" w:space="0" w:color="auto"/>
            </w:tcBorders>
            <w:shd w:val="clear" w:color="auto" w:fill="FFFFFF"/>
          </w:tcPr>
          <w:p w14:paraId="1BD0B56A" w14:textId="77777777" w:rsidR="00003DFB" w:rsidRPr="00003DFB" w:rsidRDefault="00003DFB" w:rsidP="00003DFB">
            <w:pPr>
              <w:jc w:val="left"/>
              <w:rPr>
                <w:color w:val="000000"/>
              </w:rPr>
            </w:pPr>
            <w:r>
              <w:rPr>
                <w:color w:val="000000"/>
              </w:rPr>
              <w:t>B601</w:t>
            </w:r>
          </w:p>
        </w:tc>
        <w:tc>
          <w:tcPr>
            <w:tcW w:w="1647" w:type="dxa"/>
            <w:tcBorders>
              <w:top w:val="single" w:sz="4" w:space="0" w:color="auto"/>
              <w:bottom w:val="single" w:sz="4" w:space="0" w:color="auto"/>
            </w:tcBorders>
            <w:shd w:val="clear" w:color="auto" w:fill="FFFFFF"/>
          </w:tcPr>
          <w:p w14:paraId="30CC5F87" w14:textId="77777777" w:rsidR="00003DFB" w:rsidRPr="00003DFB" w:rsidRDefault="00003DFB" w:rsidP="00003DFB">
            <w:pPr>
              <w:jc w:val="left"/>
              <w:rPr>
                <w:color w:val="000000"/>
              </w:rPr>
            </w:pPr>
            <w:r>
              <w:rPr>
                <w:color w:val="000000"/>
              </w:rPr>
              <w:t>VARCHAR(40)</w:t>
            </w:r>
          </w:p>
        </w:tc>
        <w:tc>
          <w:tcPr>
            <w:tcW w:w="1647" w:type="dxa"/>
            <w:shd w:val="clear" w:color="auto" w:fill="FFFFFF"/>
          </w:tcPr>
          <w:p w14:paraId="2B79847A"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6FDC0C44" w14:textId="77777777" w:rsidR="00003DFB" w:rsidRPr="00003DFB" w:rsidRDefault="00003DFB" w:rsidP="00003DFB">
            <w:pPr>
              <w:jc w:val="left"/>
              <w:rPr>
                <w:color w:val="000000"/>
              </w:rPr>
            </w:pPr>
            <w:r>
              <w:rPr>
                <w:color w:val="000000"/>
              </w:rPr>
              <w:t>XX_FU_CODE_IND</w:t>
            </w:r>
          </w:p>
        </w:tc>
        <w:tc>
          <w:tcPr>
            <w:tcW w:w="1647" w:type="dxa"/>
            <w:shd w:val="clear" w:color="auto" w:fill="FFFFFF"/>
          </w:tcPr>
          <w:p w14:paraId="67CF85A3" w14:textId="77777777" w:rsidR="00003DFB" w:rsidRPr="00003DFB" w:rsidRDefault="00003DFB" w:rsidP="00003DFB">
            <w:pPr>
              <w:jc w:val="left"/>
              <w:rPr>
                <w:color w:val="000000"/>
              </w:rPr>
            </w:pPr>
            <w:r>
              <w:rPr>
                <w:color w:val="000000"/>
              </w:rPr>
              <w:t>VARCHAR(30)</w:t>
            </w:r>
          </w:p>
        </w:tc>
        <w:tc>
          <w:tcPr>
            <w:tcW w:w="2906" w:type="dxa"/>
            <w:tcBorders>
              <w:top w:val="single" w:sz="4" w:space="0" w:color="auto"/>
              <w:bottom w:val="single" w:sz="4" w:space="0" w:color="auto"/>
            </w:tcBorders>
            <w:shd w:val="clear" w:color="auto" w:fill="FFFFFF"/>
          </w:tcPr>
          <w:p w14:paraId="1F469EA6" w14:textId="77777777" w:rsidR="00003DFB" w:rsidRPr="00003DFB" w:rsidRDefault="00003DFB" w:rsidP="00003DFB">
            <w:pPr>
              <w:jc w:val="left"/>
              <w:rPr>
                <w:color w:val="000000"/>
              </w:rPr>
            </w:pPr>
            <w:r>
              <w:rPr>
                <w:color w:val="000000"/>
              </w:rPr>
              <w:t>XX_FU_CODE_IND</w:t>
            </w:r>
          </w:p>
        </w:tc>
        <w:tc>
          <w:tcPr>
            <w:tcW w:w="2906" w:type="dxa"/>
            <w:tcBorders>
              <w:top w:val="single" w:sz="4" w:space="0" w:color="auto"/>
              <w:bottom w:val="single" w:sz="4" w:space="0" w:color="auto"/>
            </w:tcBorders>
            <w:shd w:val="clear" w:color="auto" w:fill="FFFFFF"/>
          </w:tcPr>
          <w:p w14:paraId="73411760" w14:textId="77777777" w:rsidR="00003DFB" w:rsidRPr="00003DFB" w:rsidRDefault="00003DFB" w:rsidP="00003DFB">
            <w:pPr>
              <w:jc w:val="left"/>
              <w:rPr>
                <w:color w:val="000000"/>
              </w:rPr>
            </w:pPr>
            <w:r>
              <w:rPr>
                <w:color w:val="000000"/>
              </w:rPr>
              <w:t>Prüfpfad 1 Basel III</w:t>
            </w:r>
          </w:p>
        </w:tc>
      </w:tr>
      <w:tr w:rsidR="00003DFB" w:rsidRPr="00003DFB" w14:paraId="3C396E3E" w14:textId="77777777" w:rsidTr="00003DFB">
        <w:trPr>
          <w:trHeight w:val="449"/>
        </w:trPr>
        <w:tc>
          <w:tcPr>
            <w:tcW w:w="550" w:type="dxa"/>
            <w:tcBorders>
              <w:top w:val="single" w:sz="4" w:space="0" w:color="auto"/>
              <w:bottom w:val="nil"/>
            </w:tcBorders>
            <w:shd w:val="clear" w:color="auto" w:fill="FFFFFF"/>
          </w:tcPr>
          <w:p w14:paraId="371EB5CB" w14:textId="77777777" w:rsidR="00003DFB" w:rsidRDefault="00003DFB" w:rsidP="00003DFB">
            <w:pPr>
              <w:jc w:val="left"/>
              <w:rPr>
                <w:color w:val="000000"/>
              </w:rPr>
            </w:pPr>
            <w:r>
              <w:rPr>
                <w:color w:val="000000"/>
              </w:rPr>
              <w:t>274</w:t>
            </w:r>
          </w:p>
        </w:tc>
        <w:tc>
          <w:tcPr>
            <w:tcW w:w="1646" w:type="dxa"/>
            <w:tcBorders>
              <w:top w:val="single" w:sz="4" w:space="0" w:color="auto"/>
              <w:bottom w:val="nil"/>
            </w:tcBorders>
            <w:shd w:val="clear" w:color="auto" w:fill="FFFFFF"/>
          </w:tcPr>
          <w:p w14:paraId="3030FC79" w14:textId="77777777" w:rsidR="00003DFB" w:rsidRDefault="00003DFB" w:rsidP="00003DFB">
            <w:pPr>
              <w:jc w:val="left"/>
              <w:rPr>
                <w:color w:val="000000"/>
              </w:rPr>
            </w:pPr>
            <w:r>
              <w:rPr>
                <w:color w:val="000000"/>
              </w:rPr>
              <w:t>EXC120</w:t>
            </w:r>
          </w:p>
        </w:tc>
        <w:tc>
          <w:tcPr>
            <w:tcW w:w="1647" w:type="dxa"/>
            <w:tcBorders>
              <w:top w:val="single" w:sz="4" w:space="0" w:color="auto"/>
              <w:bottom w:val="nil"/>
            </w:tcBorders>
            <w:shd w:val="clear" w:color="auto" w:fill="FFFFFF"/>
          </w:tcPr>
          <w:p w14:paraId="62526B9F" w14:textId="77777777" w:rsidR="00003DFB" w:rsidRDefault="00003DFB" w:rsidP="00003DFB">
            <w:pPr>
              <w:jc w:val="left"/>
              <w:rPr>
                <w:color w:val="000000"/>
              </w:rPr>
            </w:pPr>
            <w:r>
              <w:rPr>
                <w:color w:val="000000"/>
              </w:rPr>
              <w:t>Integer</w:t>
            </w:r>
          </w:p>
        </w:tc>
        <w:tc>
          <w:tcPr>
            <w:tcW w:w="1647" w:type="dxa"/>
            <w:shd w:val="clear" w:color="auto" w:fill="FFFFFF"/>
          </w:tcPr>
          <w:p w14:paraId="0EF79F69" w14:textId="77777777" w:rsidR="00003DFB" w:rsidRDefault="00003DFB" w:rsidP="00003DFB">
            <w:pPr>
              <w:jc w:val="left"/>
              <w:rPr>
                <w:color w:val="000000"/>
              </w:rPr>
            </w:pPr>
            <w:r>
              <w:rPr>
                <w:color w:val="000000"/>
              </w:rPr>
              <w:t>POSITION</w:t>
            </w:r>
          </w:p>
        </w:tc>
        <w:tc>
          <w:tcPr>
            <w:tcW w:w="1647" w:type="dxa"/>
            <w:shd w:val="clear" w:color="auto" w:fill="FFFFFF"/>
          </w:tcPr>
          <w:p w14:paraId="4CAB4128" w14:textId="77777777" w:rsidR="00003DFB" w:rsidRDefault="00003DFB" w:rsidP="00003DFB">
            <w:pPr>
              <w:jc w:val="left"/>
              <w:rPr>
                <w:color w:val="000000"/>
              </w:rPr>
            </w:pPr>
            <w:r>
              <w:rPr>
                <w:color w:val="000000"/>
              </w:rPr>
              <w:t>B603</w:t>
            </w:r>
          </w:p>
        </w:tc>
        <w:tc>
          <w:tcPr>
            <w:tcW w:w="1647" w:type="dxa"/>
            <w:shd w:val="clear" w:color="auto" w:fill="FFFFFF"/>
          </w:tcPr>
          <w:p w14:paraId="60EF765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D9BED80" w14:textId="77777777" w:rsidR="00003DFB" w:rsidRPr="00412367" w:rsidRDefault="00003DFB" w:rsidP="00003DFB">
            <w:pPr>
              <w:jc w:val="left"/>
              <w:rPr>
                <w:color w:val="000000"/>
                <w:lang w:val="en-US"/>
                <w:rPrChange w:id="2465" w:author="Huke, Juan (extern)" w:date="2024-05-22T18:35:00Z">
                  <w:rPr>
                    <w:color w:val="000000"/>
                  </w:rPr>
                </w:rPrChange>
              </w:rPr>
            </w:pPr>
            <w:r w:rsidRPr="00412367">
              <w:rPr>
                <w:color w:val="000000"/>
                <w:lang w:val="en-US"/>
                <w:rPrChange w:id="2466" w:author="Huke, Juan (extern)" w:date="2024-05-22T18:35:00Z">
                  <w:rPr>
                    <w:color w:val="000000"/>
                  </w:rPr>
                </w:rPrChange>
              </w:rPr>
              <w:t>if B603 = 'T' or XX_DELISYST = '208'</w:t>
            </w:r>
          </w:p>
          <w:p w14:paraId="41F3380B" w14:textId="77777777" w:rsidR="00003DFB" w:rsidRDefault="00003DFB" w:rsidP="00003DFB">
            <w:pPr>
              <w:jc w:val="left"/>
              <w:rPr>
                <w:color w:val="000000"/>
              </w:rPr>
            </w:pPr>
            <w:r>
              <w:rPr>
                <w:color w:val="000000"/>
              </w:rPr>
              <w:t>then 4</w:t>
            </w:r>
          </w:p>
          <w:p w14:paraId="2AB9D118"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35974A0E" w14:textId="77777777" w:rsidR="00003DFB" w:rsidRDefault="00003DFB" w:rsidP="00003DFB">
            <w:pPr>
              <w:jc w:val="left"/>
              <w:rPr>
                <w:color w:val="000000"/>
              </w:rPr>
            </w:pPr>
            <w:r>
              <w:rPr>
                <w:color w:val="000000"/>
              </w:rPr>
              <w:t>Ausnahmeregel für Instrument/Position in AnaCredit</w:t>
            </w:r>
          </w:p>
          <w:p w14:paraId="0800C7BE" w14:textId="77777777" w:rsidR="00003DFB" w:rsidRDefault="00003DFB" w:rsidP="00003DFB">
            <w:pPr>
              <w:jc w:val="left"/>
              <w:rPr>
                <w:color w:val="000000"/>
              </w:rPr>
            </w:pPr>
          </w:p>
          <w:p w14:paraId="20FB7088" w14:textId="77777777" w:rsidR="00003DFB" w:rsidRDefault="00003DFB" w:rsidP="00003DFB">
            <w:pPr>
              <w:jc w:val="left"/>
              <w:rPr>
                <w:color w:val="000000"/>
              </w:rPr>
            </w:pPr>
            <w:r>
              <w:rPr>
                <w:color w:val="000000"/>
              </w:rPr>
              <w:t xml:space="preserve">Transferrisiken (B603 = 'T') </w:t>
            </w:r>
            <w:r>
              <w:rPr>
                <w:color w:val="000000"/>
              </w:rPr>
              <w:lastRenderedPageBreak/>
              <w:t>und CommerzReal (XX_DELISYST = 208) werden ausgesteuert, ansonsten erfolgt die Relevanzprüfung für das Modul in ABACUS.</w:t>
            </w:r>
          </w:p>
          <w:p w14:paraId="6918E732" w14:textId="77777777" w:rsidR="00003DFB" w:rsidRDefault="00003DFB" w:rsidP="00003DFB">
            <w:pPr>
              <w:jc w:val="left"/>
              <w:rPr>
                <w:color w:val="000000"/>
              </w:rPr>
            </w:pPr>
          </w:p>
          <w:p w14:paraId="7B6A688A" w14:textId="77777777" w:rsidR="00003DFB" w:rsidRDefault="00003DFB" w:rsidP="00003DFB">
            <w:pPr>
              <w:jc w:val="left"/>
              <w:rPr>
                <w:color w:val="000000"/>
              </w:rPr>
            </w:pPr>
            <w:r>
              <w:rPr>
                <w:color w:val="000000"/>
              </w:rPr>
              <w:t>EXC120 (4 = Aussteuerung durch den Anwender)</w:t>
            </w:r>
          </w:p>
        </w:tc>
      </w:tr>
      <w:tr w:rsidR="00003DFB" w:rsidRPr="00003DFB" w14:paraId="6F6B39A5" w14:textId="77777777" w:rsidTr="00003DFB">
        <w:trPr>
          <w:trHeight w:val="449"/>
        </w:trPr>
        <w:tc>
          <w:tcPr>
            <w:tcW w:w="550" w:type="dxa"/>
            <w:tcBorders>
              <w:top w:val="nil"/>
              <w:bottom w:val="single" w:sz="4" w:space="0" w:color="auto"/>
            </w:tcBorders>
            <w:shd w:val="clear" w:color="auto" w:fill="FFFFFF"/>
          </w:tcPr>
          <w:p w14:paraId="024720F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DC8281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2B64F47" w14:textId="77777777" w:rsidR="00003DFB" w:rsidRDefault="00003DFB" w:rsidP="00003DFB">
            <w:pPr>
              <w:jc w:val="left"/>
              <w:rPr>
                <w:color w:val="000000"/>
              </w:rPr>
            </w:pPr>
          </w:p>
        </w:tc>
        <w:tc>
          <w:tcPr>
            <w:tcW w:w="1647" w:type="dxa"/>
            <w:shd w:val="clear" w:color="auto" w:fill="FFFFFF"/>
          </w:tcPr>
          <w:p w14:paraId="270C1044" w14:textId="77777777" w:rsidR="00003DFB" w:rsidRDefault="00003DFB" w:rsidP="00003DFB">
            <w:pPr>
              <w:jc w:val="left"/>
              <w:rPr>
                <w:color w:val="000000"/>
              </w:rPr>
            </w:pPr>
            <w:r>
              <w:rPr>
                <w:color w:val="000000"/>
              </w:rPr>
              <w:t>XX_C_CONTRACT_KG</w:t>
            </w:r>
          </w:p>
        </w:tc>
        <w:tc>
          <w:tcPr>
            <w:tcW w:w="1647" w:type="dxa"/>
            <w:shd w:val="clear" w:color="auto" w:fill="FFFFFF"/>
          </w:tcPr>
          <w:p w14:paraId="14D8C066" w14:textId="77777777" w:rsidR="00003DFB" w:rsidRDefault="00003DFB" w:rsidP="00003DFB">
            <w:pPr>
              <w:jc w:val="left"/>
              <w:rPr>
                <w:color w:val="000000"/>
              </w:rPr>
            </w:pPr>
            <w:r>
              <w:rPr>
                <w:color w:val="000000"/>
              </w:rPr>
              <w:t>XX_DELISYST</w:t>
            </w:r>
          </w:p>
        </w:tc>
        <w:tc>
          <w:tcPr>
            <w:tcW w:w="1647" w:type="dxa"/>
            <w:shd w:val="clear" w:color="auto" w:fill="FFFFFF"/>
          </w:tcPr>
          <w:p w14:paraId="5A59BC4E"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3F99DF7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D1EBDFD" w14:textId="77777777" w:rsidR="00003DFB" w:rsidRDefault="00003DFB" w:rsidP="00003DFB">
            <w:pPr>
              <w:jc w:val="left"/>
              <w:rPr>
                <w:color w:val="000000"/>
              </w:rPr>
            </w:pPr>
          </w:p>
        </w:tc>
      </w:tr>
      <w:tr w:rsidR="00003DFB" w:rsidRPr="00003DFB" w14:paraId="1ECC6859" w14:textId="77777777" w:rsidTr="00003DFB">
        <w:trPr>
          <w:trHeight w:val="449"/>
        </w:trPr>
        <w:tc>
          <w:tcPr>
            <w:tcW w:w="550" w:type="dxa"/>
            <w:tcBorders>
              <w:top w:val="single" w:sz="4" w:space="0" w:color="auto"/>
              <w:bottom w:val="nil"/>
            </w:tcBorders>
            <w:shd w:val="clear" w:color="auto" w:fill="FFFFFF"/>
          </w:tcPr>
          <w:p w14:paraId="7F8F6B9E" w14:textId="77777777" w:rsidR="00003DFB" w:rsidRDefault="00003DFB" w:rsidP="00003DFB">
            <w:pPr>
              <w:jc w:val="left"/>
              <w:rPr>
                <w:color w:val="000000"/>
              </w:rPr>
            </w:pPr>
            <w:r>
              <w:rPr>
                <w:color w:val="000000"/>
              </w:rPr>
              <w:t>275</w:t>
            </w:r>
          </w:p>
        </w:tc>
        <w:tc>
          <w:tcPr>
            <w:tcW w:w="1646" w:type="dxa"/>
            <w:tcBorders>
              <w:top w:val="single" w:sz="4" w:space="0" w:color="auto"/>
              <w:bottom w:val="nil"/>
            </w:tcBorders>
            <w:shd w:val="clear" w:color="auto" w:fill="FFFFFF"/>
          </w:tcPr>
          <w:p w14:paraId="3C209631" w14:textId="77777777" w:rsidR="00003DFB" w:rsidRDefault="00003DFB" w:rsidP="00003DFB">
            <w:pPr>
              <w:jc w:val="left"/>
              <w:rPr>
                <w:color w:val="000000"/>
              </w:rPr>
            </w:pPr>
            <w:r>
              <w:rPr>
                <w:color w:val="000000"/>
              </w:rPr>
              <w:t>Z001</w:t>
            </w:r>
          </w:p>
        </w:tc>
        <w:tc>
          <w:tcPr>
            <w:tcW w:w="1647" w:type="dxa"/>
            <w:tcBorders>
              <w:top w:val="single" w:sz="4" w:space="0" w:color="auto"/>
              <w:bottom w:val="nil"/>
            </w:tcBorders>
            <w:shd w:val="clear" w:color="auto" w:fill="FFFFFF"/>
          </w:tcPr>
          <w:p w14:paraId="492EB123" w14:textId="77777777" w:rsidR="00003DFB" w:rsidRDefault="00003DFB" w:rsidP="00003DFB">
            <w:pPr>
              <w:jc w:val="left"/>
              <w:rPr>
                <w:color w:val="000000"/>
              </w:rPr>
            </w:pPr>
            <w:r>
              <w:rPr>
                <w:color w:val="000000"/>
              </w:rPr>
              <w:t>Integer</w:t>
            </w:r>
          </w:p>
        </w:tc>
        <w:tc>
          <w:tcPr>
            <w:tcW w:w="1647" w:type="dxa"/>
            <w:shd w:val="clear" w:color="auto" w:fill="FFFFFF"/>
          </w:tcPr>
          <w:p w14:paraId="1F4E75AA" w14:textId="77777777" w:rsidR="00003DFB" w:rsidRDefault="00003DFB" w:rsidP="00003DFB">
            <w:pPr>
              <w:jc w:val="left"/>
              <w:rPr>
                <w:color w:val="000000"/>
              </w:rPr>
            </w:pPr>
            <w:r>
              <w:rPr>
                <w:color w:val="000000"/>
              </w:rPr>
              <w:t>POSITION</w:t>
            </w:r>
          </w:p>
        </w:tc>
        <w:tc>
          <w:tcPr>
            <w:tcW w:w="1647" w:type="dxa"/>
            <w:shd w:val="clear" w:color="auto" w:fill="FFFFFF"/>
          </w:tcPr>
          <w:p w14:paraId="2004CE74" w14:textId="77777777" w:rsidR="00003DFB" w:rsidRDefault="00003DFB" w:rsidP="00003DFB">
            <w:pPr>
              <w:jc w:val="left"/>
              <w:rPr>
                <w:color w:val="000000"/>
              </w:rPr>
            </w:pPr>
            <w:r>
              <w:rPr>
                <w:color w:val="000000"/>
              </w:rPr>
              <w:t>B603</w:t>
            </w:r>
          </w:p>
        </w:tc>
        <w:tc>
          <w:tcPr>
            <w:tcW w:w="1647" w:type="dxa"/>
            <w:shd w:val="clear" w:color="auto" w:fill="FFFFFF"/>
          </w:tcPr>
          <w:p w14:paraId="73710DD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32D82F8" w14:textId="77777777" w:rsidR="00003DFB" w:rsidRPr="00412367" w:rsidRDefault="00003DFB" w:rsidP="00003DFB">
            <w:pPr>
              <w:jc w:val="left"/>
              <w:rPr>
                <w:color w:val="000000"/>
                <w:lang w:val="en-US"/>
                <w:rPrChange w:id="2467" w:author="Huke, Juan (extern)" w:date="2024-05-22T18:35:00Z">
                  <w:rPr>
                    <w:color w:val="000000"/>
                  </w:rPr>
                </w:rPrChange>
              </w:rPr>
            </w:pPr>
            <w:r w:rsidRPr="00412367">
              <w:rPr>
                <w:color w:val="000000"/>
                <w:lang w:val="en-US"/>
                <w:rPrChange w:id="2468" w:author="Huke, Juan (extern)" w:date="2024-05-22T18:35:00Z">
                  <w:rPr>
                    <w:color w:val="000000"/>
                  </w:rPr>
                </w:rPrChange>
              </w:rPr>
              <w:t>if B603 = 'T' or XX_DELISYST = '208'</w:t>
            </w:r>
          </w:p>
          <w:p w14:paraId="14063A0A" w14:textId="77777777" w:rsidR="00003DFB" w:rsidRPr="00412367" w:rsidRDefault="00003DFB" w:rsidP="00003DFB">
            <w:pPr>
              <w:jc w:val="left"/>
              <w:rPr>
                <w:color w:val="000000"/>
                <w:lang w:val="en-US"/>
                <w:rPrChange w:id="2469" w:author="Huke, Juan (extern)" w:date="2024-05-22T18:35:00Z">
                  <w:rPr>
                    <w:color w:val="000000"/>
                  </w:rPr>
                </w:rPrChange>
              </w:rPr>
            </w:pPr>
            <w:r w:rsidRPr="00412367">
              <w:rPr>
                <w:color w:val="000000"/>
                <w:lang w:val="en-US"/>
                <w:rPrChange w:id="2470" w:author="Huke, Juan (extern)" w:date="2024-05-22T18:35:00Z">
                  <w:rPr>
                    <w:color w:val="000000"/>
                  </w:rPr>
                </w:rPrChange>
              </w:rPr>
              <w:t>or [C226 &gt; 0 and C226 is not NULL] (1)</w:t>
            </w:r>
          </w:p>
          <w:p w14:paraId="4DED5238" w14:textId="77777777" w:rsidR="00003DFB" w:rsidRPr="00412367" w:rsidRDefault="00003DFB" w:rsidP="00003DFB">
            <w:pPr>
              <w:jc w:val="left"/>
              <w:rPr>
                <w:color w:val="000000"/>
                <w:lang w:val="en-US"/>
                <w:rPrChange w:id="2471" w:author="Huke, Juan (extern)" w:date="2024-05-22T18:35:00Z">
                  <w:rPr>
                    <w:color w:val="000000"/>
                  </w:rPr>
                </w:rPrChange>
              </w:rPr>
            </w:pPr>
            <w:r w:rsidRPr="00412367">
              <w:rPr>
                <w:color w:val="000000"/>
                <w:lang w:val="en-US"/>
                <w:rPrChange w:id="2472" w:author="Huke, Juan (extern)" w:date="2024-05-22T18:35:00Z">
                  <w:rPr>
                    <w:color w:val="000000"/>
                  </w:rPr>
                </w:rPrChange>
              </w:rPr>
              <w:t>or [C265 &gt; 0 and C226 is not NULL] (1)</w:t>
            </w:r>
          </w:p>
          <w:p w14:paraId="24781E37" w14:textId="77777777" w:rsidR="00003DFB" w:rsidRPr="00412367" w:rsidRDefault="00003DFB" w:rsidP="00003DFB">
            <w:pPr>
              <w:jc w:val="left"/>
              <w:rPr>
                <w:color w:val="000000"/>
                <w:lang w:val="en-US"/>
                <w:rPrChange w:id="2473" w:author="Huke, Juan (extern)" w:date="2024-05-22T18:35:00Z">
                  <w:rPr>
                    <w:color w:val="000000"/>
                  </w:rPr>
                </w:rPrChange>
              </w:rPr>
            </w:pPr>
            <w:r w:rsidRPr="00412367">
              <w:rPr>
                <w:color w:val="000000"/>
                <w:lang w:val="en-US"/>
                <w:rPrChange w:id="2474" w:author="Huke, Juan (extern)" w:date="2024-05-22T18:35:00Z">
                  <w:rPr>
                    <w:color w:val="000000"/>
                  </w:rPr>
                </w:rPrChange>
              </w:rPr>
              <w:t>or [C267 &gt; 0 and C226 is not NULL] (1)</w:t>
            </w:r>
          </w:p>
          <w:p w14:paraId="2F2BDEBA" w14:textId="77777777" w:rsidR="00003DFB" w:rsidRPr="00412367" w:rsidRDefault="00003DFB" w:rsidP="00003DFB">
            <w:pPr>
              <w:jc w:val="left"/>
              <w:rPr>
                <w:color w:val="000000"/>
                <w:lang w:val="en-US"/>
                <w:rPrChange w:id="2475" w:author="Huke, Juan (extern)" w:date="2024-05-22T18:35:00Z">
                  <w:rPr>
                    <w:color w:val="000000"/>
                  </w:rPr>
                </w:rPrChange>
              </w:rPr>
            </w:pPr>
            <w:r w:rsidRPr="00412367">
              <w:rPr>
                <w:color w:val="000000"/>
                <w:lang w:val="en-US"/>
                <w:rPrChange w:id="2476" w:author="Huke, Juan (extern)" w:date="2024-05-22T18:35:00Z">
                  <w:rPr>
                    <w:color w:val="000000"/>
                  </w:rPr>
                </w:rPrChange>
              </w:rPr>
              <w:t>or [(XX_PRODUCT_TYPE_ORIG_IND = 'REWE'</w:t>
            </w:r>
          </w:p>
          <w:p w14:paraId="410C48A2" w14:textId="77777777" w:rsidR="00003DFB" w:rsidRPr="00412367" w:rsidRDefault="00003DFB" w:rsidP="00003DFB">
            <w:pPr>
              <w:jc w:val="left"/>
              <w:rPr>
                <w:color w:val="000000"/>
                <w:lang w:val="en-US"/>
                <w:rPrChange w:id="2477" w:author="Huke, Juan (extern)" w:date="2024-05-22T18:35:00Z">
                  <w:rPr>
                    <w:color w:val="000000"/>
                  </w:rPr>
                </w:rPrChange>
              </w:rPr>
            </w:pPr>
            <w:r w:rsidRPr="00412367">
              <w:rPr>
                <w:color w:val="000000"/>
                <w:lang w:val="en-US"/>
                <w:rPrChange w:id="2478" w:author="Huke, Juan (extern)" w:date="2024-05-22T18:35:00Z">
                  <w:rPr>
                    <w:color w:val="000000"/>
                  </w:rPr>
                </w:rPrChange>
              </w:rPr>
              <w:t>and SUBSTR(XX_CONTRACT,4,2) in (99,93))] (2)</w:t>
            </w:r>
          </w:p>
          <w:p w14:paraId="0F4B3822" w14:textId="77777777" w:rsidR="00003DFB" w:rsidRPr="00412367" w:rsidRDefault="00003DFB" w:rsidP="00003DFB">
            <w:pPr>
              <w:jc w:val="left"/>
              <w:rPr>
                <w:color w:val="000000"/>
                <w:lang w:val="en-US"/>
                <w:rPrChange w:id="2479" w:author="Huke, Juan (extern)" w:date="2024-05-22T18:35:00Z">
                  <w:rPr>
                    <w:color w:val="000000"/>
                  </w:rPr>
                </w:rPrChange>
              </w:rPr>
            </w:pPr>
            <w:r w:rsidRPr="00412367">
              <w:rPr>
                <w:color w:val="000000"/>
                <w:lang w:val="en-US"/>
                <w:rPrChange w:id="2480" w:author="Huke, Juan (extern)" w:date="2024-05-22T18:35:00Z">
                  <w:rPr>
                    <w:color w:val="000000"/>
                  </w:rPr>
                </w:rPrChange>
              </w:rPr>
              <w:t>or [XX_PRODUCT_TYPE_CDB = '454'] (3)</w:t>
            </w:r>
          </w:p>
          <w:p w14:paraId="53B53C8E" w14:textId="77777777" w:rsidR="00003DFB" w:rsidRPr="00412367" w:rsidRDefault="00003DFB" w:rsidP="00003DFB">
            <w:pPr>
              <w:jc w:val="left"/>
              <w:rPr>
                <w:color w:val="000000"/>
                <w:lang w:val="en-US"/>
                <w:rPrChange w:id="2481" w:author="Huke, Juan (extern)" w:date="2024-05-22T18:35:00Z">
                  <w:rPr>
                    <w:color w:val="000000"/>
                  </w:rPr>
                </w:rPrChange>
              </w:rPr>
            </w:pPr>
            <w:r w:rsidRPr="00412367">
              <w:rPr>
                <w:color w:val="000000"/>
                <w:lang w:val="en-US"/>
                <w:rPrChange w:id="2482" w:author="Huke, Juan (extern)" w:date="2024-05-22T18:35:00Z">
                  <w:rPr>
                    <w:color w:val="000000"/>
                  </w:rPr>
                </w:rPrChange>
              </w:rPr>
              <w:t xml:space="preserve">or [(XX_DELISYST = '512')] </w:t>
            </w:r>
            <w:r w:rsidRPr="00412367">
              <w:rPr>
                <w:color w:val="000000"/>
                <w:lang w:val="en-US"/>
                <w:rPrChange w:id="2483" w:author="Huke, Juan (extern)" w:date="2024-05-22T18:35:00Z">
                  <w:rPr>
                    <w:color w:val="000000"/>
                  </w:rPr>
                </w:rPrChange>
              </w:rPr>
              <w:lastRenderedPageBreak/>
              <w:t>(4)</w:t>
            </w:r>
          </w:p>
          <w:p w14:paraId="6AE0E302" w14:textId="77777777" w:rsidR="00003DFB" w:rsidRPr="00412367" w:rsidRDefault="00003DFB" w:rsidP="00003DFB">
            <w:pPr>
              <w:jc w:val="left"/>
              <w:rPr>
                <w:color w:val="000000"/>
                <w:lang w:val="en-US"/>
                <w:rPrChange w:id="2484" w:author="Huke, Juan (extern)" w:date="2024-05-22T18:35:00Z">
                  <w:rPr>
                    <w:color w:val="000000"/>
                  </w:rPr>
                </w:rPrChange>
              </w:rPr>
            </w:pPr>
            <w:r w:rsidRPr="00412367">
              <w:rPr>
                <w:color w:val="000000"/>
                <w:lang w:val="en-US"/>
                <w:rPrChange w:id="2485" w:author="Huke, Juan (extern)" w:date="2024-05-22T18:35:00Z">
                  <w:rPr>
                    <w:color w:val="000000"/>
                  </w:rPr>
                </w:rPrChange>
              </w:rPr>
              <w:t xml:space="preserve">or [(XX_DELISYST = '106' </w:t>
            </w:r>
          </w:p>
          <w:p w14:paraId="5071B23F" w14:textId="77777777" w:rsidR="00003DFB" w:rsidRPr="00412367" w:rsidRDefault="00003DFB" w:rsidP="00003DFB">
            <w:pPr>
              <w:jc w:val="left"/>
              <w:rPr>
                <w:color w:val="000000"/>
                <w:lang w:val="en-US"/>
                <w:rPrChange w:id="2486" w:author="Huke, Juan (extern)" w:date="2024-05-22T18:35:00Z">
                  <w:rPr>
                    <w:color w:val="000000"/>
                  </w:rPr>
                </w:rPrChange>
              </w:rPr>
            </w:pPr>
            <w:r w:rsidRPr="00412367">
              <w:rPr>
                <w:color w:val="000000"/>
                <w:lang w:val="en-US"/>
                <w:rPrChange w:id="2487" w:author="Huke, Juan (extern)" w:date="2024-05-22T18:35:00Z">
                  <w:rPr>
                    <w:color w:val="000000"/>
                  </w:rPr>
                </w:rPrChange>
              </w:rPr>
              <w:t>and XX_PRODUCT_TYPE_ORIG_IND = 'REWE')] (5)</w:t>
            </w:r>
          </w:p>
          <w:p w14:paraId="34CFF1BB" w14:textId="77777777" w:rsidR="00003DFB" w:rsidRDefault="00003DFB" w:rsidP="00003DFB">
            <w:pPr>
              <w:jc w:val="left"/>
              <w:rPr>
                <w:color w:val="000000"/>
              </w:rPr>
            </w:pPr>
            <w:r>
              <w:rPr>
                <w:color w:val="000000"/>
              </w:rPr>
              <w:t>then 0</w:t>
            </w:r>
          </w:p>
          <w:p w14:paraId="28795A6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28E7949" w14:textId="77777777" w:rsidR="00003DFB" w:rsidRDefault="00003DFB" w:rsidP="00003DFB">
            <w:pPr>
              <w:jc w:val="left"/>
              <w:rPr>
                <w:color w:val="000000"/>
              </w:rPr>
            </w:pPr>
            <w:r>
              <w:rPr>
                <w:color w:val="000000"/>
              </w:rPr>
              <w:lastRenderedPageBreak/>
              <w:t>Relevanzflag Zinsstatistik</w:t>
            </w:r>
          </w:p>
          <w:p w14:paraId="3ECFCB1F" w14:textId="77777777" w:rsidR="00003DFB" w:rsidRDefault="00003DFB" w:rsidP="00003DFB">
            <w:pPr>
              <w:jc w:val="left"/>
              <w:rPr>
                <w:color w:val="000000"/>
              </w:rPr>
            </w:pPr>
          </w:p>
          <w:p w14:paraId="44B049CA" w14:textId="77777777" w:rsidR="00003DFB" w:rsidRDefault="00003DFB" w:rsidP="00003DFB">
            <w:pPr>
              <w:jc w:val="left"/>
              <w:rPr>
                <w:color w:val="000000"/>
              </w:rPr>
            </w:pPr>
            <w:r>
              <w:rPr>
                <w:color w:val="000000"/>
              </w:rPr>
              <w:t>Transferrisiken (B603 = 'T') und CommerzReal (XX_DELISYST = 208) werden ausgesteuert, ansonsten erfolgt die Relevanzprüfung für das Modul in ABACUS.</w:t>
            </w:r>
          </w:p>
          <w:p w14:paraId="3A0BA8F1" w14:textId="77777777" w:rsidR="00003DFB" w:rsidRDefault="00003DFB" w:rsidP="00003DFB">
            <w:pPr>
              <w:jc w:val="left"/>
              <w:rPr>
                <w:color w:val="000000"/>
              </w:rPr>
            </w:pPr>
          </w:p>
          <w:p w14:paraId="6C5D083B" w14:textId="77777777" w:rsidR="00003DFB" w:rsidRDefault="00003DFB" w:rsidP="00003DFB">
            <w:pPr>
              <w:jc w:val="left"/>
              <w:rPr>
                <w:color w:val="000000"/>
              </w:rPr>
            </w:pPr>
            <w:r>
              <w:rPr>
                <w:color w:val="000000"/>
              </w:rPr>
              <w:t>Z001 (0 = Nicht relevant, z.B. notleidender Kredit</w:t>
            </w:r>
          </w:p>
          <w:p w14:paraId="4811A1BD" w14:textId="77777777" w:rsidR="00003DFB" w:rsidRDefault="00003DFB" w:rsidP="00003DFB">
            <w:pPr>
              <w:jc w:val="left"/>
              <w:rPr>
                <w:color w:val="000000"/>
              </w:rPr>
            </w:pPr>
            <w:r>
              <w:rPr>
                <w:color w:val="000000"/>
              </w:rPr>
              <w:t xml:space="preserve">, 1 = Rausschließlich relevant für Bestandsmeldung, 2 = Relevant für Bestandsmeldung und Neugeschäftsmeldung), 3 = Ausschließlich relevant für </w:t>
            </w:r>
            <w:r>
              <w:rPr>
                <w:color w:val="000000"/>
              </w:rPr>
              <w:lastRenderedPageBreak/>
              <w:t>Neugeschäftsmeldung</w:t>
            </w:r>
          </w:p>
          <w:p w14:paraId="6776B57C" w14:textId="77777777" w:rsidR="00003DFB" w:rsidRDefault="00003DFB" w:rsidP="00003DFB">
            <w:pPr>
              <w:jc w:val="left"/>
              <w:rPr>
                <w:color w:val="000000"/>
              </w:rPr>
            </w:pPr>
          </w:p>
          <w:p w14:paraId="501D507B" w14:textId="77777777" w:rsidR="00003DFB" w:rsidRDefault="00003DFB" w:rsidP="00003DFB">
            <w:pPr>
              <w:jc w:val="left"/>
              <w:rPr>
                <w:color w:val="000000"/>
              </w:rPr>
            </w:pPr>
            <w:r>
              <w:rPr>
                <w:color w:val="000000"/>
              </w:rPr>
              <w:t>Hinweis: REWE-Konten sind über diese Filterung mit ausgeschlossen:</w:t>
            </w:r>
          </w:p>
          <w:p w14:paraId="0FA550E2" w14:textId="77777777" w:rsidR="00003DFB" w:rsidRDefault="00003DFB" w:rsidP="00003DFB">
            <w:pPr>
              <w:jc w:val="left"/>
              <w:rPr>
                <w:color w:val="000000"/>
              </w:rPr>
            </w:pPr>
            <w:r>
              <w:rPr>
                <w:color w:val="000000"/>
              </w:rPr>
              <w:t>(1) Erkennung notleidender Kredite</w:t>
            </w:r>
          </w:p>
          <w:p w14:paraId="541CAB8B" w14:textId="77777777" w:rsidR="00003DFB" w:rsidRDefault="00003DFB" w:rsidP="00003DFB">
            <w:pPr>
              <w:jc w:val="left"/>
              <w:rPr>
                <w:color w:val="000000"/>
              </w:rPr>
            </w:pPr>
            <w:r>
              <w:rPr>
                <w:color w:val="000000"/>
              </w:rPr>
              <w:t xml:space="preserve">(2) Erkennung 99er und 93er Konten AG Ausland (AGA) </w:t>
            </w:r>
          </w:p>
          <w:p w14:paraId="6AEDCB3C" w14:textId="77777777" w:rsidR="00003DFB" w:rsidRDefault="00003DFB" w:rsidP="00003DFB">
            <w:pPr>
              <w:jc w:val="left"/>
              <w:rPr>
                <w:color w:val="000000"/>
              </w:rPr>
            </w:pPr>
            <w:r>
              <w:rPr>
                <w:color w:val="000000"/>
              </w:rPr>
              <w:t>(3) Erkennung 94er Konten AG Ausland (AGA) und AG Inland (AGI)</w:t>
            </w:r>
          </w:p>
          <w:p w14:paraId="3F9AB189" w14:textId="77777777" w:rsidR="00003DFB" w:rsidRDefault="00003DFB" w:rsidP="00003DFB">
            <w:pPr>
              <w:jc w:val="left"/>
              <w:rPr>
                <w:color w:val="000000"/>
              </w:rPr>
            </w:pPr>
            <w:r>
              <w:rPr>
                <w:color w:val="000000"/>
              </w:rPr>
              <w:t>(4) Erkennung 99er und 93er Konten AG Inland (AGI)</w:t>
            </w:r>
          </w:p>
          <w:p w14:paraId="2C99AE9C" w14:textId="77777777" w:rsidR="00003DFB" w:rsidRDefault="00003DFB" w:rsidP="00003DFB">
            <w:pPr>
              <w:jc w:val="left"/>
              <w:rPr>
                <w:color w:val="000000"/>
              </w:rPr>
            </w:pPr>
            <w:r>
              <w:rPr>
                <w:color w:val="000000"/>
              </w:rPr>
              <w:t>(5) erkennung 93er Konten AG Inland (AGI)</w:t>
            </w:r>
          </w:p>
        </w:tc>
      </w:tr>
      <w:tr w:rsidR="00003DFB" w:rsidRPr="00003DFB" w14:paraId="31AB83D2" w14:textId="77777777" w:rsidTr="00003DFB">
        <w:trPr>
          <w:trHeight w:val="449"/>
        </w:trPr>
        <w:tc>
          <w:tcPr>
            <w:tcW w:w="550" w:type="dxa"/>
            <w:tcBorders>
              <w:top w:val="nil"/>
              <w:bottom w:val="nil"/>
            </w:tcBorders>
            <w:shd w:val="clear" w:color="auto" w:fill="FFFFFF"/>
          </w:tcPr>
          <w:p w14:paraId="22CBD15C" w14:textId="77777777" w:rsidR="00003DFB" w:rsidRDefault="00003DFB" w:rsidP="00003DFB">
            <w:pPr>
              <w:jc w:val="left"/>
              <w:rPr>
                <w:color w:val="000000"/>
              </w:rPr>
            </w:pPr>
          </w:p>
        </w:tc>
        <w:tc>
          <w:tcPr>
            <w:tcW w:w="1646" w:type="dxa"/>
            <w:tcBorders>
              <w:top w:val="nil"/>
              <w:bottom w:val="nil"/>
            </w:tcBorders>
            <w:shd w:val="clear" w:color="auto" w:fill="FFFFFF"/>
          </w:tcPr>
          <w:p w14:paraId="002B84A7" w14:textId="77777777" w:rsidR="00003DFB" w:rsidRDefault="00003DFB" w:rsidP="00003DFB">
            <w:pPr>
              <w:jc w:val="left"/>
              <w:rPr>
                <w:color w:val="000000"/>
              </w:rPr>
            </w:pPr>
          </w:p>
        </w:tc>
        <w:tc>
          <w:tcPr>
            <w:tcW w:w="1647" w:type="dxa"/>
            <w:tcBorders>
              <w:top w:val="nil"/>
              <w:bottom w:val="nil"/>
            </w:tcBorders>
            <w:shd w:val="clear" w:color="auto" w:fill="FFFFFF"/>
          </w:tcPr>
          <w:p w14:paraId="208CA00F" w14:textId="77777777" w:rsidR="00003DFB" w:rsidRDefault="00003DFB" w:rsidP="00003DFB">
            <w:pPr>
              <w:jc w:val="left"/>
              <w:rPr>
                <w:color w:val="000000"/>
              </w:rPr>
            </w:pPr>
          </w:p>
        </w:tc>
        <w:tc>
          <w:tcPr>
            <w:tcW w:w="1647" w:type="dxa"/>
            <w:shd w:val="clear" w:color="auto" w:fill="FFFFFF"/>
          </w:tcPr>
          <w:p w14:paraId="4DE52B6D" w14:textId="77777777" w:rsidR="00003DFB" w:rsidRDefault="00003DFB" w:rsidP="00003DFB">
            <w:pPr>
              <w:jc w:val="left"/>
              <w:rPr>
                <w:color w:val="000000"/>
              </w:rPr>
            </w:pPr>
            <w:r>
              <w:rPr>
                <w:color w:val="000000"/>
              </w:rPr>
              <w:t>POSITION</w:t>
            </w:r>
          </w:p>
        </w:tc>
        <w:tc>
          <w:tcPr>
            <w:tcW w:w="1647" w:type="dxa"/>
            <w:shd w:val="clear" w:color="auto" w:fill="FFFFFF"/>
          </w:tcPr>
          <w:p w14:paraId="6BBFE3DD" w14:textId="77777777" w:rsidR="00003DFB" w:rsidRDefault="00003DFB" w:rsidP="00003DFB">
            <w:pPr>
              <w:jc w:val="left"/>
              <w:rPr>
                <w:color w:val="000000"/>
              </w:rPr>
            </w:pPr>
            <w:r>
              <w:rPr>
                <w:color w:val="000000"/>
              </w:rPr>
              <w:t>C226</w:t>
            </w:r>
          </w:p>
        </w:tc>
        <w:tc>
          <w:tcPr>
            <w:tcW w:w="1647" w:type="dxa"/>
            <w:shd w:val="clear" w:color="auto" w:fill="FFFFFF"/>
          </w:tcPr>
          <w:p w14:paraId="3B958B5F"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73109F8A" w14:textId="77777777" w:rsidR="00003DFB" w:rsidRDefault="00003DFB" w:rsidP="00003DFB">
            <w:pPr>
              <w:jc w:val="left"/>
              <w:rPr>
                <w:color w:val="000000"/>
              </w:rPr>
            </w:pPr>
          </w:p>
        </w:tc>
        <w:tc>
          <w:tcPr>
            <w:tcW w:w="2906" w:type="dxa"/>
            <w:tcBorders>
              <w:top w:val="nil"/>
              <w:bottom w:val="nil"/>
            </w:tcBorders>
            <w:shd w:val="clear" w:color="auto" w:fill="FFFFFF"/>
          </w:tcPr>
          <w:p w14:paraId="5FC55DC7" w14:textId="77777777" w:rsidR="00003DFB" w:rsidRDefault="00003DFB" w:rsidP="00003DFB">
            <w:pPr>
              <w:jc w:val="left"/>
              <w:rPr>
                <w:color w:val="000000"/>
              </w:rPr>
            </w:pPr>
          </w:p>
        </w:tc>
      </w:tr>
      <w:tr w:rsidR="00003DFB" w:rsidRPr="00003DFB" w14:paraId="07CF059D" w14:textId="77777777" w:rsidTr="00003DFB">
        <w:trPr>
          <w:trHeight w:val="449"/>
        </w:trPr>
        <w:tc>
          <w:tcPr>
            <w:tcW w:w="550" w:type="dxa"/>
            <w:tcBorders>
              <w:top w:val="nil"/>
              <w:bottom w:val="nil"/>
            </w:tcBorders>
            <w:shd w:val="clear" w:color="auto" w:fill="FFFFFF"/>
          </w:tcPr>
          <w:p w14:paraId="1BECD1AE" w14:textId="77777777" w:rsidR="00003DFB" w:rsidRDefault="00003DFB" w:rsidP="00003DFB">
            <w:pPr>
              <w:jc w:val="left"/>
              <w:rPr>
                <w:color w:val="000000"/>
              </w:rPr>
            </w:pPr>
          </w:p>
        </w:tc>
        <w:tc>
          <w:tcPr>
            <w:tcW w:w="1646" w:type="dxa"/>
            <w:tcBorders>
              <w:top w:val="nil"/>
              <w:bottom w:val="nil"/>
            </w:tcBorders>
            <w:shd w:val="clear" w:color="auto" w:fill="FFFFFF"/>
          </w:tcPr>
          <w:p w14:paraId="6734B123" w14:textId="77777777" w:rsidR="00003DFB" w:rsidRDefault="00003DFB" w:rsidP="00003DFB">
            <w:pPr>
              <w:jc w:val="left"/>
              <w:rPr>
                <w:color w:val="000000"/>
              </w:rPr>
            </w:pPr>
          </w:p>
        </w:tc>
        <w:tc>
          <w:tcPr>
            <w:tcW w:w="1647" w:type="dxa"/>
            <w:tcBorders>
              <w:top w:val="nil"/>
              <w:bottom w:val="nil"/>
            </w:tcBorders>
            <w:shd w:val="clear" w:color="auto" w:fill="FFFFFF"/>
          </w:tcPr>
          <w:p w14:paraId="6B7C7D01" w14:textId="77777777" w:rsidR="00003DFB" w:rsidRDefault="00003DFB" w:rsidP="00003DFB">
            <w:pPr>
              <w:jc w:val="left"/>
              <w:rPr>
                <w:color w:val="000000"/>
              </w:rPr>
            </w:pPr>
          </w:p>
        </w:tc>
        <w:tc>
          <w:tcPr>
            <w:tcW w:w="1647" w:type="dxa"/>
            <w:shd w:val="clear" w:color="auto" w:fill="FFFFFF"/>
          </w:tcPr>
          <w:p w14:paraId="21D481C8" w14:textId="77777777" w:rsidR="00003DFB" w:rsidRDefault="00003DFB" w:rsidP="00003DFB">
            <w:pPr>
              <w:jc w:val="left"/>
              <w:rPr>
                <w:color w:val="000000"/>
              </w:rPr>
            </w:pPr>
            <w:r>
              <w:rPr>
                <w:color w:val="000000"/>
              </w:rPr>
              <w:t>POSITION</w:t>
            </w:r>
          </w:p>
        </w:tc>
        <w:tc>
          <w:tcPr>
            <w:tcW w:w="1647" w:type="dxa"/>
            <w:shd w:val="clear" w:color="auto" w:fill="FFFFFF"/>
          </w:tcPr>
          <w:p w14:paraId="70839737" w14:textId="77777777" w:rsidR="00003DFB" w:rsidRDefault="00003DFB" w:rsidP="00003DFB">
            <w:pPr>
              <w:jc w:val="left"/>
              <w:rPr>
                <w:color w:val="000000"/>
              </w:rPr>
            </w:pPr>
            <w:r>
              <w:rPr>
                <w:color w:val="000000"/>
              </w:rPr>
              <w:t>C265</w:t>
            </w:r>
          </w:p>
        </w:tc>
        <w:tc>
          <w:tcPr>
            <w:tcW w:w="1647" w:type="dxa"/>
            <w:shd w:val="clear" w:color="auto" w:fill="FFFFFF"/>
          </w:tcPr>
          <w:p w14:paraId="034D16B7"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F6D162A" w14:textId="77777777" w:rsidR="00003DFB" w:rsidRDefault="00003DFB" w:rsidP="00003DFB">
            <w:pPr>
              <w:jc w:val="left"/>
              <w:rPr>
                <w:color w:val="000000"/>
              </w:rPr>
            </w:pPr>
          </w:p>
        </w:tc>
        <w:tc>
          <w:tcPr>
            <w:tcW w:w="2906" w:type="dxa"/>
            <w:tcBorders>
              <w:top w:val="nil"/>
              <w:bottom w:val="nil"/>
            </w:tcBorders>
            <w:shd w:val="clear" w:color="auto" w:fill="FFFFFF"/>
          </w:tcPr>
          <w:p w14:paraId="56F81F20" w14:textId="77777777" w:rsidR="00003DFB" w:rsidRDefault="00003DFB" w:rsidP="00003DFB">
            <w:pPr>
              <w:jc w:val="left"/>
              <w:rPr>
                <w:color w:val="000000"/>
              </w:rPr>
            </w:pPr>
          </w:p>
        </w:tc>
      </w:tr>
      <w:tr w:rsidR="00003DFB" w:rsidRPr="00003DFB" w14:paraId="2A8733B8" w14:textId="77777777" w:rsidTr="00003DFB">
        <w:trPr>
          <w:trHeight w:val="449"/>
        </w:trPr>
        <w:tc>
          <w:tcPr>
            <w:tcW w:w="550" w:type="dxa"/>
            <w:tcBorders>
              <w:top w:val="nil"/>
              <w:bottom w:val="nil"/>
            </w:tcBorders>
            <w:shd w:val="clear" w:color="auto" w:fill="FFFFFF"/>
          </w:tcPr>
          <w:p w14:paraId="2C171C99" w14:textId="77777777" w:rsidR="00003DFB" w:rsidRDefault="00003DFB" w:rsidP="00003DFB">
            <w:pPr>
              <w:jc w:val="left"/>
              <w:rPr>
                <w:color w:val="000000"/>
              </w:rPr>
            </w:pPr>
          </w:p>
        </w:tc>
        <w:tc>
          <w:tcPr>
            <w:tcW w:w="1646" w:type="dxa"/>
            <w:tcBorders>
              <w:top w:val="nil"/>
              <w:bottom w:val="nil"/>
            </w:tcBorders>
            <w:shd w:val="clear" w:color="auto" w:fill="FFFFFF"/>
          </w:tcPr>
          <w:p w14:paraId="0DB0D4C7" w14:textId="77777777" w:rsidR="00003DFB" w:rsidRDefault="00003DFB" w:rsidP="00003DFB">
            <w:pPr>
              <w:jc w:val="left"/>
              <w:rPr>
                <w:color w:val="000000"/>
              </w:rPr>
            </w:pPr>
          </w:p>
        </w:tc>
        <w:tc>
          <w:tcPr>
            <w:tcW w:w="1647" w:type="dxa"/>
            <w:tcBorders>
              <w:top w:val="nil"/>
              <w:bottom w:val="nil"/>
            </w:tcBorders>
            <w:shd w:val="clear" w:color="auto" w:fill="FFFFFF"/>
          </w:tcPr>
          <w:p w14:paraId="53DF9CCD" w14:textId="77777777" w:rsidR="00003DFB" w:rsidRDefault="00003DFB" w:rsidP="00003DFB">
            <w:pPr>
              <w:jc w:val="left"/>
              <w:rPr>
                <w:color w:val="000000"/>
              </w:rPr>
            </w:pPr>
          </w:p>
        </w:tc>
        <w:tc>
          <w:tcPr>
            <w:tcW w:w="1647" w:type="dxa"/>
            <w:shd w:val="clear" w:color="auto" w:fill="FFFFFF"/>
          </w:tcPr>
          <w:p w14:paraId="448F3B64" w14:textId="77777777" w:rsidR="00003DFB" w:rsidRDefault="00003DFB" w:rsidP="00003DFB">
            <w:pPr>
              <w:jc w:val="left"/>
              <w:rPr>
                <w:color w:val="000000"/>
              </w:rPr>
            </w:pPr>
            <w:r>
              <w:rPr>
                <w:color w:val="000000"/>
              </w:rPr>
              <w:t>POSITION</w:t>
            </w:r>
          </w:p>
        </w:tc>
        <w:tc>
          <w:tcPr>
            <w:tcW w:w="1647" w:type="dxa"/>
            <w:shd w:val="clear" w:color="auto" w:fill="FFFFFF"/>
          </w:tcPr>
          <w:p w14:paraId="45E639C7" w14:textId="77777777" w:rsidR="00003DFB" w:rsidRDefault="00003DFB" w:rsidP="00003DFB">
            <w:pPr>
              <w:jc w:val="left"/>
              <w:rPr>
                <w:color w:val="000000"/>
              </w:rPr>
            </w:pPr>
            <w:r>
              <w:rPr>
                <w:color w:val="000000"/>
              </w:rPr>
              <w:t>C267</w:t>
            </w:r>
          </w:p>
        </w:tc>
        <w:tc>
          <w:tcPr>
            <w:tcW w:w="1647" w:type="dxa"/>
            <w:shd w:val="clear" w:color="auto" w:fill="FFFFFF"/>
          </w:tcPr>
          <w:p w14:paraId="2C4367F4"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0F7BB42" w14:textId="77777777" w:rsidR="00003DFB" w:rsidRDefault="00003DFB" w:rsidP="00003DFB">
            <w:pPr>
              <w:jc w:val="left"/>
              <w:rPr>
                <w:color w:val="000000"/>
              </w:rPr>
            </w:pPr>
          </w:p>
        </w:tc>
        <w:tc>
          <w:tcPr>
            <w:tcW w:w="2906" w:type="dxa"/>
            <w:tcBorders>
              <w:top w:val="nil"/>
              <w:bottom w:val="nil"/>
            </w:tcBorders>
            <w:shd w:val="clear" w:color="auto" w:fill="FFFFFF"/>
          </w:tcPr>
          <w:p w14:paraId="2AD78E9F" w14:textId="77777777" w:rsidR="00003DFB" w:rsidRDefault="00003DFB" w:rsidP="00003DFB">
            <w:pPr>
              <w:jc w:val="left"/>
              <w:rPr>
                <w:color w:val="000000"/>
              </w:rPr>
            </w:pPr>
          </w:p>
        </w:tc>
      </w:tr>
      <w:tr w:rsidR="00003DFB" w:rsidRPr="00003DFB" w14:paraId="7BFF127C" w14:textId="77777777" w:rsidTr="00003DFB">
        <w:trPr>
          <w:trHeight w:val="449"/>
        </w:trPr>
        <w:tc>
          <w:tcPr>
            <w:tcW w:w="550" w:type="dxa"/>
            <w:tcBorders>
              <w:top w:val="nil"/>
              <w:bottom w:val="nil"/>
            </w:tcBorders>
            <w:shd w:val="clear" w:color="auto" w:fill="FFFFFF"/>
          </w:tcPr>
          <w:p w14:paraId="1FD7D809" w14:textId="77777777" w:rsidR="00003DFB" w:rsidRDefault="00003DFB" w:rsidP="00003DFB">
            <w:pPr>
              <w:jc w:val="left"/>
              <w:rPr>
                <w:color w:val="000000"/>
              </w:rPr>
            </w:pPr>
          </w:p>
        </w:tc>
        <w:tc>
          <w:tcPr>
            <w:tcW w:w="1646" w:type="dxa"/>
            <w:tcBorders>
              <w:top w:val="nil"/>
              <w:bottom w:val="nil"/>
            </w:tcBorders>
            <w:shd w:val="clear" w:color="auto" w:fill="FFFFFF"/>
          </w:tcPr>
          <w:p w14:paraId="3687A1F8" w14:textId="77777777" w:rsidR="00003DFB" w:rsidRDefault="00003DFB" w:rsidP="00003DFB">
            <w:pPr>
              <w:jc w:val="left"/>
              <w:rPr>
                <w:color w:val="000000"/>
              </w:rPr>
            </w:pPr>
          </w:p>
        </w:tc>
        <w:tc>
          <w:tcPr>
            <w:tcW w:w="1647" w:type="dxa"/>
            <w:tcBorders>
              <w:top w:val="nil"/>
              <w:bottom w:val="nil"/>
            </w:tcBorders>
            <w:shd w:val="clear" w:color="auto" w:fill="FFFFFF"/>
          </w:tcPr>
          <w:p w14:paraId="0C5D72A0" w14:textId="77777777" w:rsidR="00003DFB" w:rsidRDefault="00003DFB" w:rsidP="00003DFB">
            <w:pPr>
              <w:jc w:val="left"/>
              <w:rPr>
                <w:color w:val="000000"/>
              </w:rPr>
            </w:pPr>
          </w:p>
        </w:tc>
        <w:tc>
          <w:tcPr>
            <w:tcW w:w="1647" w:type="dxa"/>
            <w:shd w:val="clear" w:color="auto" w:fill="FFFFFF"/>
          </w:tcPr>
          <w:p w14:paraId="78031B32" w14:textId="77777777" w:rsidR="00003DFB" w:rsidRDefault="00003DFB" w:rsidP="00003DFB">
            <w:pPr>
              <w:jc w:val="left"/>
              <w:rPr>
                <w:color w:val="000000"/>
              </w:rPr>
            </w:pPr>
            <w:r>
              <w:rPr>
                <w:color w:val="000000"/>
              </w:rPr>
              <w:t>XX_C_CONTRACT_KG</w:t>
            </w:r>
          </w:p>
        </w:tc>
        <w:tc>
          <w:tcPr>
            <w:tcW w:w="1647" w:type="dxa"/>
            <w:shd w:val="clear" w:color="auto" w:fill="FFFFFF"/>
          </w:tcPr>
          <w:p w14:paraId="2A373A69" w14:textId="77777777" w:rsidR="00003DFB" w:rsidRDefault="00003DFB" w:rsidP="00003DFB">
            <w:pPr>
              <w:jc w:val="left"/>
              <w:rPr>
                <w:color w:val="000000"/>
              </w:rPr>
            </w:pPr>
            <w:r>
              <w:rPr>
                <w:color w:val="000000"/>
              </w:rPr>
              <w:t>XX_CONTRACT</w:t>
            </w:r>
          </w:p>
        </w:tc>
        <w:tc>
          <w:tcPr>
            <w:tcW w:w="1647" w:type="dxa"/>
            <w:shd w:val="clear" w:color="auto" w:fill="FFFFFF"/>
          </w:tcPr>
          <w:p w14:paraId="23C8A1B1"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62EFCB15" w14:textId="77777777" w:rsidR="00003DFB" w:rsidRDefault="00003DFB" w:rsidP="00003DFB">
            <w:pPr>
              <w:jc w:val="left"/>
              <w:rPr>
                <w:color w:val="000000"/>
              </w:rPr>
            </w:pPr>
          </w:p>
        </w:tc>
        <w:tc>
          <w:tcPr>
            <w:tcW w:w="2906" w:type="dxa"/>
            <w:tcBorders>
              <w:top w:val="nil"/>
              <w:bottom w:val="nil"/>
            </w:tcBorders>
            <w:shd w:val="clear" w:color="auto" w:fill="FFFFFF"/>
          </w:tcPr>
          <w:p w14:paraId="244EBEEB" w14:textId="77777777" w:rsidR="00003DFB" w:rsidRDefault="00003DFB" w:rsidP="00003DFB">
            <w:pPr>
              <w:jc w:val="left"/>
              <w:rPr>
                <w:color w:val="000000"/>
              </w:rPr>
            </w:pPr>
          </w:p>
        </w:tc>
      </w:tr>
      <w:tr w:rsidR="00003DFB" w:rsidRPr="00003DFB" w14:paraId="153F1505" w14:textId="77777777" w:rsidTr="00003DFB">
        <w:trPr>
          <w:trHeight w:val="449"/>
        </w:trPr>
        <w:tc>
          <w:tcPr>
            <w:tcW w:w="550" w:type="dxa"/>
            <w:tcBorders>
              <w:top w:val="nil"/>
              <w:bottom w:val="nil"/>
            </w:tcBorders>
            <w:shd w:val="clear" w:color="auto" w:fill="FFFFFF"/>
          </w:tcPr>
          <w:p w14:paraId="03752C71" w14:textId="77777777" w:rsidR="00003DFB" w:rsidRDefault="00003DFB" w:rsidP="00003DFB">
            <w:pPr>
              <w:jc w:val="left"/>
              <w:rPr>
                <w:color w:val="000000"/>
              </w:rPr>
            </w:pPr>
          </w:p>
        </w:tc>
        <w:tc>
          <w:tcPr>
            <w:tcW w:w="1646" w:type="dxa"/>
            <w:tcBorders>
              <w:top w:val="nil"/>
              <w:bottom w:val="nil"/>
            </w:tcBorders>
            <w:shd w:val="clear" w:color="auto" w:fill="FFFFFF"/>
          </w:tcPr>
          <w:p w14:paraId="4136953C" w14:textId="77777777" w:rsidR="00003DFB" w:rsidRDefault="00003DFB" w:rsidP="00003DFB">
            <w:pPr>
              <w:jc w:val="left"/>
              <w:rPr>
                <w:color w:val="000000"/>
              </w:rPr>
            </w:pPr>
          </w:p>
        </w:tc>
        <w:tc>
          <w:tcPr>
            <w:tcW w:w="1647" w:type="dxa"/>
            <w:tcBorders>
              <w:top w:val="nil"/>
              <w:bottom w:val="nil"/>
            </w:tcBorders>
            <w:shd w:val="clear" w:color="auto" w:fill="FFFFFF"/>
          </w:tcPr>
          <w:p w14:paraId="660802C0" w14:textId="77777777" w:rsidR="00003DFB" w:rsidRDefault="00003DFB" w:rsidP="00003DFB">
            <w:pPr>
              <w:jc w:val="left"/>
              <w:rPr>
                <w:color w:val="000000"/>
              </w:rPr>
            </w:pPr>
          </w:p>
        </w:tc>
        <w:tc>
          <w:tcPr>
            <w:tcW w:w="1647" w:type="dxa"/>
            <w:shd w:val="clear" w:color="auto" w:fill="FFFFFF"/>
          </w:tcPr>
          <w:p w14:paraId="5C5E656D" w14:textId="77777777" w:rsidR="00003DFB" w:rsidRDefault="00003DFB" w:rsidP="00003DFB">
            <w:pPr>
              <w:jc w:val="left"/>
              <w:rPr>
                <w:color w:val="000000"/>
              </w:rPr>
            </w:pPr>
            <w:r>
              <w:rPr>
                <w:color w:val="000000"/>
              </w:rPr>
              <w:t>XX_C_CONTRACT_KG</w:t>
            </w:r>
          </w:p>
        </w:tc>
        <w:tc>
          <w:tcPr>
            <w:tcW w:w="1647" w:type="dxa"/>
            <w:shd w:val="clear" w:color="auto" w:fill="FFFFFF"/>
          </w:tcPr>
          <w:p w14:paraId="2C65F318" w14:textId="77777777" w:rsidR="00003DFB" w:rsidRDefault="00003DFB" w:rsidP="00003DFB">
            <w:pPr>
              <w:jc w:val="left"/>
              <w:rPr>
                <w:color w:val="000000"/>
              </w:rPr>
            </w:pPr>
            <w:r>
              <w:rPr>
                <w:color w:val="000000"/>
              </w:rPr>
              <w:t>XX_DELISYST</w:t>
            </w:r>
          </w:p>
        </w:tc>
        <w:tc>
          <w:tcPr>
            <w:tcW w:w="1647" w:type="dxa"/>
            <w:shd w:val="clear" w:color="auto" w:fill="FFFFFF"/>
          </w:tcPr>
          <w:p w14:paraId="5E2BBA2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4E917396" w14:textId="77777777" w:rsidR="00003DFB" w:rsidRDefault="00003DFB" w:rsidP="00003DFB">
            <w:pPr>
              <w:jc w:val="left"/>
              <w:rPr>
                <w:color w:val="000000"/>
              </w:rPr>
            </w:pPr>
          </w:p>
        </w:tc>
        <w:tc>
          <w:tcPr>
            <w:tcW w:w="2906" w:type="dxa"/>
            <w:tcBorders>
              <w:top w:val="nil"/>
              <w:bottom w:val="nil"/>
            </w:tcBorders>
            <w:shd w:val="clear" w:color="auto" w:fill="FFFFFF"/>
          </w:tcPr>
          <w:p w14:paraId="3D0C2047" w14:textId="77777777" w:rsidR="00003DFB" w:rsidRDefault="00003DFB" w:rsidP="00003DFB">
            <w:pPr>
              <w:jc w:val="left"/>
              <w:rPr>
                <w:color w:val="000000"/>
              </w:rPr>
            </w:pPr>
          </w:p>
        </w:tc>
      </w:tr>
      <w:tr w:rsidR="00003DFB" w:rsidRPr="00003DFB" w14:paraId="7D41221A" w14:textId="77777777" w:rsidTr="00003DFB">
        <w:trPr>
          <w:trHeight w:val="449"/>
        </w:trPr>
        <w:tc>
          <w:tcPr>
            <w:tcW w:w="550" w:type="dxa"/>
            <w:tcBorders>
              <w:top w:val="nil"/>
              <w:bottom w:val="nil"/>
            </w:tcBorders>
            <w:shd w:val="clear" w:color="auto" w:fill="FFFFFF"/>
          </w:tcPr>
          <w:p w14:paraId="30161066" w14:textId="77777777" w:rsidR="00003DFB" w:rsidRDefault="00003DFB" w:rsidP="00003DFB">
            <w:pPr>
              <w:jc w:val="left"/>
              <w:rPr>
                <w:color w:val="000000"/>
              </w:rPr>
            </w:pPr>
          </w:p>
        </w:tc>
        <w:tc>
          <w:tcPr>
            <w:tcW w:w="1646" w:type="dxa"/>
            <w:tcBorders>
              <w:top w:val="nil"/>
              <w:bottom w:val="nil"/>
            </w:tcBorders>
            <w:shd w:val="clear" w:color="auto" w:fill="FFFFFF"/>
          </w:tcPr>
          <w:p w14:paraId="597FD9A4" w14:textId="77777777" w:rsidR="00003DFB" w:rsidRDefault="00003DFB" w:rsidP="00003DFB">
            <w:pPr>
              <w:jc w:val="left"/>
              <w:rPr>
                <w:color w:val="000000"/>
              </w:rPr>
            </w:pPr>
          </w:p>
        </w:tc>
        <w:tc>
          <w:tcPr>
            <w:tcW w:w="1647" w:type="dxa"/>
            <w:tcBorders>
              <w:top w:val="nil"/>
              <w:bottom w:val="nil"/>
            </w:tcBorders>
            <w:shd w:val="clear" w:color="auto" w:fill="FFFFFF"/>
          </w:tcPr>
          <w:p w14:paraId="18CD5873" w14:textId="77777777" w:rsidR="00003DFB" w:rsidRDefault="00003DFB" w:rsidP="00003DFB">
            <w:pPr>
              <w:jc w:val="left"/>
              <w:rPr>
                <w:color w:val="000000"/>
              </w:rPr>
            </w:pPr>
          </w:p>
        </w:tc>
        <w:tc>
          <w:tcPr>
            <w:tcW w:w="1647" w:type="dxa"/>
            <w:shd w:val="clear" w:color="auto" w:fill="FFFFFF"/>
          </w:tcPr>
          <w:p w14:paraId="18C6EE86" w14:textId="77777777" w:rsidR="00003DFB" w:rsidRDefault="00003DFB" w:rsidP="00003DFB">
            <w:pPr>
              <w:jc w:val="left"/>
              <w:rPr>
                <w:color w:val="000000"/>
              </w:rPr>
            </w:pPr>
            <w:r>
              <w:rPr>
                <w:color w:val="000000"/>
              </w:rPr>
              <w:t>XX_C_CONTRACT_KG</w:t>
            </w:r>
          </w:p>
        </w:tc>
        <w:tc>
          <w:tcPr>
            <w:tcW w:w="1647" w:type="dxa"/>
            <w:shd w:val="clear" w:color="auto" w:fill="FFFFFF"/>
          </w:tcPr>
          <w:p w14:paraId="22B94DBE" w14:textId="77777777" w:rsidR="00003DFB" w:rsidRDefault="00003DFB" w:rsidP="00003DFB">
            <w:pPr>
              <w:jc w:val="left"/>
              <w:rPr>
                <w:color w:val="000000"/>
              </w:rPr>
            </w:pPr>
            <w:r>
              <w:rPr>
                <w:color w:val="000000"/>
              </w:rPr>
              <w:t>XX_PRODUCT_TYPE_CDB</w:t>
            </w:r>
          </w:p>
        </w:tc>
        <w:tc>
          <w:tcPr>
            <w:tcW w:w="1647" w:type="dxa"/>
            <w:shd w:val="clear" w:color="auto" w:fill="FFFFFF"/>
          </w:tcPr>
          <w:p w14:paraId="39E83B4E"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1D37EB8A" w14:textId="77777777" w:rsidR="00003DFB" w:rsidRDefault="00003DFB" w:rsidP="00003DFB">
            <w:pPr>
              <w:jc w:val="left"/>
              <w:rPr>
                <w:color w:val="000000"/>
              </w:rPr>
            </w:pPr>
          </w:p>
        </w:tc>
        <w:tc>
          <w:tcPr>
            <w:tcW w:w="2906" w:type="dxa"/>
            <w:tcBorders>
              <w:top w:val="nil"/>
              <w:bottom w:val="nil"/>
            </w:tcBorders>
            <w:shd w:val="clear" w:color="auto" w:fill="FFFFFF"/>
          </w:tcPr>
          <w:p w14:paraId="0553DC90" w14:textId="77777777" w:rsidR="00003DFB" w:rsidRDefault="00003DFB" w:rsidP="00003DFB">
            <w:pPr>
              <w:jc w:val="left"/>
              <w:rPr>
                <w:color w:val="000000"/>
              </w:rPr>
            </w:pPr>
          </w:p>
        </w:tc>
      </w:tr>
      <w:tr w:rsidR="00003DFB" w:rsidRPr="00003DFB" w14:paraId="572A5509" w14:textId="77777777" w:rsidTr="00003DFB">
        <w:trPr>
          <w:trHeight w:val="449"/>
        </w:trPr>
        <w:tc>
          <w:tcPr>
            <w:tcW w:w="550" w:type="dxa"/>
            <w:tcBorders>
              <w:top w:val="nil"/>
              <w:bottom w:val="single" w:sz="4" w:space="0" w:color="auto"/>
            </w:tcBorders>
            <w:shd w:val="clear" w:color="auto" w:fill="FFFFFF"/>
          </w:tcPr>
          <w:p w14:paraId="46C63C9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E0EBA6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612DE6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CEC2550"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7A60317F" w14:textId="77777777" w:rsidR="00003DFB" w:rsidRPr="00412367" w:rsidRDefault="00003DFB" w:rsidP="00003DFB">
            <w:pPr>
              <w:jc w:val="left"/>
              <w:rPr>
                <w:color w:val="000000"/>
                <w:lang w:val="en-US"/>
                <w:rPrChange w:id="2488" w:author="Huke, Juan (extern)" w:date="2024-05-22T18:35:00Z">
                  <w:rPr>
                    <w:color w:val="000000"/>
                  </w:rPr>
                </w:rPrChange>
              </w:rPr>
            </w:pPr>
            <w:r w:rsidRPr="00412367">
              <w:rPr>
                <w:color w:val="000000"/>
                <w:lang w:val="en-US"/>
                <w:rPrChange w:id="2489" w:author="Huke, Juan (extern)" w:date="2024-05-22T18:35:00Z">
                  <w:rPr>
                    <w:color w:val="000000"/>
                  </w:rPr>
                </w:rPrChange>
              </w:rPr>
              <w:t>XX_PRODUCT_TYPE_ORIG_IND</w:t>
            </w:r>
          </w:p>
        </w:tc>
        <w:tc>
          <w:tcPr>
            <w:tcW w:w="1647" w:type="dxa"/>
            <w:tcBorders>
              <w:bottom w:val="single" w:sz="4" w:space="0" w:color="auto"/>
            </w:tcBorders>
            <w:shd w:val="clear" w:color="auto" w:fill="FFFFFF"/>
          </w:tcPr>
          <w:p w14:paraId="5C9DDF03"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F814E5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EA7D1DA" w14:textId="77777777" w:rsidR="00003DFB" w:rsidRDefault="00003DFB" w:rsidP="00003DFB">
            <w:pPr>
              <w:jc w:val="left"/>
              <w:rPr>
                <w:color w:val="000000"/>
              </w:rPr>
            </w:pPr>
          </w:p>
        </w:tc>
      </w:tr>
      <w:tr w:rsidR="00003DFB" w:rsidRPr="00003DFB" w14:paraId="2DB68F4A" w14:textId="77777777" w:rsidTr="00003DFB">
        <w:trPr>
          <w:trHeight w:val="449"/>
        </w:trPr>
        <w:tc>
          <w:tcPr>
            <w:tcW w:w="550" w:type="dxa"/>
            <w:tcBorders>
              <w:top w:val="single" w:sz="4" w:space="0" w:color="auto"/>
              <w:bottom w:val="single" w:sz="4" w:space="0" w:color="auto"/>
            </w:tcBorders>
            <w:shd w:val="clear" w:color="auto" w:fill="FFFFFF"/>
          </w:tcPr>
          <w:p w14:paraId="0E0D26FE" w14:textId="77777777" w:rsidR="00003DFB" w:rsidRPr="00003DFB" w:rsidRDefault="00003DFB" w:rsidP="00003DFB">
            <w:pPr>
              <w:jc w:val="left"/>
              <w:rPr>
                <w:color w:val="000000"/>
              </w:rPr>
            </w:pPr>
            <w:r w:rsidRPr="00003DFB">
              <w:rPr>
                <w:color w:val="000000"/>
              </w:rPr>
              <w:t>276</w:t>
            </w:r>
          </w:p>
        </w:tc>
        <w:tc>
          <w:tcPr>
            <w:tcW w:w="1646" w:type="dxa"/>
            <w:tcBorders>
              <w:top w:val="single" w:sz="4" w:space="0" w:color="auto"/>
              <w:bottom w:val="single" w:sz="4" w:space="0" w:color="auto"/>
            </w:tcBorders>
            <w:shd w:val="clear" w:color="auto" w:fill="FFFFFF"/>
          </w:tcPr>
          <w:p w14:paraId="299DA741" w14:textId="77777777" w:rsidR="00003DFB" w:rsidRPr="00003DFB" w:rsidRDefault="00003DFB" w:rsidP="00003DFB">
            <w:pPr>
              <w:jc w:val="left"/>
              <w:rPr>
                <w:color w:val="000000"/>
              </w:rPr>
            </w:pPr>
            <w:r w:rsidRPr="00003DFB">
              <w:rPr>
                <w:color w:val="000000"/>
              </w:rPr>
              <w:t>CRE303</w:t>
            </w:r>
          </w:p>
        </w:tc>
        <w:tc>
          <w:tcPr>
            <w:tcW w:w="1647" w:type="dxa"/>
            <w:tcBorders>
              <w:top w:val="single" w:sz="4" w:space="0" w:color="auto"/>
              <w:bottom w:val="single" w:sz="4" w:space="0" w:color="auto"/>
            </w:tcBorders>
            <w:shd w:val="clear" w:color="auto" w:fill="FFFFFF"/>
          </w:tcPr>
          <w:p w14:paraId="20263F4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657733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3ECFE8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EDFF6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6CC5C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EC1A37" w14:textId="77777777" w:rsidR="00003DFB" w:rsidRPr="00003DFB" w:rsidRDefault="00003DFB" w:rsidP="00003DFB">
            <w:pPr>
              <w:jc w:val="left"/>
              <w:rPr>
                <w:color w:val="000000"/>
              </w:rPr>
            </w:pPr>
          </w:p>
        </w:tc>
      </w:tr>
      <w:tr w:rsidR="00003DFB" w:rsidRPr="00003DFB" w14:paraId="274A7ECB" w14:textId="77777777" w:rsidTr="00003DFB">
        <w:trPr>
          <w:trHeight w:val="449"/>
        </w:trPr>
        <w:tc>
          <w:tcPr>
            <w:tcW w:w="550" w:type="dxa"/>
            <w:tcBorders>
              <w:top w:val="single" w:sz="4" w:space="0" w:color="auto"/>
              <w:bottom w:val="single" w:sz="4" w:space="0" w:color="auto"/>
            </w:tcBorders>
            <w:shd w:val="clear" w:color="auto" w:fill="FFFFFF"/>
          </w:tcPr>
          <w:p w14:paraId="4FA3E585" w14:textId="77777777" w:rsidR="00003DFB" w:rsidRPr="00003DFB" w:rsidRDefault="00003DFB" w:rsidP="00003DFB">
            <w:pPr>
              <w:jc w:val="left"/>
              <w:rPr>
                <w:color w:val="000000"/>
              </w:rPr>
            </w:pPr>
            <w:r w:rsidRPr="00003DFB">
              <w:rPr>
                <w:color w:val="000000"/>
              </w:rPr>
              <w:t>277</w:t>
            </w:r>
          </w:p>
        </w:tc>
        <w:tc>
          <w:tcPr>
            <w:tcW w:w="1646" w:type="dxa"/>
            <w:tcBorders>
              <w:top w:val="single" w:sz="4" w:space="0" w:color="auto"/>
              <w:bottom w:val="single" w:sz="4" w:space="0" w:color="auto"/>
            </w:tcBorders>
            <w:shd w:val="clear" w:color="auto" w:fill="FFFFFF"/>
          </w:tcPr>
          <w:p w14:paraId="5DA8FEC6" w14:textId="77777777" w:rsidR="00003DFB" w:rsidRPr="00003DFB" w:rsidRDefault="00003DFB" w:rsidP="00003DFB">
            <w:pPr>
              <w:jc w:val="left"/>
              <w:rPr>
                <w:color w:val="000000"/>
              </w:rPr>
            </w:pPr>
            <w:r w:rsidRPr="00003DFB">
              <w:rPr>
                <w:color w:val="000000"/>
              </w:rPr>
              <w:t>CRI500</w:t>
            </w:r>
          </w:p>
        </w:tc>
        <w:tc>
          <w:tcPr>
            <w:tcW w:w="1647" w:type="dxa"/>
            <w:tcBorders>
              <w:top w:val="single" w:sz="4" w:space="0" w:color="auto"/>
              <w:bottom w:val="single" w:sz="4" w:space="0" w:color="auto"/>
            </w:tcBorders>
            <w:shd w:val="clear" w:color="auto" w:fill="FFFFFF"/>
          </w:tcPr>
          <w:p w14:paraId="3742DB8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AEBBB1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074D89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A5E90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0E9990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CA028CF" w14:textId="77777777" w:rsidR="00003DFB" w:rsidRPr="00003DFB" w:rsidRDefault="00003DFB" w:rsidP="00003DFB">
            <w:pPr>
              <w:jc w:val="left"/>
              <w:rPr>
                <w:color w:val="000000"/>
              </w:rPr>
            </w:pPr>
          </w:p>
        </w:tc>
      </w:tr>
      <w:tr w:rsidR="00003DFB" w:rsidRPr="00003DFB" w14:paraId="56E44792" w14:textId="77777777" w:rsidTr="00003DFB">
        <w:trPr>
          <w:trHeight w:val="449"/>
        </w:trPr>
        <w:tc>
          <w:tcPr>
            <w:tcW w:w="550" w:type="dxa"/>
            <w:tcBorders>
              <w:top w:val="single" w:sz="4" w:space="0" w:color="auto"/>
              <w:bottom w:val="single" w:sz="4" w:space="0" w:color="auto"/>
            </w:tcBorders>
            <w:shd w:val="clear" w:color="auto" w:fill="FFFFFF"/>
          </w:tcPr>
          <w:p w14:paraId="6FEEF34E" w14:textId="77777777" w:rsidR="00003DFB" w:rsidRPr="00003DFB" w:rsidRDefault="00003DFB" w:rsidP="00003DFB">
            <w:pPr>
              <w:jc w:val="left"/>
              <w:rPr>
                <w:color w:val="000000"/>
              </w:rPr>
            </w:pPr>
            <w:r w:rsidRPr="00003DFB">
              <w:rPr>
                <w:color w:val="000000"/>
              </w:rPr>
              <w:t>278</w:t>
            </w:r>
          </w:p>
        </w:tc>
        <w:tc>
          <w:tcPr>
            <w:tcW w:w="1646" w:type="dxa"/>
            <w:tcBorders>
              <w:top w:val="single" w:sz="4" w:space="0" w:color="auto"/>
              <w:bottom w:val="single" w:sz="4" w:space="0" w:color="auto"/>
            </w:tcBorders>
            <w:shd w:val="clear" w:color="auto" w:fill="FFFFFF"/>
          </w:tcPr>
          <w:p w14:paraId="3CF8F511" w14:textId="77777777" w:rsidR="00003DFB" w:rsidRPr="00003DFB" w:rsidRDefault="00003DFB" w:rsidP="00003DFB">
            <w:pPr>
              <w:jc w:val="left"/>
              <w:rPr>
                <w:color w:val="000000"/>
              </w:rPr>
            </w:pPr>
            <w:r w:rsidRPr="00003DFB">
              <w:rPr>
                <w:color w:val="000000"/>
              </w:rPr>
              <w:t>CTY273</w:t>
            </w:r>
          </w:p>
        </w:tc>
        <w:tc>
          <w:tcPr>
            <w:tcW w:w="1647" w:type="dxa"/>
            <w:tcBorders>
              <w:top w:val="single" w:sz="4" w:space="0" w:color="auto"/>
              <w:bottom w:val="single" w:sz="4" w:space="0" w:color="auto"/>
            </w:tcBorders>
            <w:shd w:val="clear" w:color="auto" w:fill="FFFFFF"/>
          </w:tcPr>
          <w:p w14:paraId="35DE5F39" w14:textId="77777777" w:rsidR="00003DFB" w:rsidRPr="00003DFB" w:rsidRDefault="00003DFB" w:rsidP="00003DFB">
            <w:pPr>
              <w:jc w:val="left"/>
              <w:rPr>
                <w:color w:val="000000"/>
              </w:rPr>
            </w:pPr>
            <w:r w:rsidRPr="00003DFB">
              <w:rPr>
                <w:color w:val="000000"/>
              </w:rPr>
              <w:t>VARCHAR(5)</w:t>
            </w:r>
          </w:p>
        </w:tc>
        <w:tc>
          <w:tcPr>
            <w:tcW w:w="1647" w:type="dxa"/>
            <w:tcBorders>
              <w:bottom w:val="single" w:sz="4" w:space="0" w:color="auto"/>
            </w:tcBorders>
            <w:shd w:val="clear" w:color="auto" w:fill="FFFFFF"/>
          </w:tcPr>
          <w:p w14:paraId="2EF7E39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6E25E6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54BC99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81869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F151570" w14:textId="77777777" w:rsidR="00003DFB" w:rsidRPr="00003DFB" w:rsidRDefault="00003DFB" w:rsidP="00003DFB">
            <w:pPr>
              <w:jc w:val="left"/>
              <w:rPr>
                <w:color w:val="000000"/>
              </w:rPr>
            </w:pPr>
          </w:p>
        </w:tc>
      </w:tr>
      <w:tr w:rsidR="00003DFB" w:rsidRPr="00003DFB" w14:paraId="4F159744" w14:textId="77777777" w:rsidTr="00003DFB">
        <w:trPr>
          <w:trHeight w:val="449"/>
        </w:trPr>
        <w:tc>
          <w:tcPr>
            <w:tcW w:w="550" w:type="dxa"/>
            <w:tcBorders>
              <w:top w:val="single" w:sz="4" w:space="0" w:color="auto"/>
              <w:bottom w:val="single" w:sz="4" w:space="0" w:color="auto"/>
            </w:tcBorders>
            <w:shd w:val="clear" w:color="auto" w:fill="FFFFFF"/>
          </w:tcPr>
          <w:p w14:paraId="0E9A9CBC" w14:textId="77777777" w:rsidR="00003DFB" w:rsidRPr="00003DFB" w:rsidRDefault="00003DFB" w:rsidP="00003DFB">
            <w:pPr>
              <w:jc w:val="left"/>
              <w:rPr>
                <w:color w:val="000000"/>
              </w:rPr>
            </w:pPr>
            <w:r w:rsidRPr="00003DFB">
              <w:rPr>
                <w:color w:val="000000"/>
              </w:rPr>
              <w:t>279</w:t>
            </w:r>
          </w:p>
        </w:tc>
        <w:tc>
          <w:tcPr>
            <w:tcW w:w="1646" w:type="dxa"/>
            <w:tcBorders>
              <w:top w:val="single" w:sz="4" w:space="0" w:color="auto"/>
              <w:bottom w:val="single" w:sz="4" w:space="0" w:color="auto"/>
            </w:tcBorders>
            <w:shd w:val="clear" w:color="auto" w:fill="FFFFFF"/>
          </w:tcPr>
          <w:p w14:paraId="5C7B92F7" w14:textId="77777777" w:rsidR="00003DFB" w:rsidRPr="00003DFB" w:rsidRDefault="00003DFB" w:rsidP="00003DFB">
            <w:pPr>
              <w:jc w:val="left"/>
              <w:rPr>
                <w:color w:val="000000"/>
              </w:rPr>
            </w:pPr>
            <w:r w:rsidRPr="00003DFB">
              <w:rPr>
                <w:color w:val="000000"/>
              </w:rPr>
              <w:t>J304</w:t>
            </w:r>
          </w:p>
        </w:tc>
        <w:tc>
          <w:tcPr>
            <w:tcW w:w="1647" w:type="dxa"/>
            <w:tcBorders>
              <w:top w:val="single" w:sz="4" w:space="0" w:color="auto"/>
              <w:bottom w:val="single" w:sz="4" w:space="0" w:color="auto"/>
            </w:tcBorders>
            <w:shd w:val="clear" w:color="auto" w:fill="FFFFFF"/>
          </w:tcPr>
          <w:p w14:paraId="0BC1F031" w14:textId="77777777" w:rsidR="00003DFB" w:rsidRPr="00003DFB" w:rsidRDefault="00003DFB" w:rsidP="00003DFB">
            <w:pPr>
              <w:jc w:val="left"/>
              <w:rPr>
                <w:color w:val="000000"/>
              </w:rPr>
            </w:pPr>
            <w:r w:rsidRPr="00003DFB">
              <w:rPr>
                <w:color w:val="000000"/>
              </w:rPr>
              <w:t>VARCHAR(254)</w:t>
            </w:r>
          </w:p>
        </w:tc>
        <w:tc>
          <w:tcPr>
            <w:tcW w:w="1647" w:type="dxa"/>
            <w:shd w:val="clear" w:color="auto" w:fill="FFFFFF"/>
          </w:tcPr>
          <w:p w14:paraId="2A282ED7" w14:textId="77777777" w:rsidR="00003DFB" w:rsidRPr="00003DFB" w:rsidRDefault="00003DFB" w:rsidP="00003DFB">
            <w:pPr>
              <w:jc w:val="left"/>
              <w:rPr>
                <w:color w:val="000000"/>
              </w:rPr>
            </w:pPr>
          </w:p>
        </w:tc>
        <w:tc>
          <w:tcPr>
            <w:tcW w:w="1647" w:type="dxa"/>
            <w:shd w:val="clear" w:color="auto" w:fill="FFFFFF"/>
          </w:tcPr>
          <w:p w14:paraId="6299B9EE" w14:textId="77777777" w:rsidR="00003DFB" w:rsidRPr="00003DFB" w:rsidRDefault="00003DFB" w:rsidP="00003DFB">
            <w:pPr>
              <w:jc w:val="left"/>
              <w:rPr>
                <w:color w:val="000000"/>
              </w:rPr>
            </w:pPr>
          </w:p>
        </w:tc>
        <w:tc>
          <w:tcPr>
            <w:tcW w:w="1647" w:type="dxa"/>
            <w:shd w:val="clear" w:color="auto" w:fill="FFFFFF"/>
          </w:tcPr>
          <w:p w14:paraId="3E7ED8C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34EDA5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31A9D69" w14:textId="77777777" w:rsidR="00003DFB" w:rsidRPr="00003DFB" w:rsidRDefault="00003DFB" w:rsidP="00003DFB">
            <w:pPr>
              <w:jc w:val="left"/>
              <w:rPr>
                <w:color w:val="000000"/>
              </w:rPr>
            </w:pPr>
          </w:p>
        </w:tc>
      </w:tr>
      <w:tr w:rsidR="00003DFB" w:rsidRPr="00003DFB" w14:paraId="59E2D120" w14:textId="77777777" w:rsidTr="00003DFB">
        <w:trPr>
          <w:trHeight w:val="449"/>
        </w:trPr>
        <w:tc>
          <w:tcPr>
            <w:tcW w:w="550" w:type="dxa"/>
            <w:tcBorders>
              <w:top w:val="single" w:sz="4" w:space="0" w:color="auto"/>
              <w:bottom w:val="nil"/>
            </w:tcBorders>
            <w:shd w:val="clear" w:color="auto" w:fill="FFFFFF"/>
          </w:tcPr>
          <w:p w14:paraId="0A58E88B" w14:textId="77777777" w:rsidR="00003DFB" w:rsidRPr="00003DFB" w:rsidRDefault="00003DFB" w:rsidP="00003DFB">
            <w:pPr>
              <w:jc w:val="left"/>
              <w:rPr>
                <w:color w:val="000000"/>
              </w:rPr>
            </w:pPr>
            <w:r>
              <w:rPr>
                <w:color w:val="000000"/>
              </w:rPr>
              <w:t>280</w:t>
            </w:r>
          </w:p>
        </w:tc>
        <w:tc>
          <w:tcPr>
            <w:tcW w:w="1646" w:type="dxa"/>
            <w:tcBorders>
              <w:top w:val="single" w:sz="4" w:space="0" w:color="auto"/>
              <w:bottom w:val="nil"/>
            </w:tcBorders>
            <w:shd w:val="clear" w:color="auto" w:fill="FFFFFF"/>
          </w:tcPr>
          <w:p w14:paraId="0FDDD200" w14:textId="77777777" w:rsidR="00003DFB" w:rsidRPr="00003DFB" w:rsidRDefault="00003DFB" w:rsidP="00003DFB">
            <w:pPr>
              <w:jc w:val="left"/>
              <w:rPr>
                <w:color w:val="000000"/>
              </w:rPr>
            </w:pPr>
            <w:r>
              <w:rPr>
                <w:color w:val="000000"/>
              </w:rPr>
              <w:t>SEC191</w:t>
            </w:r>
          </w:p>
        </w:tc>
        <w:tc>
          <w:tcPr>
            <w:tcW w:w="1647" w:type="dxa"/>
            <w:tcBorders>
              <w:top w:val="single" w:sz="4" w:space="0" w:color="auto"/>
              <w:bottom w:val="nil"/>
            </w:tcBorders>
            <w:shd w:val="clear" w:color="auto" w:fill="FFFFFF"/>
          </w:tcPr>
          <w:p w14:paraId="4BCDF1A3"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6BBD76D"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5F4448F0" w14:textId="77777777" w:rsidR="00003DFB" w:rsidRPr="00003DFB" w:rsidRDefault="00003DFB" w:rsidP="00003DFB">
            <w:pPr>
              <w:jc w:val="left"/>
              <w:rPr>
                <w:color w:val="000000"/>
              </w:rPr>
            </w:pPr>
            <w:r>
              <w:rPr>
                <w:color w:val="000000"/>
              </w:rPr>
              <w:t>B603</w:t>
            </w:r>
          </w:p>
        </w:tc>
        <w:tc>
          <w:tcPr>
            <w:tcW w:w="1647" w:type="dxa"/>
            <w:shd w:val="clear" w:color="auto" w:fill="FFFFFF"/>
          </w:tcPr>
          <w:p w14:paraId="59AEFEF2"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9776900" w14:textId="77777777" w:rsidR="00003DFB" w:rsidRPr="00412367" w:rsidRDefault="00003DFB" w:rsidP="00003DFB">
            <w:pPr>
              <w:jc w:val="left"/>
              <w:rPr>
                <w:color w:val="000000"/>
                <w:lang w:val="en-US"/>
                <w:rPrChange w:id="2490" w:author="Huke, Juan (extern)" w:date="2024-05-22T18:35:00Z">
                  <w:rPr>
                    <w:color w:val="000000"/>
                  </w:rPr>
                </w:rPrChange>
              </w:rPr>
            </w:pPr>
            <w:r w:rsidRPr="00412367">
              <w:rPr>
                <w:color w:val="000000"/>
                <w:lang w:val="en-US"/>
                <w:rPrChange w:id="2491" w:author="Huke, Juan (extern)" w:date="2024-05-22T18:35:00Z">
                  <w:rPr>
                    <w:color w:val="000000"/>
                  </w:rPr>
                </w:rPrChange>
              </w:rPr>
              <w:t xml:space="preserve">case when </w:t>
            </w:r>
          </w:p>
          <w:p w14:paraId="6503EBBB" w14:textId="77777777" w:rsidR="00003DFB" w:rsidRPr="00412367" w:rsidRDefault="00003DFB" w:rsidP="00003DFB">
            <w:pPr>
              <w:jc w:val="left"/>
              <w:rPr>
                <w:color w:val="000000"/>
                <w:lang w:val="en-US"/>
                <w:rPrChange w:id="2492" w:author="Huke, Juan (extern)" w:date="2024-05-22T18:35:00Z">
                  <w:rPr>
                    <w:color w:val="000000"/>
                  </w:rPr>
                </w:rPrChange>
              </w:rPr>
            </w:pPr>
            <w:r w:rsidRPr="00412367">
              <w:rPr>
                <w:color w:val="000000"/>
                <w:lang w:val="en-US"/>
                <w:rPrChange w:id="2493" w:author="Huke, Juan (extern)" w:date="2024-05-22T18:35:00Z">
                  <w:rPr>
                    <w:color w:val="000000"/>
                  </w:rPr>
                </w:rPrChange>
              </w:rPr>
              <w:t>XX_USAGE_POOL_PR_PORTF = 'EULE1' and</w:t>
            </w:r>
          </w:p>
          <w:p w14:paraId="627750C1" w14:textId="77777777" w:rsidR="00003DFB" w:rsidRPr="00412367" w:rsidRDefault="00003DFB" w:rsidP="00003DFB">
            <w:pPr>
              <w:jc w:val="left"/>
              <w:rPr>
                <w:color w:val="000000"/>
                <w:lang w:val="en-US"/>
                <w:rPrChange w:id="2494" w:author="Huke, Juan (extern)" w:date="2024-05-22T18:35:00Z">
                  <w:rPr>
                    <w:color w:val="000000"/>
                  </w:rPr>
                </w:rPrChange>
              </w:rPr>
            </w:pPr>
            <w:r w:rsidRPr="00412367">
              <w:rPr>
                <w:color w:val="000000"/>
                <w:lang w:val="en-US"/>
                <w:rPrChange w:id="2495" w:author="Huke, Juan (extern)" w:date="2024-05-22T18:35:00Z">
                  <w:rPr>
                    <w:color w:val="000000"/>
                  </w:rPr>
                </w:rPrChange>
              </w:rPr>
              <w:t>XX_USAGE_POOL_PR_GROUP = 'Nutzung' and</w:t>
            </w:r>
          </w:p>
          <w:p w14:paraId="1661E491" w14:textId="77777777" w:rsidR="00003DFB" w:rsidRPr="00412367" w:rsidRDefault="00003DFB" w:rsidP="00003DFB">
            <w:pPr>
              <w:jc w:val="left"/>
              <w:rPr>
                <w:color w:val="000000"/>
                <w:lang w:val="en-US"/>
                <w:rPrChange w:id="2496" w:author="Huke, Juan (extern)" w:date="2024-05-22T18:35:00Z">
                  <w:rPr>
                    <w:color w:val="000000"/>
                  </w:rPr>
                </w:rPrChange>
              </w:rPr>
            </w:pPr>
            <w:r w:rsidRPr="00412367">
              <w:rPr>
                <w:color w:val="000000"/>
                <w:lang w:val="en-US"/>
                <w:rPrChange w:id="2497" w:author="Huke, Juan (extern)" w:date="2024-05-22T18:35:00Z">
                  <w:rPr>
                    <w:color w:val="000000"/>
                  </w:rPr>
                </w:rPrChange>
              </w:rPr>
              <w:t>XX_USAGE_POOL_TYPE_PR_IND = '1’ then SEC191=1</w:t>
            </w:r>
          </w:p>
          <w:p w14:paraId="448A4A18" w14:textId="77777777" w:rsidR="00003DFB" w:rsidRPr="00412367" w:rsidRDefault="00003DFB" w:rsidP="00003DFB">
            <w:pPr>
              <w:jc w:val="left"/>
              <w:rPr>
                <w:color w:val="000000"/>
                <w:lang w:val="en-US"/>
                <w:rPrChange w:id="2498" w:author="Huke, Juan (extern)" w:date="2024-05-22T18:35:00Z">
                  <w:rPr>
                    <w:color w:val="000000"/>
                  </w:rPr>
                </w:rPrChange>
              </w:rPr>
            </w:pPr>
          </w:p>
          <w:p w14:paraId="08495623" w14:textId="77777777" w:rsidR="00003DFB" w:rsidRPr="00412367" w:rsidRDefault="00003DFB" w:rsidP="00003DFB">
            <w:pPr>
              <w:jc w:val="left"/>
              <w:rPr>
                <w:color w:val="000000"/>
                <w:lang w:val="en-US"/>
                <w:rPrChange w:id="2499" w:author="Huke, Juan (extern)" w:date="2024-05-22T18:35:00Z">
                  <w:rPr>
                    <w:color w:val="000000"/>
                  </w:rPr>
                </w:rPrChange>
              </w:rPr>
            </w:pPr>
            <w:r w:rsidRPr="00412367">
              <w:rPr>
                <w:color w:val="000000"/>
                <w:lang w:val="en-US"/>
                <w:rPrChange w:id="2500" w:author="Huke, Juan (extern)" w:date="2024-05-22T18:35:00Z">
                  <w:rPr>
                    <w:color w:val="000000"/>
                  </w:rPr>
                </w:rPrChange>
              </w:rPr>
              <w:t>or</w:t>
            </w:r>
          </w:p>
          <w:p w14:paraId="007A20E9" w14:textId="77777777" w:rsidR="00003DFB" w:rsidRPr="00412367" w:rsidRDefault="00003DFB" w:rsidP="00003DFB">
            <w:pPr>
              <w:jc w:val="left"/>
              <w:rPr>
                <w:color w:val="000000"/>
                <w:lang w:val="en-US"/>
                <w:rPrChange w:id="2501" w:author="Huke, Juan (extern)" w:date="2024-05-22T18:35:00Z">
                  <w:rPr>
                    <w:color w:val="000000"/>
                  </w:rPr>
                </w:rPrChange>
              </w:rPr>
            </w:pPr>
          </w:p>
          <w:p w14:paraId="684D33DA" w14:textId="77777777" w:rsidR="00003DFB" w:rsidRPr="00412367" w:rsidRDefault="00003DFB" w:rsidP="00003DFB">
            <w:pPr>
              <w:jc w:val="left"/>
              <w:rPr>
                <w:color w:val="000000"/>
                <w:lang w:val="en-US"/>
                <w:rPrChange w:id="2502" w:author="Huke, Juan (extern)" w:date="2024-05-22T18:35:00Z">
                  <w:rPr>
                    <w:color w:val="000000"/>
                  </w:rPr>
                </w:rPrChange>
              </w:rPr>
            </w:pPr>
            <w:r w:rsidRPr="00412367">
              <w:rPr>
                <w:color w:val="000000"/>
                <w:lang w:val="en-US"/>
                <w:rPrChange w:id="2503" w:author="Huke, Juan (extern)" w:date="2024-05-22T18:35:00Z">
                  <w:rPr>
                    <w:color w:val="000000"/>
                  </w:rPr>
                </w:rPrChange>
              </w:rPr>
              <w:t>case when XX_SST_E_KV_VERBR.FOKVKZ = ‘K’ then SEC191=1</w:t>
            </w:r>
          </w:p>
          <w:p w14:paraId="74CB2EA6" w14:textId="77777777" w:rsidR="00003DFB" w:rsidRPr="00412367" w:rsidRDefault="00003DFB" w:rsidP="00003DFB">
            <w:pPr>
              <w:jc w:val="left"/>
              <w:rPr>
                <w:color w:val="000000"/>
                <w:lang w:val="en-US"/>
                <w:rPrChange w:id="2504" w:author="Huke, Juan (extern)" w:date="2024-05-22T18:35:00Z">
                  <w:rPr>
                    <w:color w:val="000000"/>
                  </w:rPr>
                </w:rPrChange>
              </w:rPr>
            </w:pPr>
          </w:p>
          <w:p w14:paraId="31C996A8" w14:textId="77777777" w:rsidR="00003DFB" w:rsidRPr="00AA394B" w:rsidRDefault="00003DFB" w:rsidP="00003DFB">
            <w:pPr>
              <w:jc w:val="left"/>
              <w:rPr>
                <w:color w:val="000000"/>
                <w:lang w:val="en-US"/>
                <w:rPrChange w:id="2505" w:author="Huke, Juan (extern)" w:date="2024-05-22T19:26:00Z">
                  <w:rPr>
                    <w:color w:val="000000"/>
                  </w:rPr>
                </w:rPrChange>
              </w:rPr>
            </w:pPr>
            <w:r w:rsidRPr="00AA394B">
              <w:rPr>
                <w:color w:val="000000"/>
                <w:lang w:val="en-US"/>
                <w:rPrChange w:id="2506" w:author="Huke, Juan (extern)" w:date="2024-05-22T19:26:00Z">
                  <w:rPr>
                    <w:color w:val="000000"/>
                  </w:rPr>
                </w:rPrChange>
              </w:rPr>
              <w:lastRenderedPageBreak/>
              <w:t xml:space="preserve">or </w:t>
            </w:r>
          </w:p>
          <w:p w14:paraId="1DA58AB8" w14:textId="77777777" w:rsidR="00003DFB" w:rsidRPr="00AA394B" w:rsidRDefault="00003DFB" w:rsidP="00003DFB">
            <w:pPr>
              <w:jc w:val="left"/>
              <w:rPr>
                <w:color w:val="000000"/>
                <w:lang w:val="en-US"/>
                <w:rPrChange w:id="2507" w:author="Huke, Juan (extern)" w:date="2024-05-22T19:26:00Z">
                  <w:rPr>
                    <w:color w:val="000000"/>
                  </w:rPr>
                </w:rPrChange>
              </w:rPr>
            </w:pPr>
            <w:r w:rsidRPr="00AA394B">
              <w:rPr>
                <w:color w:val="000000"/>
                <w:lang w:val="en-US"/>
                <w:rPrChange w:id="2508" w:author="Huke, Juan (extern)" w:date="2024-05-22T19:26:00Z">
                  <w:rPr>
                    <w:color w:val="000000"/>
                  </w:rPr>
                </w:rPrChange>
              </w:rPr>
              <w:t>case when B603 != 'T'  then</w:t>
            </w:r>
          </w:p>
          <w:p w14:paraId="72C76698" w14:textId="77777777" w:rsidR="00003DFB" w:rsidRPr="00412367" w:rsidRDefault="00003DFB" w:rsidP="00003DFB">
            <w:pPr>
              <w:jc w:val="left"/>
              <w:rPr>
                <w:color w:val="000000"/>
                <w:lang w:val="en-US"/>
                <w:rPrChange w:id="2509" w:author="Huke, Juan (extern)" w:date="2024-05-22T18:35:00Z">
                  <w:rPr>
                    <w:color w:val="000000"/>
                  </w:rPr>
                </w:rPrChange>
              </w:rPr>
            </w:pPr>
            <w:r w:rsidRPr="00412367">
              <w:rPr>
                <w:color w:val="000000"/>
                <w:lang w:val="en-US"/>
                <w:rPrChange w:id="2510" w:author="Huke, Juan (extern)" w:date="2024-05-22T18:35:00Z">
                  <w:rPr>
                    <w:color w:val="000000"/>
                  </w:rPr>
                </w:rPrChange>
              </w:rPr>
              <w:t xml:space="preserve">case when XX_ABS_ROLE_IND = 'I' then 3 </w:t>
            </w:r>
          </w:p>
          <w:p w14:paraId="66B7C66F" w14:textId="77777777" w:rsidR="00003DFB" w:rsidRPr="00412367" w:rsidRDefault="00003DFB" w:rsidP="00003DFB">
            <w:pPr>
              <w:jc w:val="left"/>
              <w:rPr>
                <w:color w:val="000000"/>
                <w:lang w:val="en-US"/>
                <w:rPrChange w:id="2511" w:author="Huke, Juan (extern)" w:date="2024-05-22T18:35:00Z">
                  <w:rPr>
                    <w:color w:val="000000"/>
                  </w:rPr>
                </w:rPrChange>
              </w:rPr>
            </w:pPr>
            <w:r w:rsidRPr="00412367">
              <w:rPr>
                <w:color w:val="000000"/>
                <w:lang w:val="en-US"/>
                <w:rPrChange w:id="2512" w:author="Huke, Juan (extern)" w:date="2024-05-22T18:35:00Z">
                  <w:rPr>
                    <w:color w:val="000000"/>
                  </w:rPr>
                </w:rPrChange>
              </w:rPr>
              <w:t xml:space="preserve">when XX_ABS_ROLE_IND = 'S' then 2 </w:t>
            </w:r>
          </w:p>
          <w:p w14:paraId="33447BD9" w14:textId="77777777" w:rsidR="00003DFB" w:rsidRPr="00412367" w:rsidRDefault="00003DFB" w:rsidP="00003DFB">
            <w:pPr>
              <w:jc w:val="left"/>
              <w:rPr>
                <w:color w:val="000000"/>
                <w:lang w:val="en-US"/>
                <w:rPrChange w:id="2513" w:author="Huke, Juan (extern)" w:date="2024-05-22T18:35:00Z">
                  <w:rPr>
                    <w:color w:val="000000"/>
                  </w:rPr>
                </w:rPrChange>
              </w:rPr>
            </w:pPr>
            <w:r w:rsidRPr="00412367">
              <w:rPr>
                <w:color w:val="000000"/>
                <w:lang w:val="en-US"/>
                <w:rPrChange w:id="2514" w:author="Huke, Juan (extern)" w:date="2024-05-22T18:35:00Z">
                  <w:rPr>
                    <w:color w:val="000000"/>
                  </w:rPr>
                </w:rPrChange>
              </w:rPr>
              <w:t>when XX_CONTRACT_CB is not NULL then 1</w:t>
            </w:r>
          </w:p>
          <w:p w14:paraId="65500068" w14:textId="77777777" w:rsidR="00003DFB" w:rsidRPr="00412367" w:rsidRDefault="00003DFB" w:rsidP="00003DFB">
            <w:pPr>
              <w:jc w:val="left"/>
              <w:rPr>
                <w:color w:val="000000"/>
                <w:lang w:val="en-US"/>
                <w:rPrChange w:id="2515" w:author="Huke, Juan (extern)" w:date="2024-05-22T18:35:00Z">
                  <w:rPr>
                    <w:color w:val="000000"/>
                  </w:rPr>
                </w:rPrChange>
              </w:rPr>
            </w:pPr>
            <w:r w:rsidRPr="00412367">
              <w:rPr>
                <w:color w:val="000000"/>
                <w:lang w:val="en-US"/>
                <w:rPrChange w:id="2516" w:author="Huke, Juan (extern)" w:date="2024-05-22T18:35:00Z">
                  <w:rPr>
                    <w:color w:val="000000"/>
                  </w:rPr>
                </w:rPrChange>
              </w:rPr>
              <w:t>else NULL end</w:t>
            </w:r>
          </w:p>
          <w:p w14:paraId="492C880C" w14:textId="77777777" w:rsidR="00003DFB" w:rsidRPr="00412367" w:rsidRDefault="00003DFB" w:rsidP="00003DFB">
            <w:pPr>
              <w:jc w:val="left"/>
              <w:rPr>
                <w:color w:val="000000"/>
                <w:lang w:val="en-US"/>
                <w:rPrChange w:id="2517" w:author="Huke, Juan (extern)" w:date="2024-05-22T18:35:00Z">
                  <w:rPr>
                    <w:color w:val="000000"/>
                  </w:rPr>
                </w:rPrChange>
              </w:rPr>
            </w:pPr>
            <w:r w:rsidRPr="00412367">
              <w:rPr>
                <w:color w:val="000000"/>
                <w:lang w:val="en-US"/>
                <w:rPrChange w:id="2518" w:author="Huke, Juan (extern)" w:date="2024-05-22T18:35:00Z">
                  <w:rPr>
                    <w:color w:val="000000"/>
                  </w:rPr>
                </w:rPrChange>
              </w:rPr>
              <w:t>else NULL end SEC191</w:t>
            </w:r>
          </w:p>
        </w:tc>
        <w:tc>
          <w:tcPr>
            <w:tcW w:w="2906" w:type="dxa"/>
            <w:tcBorders>
              <w:top w:val="single" w:sz="4" w:space="0" w:color="auto"/>
              <w:bottom w:val="nil"/>
            </w:tcBorders>
            <w:shd w:val="clear" w:color="auto" w:fill="FFFFFF"/>
          </w:tcPr>
          <w:p w14:paraId="4C6C0E46" w14:textId="77777777" w:rsidR="00003DFB" w:rsidRDefault="00003DFB" w:rsidP="00003DFB">
            <w:pPr>
              <w:jc w:val="left"/>
              <w:rPr>
                <w:color w:val="000000"/>
              </w:rPr>
            </w:pPr>
            <w:r>
              <w:rPr>
                <w:color w:val="000000"/>
              </w:rPr>
              <w:lastRenderedPageBreak/>
              <w:t>Verbriefungsrolle</w:t>
            </w:r>
          </w:p>
          <w:p w14:paraId="686C6C11" w14:textId="77777777" w:rsidR="00003DFB" w:rsidRDefault="00003DFB" w:rsidP="00003DFB">
            <w:pPr>
              <w:jc w:val="left"/>
              <w:rPr>
                <w:color w:val="000000"/>
              </w:rPr>
            </w:pPr>
          </w:p>
          <w:p w14:paraId="227AC3CF" w14:textId="77777777" w:rsidR="00003DFB" w:rsidRDefault="00003DFB" w:rsidP="00003DFB">
            <w:pPr>
              <w:jc w:val="left"/>
              <w:rPr>
                <w:color w:val="000000"/>
              </w:rPr>
            </w:pPr>
            <w:r>
              <w:rPr>
                <w:color w:val="000000"/>
              </w:rPr>
              <w:t>XX_ABS_ROLE_IND=Rolle der Commerzbank Gruppe in Bezug auf diese Transaktion: O(riginator), S(ponsor) oder I(nvestor)</w:t>
            </w:r>
          </w:p>
          <w:p w14:paraId="5AB6AACC" w14:textId="77777777" w:rsidR="00003DFB" w:rsidRDefault="00003DFB" w:rsidP="00003DFB">
            <w:pPr>
              <w:jc w:val="left"/>
              <w:rPr>
                <w:color w:val="000000"/>
              </w:rPr>
            </w:pPr>
          </w:p>
          <w:p w14:paraId="2CC342B4" w14:textId="77777777" w:rsidR="00003DFB" w:rsidRPr="00003DFB" w:rsidRDefault="00003DFB" w:rsidP="00003DFB">
            <w:pPr>
              <w:jc w:val="left"/>
              <w:rPr>
                <w:color w:val="000000"/>
              </w:rPr>
            </w:pPr>
            <w:r>
              <w:rPr>
                <w:color w:val="000000"/>
              </w:rPr>
              <w:t>SEC191 = Verbriefungsrolle (1=Originatorrolle, 2= Sponsorrolle, 3=Investorrolle, 0=Sonstige)</w:t>
            </w:r>
          </w:p>
        </w:tc>
      </w:tr>
      <w:tr w:rsidR="00003DFB" w:rsidRPr="00003DFB" w14:paraId="603ADB5C" w14:textId="77777777" w:rsidTr="00003DFB">
        <w:trPr>
          <w:trHeight w:val="449"/>
        </w:trPr>
        <w:tc>
          <w:tcPr>
            <w:tcW w:w="550" w:type="dxa"/>
            <w:tcBorders>
              <w:top w:val="nil"/>
              <w:bottom w:val="nil"/>
            </w:tcBorders>
            <w:shd w:val="clear" w:color="auto" w:fill="FFFFFF"/>
          </w:tcPr>
          <w:p w14:paraId="6D7D9B61" w14:textId="77777777" w:rsidR="00003DFB" w:rsidRDefault="00003DFB" w:rsidP="00003DFB">
            <w:pPr>
              <w:jc w:val="left"/>
              <w:rPr>
                <w:color w:val="000000"/>
              </w:rPr>
            </w:pPr>
          </w:p>
        </w:tc>
        <w:tc>
          <w:tcPr>
            <w:tcW w:w="1646" w:type="dxa"/>
            <w:tcBorders>
              <w:top w:val="nil"/>
              <w:bottom w:val="nil"/>
            </w:tcBorders>
            <w:shd w:val="clear" w:color="auto" w:fill="FFFFFF"/>
          </w:tcPr>
          <w:p w14:paraId="06BEC184" w14:textId="77777777" w:rsidR="00003DFB" w:rsidRDefault="00003DFB" w:rsidP="00003DFB">
            <w:pPr>
              <w:jc w:val="left"/>
              <w:rPr>
                <w:color w:val="000000"/>
              </w:rPr>
            </w:pPr>
          </w:p>
        </w:tc>
        <w:tc>
          <w:tcPr>
            <w:tcW w:w="1647" w:type="dxa"/>
            <w:tcBorders>
              <w:top w:val="nil"/>
              <w:bottom w:val="nil"/>
            </w:tcBorders>
            <w:shd w:val="clear" w:color="auto" w:fill="FFFFFF"/>
          </w:tcPr>
          <w:p w14:paraId="5F12A05F" w14:textId="77777777" w:rsidR="00003DFB" w:rsidRDefault="00003DFB" w:rsidP="00003DFB">
            <w:pPr>
              <w:jc w:val="left"/>
              <w:rPr>
                <w:color w:val="000000"/>
              </w:rPr>
            </w:pPr>
          </w:p>
        </w:tc>
        <w:tc>
          <w:tcPr>
            <w:tcW w:w="1647" w:type="dxa"/>
            <w:shd w:val="clear" w:color="auto" w:fill="FFFFFF"/>
          </w:tcPr>
          <w:p w14:paraId="689F37EC" w14:textId="77777777" w:rsidR="00003DFB" w:rsidRPr="00412367" w:rsidRDefault="00003DFB" w:rsidP="00003DFB">
            <w:pPr>
              <w:jc w:val="left"/>
              <w:rPr>
                <w:color w:val="000000"/>
                <w:lang w:val="en-US"/>
                <w:rPrChange w:id="2519" w:author="Huke, Juan (extern)" w:date="2024-05-22T18:35:00Z">
                  <w:rPr>
                    <w:color w:val="000000"/>
                  </w:rPr>
                </w:rPrChange>
              </w:rPr>
            </w:pPr>
            <w:r w:rsidRPr="00412367">
              <w:rPr>
                <w:color w:val="000000"/>
                <w:lang w:val="en-US"/>
                <w:rPrChange w:id="2520" w:author="Huke, Juan (extern)" w:date="2024-05-22T18:35:00Z">
                  <w:rPr>
                    <w:color w:val="000000"/>
                  </w:rPr>
                </w:rPrChange>
              </w:rPr>
              <w:t>XX_C_ABS_TRANS_2_CONTR_AGG_TV</w:t>
            </w:r>
          </w:p>
        </w:tc>
        <w:tc>
          <w:tcPr>
            <w:tcW w:w="1647" w:type="dxa"/>
            <w:shd w:val="clear" w:color="auto" w:fill="FFFFFF"/>
          </w:tcPr>
          <w:p w14:paraId="3F3149A7" w14:textId="77777777" w:rsidR="00003DFB" w:rsidRDefault="00003DFB" w:rsidP="00003DFB">
            <w:pPr>
              <w:jc w:val="left"/>
              <w:rPr>
                <w:color w:val="000000"/>
              </w:rPr>
            </w:pPr>
            <w:r>
              <w:rPr>
                <w:color w:val="000000"/>
              </w:rPr>
              <w:t>XX_CONTRACT_CB</w:t>
            </w:r>
          </w:p>
        </w:tc>
        <w:tc>
          <w:tcPr>
            <w:tcW w:w="1647" w:type="dxa"/>
            <w:shd w:val="clear" w:color="auto" w:fill="FFFFFF"/>
          </w:tcPr>
          <w:p w14:paraId="60E35B3D"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D302F9F" w14:textId="77777777" w:rsidR="00003DFB" w:rsidRDefault="00003DFB" w:rsidP="00003DFB">
            <w:pPr>
              <w:jc w:val="left"/>
              <w:rPr>
                <w:color w:val="000000"/>
              </w:rPr>
            </w:pPr>
          </w:p>
        </w:tc>
        <w:tc>
          <w:tcPr>
            <w:tcW w:w="2906" w:type="dxa"/>
            <w:tcBorders>
              <w:top w:val="nil"/>
              <w:bottom w:val="nil"/>
            </w:tcBorders>
            <w:shd w:val="clear" w:color="auto" w:fill="FFFFFF"/>
          </w:tcPr>
          <w:p w14:paraId="0C9F8EED" w14:textId="77777777" w:rsidR="00003DFB" w:rsidRDefault="00003DFB" w:rsidP="00003DFB">
            <w:pPr>
              <w:jc w:val="left"/>
              <w:rPr>
                <w:color w:val="000000"/>
              </w:rPr>
            </w:pPr>
          </w:p>
        </w:tc>
      </w:tr>
      <w:tr w:rsidR="00003DFB" w:rsidRPr="00003DFB" w14:paraId="196FF4EE" w14:textId="77777777" w:rsidTr="00003DFB">
        <w:trPr>
          <w:trHeight w:val="449"/>
        </w:trPr>
        <w:tc>
          <w:tcPr>
            <w:tcW w:w="550" w:type="dxa"/>
            <w:tcBorders>
              <w:top w:val="nil"/>
              <w:bottom w:val="nil"/>
            </w:tcBorders>
            <w:shd w:val="clear" w:color="auto" w:fill="FFFFFF"/>
          </w:tcPr>
          <w:p w14:paraId="4CFE3A47" w14:textId="77777777" w:rsidR="00003DFB" w:rsidRDefault="00003DFB" w:rsidP="00003DFB">
            <w:pPr>
              <w:jc w:val="left"/>
              <w:rPr>
                <w:color w:val="000000"/>
              </w:rPr>
            </w:pPr>
          </w:p>
        </w:tc>
        <w:tc>
          <w:tcPr>
            <w:tcW w:w="1646" w:type="dxa"/>
            <w:tcBorders>
              <w:top w:val="nil"/>
              <w:bottom w:val="nil"/>
            </w:tcBorders>
            <w:shd w:val="clear" w:color="auto" w:fill="FFFFFF"/>
          </w:tcPr>
          <w:p w14:paraId="500E982C" w14:textId="77777777" w:rsidR="00003DFB" w:rsidRDefault="00003DFB" w:rsidP="00003DFB">
            <w:pPr>
              <w:jc w:val="left"/>
              <w:rPr>
                <w:color w:val="000000"/>
              </w:rPr>
            </w:pPr>
          </w:p>
        </w:tc>
        <w:tc>
          <w:tcPr>
            <w:tcW w:w="1647" w:type="dxa"/>
            <w:tcBorders>
              <w:top w:val="nil"/>
              <w:bottom w:val="nil"/>
            </w:tcBorders>
            <w:shd w:val="clear" w:color="auto" w:fill="FFFFFF"/>
          </w:tcPr>
          <w:p w14:paraId="5AF0BCC7" w14:textId="77777777" w:rsidR="00003DFB" w:rsidRDefault="00003DFB" w:rsidP="00003DFB">
            <w:pPr>
              <w:jc w:val="left"/>
              <w:rPr>
                <w:color w:val="000000"/>
              </w:rPr>
            </w:pPr>
          </w:p>
        </w:tc>
        <w:tc>
          <w:tcPr>
            <w:tcW w:w="1647" w:type="dxa"/>
            <w:shd w:val="clear" w:color="auto" w:fill="FFFFFF"/>
          </w:tcPr>
          <w:p w14:paraId="6087149A" w14:textId="77777777" w:rsidR="00003DFB" w:rsidRDefault="00003DFB" w:rsidP="00003DFB">
            <w:pPr>
              <w:jc w:val="left"/>
              <w:rPr>
                <w:color w:val="000000"/>
              </w:rPr>
            </w:pPr>
            <w:r>
              <w:rPr>
                <w:color w:val="000000"/>
              </w:rPr>
              <w:t>XX_C_ABS_TRANSACTION</w:t>
            </w:r>
          </w:p>
        </w:tc>
        <w:tc>
          <w:tcPr>
            <w:tcW w:w="1647" w:type="dxa"/>
            <w:shd w:val="clear" w:color="auto" w:fill="FFFFFF"/>
          </w:tcPr>
          <w:p w14:paraId="392E50E1" w14:textId="77777777" w:rsidR="00003DFB" w:rsidRDefault="00003DFB" w:rsidP="00003DFB">
            <w:pPr>
              <w:jc w:val="left"/>
              <w:rPr>
                <w:color w:val="000000"/>
              </w:rPr>
            </w:pPr>
            <w:r>
              <w:rPr>
                <w:color w:val="000000"/>
              </w:rPr>
              <w:t>XX_ABS_ROLE_IND</w:t>
            </w:r>
          </w:p>
        </w:tc>
        <w:tc>
          <w:tcPr>
            <w:tcW w:w="1647" w:type="dxa"/>
            <w:shd w:val="clear" w:color="auto" w:fill="FFFFFF"/>
          </w:tcPr>
          <w:p w14:paraId="40E1A805"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BF7B151" w14:textId="77777777" w:rsidR="00003DFB" w:rsidRDefault="00003DFB" w:rsidP="00003DFB">
            <w:pPr>
              <w:jc w:val="left"/>
              <w:rPr>
                <w:color w:val="000000"/>
              </w:rPr>
            </w:pPr>
          </w:p>
        </w:tc>
        <w:tc>
          <w:tcPr>
            <w:tcW w:w="2906" w:type="dxa"/>
            <w:tcBorders>
              <w:top w:val="nil"/>
              <w:bottom w:val="nil"/>
            </w:tcBorders>
            <w:shd w:val="clear" w:color="auto" w:fill="FFFFFF"/>
          </w:tcPr>
          <w:p w14:paraId="585A40AC" w14:textId="77777777" w:rsidR="00003DFB" w:rsidRDefault="00003DFB" w:rsidP="00003DFB">
            <w:pPr>
              <w:jc w:val="left"/>
              <w:rPr>
                <w:color w:val="000000"/>
              </w:rPr>
            </w:pPr>
          </w:p>
        </w:tc>
      </w:tr>
      <w:tr w:rsidR="00003DFB" w:rsidRPr="00003DFB" w14:paraId="2754881E" w14:textId="77777777" w:rsidTr="00003DFB">
        <w:trPr>
          <w:trHeight w:val="449"/>
        </w:trPr>
        <w:tc>
          <w:tcPr>
            <w:tcW w:w="550" w:type="dxa"/>
            <w:tcBorders>
              <w:top w:val="nil"/>
              <w:bottom w:val="nil"/>
            </w:tcBorders>
            <w:shd w:val="clear" w:color="auto" w:fill="FFFFFF"/>
          </w:tcPr>
          <w:p w14:paraId="77141E42" w14:textId="77777777" w:rsidR="00003DFB" w:rsidRDefault="00003DFB" w:rsidP="00003DFB">
            <w:pPr>
              <w:jc w:val="left"/>
              <w:rPr>
                <w:color w:val="000000"/>
              </w:rPr>
            </w:pPr>
          </w:p>
        </w:tc>
        <w:tc>
          <w:tcPr>
            <w:tcW w:w="1646" w:type="dxa"/>
            <w:tcBorders>
              <w:top w:val="nil"/>
              <w:bottom w:val="nil"/>
            </w:tcBorders>
            <w:shd w:val="clear" w:color="auto" w:fill="FFFFFF"/>
          </w:tcPr>
          <w:p w14:paraId="59D9B4F9" w14:textId="77777777" w:rsidR="00003DFB" w:rsidRDefault="00003DFB" w:rsidP="00003DFB">
            <w:pPr>
              <w:jc w:val="left"/>
              <w:rPr>
                <w:color w:val="000000"/>
              </w:rPr>
            </w:pPr>
          </w:p>
        </w:tc>
        <w:tc>
          <w:tcPr>
            <w:tcW w:w="1647" w:type="dxa"/>
            <w:tcBorders>
              <w:top w:val="nil"/>
              <w:bottom w:val="nil"/>
            </w:tcBorders>
            <w:shd w:val="clear" w:color="auto" w:fill="FFFFFF"/>
          </w:tcPr>
          <w:p w14:paraId="10009CFC" w14:textId="77777777" w:rsidR="00003DFB" w:rsidRDefault="00003DFB" w:rsidP="00003DFB">
            <w:pPr>
              <w:jc w:val="left"/>
              <w:rPr>
                <w:color w:val="000000"/>
              </w:rPr>
            </w:pPr>
          </w:p>
        </w:tc>
        <w:tc>
          <w:tcPr>
            <w:tcW w:w="1647" w:type="dxa"/>
            <w:shd w:val="clear" w:color="auto" w:fill="FFFFFF"/>
          </w:tcPr>
          <w:p w14:paraId="029331F0" w14:textId="77777777" w:rsidR="00003DFB" w:rsidRDefault="00003DFB" w:rsidP="00003DFB">
            <w:pPr>
              <w:jc w:val="left"/>
              <w:rPr>
                <w:color w:val="000000"/>
              </w:rPr>
            </w:pPr>
            <w:r>
              <w:rPr>
                <w:color w:val="000000"/>
              </w:rPr>
              <w:t>XX_C_CONTRACT_KG</w:t>
            </w:r>
          </w:p>
        </w:tc>
        <w:tc>
          <w:tcPr>
            <w:tcW w:w="1647" w:type="dxa"/>
            <w:shd w:val="clear" w:color="auto" w:fill="FFFFFF"/>
          </w:tcPr>
          <w:p w14:paraId="63EF751D" w14:textId="77777777" w:rsidR="00003DFB" w:rsidRPr="00412367" w:rsidRDefault="00003DFB" w:rsidP="00003DFB">
            <w:pPr>
              <w:jc w:val="left"/>
              <w:rPr>
                <w:color w:val="000000"/>
                <w:lang w:val="en-US"/>
                <w:rPrChange w:id="2521" w:author="Huke, Juan (extern)" w:date="2024-05-22T18:35:00Z">
                  <w:rPr>
                    <w:color w:val="000000"/>
                  </w:rPr>
                </w:rPrChange>
              </w:rPr>
            </w:pPr>
            <w:r w:rsidRPr="00412367">
              <w:rPr>
                <w:color w:val="000000"/>
                <w:lang w:val="en-US"/>
                <w:rPrChange w:id="2522" w:author="Huke, Juan (extern)" w:date="2024-05-22T18:35:00Z">
                  <w:rPr>
                    <w:color w:val="000000"/>
                  </w:rPr>
                </w:rPrChange>
              </w:rPr>
              <w:t>XX_USAGE_POOL_PR_GROUP</w:t>
            </w:r>
          </w:p>
        </w:tc>
        <w:tc>
          <w:tcPr>
            <w:tcW w:w="1647" w:type="dxa"/>
            <w:shd w:val="clear" w:color="auto" w:fill="FFFFFF"/>
          </w:tcPr>
          <w:p w14:paraId="746CCAD4" w14:textId="77777777" w:rsidR="00003DFB" w:rsidRDefault="00003DFB" w:rsidP="00003DFB">
            <w:pPr>
              <w:jc w:val="left"/>
              <w:rPr>
                <w:color w:val="000000"/>
              </w:rPr>
            </w:pPr>
            <w:r>
              <w:rPr>
                <w:color w:val="000000"/>
              </w:rPr>
              <w:t>VARCHAR(30)</w:t>
            </w:r>
          </w:p>
        </w:tc>
        <w:tc>
          <w:tcPr>
            <w:tcW w:w="2906" w:type="dxa"/>
            <w:tcBorders>
              <w:top w:val="nil"/>
              <w:bottom w:val="nil"/>
            </w:tcBorders>
            <w:shd w:val="clear" w:color="auto" w:fill="FFFFFF"/>
          </w:tcPr>
          <w:p w14:paraId="0CAE0A13" w14:textId="77777777" w:rsidR="00003DFB" w:rsidRDefault="00003DFB" w:rsidP="00003DFB">
            <w:pPr>
              <w:jc w:val="left"/>
              <w:rPr>
                <w:color w:val="000000"/>
              </w:rPr>
            </w:pPr>
          </w:p>
        </w:tc>
        <w:tc>
          <w:tcPr>
            <w:tcW w:w="2906" w:type="dxa"/>
            <w:tcBorders>
              <w:top w:val="nil"/>
              <w:bottom w:val="nil"/>
            </w:tcBorders>
            <w:shd w:val="clear" w:color="auto" w:fill="FFFFFF"/>
          </w:tcPr>
          <w:p w14:paraId="0BC5337A" w14:textId="77777777" w:rsidR="00003DFB" w:rsidRDefault="00003DFB" w:rsidP="00003DFB">
            <w:pPr>
              <w:jc w:val="left"/>
              <w:rPr>
                <w:color w:val="000000"/>
              </w:rPr>
            </w:pPr>
          </w:p>
        </w:tc>
      </w:tr>
      <w:tr w:rsidR="00003DFB" w:rsidRPr="00003DFB" w14:paraId="2911583E" w14:textId="77777777" w:rsidTr="00003DFB">
        <w:trPr>
          <w:trHeight w:val="449"/>
        </w:trPr>
        <w:tc>
          <w:tcPr>
            <w:tcW w:w="550" w:type="dxa"/>
            <w:tcBorders>
              <w:top w:val="nil"/>
              <w:bottom w:val="nil"/>
            </w:tcBorders>
            <w:shd w:val="clear" w:color="auto" w:fill="FFFFFF"/>
          </w:tcPr>
          <w:p w14:paraId="70F6B499" w14:textId="77777777" w:rsidR="00003DFB" w:rsidRDefault="00003DFB" w:rsidP="00003DFB">
            <w:pPr>
              <w:jc w:val="left"/>
              <w:rPr>
                <w:color w:val="000000"/>
              </w:rPr>
            </w:pPr>
          </w:p>
        </w:tc>
        <w:tc>
          <w:tcPr>
            <w:tcW w:w="1646" w:type="dxa"/>
            <w:tcBorders>
              <w:top w:val="nil"/>
              <w:bottom w:val="nil"/>
            </w:tcBorders>
            <w:shd w:val="clear" w:color="auto" w:fill="FFFFFF"/>
          </w:tcPr>
          <w:p w14:paraId="437B3948" w14:textId="77777777" w:rsidR="00003DFB" w:rsidRDefault="00003DFB" w:rsidP="00003DFB">
            <w:pPr>
              <w:jc w:val="left"/>
              <w:rPr>
                <w:color w:val="000000"/>
              </w:rPr>
            </w:pPr>
          </w:p>
        </w:tc>
        <w:tc>
          <w:tcPr>
            <w:tcW w:w="1647" w:type="dxa"/>
            <w:tcBorders>
              <w:top w:val="nil"/>
              <w:bottom w:val="nil"/>
            </w:tcBorders>
            <w:shd w:val="clear" w:color="auto" w:fill="FFFFFF"/>
          </w:tcPr>
          <w:p w14:paraId="695167FB" w14:textId="77777777" w:rsidR="00003DFB" w:rsidRDefault="00003DFB" w:rsidP="00003DFB">
            <w:pPr>
              <w:jc w:val="left"/>
              <w:rPr>
                <w:color w:val="000000"/>
              </w:rPr>
            </w:pPr>
          </w:p>
        </w:tc>
        <w:tc>
          <w:tcPr>
            <w:tcW w:w="1647" w:type="dxa"/>
            <w:shd w:val="clear" w:color="auto" w:fill="FFFFFF"/>
          </w:tcPr>
          <w:p w14:paraId="730EE671" w14:textId="77777777" w:rsidR="00003DFB" w:rsidRDefault="00003DFB" w:rsidP="00003DFB">
            <w:pPr>
              <w:jc w:val="left"/>
              <w:rPr>
                <w:color w:val="000000"/>
              </w:rPr>
            </w:pPr>
            <w:r>
              <w:rPr>
                <w:color w:val="000000"/>
              </w:rPr>
              <w:t>XX_C_CONTRACT_KG</w:t>
            </w:r>
          </w:p>
        </w:tc>
        <w:tc>
          <w:tcPr>
            <w:tcW w:w="1647" w:type="dxa"/>
            <w:shd w:val="clear" w:color="auto" w:fill="FFFFFF"/>
          </w:tcPr>
          <w:p w14:paraId="1DAB6A39" w14:textId="77777777" w:rsidR="00003DFB" w:rsidRDefault="00003DFB" w:rsidP="00003DFB">
            <w:pPr>
              <w:jc w:val="left"/>
              <w:rPr>
                <w:color w:val="000000"/>
              </w:rPr>
            </w:pPr>
            <w:r>
              <w:rPr>
                <w:color w:val="000000"/>
              </w:rPr>
              <w:t>XX_USAGE_POOL_PR_PORTF</w:t>
            </w:r>
          </w:p>
        </w:tc>
        <w:tc>
          <w:tcPr>
            <w:tcW w:w="1647" w:type="dxa"/>
            <w:shd w:val="clear" w:color="auto" w:fill="FFFFFF"/>
          </w:tcPr>
          <w:p w14:paraId="5416D935" w14:textId="77777777" w:rsidR="00003DFB" w:rsidRDefault="00003DFB" w:rsidP="00003DFB">
            <w:pPr>
              <w:jc w:val="left"/>
              <w:rPr>
                <w:color w:val="000000"/>
              </w:rPr>
            </w:pPr>
            <w:r>
              <w:rPr>
                <w:color w:val="000000"/>
              </w:rPr>
              <w:t>VARCHAR(30)</w:t>
            </w:r>
          </w:p>
        </w:tc>
        <w:tc>
          <w:tcPr>
            <w:tcW w:w="2906" w:type="dxa"/>
            <w:tcBorders>
              <w:top w:val="nil"/>
              <w:bottom w:val="nil"/>
            </w:tcBorders>
            <w:shd w:val="clear" w:color="auto" w:fill="FFFFFF"/>
          </w:tcPr>
          <w:p w14:paraId="0B97B18E" w14:textId="77777777" w:rsidR="00003DFB" w:rsidRDefault="00003DFB" w:rsidP="00003DFB">
            <w:pPr>
              <w:jc w:val="left"/>
              <w:rPr>
                <w:color w:val="000000"/>
              </w:rPr>
            </w:pPr>
          </w:p>
        </w:tc>
        <w:tc>
          <w:tcPr>
            <w:tcW w:w="2906" w:type="dxa"/>
            <w:tcBorders>
              <w:top w:val="nil"/>
              <w:bottom w:val="nil"/>
            </w:tcBorders>
            <w:shd w:val="clear" w:color="auto" w:fill="FFFFFF"/>
          </w:tcPr>
          <w:p w14:paraId="55834C42" w14:textId="77777777" w:rsidR="00003DFB" w:rsidRDefault="00003DFB" w:rsidP="00003DFB">
            <w:pPr>
              <w:jc w:val="left"/>
              <w:rPr>
                <w:color w:val="000000"/>
              </w:rPr>
            </w:pPr>
          </w:p>
        </w:tc>
      </w:tr>
      <w:tr w:rsidR="00003DFB" w:rsidRPr="00003DFB" w14:paraId="2204C4A7" w14:textId="77777777" w:rsidTr="00003DFB">
        <w:trPr>
          <w:trHeight w:val="449"/>
        </w:trPr>
        <w:tc>
          <w:tcPr>
            <w:tcW w:w="550" w:type="dxa"/>
            <w:tcBorders>
              <w:top w:val="nil"/>
              <w:bottom w:val="nil"/>
            </w:tcBorders>
            <w:shd w:val="clear" w:color="auto" w:fill="FFFFFF"/>
          </w:tcPr>
          <w:p w14:paraId="19731B51" w14:textId="77777777" w:rsidR="00003DFB" w:rsidRDefault="00003DFB" w:rsidP="00003DFB">
            <w:pPr>
              <w:jc w:val="left"/>
              <w:rPr>
                <w:color w:val="000000"/>
              </w:rPr>
            </w:pPr>
          </w:p>
        </w:tc>
        <w:tc>
          <w:tcPr>
            <w:tcW w:w="1646" w:type="dxa"/>
            <w:tcBorders>
              <w:top w:val="nil"/>
              <w:bottom w:val="nil"/>
            </w:tcBorders>
            <w:shd w:val="clear" w:color="auto" w:fill="FFFFFF"/>
          </w:tcPr>
          <w:p w14:paraId="6FEBAF44" w14:textId="77777777" w:rsidR="00003DFB" w:rsidRDefault="00003DFB" w:rsidP="00003DFB">
            <w:pPr>
              <w:jc w:val="left"/>
              <w:rPr>
                <w:color w:val="000000"/>
              </w:rPr>
            </w:pPr>
          </w:p>
        </w:tc>
        <w:tc>
          <w:tcPr>
            <w:tcW w:w="1647" w:type="dxa"/>
            <w:tcBorders>
              <w:top w:val="nil"/>
              <w:bottom w:val="nil"/>
            </w:tcBorders>
            <w:shd w:val="clear" w:color="auto" w:fill="FFFFFF"/>
          </w:tcPr>
          <w:p w14:paraId="3FAFB06D" w14:textId="77777777" w:rsidR="00003DFB" w:rsidRDefault="00003DFB" w:rsidP="00003DFB">
            <w:pPr>
              <w:jc w:val="left"/>
              <w:rPr>
                <w:color w:val="000000"/>
              </w:rPr>
            </w:pPr>
          </w:p>
        </w:tc>
        <w:tc>
          <w:tcPr>
            <w:tcW w:w="1647" w:type="dxa"/>
            <w:shd w:val="clear" w:color="auto" w:fill="FFFFFF"/>
          </w:tcPr>
          <w:p w14:paraId="52100EA7" w14:textId="77777777" w:rsidR="00003DFB" w:rsidRDefault="00003DFB" w:rsidP="00003DFB">
            <w:pPr>
              <w:jc w:val="left"/>
              <w:rPr>
                <w:color w:val="000000"/>
              </w:rPr>
            </w:pPr>
            <w:r>
              <w:rPr>
                <w:color w:val="000000"/>
              </w:rPr>
              <w:t>XX_C_CONTRACT_KG</w:t>
            </w:r>
          </w:p>
        </w:tc>
        <w:tc>
          <w:tcPr>
            <w:tcW w:w="1647" w:type="dxa"/>
            <w:shd w:val="clear" w:color="auto" w:fill="FFFFFF"/>
          </w:tcPr>
          <w:p w14:paraId="4D0EFA54" w14:textId="77777777" w:rsidR="00003DFB" w:rsidRPr="00412367" w:rsidRDefault="00003DFB" w:rsidP="00003DFB">
            <w:pPr>
              <w:jc w:val="left"/>
              <w:rPr>
                <w:color w:val="000000"/>
                <w:lang w:val="en-US"/>
                <w:rPrChange w:id="2523" w:author="Huke, Juan (extern)" w:date="2024-05-22T18:35:00Z">
                  <w:rPr>
                    <w:color w:val="000000"/>
                  </w:rPr>
                </w:rPrChange>
              </w:rPr>
            </w:pPr>
            <w:r w:rsidRPr="00412367">
              <w:rPr>
                <w:color w:val="000000"/>
                <w:lang w:val="en-US"/>
                <w:rPrChange w:id="2524" w:author="Huke, Juan (extern)" w:date="2024-05-22T18:35:00Z">
                  <w:rPr>
                    <w:color w:val="000000"/>
                  </w:rPr>
                </w:rPrChange>
              </w:rPr>
              <w:t>XX_USAGE_POOL_TYPE_PR_IND</w:t>
            </w:r>
          </w:p>
        </w:tc>
        <w:tc>
          <w:tcPr>
            <w:tcW w:w="1647" w:type="dxa"/>
            <w:shd w:val="clear" w:color="auto" w:fill="FFFFFF"/>
          </w:tcPr>
          <w:p w14:paraId="52A6444D"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F972B5E" w14:textId="77777777" w:rsidR="00003DFB" w:rsidRDefault="00003DFB" w:rsidP="00003DFB">
            <w:pPr>
              <w:jc w:val="left"/>
              <w:rPr>
                <w:color w:val="000000"/>
              </w:rPr>
            </w:pPr>
          </w:p>
        </w:tc>
        <w:tc>
          <w:tcPr>
            <w:tcW w:w="2906" w:type="dxa"/>
            <w:tcBorders>
              <w:top w:val="nil"/>
              <w:bottom w:val="nil"/>
            </w:tcBorders>
            <w:shd w:val="clear" w:color="auto" w:fill="FFFFFF"/>
          </w:tcPr>
          <w:p w14:paraId="7567967A" w14:textId="77777777" w:rsidR="00003DFB" w:rsidRDefault="00003DFB" w:rsidP="00003DFB">
            <w:pPr>
              <w:jc w:val="left"/>
              <w:rPr>
                <w:color w:val="000000"/>
              </w:rPr>
            </w:pPr>
          </w:p>
        </w:tc>
      </w:tr>
      <w:tr w:rsidR="00003DFB" w:rsidRPr="00003DFB" w14:paraId="12D7A7D2" w14:textId="77777777" w:rsidTr="00003DFB">
        <w:trPr>
          <w:trHeight w:val="449"/>
        </w:trPr>
        <w:tc>
          <w:tcPr>
            <w:tcW w:w="550" w:type="dxa"/>
            <w:tcBorders>
              <w:top w:val="nil"/>
              <w:bottom w:val="single" w:sz="4" w:space="0" w:color="auto"/>
            </w:tcBorders>
            <w:shd w:val="clear" w:color="auto" w:fill="FFFFFF"/>
          </w:tcPr>
          <w:p w14:paraId="2BF8F7B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944C29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DE8CAEE"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6BDE447" w14:textId="77777777" w:rsidR="00003DFB" w:rsidRDefault="00003DFB" w:rsidP="00003DFB">
            <w:pPr>
              <w:jc w:val="left"/>
              <w:rPr>
                <w:color w:val="000000"/>
              </w:rPr>
            </w:pPr>
            <w:r>
              <w:rPr>
                <w:color w:val="000000"/>
              </w:rPr>
              <w:t>XX_SST_E_KV_VERBR</w:t>
            </w:r>
          </w:p>
        </w:tc>
        <w:tc>
          <w:tcPr>
            <w:tcW w:w="1647" w:type="dxa"/>
            <w:tcBorders>
              <w:bottom w:val="single" w:sz="4" w:space="0" w:color="auto"/>
            </w:tcBorders>
            <w:shd w:val="clear" w:color="auto" w:fill="FFFFFF"/>
          </w:tcPr>
          <w:p w14:paraId="4DEB4D23" w14:textId="77777777" w:rsidR="00003DFB" w:rsidRDefault="00003DFB" w:rsidP="00003DFB">
            <w:pPr>
              <w:jc w:val="left"/>
              <w:rPr>
                <w:color w:val="000000"/>
              </w:rPr>
            </w:pPr>
            <w:r>
              <w:rPr>
                <w:color w:val="000000"/>
              </w:rPr>
              <w:t>XX_FOKVKZ</w:t>
            </w:r>
          </w:p>
        </w:tc>
        <w:tc>
          <w:tcPr>
            <w:tcW w:w="1647" w:type="dxa"/>
            <w:tcBorders>
              <w:bottom w:val="single" w:sz="4" w:space="0" w:color="auto"/>
            </w:tcBorders>
            <w:shd w:val="clear" w:color="auto" w:fill="FFFFFF"/>
          </w:tcPr>
          <w:p w14:paraId="56FB0D48"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78396DA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E2F9799" w14:textId="77777777" w:rsidR="00003DFB" w:rsidRDefault="00003DFB" w:rsidP="00003DFB">
            <w:pPr>
              <w:jc w:val="left"/>
              <w:rPr>
                <w:color w:val="000000"/>
              </w:rPr>
            </w:pPr>
          </w:p>
        </w:tc>
      </w:tr>
      <w:tr w:rsidR="00003DFB" w:rsidRPr="00003DFB" w14:paraId="526305CB" w14:textId="77777777" w:rsidTr="00003DFB">
        <w:trPr>
          <w:trHeight w:val="449"/>
        </w:trPr>
        <w:tc>
          <w:tcPr>
            <w:tcW w:w="550" w:type="dxa"/>
            <w:tcBorders>
              <w:top w:val="single" w:sz="4" w:space="0" w:color="auto"/>
              <w:bottom w:val="single" w:sz="4" w:space="0" w:color="auto"/>
            </w:tcBorders>
            <w:shd w:val="clear" w:color="auto" w:fill="FFFFFF"/>
          </w:tcPr>
          <w:p w14:paraId="764DD197" w14:textId="77777777" w:rsidR="00003DFB" w:rsidRPr="00003DFB" w:rsidRDefault="00003DFB" w:rsidP="00003DFB">
            <w:pPr>
              <w:jc w:val="left"/>
              <w:rPr>
                <w:color w:val="000000"/>
              </w:rPr>
            </w:pPr>
            <w:r w:rsidRPr="00003DFB">
              <w:rPr>
                <w:color w:val="000000"/>
              </w:rPr>
              <w:lastRenderedPageBreak/>
              <w:t>281</w:t>
            </w:r>
          </w:p>
        </w:tc>
        <w:tc>
          <w:tcPr>
            <w:tcW w:w="1646" w:type="dxa"/>
            <w:tcBorders>
              <w:top w:val="single" w:sz="4" w:space="0" w:color="auto"/>
              <w:bottom w:val="single" w:sz="4" w:space="0" w:color="auto"/>
            </w:tcBorders>
            <w:shd w:val="clear" w:color="auto" w:fill="FFFFFF"/>
          </w:tcPr>
          <w:p w14:paraId="226E97CD" w14:textId="77777777" w:rsidR="00003DFB" w:rsidRPr="00003DFB" w:rsidRDefault="00003DFB" w:rsidP="00003DFB">
            <w:pPr>
              <w:jc w:val="left"/>
              <w:rPr>
                <w:color w:val="000000"/>
              </w:rPr>
            </w:pPr>
            <w:r w:rsidRPr="00003DFB">
              <w:rPr>
                <w:color w:val="000000"/>
              </w:rPr>
              <w:t>SEC901</w:t>
            </w:r>
          </w:p>
        </w:tc>
        <w:tc>
          <w:tcPr>
            <w:tcW w:w="1647" w:type="dxa"/>
            <w:tcBorders>
              <w:top w:val="single" w:sz="4" w:space="0" w:color="auto"/>
              <w:bottom w:val="single" w:sz="4" w:space="0" w:color="auto"/>
            </w:tcBorders>
            <w:shd w:val="clear" w:color="auto" w:fill="FFFFFF"/>
          </w:tcPr>
          <w:p w14:paraId="07C2566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578CF4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B5DE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A18001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5C94E1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6C5EEB2" w14:textId="77777777" w:rsidR="00003DFB" w:rsidRPr="00003DFB" w:rsidRDefault="00003DFB" w:rsidP="00003DFB">
            <w:pPr>
              <w:jc w:val="left"/>
              <w:rPr>
                <w:color w:val="000000"/>
              </w:rPr>
            </w:pPr>
          </w:p>
        </w:tc>
      </w:tr>
      <w:tr w:rsidR="00003DFB" w:rsidRPr="00003DFB" w14:paraId="002242B2" w14:textId="77777777" w:rsidTr="00003DFB">
        <w:trPr>
          <w:trHeight w:val="449"/>
        </w:trPr>
        <w:tc>
          <w:tcPr>
            <w:tcW w:w="550" w:type="dxa"/>
            <w:tcBorders>
              <w:top w:val="single" w:sz="4" w:space="0" w:color="auto"/>
              <w:bottom w:val="single" w:sz="4" w:space="0" w:color="auto"/>
            </w:tcBorders>
            <w:shd w:val="clear" w:color="auto" w:fill="FFFFFF"/>
          </w:tcPr>
          <w:p w14:paraId="3BE22280" w14:textId="77777777" w:rsidR="00003DFB" w:rsidRPr="00003DFB" w:rsidRDefault="00003DFB" w:rsidP="00003DFB">
            <w:pPr>
              <w:jc w:val="left"/>
              <w:rPr>
                <w:color w:val="000000"/>
              </w:rPr>
            </w:pPr>
            <w:r w:rsidRPr="00003DFB">
              <w:rPr>
                <w:color w:val="000000"/>
              </w:rPr>
              <w:t>282</w:t>
            </w:r>
          </w:p>
        </w:tc>
        <w:tc>
          <w:tcPr>
            <w:tcW w:w="1646" w:type="dxa"/>
            <w:tcBorders>
              <w:top w:val="single" w:sz="4" w:space="0" w:color="auto"/>
              <w:bottom w:val="single" w:sz="4" w:space="0" w:color="auto"/>
            </w:tcBorders>
            <w:shd w:val="clear" w:color="auto" w:fill="FFFFFF"/>
          </w:tcPr>
          <w:p w14:paraId="6D525599" w14:textId="77777777" w:rsidR="00003DFB" w:rsidRPr="00003DFB" w:rsidRDefault="00003DFB" w:rsidP="00003DFB">
            <w:pPr>
              <w:jc w:val="left"/>
              <w:rPr>
                <w:color w:val="000000"/>
              </w:rPr>
            </w:pPr>
            <w:r w:rsidRPr="00003DFB">
              <w:rPr>
                <w:color w:val="000000"/>
              </w:rPr>
              <w:t>T007</w:t>
            </w:r>
          </w:p>
        </w:tc>
        <w:tc>
          <w:tcPr>
            <w:tcW w:w="1647" w:type="dxa"/>
            <w:tcBorders>
              <w:top w:val="single" w:sz="4" w:space="0" w:color="auto"/>
              <w:bottom w:val="single" w:sz="4" w:space="0" w:color="auto"/>
            </w:tcBorders>
            <w:shd w:val="clear" w:color="auto" w:fill="FFFFFF"/>
          </w:tcPr>
          <w:p w14:paraId="0AAACB4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544ACC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A4DC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B893F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D12757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830B87B" w14:textId="77777777" w:rsidR="00003DFB" w:rsidRPr="00003DFB" w:rsidRDefault="00003DFB" w:rsidP="00003DFB">
            <w:pPr>
              <w:jc w:val="left"/>
              <w:rPr>
                <w:color w:val="000000"/>
              </w:rPr>
            </w:pPr>
          </w:p>
        </w:tc>
      </w:tr>
      <w:tr w:rsidR="00003DFB" w:rsidRPr="00003DFB" w14:paraId="32314541" w14:textId="77777777" w:rsidTr="00003DFB">
        <w:trPr>
          <w:trHeight w:val="449"/>
        </w:trPr>
        <w:tc>
          <w:tcPr>
            <w:tcW w:w="550" w:type="dxa"/>
            <w:tcBorders>
              <w:top w:val="single" w:sz="4" w:space="0" w:color="auto"/>
              <w:bottom w:val="single" w:sz="4" w:space="0" w:color="auto"/>
            </w:tcBorders>
            <w:shd w:val="clear" w:color="auto" w:fill="FFFFFF"/>
          </w:tcPr>
          <w:p w14:paraId="3D654B74" w14:textId="77777777" w:rsidR="00003DFB" w:rsidRPr="00003DFB" w:rsidRDefault="00003DFB" w:rsidP="00003DFB">
            <w:pPr>
              <w:jc w:val="left"/>
              <w:rPr>
                <w:color w:val="000000"/>
              </w:rPr>
            </w:pPr>
            <w:r w:rsidRPr="00003DFB">
              <w:rPr>
                <w:color w:val="000000"/>
              </w:rPr>
              <w:t>283</w:t>
            </w:r>
          </w:p>
        </w:tc>
        <w:tc>
          <w:tcPr>
            <w:tcW w:w="1646" w:type="dxa"/>
            <w:tcBorders>
              <w:top w:val="single" w:sz="4" w:space="0" w:color="auto"/>
              <w:bottom w:val="single" w:sz="4" w:space="0" w:color="auto"/>
            </w:tcBorders>
            <w:shd w:val="clear" w:color="auto" w:fill="FFFFFF"/>
          </w:tcPr>
          <w:p w14:paraId="720C8219" w14:textId="77777777" w:rsidR="00003DFB" w:rsidRPr="00003DFB" w:rsidRDefault="00003DFB" w:rsidP="00003DFB">
            <w:pPr>
              <w:jc w:val="left"/>
              <w:rPr>
                <w:color w:val="000000"/>
              </w:rPr>
            </w:pPr>
            <w:r w:rsidRPr="00003DFB">
              <w:rPr>
                <w:color w:val="000000"/>
              </w:rPr>
              <w:t>TXT202</w:t>
            </w:r>
          </w:p>
        </w:tc>
        <w:tc>
          <w:tcPr>
            <w:tcW w:w="1647" w:type="dxa"/>
            <w:tcBorders>
              <w:top w:val="single" w:sz="4" w:space="0" w:color="auto"/>
              <w:bottom w:val="single" w:sz="4" w:space="0" w:color="auto"/>
            </w:tcBorders>
            <w:shd w:val="clear" w:color="auto" w:fill="FFFFFF"/>
          </w:tcPr>
          <w:p w14:paraId="64E7E2F4" w14:textId="77777777" w:rsidR="00003DFB" w:rsidRPr="00003DFB" w:rsidRDefault="00003DFB" w:rsidP="00003DFB">
            <w:pPr>
              <w:jc w:val="left"/>
              <w:rPr>
                <w:color w:val="000000"/>
              </w:rPr>
            </w:pPr>
            <w:r w:rsidRPr="00003DFB">
              <w:rPr>
                <w:color w:val="000000"/>
              </w:rPr>
              <w:t>VARCHAR(255)</w:t>
            </w:r>
          </w:p>
        </w:tc>
        <w:tc>
          <w:tcPr>
            <w:tcW w:w="1647" w:type="dxa"/>
            <w:shd w:val="clear" w:color="auto" w:fill="FFFFFF"/>
          </w:tcPr>
          <w:p w14:paraId="2EFA9DCF" w14:textId="77777777" w:rsidR="00003DFB" w:rsidRPr="00003DFB" w:rsidRDefault="00003DFB" w:rsidP="00003DFB">
            <w:pPr>
              <w:jc w:val="left"/>
              <w:rPr>
                <w:color w:val="000000"/>
              </w:rPr>
            </w:pPr>
          </w:p>
        </w:tc>
        <w:tc>
          <w:tcPr>
            <w:tcW w:w="1647" w:type="dxa"/>
            <w:shd w:val="clear" w:color="auto" w:fill="FFFFFF"/>
          </w:tcPr>
          <w:p w14:paraId="5F84C8A4" w14:textId="77777777" w:rsidR="00003DFB" w:rsidRPr="00003DFB" w:rsidRDefault="00003DFB" w:rsidP="00003DFB">
            <w:pPr>
              <w:jc w:val="left"/>
              <w:rPr>
                <w:color w:val="000000"/>
              </w:rPr>
            </w:pPr>
          </w:p>
        </w:tc>
        <w:tc>
          <w:tcPr>
            <w:tcW w:w="1647" w:type="dxa"/>
            <w:shd w:val="clear" w:color="auto" w:fill="FFFFFF"/>
          </w:tcPr>
          <w:p w14:paraId="04122F7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8B4CE8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644ED6" w14:textId="77777777" w:rsidR="00003DFB" w:rsidRPr="00003DFB" w:rsidRDefault="00003DFB" w:rsidP="00003DFB">
            <w:pPr>
              <w:jc w:val="left"/>
              <w:rPr>
                <w:color w:val="000000"/>
              </w:rPr>
            </w:pPr>
          </w:p>
        </w:tc>
      </w:tr>
      <w:tr w:rsidR="00003DFB" w:rsidRPr="00003DFB" w14:paraId="7331E497" w14:textId="77777777" w:rsidTr="00003DFB">
        <w:trPr>
          <w:trHeight w:val="449"/>
        </w:trPr>
        <w:tc>
          <w:tcPr>
            <w:tcW w:w="550" w:type="dxa"/>
            <w:tcBorders>
              <w:top w:val="single" w:sz="4" w:space="0" w:color="auto"/>
              <w:bottom w:val="nil"/>
            </w:tcBorders>
            <w:shd w:val="clear" w:color="auto" w:fill="FFFFFF"/>
          </w:tcPr>
          <w:p w14:paraId="273A9C77" w14:textId="77777777" w:rsidR="00003DFB" w:rsidRPr="00003DFB" w:rsidRDefault="00003DFB" w:rsidP="00003DFB">
            <w:pPr>
              <w:jc w:val="left"/>
              <w:rPr>
                <w:color w:val="000000"/>
              </w:rPr>
            </w:pPr>
            <w:r>
              <w:rPr>
                <w:color w:val="000000"/>
              </w:rPr>
              <w:t>284</w:t>
            </w:r>
          </w:p>
        </w:tc>
        <w:tc>
          <w:tcPr>
            <w:tcW w:w="1646" w:type="dxa"/>
            <w:tcBorders>
              <w:top w:val="single" w:sz="4" w:space="0" w:color="auto"/>
              <w:bottom w:val="nil"/>
            </w:tcBorders>
            <w:shd w:val="clear" w:color="auto" w:fill="FFFFFF"/>
          </w:tcPr>
          <w:p w14:paraId="0E915082" w14:textId="77777777" w:rsidR="00003DFB" w:rsidRPr="00003DFB" w:rsidRDefault="00003DFB" w:rsidP="00003DFB">
            <w:pPr>
              <w:jc w:val="left"/>
              <w:rPr>
                <w:color w:val="000000"/>
              </w:rPr>
            </w:pPr>
            <w:r>
              <w:rPr>
                <w:color w:val="000000"/>
              </w:rPr>
              <w:t>B480</w:t>
            </w:r>
          </w:p>
        </w:tc>
        <w:tc>
          <w:tcPr>
            <w:tcW w:w="1647" w:type="dxa"/>
            <w:tcBorders>
              <w:top w:val="single" w:sz="4" w:space="0" w:color="auto"/>
              <w:bottom w:val="nil"/>
            </w:tcBorders>
            <w:shd w:val="clear" w:color="auto" w:fill="FFFFFF"/>
          </w:tcPr>
          <w:p w14:paraId="77CA4571" w14:textId="77777777" w:rsidR="00003DFB" w:rsidRPr="00003DFB" w:rsidRDefault="00003DFB" w:rsidP="00003DFB">
            <w:pPr>
              <w:jc w:val="left"/>
              <w:rPr>
                <w:color w:val="000000"/>
              </w:rPr>
            </w:pPr>
            <w:r>
              <w:rPr>
                <w:color w:val="000000"/>
              </w:rPr>
              <w:t>double</w:t>
            </w:r>
          </w:p>
        </w:tc>
        <w:tc>
          <w:tcPr>
            <w:tcW w:w="1647" w:type="dxa"/>
            <w:shd w:val="clear" w:color="auto" w:fill="FFFFFF"/>
          </w:tcPr>
          <w:p w14:paraId="25D7056D"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44F7E65D" w14:textId="77777777" w:rsidR="00003DFB" w:rsidRPr="00003DFB" w:rsidRDefault="00003DFB" w:rsidP="00003DFB">
            <w:pPr>
              <w:jc w:val="left"/>
              <w:rPr>
                <w:color w:val="000000"/>
              </w:rPr>
            </w:pPr>
            <w:r>
              <w:rPr>
                <w:color w:val="000000"/>
              </w:rPr>
              <w:t>B603</w:t>
            </w:r>
          </w:p>
        </w:tc>
        <w:tc>
          <w:tcPr>
            <w:tcW w:w="1647" w:type="dxa"/>
            <w:shd w:val="clear" w:color="auto" w:fill="FFFFFF"/>
          </w:tcPr>
          <w:p w14:paraId="754D475D"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0B7A2DD" w14:textId="77777777" w:rsidR="00003DFB" w:rsidRDefault="00003DFB" w:rsidP="00003DFB">
            <w:pPr>
              <w:jc w:val="left"/>
              <w:rPr>
                <w:color w:val="000000"/>
              </w:rPr>
            </w:pPr>
            <w:r>
              <w:rPr>
                <w:color w:val="000000"/>
              </w:rPr>
              <w:t>Bewirtschaftung Cluster HGB</w:t>
            </w:r>
          </w:p>
          <w:p w14:paraId="0FEFB74E" w14:textId="77777777" w:rsidR="00003DFB" w:rsidRDefault="00003DFB" w:rsidP="00003DFB">
            <w:pPr>
              <w:jc w:val="left"/>
              <w:rPr>
                <w:color w:val="000000"/>
              </w:rPr>
            </w:pPr>
            <w:r>
              <w:rPr>
                <w:color w:val="000000"/>
              </w:rPr>
              <w:t>keine Bewirtschaftung</w:t>
            </w:r>
          </w:p>
          <w:p w14:paraId="7A57D598" w14:textId="77777777" w:rsidR="00003DFB" w:rsidRDefault="00003DFB" w:rsidP="00003DFB">
            <w:pPr>
              <w:jc w:val="left"/>
              <w:rPr>
                <w:color w:val="000000"/>
              </w:rPr>
            </w:pPr>
          </w:p>
          <w:p w14:paraId="16AA1325" w14:textId="77777777" w:rsidR="00003DFB" w:rsidRDefault="00003DFB" w:rsidP="00003DFB">
            <w:pPr>
              <w:jc w:val="left"/>
              <w:rPr>
                <w:color w:val="000000"/>
              </w:rPr>
            </w:pPr>
            <w:r>
              <w:rPr>
                <w:color w:val="000000"/>
              </w:rPr>
              <w:t>Bewirtschaftung Cluster IFRS</w:t>
            </w:r>
          </w:p>
          <w:p w14:paraId="15AD2DB6" w14:textId="77777777" w:rsidR="00003DFB" w:rsidRDefault="00003DFB" w:rsidP="00003DFB">
            <w:pPr>
              <w:jc w:val="left"/>
              <w:rPr>
                <w:color w:val="000000"/>
              </w:rPr>
            </w:pPr>
          </w:p>
          <w:p w14:paraId="2FBF6C98" w14:textId="77777777" w:rsidR="00003DFB" w:rsidRPr="00AA394B" w:rsidRDefault="00003DFB" w:rsidP="00003DFB">
            <w:pPr>
              <w:jc w:val="left"/>
              <w:rPr>
                <w:color w:val="000000"/>
                <w:lang w:val="en-US"/>
                <w:rPrChange w:id="2525" w:author="Huke, Juan (extern)" w:date="2024-05-22T19:26:00Z">
                  <w:rPr>
                    <w:color w:val="000000"/>
                  </w:rPr>
                </w:rPrChange>
              </w:rPr>
            </w:pPr>
            <w:r w:rsidRPr="00AA394B">
              <w:rPr>
                <w:color w:val="000000"/>
                <w:lang w:val="en-US"/>
                <w:rPrChange w:id="2526" w:author="Huke, Juan (extern)" w:date="2024-05-22T19:26:00Z">
                  <w:rPr>
                    <w:color w:val="000000"/>
                  </w:rPr>
                </w:rPrChange>
              </w:rPr>
              <w:t xml:space="preserve">if B603 != 'T' and XX_CONTRACT is not NULL </w:t>
            </w:r>
          </w:p>
          <w:p w14:paraId="5DB5D603" w14:textId="77777777" w:rsidR="00003DFB" w:rsidRPr="00412367" w:rsidRDefault="00003DFB" w:rsidP="00003DFB">
            <w:pPr>
              <w:jc w:val="left"/>
              <w:rPr>
                <w:color w:val="000000"/>
                <w:lang w:val="en-US"/>
                <w:rPrChange w:id="2527" w:author="Huke, Juan (extern)" w:date="2024-05-22T18:35:00Z">
                  <w:rPr>
                    <w:color w:val="000000"/>
                  </w:rPr>
                </w:rPrChange>
              </w:rPr>
            </w:pPr>
            <w:r w:rsidRPr="00412367">
              <w:rPr>
                <w:color w:val="000000"/>
                <w:lang w:val="en-US"/>
                <w:rPrChange w:id="2528" w:author="Huke, Juan (extern)" w:date="2024-05-22T18:35:00Z">
                  <w:rPr>
                    <w:color w:val="000000"/>
                  </w:rPr>
                </w:rPrChange>
              </w:rPr>
              <w:t xml:space="preserve">then (if XX_RW_METH_IND = 'V' and </w:t>
            </w:r>
          </w:p>
          <w:p w14:paraId="23E02648" w14:textId="77777777" w:rsidR="00003DFB" w:rsidRPr="00AA394B" w:rsidRDefault="00003DFB" w:rsidP="00003DFB">
            <w:pPr>
              <w:jc w:val="left"/>
              <w:rPr>
                <w:color w:val="000000"/>
                <w:lang w:val="en-US"/>
                <w:rPrChange w:id="2529" w:author="Huke, Juan (extern)" w:date="2024-05-22T19:26:00Z">
                  <w:rPr>
                    <w:color w:val="000000"/>
                  </w:rPr>
                </w:rPrChange>
              </w:rPr>
            </w:pPr>
            <w:r w:rsidRPr="00AA394B">
              <w:rPr>
                <w:color w:val="000000"/>
                <w:lang w:val="en-US"/>
                <w:rPrChange w:id="2530" w:author="Huke, Juan (extern)" w:date="2024-05-22T19:26:00Z">
                  <w:rPr>
                    <w:color w:val="000000"/>
                  </w:rPr>
                </w:rPrChange>
              </w:rPr>
              <w:t>XX_ABS_APPROACH_IND != 'SEC-IRBA'</w:t>
            </w:r>
          </w:p>
          <w:p w14:paraId="69294EED" w14:textId="77777777" w:rsidR="00003DFB" w:rsidRPr="00412367" w:rsidRDefault="00003DFB" w:rsidP="00003DFB">
            <w:pPr>
              <w:jc w:val="left"/>
              <w:rPr>
                <w:color w:val="000000"/>
                <w:lang w:val="en-US"/>
                <w:rPrChange w:id="2531" w:author="Huke, Juan (extern)" w:date="2024-05-22T18:35:00Z">
                  <w:rPr>
                    <w:color w:val="000000"/>
                  </w:rPr>
                </w:rPrChange>
              </w:rPr>
            </w:pPr>
            <w:r w:rsidRPr="00412367">
              <w:rPr>
                <w:color w:val="000000"/>
                <w:lang w:val="en-US"/>
                <w:rPrChange w:id="2532" w:author="Huke, Juan (extern)" w:date="2024-05-22T18:35:00Z">
                  <w:rPr>
                    <w:color w:val="000000"/>
                  </w:rPr>
                </w:rPrChange>
              </w:rPr>
              <w:t>and XX_ABS_RWA_SUPPLEMENT_CLA &gt; 0</w:t>
            </w:r>
          </w:p>
          <w:p w14:paraId="70C5D1D5" w14:textId="77777777" w:rsidR="00003DFB" w:rsidRPr="00412367" w:rsidRDefault="00003DFB" w:rsidP="00003DFB">
            <w:pPr>
              <w:jc w:val="left"/>
              <w:rPr>
                <w:color w:val="000000"/>
                <w:lang w:val="en-US"/>
                <w:rPrChange w:id="2533" w:author="Huke, Juan (extern)" w:date="2024-05-22T18:35:00Z">
                  <w:rPr>
                    <w:color w:val="000000"/>
                  </w:rPr>
                </w:rPrChange>
              </w:rPr>
            </w:pPr>
            <w:r w:rsidRPr="00412367">
              <w:rPr>
                <w:color w:val="000000"/>
                <w:lang w:val="en-US"/>
                <w:rPrChange w:id="2534" w:author="Huke, Juan (extern)" w:date="2024-05-22T18:35:00Z">
                  <w:rPr>
                    <w:color w:val="000000"/>
                  </w:rPr>
                </w:rPrChange>
              </w:rPr>
              <w:t>then round(XX_ABS_RWA_SUPPLEMENT_CLA,2) else 0)</w:t>
            </w:r>
          </w:p>
          <w:p w14:paraId="700FBC41"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6B60EC3" w14:textId="77777777" w:rsidR="00003DFB" w:rsidRDefault="00003DFB" w:rsidP="00003DFB">
            <w:pPr>
              <w:jc w:val="left"/>
              <w:rPr>
                <w:color w:val="000000"/>
              </w:rPr>
            </w:pPr>
            <w:r>
              <w:rPr>
                <w:color w:val="000000"/>
              </w:rPr>
              <w:t>Zusätzlicher RWA bei Verstoß gegen die Sorgfaltspflicht im KSA</w:t>
            </w:r>
          </w:p>
          <w:p w14:paraId="31612023" w14:textId="77777777" w:rsidR="00003DFB" w:rsidRDefault="00003DFB" w:rsidP="00003DFB">
            <w:pPr>
              <w:jc w:val="left"/>
              <w:rPr>
                <w:color w:val="000000"/>
              </w:rPr>
            </w:pPr>
          </w:p>
          <w:p w14:paraId="761ABB9F" w14:textId="77777777" w:rsidR="00003DFB" w:rsidRDefault="00003DFB" w:rsidP="00003DFB">
            <w:pPr>
              <w:jc w:val="left"/>
              <w:rPr>
                <w:color w:val="000000"/>
              </w:rPr>
            </w:pPr>
            <w:r>
              <w:rPr>
                <w:color w:val="000000"/>
              </w:rPr>
              <w:t xml:space="preserve">XX_ABS_RWA_SUPPLEMENT_CLA=RWA Zuschlag/ </w:t>
            </w:r>
          </w:p>
          <w:p w14:paraId="7A9CCBF4" w14:textId="77777777" w:rsidR="00003DFB" w:rsidRDefault="00003DFB" w:rsidP="00003DFB">
            <w:pPr>
              <w:jc w:val="left"/>
              <w:rPr>
                <w:color w:val="000000"/>
              </w:rPr>
            </w:pPr>
            <w:r>
              <w:rPr>
                <w:color w:val="000000"/>
              </w:rPr>
              <w:t>Differenz zwischen gekappter RWA und RWA vor der Anwendung von Wertberichtigung</w:t>
            </w:r>
          </w:p>
          <w:p w14:paraId="6C493FF5" w14:textId="77777777" w:rsidR="00003DFB" w:rsidRDefault="00003DFB" w:rsidP="00003DFB">
            <w:pPr>
              <w:jc w:val="left"/>
              <w:rPr>
                <w:color w:val="000000"/>
              </w:rPr>
            </w:pPr>
            <w:r>
              <w:rPr>
                <w:color w:val="000000"/>
              </w:rPr>
              <w:t>XX_RW_METH_IND=Risikogewichtsverfahren, mit dem das RW ermittelt wurde (V=Aufsichtliche Vorgabe bei Verstoß gegen § 18 KWG)</w:t>
            </w:r>
          </w:p>
          <w:p w14:paraId="51277EA2" w14:textId="77777777" w:rsidR="00003DFB" w:rsidRPr="00003DFB" w:rsidRDefault="00003DFB" w:rsidP="00003DFB">
            <w:pPr>
              <w:jc w:val="left"/>
              <w:rPr>
                <w:color w:val="000000"/>
              </w:rPr>
            </w:pPr>
            <w:r>
              <w:rPr>
                <w:color w:val="000000"/>
              </w:rPr>
              <w:t>XX_ABS_APPROACH_IND=Verbriefungsansatz</w:t>
            </w:r>
          </w:p>
        </w:tc>
      </w:tr>
      <w:tr w:rsidR="00003DFB" w:rsidRPr="00003DFB" w14:paraId="119FB9B9" w14:textId="77777777" w:rsidTr="00003DFB">
        <w:trPr>
          <w:trHeight w:val="449"/>
        </w:trPr>
        <w:tc>
          <w:tcPr>
            <w:tcW w:w="550" w:type="dxa"/>
            <w:tcBorders>
              <w:top w:val="nil"/>
              <w:bottom w:val="nil"/>
            </w:tcBorders>
            <w:shd w:val="clear" w:color="auto" w:fill="FFFFFF"/>
          </w:tcPr>
          <w:p w14:paraId="5C1B6998" w14:textId="77777777" w:rsidR="00003DFB" w:rsidRDefault="00003DFB" w:rsidP="00003DFB">
            <w:pPr>
              <w:jc w:val="left"/>
              <w:rPr>
                <w:color w:val="000000"/>
              </w:rPr>
            </w:pPr>
          </w:p>
        </w:tc>
        <w:tc>
          <w:tcPr>
            <w:tcW w:w="1646" w:type="dxa"/>
            <w:tcBorders>
              <w:top w:val="nil"/>
              <w:bottom w:val="nil"/>
            </w:tcBorders>
            <w:shd w:val="clear" w:color="auto" w:fill="FFFFFF"/>
          </w:tcPr>
          <w:p w14:paraId="22AEC60F" w14:textId="77777777" w:rsidR="00003DFB" w:rsidRDefault="00003DFB" w:rsidP="00003DFB">
            <w:pPr>
              <w:jc w:val="left"/>
              <w:rPr>
                <w:color w:val="000000"/>
              </w:rPr>
            </w:pPr>
          </w:p>
        </w:tc>
        <w:tc>
          <w:tcPr>
            <w:tcW w:w="1647" w:type="dxa"/>
            <w:tcBorders>
              <w:top w:val="nil"/>
              <w:bottom w:val="nil"/>
            </w:tcBorders>
            <w:shd w:val="clear" w:color="auto" w:fill="FFFFFF"/>
          </w:tcPr>
          <w:p w14:paraId="25F0FF1F" w14:textId="77777777" w:rsidR="00003DFB" w:rsidRDefault="00003DFB" w:rsidP="00003DFB">
            <w:pPr>
              <w:jc w:val="left"/>
              <w:rPr>
                <w:color w:val="000000"/>
              </w:rPr>
            </w:pPr>
          </w:p>
        </w:tc>
        <w:tc>
          <w:tcPr>
            <w:tcW w:w="1647" w:type="dxa"/>
            <w:shd w:val="clear" w:color="auto" w:fill="FFFFFF"/>
          </w:tcPr>
          <w:p w14:paraId="297821A7" w14:textId="77777777" w:rsidR="00003DFB" w:rsidRPr="00412367" w:rsidRDefault="00003DFB" w:rsidP="00003DFB">
            <w:pPr>
              <w:jc w:val="left"/>
              <w:rPr>
                <w:color w:val="000000"/>
                <w:lang w:val="en-US"/>
                <w:rPrChange w:id="2535" w:author="Huke, Juan (extern)" w:date="2024-05-22T18:35:00Z">
                  <w:rPr>
                    <w:color w:val="000000"/>
                  </w:rPr>
                </w:rPrChange>
              </w:rPr>
            </w:pPr>
            <w:r w:rsidRPr="00412367">
              <w:rPr>
                <w:color w:val="000000"/>
                <w:lang w:val="en-US"/>
                <w:rPrChange w:id="2536" w:author="Huke, Juan (extern)" w:date="2024-05-22T18:35:00Z">
                  <w:rPr>
                    <w:color w:val="000000"/>
                  </w:rPr>
                </w:rPrChange>
              </w:rPr>
              <w:t>XX_C_CONTRACT_LGDS_CR_ABS</w:t>
            </w:r>
          </w:p>
        </w:tc>
        <w:tc>
          <w:tcPr>
            <w:tcW w:w="1647" w:type="dxa"/>
            <w:shd w:val="clear" w:color="auto" w:fill="FFFFFF"/>
          </w:tcPr>
          <w:p w14:paraId="00AFD1E6" w14:textId="77777777" w:rsidR="00003DFB" w:rsidRDefault="00003DFB" w:rsidP="00003DFB">
            <w:pPr>
              <w:jc w:val="left"/>
              <w:rPr>
                <w:color w:val="000000"/>
              </w:rPr>
            </w:pPr>
            <w:r>
              <w:rPr>
                <w:color w:val="000000"/>
              </w:rPr>
              <w:t>XX_ABS_APPROACH_IND</w:t>
            </w:r>
          </w:p>
        </w:tc>
        <w:tc>
          <w:tcPr>
            <w:tcW w:w="1647" w:type="dxa"/>
            <w:shd w:val="clear" w:color="auto" w:fill="FFFFFF"/>
          </w:tcPr>
          <w:p w14:paraId="741409F1"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FCE54E5" w14:textId="77777777" w:rsidR="00003DFB" w:rsidRDefault="00003DFB" w:rsidP="00003DFB">
            <w:pPr>
              <w:jc w:val="left"/>
              <w:rPr>
                <w:color w:val="000000"/>
              </w:rPr>
            </w:pPr>
          </w:p>
        </w:tc>
        <w:tc>
          <w:tcPr>
            <w:tcW w:w="2906" w:type="dxa"/>
            <w:tcBorders>
              <w:top w:val="nil"/>
              <w:bottom w:val="nil"/>
            </w:tcBorders>
            <w:shd w:val="clear" w:color="auto" w:fill="FFFFFF"/>
          </w:tcPr>
          <w:p w14:paraId="699B9B3F" w14:textId="77777777" w:rsidR="00003DFB" w:rsidRDefault="00003DFB" w:rsidP="00003DFB">
            <w:pPr>
              <w:jc w:val="left"/>
              <w:rPr>
                <w:color w:val="000000"/>
              </w:rPr>
            </w:pPr>
          </w:p>
        </w:tc>
      </w:tr>
      <w:tr w:rsidR="00003DFB" w:rsidRPr="00003DFB" w14:paraId="2C71C35E" w14:textId="77777777" w:rsidTr="00003DFB">
        <w:trPr>
          <w:trHeight w:val="449"/>
        </w:trPr>
        <w:tc>
          <w:tcPr>
            <w:tcW w:w="550" w:type="dxa"/>
            <w:tcBorders>
              <w:top w:val="nil"/>
              <w:bottom w:val="nil"/>
            </w:tcBorders>
            <w:shd w:val="clear" w:color="auto" w:fill="FFFFFF"/>
          </w:tcPr>
          <w:p w14:paraId="37A4AF05" w14:textId="77777777" w:rsidR="00003DFB" w:rsidRDefault="00003DFB" w:rsidP="00003DFB">
            <w:pPr>
              <w:jc w:val="left"/>
              <w:rPr>
                <w:color w:val="000000"/>
              </w:rPr>
            </w:pPr>
          </w:p>
        </w:tc>
        <w:tc>
          <w:tcPr>
            <w:tcW w:w="1646" w:type="dxa"/>
            <w:tcBorders>
              <w:top w:val="nil"/>
              <w:bottom w:val="nil"/>
            </w:tcBorders>
            <w:shd w:val="clear" w:color="auto" w:fill="FFFFFF"/>
          </w:tcPr>
          <w:p w14:paraId="43DB313A" w14:textId="77777777" w:rsidR="00003DFB" w:rsidRDefault="00003DFB" w:rsidP="00003DFB">
            <w:pPr>
              <w:jc w:val="left"/>
              <w:rPr>
                <w:color w:val="000000"/>
              </w:rPr>
            </w:pPr>
          </w:p>
        </w:tc>
        <w:tc>
          <w:tcPr>
            <w:tcW w:w="1647" w:type="dxa"/>
            <w:tcBorders>
              <w:top w:val="nil"/>
              <w:bottom w:val="nil"/>
            </w:tcBorders>
            <w:shd w:val="clear" w:color="auto" w:fill="FFFFFF"/>
          </w:tcPr>
          <w:p w14:paraId="4AFC52D0" w14:textId="77777777" w:rsidR="00003DFB" w:rsidRDefault="00003DFB" w:rsidP="00003DFB">
            <w:pPr>
              <w:jc w:val="left"/>
              <w:rPr>
                <w:color w:val="000000"/>
              </w:rPr>
            </w:pPr>
          </w:p>
        </w:tc>
        <w:tc>
          <w:tcPr>
            <w:tcW w:w="1647" w:type="dxa"/>
            <w:shd w:val="clear" w:color="auto" w:fill="FFFFFF"/>
          </w:tcPr>
          <w:p w14:paraId="4D01E01C" w14:textId="77777777" w:rsidR="00003DFB" w:rsidRPr="00412367" w:rsidRDefault="00003DFB" w:rsidP="00003DFB">
            <w:pPr>
              <w:jc w:val="left"/>
              <w:rPr>
                <w:color w:val="000000"/>
                <w:lang w:val="en-US"/>
                <w:rPrChange w:id="2537" w:author="Huke, Juan (extern)" w:date="2024-05-22T18:35:00Z">
                  <w:rPr>
                    <w:color w:val="000000"/>
                  </w:rPr>
                </w:rPrChange>
              </w:rPr>
            </w:pPr>
            <w:r w:rsidRPr="00412367">
              <w:rPr>
                <w:color w:val="000000"/>
                <w:lang w:val="en-US"/>
                <w:rPrChange w:id="2538" w:author="Huke, Juan (extern)" w:date="2024-05-22T18:35:00Z">
                  <w:rPr>
                    <w:color w:val="000000"/>
                  </w:rPr>
                </w:rPrChange>
              </w:rPr>
              <w:t>XX_C_CONTRACT_LGDS_CR_ABS</w:t>
            </w:r>
          </w:p>
        </w:tc>
        <w:tc>
          <w:tcPr>
            <w:tcW w:w="1647" w:type="dxa"/>
            <w:shd w:val="clear" w:color="auto" w:fill="FFFFFF"/>
          </w:tcPr>
          <w:p w14:paraId="5BFF7740" w14:textId="77777777" w:rsidR="00003DFB" w:rsidRPr="00412367" w:rsidRDefault="00003DFB" w:rsidP="00003DFB">
            <w:pPr>
              <w:jc w:val="left"/>
              <w:rPr>
                <w:color w:val="000000"/>
                <w:lang w:val="en-US"/>
                <w:rPrChange w:id="2539" w:author="Huke, Juan (extern)" w:date="2024-05-22T18:35:00Z">
                  <w:rPr>
                    <w:color w:val="000000"/>
                  </w:rPr>
                </w:rPrChange>
              </w:rPr>
            </w:pPr>
            <w:r w:rsidRPr="00412367">
              <w:rPr>
                <w:color w:val="000000"/>
                <w:lang w:val="en-US"/>
                <w:rPrChange w:id="2540" w:author="Huke, Juan (extern)" w:date="2024-05-22T18:35:00Z">
                  <w:rPr>
                    <w:color w:val="000000"/>
                  </w:rPr>
                </w:rPrChange>
              </w:rPr>
              <w:t>XX_ABS_RWA_SUPPLEMENT_CLA</w:t>
            </w:r>
          </w:p>
        </w:tc>
        <w:tc>
          <w:tcPr>
            <w:tcW w:w="1647" w:type="dxa"/>
            <w:shd w:val="clear" w:color="auto" w:fill="FFFFFF"/>
          </w:tcPr>
          <w:p w14:paraId="728EAD5C"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69D9DD4" w14:textId="77777777" w:rsidR="00003DFB" w:rsidRDefault="00003DFB" w:rsidP="00003DFB">
            <w:pPr>
              <w:jc w:val="left"/>
              <w:rPr>
                <w:color w:val="000000"/>
              </w:rPr>
            </w:pPr>
          </w:p>
        </w:tc>
        <w:tc>
          <w:tcPr>
            <w:tcW w:w="2906" w:type="dxa"/>
            <w:tcBorders>
              <w:top w:val="nil"/>
              <w:bottom w:val="nil"/>
            </w:tcBorders>
            <w:shd w:val="clear" w:color="auto" w:fill="FFFFFF"/>
          </w:tcPr>
          <w:p w14:paraId="47BCAE26" w14:textId="77777777" w:rsidR="00003DFB" w:rsidRDefault="00003DFB" w:rsidP="00003DFB">
            <w:pPr>
              <w:jc w:val="left"/>
              <w:rPr>
                <w:color w:val="000000"/>
              </w:rPr>
            </w:pPr>
          </w:p>
        </w:tc>
      </w:tr>
      <w:tr w:rsidR="00003DFB" w:rsidRPr="00003DFB" w14:paraId="703A392D" w14:textId="77777777" w:rsidTr="00003DFB">
        <w:trPr>
          <w:trHeight w:val="449"/>
        </w:trPr>
        <w:tc>
          <w:tcPr>
            <w:tcW w:w="550" w:type="dxa"/>
            <w:tcBorders>
              <w:top w:val="nil"/>
              <w:bottom w:val="nil"/>
            </w:tcBorders>
            <w:shd w:val="clear" w:color="auto" w:fill="FFFFFF"/>
          </w:tcPr>
          <w:p w14:paraId="2360C5A4" w14:textId="77777777" w:rsidR="00003DFB" w:rsidRDefault="00003DFB" w:rsidP="00003DFB">
            <w:pPr>
              <w:jc w:val="left"/>
              <w:rPr>
                <w:color w:val="000000"/>
              </w:rPr>
            </w:pPr>
          </w:p>
        </w:tc>
        <w:tc>
          <w:tcPr>
            <w:tcW w:w="1646" w:type="dxa"/>
            <w:tcBorders>
              <w:top w:val="nil"/>
              <w:bottom w:val="nil"/>
            </w:tcBorders>
            <w:shd w:val="clear" w:color="auto" w:fill="FFFFFF"/>
          </w:tcPr>
          <w:p w14:paraId="528AEBE9" w14:textId="77777777" w:rsidR="00003DFB" w:rsidRDefault="00003DFB" w:rsidP="00003DFB">
            <w:pPr>
              <w:jc w:val="left"/>
              <w:rPr>
                <w:color w:val="000000"/>
              </w:rPr>
            </w:pPr>
          </w:p>
        </w:tc>
        <w:tc>
          <w:tcPr>
            <w:tcW w:w="1647" w:type="dxa"/>
            <w:tcBorders>
              <w:top w:val="nil"/>
              <w:bottom w:val="nil"/>
            </w:tcBorders>
            <w:shd w:val="clear" w:color="auto" w:fill="FFFFFF"/>
          </w:tcPr>
          <w:p w14:paraId="3689207D" w14:textId="77777777" w:rsidR="00003DFB" w:rsidRDefault="00003DFB" w:rsidP="00003DFB">
            <w:pPr>
              <w:jc w:val="left"/>
              <w:rPr>
                <w:color w:val="000000"/>
              </w:rPr>
            </w:pPr>
          </w:p>
        </w:tc>
        <w:tc>
          <w:tcPr>
            <w:tcW w:w="1647" w:type="dxa"/>
            <w:shd w:val="clear" w:color="auto" w:fill="FFFFFF"/>
          </w:tcPr>
          <w:p w14:paraId="45B022E4" w14:textId="77777777" w:rsidR="00003DFB" w:rsidRPr="00412367" w:rsidRDefault="00003DFB" w:rsidP="00003DFB">
            <w:pPr>
              <w:jc w:val="left"/>
              <w:rPr>
                <w:color w:val="000000"/>
                <w:lang w:val="en-US"/>
                <w:rPrChange w:id="2541" w:author="Huke, Juan (extern)" w:date="2024-05-22T18:35:00Z">
                  <w:rPr>
                    <w:color w:val="000000"/>
                  </w:rPr>
                </w:rPrChange>
              </w:rPr>
            </w:pPr>
            <w:r w:rsidRPr="00412367">
              <w:rPr>
                <w:color w:val="000000"/>
                <w:lang w:val="en-US"/>
                <w:rPrChange w:id="2542" w:author="Huke, Juan (extern)" w:date="2024-05-22T18:35:00Z">
                  <w:rPr>
                    <w:color w:val="000000"/>
                  </w:rPr>
                </w:rPrChange>
              </w:rPr>
              <w:t>XX_C_CONTRACT_LGDS_CR_ABS</w:t>
            </w:r>
          </w:p>
        </w:tc>
        <w:tc>
          <w:tcPr>
            <w:tcW w:w="1647" w:type="dxa"/>
            <w:shd w:val="clear" w:color="auto" w:fill="FFFFFF"/>
          </w:tcPr>
          <w:p w14:paraId="1137699C" w14:textId="77777777" w:rsidR="00003DFB" w:rsidRDefault="00003DFB" w:rsidP="00003DFB">
            <w:pPr>
              <w:jc w:val="left"/>
              <w:rPr>
                <w:color w:val="000000"/>
              </w:rPr>
            </w:pPr>
            <w:r>
              <w:rPr>
                <w:color w:val="000000"/>
              </w:rPr>
              <w:t>XX_CONTRACT</w:t>
            </w:r>
          </w:p>
        </w:tc>
        <w:tc>
          <w:tcPr>
            <w:tcW w:w="1647" w:type="dxa"/>
            <w:shd w:val="clear" w:color="auto" w:fill="FFFFFF"/>
          </w:tcPr>
          <w:p w14:paraId="15DB44EA"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7EF842D" w14:textId="77777777" w:rsidR="00003DFB" w:rsidRDefault="00003DFB" w:rsidP="00003DFB">
            <w:pPr>
              <w:jc w:val="left"/>
              <w:rPr>
                <w:color w:val="000000"/>
              </w:rPr>
            </w:pPr>
          </w:p>
        </w:tc>
        <w:tc>
          <w:tcPr>
            <w:tcW w:w="2906" w:type="dxa"/>
            <w:tcBorders>
              <w:top w:val="nil"/>
              <w:bottom w:val="nil"/>
            </w:tcBorders>
            <w:shd w:val="clear" w:color="auto" w:fill="FFFFFF"/>
          </w:tcPr>
          <w:p w14:paraId="5AAE6A8B" w14:textId="77777777" w:rsidR="00003DFB" w:rsidRDefault="00003DFB" w:rsidP="00003DFB">
            <w:pPr>
              <w:jc w:val="left"/>
              <w:rPr>
                <w:color w:val="000000"/>
              </w:rPr>
            </w:pPr>
          </w:p>
        </w:tc>
      </w:tr>
      <w:tr w:rsidR="00003DFB" w:rsidRPr="00003DFB" w14:paraId="202264FD" w14:textId="77777777" w:rsidTr="00003DFB">
        <w:trPr>
          <w:trHeight w:val="449"/>
        </w:trPr>
        <w:tc>
          <w:tcPr>
            <w:tcW w:w="550" w:type="dxa"/>
            <w:tcBorders>
              <w:top w:val="nil"/>
              <w:bottom w:val="single" w:sz="4" w:space="0" w:color="auto"/>
            </w:tcBorders>
            <w:shd w:val="clear" w:color="auto" w:fill="FFFFFF"/>
          </w:tcPr>
          <w:p w14:paraId="04B055A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BD2CD7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1225534" w14:textId="77777777" w:rsidR="00003DFB" w:rsidRDefault="00003DFB" w:rsidP="00003DFB">
            <w:pPr>
              <w:jc w:val="left"/>
              <w:rPr>
                <w:color w:val="000000"/>
              </w:rPr>
            </w:pPr>
          </w:p>
        </w:tc>
        <w:tc>
          <w:tcPr>
            <w:tcW w:w="1647" w:type="dxa"/>
            <w:shd w:val="clear" w:color="auto" w:fill="FFFFFF"/>
          </w:tcPr>
          <w:p w14:paraId="7D2BA499" w14:textId="77777777" w:rsidR="00003DFB" w:rsidRPr="00412367" w:rsidRDefault="00003DFB" w:rsidP="00003DFB">
            <w:pPr>
              <w:jc w:val="left"/>
              <w:rPr>
                <w:color w:val="000000"/>
                <w:lang w:val="en-US"/>
                <w:rPrChange w:id="2543" w:author="Huke, Juan (extern)" w:date="2024-05-22T18:35:00Z">
                  <w:rPr>
                    <w:color w:val="000000"/>
                  </w:rPr>
                </w:rPrChange>
              </w:rPr>
            </w:pPr>
            <w:r w:rsidRPr="00412367">
              <w:rPr>
                <w:color w:val="000000"/>
                <w:lang w:val="en-US"/>
                <w:rPrChange w:id="2544" w:author="Huke, Juan (extern)" w:date="2024-05-22T18:35:00Z">
                  <w:rPr>
                    <w:color w:val="000000"/>
                  </w:rPr>
                </w:rPrChange>
              </w:rPr>
              <w:t>XX_C_CONTRACT_LGDS_CR_ABS</w:t>
            </w:r>
          </w:p>
        </w:tc>
        <w:tc>
          <w:tcPr>
            <w:tcW w:w="1647" w:type="dxa"/>
            <w:shd w:val="clear" w:color="auto" w:fill="FFFFFF"/>
          </w:tcPr>
          <w:p w14:paraId="0E567354" w14:textId="77777777" w:rsidR="00003DFB" w:rsidRDefault="00003DFB" w:rsidP="00003DFB">
            <w:pPr>
              <w:jc w:val="left"/>
              <w:rPr>
                <w:color w:val="000000"/>
              </w:rPr>
            </w:pPr>
            <w:r>
              <w:rPr>
                <w:color w:val="000000"/>
              </w:rPr>
              <w:t>XX_RW_METH_IND</w:t>
            </w:r>
          </w:p>
        </w:tc>
        <w:tc>
          <w:tcPr>
            <w:tcW w:w="1647" w:type="dxa"/>
            <w:shd w:val="clear" w:color="auto" w:fill="FFFFFF"/>
          </w:tcPr>
          <w:p w14:paraId="259306CE"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1478C38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7F2292C" w14:textId="77777777" w:rsidR="00003DFB" w:rsidRDefault="00003DFB" w:rsidP="00003DFB">
            <w:pPr>
              <w:jc w:val="left"/>
              <w:rPr>
                <w:color w:val="000000"/>
              </w:rPr>
            </w:pPr>
          </w:p>
        </w:tc>
      </w:tr>
      <w:tr w:rsidR="00003DFB" w:rsidRPr="00003DFB" w14:paraId="306B7B69" w14:textId="77777777" w:rsidTr="00003DFB">
        <w:trPr>
          <w:trHeight w:val="449"/>
        </w:trPr>
        <w:tc>
          <w:tcPr>
            <w:tcW w:w="550" w:type="dxa"/>
            <w:tcBorders>
              <w:top w:val="single" w:sz="4" w:space="0" w:color="auto"/>
              <w:bottom w:val="nil"/>
            </w:tcBorders>
            <w:shd w:val="clear" w:color="auto" w:fill="FFFFFF"/>
          </w:tcPr>
          <w:p w14:paraId="6288F5E1" w14:textId="77777777" w:rsidR="00003DFB" w:rsidRDefault="00003DFB" w:rsidP="00003DFB">
            <w:pPr>
              <w:jc w:val="left"/>
              <w:rPr>
                <w:color w:val="000000"/>
              </w:rPr>
            </w:pPr>
            <w:r>
              <w:rPr>
                <w:color w:val="000000"/>
              </w:rPr>
              <w:t>285</w:t>
            </w:r>
          </w:p>
        </w:tc>
        <w:tc>
          <w:tcPr>
            <w:tcW w:w="1646" w:type="dxa"/>
            <w:tcBorders>
              <w:top w:val="single" w:sz="4" w:space="0" w:color="auto"/>
              <w:bottom w:val="nil"/>
            </w:tcBorders>
            <w:shd w:val="clear" w:color="auto" w:fill="FFFFFF"/>
          </w:tcPr>
          <w:p w14:paraId="3B4DACE1" w14:textId="77777777" w:rsidR="00003DFB" w:rsidRDefault="00003DFB" w:rsidP="00003DFB">
            <w:pPr>
              <w:jc w:val="left"/>
              <w:rPr>
                <w:color w:val="000000"/>
              </w:rPr>
            </w:pPr>
            <w:r>
              <w:rPr>
                <w:color w:val="000000"/>
              </w:rPr>
              <w:t>B481</w:t>
            </w:r>
          </w:p>
        </w:tc>
        <w:tc>
          <w:tcPr>
            <w:tcW w:w="1647" w:type="dxa"/>
            <w:tcBorders>
              <w:top w:val="single" w:sz="4" w:space="0" w:color="auto"/>
              <w:bottom w:val="nil"/>
            </w:tcBorders>
            <w:shd w:val="clear" w:color="auto" w:fill="FFFFFF"/>
          </w:tcPr>
          <w:p w14:paraId="2DEDFC0C" w14:textId="77777777" w:rsidR="00003DFB" w:rsidRDefault="00003DFB" w:rsidP="00003DFB">
            <w:pPr>
              <w:jc w:val="left"/>
              <w:rPr>
                <w:color w:val="000000"/>
              </w:rPr>
            </w:pPr>
            <w:r>
              <w:rPr>
                <w:color w:val="000000"/>
              </w:rPr>
              <w:t>double</w:t>
            </w:r>
          </w:p>
        </w:tc>
        <w:tc>
          <w:tcPr>
            <w:tcW w:w="1647" w:type="dxa"/>
            <w:shd w:val="clear" w:color="auto" w:fill="FFFFFF"/>
          </w:tcPr>
          <w:p w14:paraId="1DEB16B4" w14:textId="77777777" w:rsidR="00003DFB" w:rsidRDefault="00003DFB" w:rsidP="00003DFB">
            <w:pPr>
              <w:jc w:val="left"/>
              <w:rPr>
                <w:color w:val="000000"/>
              </w:rPr>
            </w:pPr>
            <w:r>
              <w:rPr>
                <w:color w:val="000000"/>
              </w:rPr>
              <w:t>POSITION</w:t>
            </w:r>
          </w:p>
        </w:tc>
        <w:tc>
          <w:tcPr>
            <w:tcW w:w="1647" w:type="dxa"/>
            <w:shd w:val="clear" w:color="auto" w:fill="FFFFFF"/>
          </w:tcPr>
          <w:p w14:paraId="5ED2AFA9" w14:textId="77777777" w:rsidR="00003DFB" w:rsidRDefault="00003DFB" w:rsidP="00003DFB">
            <w:pPr>
              <w:jc w:val="left"/>
              <w:rPr>
                <w:color w:val="000000"/>
              </w:rPr>
            </w:pPr>
            <w:r>
              <w:rPr>
                <w:color w:val="000000"/>
              </w:rPr>
              <w:t>B603</w:t>
            </w:r>
          </w:p>
        </w:tc>
        <w:tc>
          <w:tcPr>
            <w:tcW w:w="1647" w:type="dxa"/>
            <w:shd w:val="clear" w:color="auto" w:fill="FFFFFF"/>
          </w:tcPr>
          <w:p w14:paraId="53A9D00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49F142F" w14:textId="77777777" w:rsidR="00003DFB" w:rsidRDefault="00003DFB" w:rsidP="00003DFB">
            <w:pPr>
              <w:jc w:val="left"/>
              <w:rPr>
                <w:color w:val="000000"/>
              </w:rPr>
            </w:pPr>
            <w:r>
              <w:rPr>
                <w:color w:val="000000"/>
              </w:rPr>
              <w:t>Bewirtschaftung Cluster HGB</w:t>
            </w:r>
          </w:p>
          <w:p w14:paraId="55D60EEA" w14:textId="77777777" w:rsidR="00003DFB" w:rsidRDefault="00003DFB" w:rsidP="00003DFB">
            <w:pPr>
              <w:jc w:val="left"/>
              <w:rPr>
                <w:color w:val="000000"/>
              </w:rPr>
            </w:pPr>
            <w:r>
              <w:rPr>
                <w:color w:val="000000"/>
              </w:rPr>
              <w:t>keine Bewirtschaftung</w:t>
            </w:r>
          </w:p>
          <w:p w14:paraId="1006F78F" w14:textId="77777777" w:rsidR="00003DFB" w:rsidRDefault="00003DFB" w:rsidP="00003DFB">
            <w:pPr>
              <w:jc w:val="left"/>
              <w:rPr>
                <w:color w:val="000000"/>
              </w:rPr>
            </w:pPr>
          </w:p>
          <w:p w14:paraId="7653E68A" w14:textId="77777777" w:rsidR="00003DFB" w:rsidRDefault="00003DFB" w:rsidP="00003DFB">
            <w:pPr>
              <w:jc w:val="left"/>
              <w:rPr>
                <w:color w:val="000000"/>
              </w:rPr>
            </w:pPr>
            <w:r>
              <w:rPr>
                <w:color w:val="000000"/>
              </w:rPr>
              <w:t>Bewirtschaftung Cluster IFRS</w:t>
            </w:r>
          </w:p>
          <w:p w14:paraId="0BC021D0" w14:textId="77777777" w:rsidR="00003DFB" w:rsidRDefault="00003DFB" w:rsidP="00003DFB">
            <w:pPr>
              <w:jc w:val="left"/>
              <w:rPr>
                <w:color w:val="000000"/>
              </w:rPr>
            </w:pPr>
          </w:p>
          <w:p w14:paraId="64DDEEC5" w14:textId="77777777" w:rsidR="00003DFB" w:rsidRPr="00AA394B" w:rsidRDefault="00003DFB" w:rsidP="00003DFB">
            <w:pPr>
              <w:jc w:val="left"/>
              <w:rPr>
                <w:color w:val="000000"/>
                <w:lang w:val="en-US"/>
                <w:rPrChange w:id="2545" w:author="Huke, Juan (extern)" w:date="2024-05-22T19:26:00Z">
                  <w:rPr>
                    <w:color w:val="000000"/>
                  </w:rPr>
                </w:rPrChange>
              </w:rPr>
            </w:pPr>
            <w:r w:rsidRPr="00AA394B">
              <w:rPr>
                <w:color w:val="000000"/>
                <w:lang w:val="en-US"/>
                <w:rPrChange w:id="2546" w:author="Huke, Juan (extern)" w:date="2024-05-22T19:26:00Z">
                  <w:rPr>
                    <w:color w:val="000000"/>
                  </w:rPr>
                </w:rPrChange>
              </w:rPr>
              <w:t xml:space="preserve">if B603 != 'T' and XX_CONTRACT is not NULL </w:t>
            </w:r>
          </w:p>
          <w:p w14:paraId="311DDCF9" w14:textId="77777777" w:rsidR="00003DFB" w:rsidRPr="00412367" w:rsidRDefault="00003DFB" w:rsidP="00003DFB">
            <w:pPr>
              <w:jc w:val="left"/>
              <w:rPr>
                <w:color w:val="000000"/>
                <w:lang w:val="en-US"/>
                <w:rPrChange w:id="2547" w:author="Huke, Juan (extern)" w:date="2024-05-22T18:35:00Z">
                  <w:rPr>
                    <w:color w:val="000000"/>
                  </w:rPr>
                </w:rPrChange>
              </w:rPr>
            </w:pPr>
            <w:r w:rsidRPr="00412367">
              <w:rPr>
                <w:color w:val="000000"/>
                <w:lang w:val="en-US"/>
                <w:rPrChange w:id="2548" w:author="Huke, Juan (extern)" w:date="2024-05-22T18:35:00Z">
                  <w:rPr>
                    <w:color w:val="000000"/>
                  </w:rPr>
                </w:rPrChange>
              </w:rPr>
              <w:t xml:space="preserve">then (if XX_RW_METH_IND = 'V' and </w:t>
            </w:r>
          </w:p>
          <w:p w14:paraId="61B31B64" w14:textId="77777777" w:rsidR="00003DFB" w:rsidRPr="00412367" w:rsidRDefault="00003DFB" w:rsidP="00003DFB">
            <w:pPr>
              <w:jc w:val="left"/>
              <w:rPr>
                <w:color w:val="000000"/>
                <w:lang w:val="en-US"/>
                <w:rPrChange w:id="2549" w:author="Huke, Juan (extern)" w:date="2024-05-22T18:35:00Z">
                  <w:rPr>
                    <w:color w:val="000000"/>
                  </w:rPr>
                </w:rPrChange>
              </w:rPr>
            </w:pPr>
            <w:r w:rsidRPr="00412367">
              <w:rPr>
                <w:color w:val="000000"/>
                <w:lang w:val="en-US"/>
                <w:rPrChange w:id="2550" w:author="Huke, Juan (extern)" w:date="2024-05-22T18:35:00Z">
                  <w:rPr>
                    <w:color w:val="000000"/>
                  </w:rPr>
                </w:rPrChange>
              </w:rPr>
              <w:t>XX_ABS_APPROACH_IND = 'SEC-IRBA'</w:t>
            </w:r>
          </w:p>
          <w:p w14:paraId="2F2EAA7D" w14:textId="77777777" w:rsidR="00003DFB" w:rsidRPr="00412367" w:rsidRDefault="00003DFB" w:rsidP="00003DFB">
            <w:pPr>
              <w:jc w:val="left"/>
              <w:rPr>
                <w:color w:val="000000"/>
                <w:lang w:val="en-US"/>
                <w:rPrChange w:id="2551" w:author="Huke, Juan (extern)" w:date="2024-05-22T18:35:00Z">
                  <w:rPr>
                    <w:color w:val="000000"/>
                  </w:rPr>
                </w:rPrChange>
              </w:rPr>
            </w:pPr>
            <w:r w:rsidRPr="00412367">
              <w:rPr>
                <w:color w:val="000000"/>
                <w:lang w:val="en-US"/>
                <w:rPrChange w:id="2552" w:author="Huke, Juan (extern)" w:date="2024-05-22T18:35:00Z">
                  <w:rPr>
                    <w:color w:val="000000"/>
                  </w:rPr>
                </w:rPrChange>
              </w:rPr>
              <w:t>and XX_ABS_RWA_SUPPLEMENT_CLA &gt; 0</w:t>
            </w:r>
          </w:p>
          <w:p w14:paraId="2C4F4B1D" w14:textId="77777777" w:rsidR="00003DFB" w:rsidRPr="00412367" w:rsidRDefault="00003DFB" w:rsidP="00003DFB">
            <w:pPr>
              <w:jc w:val="left"/>
              <w:rPr>
                <w:color w:val="000000"/>
                <w:lang w:val="en-US"/>
                <w:rPrChange w:id="2553" w:author="Huke, Juan (extern)" w:date="2024-05-22T18:35:00Z">
                  <w:rPr>
                    <w:color w:val="000000"/>
                  </w:rPr>
                </w:rPrChange>
              </w:rPr>
            </w:pPr>
            <w:r w:rsidRPr="00412367">
              <w:rPr>
                <w:color w:val="000000"/>
                <w:lang w:val="en-US"/>
                <w:rPrChange w:id="2554" w:author="Huke, Juan (extern)" w:date="2024-05-22T18:35:00Z">
                  <w:rPr>
                    <w:color w:val="000000"/>
                  </w:rPr>
                </w:rPrChange>
              </w:rPr>
              <w:t>then round(XX_ABS_RWA_SUPPLEMENT_CLA,2) else 0)</w:t>
            </w:r>
          </w:p>
          <w:p w14:paraId="790158DF"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3BB4BD6" w14:textId="77777777" w:rsidR="00003DFB" w:rsidRDefault="00003DFB" w:rsidP="00003DFB">
            <w:pPr>
              <w:jc w:val="left"/>
              <w:rPr>
                <w:color w:val="000000"/>
              </w:rPr>
            </w:pPr>
            <w:r>
              <w:rPr>
                <w:color w:val="000000"/>
              </w:rPr>
              <w:t>Zusätzlicher RWA bei Verstoß gegen die Sorgfaltspflicht im IRBA</w:t>
            </w:r>
          </w:p>
          <w:p w14:paraId="03592F15" w14:textId="77777777" w:rsidR="00003DFB" w:rsidRDefault="00003DFB" w:rsidP="00003DFB">
            <w:pPr>
              <w:jc w:val="left"/>
              <w:rPr>
                <w:color w:val="000000"/>
              </w:rPr>
            </w:pPr>
          </w:p>
          <w:p w14:paraId="0F6FE00B" w14:textId="77777777" w:rsidR="00003DFB" w:rsidRDefault="00003DFB" w:rsidP="00003DFB">
            <w:pPr>
              <w:jc w:val="left"/>
              <w:rPr>
                <w:color w:val="000000"/>
              </w:rPr>
            </w:pPr>
            <w:r>
              <w:rPr>
                <w:color w:val="000000"/>
              </w:rPr>
              <w:t xml:space="preserve">XX_ABS_RWA_SUPPLEMENT_CLA=RWA Zuschlag/ </w:t>
            </w:r>
          </w:p>
          <w:p w14:paraId="51F2CE4D" w14:textId="77777777" w:rsidR="00003DFB" w:rsidRDefault="00003DFB" w:rsidP="00003DFB">
            <w:pPr>
              <w:jc w:val="left"/>
              <w:rPr>
                <w:color w:val="000000"/>
              </w:rPr>
            </w:pPr>
            <w:r>
              <w:rPr>
                <w:color w:val="000000"/>
              </w:rPr>
              <w:t>Differenz zwischen gekappter RWA und RWA vor der Anwendung von Wertberichtigung</w:t>
            </w:r>
          </w:p>
          <w:p w14:paraId="6AE144AD" w14:textId="77777777" w:rsidR="00003DFB" w:rsidRDefault="00003DFB" w:rsidP="00003DFB">
            <w:pPr>
              <w:jc w:val="left"/>
              <w:rPr>
                <w:color w:val="000000"/>
              </w:rPr>
            </w:pPr>
            <w:r>
              <w:rPr>
                <w:color w:val="000000"/>
              </w:rPr>
              <w:t>XX_RW_METH_IND=Risikogewichtsverfahren, mit dem das RW ermittelt wurde (V=Aufsichtliche Vorgabe bei Verstoß gegen § 18 KWG)</w:t>
            </w:r>
          </w:p>
          <w:p w14:paraId="5F147F7B" w14:textId="77777777" w:rsidR="00003DFB" w:rsidRDefault="00003DFB" w:rsidP="00003DFB">
            <w:pPr>
              <w:jc w:val="left"/>
              <w:rPr>
                <w:color w:val="000000"/>
              </w:rPr>
            </w:pPr>
            <w:r>
              <w:rPr>
                <w:color w:val="000000"/>
              </w:rPr>
              <w:t>XX_ABS_APPROACH_IND=Verbriefungsansatz</w:t>
            </w:r>
          </w:p>
        </w:tc>
      </w:tr>
      <w:tr w:rsidR="00003DFB" w:rsidRPr="00003DFB" w14:paraId="65B0B9E4" w14:textId="77777777" w:rsidTr="00003DFB">
        <w:trPr>
          <w:trHeight w:val="449"/>
        </w:trPr>
        <w:tc>
          <w:tcPr>
            <w:tcW w:w="550" w:type="dxa"/>
            <w:tcBorders>
              <w:top w:val="nil"/>
              <w:bottom w:val="nil"/>
            </w:tcBorders>
            <w:shd w:val="clear" w:color="auto" w:fill="FFFFFF"/>
          </w:tcPr>
          <w:p w14:paraId="266A29F0" w14:textId="77777777" w:rsidR="00003DFB" w:rsidRDefault="00003DFB" w:rsidP="00003DFB">
            <w:pPr>
              <w:jc w:val="left"/>
              <w:rPr>
                <w:color w:val="000000"/>
              </w:rPr>
            </w:pPr>
          </w:p>
        </w:tc>
        <w:tc>
          <w:tcPr>
            <w:tcW w:w="1646" w:type="dxa"/>
            <w:tcBorders>
              <w:top w:val="nil"/>
              <w:bottom w:val="nil"/>
            </w:tcBorders>
            <w:shd w:val="clear" w:color="auto" w:fill="FFFFFF"/>
          </w:tcPr>
          <w:p w14:paraId="51D797E8" w14:textId="77777777" w:rsidR="00003DFB" w:rsidRDefault="00003DFB" w:rsidP="00003DFB">
            <w:pPr>
              <w:jc w:val="left"/>
              <w:rPr>
                <w:color w:val="000000"/>
              </w:rPr>
            </w:pPr>
          </w:p>
        </w:tc>
        <w:tc>
          <w:tcPr>
            <w:tcW w:w="1647" w:type="dxa"/>
            <w:tcBorders>
              <w:top w:val="nil"/>
              <w:bottom w:val="nil"/>
            </w:tcBorders>
            <w:shd w:val="clear" w:color="auto" w:fill="FFFFFF"/>
          </w:tcPr>
          <w:p w14:paraId="56EB7034" w14:textId="77777777" w:rsidR="00003DFB" w:rsidRDefault="00003DFB" w:rsidP="00003DFB">
            <w:pPr>
              <w:jc w:val="left"/>
              <w:rPr>
                <w:color w:val="000000"/>
              </w:rPr>
            </w:pPr>
          </w:p>
        </w:tc>
        <w:tc>
          <w:tcPr>
            <w:tcW w:w="1647" w:type="dxa"/>
            <w:shd w:val="clear" w:color="auto" w:fill="FFFFFF"/>
          </w:tcPr>
          <w:p w14:paraId="213C5B53" w14:textId="77777777" w:rsidR="00003DFB" w:rsidRPr="00412367" w:rsidRDefault="00003DFB" w:rsidP="00003DFB">
            <w:pPr>
              <w:jc w:val="left"/>
              <w:rPr>
                <w:color w:val="000000"/>
                <w:lang w:val="en-US"/>
                <w:rPrChange w:id="2555" w:author="Huke, Juan (extern)" w:date="2024-05-22T18:35:00Z">
                  <w:rPr>
                    <w:color w:val="000000"/>
                  </w:rPr>
                </w:rPrChange>
              </w:rPr>
            </w:pPr>
            <w:r w:rsidRPr="00412367">
              <w:rPr>
                <w:color w:val="000000"/>
                <w:lang w:val="en-US"/>
                <w:rPrChange w:id="2556" w:author="Huke, Juan (extern)" w:date="2024-05-22T18:35:00Z">
                  <w:rPr>
                    <w:color w:val="000000"/>
                  </w:rPr>
                </w:rPrChange>
              </w:rPr>
              <w:t>XX_C_CONTRACT_LGDS_CR_ABS</w:t>
            </w:r>
          </w:p>
        </w:tc>
        <w:tc>
          <w:tcPr>
            <w:tcW w:w="1647" w:type="dxa"/>
            <w:shd w:val="clear" w:color="auto" w:fill="FFFFFF"/>
          </w:tcPr>
          <w:p w14:paraId="2388503A" w14:textId="77777777" w:rsidR="00003DFB" w:rsidRDefault="00003DFB" w:rsidP="00003DFB">
            <w:pPr>
              <w:jc w:val="left"/>
              <w:rPr>
                <w:color w:val="000000"/>
              </w:rPr>
            </w:pPr>
            <w:r>
              <w:rPr>
                <w:color w:val="000000"/>
              </w:rPr>
              <w:t>XX_ABS_APPROACH_IND</w:t>
            </w:r>
          </w:p>
        </w:tc>
        <w:tc>
          <w:tcPr>
            <w:tcW w:w="1647" w:type="dxa"/>
            <w:shd w:val="clear" w:color="auto" w:fill="FFFFFF"/>
          </w:tcPr>
          <w:p w14:paraId="3F7A8914"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5AE98D18" w14:textId="77777777" w:rsidR="00003DFB" w:rsidRDefault="00003DFB" w:rsidP="00003DFB">
            <w:pPr>
              <w:jc w:val="left"/>
              <w:rPr>
                <w:color w:val="000000"/>
              </w:rPr>
            </w:pPr>
          </w:p>
        </w:tc>
        <w:tc>
          <w:tcPr>
            <w:tcW w:w="2906" w:type="dxa"/>
            <w:tcBorders>
              <w:top w:val="nil"/>
              <w:bottom w:val="nil"/>
            </w:tcBorders>
            <w:shd w:val="clear" w:color="auto" w:fill="FFFFFF"/>
          </w:tcPr>
          <w:p w14:paraId="4CD6C0D6" w14:textId="77777777" w:rsidR="00003DFB" w:rsidRDefault="00003DFB" w:rsidP="00003DFB">
            <w:pPr>
              <w:jc w:val="left"/>
              <w:rPr>
                <w:color w:val="000000"/>
              </w:rPr>
            </w:pPr>
          </w:p>
        </w:tc>
      </w:tr>
      <w:tr w:rsidR="00003DFB" w:rsidRPr="00003DFB" w14:paraId="3867233C" w14:textId="77777777" w:rsidTr="00003DFB">
        <w:trPr>
          <w:trHeight w:val="449"/>
        </w:trPr>
        <w:tc>
          <w:tcPr>
            <w:tcW w:w="550" w:type="dxa"/>
            <w:tcBorders>
              <w:top w:val="nil"/>
              <w:bottom w:val="nil"/>
            </w:tcBorders>
            <w:shd w:val="clear" w:color="auto" w:fill="FFFFFF"/>
          </w:tcPr>
          <w:p w14:paraId="47D84C19" w14:textId="77777777" w:rsidR="00003DFB" w:rsidRDefault="00003DFB" w:rsidP="00003DFB">
            <w:pPr>
              <w:jc w:val="left"/>
              <w:rPr>
                <w:color w:val="000000"/>
              </w:rPr>
            </w:pPr>
          </w:p>
        </w:tc>
        <w:tc>
          <w:tcPr>
            <w:tcW w:w="1646" w:type="dxa"/>
            <w:tcBorders>
              <w:top w:val="nil"/>
              <w:bottom w:val="nil"/>
            </w:tcBorders>
            <w:shd w:val="clear" w:color="auto" w:fill="FFFFFF"/>
          </w:tcPr>
          <w:p w14:paraId="4FEC46FA" w14:textId="77777777" w:rsidR="00003DFB" w:rsidRDefault="00003DFB" w:rsidP="00003DFB">
            <w:pPr>
              <w:jc w:val="left"/>
              <w:rPr>
                <w:color w:val="000000"/>
              </w:rPr>
            </w:pPr>
          </w:p>
        </w:tc>
        <w:tc>
          <w:tcPr>
            <w:tcW w:w="1647" w:type="dxa"/>
            <w:tcBorders>
              <w:top w:val="nil"/>
              <w:bottom w:val="nil"/>
            </w:tcBorders>
            <w:shd w:val="clear" w:color="auto" w:fill="FFFFFF"/>
          </w:tcPr>
          <w:p w14:paraId="366BD43D" w14:textId="77777777" w:rsidR="00003DFB" w:rsidRDefault="00003DFB" w:rsidP="00003DFB">
            <w:pPr>
              <w:jc w:val="left"/>
              <w:rPr>
                <w:color w:val="000000"/>
              </w:rPr>
            </w:pPr>
          </w:p>
        </w:tc>
        <w:tc>
          <w:tcPr>
            <w:tcW w:w="1647" w:type="dxa"/>
            <w:shd w:val="clear" w:color="auto" w:fill="FFFFFF"/>
          </w:tcPr>
          <w:p w14:paraId="61BA05D2" w14:textId="77777777" w:rsidR="00003DFB" w:rsidRPr="00412367" w:rsidRDefault="00003DFB" w:rsidP="00003DFB">
            <w:pPr>
              <w:jc w:val="left"/>
              <w:rPr>
                <w:color w:val="000000"/>
                <w:lang w:val="en-US"/>
                <w:rPrChange w:id="2557" w:author="Huke, Juan (extern)" w:date="2024-05-22T18:35:00Z">
                  <w:rPr>
                    <w:color w:val="000000"/>
                  </w:rPr>
                </w:rPrChange>
              </w:rPr>
            </w:pPr>
            <w:r w:rsidRPr="00412367">
              <w:rPr>
                <w:color w:val="000000"/>
                <w:lang w:val="en-US"/>
                <w:rPrChange w:id="2558" w:author="Huke, Juan (extern)" w:date="2024-05-22T18:35:00Z">
                  <w:rPr>
                    <w:color w:val="000000"/>
                  </w:rPr>
                </w:rPrChange>
              </w:rPr>
              <w:t>XX_C_CONTRACT_LGDS_CR_ABS</w:t>
            </w:r>
          </w:p>
        </w:tc>
        <w:tc>
          <w:tcPr>
            <w:tcW w:w="1647" w:type="dxa"/>
            <w:shd w:val="clear" w:color="auto" w:fill="FFFFFF"/>
          </w:tcPr>
          <w:p w14:paraId="387E2514" w14:textId="77777777" w:rsidR="00003DFB" w:rsidRPr="00412367" w:rsidRDefault="00003DFB" w:rsidP="00003DFB">
            <w:pPr>
              <w:jc w:val="left"/>
              <w:rPr>
                <w:color w:val="000000"/>
                <w:lang w:val="en-US"/>
                <w:rPrChange w:id="2559" w:author="Huke, Juan (extern)" w:date="2024-05-22T18:35:00Z">
                  <w:rPr>
                    <w:color w:val="000000"/>
                  </w:rPr>
                </w:rPrChange>
              </w:rPr>
            </w:pPr>
            <w:r w:rsidRPr="00412367">
              <w:rPr>
                <w:color w:val="000000"/>
                <w:lang w:val="en-US"/>
                <w:rPrChange w:id="2560" w:author="Huke, Juan (extern)" w:date="2024-05-22T18:35:00Z">
                  <w:rPr>
                    <w:color w:val="000000"/>
                  </w:rPr>
                </w:rPrChange>
              </w:rPr>
              <w:t>XX_ABS_RWA_SUPPLEMENT_CLA</w:t>
            </w:r>
          </w:p>
        </w:tc>
        <w:tc>
          <w:tcPr>
            <w:tcW w:w="1647" w:type="dxa"/>
            <w:shd w:val="clear" w:color="auto" w:fill="FFFFFF"/>
          </w:tcPr>
          <w:p w14:paraId="5A61374C"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E933FF1" w14:textId="77777777" w:rsidR="00003DFB" w:rsidRDefault="00003DFB" w:rsidP="00003DFB">
            <w:pPr>
              <w:jc w:val="left"/>
              <w:rPr>
                <w:color w:val="000000"/>
              </w:rPr>
            </w:pPr>
          </w:p>
        </w:tc>
        <w:tc>
          <w:tcPr>
            <w:tcW w:w="2906" w:type="dxa"/>
            <w:tcBorders>
              <w:top w:val="nil"/>
              <w:bottom w:val="nil"/>
            </w:tcBorders>
            <w:shd w:val="clear" w:color="auto" w:fill="FFFFFF"/>
          </w:tcPr>
          <w:p w14:paraId="5208D884" w14:textId="77777777" w:rsidR="00003DFB" w:rsidRDefault="00003DFB" w:rsidP="00003DFB">
            <w:pPr>
              <w:jc w:val="left"/>
              <w:rPr>
                <w:color w:val="000000"/>
              </w:rPr>
            </w:pPr>
          </w:p>
        </w:tc>
      </w:tr>
      <w:tr w:rsidR="00003DFB" w:rsidRPr="00003DFB" w14:paraId="3EA754D9" w14:textId="77777777" w:rsidTr="00003DFB">
        <w:trPr>
          <w:trHeight w:val="449"/>
        </w:trPr>
        <w:tc>
          <w:tcPr>
            <w:tcW w:w="550" w:type="dxa"/>
            <w:tcBorders>
              <w:top w:val="nil"/>
              <w:bottom w:val="nil"/>
            </w:tcBorders>
            <w:shd w:val="clear" w:color="auto" w:fill="FFFFFF"/>
          </w:tcPr>
          <w:p w14:paraId="67BF821F" w14:textId="77777777" w:rsidR="00003DFB" w:rsidRDefault="00003DFB" w:rsidP="00003DFB">
            <w:pPr>
              <w:jc w:val="left"/>
              <w:rPr>
                <w:color w:val="000000"/>
              </w:rPr>
            </w:pPr>
          </w:p>
        </w:tc>
        <w:tc>
          <w:tcPr>
            <w:tcW w:w="1646" w:type="dxa"/>
            <w:tcBorders>
              <w:top w:val="nil"/>
              <w:bottom w:val="nil"/>
            </w:tcBorders>
            <w:shd w:val="clear" w:color="auto" w:fill="FFFFFF"/>
          </w:tcPr>
          <w:p w14:paraId="38EFCA7C" w14:textId="77777777" w:rsidR="00003DFB" w:rsidRDefault="00003DFB" w:rsidP="00003DFB">
            <w:pPr>
              <w:jc w:val="left"/>
              <w:rPr>
                <w:color w:val="000000"/>
              </w:rPr>
            </w:pPr>
          </w:p>
        </w:tc>
        <w:tc>
          <w:tcPr>
            <w:tcW w:w="1647" w:type="dxa"/>
            <w:tcBorders>
              <w:top w:val="nil"/>
              <w:bottom w:val="nil"/>
            </w:tcBorders>
            <w:shd w:val="clear" w:color="auto" w:fill="FFFFFF"/>
          </w:tcPr>
          <w:p w14:paraId="6237CE1D" w14:textId="77777777" w:rsidR="00003DFB" w:rsidRDefault="00003DFB" w:rsidP="00003DFB">
            <w:pPr>
              <w:jc w:val="left"/>
              <w:rPr>
                <w:color w:val="000000"/>
              </w:rPr>
            </w:pPr>
          </w:p>
        </w:tc>
        <w:tc>
          <w:tcPr>
            <w:tcW w:w="1647" w:type="dxa"/>
            <w:shd w:val="clear" w:color="auto" w:fill="FFFFFF"/>
          </w:tcPr>
          <w:p w14:paraId="11EB0AED" w14:textId="77777777" w:rsidR="00003DFB" w:rsidRPr="00412367" w:rsidRDefault="00003DFB" w:rsidP="00003DFB">
            <w:pPr>
              <w:jc w:val="left"/>
              <w:rPr>
                <w:color w:val="000000"/>
                <w:lang w:val="en-US"/>
                <w:rPrChange w:id="2561" w:author="Huke, Juan (extern)" w:date="2024-05-22T18:35:00Z">
                  <w:rPr>
                    <w:color w:val="000000"/>
                  </w:rPr>
                </w:rPrChange>
              </w:rPr>
            </w:pPr>
            <w:r w:rsidRPr="00412367">
              <w:rPr>
                <w:color w:val="000000"/>
                <w:lang w:val="en-US"/>
                <w:rPrChange w:id="2562" w:author="Huke, Juan (extern)" w:date="2024-05-22T18:35:00Z">
                  <w:rPr>
                    <w:color w:val="000000"/>
                  </w:rPr>
                </w:rPrChange>
              </w:rPr>
              <w:t>XX_C_CONTRACT_LGDS_CR_ABS</w:t>
            </w:r>
          </w:p>
        </w:tc>
        <w:tc>
          <w:tcPr>
            <w:tcW w:w="1647" w:type="dxa"/>
            <w:shd w:val="clear" w:color="auto" w:fill="FFFFFF"/>
          </w:tcPr>
          <w:p w14:paraId="010ED827" w14:textId="77777777" w:rsidR="00003DFB" w:rsidRDefault="00003DFB" w:rsidP="00003DFB">
            <w:pPr>
              <w:jc w:val="left"/>
              <w:rPr>
                <w:color w:val="000000"/>
              </w:rPr>
            </w:pPr>
            <w:r>
              <w:rPr>
                <w:color w:val="000000"/>
              </w:rPr>
              <w:t>XX_CONTRACT</w:t>
            </w:r>
          </w:p>
        </w:tc>
        <w:tc>
          <w:tcPr>
            <w:tcW w:w="1647" w:type="dxa"/>
            <w:shd w:val="clear" w:color="auto" w:fill="FFFFFF"/>
          </w:tcPr>
          <w:p w14:paraId="31871088"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5920C5F" w14:textId="77777777" w:rsidR="00003DFB" w:rsidRDefault="00003DFB" w:rsidP="00003DFB">
            <w:pPr>
              <w:jc w:val="left"/>
              <w:rPr>
                <w:color w:val="000000"/>
              </w:rPr>
            </w:pPr>
          </w:p>
        </w:tc>
        <w:tc>
          <w:tcPr>
            <w:tcW w:w="2906" w:type="dxa"/>
            <w:tcBorders>
              <w:top w:val="nil"/>
              <w:bottom w:val="nil"/>
            </w:tcBorders>
            <w:shd w:val="clear" w:color="auto" w:fill="FFFFFF"/>
          </w:tcPr>
          <w:p w14:paraId="6EF16B1E" w14:textId="77777777" w:rsidR="00003DFB" w:rsidRDefault="00003DFB" w:rsidP="00003DFB">
            <w:pPr>
              <w:jc w:val="left"/>
              <w:rPr>
                <w:color w:val="000000"/>
              </w:rPr>
            </w:pPr>
          </w:p>
        </w:tc>
      </w:tr>
      <w:tr w:rsidR="00003DFB" w:rsidRPr="00003DFB" w14:paraId="0CCE6E8B" w14:textId="77777777" w:rsidTr="00003DFB">
        <w:trPr>
          <w:trHeight w:val="449"/>
        </w:trPr>
        <w:tc>
          <w:tcPr>
            <w:tcW w:w="550" w:type="dxa"/>
            <w:tcBorders>
              <w:top w:val="nil"/>
              <w:bottom w:val="single" w:sz="4" w:space="0" w:color="auto"/>
            </w:tcBorders>
            <w:shd w:val="clear" w:color="auto" w:fill="FFFFFF"/>
          </w:tcPr>
          <w:p w14:paraId="346EDD2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25FBB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836E602" w14:textId="77777777" w:rsidR="00003DFB" w:rsidRDefault="00003DFB" w:rsidP="00003DFB">
            <w:pPr>
              <w:jc w:val="left"/>
              <w:rPr>
                <w:color w:val="000000"/>
              </w:rPr>
            </w:pPr>
          </w:p>
        </w:tc>
        <w:tc>
          <w:tcPr>
            <w:tcW w:w="1647" w:type="dxa"/>
            <w:shd w:val="clear" w:color="auto" w:fill="FFFFFF"/>
          </w:tcPr>
          <w:p w14:paraId="6D22D9F4" w14:textId="77777777" w:rsidR="00003DFB" w:rsidRPr="00412367" w:rsidRDefault="00003DFB" w:rsidP="00003DFB">
            <w:pPr>
              <w:jc w:val="left"/>
              <w:rPr>
                <w:color w:val="000000"/>
                <w:lang w:val="en-US"/>
                <w:rPrChange w:id="2563" w:author="Huke, Juan (extern)" w:date="2024-05-22T18:35:00Z">
                  <w:rPr>
                    <w:color w:val="000000"/>
                  </w:rPr>
                </w:rPrChange>
              </w:rPr>
            </w:pPr>
            <w:r w:rsidRPr="00412367">
              <w:rPr>
                <w:color w:val="000000"/>
                <w:lang w:val="en-US"/>
                <w:rPrChange w:id="2564" w:author="Huke, Juan (extern)" w:date="2024-05-22T18:35:00Z">
                  <w:rPr>
                    <w:color w:val="000000"/>
                  </w:rPr>
                </w:rPrChange>
              </w:rPr>
              <w:t>XX_C_CONTRACT_LGDS_CR_ABS</w:t>
            </w:r>
          </w:p>
        </w:tc>
        <w:tc>
          <w:tcPr>
            <w:tcW w:w="1647" w:type="dxa"/>
            <w:shd w:val="clear" w:color="auto" w:fill="FFFFFF"/>
          </w:tcPr>
          <w:p w14:paraId="6D104FF6" w14:textId="77777777" w:rsidR="00003DFB" w:rsidRDefault="00003DFB" w:rsidP="00003DFB">
            <w:pPr>
              <w:jc w:val="left"/>
              <w:rPr>
                <w:color w:val="000000"/>
              </w:rPr>
            </w:pPr>
            <w:r>
              <w:rPr>
                <w:color w:val="000000"/>
              </w:rPr>
              <w:t>XX_RW_METH_IND</w:t>
            </w:r>
          </w:p>
        </w:tc>
        <w:tc>
          <w:tcPr>
            <w:tcW w:w="1647" w:type="dxa"/>
            <w:shd w:val="clear" w:color="auto" w:fill="FFFFFF"/>
          </w:tcPr>
          <w:p w14:paraId="25D886FB"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7EBF135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355C760" w14:textId="77777777" w:rsidR="00003DFB" w:rsidRDefault="00003DFB" w:rsidP="00003DFB">
            <w:pPr>
              <w:jc w:val="left"/>
              <w:rPr>
                <w:color w:val="000000"/>
              </w:rPr>
            </w:pPr>
          </w:p>
        </w:tc>
      </w:tr>
      <w:tr w:rsidR="00003DFB" w:rsidRPr="00003DFB" w14:paraId="60B09335" w14:textId="77777777" w:rsidTr="00003DFB">
        <w:trPr>
          <w:trHeight w:val="449"/>
        </w:trPr>
        <w:tc>
          <w:tcPr>
            <w:tcW w:w="550" w:type="dxa"/>
            <w:tcBorders>
              <w:top w:val="single" w:sz="4" w:space="0" w:color="auto"/>
              <w:bottom w:val="nil"/>
            </w:tcBorders>
            <w:shd w:val="clear" w:color="auto" w:fill="FFFFFF"/>
          </w:tcPr>
          <w:p w14:paraId="6673749B" w14:textId="77777777" w:rsidR="00003DFB" w:rsidRDefault="00003DFB" w:rsidP="00003DFB">
            <w:pPr>
              <w:jc w:val="left"/>
              <w:rPr>
                <w:color w:val="000000"/>
              </w:rPr>
            </w:pPr>
            <w:r>
              <w:rPr>
                <w:color w:val="000000"/>
              </w:rPr>
              <w:t>286</w:t>
            </w:r>
          </w:p>
        </w:tc>
        <w:tc>
          <w:tcPr>
            <w:tcW w:w="1646" w:type="dxa"/>
            <w:tcBorders>
              <w:top w:val="single" w:sz="4" w:space="0" w:color="auto"/>
              <w:bottom w:val="nil"/>
            </w:tcBorders>
            <w:shd w:val="clear" w:color="auto" w:fill="FFFFFF"/>
          </w:tcPr>
          <w:p w14:paraId="764D3B4B" w14:textId="77777777" w:rsidR="00003DFB" w:rsidRDefault="00003DFB" w:rsidP="00003DFB">
            <w:pPr>
              <w:jc w:val="left"/>
              <w:rPr>
                <w:color w:val="000000"/>
              </w:rPr>
            </w:pPr>
            <w:r>
              <w:rPr>
                <w:color w:val="000000"/>
              </w:rPr>
              <w:t>B564</w:t>
            </w:r>
          </w:p>
        </w:tc>
        <w:tc>
          <w:tcPr>
            <w:tcW w:w="1647" w:type="dxa"/>
            <w:tcBorders>
              <w:top w:val="single" w:sz="4" w:space="0" w:color="auto"/>
              <w:bottom w:val="nil"/>
            </w:tcBorders>
            <w:shd w:val="clear" w:color="auto" w:fill="FFFFFF"/>
          </w:tcPr>
          <w:p w14:paraId="0BE8960C" w14:textId="77777777" w:rsidR="00003DFB" w:rsidRDefault="00003DFB" w:rsidP="00003DFB">
            <w:pPr>
              <w:jc w:val="left"/>
              <w:rPr>
                <w:color w:val="000000"/>
              </w:rPr>
            </w:pPr>
            <w:r>
              <w:rPr>
                <w:color w:val="000000"/>
              </w:rPr>
              <w:t>double</w:t>
            </w:r>
          </w:p>
        </w:tc>
        <w:tc>
          <w:tcPr>
            <w:tcW w:w="1647" w:type="dxa"/>
            <w:shd w:val="clear" w:color="auto" w:fill="FFFFFF"/>
          </w:tcPr>
          <w:p w14:paraId="74D1101D" w14:textId="77777777" w:rsidR="00003DFB" w:rsidRDefault="00003DFB" w:rsidP="00003DFB">
            <w:pPr>
              <w:jc w:val="left"/>
              <w:rPr>
                <w:color w:val="000000"/>
              </w:rPr>
            </w:pPr>
            <w:r>
              <w:rPr>
                <w:color w:val="000000"/>
              </w:rPr>
              <w:t>POSITION</w:t>
            </w:r>
          </w:p>
        </w:tc>
        <w:tc>
          <w:tcPr>
            <w:tcW w:w="1647" w:type="dxa"/>
            <w:shd w:val="clear" w:color="auto" w:fill="FFFFFF"/>
          </w:tcPr>
          <w:p w14:paraId="13642CDD" w14:textId="77777777" w:rsidR="00003DFB" w:rsidRDefault="00003DFB" w:rsidP="00003DFB">
            <w:pPr>
              <w:jc w:val="left"/>
              <w:rPr>
                <w:color w:val="000000"/>
              </w:rPr>
            </w:pPr>
            <w:r>
              <w:rPr>
                <w:color w:val="000000"/>
              </w:rPr>
              <w:t>B603</w:t>
            </w:r>
          </w:p>
        </w:tc>
        <w:tc>
          <w:tcPr>
            <w:tcW w:w="1647" w:type="dxa"/>
            <w:shd w:val="clear" w:color="auto" w:fill="FFFFFF"/>
          </w:tcPr>
          <w:p w14:paraId="0519C55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8B591FF" w14:textId="77777777" w:rsidR="00003DFB" w:rsidRDefault="00003DFB" w:rsidP="00003DFB">
            <w:pPr>
              <w:jc w:val="left"/>
              <w:rPr>
                <w:color w:val="000000"/>
              </w:rPr>
            </w:pPr>
            <w:r>
              <w:rPr>
                <w:color w:val="000000"/>
              </w:rPr>
              <w:t>Bewirtschaftung Cluster HGB</w:t>
            </w:r>
          </w:p>
          <w:p w14:paraId="78AEBE39" w14:textId="77777777" w:rsidR="00003DFB" w:rsidRDefault="00003DFB" w:rsidP="00003DFB">
            <w:pPr>
              <w:jc w:val="left"/>
              <w:rPr>
                <w:color w:val="000000"/>
              </w:rPr>
            </w:pPr>
            <w:r>
              <w:rPr>
                <w:color w:val="000000"/>
              </w:rPr>
              <w:t>keine Bewirtschaftung</w:t>
            </w:r>
          </w:p>
          <w:p w14:paraId="62C481B2" w14:textId="77777777" w:rsidR="00003DFB" w:rsidRDefault="00003DFB" w:rsidP="00003DFB">
            <w:pPr>
              <w:jc w:val="left"/>
              <w:rPr>
                <w:color w:val="000000"/>
              </w:rPr>
            </w:pPr>
          </w:p>
          <w:p w14:paraId="27B08692" w14:textId="77777777" w:rsidR="00003DFB" w:rsidRDefault="00003DFB" w:rsidP="00003DFB">
            <w:pPr>
              <w:jc w:val="left"/>
              <w:rPr>
                <w:color w:val="000000"/>
              </w:rPr>
            </w:pPr>
            <w:r>
              <w:rPr>
                <w:color w:val="000000"/>
              </w:rPr>
              <w:t>Bewirtschaftung Cluster IFRS</w:t>
            </w:r>
          </w:p>
          <w:p w14:paraId="3A276103" w14:textId="77777777" w:rsidR="00003DFB" w:rsidRDefault="00003DFB" w:rsidP="00003DFB">
            <w:pPr>
              <w:jc w:val="left"/>
              <w:rPr>
                <w:color w:val="000000"/>
              </w:rPr>
            </w:pPr>
          </w:p>
          <w:p w14:paraId="13C17EFE" w14:textId="77777777" w:rsidR="00003DFB" w:rsidRPr="00AA394B" w:rsidRDefault="00003DFB" w:rsidP="00003DFB">
            <w:pPr>
              <w:jc w:val="left"/>
              <w:rPr>
                <w:color w:val="000000"/>
                <w:lang w:val="en-US"/>
                <w:rPrChange w:id="2565" w:author="Huke, Juan (extern)" w:date="2024-05-22T19:26:00Z">
                  <w:rPr>
                    <w:color w:val="000000"/>
                  </w:rPr>
                </w:rPrChange>
              </w:rPr>
            </w:pPr>
            <w:r w:rsidRPr="00AA394B">
              <w:rPr>
                <w:color w:val="000000"/>
                <w:lang w:val="en-US"/>
                <w:rPrChange w:id="2566" w:author="Huke, Juan (extern)" w:date="2024-05-22T19:26:00Z">
                  <w:rPr>
                    <w:color w:val="000000"/>
                  </w:rPr>
                </w:rPrChange>
              </w:rPr>
              <w:t xml:space="preserve">if B603 != 'T' and XX_CONTRACT is not NULL </w:t>
            </w:r>
          </w:p>
          <w:p w14:paraId="01319405" w14:textId="77777777" w:rsidR="00003DFB" w:rsidRPr="00412367" w:rsidRDefault="00003DFB" w:rsidP="00003DFB">
            <w:pPr>
              <w:jc w:val="left"/>
              <w:rPr>
                <w:color w:val="000000"/>
                <w:lang w:val="en-US"/>
                <w:rPrChange w:id="2567" w:author="Huke, Juan (extern)" w:date="2024-05-22T18:35:00Z">
                  <w:rPr>
                    <w:color w:val="000000"/>
                  </w:rPr>
                </w:rPrChange>
              </w:rPr>
            </w:pPr>
            <w:r w:rsidRPr="00412367">
              <w:rPr>
                <w:color w:val="000000"/>
                <w:lang w:val="en-US"/>
                <w:rPrChange w:id="2568" w:author="Huke, Juan (extern)" w:date="2024-05-22T18:35:00Z">
                  <w:rPr>
                    <w:color w:val="000000"/>
                  </w:rPr>
                </w:rPrChange>
              </w:rPr>
              <w:t>then round((XX_CONV_FACT_ABS_P / 100),2)</w:t>
            </w:r>
          </w:p>
          <w:p w14:paraId="66082AB4"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25B1FA5" w14:textId="77777777" w:rsidR="00003DFB" w:rsidRDefault="00003DFB" w:rsidP="00003DFB">
            <w:pPr>
              <w:jc w:val="left"/>
              <w:rPr>
                <w:color w:val="000000"/>
              </w:rPr>
            </w:pPr>
            <w:r>
              <w:rPr>
                <w:color w:val="000000"/>
              </w:rPr>
              <w:t>CCF Verbriefungsposition</w:t>
            </w:r>
          </w:p>
          <w:p w14:paraId="5CD9E397" w14:textId="77777777" w:rsidR="00003DFB" w:rsidRDefault="00003DFB" w:rsidP="00003DFB">
            <w:pPr>
              <w:jc w:val="left"/>
              <w:rPr>
                <w:color w:val="000000"/>
              </w:rPr>
            </w:pPr>
          </w:p>
          <w:p w14:paraId="2DFD1237" w14:textId="77777777" w:rsidR="00003DFB" w:rsidRDefault="00003DFB" w:rsidP="00003DFB">
            <w:pPr>
              <w:jc w:val="left"/>
              <w:rPr>
                <w:color w:val="000000"/>
              </w:rPr>
            </w:pPr>
            <w:r>
              <w:rPr>
                <w:color w:val="000000"/>
              </w:rPr>
              <w:t>XX_CONV_FACT_ABS_P=ABS Konversionsfaktor gem. SolvV § 239 (2), § 247 bzw. § 252 (2)</w:t>
            </w:r>
          </w:p>
        </w:tc>
      </w:tr>
      <w:tr w:rsidR="00003DFB" w:rsidRPr="00003DFB" w14:paraId="4CBBE218" w14:textId="77777777" w:rsidTr="00003DFB">
        <w:trPr>
          <w:trHeight w:val="449"/>
        </w:trPr>
        <w:tc>
          <w:tcPr>
            <w:tcW w:w="550" w:type="dxa"/>
            <w:tcBorders>
              <w:top w:val="nil"/>
              <w:bottom w:val="nil"/>
            </w:tcBorders>
            <w:shd w:val="clear" w:color="auto" w:fill="FFFFFF"/>
          </w:tcPr>
          <w:p w14:paraId="710C402D" w14:textId="77777777" w:rsidR="00003DFB" w:rsidRDefault="00003DFB" w:rsidP="00003DFB">
            <w:pPr>
              <w:jc w:val="left"/>
              <w:rPr>
                <w:color w:val="000000"/>
              </w:rPr>
            </w:pPr>
          </w:p>
        </w:tc>
        <w:tc>
          <w:tcPr>
            <w:tcW w:w="1646" w:type="dxa"/>
            <w:tcBorders>
              <w:top w:val="nil"/>
              <w:bottom w:val="nil"/>
            </w:tcBorders>
            <w:shd w:val="clear" w:color="auto" w:fill="FFFFFF"/>
          </w:tcPr>
          <w:p w14:paraId="7E06FC13" w14:textId="77777777" w:rsidR="00003DFB" w:rsidRDefault="00003DFB" w:rsidP="00003DFB">
            <w:pPr>
              <w:jc w:val="left"/>
              <w:rPr>
                <w:color w:val="000000"/>
              </w:rPr>
            </w:pPr>
          </w:p>
        </w:tc>
        <w:tc>
          <w:tcPr>
            <w:tcW w:w="1647" w:type="dxa"/>
            <w:tcBorders>
              <w:top w:val="nil"/>
              <w:bottom w:val="nil"/>
            </w:tcBorders>
            <w:shd w:val="clear" w:color="auto" w:fill="FFFFFF"/>
          </w:tcPr>
          <w:p w14:paraId="6D015D4F" w14:textId="77777777" w:rsidR="00003DFB" w:rsidRDefault="00003DFB" w:rsidP="00003DFB">
            <w:pPr>
              <w:jc w:val="left"/>
              <w:rPr>
                <w:color w:val="000000"/>
              </w:rPr>
            </w:pPr>
          </w:p>
        </w:tc>
        <w:tc>
          <w:tcPr>
            <w:tcW w:w="1647" w:type="dxa"/>
            <w:shd w:val="clear" w:color="auto" w:fill="FFFFFF"/>
          </w:tcPr>
          <w:p w14:paraId="68659C01" w14:textId="77777777" w:rsidR="00003DFB" w:rsidRPr="00412367" w:rsidRDefault="00003DFB" w:rsidP="00003DFB">
            <w:pPr>
              <w:jc w:val="left"/>
              <w:rPr>
                <w:color w:val="000000"/>
                <w:lang w:val="en-US"/>
                <w:rPrChange w:id="2569" w:author="Huke, Juan (extern)" w:date="2024-05-22T18:35:00Z">
                  <w:rPr>
                    <w:color w:val="000000"/>
                  </w:rPr>
                </w:rPrChange>
              </w:rPr>
            </w:pPr>
            <w:r w:rsidRPr="00412367">
              <w:rPr>
                <w:color w:val="000000"/>
                <w:lang w:val="en-US"/>
                <w:rPrChange w:id="2570" w:author="Huke, Juan (extern)" w:date="2024-05-22T18:35:00Z">
                  <w:rPr>
                    <w:color w:val="000000"/>
                  </w:rPr>
                </w:rPrChange>
              </w:rPr>
              <w:t>XX_C_CONTRACT_LGDS_CR_ABS</w:t>
            </w:r>
          </w:p>
        </w:tc>
        <w:tc>
          <w:tcPr>
            <w:tcW w:w="1647" w:type="dxa"/>
            <w:shd w:val="clear" w:color="auto" w:fill="FFFFFF"/>
          </w:tcPr>
          <w:p w14:paraId="1D1EB964" w14:textId="77777777" w:rsidR="00003DFB" w:rsidRDefault="00003DFB" w:rsidP="00003DFB">
            <w:pPr>
              <w:jc w:val="left"/>
              <w:rPr>
                <w:color w:val="000000"/>
              </w:rPr>
            </w:pPr>
            <w:r>
              <w:rPr>
                <w:color w:val="000000"/>
              </w:rPr>
              <w:t>XX_CONTRACT</w:t>
            </w:r>
          </w:p>
        </w:tc>
        <w:tc>
          <w:tcPr>
            <w:tcW w:w="1647" w:type="dxa"/>
            <w:shd w:val="clear" w:color="auto" w:fill="FFFFFF"/>
          </w:tcPr>
          <w:p w14:paraId="3EBB01CD"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740F276" w14:textId="77777777" w:rsidR="00003DFB" w:rsidRDefault="00003DFB" w:rsidP="00003DFB">
            <w:pPr>
              <w:jc w:val="left"/>
              <w:rPr>
                <w:color w:val="000000"/>
              </w:rPr>
            </w:pPr>
          </w:p>
        </w:tc>
        <w:tc>
          <w:tcPr>
            <w:tcW w:w="2906" w:type="dxa"/>
            <w:tcBorders>
              <w:top w:val="nil"/>
              <w:bottom w:val="nil"/>
            </w:tcBorders>
            <w:shd w:val="clear" w:color="auto" w:fill="FFFFFF"/>
          </w:tcPr>
          <w:p w14:paraId="01A25C4F" w14:textId="77777777" w:rsidR="00003DFB" w:rsidRDefault="00003DFB" w:rsidP="00003DFB">
            <w:pPr>
              <w:jc w:val="left"/>
              <w:rPr>
                <w:color w:val="000000"/>
              </w:rPr>
            </w:pPr>
          </w:p>
        </w:tc>
      </w:tr>
      <w:tr w:rsidR="00003DFB" w:rsidRPr="00003DFB" w14:paraId="1569CD62" w14:textId="77777777" w:rsidTr="00003DFB">
        <w:trPr>
          <w:trHeight w:val="449"/>
        </w:trPr>
        <w:tc>
          <w:tcPr>
            <w:tcW w:w="550" w:type="dxa"/>
            <w:tcBorders>
              <w:top w:val="nil"/>
              <w:bottom w:val="single" w:sz="4" w:space="0" w:color="auto"/>
            </w:tcBorders>
            <w:shd w:val="clear" w:color="auto" w:fill="FFFFFF"/>
          </w:tcPr>
          <w:p w14:paraId="5EDD90A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5043FF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F17085A" w14:textId="77777777" w:rsidR="00003DFB" w:rsidRDefault="00003DFB" w:rsidP="00003DFB">
            <w:pPr>
              <w:jc w:val="left"/>
              <w:rPr>
                <w:color w:val="000000"/>
              </w:rPr>
            </w:pPr>
          </w:p>
        </w:tc>
        <w:tc>
          <w:tcPr>
            <w:tcW w:w="1647" w:type="dxa"/>
            <w:shd w:val="clear" w:color="auto" w:fill="FFFFFF"/>
          </w:tcPr>
          <w:p w14:paraId="71A836E4" w14:textId="77777777" w:rsidR="00003DFB" w:rsidRPr="00412367" w:rsidRDefault="00003DFB" w:rsidP="00003DFB">
            <w:pPr>
              <w:jc w:val="left"/>
              <w:rPr>
                <w:color w:val="000000"/>
                <w:lang w:val="en-US"/>
                <w:rPrChange w:id="2571" w:author="Huke, Juan (extern)" w:date="2024-05-22T18:35:00Z">
                  <w:rPr>
                    <w:color w:val="000000"/>
                  </w:rPr>
                </w:rPrChange>
              </w:rPr>
            </w:pPr>
            <w:r w:rsidRPr="00412367">
              <w:rPr>
                <w:color w:val="000000"/>
                <w:lang w:val="en-US"/>
                <w:rPrChange w:id="2572" w:author="Huke, Juan (extern)" w:date="2024-05-22T18:35:00Z">
                  <w:rPr>
                    <w:color w:val="000000"/>
                  </w:rPr>
                </w:rPrChange>
              </w:rPr>
              <w:t>XX_C_CONTRACT_LGDS_CR_ABS</w:t>
            </w:r>
          </w:p>
        </w:tc>
        <w:tc>
          <w:tcPr>
            <w:tcW w:w="1647" w:type="dxa"/>
            <w:shd w:val="clear" w:color="auto" w:fill="FFFFFF"/>
          </w:tcPr>
          <w:p w14:paraId="5D4EACA2" w14:textId="77777777" w:rsidR="00003DFB" w:rsidRPr="00412367" w:rsidRDefault="00003DFB" w:rsidP="00003DFB">
            <w:pPr>
              <w:jc w:val="left"/>
              <w:rPr>
                <w:color w:val="000000"/>
                <w:lang w:val="en-US"/>
                <w:rPrChange w:id="2573" w:author="Huke, Juan (extern)" w:date="2024-05-22T18:35:00Z">
                  <w:rPr>
                    <w:color w:val="000000"/>
                  </w:rPr>
                </w:rPrChange>
              </w:rPr>
            </w:pPr>
            <w:r w:rsidRPr="00412367">
              <w:rPr>
                <w:color w:val="000000"/>
                <w:lang w:val="en-US"/>
                <w:rPrChange w:id="2574" w:author="Huke, Juan (extern)" w:date="2024-05-22T18:35:00Z">
                  <w:rPr>
                    <w:color w:val="000000"/>
                  </w:rPr>
                </w:rPrChange>
              </w:rPr>
              <w:t>XX_CONV_FACT_ABS_P</w:t>
            </w:r>
          </w:p>
        </w:tc>
        <w:tc>
          <w:tcPr>
            <w:tcW w:w="1647" w:type="dxa"/>
            <w:shd w:val="clear" w:color="auto" w:fill="FFFFFF"/>
          </w:tcPr>
          <w:p w14:paraId="2E419A98" w14:textId="77777777" w:rsidR="00003DFB" w:rsidRDefault="00003DFB" w:rsidP="00003DFB">
            <w:pPr>
              <w:jc w:val="left"/>
              <w:rPr>
                <w:color w:val="000000"/>
              </w:rPr>
            </w:pPr>
            <w:r>
              <w:rPr>
                <w:color w:val="000000"/>
              </w:rPr>
              <w:t>NUMBER(16,13)</w:t>
            </w:r>
          </w:p>
        </w:tc>
        <w:tc>
          <w:tcPr>
            <w:tcW w:w="2906" w:type="dxa"/>
            <w:tcBorders>
              <w:top w:val="nil"/>
              <w:bottom w:val="single" w:sz="4" w:space="0" w:color="auto"/>
            </w:tcBorders>
            <w:shd w:val="clear" w:color="auto" w:fill="FFFFFF"/>
          </w:tcPr>
          <w:p w14:paraId="25D4879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562ABE8" w14:textId="77777777" w:rsidR="00003DFB" w:rsidRDefault="00003DFB" w:rsidP="00003DFB">
            <w:pPr>
              <w:jc w:val="left"/>
              <w:rPr>
                <w:color w:val="000000"/>
              </w:rPr>
            </w:pPr>
          </w:p>
        </w:tc>
      </w:tr>
      <w:tr w:rsidR="00003DFB" w:rsidRPr="00003DFB" w14:paraId="47F3E244" w14:textId="77777777" w:rsidTr="00003DFB">
        <w:trPr>
          <w:trHeight w:val="449"/>
        </w:trPr>
        <w:tc>
          <w:tcPr>
            <w:tcW w:w="550" w:type="dxa"/>
            <w:tcBorders>
              <w:top w:val="single" w:sz="4" w:space="0" w:color="auto"/>
              <w:bottom w:val="nil"/>
            </w:tcBorders>
            <w:shd w:val="clear" w:color="auto" w:fill="FFFFFF"/>
          </w:tcPr>
          <w:p w14:paraId="16F8E3DF" w14:textId="77777777" w:rsidR="00003DFB" w:rsidRDefault="00003DFB" w:rsidP="00003DFB">
            <w:pPr>
              <w:jc w:val="left"/>
              <w:rPr>
                <w:color w:val="000000"/>
              </w:rPr>
            </w:pPr>
            <w:r>
              <w:rPr>
                <w:color w:val="000000"/>
              </w:rPr>
              <w:t>287</w:t>
            </w:r>
          </w:p>
        </w:tc>
        <w:tc>
          <w:tcPr>
            <w:tcW w:w="1646" w:type="dxa"/>
            <w:tcBorders>
              <w:top w:val="single" w:sz="4" w:space="0" w:color="auto"/>
              <w:bottom w:val="nil"/>
            </w:tcBorders>
            <w:shd w:val="clear" w:color="auto" w:fill="FFFFFF"/>
          </w:tcPr>
          <w:p w14:paraId="654AAF7C" w14:textId="77777777" w:rsidR="00003DFB" w:rsidRDefault="00003DFB" w:rsidP="00003DFB">
            <w:pPr>
              <w:jc w:val="left"/>
              <w:rPr>
                <w:color w:val="000000"/>
              </w:rPr>
            </w:pPr>
            <w:r>
              <w:rPr>
                <w:color w:val="000000"/>
              </w:rPr>
              <w:t>B565</w:t>
            </w:r>
          </w:p>
        </w:tc>
        <w:tc>
          <w:tcPr>
            <w:tcW w:w="1647" w:type="dxa"/>
            <w:tcBorders>
              <w:top w:val="single" w:sz="4" w:space="0" w:color="auto"/>
              <w:bottom w:val="nil"/>
            </w:tcBorders>
            <w:shd w:val="clear" w:color="auto" w:fill="FFFFFF"/>
          </w:tcPr>
          <w:p w14:paraId="7D3B2134" w14:textId="77777777" w:rsidR="00003DFB" w:rsidRDefault="00003DFB" w:rsidP="00003DFB">
            <w:pPr>
              <w:jc w:val="left"/>
              <w:rPr>
                <w:color w:val="000000"/>
              </w:rPr>
            </w:pPr>
            <w:r>
              <w:rPr>
                <w:color w:val="000000"/>
              </w:rPr>
              <w:t>double</w:t>
            </w:r>
          </w:p>
        </w:tc>
        <w:tc>
          <w:tcPr>
            <w:tcW w:w="1647" w:type="dxa"/>
            <w:shd w:val="clear" w:color="auto" w:fill="FFFFFF"/>
          </w:tcPr>
          <w:p w14:paraId="6075BD14" w14:textId="77777777" w:rsidR="00003DFB" w:rsidRDefault="00003DFB" w:rsidP="00003DFB">
            <w:pPr>
              <w:jc w:val="left"/>
              <w:rPr>
                <w:color w:val="000000"/>
              </w:rPr>
            </w:pPr>
            <w:r>
              <w:rPr>
                <w:color w:val="000000"/>
              </w:rPr>
              <w:t>POSITION</w:t>
            </w:r>
          </w:p>
        </w:tc>
        <w:tc>
          <w:tcPr>
            <w:tcW w:w="1647" w:type="dxa"/>
            <w:shd w:val="clear" w:color="auto" w:fill="FFFFFF"/>
          </w:tcPr>
          <w:p w14:paraId="1FE38567" w14:textId="77777777" w:rsidR="00003DFB" w:rsidRDefault="00003DFB" w:rsidP="00003DFB">
            <w:pPr>
              <w:jc w:val="left"/>
              <w:rPr>
                <w:color w:val="000000"/>
              </w:rPr>
            </w:pPr>
            <w:r>
              <w:rPr>
                <w:color w:val="000000"/>
              </w:rPr>
              <w:t>B603</w:t>
            </w:r>
          </w:p>
        </w:tc>
        <w:tc>
          <w:tcPr>
            <w:tcW w:w="1647" w:type="dxa"/>
            <w:shd w:val="clear" w:color="auto" w:fill="FFFFFF"/>
          </w:tcPr>
          <w:p w14:paraId="768191C9"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3C2D643" w14:textId="77777777" w:rsidR="00003DFB" w:rsidRDefault="00003DFB" w:rsidP="00003DFB">
            <w:pPr>
              <w:jc w:val="left"/>
              <w:rPr>
                <w:color w:val="000000"/>
              </w:rPr>
            </w:pPr>
            <w:r>
              <w:rPr>
                <w:color w:val="000000"/>
              </w:rPr>
              <w:t>Bewirtschaftung Cluster HGB</w:t>
            </w:r>
          </w:p>
          <w:p w14:paraId="44A2A720" w14:textId="77777777" w:rsidR="00003DFB" w:rsidRDefault="00003DFB" w:rsidP="00003DFB">
            <w:pPr>
              <w:jc w:val="left"/>
              <w:rPr>
                <w:color w:val="000000"/>
              </w:rPr>
            </w:pPr>
            <w:r>
              <w:rPr>
                <w:color w:val="000000"/>
              </w:rPr>
              <w:t>keine Bewirtschaftung</w:t>
            </w:r>
          </w:p>
          <w:p w14:paraId="2EF247D9" w14:textId="77777777" w:rsidR="00003DFB" w:rsidRDefault="00003DFB" w:rsidP="00003DFB">
            <w:pPr>
              <w:jc w:val="left"/>
              <w:rPr>
                <w:color w:val="000000"/>
              </w:rPr>
            </w:pPr>
          </w:p>
          <w:p w14:paraId="1FBB25C7" w14:textId="77777777" w:rsidR="00003DFB" w:rsidRDefault="00003DFB" w:rsidP="00003DFB">
            <w:pPr>
              <w:jc w:val="left"/>
              <w:rPr>
                <w:color w:val="000000"/>
              </w:rPr>
            </w:pPr>
            <w:r>
              <w:rPr>
                <w:color w:val="000000"/>
              </w:rPr>
              <w:t>Bewirtschaftung Cluster IFRS</w:t>
            </w:r>
          </w:p>
          <w:p w14:paraId="69A503E1" w14:textId="77777777" w:rsidR="00003DFB" w:rsidRDefault="00003DFB" w:rsidP="00003DFB">
            <w:pPr>
              <w:jc w:val="left"/>
              <w:rPr>
                <w:color w:val="000000"/>
              </w:rPr>
            </w:pPr>
          </w:p>
          <w:p w14:paraId="7A92BE9A" w14:textId="77777777" w:rsidR="00003DFB" w:rsidRPr="00412367" w:rsidRDefault="00003DFB" w:rsidP="00003DFB">
            <w:pPr>
              <w:jc w:val="left"/>
              <w:rPr>
                <w:color w:val="000000"/>
                <w:lang w:val="en-US"/>
                <w:rPrChange w:id="2575" w:author="Huke, Juan (extern)" w:date="2024-05-22T18:35:00Z">
                  <w:rPr>
                    <w:color w:val="000000"/>
                  </w:rPr>
                </w:rPrChange>
              </w:rPr>
            </w:pPr>
            <w:r w:rsidRPr="00412367">
              <w:rPr>
                <w:color w:val="000000"/>
                <w:lang w:val="en-US"/>
                <w:rPrChange w:id="2576" w:author="Huke, Juan (extern)" w:date="2024-05-22T18:35:00Z">
                  <w:rPr>
                    <w:color w:val="000000"/>
                  </w:rPr>
                </w:rPrChange>
              </w:rPr>
              <w:t>if B603 = 'A' and XX_RM_METH_IND = 'O' and XX_ABS_POS_REDUCTION_F = 'F'</w:t>
            </w:r>
          </w:p>
          <w:p w14:paraId="6AA7216A" w14:textId="77777777" w:rsidR="00003DFB" w:rsidRPr="00412367" w:rsidRDefault="00003DFB" w:rsidP="00003DFB">
            <w:pPr>
              <w:jc w:val="left"/>
              <w:rPr>
                <w:color w:val="000000"/>
                <w:lang w:val="en-US"/>
                <w:rPrChange w:id="2577" w:author="Huke, Juan (extern)" w:date="2024-05-22T18:35:00Z">
                  <w:rPr>
                    <w:color w:val="000000"/>
                  </w:rPr>
                </w:rPrChange>
              </w:rPr>
            </w:pPr>
            <w:r w:rsidRPr="00412367">
              <w:rPr>
                <w:color w:val="000000"/>
                <w:lang w:val="en-US"/>
                <w:rPrChange w:id="2578" w:author="Huke, Juan (extern)" w:date="2024-05-22T18:35:00Z">
                  <w:rPr>
                    <w:color w:val="000000"/>
                  </w:rPr>
                </w:rPrChange>
              </w:rPr>
              <w:t>then round(XX_RWA_INCL_SEC,2)</w:t>
            </w:r>
          </w:p>
          <w:p w14:paraId="28B9C8EF"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7A5E421A" w14:textId="77777777" w:rsidR="00003DFB" w:rsidRDefault="00003DFB" w:rsidP="00003DFB">
            <w:pPr>
              <w:jc w:val="left"/>
              <w:rPr>
                <w:color w:val="000000"/>
              </w:rPr>
            </w:pPr>
            <w:r>
              <w:rPr>
                <w:color w:val="000000"/>
              </w:rPr>
              <w:t>Teil-RWA der unbesicherten Verbriefungsposition</w:t>
            </w:r>
          </w:p>
          <w:p w14:paraId="0D1AD204" w14:textId="77777777" w:rsidR="00003DFB" w:rsidRDefault="00003DFB" w:rsidP="00003DFB">
            <w:pPr>
              <w:jc w:val="left"/>
              <w:rPr>
                <w:color w:val="000000"/>
              </w:rPr>
            </w:pPr>
          </w:p>
          <w:p w14:paraId="58F78C96" w14:textId="77777777" w:rsidR="00003DFB" w:rsidRDefault="00003DFB" w:rsidP="00003DFB">
            <w:pPr>
              <w:jc w:val="left"/>
              <w:rPr>
                <w:color w:val="000000"/>
              </w:rPr>
            </w:pPr>
            <w:r>
              <w:rPr>
                <w:color w:val="000000"/>
              </w:rPr>
              <w:t>XX_RM_METH_IND=Art der Kreditrisikominderung (O= ohne Besicherung)</w:t>
            </w:r>
          </w:p>
          <w:p w14:paraId="2BD94BFB" w14:textId="77777777" w:rsidR="00003DFB" w:rsidRDefault="00003DFB" w:rsidP="00003DFB">
            <w:pPr>
              <w:jc w:val="left"/>
              <w:rPr>
                <w:color w:val="000000"/>
              </w:rPr>
            </w:pPr>
            <w:r>
              <w:rPr>
                <w:color w:val="000000"/>
              </w:rPr>
              <w:t>XX_ABS_POS_REDUCTION_F=Gibt an, ob diese Position als Abzugsposition behandelt wird</w:t>
            </w:r>
          </w:p>
          <w:p w14:paraId="4A44AED4" w14:textId="77777777" w:rsidR="00003DFB" w:rsidRDefault="00003DFB" w:rsidP="00003DFB">
            <w:pPr>
              <w:jc w:val="left"/>
              <w:rPr>
                <w:color w:val="000000"/>
              </w:rPr>
            </w:pPr>
            <w:r>
              <w:rPr>
                <w:color w:val="000000"/>
              </w:rPr>
              <w:t>XX_RWA_INCL_SEC=RWA Ergebnis mit Berücksichtigung der Effekte eigener Verbriefungen</w:t>
            </w:r>
          </w:p>
        </w:tc>
      </w:tr>
      <w:tr w:rsidR="00003DFB" w:rsidRPr="00003DFB" w14:paraId="35EB24A8" w14:textId="77777777" w:rsidTr="00003DFB">
        <w:trPr>
          <w:trHeight w:val="449"/>
        </w:trPr>
        <w:tc>
          <w:tcPr>
            <w:tcW w:w="550" w:type="dxa"/>
            <w:tcBorders>
              <w:top w:val="nil"/>
              <w:bottom w:val="nil"/>
            </w:tcBorders>
            <w:shd w:val="clear" w:color="auto" w:fill="FFFFFF"/>
          </w:tcPr>
          <w:p w14:paraId="723C3014" w14:textId="77777777" w:rsidR="00003DFB" w:rsidRDefault="00003DFB" w:rsidP="00003DFB">
            <w:pPr>
              <w:jc w:val="left"/>
              <w:rPr>
                <w:color w:val="000000"/>
              </w:rPr>
            </w:pPr>
          </w:p>
        </w:tc>
        <w:tc>
          <w:tcPr>
            <w:tcW w:w="1646" w:type="dxa"/>
            <w:tcBorders>
              <w:top w:val="nil"/>
              <w:bottom w:val="nil"/>
            </w:tcBorders>
            <w:shd w:val="clear" w:color="auto" w:fill="FFFFFF"/>
          </w:tcPr>
          <w:p w14:paraId="0A0D6641" w14:textId="77777777" w:rsidR="00003DFB" w:rsidRDefault="00003DFB" w:rsidP="00003DFB">
            <w:pPr>
              <w:jc w:val="left"/>
              <w:rPr>
                <w:color w:val="000000"/>
              </w:rPr>
            </w:pPr>
          </w:p>
        </w:tc>
        <w:tc>
          <w:tcPr>
            <w:tcW w:w="1647" w:type="dxa"/>
            <w:tcBorders>
              <w:top w:val="nil"/>
              <w:bottom w:val="nil"/>
            </w:tcBorders>
            <w:shd w:val="clear" w:color="auto" w:fill="FFFFFF"/>
          </w:tcPr>
          <w:p w14:paraId="3F18902C" w14:textId="77777777" w:rsidR="00003DFB" w:rsidRDefault="00003DFB" w:rsidP="00003DFB">
            <w:pPr>
              <w:jc w:val="left"/>
              <w:rPr>
                <w:color w:val="000000"/>
              </w:rPr>
            </w:pPr>
          </w:p>
        </w:tc>
        <w:tc>
          <w:tcPr>
            <w:tcW w:w="1647" w:type="dxa"/>
            <w:shd w:val="clear" w:color="auto" w:fill="FFFFFF"/>
          </w:tcPr>
          <w:p w14:paraId="2C5FC98B" w14:textId="77777777" w:rsidR="00003DFB" w:rsidRPr="00412367" w:rsidRDefault="00003DFB" w:rsidP="00003DFB">
            <w:pPr>
              <w:jc w:val="left"/>
              <w:rPr>
                <w:color w:val="000000"/>
                <w:lang w:val="en-US"/>
                <w:rPrChange w:id="2579" w:author="Huke, Juan (extern)" w:date="2024-05-22T18:35:00Z">
                  <w:rPr>
                    <w:color w:val="000000"/>
                  </w:rPr>
                </w:rPrChange>
              </w:rPr>
            </w:pPr>
            <w:r w:rsidRPr="00412367">
              <w:rPr>
                <w:color w:val="000000"/>
                <w:lang w:val="en-US"/>
                <w:rPrChange w:id="2580" w:author="Huke, Juan (extern)" w:date="2024-05-22T18:35:00Z">
                  <w:rPr>
                    <w:color w:val="000000"/>
                  </w:rPr>
                </w:rPrChange>
              </w:rPr>
              <w:t>XX_C_CONTRACT_LGDS_CR_ABS</w:t>
            </w:r>
          </w:p>
        </w:tc>
        <w:tc>
          <w:tcPr>
            <w:tcW w:w="1647" w:type="dxa"/>
            <w:shd w:val="clear" w:color="auto" w:fill="FFFFFF"/>
          </w:tcPr>
          <w:p w14:paraId="71C3A000" w14:textId="77777777" w:rsidR="00003DFB" w:rsidRPr="00412367" w:rsidRDefault="00003DFB" w:rsidP="00003DFB">
            <w:pPr>
              <w:jc w:val="left"/>
              <w:rPr>
                <w:color w:val="000000"/>
                <w:lang w:val="en-US"/>
                <w:rPrChange w:id="2581" w:author="Huke, Juan (extern)" w:date="2024-05-22T18:35:00Z">
                  <w:rPr>
                    <w:color w:val="000000"/>
                  </w:rPr>
                </w:rPrChange>
              </w:rPr>
            </w:pPr>
            <w:r w:rsidRPr="00412367">
              <w:rPr>
                <w:color w:val="000000"/>
                <w:lang w:val="en-US"/>
                <w:rPrChange w:id="2582" w:author="Huke, Juan (extern)" w:date="2024-05-22T18:35:00Z">
                  <w:rPr>
                    <w:color w:val="000000"/>
                  </w:rPr>
                </w:rPrChange>
              </w:rPr>
              <w:t>XX_ABS_POS_REDUCTION_F</w:t>
            </w:r>
          </w:p>
        </w:tc>
        <w:tc>
          <w:tcPr>
            <w:tcW w:w="1647" w:type="dxa"/>
            <w:shd w:val="clear" w:color="auto" w:fill="FFFFFF"/>
          </w:tcPr>
          <w:p w14:paraId="78DE1D4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C16219A" w14:textId="77777777" w:rsidR="00003DFB" w:rsidRDefault="00003DFB" w:rsidP="00003DFB">
            <w:pPr>
              <w:jc w:val="left"/>
              <w:rPr>
                <w:color w:val="000000"/>
              </w:rPr>
            </w:pPr>
          </w:p>
        </w:tc>
        <w:tc>
          <w:tcPr>
            <w:tcW w:w="2906" w:type="dxa"/>
            <w:tcBorders>
              <w:top w:val="nil"/>
              <w:bottom w:val="nil"/>
            </w:tcBorders>
            <w:shd w:val="clear" w:color="auto" w:fill="FFFFFF"/>
          </w:tcPr>
          <w:p w14:paraId="7814180A" w14:textId="77777777" w:rsidR="00003DFB" w:rsidRDefault="00003DFB" w:rsidP="00003DFB">
            <w:pPr>
              <w:jc w:val="left"/>
              <w:rPr>
                <w:color w:val="000000"/>
              </w:rPr>
            </w:pPr>
          </w:p>
        </w:tc>
      </w:tr>
      <w:tr w:rsidR="00003DFB" w:rsidRPr="00003DFB" w14:paraId="30EEE831" w14:textId="77777777" w:rsidTr="00003DFB">
        <w:trPr>
          <w:trHeight w:val="449"/>
        </w:trPr>
        <w:tc>
          <w:tcPr>
            <w:tcW w:w="550" w:type="dxa"/>
            <w:tcBorders>
              <w:top w:val="nil"/>
              <w:bottom w:val="nil"/>
            </w:tcBorders>
            <w:shd w:val="clear" w:color="auto" w:fill="FFFFFF"/>
          </w:tcPr>
          <w:p w14:paraId="18E9FF99" w14:textId="77777777" w:rsidR="00003DFB" w:rsidRDefault="00003DFB" w:rsidP="00003DFB">
            <w:pPr>
              <w:jc w:val="left"/>
              <w:rPr>
                <w:color w:val="000000"/>
              </w:rPr>
            </w:pPr>
          </w:p>
        </w:tc>
        <w:tc>
          <w:tcPr>
            <w:tcW w:w="1646" w:type="dxa"/>
            <w:tcBorders>
              <w:top w:val="nil"/>
              <w:bottom w:val="nil"/>
            </w:tcBorders>
            <w:shd w:val="clear" w:color="auto" w:fill="FFFFFF"/>
          </w:tcPr>
          <w:p w14:paraId="63FF5DC2" w14:textId="77777777" w:rsidR="00003DFB" w:rsidRDefault="00003DFB" w:rsidP="00003DFB">
            <w:pPr>
              <w:jc w:val="left"/>
              <w:rPr>
                <w:color w:val="000000"/>
              </w:rPr>
            </w:pPr>
          </w:p>
        </w:tc>
        <w:tc>
          <w:tcPr>
            <w:tcW w:w="1647" w:type="dxa"/>
            <w:tcBorders>
              <w:top w:val="nil"/>
              <w:bottom w:val="nil"/>
            </w:tcBorders>
            <w:shd w:val="clear" w:color="auto" w:fill="FFFFFF"/>
          </w:tcPr>
          <w:p w14:paraId="56BCB8C3" w14:textId="77777777" w:rsidR="00003DFB" w:rsidRDefault="00003DFB" w:rsidP="00003DFB">
            <w:pPr>
              <w:jc w:val="left"/>
              <w:rPr>
                <w:color w:val="000000"/>
              </w:rPr>
            </w:pPr>
          </w:p>
        </w:tc>
        <w:tc>
          <w:tcPr>
            <w:tcW w:w="1647" w:type="dxa"/>
            <w:shd w:val="clear" w:color="auto" w:fill="FFFFFF"/>
          </w:tcPr>
          <w:p w14:paraId="2108F027" w14:textId="77777777" w:rsidR="00003DFB" w:rsidRPr="00412367" w:rsidRDefault="00003DFB" w:rsidP="00003DFB">
            <w:pPr>
              <w:jc w:val="left"/>
              <w:rPr>
                <w:color w:val="000000"/>
                <w:lang w:val="en-US"/>
                <w:rPrChange w:id="2583" w:author="Huke, Juan (extern)" w:date="2024-05-22T18:35:00Z">
                  <w:rPr>
                    <w:color w:val="000000"/>
                  </w:rPr>
                </w:rPrChange>
              </w:rPr>
            </w:pPr>
            <w:r w:rsidRPr="00412367">
              <w:rPr>
                <w:color w:val="000000"/>
                <w:lang w:val="en-US"/>
                <w:rPrChange w:id="2584" w:author="Huke, Juan (extern)" w:date="2024-05-22T18:35:00Z">
                  <w:rPr>
                    <w:color w:val="000000"/>
                  </w:rPr>
                </w:rPrChange>
              </w:rPr>
              <w:t>XX_C_CONTRACT_LGDS_CR_ABS</w:t>
            </w:r>
          </w:p>
        </w:tc>
        <w:tc>
          <w:tcPr>
            <w:tcW w:w="1647" w:type="dxa"/>
            <w:shd w:val="clear" w:color="auto" w:fill="FFFFFF"/>
          </w:tcPr>
          <w:p w14:paraId="6EF1BD70" w14:textId="77777777" w:rsidR="00003DFB" w:rsidRDefault="00003DFB" w:rsidP="00003DFB">
            <w:pPr>
              <w:jc w:val="left"/>
              <w:rPr>
                <w:color w:val="000000"/>
              </w:rPr>
            </w:pPr>
            <w:r>
              <w:rPr>
                <w:color w:val="000000"/>
              </w:rPr>
              <w:t>XX_RM_METH_IND</w:t>
            </w:r>
          </w:p>
        </w:tc>
        <w:tc>
          <w:tcPr>
            <w:tcW w:w="1647" w:type="dxa"/>
            <w:shd w:val="clear" w:color="auto" w:fill="FFFFFF"/>
          </w:tcPr>
          <w:p w14:paraId="4AFD778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8DE9FF2" w14:textId="77777777" w:rsidR="00003DFB" w:rsidRDefault="00003DFB" w:rsidP="00003DFB">
            <w:pPr>
              <w:jc w:val="left"/>
              <w:rPr>
                <w:color w:val="000000"/>
              </w:rPr>
            </w:pPr>
          </w:p>
        </w:tc>
        <w:tc>
          <w:tcPr>
            <w:tcW w:w="2906" w:type="dxa"/>
            <w:tcBorders>
              <w:top w:val="nil"/>
              <w:bottom w:val="nil"/>
            </w:tcBorders>
            <w:shd w:val="clear" w:color="auto" w:fill="FFFFFF"/>
          </w:tcPr>
          <w:p w14:paraId="0FAB126F" w14:textId="77777777" w:rsidR="00003DFB" w:rsidRDefault="00003DFB" w:rsidP="00003DFB">
            <w:pPr>
              <w:jc w:val="left"/>
              <w:rPr>
                <w:color w:val="000000"/>
              </w:rPr>
            </w:pPr>
          </w:p>
        </w:tc>
      </w:tr>
      <w:tr w:rsidR="00003DFB" w:rsidRPr="00003DFB" w14:paraId="1789742C" w14:textId="77777777" w:rsidTr="00003DFB">
        <w:trPr>
          <w:trHeight w:val="449"/>
        </w:trPr>
        <w:tc>
          <w:tcPr>
            <w:tcW w:w="550" w:type="dxa"/>
            <w:tcBorders>
              <w:top w:val="nil"/>
              <w:bottom w:val="single" w:sz="4" w:space="0" w:color="auto"/>
            </w:tcBorders>
            <w:shd w:val="clear" w:color="auto" w:fill="FFFFFF"/>
          </w:tcPr>
          <w:p w14:paraId="584E7EA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65DF19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D09D950" w14:textId="77777777" w:rsidR="00003DFB" w:rsidRDefault="00003DFB" w:rsidP="00003DFB">
            <w:pPr>
              <w:jc w:val="left"/>
              <w:rPr>
                <w:color w:val="000000"/>
              </w:rPr>
            </w:pPr>
          </w:p>
        </w:tc>
        <w:tc>
          <w:tcPr>
            <w:tcW w:w="1647" w:type="dxa"/>
            <w:shd w:val="clear" w:color="auto" w:fill="FFFFFF"/>
          </w:tcPr>
          <w:p w14:paraId="2DE2B964" w14:textId="77777777" w:rsidR="00003DFB" w:rsidRPr="00412367" w:rsidRDefault="00003DFB" w:rsidP="00003DFB">
            <w:pPr>
              <w:jc w:val="left"/>
              <w:rPr>
                <w:color w:val="000000"/>
                <w:lang w:val="en-US"/>
                <w:rPrChange w:id="2585" w:author="Huke, Juan (extern)" w:date="2024-05-22T18:35:00Z">
                  <w:rPr>
                    <w:color w:val="000000"/>
                  </w:rPr>
                </w:rPrChange>
              </w:rPr>
            </w:pPr>
            <w:r w:rsidRPr="00412367">
              <w:rPr>
                <w:color w:val="000000"/>
                <w:lang w:val="en-US"/>
                <w:rPrChange w:id="2586" w:author="Huke, Juan (extern)" w:date="2024-05-22T18:35:00Z">
                  <w:rPr>
                    <w:color w:val="000000"/>
                  </w:rPr>
                </w:rPrChange>
              </w:rPr>
              <w:t>XX_C_CONTRACT_LGDS_CR_ABS</w:t>
            </w:r>
          </w:p>
        </w:tc>
        <w:tc>
          <w:tcPr>
            <w:tcW w:w="1647" w:type="dxa"/>
            <w:shd w:val="clear" w:color="auto" w:fill="FFFFFF"/>
          </w:tcPr>
          <w:p w14:paraId="6DEEF762" w14:textId="77777777" w:rsidR="00003DFB" w:rsidRDefault="00003DFB" w:rsidP="00003DFB">
            <w:pPr>
              <w:jc w:val="left"/>
              <w:rPr>
                <w:color w:val="000000"/>
              </w:rPr>
            </w:pPr>
            <w:r>
              <w:rPr>
                <w:color w:val="000000"/>
              </w:rPr>
              <w:t>XX_RWA_INCL_SEC</w:t>
            </w:r>
          </w:p>
        </w:tc>
        <w:tc>
          <w:tcPr>
            <w:tcW w:w="1647" w:type="dxa"/>
            <w:shd w:val="clear" w:color="auto" w:fill="FFFFFF"/>
          </w:tcPr>
          <w:p w14:paraId="03956470" w14:textId="77777777" w:rsidR="00003DFB" w:rsidRDefault="00003DFB" w:rsidP="00003DFB">
            <w:pPr>
              <w:jc w:val="left"/>
              <w:rPr>
                <w:color w:val="000000"/>
              </w:rPr>
            </w:pPr>
            <w:r>
              <w:rPr>
                <w:color w:val="000000"/>
              </w:rPr>
              <w:t>NUMBER(20,10)</w:t>
            </w:r>
          </w:p>
        </w:tc>
        <w:tc>
          <w:tcPr>
            <w:tcW w:w="2906" w:type="dxa"/>
            <w:tcBorders>
              <w:top w:val="nil"/>
              <w:bottom w:val="single" w:sz="4" w:space="0" w:color="auto"/>
            </w:tcBorders>
            <w:shd w:val="clear" w:color="auto" w:fill="FFFFFF"/>
          </w:tcPr>
          <w:p w14:paraId="153ADDA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E5615A8" w14:textId="77777777" w:rsidR="00003DFB" w:rsidRDefault="00003DFB" w:rsidP="00003DFB">
            <w:pPr>
              <w:jc w:val="left"/>
              <w:rPr>
                <w:color w:val="000000"/>
              </w:rPr>
            </w:pPr>
          </w:p>
        </w:tc>
      </w:tr>
      <w:tr w:rsidR="00003DFB" w:rsidRPr="00003DFB" w14:paraId="36B077A9" w14:textId="77777777" w:rsidTr="00003DFB">
        <w:trPr>
          <w:trHeight w:val="449"/>
        </w:trPr>
        <w:tc>
          <w:tcPr>
            <w:tcW w:w="550" w:type="dxa"/>
            <w:tcBorders>
              <w:top w:val="single" w:sz="4" w:space="0" w:color="auto"/>
              <w:bottom w:val="nil"/>
            </w:tcBorders>
            <w:shd w:val="clear" w:color="auto" w:fill="FFFFFF"/>
          </w:tcPr>
          <w:p w14:paraId="0F3A80EC" w14:textId="77777777" w:rsidR="00003DFB" w:rsidRDefault="00003DFB" w:rsidP="00003DFB">
            <w:pPr>
              <w:jc w:val="left"/>
              <w:rPr>
                <w:color w:val="000000"/>
              </w:rPr>
            </w:pPr>
            <w:r>
              <w:rPr>
                <w:color w:val="000000"/>
              </w:rPr>
              <w:lastRenderedPageBreak/>
              <w:t>288</w:t>
            </w:r>
          </w:p>
        </w:tc>
        <w:tc>
          <w:tcPr>
            <w:tcW w:w="1646" w:type="dxa"/>
            <w:tcBorders>
              <w:top w:val="single" w:sz="4" w:space="0" w:color="auto"/>
              <w:bottom w:val="nil"/>
            </w:tcBorders>
            <w:shd w:val="clear" w:color="auto" w:fill="FFFFFF"/>
          </w:tcPr>
          <w:p w14:paraId="52709568" w14:textId="77777777" w:rsidR="00003DFB" w:rsidRDefault="00003DFB" w:rsidP="00003DFB">
            <w:pPr>
              <w:jc w:val="left"/>
              <w:rPr>
                <w:color w:val="000000"/>
              </w:rPr>
            </w:pPr>
            <w:r>
              <w:rPr>
                <w:color w:val="000000"/>
              </w:rPr>
              <w:t>B856</w:t>
            </w:r>
          </w:p>
        </w:tc>
        <w:tc>
          <w:tcPr>
            <w:tcW w:w="1647" w:type="dxa"/>
            <w:tcBorders>
              <w:top w:val="single" w:sz="4" w:space="0" w:color="auto"/>
              <w:bottom w:val="nil"/>
            </w:tcBorders>
            <w:shd w:val="clear" w:color="auto" w:fill="FFFFFF"/>
          </w:tcPr>
          <w:p w14:paraId="44208F0C" w14:textId="77777777" w:rsidR="00003DFB" w:rsidRDefault="00003DFB" w:rsidP="00003DFB">
            <w:pPr>
              <w:jc w:val="left"/>
              <w:rPr>
                <w:color w:val="000000"/>
              </w:rPr>
            </w:pPr>
            <w:r>
              <w:rPr>
                <w:color w:val="000000"/>
              </w:rPr>
              <w:t>Integer</w:t>
            </w:r>
          </w:p>
        </w:tc>
        <w:tc>
          <w:tcPr>
            <w:tcW w:w="1647" w:type="dxa"/>
            <w:shd w:val="clear" w:color="auto" w:fill="FFFFFF"/>
          </w:tcPr>
          <w:p w14:paraId="301C9827" w14:textId="77777777" w:rsidR="00003DFB" w:rsidRDefault="00003DFB" w:rsidP="00003DFB">
            <w:pPr>
              <w:jc w:val="left"/>
              <w:rPr>
                <w:color w:val="000000"/>
              </w:rPr>
            </w:pPr>
            <w:r>
              <w:rPr>
                <w:color w:val="000000"/>
              </w:rPr>
              <w:t>POSITION</w:t>
            </w:r>
          </w:p>
        </w:tc>
        <w:tc>
          <w:tcPr>
            <w:tcW w:w="1647" w:type="dxa"/>
            <w:shd w:val="clear" w:color="auto" w:fill="FFFFFF"/>
          </w:tcPr>
          <w:p w14:paraId="5405CD02" w14:textId="77777777" w:rsidR="00003DFB" w:rsidRDefault="00003DFB" w:rsidP="00003DFB">
            <w:pPr>
              <w:jc w:val="left"/>
              <w:rPr>
                <w:color w:val="000000"/>
              </w:rPr>
            </w:pPr>
            <w:r>
              <w:rPr>
                <w:color w:val="000000"/>
              </w:rPr>
              <w:t>B603</w:t>
            </w:r>
          </w:p>
        </w:tc>
        <w:tc>
          <w:tcPr>
            <w:tcW w:w="1647" w:type="dxa"/>
            <w:shd w:val="clear" w:color="auto" w:fill="FFFFFF"/>
          </w:tcPr>
          <w:p w14:paraId="7D96B27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948AEC3" w14:textId="77777777" w:rsidR="00003DFB" w:rsidRDefault="00003DFB" w:rsidP="00003DFB">
            <w:pPr>
              <w:jc w:val="left"/>
              <w:rPr>
                <w:color w:val="000000"/>
              </w:rPr>
            </w:pPr>
            <w:r>
              <w:rPr>
                <w:color w:val="000000"/>
              </w:rPr>
              <w:t>Bewirtschaftung Cluster HGB</w:t>
            </w:r>
          </w:p>
          <w:p w14:paraId="14651F52" w14:textId="77777777" w:rsidR="00003DFB" w:rsidRDefault="00003DFB" w:rsidP="00003DFB">
            <w:pPr>
              <w:jc w:val="left"/>
              <w:rPr>
                <w:color w:val="000000"/>
              </w:rPr>
            </w:pPr>
            <w:r>
              <w:rPr>
                <w:color w:val="000000"/>
              </w:rPr>
              <w:t>keine Bewirtschaftung</w:t>
            </w:r>
          </w:p>
          <w:p w14:paraId="066F5446" w14:textId="77777777" w:rsidR="00003DFB" w:rsidRDefault="00003DFB" w:rsidP="00003DFB">
            <w:pPr>
              <w:jc w:val="left"/>
              <w:rPr>
                <w:color w:val="000000"/>
              </w:rPr>
            </w:pPr>
          </w:p>
          <w:p w14:paraId="7800BFD8" w14:textId="77777777" w:rsidR="00003DFB" w:rsidRDefault="00003DFB" w:rsidP="00003DFB">
            <w:pPr>
              <w:jc w:val="left"/>
              <w:rPr>
                <w:color w:val="000000"/>
              </w:rPr>
            </w:pPr>
            <w:r>
              <w:rPr>
                <w:color w:val="000000"/>
              </w:rPr>
              <w:t>Bewirtschaftung Cluster IFRS</w:t>
            </w:r>
          </w:p>
          <w:p w14:paraId="4FCCA712" w14:textId="77777777" w:rsidR="00003DFB" w:rsidRDefault="00003DFB" w:rsidP="00003DFB">
            <w:pPr>
              <w:jc w:val="left"/>
              <w:rPr>
                <w:color w:val="000000"/>
              </w:rPr>
            </w:pPr>
          </w:p>
          <w:p w14:paraId="79324310" w14:textId="77777777" w:rsidR="00003DFB" w:rsidRPr="00AA394B" w:rsidRDefault="00003DFB" w:rsidP="00003DFB">
            <w:pPr>
              <w:jc w:val="left"/>
              <w:rPr>
                <w:color w:val="000000"/>
                <w:lang w:val="en-US"/>
                <w:rPrChange w:id="2587" w:author="Huke, Juan (extern)" w:date="2024-05-22T19:26:00Z">
                  <w:rPr>
                    <w:color w:val="000000"/>
                  </w:rPr>
                </w:rPrChange>
              </w:rPr>
            </w:pPr>
            <w:r w:rsidRPr="00AA394B">
              <w:rPr>
                <w:color w:val="000000"/>
                <w:lang w:val="en-US"/>
                <w:rPrChange w:id="2588" w:author="Huke, Juan (extern)" w:date="2024-05-22T19:26:00Z">
                  <w:rPr>
                    <w:color w:val="000000"/>
                  </w:rPr>
                </w:rPrChange>
              </w:rPr>
              <w:t xml:space="preserve">if B603 != 'T' and XX_CONTRACT is not NULL </w:t>
            </w:r>
          </w:p>
          <w:p w14:paraId="1843C1BD" w14:textId="77777777" w:rsidR="00003DFB" w:rsidRDefault="00003DFB" w:rsidP="00003DFB">
            <w:pPr>
              <w:jc w:val="left"/>
              <w:rPr>
                <w:color w:val="000000"/>
              </w:rPr>
            </w:pPr>
            <w:r w:rsidRPr="00412367">
              <w:rPr>
                <w:color w:val="000000"/>
                <w:lang w:val="en-US"/>
                <w:rPrChange w:id="2589" w:author="Huke, Juan (extern)" w:date="2024-05-22T18:35:00Z">
                  <w:rPr>
                    <w:color w:val="000000"/>
                  </w:rPr>
                </w:rPrChange>
              </w:rPr>
              <w:t xml:space="preserve">then (if XX_ABS_TRANSACTION_TYPE_IND = 'S' and XX_RM_METH_IND != </w:t>
            </w:r>
            <w:r>
              <w:rPr>
                <w:color w:val="000000"/>
              </w:rPr>
              <w:t>'O'</w:t>
            </w:r>
          </w:p>
          <w:p w14:paraId="7A6C2C20" w14:textId="77777777" w:rsidR="00003DFB" w:rsidRPr="00412367" w:rsidRDefault="00003DFB" w:rsidP="00003DFB">
            <w:pPr>
              <w:jc w:val="left"/>
              <w:rPr>
                <w:color w:val="000000"/>
                <w:lang w:val="en-US"/>
                <w:rPrChange w:id="2590" w:author="Huke, Juan (extern)" w:date="2024-05-22T18:35:00Z">
                  <w:rPr>
                    <w:color w:val="000000"/>
                  </w:rPr>
                </w:rPrChange>
              </w:rPr>
            </w:pPr>
            <w:r w:rsidRPr="00412367">
              <w:rPr>
                <w:color w:val="000000"/>
                <w:lang w:val="en-US"/>
                <w:rPrChange w:id="2591" w:author="Huke, Juan (extern)" w:date="2024-05-22T18:35:00Z">
                  <w:rPr>
                    <w:color w:val="000000"/>
                  </w:rPr>
                </w:rPrChange>
              </w:rPr>
              <w:t>and XX_ABS_ROLE_IND = 'O'</w:t>
            </w:r>
          </w:p>
          <w:p w14:paraId="22E5B7DF" w14:textId="77777777" w:rsidR="00003DFB" w:rsidRDefault="00003DFB" w:rsidP="00003DFB">
            <w:pPr>
              <w:jc w:val="left"/>
              <w:rPr>
                <w:color w:val="000000"/>
              </w:rPr>
            </w:pPr>
            <w:r>
              <w:rPr>
                <w:color w:val="000000"/>
              </w:rPr>
              <w:t xml:space="preserve">then 1 </w:t>
            </w:r>
          </w:p>
          <w:p w14:paraId="61CB9D62" w14:textId="77777777" w:rsidR="00003DFB" w:rsidRDefault="00003DFB" w:rsidP="00003DFB">
            <w:pPr>
              <w:jc w:val="left"/>
              <w:rPr>
                <w:color w:val="000000"/>
              </w:rPr>
            </w:pPr>
            <w:r>
              <w:rPr>
                <w:color w:val="000000"/>
              </w:rPr>
              <w:t>else 0)</w:t>
            </w:r>
          </w:p>
          <w:p w14:paraId="5B619B5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A91DB55" w14:textId="77777777" w:rsidR="00003DFB" w:rsidRDefault="00003DFB" w:rsidP="00003DFB">
            <w:pPr>
              <w:jc w:val="left"/>
              <w:rPr>
                <w:color w:val="000000"/>
              </w:rPr>
            </w:pPr>
            <w:r>
              <w:rPr>
                <w:color w:val="000000"/>
              </w:rPr>
              <w:t>Kennzeichen einer Verbriefungsposition als Wasserfallbestandteil</w:t>
            </w:r>
          </w:p>
          <w:p w14:paraId="58982D96" w14:textId="77777777" w:rsidR="00003DFB" w:rsidRDefault="00003DFB" w:rsidP="00003DFB">
            <w:pPr>
              <w:jc w:val="left"/>
              <w:rPr>
                <w:color w:val="000000"/>
              </w:rPr>
            </w:pPr>
          </w:p>
          <w:p w14:paraId="6119A7EF" w14:textId="77777777" w:rsidR="00003DFB" w:rsidRDefault="00003DFB" w:rsidP="00003DFB">
            <w:pPr>
              <w:jc w:val="left"/>
              <w:rPr>
                <w:color w:val="000000"/>
              </w:rPr>
            </w:pPr>
            <w:r>
              <w:rPr>
                <w:color w:val="000000"/>
              </w:rPr>
              <w:t>XX_ABS_TRANSACTION_TYPE_IND=Art der Transaktion. (Traditionell, syn-thetisch, ABCP, unbekannt)</w:t>
            </w:r>
          </w:p>
          <w:p w14:paraId="304C70DD" w14:textId="77777777" w:rsidR="00003DFB" w:rsidRDefault="00003DFB" w:rsidP="00003DFB">
            <w:pPr>
              <w:jc w:val="left"/>
              <w:rPr>
                <w:color w:val="000000"/>
              </w:rPr>
            </w:pPr>
            <w:r>
              <w:rPr>
                <w:color w:val="000000"/>
              </w:rPr>
              <w:t>XX_RM_METH_IND=Art der Kreditrisikominderung (O= nicht besichert, S=Subsitution, U=Compregensive method, D=Due Diligence, N=Capital deduction because of negative interest rate)</w:t>
            </w:r>
          </w:p>
          <w:p w14:paraId="7F929D7B" w14:textId="77777777" w:rsidR="00003DFB" w:rsidRDefault="00003DFB" w:rsidP="00003DFB">
            <w:pPr>
              <w:jc w:val="left"/>
              <w:rPr>
                <w:color w:val="000000"/>
              </w:rPr>
            </w:pPr>
            <w:r>
              <w:rPr>
                <w:color w:val="000000"/>
              </w:rPr>
              <w:t>XX_ABS_ROLE_IND=Rolle der Commerzbank Gruppe in Bezug auf diese Transaktion: O(riginator), S(ponsor) oder I(nvestor)</w:t>
            </w:r>
          </w:p>
        </w:tc>
      </w:tr>
      <w:tr w:rsidR="00003DFB" w:rsidRPr="00003DFB" w14:paraId="59E54117" w14:textId="77777777" w:rsidTr="00003DFB">
        <w:trPr>
          <w:trHeight w:val="449"/>
        </w:trPr>
        <w:tc>
          <w:tcPr>
            <w:tcW w:w="550" w:type="dxa"/>
            <w:tcBorders>
              <w:top w:val="nil"/>
              <w:bottom w:val="nil"/>
            </w:tcBorders>
            <w:shd w:val="clear" w:color="auto" w:fill="FFFFFF"/>
          </w:tcPr>
          <w:p w14:paraId="2AEB7187" w14:textId="77777777" w:rsidR="00003DFB" w:rsidRDefault="00003DFB" w:rsidP="00003DFB">
            <w:pPr>
              <w:jc w:val="left"/>
              <w:rPr>
                <w:color w:val="000000"/>
              </w:rPr>
            </w:pPr>
          </w:p>
        </w:tc>
        <w:tc>
          <w:tcPr>
            <w:tcW w:w="1646" w:type="dxa"/>
            <w:tcBorders>
              <w:top w:val="nil"/>
              <w:bottom w:val="nil"/>
            </w:tcBorders>
            <w:shd w:val="clear" w:color="auto" w:fill="FFFFFF"/>
          </w:tcPr>
          <w:p w14:paraId="256F076F" w14:textId="77777777" w:rsidR="00003DFB" w:rsidRDefault="00003DFB" w:rsidP="00003DFB">
            <w:pPr>
              <w:jc w:val="left"/>
              <w:rPr>
                <w:color w:val="000000"/>
              </w:rPr>
            </w:pPr>
          </w:p>
        </w:tc>
        <w:tc>
          <w:tcPr>
            <w:tcW w:w="1647" w:type="dxa"/>
            <w:tcBorders>
              <w:top w:val="nil"/>
              <w:bottom w:val="nil"/>
            </w:tcBorders>
            <w:shd w:val="clear" w:color="auto" w:fill="FFFFFF"/>
          </w:tcPr>
          <w:p w14:paraId="2F7CFA6D" w14:textId="77777777" w:rsidR="00003DFB" w:rsidRDefault="00003DFB" w:rsidP="00003DFB">
            <w:pPr>
              <w:jc w:val="left"/>
              <w:rPr>
                <w:color w:val="000000"/>
              </w:rPr>
            </w:pPr>
          </w:p>
        </w:tc>
        <w:tc>
          <w:tcPr>
            <w:tcW w:w="1647" w:type="dxa"/>
            <w:shd w:val="clear" w:color="auto" w:fill="FFFFFF"/>
          </w:tcPr>
          <w:p w14:paraId="689FFDEA" w14:textId="77777777" w:rsidR="00003DFB" w:rsidRDefault="00003DFB" w:rsidP="00003DFB">
            <w:pPr>
              <w:jc w:val="left"/>
              <w:rPr>
                <w:color w:val="000000"/>
              </w:rPr>
            </w:pPr>
            <w:r>
              <w:rPr>
                <w:color w:val="000000"/>
              </w:rPr>
              <w:t>XX_C_ABS_TRANSACTION</w:t>
            </w:r>
          </w:p>
        </w:tc>
        <w:tc>
          <w:tcPr>
            <w:tcW w:w="1647" w:type="dxa"/>
            <w:shd w:val="clear" w:color="auto" w:fill="FFFFFF"/>
          </w:tcPr>
          <w:p w14:paraId="5CDCDD70" w14:textId="77777777" w:rsidR="00003DFB" w:rsidRDefault="00003DFB" w:rsidP="00003DFB">
            <w:pPr>
              <w:jc w:val="left"/>
              <w:rPr>
                <w:color w:val="000000"/>
              </w:rPr>
            </w:pPr>
            <w:r>
              <w:rPr>
                <w:color w:val="000000"/>
              </w:rPr>
              <w:t>XX_ABS_ROLE_IND</w:t>
            </w:r>
          </w:p>
        </w:tc>
        <w:tc>
          <w:tcPr>
            <w:tcW w:w="1647" w:type="dxa"/>
            <w:shd w:val="clear" w:color="auto" w:fill="FFFFFF"/>
          </w:tcPr>
          <w:p w14:paraId="2027ECF4"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6BA0942" w14:textId="77777777" w:rsidR="00003DFB" w:rsidRDefault="00003DFB" w:rsidP="00003DFB">
            <w:pPr>
              <w:jc w:val="left"/>
              <w:rPr>
                <w:color w:val="000000"/>
              </w:rPr>
            </w:pPr>
          </w:p>
        </w:tc>
        <w:tc>
          <w:tcPr>
            <w:tcW w:w="2906" w:type="dxa"/>
            <w:tcBorders>
              <w:top w:val="nil"/>
              <w:bottom w:val="nil"/>
            </w:tcBorders>
            <w:shd w:val="clear" w:color="auto" w:fill="FFFFFF"/>
          </w:tcPr>
          <w:p w14:paraId="1A0200CC" w14:textId="77777777" w:rsidR="00003DFB" w:rsidRDefault="00003DFB" w:rsidP="00003DFB">
            <w:pPr>
              <w:jc w:val="left"/>
              <w:rPr>
                <w:color w:val="000000"/>
              </w:rPr>
            </w:pPr>
          </w:p>
        </w:tc>
      </w:tr>
      <w:tr w:rsidR="00003DFB" w:rsidRPr="00003DFB" w14:paraId="60D07264" w14:textId="77777777" w:rsidTr="00003DFB">
        <w:trPr>
          <w:trHeight w:val="449"/>
        </w:trPr>
        <w:tc>
          <w:tcPr>
            <w:tcW w:w="550" w:type="dxa"/>
            <w:tcBorders>
              <w:top w:val="nil"/>
              <w:bottom w:val="nil"/>
            </w:tcBorders>
            <w:shd w:val="clear" w:color="auto" w:fill="FFFFFF"/>
          </w:tcPr>
          <w:p w14:paraId="4AFEE4EC" w14:textId="77777777" w:rsidR="00003DFB" w:rsidRDefault="00003DFB" w:rsidP="00003DFB">
            <w:pPr>
              <w:jc w:val="left"/>
              <w:rPr>
                <w:color w:val="000000"/>
              </w:rPr>
            </w:pPr>
          </w:p>
        </w:tc>
        <w:tc>
          <w:tcPr>
            <w:tcW w:w="1646" w:type="dxa"/>
            <w:tcBorders>
              <w:top w:val="nil"/>
              <w:bottom w:val="nil"/>
            </w:tcBorders>
            <w:shd w:val="clear" w:color="auto" w:fill="FFFFFF"/>
          </w:tcPr>
          <w:p w14:paraId="2FA11C35" w14:textId="77777777" w:rsidR="00003DFB" w:rsidRDefault="00003DFB" w:rsidP="00003DFB">
            <w:pPr>
              <w:jc w:val="left"/>
              <w:rPr>
                <w:color w:val="000000"/>
              </w:rPr>
            </w:pPr>
          </w:p>
        </w:tc>
        <w:tc>
          <w:tcPr>
            <w:tcW w:w="1647" w:type="dxa"/>
            <w:tcBorders>
              <w:top w:val="nil"/>
              <w:bottom w:val="nil"/>
            </w:tcBorders>
            <w:shd w:val="clear" w:color="auto" w:fill="FFFFFF"/>
          </w:tcPr>
          <w:p w14:paraId="52C3FB5D" w14:textId="77777777" w:rsidR="00003DFB" w:rsidRDefault="00003DFB" w:rsidP="00003DFB">
            <w:pPr>
              <w:jc w:val="left"/>
              <w:rPr>
                <w:color w:val="000000"/>
              </w:rPr>
            </w:pPr>
          </w:p>
        </w:tc>
        <w:tc>
          <w:tcPr>
            <w:tcW w:w="1647" w:type="dxa"/>
            <w:shd w:val="clear" w:color="auto" w:fill="FFFFFF"/>
          </w:tcPr>
          <w:p w14:paraId="438EFE05" w14:textId="77777777" w:rsidR="00003DFB" w:rsidRDefault="00003DFB" w:rsidP="00003DFB">
            <w:pPr>
              <w:jc w:val="left"/>
              <w:rPr>
                <w:color w:val="000000"/>
              </w:rPr>
            </w:pPr>
            <w:r>
              <w:rPr>
                <w:color w:val="000000"/>
              </w:rPr>
              <w:t>XX_C_ABS_TRANSACTION</w:t>
            </w:r>
          </w:p>
        </w:tc>
        <w:tc>
          <w:tcPr>
            <w:tcW w:w="1647" w:type="dxa"/>
            <w:shd w:val="clear" w:color="auto" w:fill="FFFFFF"/>
          </w:tcPr>
          <w:p w14:paraId="5FB3DA7C" w14:textId="77777777" w:rsidR="00003DFB" w:rsidRPr="00412367" w:rsidRDefault="00003DFB" w:rsidP="00003DFB">
            <w:pPr>
              <w:jc w:val="left"/>
              <w:rPr>
                <w:color w:val="000000"/>
                <w:lang w:val="en-US"/>
                <w:rPrChange w:id="2592" w:author="Huke, Juan (extern)" w:date="2024-05-22T18:35:00Z">
                  <w:rPr>
                    <w:color w:val="000000"/>
                  </w:rPr>
                </w:rPrChange>
              </w:rPr>
            </w:pPr>
            <w:r w:rsidRPr="00412367">
              <w:rPr>
                <w:color w:val="000000"/>
                <w:lang w:val="en-US"/>
                <w:rPrChange w:id="2593" w:author="Huke, Juan (extern)" w:date="2024-05-22T18:35:00Z">
                  <w:rPr>
                    <w:color w:val="000000"/>
                  </w:rPr>
                </w:rPrChange>
              </w:rPr>
              <w:t>XX_ABS_TRANSACTION_TYPE_IND</w:t>
            </w:r>
          </w:p>
        </w:tc>
        <w:tc>
          <w:tcPr>
            <w:tcW w:w="1647" w:type="dxa"/>
            <w:shd w:val="clear" w:color="auto" w:fill="FFFFFF"/>
          </w:tcPr>
          <w:p w14:paraId="11D1AAA1" w14:textId="77777777" w:rsidR="00003DFB" w:rsidRDefault="00003DFB" w:rsidP="00003DFB">
            <w:pPr>
              <w:jc w:val="left"/>
              <w:rPr>
                <w:color w:val="000000"/>
              </w:rPr>
            </w:pPr>
            <w:r>
              <w:rPr>
                <w:color w:val="000000"/>
              </w:rPr>
              <w:t>VARCHAR(1)</w:t>
            </w:r>
          </w:p>
        </w:tc>
        <w:tc>
          <w:tcPr>
            <w:tcW w:w="2906" w:type="dxa"/>
            <w:tcBorders>
              <w:top w:val="nil"/>
              <w:bottom w:val="nil"/>
            </w:tcBorders>
            <w:shd w:val="clear" w:color="auto" w:fill="FFFFFF"/>
          </w:tcPr>
          <w:p w14:paraId="338BA553" w14:textId="77777777" w:rsidR="00003DFB" w:rsidRDefault="00003DFB" w:rsidP="00003DFB">
            <w:pPr>
              <w:jc w:val="left"/>
              <w:rPr>
                <w:color w:val="000000"/>
              </w:rPr>
            </w:pPr>
          </w:p>
        </w:tc>
        <w:tc>
          <w:tcPr>
            <w:tcW w:w="2906" w:type="dxa"/>
            <w:tcBorders>
              <w:top w:val="nil"/>
              <w:bottom w:val="nil"/>
            </w:tcBorders>
            <w:shd w:val="clear" w:color="auto" w:fill="FFFFFF"/>
          </w:tcPr>
          <w:p w14:paraId="0F523BE5" w14:textId="77777777" w:rsidR="00003DFB" w:rsidRDefault="00003DFB" w:rsidP="00003DFB">
            <w:pPr>
              <w:jc w:val="left"/>
              <w:rPr>
                <w:color w:val="000000"/>
              </w:rPr>
            </w:pPr>
          </w:p>
        </w:tc>
      </w:tr>
      <w:tr w:rsidR="00003DFB" w:rsidRPr="00003DFB" w14:paraId="25E1134B" w14:textId="77777777" w:rsidTr="00003DFB">
        <w:trPr>
          <w:trHeight w:val="449"/>
        </w:trPr>
        <w:tc>
          <w:tcPr>
            <w:tcW w:w="550" w:type="dxa"/>
            <w:tcBorders>
              <w:top w:val="nil"/>
              <w:bottom w:val="nil"/>
            </w:tcBorders>
            <w:shd w:val="clear" w:color="auto" w:fill="FFFFFF"/>
          </w:tcPr>
          <w:p w14:paraId="37C15AFE" w14:textId="77777777" w:rsidR="00003DFB" w:rsidRDefault="00003DFB" w:rsidP="00003DFB">
            <w:pPr>
              <w:jc w:val="left"/>
              <w:rPr>
                <w:color w:val="000000"/>
              </w:rPr>
            </w:pPr>
          </w:p>
        </w:tc>
        <w:tc>
          <w:tcPr>
            <w:tcW w:w="1646" w:type="dxa"/>
            <w:tcBorders>
              <w:top w:val="nil"/>
              <w:bottom w:val="nil"/>
            </w:tcBorders>
            <w:shd w:val="clear" w:color="auto" w:fill="FFFFFF"/>
          </w:tcPr>
          <w:p w14:paraId="0FCC94FF" w14:textId="77777777" w:rsidR="00003DFB" w:rsidRDefault="00003DFB" w:rsidP="00003DFB">
            <w:pPr>
              <w:jc w:val="left"/>
              <w:rPr>
                <w:color w:val="000000"/>
              </w:rPr>
            </w:pPr>
          </w:p>
        </w:tc>
        <w:tc>
          <w:tcPr>
            <w:tcW w:w="1647" w:type="dxa"/>
            <w:tcBorders>
              <w:top w:val="nil"/>
              <w:bottom w:val="nil"/>
            </w:tcBorders>
            <w:shd w:val="clear" w:color="auto" w:fill="FFFFFF"/>
          </w:tcPr>
          <w:p w14:paraId="367CC27E" w14:textId="77777777" w:rsidR="00003DFB" w:rsidRDefault="00003DFB" w:rsidP="00003DFB">
            <w:pPr>
              <w:jc w:val="left"/>
              <w:rPr>
                <w:color w:val="000000"/>
              </w:rPr>
            </w:pPr>
          </w:p>
        </w:tc>
        <w:tc>
          <w:tcPr>
            <w:tcW w:w="1647" w:type="dxa"/>
            <w:shd w:val="clear" w:color="auto" w:fill="FFFFFF"/>
          </w:tcPr>
          <w:p w14:paraId="6B3E3D07" w14:textId="77777777" w:rsidR="00003DFB" w:rsidRPr="00412367" w:rsidRDefault="00003DFB" w:rsidP="00003DFB">
            <w:pPr>
              <w:jc w:val="left"/>
              <w:rPr>
                <w:color w:val="000000"/>
                <w:lang w:val="en-US"/>
                <w:rPrChange w:id="2594" w:author="Huke, Juan (extern)" w:date="2024-05-22T18:35:00Z">
                  <w:rPr>
                    <w:color w:val="000000"/>
                  </w:rPr>
                </w:rPrChange>
              </w:rPr>
            </w:pPr>
            <w:r w:rsidRPr="00412367">
              <w:rPr>
                <w:color w:val="000000"/>
                <w:lang w:val="en-US"/>
                <w:rPrChange w:id="2595" w:author="Huke, Juan (extern)" w:date="2024-05-22T18:35:00Z">
                  <w:rPr>
                    <w:color w:val="000000"/>
                  </w:rPr>
                </w:rPrChange>
              </w:rPr>
              <w:t>XX_C_CONTRACT_LGDS_C</w:t>
            </w:r>
            <w:r w:rsidRPr="00412367">
              <w:rPr>
                <w:color w:val="000000"/>
                <w:lang w:val="en-US"/>
                <w:rPrChange w:id="2596" w:author="Huke, Juan (extern)" w:date="2024-05-22T18:35:00Z">
                  <w:rPr>
                    <w:color w:val="000000"/>
                  </w:rPr>
                </w:rPrChange>
              </w:rPr>
              <w:lastRenderedPageBreak/>
              <w:t>R_ABS</w:t>
            </w:r>
          </w:p>
        </w:tc>
        <w:tc>
          <w:tcPr>
            <w:tcW w:w="1647" w:type="dxa"/>
            <w:shd w:val="clear" w:color="auto" w:fill="FFFFFF"/>
          </w:tcPr>
          <w:p w14:paraId="4DB82CE7" w14:textId="77777777" w:rsidR="00003DFB" w:rsidRDefault="00003DFB" w:rsidP="00003DFB">
            <w:pPr>
              <w:jc w:val="left"/>
              <w:rPr>
                <w:color w:val="000000"/>
              </w:rPr>
            </w:pPr>
            <w:r>
              <w:rPr>
                <w:color w:val="000000"/>
              </w:rPr>
              <w:lastRenderedPageBreak/>
              <w:t>XX_CONTRACT</w:t>
            </w:r>
          </w:p>
        </w:tc>
        <w:tc>
          <w:tcPr>
            <w:tcW w:w="1647" w:type="dxa"/>
            <w:shd w:val="clear" w:color="auto" w:fill="FFFFFF"/>
          </w:tcPr>
          <w:p w14:paraId="2D9F8165"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5B33D39C" w14:textId="77777777" w:rsidR="00003DFB" w:rsidRDefault="00003DFB" w:rsidP="00003DFB">
            <w:pPr>
              <w:jc w:val="left"/>
              <w:rPr>
                <w:color w:val="000000"/>
              </w:rPr>
            </w:pPr>
          </w:p>
        </w:tc>
        <w:tc>
          <w:tcPr>
            <w:tcW w:w="2906" w:type="dxa"/>
            <w:tcBorders>
              <w:top w:val="nil"/>
              <w:bottom w:val="nil"/>
            </w:tcBorders>
            <w:shd w:val="clear" w:color="auto" w:fill="FFFFFF"/>
          </w:tcPr>
          <w:p w14:paraId="6E49F24B" w14:textId="77777777" w:rsidR="00003DFB" w:rsidRDefault="00003DFB" w:rsidP="00003DFB">
            <w:pPr>
              <w:jc w:val="left"/>
              <w:rPr>
                <w:color w:val="000000"/>
              </w:rPr>
            </w:pPr>
          </w:p>
        </w:tc>
      </w:tr>
      <w:tr w:rsidR="00003DFB" w:rsidRPr="00003DFB" w14:paraId="426FCF8A" w14:textId="77777777" w:rsidTr="00003DFB">
        <w:trPr>
          <w:trHeight w:val="449"/>
        </w:trPr>
        <w:tc>
          <w:tcPr>
            <w:tcW w:w="550" w:type="dxa"/>
            <w:tcBorders>
              <w:top w:val="nil"/>
              <w:bottom w:val="single" w:sz="4" w:space="0" w:color="auto"/>
            </w:tcBorders>
            <w:shd w:val="clear" w:color="auto" w:fill="FFFFFF"/>
          </w:tcPr>
          <w:p w14:paraId="46ADFB6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B91E85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78A6615" w14:textId="77777777" w:rsidR="00003DFB" w:rsidRDefault="00003DFB" w:rsidP="00003DFB">
            <w:pPr>
              <w:jc w:val="left"/>
              <w:rPr>
                <w:color w:val="000000"/>
              </w:rPr>
            </w:pPr>
          </w:p>
        </w:tc>
        <w:tc>
          <w:tcPr>
            <w:tcW w:w="1647" w:type="dxa"/>
            <w:shd w:val="clear" w:color="auto" w:fill="FFFFFF"/>
          </w:tcPr>
          <w:p w14:paraId="237B1ABB" w14:textId="77777777" w:rsidR="00003DFB" w:rsidRPr="00412367" w:rsidRDefault="00003DFB" w:rsidP="00003DFB">
            <w:pPr>
              <w:jc w:val="left"/>
              <w:rPr>
                <w:color w:val="000000"/>
                <w:lang w:val="en-US"/>
                <w:rPrChange w:id="2597" w:author="Huke, Juan (extern)" w:date="2024-05-22T18:35:00Z">
                  <w:rPr>
                    <w:color w:val="000000"/>
                  </w:rPr>
                </w:rPrChange>
              </w:rPr>
            </w:pPr>
            <w:r w:rsidRPr="00412367">
              <w:rPr>
                <w:color w:val="000000"/>
                <w:lang w:val="en-US"/>
                <w:rPrChange w:id="2598" w:author="Huke, Juan (extern)" w:date="2024-05-22T18:35:00Z">
                  <w:rPr>
                    <w:color w:val="000000"/>
                  </w:rPr>
                </w:rPrChange>
              </w:rPr>
              <w:t>XX_C_CONTRACT_LGDS_CR_SOLVV</w:t>
            </w:r>
          </w:p>
        </w:tc>
        <w:tc>
          <w:tcPr>
            <w:tcW w:w="1647" w:type="dxa"/>
            <w:shd w:val="clear" w:color="auto" w:fill="FFFFFF"/>
          </w:tcPr>
          <w:p w14:paraId="44BD4F60" w14:textId="77777777" w:rsidR="00003DFB" w:rsidRDefault="00003DFB" w:rsidP="00003DFB">
            <w:pPr>
              <w:jc w:val="left"/>
              <w:rPr>
                <w:color w:val="000000"/>
              </w:rPr>
            </w:pPr>
            <w:r>
              <w:rPr>
                <w:color w:val="000000"/>
              </w:rPr>
              <w:t>XX_RM_METH_IND</w:t>
            </w:r>
          </w:p>
        </w:tc>
        <w:tc>
          <w:tcPr>
            <w:tcW w:w="1647" w:type="dxa"/>
            <w:shd w:val="clear" w:color="auto" w:fill="FFFFFF"/>
          </w:tcPr>
          <w:p w14:paraId="2D9AEEBE"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BC5B2D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6A7DFA" w14:textId="77777777" w:rsidR="00003DFB" w:rsidRDefault="00003DFB" w:rsidP="00003DFB">
            <w:pPr>
              <w:jc w:val="left"/>
              <w:rPr>
                <w:color w:val="000000"/>
              </w:rPr>
            </w:pPr>
          </w:p>
        </w:tc>
      </w:tr>
      <w:tr w:rsidR="00003DFB" w:rsidRPr="00003DFB" w14:paraId="5DE1DB40" w14:textId="77777777" w:rsidTr="00003DFB">
        <w:trPr>
          <w:trHeight w:val="449"/>
        </w:trPr>
        <w:tc>
          <w:tcPr>
            <w:tcW w:w="550" w:type="dxa"/>
            <w:tcBorders>
              <w:top w:val="single" w:sz="4" w:space="0" w:color="auto"/>
              <w:bottom w:val="nil"/>
            </w:tcBorders>
            <w:shd w:val="clear" w:color="auto" w:fill="FFFFFF"/>
          </w:tcPr>
          <w:p w14:paraId="5679B44D" w14:textId="77777777" w:rsidR="00003DFB" w:rsidRDefault="00003DFB" w:rsidP="00003DFB">
            <w:pPr>
              <w:jc w:val="left"/>
              <w:rPr>
                <w:color w:val="000000"/>
              </w:rPr>
            </w:pPr>
            <w:r>
              <w:rPr>
                <w:color w:val="000000"/>
              </w:rPr>
              <w:t>289</w:t>
            </w:r>
          </w:p>
        </w:tc>
        <w:tc>
          <w:tcPr>
            <w:tcW w:w="1646" w:type="dxa"/>
            <w:tcBorders>
              <w:top w:val="single" w:sz="4" w:space="0" w:color="auto"/>
              <w:bottom w:val="nil"/>
            </w:tcBorders>
            <w:shd w:val="clear" w:color="auto" w:fill="FFFFFF"/>
          </w:tcPr>
          <w:p w14:paraId="1606DFA4" w14:textId="77777777" w:rsidR="00003DFB" w:rsidRDefault="00003DFB" w:rsidP="00003DFB">
            <w:pPr>
              <w:jc w:val="left"/>
              <w:rPr>
                <w:color w:val="000000"/>
              </w:rPr>
            </w:pPr>
            <w:r>
              <w:rPr>
                <w:color w:val="000000"/>
              </w:rPr>
              <w:t>B873</w:t>
            </w:r>
          </w:p>
        </w:tc>
        <w:tc>
          <w:tcPr>
            <w:tcW w:w="1647" w:type="dxa"/>
            <w:tcBorders>
              <w:top w:val="single" w:sz="4" w:space="0" w:color="auto"/>
              <w:bottom w:val="nil"/>
            </w:tcBorders>
            <w:shd w:val="clear" w:color="auto" w:fill="FFFFFF"/>
          </w:tcPr>
          <w:p w14:paraId="20BE5F1C" w14:textId="77777777" w:rsidR="00003DFB" w:rsidRDefault="00003DFB" w:rsidP="00003DFB">
            <w:pPr>
              <w:jc w:val="left"/>
              <w:rPr>
                <w:color w:val="000000"/>
              </w:rPr>
            </w:pPr>
            <w:r>
              <w:rPr>
                <w:color w:val="000000"/>
              </w:rPr>
              <w:t>double</w:t>
            </w:r>
          </w:p>
        </w:tc>
        <w:tc>
          <w:tcPr>
            <w:tcW w:w="1647" w:type="dxa"/>
            <w:shd w:val="clear" w:color="auto" w:fill="FFFFFF"/>
          </w:tcPr>
          <w:p w14:paraId="4253886B" w14:textId="77777777" w:rsidR="00003DFB" w:rsidRDefault="00003DFB" w:rsidP="00003DFB">
            <w:pPr>
              <w:jc w:val="left"/>
              <w:rPr>
                <w:color w:val="000000"/>
              </w:rPr>
            </w:pPr>
            <w:r>
              <w:rPr>
                <w:color w:val="000000"/>
              </w:rPr>
              <w:t>POSITION</w:t>
            </w:r>
          </w:p>
        </w:tc>
        <w:tc>
          <w:tcPr>
            <w:tcW w:w="1647" w:type="dxa"/>
            <w:shd w:val="clear" w:color="auto" w:fill="FFFFFF"/>
          </w:tcPr>
          <w:p w14:paraId="19A54325" w14:textId="77777777" w:rsidR="00003DFB" w:rsidRDefault="00003DFB" w:rsidP="00003DFB">
            <w:pPr>
              <w:jc w:val="left"/>
              <w:rPr>
                <w:color w:val="000000"/>
              </w:rPr>
            </w:pPr>
            <w:r>
              <w:rPr>
                <w:color w:val="000000"/>
              </w:rPr>
              <w:t>B603</w:t>
            </w:r>
          </w:p>
        </w:tc>
        <w:tc>
          <w:tcPr>
            <w:tcW w:w="1647" w:type="dxa"/>
            <w:shd w:val="clear" w:color="auto" w:fill="FFFFFF"/>
          </w:tcPr>
          <w:p w14:paraId="740DA6D9"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AC6CCD1" w14:textId="77777777" w:rsidR="00003DFB" w:rsidRDefault="00003DFB" w:rsidP="00003DFB">
            <w:pPr>
              <w:jc w:val="left"/>
              <w:rPr>
                <w:color w:val="000000"/>
              </w:rPr>
            </w:pPr>
            <w:r>
              <w:rPr>
                <w:color w:val="000000"/>
              </w:rPr>
              <w:t>Bewirtschaftung Cluster HGB</w:t>
            </w:r>
          </w:p>
          <w:p w14:paraId="47AC3CAD" w14:textId="77777777" w:rsidR="00003DFB" w:rsidRDefault="00003DFB" w:rsidP="00003DFB">
            <w:pPr>
              <w:jc w:val="left"/>
              <w:rPr>
                <w:color w:val="000000"/>
              </w:rPr>
            </w:pPr>
            <w:r>
              <w:rPr>
                <w:color w:val="000000"/>
              </w:rPr>
              <w:t>keine Bewirtschaftung</w:t>
            </w:r>
          </w:p>
          <w:p w14:paraId="35A08F04" w14:textId="77777777" w:rsidR="00003DFB" w:rsidRDefault="00003DFB" w:rsidP="00003DFB">
            <w:pPr>
              <w:jc w:val="left"/>
              <w:rPr>
                <w:color w:val="000000"/>
              </w:rPr>
            </w:pPr>
          </w:p>
          <w:p w14:paraId="6B9B61F2" w14:textId="77777777" w:rsidR="00003DFB" w:rsidRDefault="00003DFB" w:rsidP="00003DFB">
            <w:pPr>
              <w:jc w:val="left"/>
              <w:rPr>
                <w:color w:val="000000"/>
              </w:rPr>
            </w:pPr>
            <w:r>
              <w:rPr>
                <w:color w:val="000000"/>
              </w:rPr>
              <w:t>Bewirtschaftung Cluster IFRS</w:t>
            </w:r>
          </w:p>
          <w:p w14:paraId="4309646B" w14:textId="77777777" w:rsidR="00003DFB" w:rsidRDefault="00003DFB" w:rsidP="00003DFB">
            <w:pPr>
              <w:jc w:val="left"/>
              <w:rPr>
                <w:color w:val="000000"/>
              </w:rPr>
            </w:pPr>
          </w:p>
          <w:p w14:paraId="5A5E3F1A" w14:textId="77777777" w:rsidR="00003DFB" w:rsidRPr="00AA394B" w:rsidRDefault="00003DFB" w:rsidP="00003DFB">
            <w:pPr>
              <w:jc w:val="left"/>
              <w:rPr>
                <w:color w:val="000000"/>
                <w:lang w:val="en-US"/>
                <w:rPrChange w:id="2599" w:author="Huke, Juan (extern)" w:date="2024-05-22T19:26:00Z">
                  <w:rPr>
                    <w:color w:val="000000"/>
                  </w:rPr>
                </w:rPrChange>
              </w:rPr>
            </w:pPr>
            <w:r w:rsidRPr="00AA394B">
              <w:rPr>
                <w:color w:val="000000"/>
                <w:lang w:val="en-US"/>
                <w:rPrChange w:id="2600" w:author="Huke, Juan (extern)" w:date="2024-05-22T19:26:00Z">
                  <w:rPr>
                    <w:color w:val="000000"/>
                  </w:rPr>
                </w:rPrChange>
              </w:rPr>
              <w:t xml:space="preserve">if B603 != 'T' and XX_CONTRACT is not NULL </w:t>
            </w:r>
          </w:p>
          <w:p w14:paraId="6CA7A74D" w14:textId="77777777" w:rsidR="00003DFB" w:rsidRPr="00412367" w:rsidRDefault="00003DFB" w:rsidP="00003DFB">
            <w:pPr>
              <w:jc w:val="left"/>
              <w:rPr>
                <w:color w:val="000000"/>
                <w:lang w:val="en-US"/>
                <w:rPrChange w:id="2601" w:author="Huke, Juan (extern)" w:date="2024-05-22T18:35:00Z">
                  <w:rPr>
                    <w:color w:val="000000"/>
                  </w:rPr>
                </w:rPrChange>
              </w:rPr>
            </w:pPr>
            <w:r w:rsidRPr="00412367">
              <w:rPr>
                <w:color w:val="000000"/>
                <w:lang w:val="en-US"/>
                <w:rPrChange w:id="2602" w:author="Huke, Juan (extern)" w:date="2024-05-22T18:35:00Z">
                  <w:rPr>
                    <w:color w:val="000000"/>
                  </w:rPr>
                </w:rPrChange>
              </w:rPr>
              <w:t xml:space="preserve">then (if XX_RW_METH_IND = 'V' and </w:t>
            </w:r>
          </w:p>
          <w:p w14:paraId="76CA3386" w14:textId="77777777" w:rsidR="00003DFB" w:rsidRPr="00412367" w:rsidRDefault="00003DFB" w:rsidP="00003DFB">
            <w:pPr>
              <w:jc w:val="left"/>
              <w:rPr>
                <w:color w:val="000000"/>
                <w:lang w:val="en-US"/>
                <w:rPrChange w:id="2603" w:author="Huke, Juan (extern)" w:date="2024-05-22T18:35:00Z">
                  <w:rPr>
                    <w:color w:val="000000"/>
                  </w:rPr>
                </w:rPrChange>
              </w:rPr>
            </w:pPr>
            <w:r w:rsidRPr="00412367">
              <w:rPr>
                <w:color w:val="000000"/>
                <w:lang w:val="en-US"/>
                <w:rPrChange w:id="2604" w:author="Huke, Juan (extern)" w:date="2024-05-22T18:35:00Z">
                  <w:rPr>
                    <w:color w:val="000000"/>
                  </w:rPr>
                </w:rPrChange>
              </w:rPr>
              <w:t>XX_ABS_RWA_SUPPLEMENT_CLA &gt; 0</w:t>
            </w:r>
          </w:p>
          <w:p w14:paraId="462793F1" w14:textId="77777777" w:rsidR="00003DFB" w:rsidRDefault="00003DFB" w:rsidP="00003DFB">
            <w:pPr>
              <w:jc w:val="left"/>
              <w:rPr>
                <w:color w:val="000000"/>
              </w:rPr>
            </w:pPr>
            <w:r>
              <w:rPr>
                <w:color w:val="000000"/>
              </w:rPr>
              <w:t>then 1</w:t>
            </w:r>
          </w:p>
          <w:p w14:paraId="77634C8E" w14:textId="77777777" w:rsidR="00003DFB" w:rsidRDefault="00003DFB" w:rsidP="00003DFB">
            <w:pPr>
              <w:jc w:val="left"/>
              <w:rPr>
                <w:color w:val="000000"/>
              </w:rPr>
            </w:pPr>
            <w:r>
              <w:rPr>
                <w:color w:val="000000"/>
              </w:rPr>
              <w:t>else 0)</w:t>
            </w:r>
          </w:p>
          <w:p w14:paraId="377CD2C8"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AAF0B69" w14:textId="77777777" w:rsidR="00003DFB" w:rsidRDefault="00003DFB" w:rsidP="00003DFB">
            <w:pPr>
              <w:jc w:val="left"/>
              <w:rPr>
                <w:color w:val="000000"/>
              </w:rPr>
            </w:pPr>
            <w:r>
              <w:rPr>
                <w:color w:val="000000"/>
              </w:rPr>
              <w:t>Zusatz-Risikogewicht bei Verstoß Artikel 405, 406 oder 409 CRR</w:t>
            </w:r>
          </w:p>
          <w:p w14:paraId="3855A34C" w14:textId="77777777" w:rsidR="00003DFB" w:rsidRDefault="00003DFB" w:rsidP="00003DFB">
            <w:pPr>
              <w:jc w:val="left"/>
              <w:rPr>
                <w:color w:val="000000"/>
              </w:rPr>
            </w:pPr>
          </w:p>
          <w:p w14:paraId="48666084" w14:textId="77777777" w:rsidR="00003DFB" w:rsidRDefault="00003DFB" w:rsidP="00003DFB">
            <w:pPr>
              <w:jc w:val="left"/>
              <w:rPr>
                <w:color w:val="000000"/>
              </w:rPr>
            </w:pPr>
            <w:r>
              <w:rPr>
                <w:color w:val="000000"/>
              </w:rPr>
              <w:t>XX_RW_METH_IND=Risikogewichtsverfahren (D=Durchschau, I= ratingsbasierter Ansatz IAA, K=Risikogewicht inkl. KRM, R=ratinsbasierter Ansatz ext. Rating, S=Aufsichtl. Formelansatz, A=1250% RW, E=Early Amortisation, Q=Rückfalllösung für qual. Verbriefungsliquiditätsfazilität, Z=ABCP-Zweitverlustposition, V=Aufsichtl. Vorgabe bei Verstoß §18 KWG)</w:t>
            </w:r>
          </w:p>
          <w:p w14:paraId="1A9193DA" w14:textId="77777777" w:rsidR="00003DFB" w:rsidRDefault="00003DFB" w:rsidP="00003DFB">
            <w:pPr>
              <w:jc w:val="left"/>
              <w:rPr>
                <w:color w:val="000000"/>
              </w:rPr>
            </w:pPr>
            <w:r>
              <w:rPr>
                <w:color w:val="000000"/>
              </w:rPr>
              <w:t>XX_ABS_RWA_SUPPLEMENT_CLA=RWA Zuschlag/Differenz zwischen gekappter RWA und RWA vor der Anwendung von Wertberichtigung</w:t>
            </w:r>
          </w:p>
        </w:tc>
      </w:tr>
      <w:tr w:rsidR="00003DFB" w:rsidRPr="00003DFB" w14:paraId="75640E14" w14:textId="77777777" w:rsidTr="00003DFB">
        <w:trPr>
          <w:trHeight w:val="449"/>
        </w:trPr>
        <w:tc>
          <w:tcPr>
            <w:tcW w:w="550" w:type="dxa"/>
            <w:tcBorders>
              <w:top w:val="nil"/>
              <w:bottom w:val="nil"/>
            </w:tcBorders>
            <w:shd w:val="clear" w:color="auto" w:fill="FFFFFF"/>
          </w:tcPr>
          <w:p w14:paraId="3CA503E9" w14:textId="77777777" w:rsidR="00003DFB" w:rsidRDefault="00003DFB" w:rsidP="00003DFB">
            <w:pPr>
              <w:jc w:val="left"/>
              <w:rPr>
                <w:color w:val="000000"/>
              </w:rPr>
            </w:pPr>
          </w:p>
        </w:tc>
        <w:tc>
          <w:tcPr>
            <w:tcW w:w="1646" w:type="dxa"/>
            <w:tcBorders>
              <w:top w:val="nil"/>
              <w:bottom w:val="nil"/>
            </w:tcBorders>
            <w:shd w:val="clear" w:color="auto" w:fill="FFFFFF"/>
          </w:tcPr>
          <w:p w14:paraId="2193DD6F" w14:textId="77777777" w:rsidR="00003DFB" w:rsidRDefault="00003DFB" w:rsidP="00003DFB">
            <w:pPr>
              <w:jc w:val="left"/>
              <w:rPr>
                <w:color w:val="000000"/>
              </w:rPr>
            </w:pPr>
          </w:p>
        </w:tc>
        <w:tc>
          <w:tcPr>
            <w:tcW w:w="1647" w:type="dxa"/>
            <w:tcBorders>
              <w:top w:val="nil"/>
              <w:bottom w:val="nil"/>
            </w:tcBorders>
            <w:shd w:val="clear" w:color="auto" w:fill="FFFFFF"/>
          </w:tcPr>
          <w:p w14:paraId="40A2B25B" w14:textId="77777777" w:rsidR="00003DFB" w:rsidRDefault="00003DFB" w:rsidP="00003DFB">
            <w:pPr>
              <w:jc w:val="left"/>
              <w:rPr>
                <w:color w:val="000000"/>
              </w:rPr>
            </w:pPr>
          </w:p>
        </w:tc>
        <w:tc>
          <w:tcPr>
            <w:tcW w:w="1647" w:type="dxa"/>
            <w:shd w:val="clear" w:color="auto" w:fill="FFFFFF"/>
          </w:tcPr>
          <w:p w14:paraId="3CA12E64" w14:textId="77777777" w:rsidR="00003DFB" w:rsidRPr="00412367" w:rsidRDefault="00003DFB" w:rsidP="00003DFB">
            <w:pPr>
              <w:jc w:val="left"/>
              <w:rPr>
                <w:color w:val="000000"/>
                <w:lang w:val="en-US"/>
                <w:rPrChange w:id="2605" w:author="Huke, Juan (extern)" w:date="2024-05-22T18:35:00Z">
                  <w:rPr>
                    <w:color w:val="000000"/>
                  </w:rPr>
                </w:rPrChange>
              </w:rPr>
            </w:pPr>
            <w:r w:rsidRPr="00412367">
              <w:rPr>
                <w:color w:val="000000"/>
                <w:lang w:val="en-US"/>
                <w:rPrChange w:id="2606" w:author="Huke, Juan (extern)" w:date="2024-05-22T18:35:00Z">
                  <w:rPr>
                    <w:color w:val="000000"/>
                  </w:rPr>
                </w:rPrChange>
              </w:rPr>
              <w:t>XX_C_CONTRACT_LGDS_CR_ABS</w:t>
            </w:r>
          </w:p>
        </w:tc>
        <w:tc>
          <w:tcPr>
            <w:tcW w:w="1647" w:type="dxa"/>
            <w:shd w:val="clear" w:color="auto" w:fill="FFFFFF"/>
          </w:tcPr>
          <w:p w14:paraId="0E7D8A4C" w14:textId="77777777" w:rsidR="00003DFB" w:rsidRPr="00412367" w:rsidRDefault="00003DFB" w:rsidP="00003DFB">
            <w:pPr>
              <w:jc w:val="left"/>
              <w:rPr>
                <w:color w:val="000000"/>
                <w:lang w:val="en-US"/>
                <w:rPrChange w:id="2607" w:author="Huke, Juan (extern)" w:date="2024-05-22T18:35:00Z">
                  <w:rPr>
                    <w:color w:val="000000"/>
                  </w:rPr>
                </w:rPrChange>
              </w:rPr>
            </w:pPr>
            <w:r w:rsidRPr="00412367">
              <w:rPr>
                <w:color w:val="000000"/>
                <w:lang w:val="en-US"/>
                <w:rPrChange w:id="2608" w:author="Huke, Juan (extern)" w:date="2024-05-22T18:35:00Z">
                  <w:rPr>
                    <w:color w:val="000000"/>
                  </w:rPr>
                </w:rPrChange>
              </w:rPr>
              <w:t>XX_ABS_RWA_SUPPLEMENT_CLA</w:t>
            </w:r>
          </w:p>
        </w:tc>
        <w:tc>
          <w:tcPr>
            <w:tcW w:w="1647" w:type="dxa"/>
            <w:shd w:val="clear" w:color="auto" w:fill="FFFFFF"/>
          </w:tcPr>
          <w:p w14:paraId="012F428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D18025F" w14:textId="77777777" w:rsidR="00003DFB" w:rsidRDefault="00003DFB" w:rsidP="00003DFB">
            <w:pPr>
              <w:jc w:val="left"/>
              <w:rPr>
                <w:color w:val="000000"/>
              </w:rPr>
            </w:pPr>
          </w:p>
        </w:tc>
        <w:tc>
          <w:tcPr>
            <w:tcW w:w="2906" w:type="dxa"/>
            <w:tcBorders>
              <w:top w:val="nil"/>
              <w:bottom w:val="nil"/>
            </w:tcBorders>
            <w:shd w:val="clear" w:color="auto" w:fill="FFFFFF"/>
          </w:tcPr>
          <w:p w14:paraId="6D1FBB5F" w14:textId="77777777" w:rsidR="00003DFB" w:rsidRDefault="00003DFB" w:rsidP="00003DFB">
            <w:pPr>
              <w:jc w:val="left"/>
              <w:rPr>
                <w:color w:val="000000"/>
              </w:rPr>
            </w:pPr>
          </w:p>
        </w:tc>
      </w:tr>
      <w:tr w:rsidR="00003DFB" w:rsidRPr="00003DFB" w14:paraId="028B78B9" w14:textId="77777777" w:rsidTr="00003DFB">
        <w:trPr>
          <w:trHeight w:val="449"/>
        </w:trPr>
        <w:tc>
          <w:tcPr>
            <w:tcW w:w="550" w:type="dxa"/>
            <w:tcBorders>
              <w:top w:val="nil"/>
              <w:bottom w:val="nil"/>
            </w:tcBorders>
            <w:shd w:val="clear" w:color="auto" w:fill="FFFFFF"/>
          </w:tcPr>
          <w:p w14:paraId="1A7D0057" w14:textId="77777777" w:rsidR="00003DFB" w:rsidRDefault="00003DFB" w:rsidP="00003DFB">
            <w:pPr>
              <w:jc w:val="left"/>
              <w:rPr>
                <w:color w:val="000000"/>
              </w:rPr>
            </w:pPr>
          </w:p>
        </w:tc>
        <w:tc>
          <w:tcPr>
            <w:tcW w:w="1646" w:type="dxa"/>
            <w:tcBorders>
              <w:top w:val="nil"/>
              <w:bottom w:val="nil"/>
            </w:tcBorders>
            <w:shd w:val="clear" w:color="auto" w:fill="FFFFFF"/>
          </w:tcPr>
          <w:p w14:paraId="4882D2CF" w14:textId="77777777" w:rsidR="00003DFB" w:rsidRDefault="00003DFB" w:rsidP="00003DFB">
            <w:pPr>
              <w:jc w:val="left"/>
              <w:rPr>
                <w:color w:val="000000"/>
              </w:rPr>
            </w:pPr>
          </w:p>
        </w:tc>
        <w:tc>
          <w:tcPr>
            <w:tcW w:w="1647" w:type="dxa"/>
            <w:tcBorders>
              <w:top w:val="nil"/>
              <w:bottom w:val="nil"/>
            </w:tcBorders>
            <w:shd w:val="clear" w:color="auto" w:fill="FFFFFF"/>
          </w:tcPr>
          <w:p w14:paraId="5DDE3ACB" w14:textId="77777777" w:rsidR="00003DFB" w:rsidRDefault="00003DFB" w:rsidP="00003DFB">
            <w:pPr>
              <w:jc w:val="left"/>
              <w:rPr>
                <w:color w:val="000000"/>
              </w:rPr>
            </w:pPr>
          </w:p>
        </w:tc>
        <w:tc>
          <w:tcPr>
            <w:tcW w:w="1647" w:type="dxa"/>
            <w:shd w:val="clear" w:color="auto" w:fill="FFFFFF"/>
          </w:tcPr>
          <w:p w14:paraId="318277A8" w14:textId="77777777" w:rsidR="00003DFB" w:rsidRPr="00412367" w:rsidRDefault="00003DFB" w:rsidP="00003DFB">
            <w:pPr>
              <w:jc w:val="left"/>
              <w:rPr>
                <w:color w:val="000000"/>
                <w:lang w:val="en-US"/>
                <w:rPrChange w:id="2609" w:author="Huke, Juan (extern)" w:date="2024-05-22T18:35:00Z">
                  <w:rPr>
                    <w:color w:val="000000"/>
                  </w:rPr>
                </w:rPrChange>
              </w:rPr>
            </w:pPr>
            <w:r w:rsidRPr="00412367">
              <w:rPr>
                <w:color w:val="000000"/>
                <w:lang w:val="en-US"/>
                <w:rPrChange w:id="2610" w:author="Huke, Juan (extern)" w:date="2024-05-22T18:35:00Z">
                  <w:rPr>
                    <w:color w:val="000000"/>
                  </w:rPr>
                </w:rPrChange>
              </w:rPr>
              <w:t>XX_C_CONTRACT_LGDS_CR_ABS</w:t>
            </w:r>
          </w:p>
        </w:tc>
        <w:tc>
          <w:tcPr>
            <w:tcW w:w="1647" w:type="dxa"/>
            <w:shd w:val="clear" w:color="auto" w:fill="FFFFFF"/>
          </w:tcPr>
          <w:p w14:paraId="75352FCF" w14:textId="77777777" w:rsidR="00003DFB" w:rsidRDefault="00003DFB" w:rsidP="00003DFB">
            <w:pPr>
              <w:jc w:val="left"/>
              <w:rPr>
                <w:color w:val="000000"/>
              </w:rPr>
            </w:pPr>
            <w:r>
              <w:rPr>
                <w:color w:val="000000"/>
              </w:rPr>
              <w:t>XX_CONTRACT</w:t>
            </w:r>
          </w:p>
        </w:tc>
        <w:tc>
          <w:tcPr>
            <w:tcW w:w="1647" w:type="dxa"/>
            <w:shd w:val="clear" w:color="auto" w:fill="FFFFFF"/>
          </w:tcPr>
          <w:p w14:paraId="147818DB"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5E5E3863" w14:textId="77777777" w:rsidR="00003DFB" w:rsidRDefault="00003DFB" w:rsidP="00003DFB">
            <w:pPr>
              <w:jc w:val="left"/>
              <w:rPr>
                <w:color w:val="000000"/>
              </w:rPr>
            </w:pPr>
          </w:p>
        </w:tc>
        <w:tc>
          <w:tcPr>
            <w:tcW w:w="2906" w:type="dxa"/>
            <w:tcBorders>
              <w:top w:val="nil"/>
              <w:bottom w:val="nil"/>
            </w:tcBorders>
            <w:shd w:val="clear" w:color="auto" w:fill="FFFFFF"/>
          </w:tcPr>
          <w:p w14:paraId="5FA61BF5" w14:textId="77777777" w:rsidR="00003DFB" w:rsidRDefault="00003DFB" w:rsidP="00003DFB">
            <w:pPr>
              <w:jc w:val="left"/>
              <w:rPr>
                <w:color w:val="000000"/>
              </w:rPr>
            </w:pPr>
          </w:p>
        </w:tc>
      </w:tr>
      <w:tr w:rsidR="00003DFB" w:rsidRPr="00003DFB" w14:paraId="28B2414F" w14:textId="77777777" w:rsidTr="00003DFB">
        <w:trPr>
          <w:trHeight w:val="449"/>
        </w:trPr>
        <w:tc>
          <w:tcPr>
            <w:tcW w:w="550" w:type="dxa"/>
            <w:tcBorders>
              <w:top w:val="nil"/>
              <w:bottom w:val="single" w:sz="4" w:space="0" w:color="auto"/>
            </w:tcBorders>
            <w:shd w:val="clear" w:color="auto" w:fill="FFFFFF"/>
          </w:tcPr>
          <w:p w14:paraId="3BA3083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87E992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BC6F524" w14:textId="77777777" w:rsidR="00003DFB" w:rsidRDefault="00003DFB" w:rsidP="00003DFB">
            <w:pPr>
              <w:jc w:val="left"/>
              <w:rPr>
                <w:color w:val="000000"/>
              </w:rPr>
            </w:pPr>
          </w:p>
        </w:tc>
        <w:tc>
          <w:tcPr>
            <w:tcW w:w="1647" w:type="dxa"/>
            <w:shd w:val="clear" w:color="auto" w:fill="FFFFFF"/>
          </w:tcPr>
          <w:p w14:paraId="0AB73CEC" w14:textId="77777777" w:rsidR="00003DFB" w:rsidRPr="00412367" w:rsidRDefault="00003DFB" w:rsidP="00003DFB">
            <w:pPr>
              <w:jc w:val="left"/>
              <w:rPr>
                <w:color w:val="000000"/>
                <w:lang w:val="en-US"/>
                <w:rPrChange w:id="2611" w:author="Huke, Juan (extern)" w:date="2024-05-22T18:35:00Z">
                  <w:rPr>
                    <w:color w:val="000000"/>
                  </w:rPr>
                </w:rPrChange>
              </w:rPr>
            </w:pPr>
            <w:r w:rsidRPr="00412367">
              <w:rPr>
                <w:color w:val="000000"/>
                <w:lang w:val="en-US"/>
                <w:rPrChange w:id="2612" w:author="Huke, Juan (extern)" w:date="2024-05-22T18:35:00Z">
                  <w:rPr>
                    <w:color w:val="000000"/>
                  </w:rPr>
                </w:rPrChange>
              </w:rPr>
              <w:t>XX_C_CONTRACT_LGDS_CR_ABS</w:t>
            </w:r>
          </w:p>
        </w:tc>
        <w:tc>
          <w:tcPr>
            <w:tcW w:w="1647" w:type="dxa"/>
            <w:shd w:val="clear" w:color="auto" w:fill="FFFFFF"/>
          </w:tcPr>
          <w:p w14:paraId="32A8F138" w14:textId="77777777" w:rsidR="00003DFB" w:rsidRDefault="00003DFB" w:rsidP="00003DFB">
            <w:pPr>
              <w:jc w:val="left"/>
              <w:rPr>
                <w:color w:val="000000"/>
              </w:rPr>
            </w:pPr>
            <w:r>
              <w:rPr>
                <w:color w:val="000000"/>
              </w:rPr>
              <w:t>XX_RW_METH_IND</w:t>
            </w:r>
          </w:p>
        </w:tc>
        <w:tc>
          <w:tcPr>
            <w:tcW w:w="1647" w:type="dxa"/>
            <w:shd w:val="clear" w:color="auto" w:fill="FFFFFF"/>
          </w:tcPr>
          <w:p w14:paraId="163AAFC3"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4758B1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C6563CC" w14:textId="77777777" w:rsidR="00003DFB" w:rsidRDefault="00003DFB" w:rsidP="00003DFB">
            <w:pPr>
              <w:jc w:val="left"/>
              <w:rPr>
                <w:color w:val="000000"/>
              </w:rPr>
            </w:pPr>
          </w:p>
        </w:tc>
      </w:tr>
      <w:tr w:rsidR="00003DFB" w:rsidRPr="00003DFB" w14:paraId="39C0248C" w14:textId="77777777" w:rsidTr="00003DFB">
        <w:trPr>
          <w:trHeight w:val="449"/>
        </w:trPr>
        <w:tc>
          <w:tcPr>
            <w:tcW w:w="550" w:type="dxa"/>
            <w:tcBorders>
              <w:top w:val="single" w:sz="4" w:space="0" w:color="auto"/>
              <w:bottom w:val="nil"/>
            </w:tcBorders>
            <w:shd w:val="clear" w:color="auto" w:fill="FFFFFF"/>
          </w:tcPr>
          <w:p w14:paraId="59803004" w14:textId="77777777" w:rsidR="00003DFB" w:rsidRDefault="00003DFB" w:rsidP="00003DFB">
            <w:pPr>
              <w:jc w:val="left"/>
              <w:rPr>
                <w:color w:val="000000"/>
              </w:rPr>
            </w:pPr>
            <w:r>
              <w:rPr>
                <w:color w:val="000000"/>
              </w:rPr>
              <w:t>290</w:t>
            </w:r>
          </w:p>
        </w:tc>
        <w:tc>
          <w:tcPr>
            <w:tcW w:w="1646" w:type="dxa"/>
            <w:tcBorders>
              <w:top w:val="single" w:sz="4" w:space="0" w:color="auto"/>
              <w:bottom w:val="nil"/>
            </w:tcBorders>
            <w:shd w:val="clear" w:color="auto" w:fill="FFFFFF"/>
          </w:tcPr>
          <w:p w14:paraId="25BEEBC3" w14:textId="77777777" w:rsidR="00003DFB" w:rsidRDefault="00003DFB" w:rsidP="00003DFB">
            <w:pPr>
              <w:jc w:val="left"/>
              <w:rPr>
                <w:color w:val="000000"/>
              </w:rPr>
            </w:pPr>
            <w:r>
              <w:rPr>
                <w:color w:val="000000"/>
              </w:rPr>
              <w:t>SEC502</w:t>
            </w:r>
          </w:p>
        </w:tc>
        <w:tc>
          <w:tcPr>
            <w:tcW w:w="1647" w:type="dxa"/>
            <w:tcBorders>
              <w:top w:val="single" w:sz="4" w:space="0" w:color="auto"/>
              <w:bottom w:val="nil"/>
            </w:tcBorders>
            <w:shd w:val="clear" w:color="auto" w:fill="FFFFFF"/>
          </w:tcPr>
          <w:p w14:paraId="2867574E" w14:textId="77777777" w:rsidR="00003DFB" w:rsidRDefault="00003DFB" w:rsidP="00003DFB">
            <w:pPr>
              <w:jc w:val="left"/>
              <w:rPr>
                <w:color w:val="000000"/>
              </w:rPr>
            </w:pPr>
            <w:r>
              <w:rPr>
                <w:color w:val="000000"/>
              </w:rPr>
              <w:t>Integer</w:t>
            </w:r>
          </w:p>
        </w:tc>
        <w:tc>
          <w:tcPr>
            <w:tcW w:w="1647" w:type="dxa"/>
            <w:shd w:val="clear" w:color="auto" w:fill="FFFFFF"/>
          </w:tcPr>
          <w:p w14:paraId="1F8D1F68" w14:textId="77777777" w:rsidR="00003DFB" w:rsidRDefault="00003DFB" w:rsidP="00003DFB">
            <w:pPr>
              <w:jc w:val="left"/>
              <w:rPr>
                <w:color w:val="000000"/>
              </w:rPr>
            </w:pPr>
            <w:r>
              <w:rPr>
                <w:color w:val="000000"/>
              </w:rPr>
              <w:t>POSITION</w:t>
            </w:r>
          </w:p>
        </w:tc>
        <w:tc>
          <w:tcPr>
            <w:tcW w:w="1647" w:type="dxa"/>
            <w:shd w:val="clear" w:color="auto" w:fill="FFFFFF"/>
          </w:tcPr>
          <w:p w14:paraId="03FAAAFB" w14:textId="77777777" w:rsidR="00003DFB" w:rsidRDefault="00003DFB" w:rsidP="00003DFB">
            <w:pPr>
              <w:jc w:val="left"/>
              <w:rPr>
                <w:color w:val="000000"/>
              </w:rPr>
            </w:pPr>
            <w:r>
              <w:rPr>
                <w:color w:val="000000"/>
              </w:rPr>
              <w:t>B603</w:t>
            </w:r>
          </w:p>
        </w:tc>
        <w:tc>
          <w:tcPr>
            <w:tcW w:w="1647" w:type="dxa"/>
            <w:shd w:val="clear" w:color="auto" w:fill="FFFFFF"/>
          </w:tcPr>
          <w:p w14:paraId="427E1CA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B1CFDDD" w14:textId="77777777" w:rsidR="00003DFB" w:rsidRDefault="00003DFB" w:rsidP="00003DFB">
            <w:pPr>
              <w:jc w:val="left"/>
              <w:rPr>
                <w:color w:val="000000"/>
              </w:rPr>
            </w:pPr>
            <w:r>
              <w:rPr>
                <w:color w:val="000000"/>
              </w:rPr>
              <w:t>Bewirtschaftung Cluster HGB</w:t>
            </w:r>
          </w:p>
          <w:p w14:paraId="2243FC07" w14:textId="77777777" w:rsidR="00003DFB" w:rsidRDefault="00003DFB" w:rsidP="00003DFB">
            <w:pPr>
              <w:jc w:val="left"/>
              <w:rPr>
                <w:color w:val="000000"/>
              </w:rPr>
            </w:pPr>
            <w:r>
              <w:rPr>
                <w:color w:val="000000"/>
              </w:rPr>
              <w:t>keine Bewirtschaftung</w:t>
            </w:r>
          </w:p>
          <w:p w14:paraId="25284C05" w14:textId="77777777" w:rsidR="00003DFB" w:rsidRDefault="00003DFB" w:rsidP="00003DFB">
            <w:pPr>
              <w:jc w:val="left"/>
              <w:rPr>
                <w:color w:val="000000"/>
              </w:rPr>
            </w:pPr>
          </w:p>
          <w:p w14:paraId="15F92D7E" w14:textId="77777777" w:rsidR="00003DFB" w:rsidRDefault="00003DFB" w:rsidP="00003DFB">
            <w:pPr>
              <w:jc w:val="left"/>
              <w:rPr>
                <w:color w:val="000000"/>
              </w:rPr>
            </w:pPr>
            <w:r>
              <w:rPr>
                <w:color w:val="000000"/>
              </w:rPr>
              <w:t>Bewirtschaftung Cluster IFRS</w:t>
            </w:r>
          </w:p>
          <w:p w14:paraId="1352EDCD" w14:textId="77777777" w:rsidR="00003DFB" w:rsidRDefault="00003DFB" w:rsidP="00003DFB">
            <w:pPr>
              <w:jc w:val="left"/>
              <w:rPr>
                <w:color w:val="000000"/>
              </w:rPr>
            </w:pPr>
          </w:p>
          <w:p w14:paraId="6F799FB2" w14:textId="77777777" w:rsidR="00003DFB" w:rsidRPr="00AA394B" w:rsidRDefault="00003DFB" w:rsidP="00003DFB">
            <w:pPr>
              <w:jc w:val="left"/>
              <w:rPr>
                <w:color w:val="000000"/>
                <w:lang w:val="en-US"/>
                <w:rPrChange w:id="2613" w:author="Huke, Juan (extern)" w:date="2024-05-22T19:26:00Z">
                  <w:rPr>
                    <w:color w:val="000000"/>
                  </w:rPr>
                </w:rPrChange>
              </w:rPr>
            </w:pPr>
            <w:r w:rsidRPr="00AA394B">
              <w:rPr>
                <w:color w:val="000000"/>
                <w:lang w:val="en-US"/>
                <w:rPrChange w:id="2614" w:author="Huke, Juan (extern)" w:date="2024-05-22T19:26:00Z">
                  <w:rPr>
                    <w:color w:val="000000"/>
                  </w:rPr>
                </w:rPrChange>
              </w:rPr>
              <w:t xml:space="preserve">if B603 != 'T' and XX_CONTRACT is not NULL </w:t>
            </w:r>
          </w:p>
          <w:p w14:paraId="27F061C8" w14:textId="77777777" w:rsidR="00003DFB" w:rsidRPr="00412367" w:rsidRDefault="00003DFB" w:rsidP="00003DFB">
            <w:pPr>
              <w:jc w:val="left"/>
              <w:rPr>
                <w:color w:val="000000"/>
                <w:lang w:val="en-US"/>
                <w:rPrChange w:id="2615" w:author="Huke, Juan (extern)" w:date="2024-05-22T18:35:00Z">
                  <w:rPr>
                    <w:color w:val="000000"/>
                  </w:rPr>
                </w:rPrChange>
              </w:rPr>
            </w:pPr>
            <w:r w:rsidRPr="00412367">
              <w:rPr>
                <w:color w:val="000000"/>
                <w:lang w:val="en-US"/>
                <w:rPrChange w:id="2616" w:author="Huke, Juan (extern)" w:date="2024-05-22T18:35:00Z">
                  <w:rPr>
                    <w:color w:val="000000"/>
                  </w:rPr>
                </w:rPrChange>
              </w:rPr>
              <w:t>then (if XX_ABS_APPROACH_IND = 'SEC-IRBA'</w:t>
            </w:r>
          </w:p>
          <w:p w14:paraId="4BE401B5" w14:textId="77777777" w:rsidR="00003DFB" w:rsidRPr="00412367" w:rsidRDefault="00003DFB" w:rsidP="00003DFB">
            <w:pPr>
              <w:jc w:val="left"/>
              <w:rPr>
                <w:color w:val="000000"/>
                <w:lang w:val="en-US"/>
                <w:rPrChange w:id="2617" w:author="Huke, Juan (extern)" w:date="2024-05-22T18:35:00Z">
                  <w:rPr>
                    <w:color w:val="000000"/>
                  </w:rPr>
                </w:rPrChange>
              </w:rPr>
            </w:pPr>
            <w:r w:rsidRPr="00412367">
              <w:rPr>
                <w:color w:val="000000"/>
                <w:lang w:val="en-US"/>
                <w:rPrChange w:id="2618" w:author="Huke, Juan (extern)" w:date="2024-05-22T18:35:00Z">
                  <w:rPr>
                    <w:color w:val="000000"/>
                  </w:rPr>
                </w:rPrChange>
              </w:rPr>
              <w:t>then 1</w:t>
            </w:r>
          </w:p>
          <w:p w14:paraId="0522649C" w14:textId="77777777" w:rsidR="00003DFB" w:rsidRPr="00412367" w:rsidRDefault="00003DFB" w:rsidP="00003DFB">
            <w:pPr>
              <w:jc w:val="left"/>
              <w:rPr>
                <w:color w:val="000000"/>
                <w:lang w:val="en-US"/>
                <w:rPrChange w:id="2619" w:author="Huke, Juan (extern)" w:date="2024-05-22T18:35:00Z">
                  <w:rPr>
                    <w:color w:val="000000"/>
                  </w:rPr>
                </w:rPrChange>
              </w:rPr>
            </w:pPr>
            <w:r w:rsidRPr="00412367">
              <w:rPr>
                <w:color w:val="000000"/>
                <w:lang w:val="en-US"/>
                <w:rPrChange w:id="2620" w:author="Huke, Juan (extern)" w:date="2024-05-22T18:35:00Z">
                  <w:rPr>
                    <w:color w:val="000000"/>
                  </w:rPr>
                </w:rPrChange>
              </w:rPr>
              <w:t>else if XX_ABS_APPROACH_IND = 'SEC-SA'</w:t>
            </w:r>
          </w:p>
          <w:p w14:paraId="137A5EB6" w14:textId="77777777" w:rsidR="00003DFB" w:rsidRPr="00412367" w:rsidRDefault="00003DFB" w:rsidP="00003DFB">
            <w:pPr>
              <w:jc w:val="left"/>
              <w:rPr>
                <w:color w:val="000000"/>
                <w:lang w:val="en-US"/>
                <w:rPrChange w:id="2621" w:author="Huke, Juan (extern)" w:date="2024-05-22T18:35:00Z">
                  <w:rPr>
                    <w:color w:val="000000"/>
                  </w:rPr>
                </w:rPrChange>
              </w:rPr>
            </w:pPr>
            <w:r w:rsidRPr="00412367">
              <w:rPr>
                <w:color w:val="000000"/>
                <w:lang w:val="en-US"/>
                <w:rPrChange w:id="2622" w:author="Huke, Juan (extern)" w:date="2024-05-22T18:35:00Z">
                  <w:rPr>
                    <w:color w:val="000000"/>
                  </w:rPr>
                </w:rPrChange>
              </w:rPr>
              <w:t>then 2</w:t>
            </w:r>
          </w:p>
          <w:p w14:paraId="58901BC5" w14:textId="77777777" w:rsidR="00003DFB" w:rsidRPr="00412367" w:rsidRDefault="00003DFB" w:rsidP="00003DFB">
            <w:pPr>
              <w:jc w:val="left"/>
              <w:rPr>
                <w:color w:val="000000"/>
                <w:lang w:val="en-US"/>
                <w:rPrChange w:id="2623" w:author="Huke, Juan (extern)" w:date="2024-05-22T18:35:00Z">
                  <w:rPr>
                    <w:color w:val="000000"/>
                  </w:rPr>
                </w:rPrChange>
              </w:rPr>
            </w:pPr>
            <w:r w:rsidRPr="00412367">
              <w:rPr>
                <w:color w:val="000000"/>
                <w:lang w:val="en-US"/>
                <w:rPrChange w:id="2624" w:author="Huke, Juan (extern)" w:date="2024-05-22T18:35:00Z">
                  <w:rPr>
                    <w:color w:val="000000"/>
                  </w:rPr>
                </w:rPrChange>
              </w:rPr>
              <w:t>else if (XX_ABS_APPROACH_IND = 'SEC-ERBA' and XX_ABS_CQS_ACT_SRC_IN</w:t>
            </w:r>
            <w:r w:rsidRPr="00412367">
              <w:rPr>
                <w:color w:val="000000"/>
                <w:lang w:val="en-US"/>
                <w:rPrChange w:id="2625" w:author="Huke, Juan (extern)" w:date="2024-05-22T18:35:00Z">
                  <w:rPr>
                    <w:color w:val="000000"/>
                  </w:rPr>
                </w:rPrChange>
              </w:rPr>
              <w:lastRenderedPageBreak/>
              <w:t>D = 'I')</w:t>
            </w:r>
          </w:p>
          <w:p w14:paraId="2B86427D" w14:textId="77777777" w:rsidR="00003DFB" w:rsidRPr="00412367" w:rsidRDefault="00003DFB" w:rsidP="00003DFB">
            <w:pPr>
              <w:jc w:val="left"/>
              <w:rPr>
                <w:color w:val="000000"/>
                <w:lang w:val="en-US"/>
                <w:rPrChange w:id="2626" w:author="Huke, Juan (extern)" w:date="2024-05-22T18:35:00Z">
                  <w:rPr>
                    <w:color w:val="000000"/>
                  </w:rPr>
                </w:rPrChange>
              </w:rPr>
            </w:pPr>
            <w:r w:rsidRPr="00412367">
              <w:rPr>
                <w:color w:val="000000"/>
                <w:lang w:val="en-US"/>
                <w:rPrChange w:id="2627" w:author="Huke, Juan (extern)" w:date="2024-05-22T18:35:00Z">
                  <w:rPr>
                    <w:color w:val="000000"/>
                  </w:rPr>
                </w:rPrChange>
              </w:rPr>
              <w:t xml:space="preserve">  then 4 </w:t>
            </w:r>
          </w:p>
          <w:p w14:paraId="58B17ACB" w14:textId="77777777" w:rsidR="00003DFB" w:rsidRPr="00412367" w:rsidRDefault="00003DFB" w:rsidP="00003DFB">
            <w:pPr>
              <w:jc w:val="left"/>
              <w:rPr>
                <w:color w:val="000000"/>
                <w:lang w:val="en-US"/>
                <w:rPrChange w:id="2628" w:author="Huke, Juan (extern)" w:date="2024-05-22T18:35:00Z">
                  <w:rPr>
                    <w:color w:val="000000"/>
                  </w:rPr>
                </w:rPrChange>
              </w:rPr>
            </w:pPr>
            <w:r w:rsidRPr="00412367">
              <w:rPr>
                <w:color w:val="000000"/>
                <w:lang w:val="en-US"/>
                <w:rPrChange w:id="2629" w:author="Huke, Juan (extern)" w:date="2024-05-22T18:35:00Z">
                  <w:rPr>
                    <w:color w:val="000000"/>
                  </w:rPr>
                </w:rPrChange>
              </w:rPr>
              <w:t>else if (XX_DELISYST = '703' and XX_ABS_APPROACH_IND = '^')</w:t>
            </w:r>
          </w:p>
          <w:p w14:paraId="2BC09F3B" w14:textId="77777777" w:rsidR="00003DFB" w:rsidRDefault="00003DFB" w:rsidP="00003DFB">
            <w:pPr>
              <w:jc w:val="left"/>
              <w:rPr>
                <w:color w:val="000000"/>
              </w:rPr>
            </w:pPr>
            <w:r w:rsidRPr="00412367">
              <w:rPr>
                <w:color w:val="000000"/>
                <w:lang w:val="en-US"/>
                <w:rPrChange w:id="2630" w:author="Huke, Juan (extern)" w:date="2024-05-22T18:35:00Z">
                  <w:rPr>
                    <w:color w:val="000000"/>
                  </w:rPr>
                </w:rPrChange>
              </w:rPr>
              <w:t xml:space="preserve">  </w:t>
            </w:r>
            <w:r>
              <w:rPr>
                <w:color w:val="000000"/>
              </w:rPr>
              <w:t>then 1</w:t>
            </w:r>
          </w:p>
          <w:p w14:paraId="17A959FA" w14:textId="77777777" w:rsidR="00003DFB" w:rsidRDefault="00003DFB" w:rsidP="00003DFB">
            <w:pPr>
              <w:jc w:val="left"/>
              <w:rPr>
                <w:color w:val="000000"/>
              </w:rPr>
            </w:pPr>
            <w:r>
              <w:rPr>
                <w:color w:val="000000"/>
              </w:rPr>
              <w:t>else 3)</w:t>
            </w:r>
          </w:p>
          <w:p w14:paraId="56ED807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0675636" w14:textId="77777777" w:rsidR="00003DFB" w:rsidRDefault="00003DFB" w:rsidP="00003DFB">
            <w:pPr>
              <w:jc w:val="left"/>
              <w:rPr>
                <w:color w:val="000000"/>
              </w:rPr>
            </w:pPr>
            <w:r>
              <w:rPr>
                <w:color w:val="000000"/>
              </w:rPr>
              <w:lastRenderedPageBreak/>
              <w:t>Verbriefungsansatz</w:t>
            </w:r>
          </w:p>
          <w:p w14:paraId="476339CC" w14:textId="77777777" w:rsidR="00003DFB" w:rsidRDefault="00003DFB" w:rsidP="00003DFB">
            <w:pPr>
              <w:jc w:val="left"/>
              <w:rPr>
                <w:color w:val="000000"/>
              </w:rPr>
            </w:pPr>
          </w:p>
          <w:p w14:paraId="44AD1B67" w14:textId="77777777" w:rsidR="00003DFB" w:rsidRDefault="00003DFB" w:rsidP="00003DFB">
            <w:pPr>
              <w:jc w:val="left"/>
              <w:rPr>
                <w:color w:val="000000"/>
              </w:rPr>
            </w:pPr>
            <w:r>
              <w:rPr>
                <w:color w:val="000000"/>
              </w:rPr>
              <w:t>XX_ABS_APPROACH_IND=Verbriefungsansatz</w:t>
            </w:r>
          </w:p>
          <w:p w14:paraId="40012585" w14:textId="77777777" w:rsidR="00003DFB" w:rsidRPr="00412367" w:rsidRDefault="00003DFB" w:rsidP="00003DFB">
            <w:pPr>
              <w:jc w:val="left"/>
              <w:rPr>
                <w:color w:val="000000"/>
                <w:lang w:val="en-US"/>
                <w:rPrChange w:id="2631" w:author="Huke, Juan (extern)" w:date="2024-05-22T18:35:00Z">
                  <w:rPr>
                    <w:color w:val="000000"/>
                  </w:rPr>
                </w:rPrChange>
              </w:rPr>
            </w:pPr>
            <w:r w:rsidRPr="00412367">
              <w:rPr>
                <w:color w:val="000000"/>
                <w:lang w:val="en-US"/>
                <w:rPrChange w:id="2632" w:author="Huke, Juan (extern)" w:date="2024-05-22T18:35:00Z">
                  <w:rPr>
                    <w:color w:val="000000"/>
                  </w:rPr>
                </w:rPrChange>
              </w:rPr>
              <w:t>XX_ABS_CQS_ACT_SRC_IND=Herkunft von BONITAETSSTUFE und RATING (I = IAA rating)</w:t>
            </w:r>
          </w:p>
          <w:p w14:paraId="070936C3" w14:textId="77777777" w:rsidR="00003DFB" w:rsidRPr="00412367" w:rsidRDefault="00003DFB" w:rsidP="00003DFB">
            <w:pPr>
              <w:jc w:val="left"/>
              <w:rPr>
                <w:color w:val="000000"/>
                <w:lang w:val="en-US"/>
                <w:rPrChange w:id="2633" w:author="Huke, Juan (extern)" w:date="2024-05-22T18:35:00Z">
                  <w:rPr>
                    <w:color w:val="000000"/>
                  </w:rPr>
                </w:rPrChange>
              </w:rPr>
            </w:pPr>
            <w:r w:rsidRPr="00412367">
              <w:rPr>
                <w:color w:val="000000"/>
                <w:lang w:val="en-US"/>
                <w:rPrChange w:id="2634" w:author="Huke, Juan (extern)" w:date="2024-05-22T18:35:00Z">
                  <w:rPr>
                    <w:color w:val="000000"/>
                  </w:rPr>
                </w:rPrChange>
              </w:rPr>
              <w:t>XX_DELISYST=Liefersystem (703 = Risk Calculation Engines)</w:t>
            </w:r>
          </w:p>
          <w:p w14:paraId="07868958" w14:textId="77777777" w:rsidR="00003DFB" w:rsidRPr="00412367" w:rsidRDefault="00003DFB" w:rsidP="00003DFB">
            <w:pPr>
              <w:jc w:val="left"/>
              <w:rPr>
                <w:color w:val="000000"/>
                <w:lang w:val="en-US"/>
                <w:rPrChange w:id="2635" w:author="Huke, Juan (extern)" w:date="2024-05-22T18:35:00Z">
                  <w:rPr>
                    <w:color w:val="000000"/>
                  </w:rPr>
                </w:rPrChange>
              </w:rPr>
            </w:pPr>
          </w:p>
          <w:p w14:paraId="4F4FB8C7" w14:textId="77777777" w:rsidR="00003DFB" w:rsidRDefault="00003DFB" w:rsidP="00003DFB">
            <w:pPr>
              <w:jc w:val="left"/>
              <w:rPr>
                <w:color w:val="000000"/>
              </w:rPr>
            </w:pPr>
            <w:r>
              <w:rPr>
                <w:color w:val="000000"/>
              </w:rPr>
              <w:t>SEC502 = Verbriefungsansatz (1=SEC IRBA (CRR Fassung 01.01.2019 oder später)</w:t>
            </w:r>
          </w:p>
          <w:p w14:paraId="407092E5" w14:textId="77777777" w:rsidR="00003DFB" w:rsidRDefault="00003DFB" w:rsidP="00003DFB">
            <w:pPr>
              <w:jc w:val="left"/>
              <w:rPr>
                <w:color w:val="000000"/>
              </w:rPr>
            </w:pPr>
            <w:r>
              <w:rPr>
                <w:color w:val="000000"/>
              </w:rPr>
              <w:t xml:space="preserve">, 2=SEC SA (CRR Fassung 01.01.2019 oder später), 3=SEC ERBA (CRR Fassung </w:t>
            </w:r>
            <w:r>
              <w:rPr>
                <w:color w:val="000000"/>
              </w:rPr>
              <w:lastRenderedPageBreak/>
              <w:t>01.01.2019 oder später), 4=SEC IAA (CRR Fassung 01.01.2019 oder später))</w:t>
            </w:r>
          </w:p>
        </w:tc>
      </w:tr>
      <w:tr w:rsidR="00003DFB" w:rsidRPr="00003DFB" w14:paraId="04E940FF" w14:textId="77777777" w:rsidTr="00003DFB">
        <w:trPr>
          <w:trHeight w:val="449"/>
        </w:trPr>
        <w:tc>
          <w:tcPr>
            <w:tcW w:w="550" w:type="dxa"/>
            <w:tcBorders>
              <w:top w:val="nil"/>
              <w:bottom w:val="nil"/>
            </w:tcBorders>
            <w:shd w:val="clear" w:color="auto" w:fill="FFFFFF"/>
          </w:tcPr>
          <w:p w14:paraId="1B46E208" w14:textId="77777777" w:rsidR="00003DFB" w:rsidRDefault="00003DFB" w:rsidP="00003DFB">
            <w:pPr>
              <w:jc w:val="left"/>
              <w:rPr>
                <w:color w:val="000000"/>
              </w:rPr>
            </w:pPr>
          </w:p>
        </w:tc>
        <w:tc>
          <w:tcPr>
            <w:tcW w:w="1646" w:type="dxa"/>
            <w:tcBorders>
              <w:top w:val="nil"/>
              <w:bottom w:val="nil"/>
            </w:tcBorders>
            <w:shd w:val="clear" w:color="auto" w:fill="FFFFFF"/>
          </w:tcPr>
          <w:p w14:paraId="095A1836" w14:textId="77777777" w:rsidR="00003DFB" w:rsidRDefault="00003DFB" w:rsidP="00003DFB">
            <w:pPr>
              <w:jc w:val="left"/>
              <w:rPr>
                <w:color w:val="000000"/>
              </w:rPr>
            </w:pPr>
          </w:p>
        </w:tc>
        <w:tc>
          <w:tcPr>
            <w:tcW w:w="1647" w:type="dxa"/>
            <w:tcBorders>
              <w:top w:val="nil"/>
              <w:bottom w:val="nil"/>
            </w:tcBorders>
            <w:shd w:val="clear" w:color="auto" w:fill="FFFFFF"/>
          </w:tcPr>
          <w:p w14:paraId="605F9825" w14:textId="77777777" w:rsidR="00003DFB" w:rsidRDefault="00003DFB" w:rsidP="00003DFB">
            <w:pPr>
              <w:jc w:val="left"/>
              <w:rPr>
                <w:color w:val="000000"/>
              </w:rPr>
            </w:pPr>
          </w:p>
        </w:tc>
        <w:tc>
          <w:tcPr>
            <w:tcW w:w="1647" w:type="dxa"/>
            <w:shd w:val="clear" w:color="auto" w:fill="FFFFFF"/>
          </w:tcPr>
          <w:p w14:paraId="4E5CBD0D" w14:textId="77777777" w:rsidR="00003DFB" w:rsidRPr="00412367" w:rsidRDefault="00003DFB" w:rsidP="00003DFB">
            <w:pPr>
              <w:jc w:val="left"/>
              <w:rPr>
                <w:color w:val="000000"/>
                <w:lang w:val="en-US"/>
                <w:rPrChange w:id="2636" w:author="Huke, Juan (extern)" w:date="2024-05-22T18:35:00Z">
                  <w:rPr>
                    <w:color w:val="000000"/>
                  </w:rPr>
                </w:rPrChange>
              </w:rPr>
            </w:pPr>
            <w:r w:rsidRPr="00412367">
              <w:rPr>
                <w:color w:val="000000"/>
                <w:lang w:val="en-US"/>
                <w:rPrChange w:id="2637" w:author="Huke, Juan (extern)" w:date="2024-05-22T18:35:00Z">
                  <w:rPr>
                    <w:color w:val="000000"/>
                  </w:rPr>
                </w:rPrChange>
              </w:rPr>
              <w:t>XX_C_CONTRACT_LGDS_CR_ABS</w:t>
            </w:r>
          </w:p>
        </w:tc>
        <w:tc>
          <w:tcPr>
            <w:tcW w:w="1647" w:type="dxa"/>
            <w:shd w:val="clear" w:color="auto" w:fill="FFFFFF"/>
          </w:tcPr>
          <w:p w14:paraId="56CD6DFE" w14:textId="77777777" w:rsidR="00003DFB" w:rsidRDefault="00003DFB" w:rsidP="00003DFB">
            <w:pPr>
              <w:jc w:val="left"/>
              <w:rPr>
                <w:color w:val="000000"/>
              </w:rPr>
            </w:pPr>
            <w:r>
              <w:rPr>
                <w:color w:val="000000"/>
              </w:rPr>
              <w:t>XX_ABS_APPROACH_IND</w:t>
            </w:r>
          </w:p>
        </w:tc>
        <w:tc>
          <w:tcPr>
            <w:tcW w:w="1647" w:type="dxa"/>
            <w:shd w:val="clear" w:color="auto" w:fill="FFFFFF"/>
          </w:tcPr>
          <w:p w14:paraId="2201940C"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19963FB" w14:textId="77777777" w:rsidR="00003DFB" w:rsidRDefault="00003DFB" w:rsidP="00003DFB">
            <w:pPr>
              <w:jc w:val="left"/>
              <w:rPr>
                <w:color w:val="000000"/>
              </w:rPr>
            </w:pPr>
          </w:p>
        </w:tc>
        <w:tc>
          <w:tcPr>
            <w:tcW w:w="2906" w:type="dxa"/>
            <w:tcBorders>
              <w:top w:val="nil"/>
              <w:bottom w:val="nil"/>
            </w:tcBorders>
            <w:shd w:val="clear" w:color="auto" w:fill="FFFFFF"/>
          </w:tcPr>
          <w:p w14:paraId="649D62EE" w14:textId="77777777" w:rsidR="00003DFB" w:rsidRDefault="00003DFB" w:rsidP="00003DFB">
            <w:pPr>
              <w:jc w:val="left"/>
              <w:rPr>
                <w:color w:val="000000"/>
              </w:rPr>
            </w:pPr>
          </w:p>
        </w:tc>
      </w:tr>
      <w:tr w:rsidR="00003DFB" w:rsidRPr="00003DFB" w14:paraId="0485A88B" w14:textId="77777777" w:rsidTr="00003DFB">
        <w:trPr>
          <w:trHeight w:val="449"/>
        </w:trPr>
        <w:tc>
          <w:tcPr>
            <w:tcW w:w="550" w:type="dxa"/>
            <w:tcBorders>
              <w:top w:val="nil"/>
              <w:bottom w:val="nil"/>
            </w:tcBorders>
            <w:shd w:val="clear" w:color="auto" w:fill="FFFFFF"/>
          </w:tcPr>
          <w:p w14:paraId="036F25C5" w14:textId="77777777" w:rsidR="00003DFB" w:rsidRDefault="00003DFB" w:rsidP="00003DFB">
            <w:pPr>
              <w:jc w:val="left"/>
              <w:rPr>
                <w:color w:val="000000"/>
              </w:rPr>
            </w:pPr>
          </w:p>
        </w:tc>
        <w:tc>
          <w:tcPr>
            <w:tcW w:w="1646" w:type="dxa"/>
            <w:tcBorders>
              <w:top w:val="nil"/>
              <w:bottom w:val="nil"/>
            </w:tcBorders>
            <w:shd w:val="clear" w:color="auto" w:fill="FFFFFF"/>
          </w:tcPr>
          <w:p w14:paraId="5A08B3B5" w14:textId="77777777" w:rsidR="00003DFB" w:rsidRDefault="00003DFB" w:rsidP="00003DFB">
            <w:pPr>
              <w:jc w:val="left"/>
              <w:rPr>
                <w:color w:val="000000"/>
              </w:rPr>
            </w:pPr>
          </w:p>
        </w:tc>
        <w:tc>
          <w:tcPr>
            <w:tcW w:w="1647" w:type="dxa"/>
            <w:tcBorders>
              <w:top w:val="nil"/>
              <w:bottom w:val="nil"/>
            </w:tcBorders>
            <w:shd w:val="clear" w:color="auto" w:fill="FFFFFF"/>
          </w:tcPr>
          <w:p w14:paraId="1AE308FD" w14:textId="77777777" w:rsidR="00003DFB" w:rsidRDefault="00003DFB" w:rsidP="00003DFB">
            <w:pPr>
              <w:jc w:val="left"/>
              <w:rPr>
                <w:color w:val="000000"/>
              </w:rPr>
            </w:pPr>
          </w:p>
        </w:tc>
        <w:tc>
          <w:tcPr>
            <w:tcW w:w="1647" w:type="dxa"/>
            <w:shd w:val="clear" w:color="auto" w:fill="FFFFFF"/>
          </w:tcPr>
          <w:p w14:paraId="12DC8A69" w14:textId="77777777" w:rsidR="00003DFB" w:rsidRPr="00412367" w:rsidRDefault="00003DFB" w:rsidP="00003DFB">
            <w:pPr>
              <w:jc w:val="left"/>
              <w:rPr>
                <w:color w:val="000000"/>
                <w:lang w:val="en-US"/>
                <w:rPrChange w:id="2638" w:author="Huke, Juan (extern)" w:date="2024-05-22T18:35:00Z">
                  <w:rPr>
                    <w:color w:val="000000"/>
                  </w:rPr>
                </w:rPrChange>
              </w:rPr>
            </w:pPr>
            <w:r w:rsidRPr="00412367">
              <w:rPr>
                <w:color w:val="000000"/>
                <w:lang w:val="en-US"/>
                <w:rPrChange w:id="2639" w:author="Huke, Juan (extern)" w:date="2024-05-22T18:35:00Z">
                  <w:rPr>
                    <w:color w:val="000000"/>
                  </w:rPr>
                </w:rPrChange>
              </w:rPr>
              <w:t>XX_C_CONTRACT_LGDS_CR_ABS</w:t>
            </w:r>
          </w:p>
        </w:tc>
        <w:tc>
          <w:tcPr>
            <w:tcW w:w="1647" w:type="dxa"/>
            <w:shd w:val="clear" w:color="auto" w:fill="FFFFFF"/>
          </w:tcPr>
          <w:p w14:paraId="31B68FF9" w14:textId="77777777" w:rsidR="00003DFB" w:rsidRPr="00412367" w:rsidRDefault="00003DFB" w:rsidP="00003DFB">
            <w:pPr>
              <w:jc w:val="left"/>
              <w:rPr>
                <w:color w:val="000000"/>
                <w:lang w:val="en-US"/>
                <w:rPrChange w:id="2640" w:author="Huke, Juan (extern)" w:date="2024-05-22T18:35:00Z">
                  <w:rPr>
                    <w:color w:val="000000"/>
                  </w:rPr>
                </w:rPrChange>
              </w:rPr>
            </w:pPr>
            <w:r w:rsidRPr="00412367">
              <w:rPr>
                <w:color w:val="000000"/>
                <w:lang w:val="en-US"/>
                <w:rPrChange w:id="2641" w:author="Huke, Juan (extern)" w:date="2024-05-22T18:35:00Z">
                  <w:rPr>
                    <w:color w:val="000000"/>
                  </w:rPr>
                </w:rPrChange>
              </w:rPr>
              <w:t>XX_ABS_CQS_ACT_SRC_IND</w:t>
            </w:r>
          </w:p>
        </w:tc>
        <w:tc>
          <w:tcPr>
            <w:tcW w:w="1647" w:type="dxa"/>
            <w:shd w:val="clear" w:color="auto" w:fill="FFFFFF"/>
          </w:tcPr>
          <w:p w14:paraId="43BE154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6E432C1E" w14:textId="77777777" w:rsidR="00003DFB" w:rsidRDefault="00003DFB" w:rsidP="00003DFB">
            <w:pPr>
              <w:jc w:val="left"/>
              <w:rPr>
                <w:color w:val="000000"/>
              </w:rPr>
            </w:pPr>
          </w:p>
        </w:tc>
        <w:tc>
          <w:tcPr>
            <w:tcW w:w="2906" w:type="dxa"/>
            <w:tcBorders>
              <w:top w:val="nil"/>
              <w:bottom w:val="nil"/>
            </w:tcBorders>
            <w:shd w:val="clear" w:color="auto" w:fill="FFFFFF"/>
          </w:tcPr>
          <w:p w14:paraId="2200673F" w14:textId="77777777" w:rsidR="00003DFB" w:rsidRDefault="00003DFB" w:rsidP="00003DFB">
            <w:pPr>
              <w:jc w:val="left"/>
              <w:rPr>
                <w:color w:val="000000"/>
              </w:rPr>
            </w:pPr>
          </w:p>
        </w:tc>
      </w:tr>
      <w:tr w:rsidR="00003DFB" w:rsidRPr="00003DFB" w14:paraId="554444E9" w14:textId="77777777" w:rsidTr="00003DFB">
        <w:trPr>
          <w:trHeight w:val="449"/>
        </w:trPr>
        <w:tc>
          <w:tcPr>
            <w:tcW w:w="550" w:type="dxa"/>
            <w:tcBorders>
              <w:top w:val="nil"/>
              <w:bottom w:val="nil"/>
            </w:tcBorders>
            <w:shd w:val="clear" w:color="auto" w:fill="FFFFFF"/>
          </w:tcPr>
          <w:p w14:paraId="169F8902" w14:textId="77777777" w:rsidR="00003DFB" w:rsidRDefault="00003DFB" w:rsidP="00003DFB">
            <w:pPr>
              <w:jc w:val="left"/>
              <w:rPr>
                <w:color w:val="000000"/>
              </w:rPr>
            </w:pPr>
          </w:p>
        </w:tc>
        <w:tc>
          <w:tcPr>
            <w:tcW w:w="1646" w:type="dxa"/>
            <w:tcBorders>
              <w:top w:val="nil"/>
              <w:bottom w:val="nil"/>
            </w:tcBorders>
            <w:shd w:val="clear" w:color="auto" w:fill="FFFFFF"/>
          </w:tcPr>
          <w:p w14:paraId="0157C129" w14:textId="77777777" w:rsidR="00003DFB" w:rsidRDefault="00003DFB" w:rsidP="00003DFB">
            <w:pPr>
              <w:jc w:val="left"/>
              <w:rPr>
                <w:color w:val="000000"/>
              </w:rPr>
            </w:pPr>
          </w:p>
        </w:tc>
        <w:tc>
          <w:tcPr>
            <w:tcW w:w="1647" w:type="dxa"/>
            <w:tcBorders>
              <w:top w:val="nil"/>
              <w:bottom w:val="nil"/>
            </w:tcBorders>
            <w:shd w:val="clear" w:color="auto" w:fill="FFFFFF"/>
          </w:tcPr>
          <w:p w14:paraId="1E99F48C" w14:textId="77777777" w:rsidR="00003DFB" w:rsidRDefault="00003DFB" w:rsidP="00003DFB">
            <w:pPr>
              <w:jc w:val="left"/>
              <w:rPr>
                <w:color w:val="000000"/>
              </w:rPr>
            </w:pPr>
          </w:p>
        </w:tc>
        <w:tc>
          <w:tcPr>
            <w:tcW w:w="1647" w:type="dxa"/>
            <w:shd w:val="clear" w:color="auto" w:fill="FFFFFF"/>
          </w:tcPr>
          <w:p w14:paraId="1347709C" w14:textId="77777777" w:rsidR="00003DFB" w:rsidRPr="00412367" w:rsidRDefault="00003DFB" w:rsidP="00003DFB">
            <w:pPr>
              <w:jc w:val="left"/>
              <w:rPr>
                <w:color w:val="000000"/>
                <w:lang w:val="en-US"/>
                <w:rPrChange w:id="2642" w:author="Huke, Juan (extern)" w:date="2024-05-22T18:35:00Z">
                  <w:rPr>
                    <w:color w:val="000000"/>
                  </w:rPr>
                </w:rPrChange>
              </w:rPr>
            </w:pPr>
            <w:r w:rsidRPr="00412367">
              <w:rPr>
                <w:color w:val="000000"/>
                <w:lang w:val="en-US"/>
                <w:rPrChange w:id="2643" w:author="Huke, Juan (extern)" w:date="2024-05-22T18:35:00Z">
                  <w:rPr>
                    <w:color w:val="000000"/>
                  </w:rPr>
                </w:rPrChange>
              </w:rPr>
              <w:t>XX_C_CONTRACT_LGDS_CR_ABS</w:t>
            </w:r>
          </w:p>
        </w:tc>
        <w:tc>
          <w:tcPr>
            <w:tcW w:w="1647" w:type="dxa"/>
            <w:shd w:val="clear" w:color="auto" w:fill="FFFFFF"/>
          </w:tcPr>
          <w:p w14:paraId="36B7D62B" w14:textId="77777777" w:rsidR="00003DFB" w:rsidRDefault="00003DFB" w:rsidP="00003DFB">
            <w:pPr>
              <w:jc w:val="left"/>
              <w:rPr>
                <w:color w:val="000000"/>
              </w:rPr>
            </w:pPr>
            <w:r>
              <w:rPr>
                <w:color w:val="000000"/>
              </w:rPr>
              <w:t>XX_CONTRACT</w:t>
            </w:r>
          </w:p>
        </w:tc>
        <w:tc>
          <w:tcPr>
            <w:tcW w:w="1647" w:type="dxa"/>
            <w:shd w:val="clear" w:color="auto" w:fill="FFFFFF"/>
          </w:tcPr>
          <w:p w14:paraId="45A00860"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76E1774" w14:textId="77777777" w:rsidR="00003DFB" w:rsidRDefault="00003DFB" w:rsidP="00003DFB">
            <w:pPr>
              <w:jc w:val="left"/>
              <w:rPr>
                <w:color w:val="000000"/>
              </w:rPr>
            </w:pPr>
          </w:p>
        </w:tc>
        <w:tc>
          <w:tcPr>
            <w:tcW w:w="2906" w:type="dxa"/>
            <w:tcBorders>
              <w:top w:val="nil"/>
              <w:bottom w:val="nil"/>
            </w:tcBorders>
            <w:shd w:val="clear" w:color="auto" w:fill="FFFFFF"/>
          </w:tcPr>
          <w:p w14:paraId="4586890B" w14:textId="77777777" w:rsidR="00003DFB" w:rsidRDefault="00003DFB" w:rsidP="00003DFB">
            <w:pPr>
              <w:jc w:val="left"/>
              <w:rPr>
                <w:color w:val="000000"/>
              </w:rPr>
            </w:pPr>
          </w:p>
        </w:tc>
      </w:tr>
      <w:tr w:rsidR="00003DFB" w:rsidRPr="00003DFB" w14:paraId="38E0CDA5" w14:textId="77777777" w:rsidTr="00003DFB">
        <w:trPr>
          <w:trHeight w:val="449"/>
        </w:trPr>
        <w:tc>
          <w:tcPr>
            <w:tcW w:w="550" w:type="dxa"/>
            <w:tcBorders>
              <w:top w:val="nil"/>
              <w:bottom w:val="single" w:sz="4" w:space="0" w:color="auto"/>
            </w:tcBorders>
            <w:shd w:val="clear" w:color="auto" w:fill="FFFFFF"/>
          </w:tcPr>
          <w:p w14:paraId="3714774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73100C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DF813FC" w14:textId="77777777" w:rsidR="00003DFB" w:rsidRDefault="00003DFB" w:rsidP="00003DFB">
            <w:pPr>
              <w:jc w:val="left"/>
              <w:rPr>
                <w:color w:val="000000"/>
              </w:rPr>
            </w:pPr>
          </w:p>
        </w:tc>
        <w:tc>
          <w:tcPr>
            <w:tcW w:w="1647" w:type="dxa"/>
            <w:shd w:val="clear" w:color="auto" w:fill="FFFFFF"/>
          </w:tcPr>
          <w:p w14:paraId="512372C7" w14:textId="77777777" w:rsidR="00003DFB" w:rsidRPr="00412367" w:rsidRDefault="00003DFB" w:rsidP="00003DFB">
            <w:pPr>
              <w:jc w:val="left"/>
              <w:rPr>
                <w:color w:val="000000"/>
                <w:lang w:val="en-US"/>
                <w:rPrChange w:id="2644" w:author="Huke, Juan (extern)" w:date="2024-05-22T18:35:00Z">
                  <w:rPr>
                    <w:color w:val="000000"/>
                  </w:rPr>
                </w:rPrChange>
              </w:rPr>
            </w:pPr>
            <w:r w:rsidRPr="00412367">
              <w:rPr>
                <w:color w:val="000000"/>
                <w:lang w:val="en-US"/>
                <w:rPrChange w:id="2645" w:author="Huke, Juan (extern)" w:date="2024-05-22T18:35:00Z">
                  <w:rPr>
                    <w:color w:val="000000"/>
                  </w:rPr>
                </w:rPrChange>
              </w:rPr>
              <w:t>XX_C_CONTRACT_LGDS_CR_ABS</w:t>
            </w:r>
          </w:p>
        </w:tc>
        <w:tc>
          <w:tcPr>
            <w:tcW w:w="1647" w:type="dxa"/>
            <w:shd w:val="clear" w:color="auto" w:fill="FFFFFF"/>
          </w:tcPr>
          <w:p w14:paraId="57F71A07" w14:textId="77777777" w:rsidR="00003DFB" w:rsidRDefault="00003DFB" w:rsidP="00003DFB">
            <w:pPr>
              <w:jc w:val="left"/>
              <w:rPr>
                <w:color w:val="000000"/>
              </w:rPr>
            </w:pPr>
            <w:r>
              <w:rPr>
                <w:color w:val="000000"/>
              </w:rPr>
              <w:t>XX_DELISYST</w:t>
            </w:r>
          </w:p>
        </w:tc>
        <w:tc>
          <w:tcPr>
            <w:tcW w:w="1647" w:type="dxa"/>
            <w:shd w:val="clear" w:color="auto" w:fill="FFFFFF"/>
          </w:tcPr>
          <w:p w14:paraId="3DAE614D"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5D789E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8D184D0" w14:textId="77777777" w:rsidR="00003DFB" w:rsidRDefault="00003DFB" w:rsidP="00003DFB">
            <w:pPr>
              <w:jc w:val="left"/>
              <w:rPr>
                <w:color w:val="000000"/>
              </w:rPr>
            </w:pPr>
          </w:p>
        </w:tc>
      </w:tr>
      <w:tr w:rsidR="00003DFB" w:rsidRPr="00003DFB" w14:paraId="4536ADB3" w14:textId="77777777" w:rsidTr="00003DFB">
        <w:trPr>
          <w:trHeight w:val="449"/>
        </w:trPr>
        <w:tc>
          <w:tcPr>
            <w:tcW w:w="550" w:type="dxa"/>
            <w:tcBorders>
              <w:top w:val="single" w:sz="4" w:space="0" w:color="auto"/>
              <w:bottom w:val="nil"/>
            </w:tcBorders>
            <w:shd w:val="clear" w:color="auto" w:fill="FFFFFF"/>
          </w:tcPr>
          <w:p w14:paraId="233E019E" w14:textId="77777777" w:rsidR="00003DFB" w:rsidRDefault="00003DFB" w:rsidP="00003DFB">
            <w:pPr>
              <w:jc w:val="left"/>
              <w:rPr>
                <w:color w:val="000000"/>
              </w:rPr>
            </w:pPr>
            <w:r>
              <w:rPr>
                <w:color w:val="000000"/>
              </w:rPr>
              <w:t>291</w:t>
            </w:r>
          </w:p>
        </w:tc>
        <w:tc>
          <w:tcPr>
            <w:tcW w:w="1646" w:type="dxa"/>
            <w:tcBorders>
              <w:top w:val="single" w:sz="4" w:space="0" w:color="auto"/>
              <w:bottom w:val="nil"/>
            </w:tcBorders>
            <w:shd w:val="clear" w:color="auto" w:fill="FFFFFF"/>
          </w:tcPr>
          <w:p w14:paraId="1CD0D99A" w14:textId="77777777" w:rsidR="00003DFB" w:rsidRDefault="00003DFB" w:rsidP="00003DFB">
            <w:pPr>
              <w:jc w:val="left"/>
              <w:rPr>
                <w:color w:val="000000"/>
              </w:rPr>
            </w:pPr>
            <w:r>
              <w:rPr>
                <w:color w:val="000000"/>
              </w:rPr>
              <w:t>VAD920</w:t>
            </w:r>
          </w:p>
        </w:tc>
        <w:tc>
          <w:tcPr>
            <w:tcW w:w="1647" w:type="dxa"/>
            <w:tcBorders>
              <w:top w:val="single" w:sz="4" w:space="0" w:color="auto"/>
              <w:bottom w:val="nil"/>
            </w:tcBorders>
            <w:shd w:val="clear" w:color="auto" w:fill="FFFFFF"/>
          </w:tcPr>
          <w:p w14:paraId="13389C33" w14:textId="77777777" w:rsidR="00003DFB" w:rsidRDefault="00003DFB" w:rsidP="00003DFB">
            <w:pPr>
              <w:jc w:val="left"/>
              <w:rPr>
                <w:color w:val="000000"/>
              </w:rPr>
            </w:pPr>
            <w:r>
              <w:rPr>
                <w:color w:val="000000"/>
              </w:rPr>
              <w:t>double</w:t>
            </w:r>
          </w:p>
        </w:tc>
        <w:tc>
          <w:tcPr>
            <w:tcW w:w="1647" w:type="dxa"/>
            <w:shd w:val="clear" w:color="auto" w:fill="FFFFFF"/>
          </w:tcPr>
          <w:p w14:paraId="7DCD0D4A" w14:textId="77777777" w:rsidR="00003DFB" w:rsidRDefault="00003DFB" w:rsidP="00003DFB">
            <w:pPr>
              <w:jc w:val="left"/>
              <w:rPr>
                <w:color w:val="000000"/>
              </w:rPr>
            </w:pPr>
            <w:r>
              <w:rPr>
                <w:color w:val="000000"/>
              </w:rPr>
              <w:t>POSITION</w:t>
            </w:r>
          </w:p>
        </w:tc>
        <w:tc>
          <w:tcPr>
            <w:tcW w:w="1647" w:type="dxa"/>
            <w:shd w:val="clear" w:color="auto" w:fill="FFFFFF"/>
          </w:tcPr>
          <w:p w14:paraId="3E83DC00" w14:textId="77777777" w:rsidR="00003DFB" w:rsidRDefault="00003DFB" w:rsidP="00003DFB">
            <w:pPr>
              <w:jc w:val="left"/>
              <w:rPr>
                <w:color w:val="000000"/>
              </w:rPr>
            </w:pPr>
            <w:r>
              <w:rPr>
                <w:color w:val="000000"/>
              </w:rPr>
              <w:t>B603</w:t>
            </w:r>
          </w:p>
        </w:tc>
        <w:tc>
          <w:tcPr>
            <w:tcW w:w="1647" w:type="dxa"/>
            <w:shd w:val="clear" w:color="auto" w:fill="FFFFFF"/>
          </w:tcPr>
          <w:p w14:paraId="639BB94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81EB080" w14:textId="77777777" w:rsidR="00003DFB" w:rsidRDefault="00003DFB" w:rsidP="00003DFB">
            <w:pPr>
              <w:jc w:val="left"/>
              <w:rPr>
                <w:color w:val="000000"/>
              </w:rPr>
            </w:pPr>
            <w:r>
              <w:rPr>
                <w:color w:val="000000"/>
              </w:rPr>
              <w:t>Bewirtschaftung Cluster HGB</w:t>
            </w:r>
          </w:p>
          <w:p w14:paraId="7C66200C" w14:textId="77777777" w:rsidR="00003DFB" w:rsidRDefault="00003DFB" w:rsidP="00003DFB">
            <w:pPr>
              <w:jc w:val="left"/>
              <w:rPr>
                <w:color w:val="000000"/>
              </w:rPr>
            </w:pPr>
            <w:r>
              <w:rPr>
                <w:color w:val="000000"/>
              </w:rPr>
              <w:t>keine Bewirtschaftung</w:t>
            </w:r>
          </w:p>
          <w:p w14:paraId="74E86EBB" w14:textId="77777777" w:rsidR="00003DFB" w:rsidRDefault="00003DFB" w:rsidP="00003DFB">
            <w:pPr>
              <w:jc w:val="left"/>
              <w:rPr>
                <w:color w:val="000000"/>
              </w:rPr>
            </w:pPr>
          </w:p>
          <w:p w14:paraId="13ECFE3D" w14:textId="77777777" w:rsidR="00003DFB" w:rsidRDefault="00003DFB" w:rsidP="00003DFB">
            <w:pPr>
              <w:jc w:val="left"/>
              <w:rPr>
                <w:color w:val="000000"/>
              </w:rPr>
            </w:pPr>
            <w:r>
              <w:rPr>
                <w:color w:val="000000"/>
              </w:rPr>
              <w:t>Bewirtschaftung Cluster IFRS</w:t>
            </w:r>
          </w:p>
          <w:p w14:paraId="05E218D8" w14:textId="77777777" w:rsidR="00003DFB" w:rsidRDefault="00003DFB" w:rsidP="00003DFB">
            <w:pPr>
              <w:jc w:val="left"/>
              <w:rPr>
                <w:color w:val="000000"/>
              </w:rPr>
            </w:pPr>
          </w:p>
          <w:p w14:paraId="4DDFD02A" w14:textId="77777777" w:rsidR="00003DFB" w:rsidRPr="00AA394B" w:rsidRDefault="00003DFB" w:rsidP="00003DFB">
            <w:pPr>
              <w:jc w:val="left"/>
              <w:rPr>
                <w:color w:val="000000"/>
                <w:lang w:val="en-US"/>
                <w:rPrChange w:id="2646" w:author="Huke, Juan (extern)" w:date="2024-05-22T19:26:00Z">
                  <w:rPr>
                    <w:color w:val="000000"/>
                  </w:rPr>
                </w:rPrChange>
              </w:rPr>
            </w:pPr>
            <w:r w:rsidRPr="00AA394B">
              <w:rPr>
                <w:color w:val="000000"/>
                <w:lang w:val="en-US"/>
                <w:rPrChange w:id="2647" w:author="Huke, Juan (extern)" w:date="2024-05-22T19:26:00Z">
                  <w:rPr>
                    <w:color w:val="000000"/>
                  </w:rPr>
                </w:rPrChange>
              </w:rPr>
              <w:t xml:space="preserve">if B603 != 'T' and </w:t>
            </w:r>
            <w:r w:rsidRPr="00AA394B">
              <w:rPr>
                <w:color w:val="000000"/>
                <w:lang w:val="en-US"/>
                <w:rPrChange w:id="2648" w:author="Huke, Juan (extern)" w:date="2024-05-22T19:26:00Z">
                  <w:rPr>
                    <w:color w:val="000000"/>
                  </w:rPr>
                </w:rPrChange>
              </w:rPr>
              <w:lastRenderedPageBreak/>
              <w:t xml:space="preserve">XX_CONTRACT is not NULL then (if XX_ABS_ROLE_IND = 'O' </w:t>
            </w:r>
          </w:p>
          <w:p w14:paraId="1E41AFDB" w14:textId="77777777" w:rsidR="00003DFB" w:rsidRPr="00412367" w:rsidRDefault="00003DFB" w:rsidP="00003DFB">
            <w:pPr>
              <w:jc w:val="left"/>
              <w:rPr>
                <w:color w:val="000000"/>
                <w:lang w:val="en-US"/>
                <w:rPrChange w:id="2649" w:author="Huke, Juan (extern)" w:date="2024-05-22T18:35:00Z">
                  <w:rPr>
                    <w:color w:val="000000"/>
                  </w:rPr>
                </w:rPrChange>
              </w:rPr>
            </w:pPr>
            <w:r w:rsidRPr="00412367">
              <w:rPr>
                <w:color w:val="000000"/>
                <w:lang w:val="en-US"/>
                <w:rPrChange w:id="2650" w:author="Huke, Juan (extern)" w:date="2024-05-22T18:35:00Z">
                  <w:rPr>
                    <w:color w:val="000000"/>
                  </w:rPr>
                </w:rPrChange>
              </w:rPr>
              <w:t>then XX_ABS_LLP_CLA</w:t>
            </w:r>
          </w:p>
          <w:p w14:paraId="59041ACE" w14:textId="77777777" w:rsidR="00003DFB" w:rsidRPr="00412367" w:rsidRDefault="00003DFB" w:rsidP="00003DFB">
            <w:pPr>
              <w:jc w:val="left"/>
              <w:rPr>
                <w:color w:val="000000"/>
                <w:lang w:val="en-US"/>
                <w:rPrChange w:id="2651" w:author="Huke, Juan (extern)" w:date="2024-05-22T18:35:00Z">
                  <w:rPr>
                    <w:color w:val="000000"/>
                  </w:rPr>
                </w:rPrChange>
              </w:rPr>
            </w:pPr>
            <w:r w:rsidRPr="00412367">
              <w:rPr>
                <w:color w:val="000000"/>
                <w:lang w:val="en-US"/>
                <w:rPrChange w:id="2652" w:author="Huke, Juan (extern)" w:date="2024-05-22T18:35:00Z">
                  <w:rPr>
                    <w:color w:val="000000"/>
                  </w:rPr>
                </w:rPrChange>
              </w:rPr>
              <w:t>else 0) else NULL</w:t>
            </w:r>
          </w:p>
        </w:tc>
        <w:tc>
          <w:tcPr>
            <w:tcW w:w="2906" w:type="dxa"/>
            <w:tcBorders>
              <w:top w:val="single" w:sz="4" w:space="0" w:color="auto"/>
              <w:bottom w:val="nil"/>
            </w:tcBorders>
            <w:shd w:val="clear" w:color="auto" w:fill="FFFFFF"/>
          </w:tcPr>
          <w:p w14:paraId="0D853E29" w14:textId="77777777" w:rsidR="00003DFB" w:rsidRDefault="00003DFB" w:rsidP="00003DFB">
            <w:pPr>
              <w:jc w:val="left"/>
              <w:rPr>
                <w:color w:val="000000"/>
              </w:rPr>
            </w:pPr>
            <w:r>
              <w:rPr>
                <w:color w:val="000000"/>
              </w:rPr>
              <w:lastRenderedPageBreak/>
              <w:t>Spezifische Kreditrisikoanpassungen der zugrundeliegenden Forderung</w:t>
            </w:r>
          </w:p>
          <w:p w14:paraId="4BAE5EE5" w14:textId="77777777" w:rsidR="00003DFB" w:rsidRDefault="00003DFB" w:rsidP="00003DFB">
            <w:pPr>
              <w:jc w:val="left"/>
              <w:rPr>
                <w:color w:val="000000"/>
              </w:rPr>
            </w:pPr>
          </w:p>
          <w:p w14:paraId="7B7B5346" w14:textId="77777777" w:rsidR="00003DFB" w:rsidRDefault="00003DFB" w:rsidP="00003DFB">
            <w:pPr>
              <w:jc w:val="left"/>
              <w:rPr>
                <w:color w:val="000000"/>
              </w:rPr>
            </w:pPr>
            <w:r>
              <w:rPr>
                <w:color w:val="000000"/>
              </w:rPr>
              <w:t xml:space="preserve">XX_ABS_ROLE_IND=Rolle der Commerzbank Gruppe in </w:t>
            </w:r>
            <w:r>
              <w:rPr>
                <w:color w:val="000000"/>
              </w:rPr>
              <w:lastRenderedPageBreak/>
              <w:t>Bezug auf diese Transaktion: O(riginator), S(ponsor) oder I(nvestor); XX_ABS_LLP_CLA = Angerechnete Wertberichtigung</w:t>
            </w:r>
          </w:p>
        </w:tc>
      </w:tr>
      <w:tr w:rsidR="00003DFB" w:rsidRPr="00003DFB" w14:paraId="7CE68D4C" w14:textId="77777777" w:rsidTr="00003DFB">
        <w:trPr>
          <w:trHeight w:val="449"/>
        </w:trPr>
        <w:tc>
          <w:tcPr>
            <w:tcW w:w="550" w:type="dxa"/>
            <w:tcBorders>
              <w:top w:val="nil"/>
              <w:bottom w:val="nil"/>
            </w:tcBorders>
            <w:shd w:val="clear" w:color="auto" w:fill="FFFFFF"/>
          </w:tcPr>
          <w:p w14:paraId="5DB27CE0" w14:textId="77777777" w:rsidR="00003DFB" w:rsidRDefault="00003DFB" w:rsidP="00003DFB">
            <w:pPr>
              <w:jc w:val="left"/>
              <w:rPr>
                <w:color w:val="000000"/>
              </w:rPr>
            </w:pPr>
          </w:p>
        </w:tc>
        <w:tc>
          <w:tcPr>
            <w:tcW w:w="1646" w:type="dxa"/>
            <w:tcBorders>
              <w:top w:val="nil"/>
              <w:bottom w:val="nil"/>
            </w:tcBorders>
            <w:shd w:val="clear" w:color="auto" w:fill="FFFFFF"/>
          </w:tcPr>
          <w:p w14:paraId="236D76D7" w14:textId="77777777" w:rsidR="00003DFB" w:rsidRDefault="00003DFB" w:rsidP="00003DFB">
            <w:pPr>
              <w:jc w:val="left"/>
              <w:rPr>
                <w:color w:val="000000"/>
              </w:rPr>
            </w:pPr>
          </w:p>
        </w:tc>
        <w:tc>
          <w:tcPr>
            <w:tcW w:w="1647" w:type="dxa"/>
            <w:tcBorders>
              <w:top w:val="nil"/>
              <w:bottom w:val="nil"/>
            </w:tcBorders>
            <w:shd w:val="clear" w:color="auto" w:fill="FFFFFF"/>
          </w:tcPr>
          <w:p w14:paraId="3974EB4D" w14:textId="77777777" w:rsidR="00003DFB" w:rsidRDefault="00003DFB" w:rsidP="00003DFB">
            <w:pPr>
              <w:jc w:val="left"/>
              <w:rPr>
                <w:color w:val="000000"/>
              </w:rPr>
            </w:pPr>
          </w:p>
        </w:tc>
        <w:tc>
          <w:tcPr>
            <w:tcW w:w="1647" w:type="dxa"/>
            <w:shd w:val="clear" w:color="auto" w:fill="FFFFFF"/>
          </w:tcPr>
          <w:p w14:paraId="5573B09A" w14:textId="77777777" w:rsidR="00003DFB" w:rsidRDefault="00003DFB" w:rsidP="00003DFB">
            <w:pPr>
              <w:jc w:val="left"/>
              <w:rPr>
                <w:color w:val="000000"/>
              </w:rPr>
            </w:pPr>
            <w:r>
              <w:rPr>
                <w:color w:val="000000"/>
              </w:rPr>
              <w:t>XX_C_ABS_TRANSACTION</w:t>
            </w:r>
          </w:p>
        </w:tc>
        <w:tc>
          <w:tcPr>
            <w:tcW w:w="1647" w:type="dxa"/>
            <w:shd w:val="clear" w:color="auto" w:fill="FFFFFF"/>
          </w:tcPr>
          <w:p w14:paraId="524AF6A9" w14:textId="77777777" w:rsidR="00003DFB" w:rsidRDefault="00003DFB" w:rsidP="00003DFB">
            <w:pPr>
              <w:jc w:val="left"/>
              <w:rPr>
                <w:color w:val="000000"/>
              </w:rPr>
            </w:pPr>
            <w:r>
              <w:rPr>
                <w:color w:val="000000"/>
              </w:rPr>
              <w:t>XX_ABS_ROLE_IND</w:t>
            </w:r>
          </w:p>
        </w:tc>
        <w:tc>
          <w:tcPr>
            <w:tcW w:w="1647" w:type="dxa"/>
            <w:shd w:val="clear" w:color="auto" w:fill="FFFFFF"/>
          </w:tcPr>
          <w:p w14:paraId="20E58EC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1A26864" w14:textId="77777777" w:rsidR="00003DFB" w:rsidRDefault="00003DFB" w:rsidP="00003DFB">
            <w:pPr>
              <w:jc w:val="left"/>
              <w:rPr>
                <w:color w:val="000000"/>
              </w:rPr>
            </w:pPr>
          </w:p>
        </w:tc>
        <w:tc>
          <w:tcPr>
            <w:tcW w:w="2906" w:type="dxa"/>
            <w:tcBorders>
              <w:top w:val="nil"/>
              <w:bottom w:val="nil"/>
            </w:tcBorders>
            <w:shd w:val="clear" w:color="auto" w:fill="FFFFFF"/>
          </w:tcPr>
          <w:p w14:paraId="6E8B9BD8" w14:textId="77777777" w:rsidR="00003DFB" w:rsidRDefault="00003DFB" w:rsidP="00003DFB">
            <w:pPr>
              <w:jc w:val="left"/>
              <w:rPr>
                <w:color w:val="000000"/>
              </w:rPr>
            </w:pPr>
          </w:p>
        </w:tc>
      </w:tr>
      <w:tr w:rsidR="00003DFB" w:rsidRPr="00003DFB" w14:paraId="740D30E4" w14:textId="77777777" w:rsidTr="00003DFB">
        <w:trPr>
          <w:trHeight w:val="449"/>
        </w:trPr>
        <w:tc>
          <w:tcPr>
            <w:tcW w:w="550" w:type="dxa"/>
            <w:tcBorders>
              <w:top w:val="nil"/>
              <w:bottom w:val="nil"/>
            </w:tcBorders>
            <w:shd w:val="clear" w:color="auto" w:fill="FFFFFF"/>
          </w:tcPr>
          <w:p w14:paraId="33C7A91A" w14:textId="77777777" w:rsidR="00003DFB" w:rsidRDefault="00003DFB" w:rsidP="00003DFB">
            <w:pPr>
              <w:jc w:val="left"/>
              <w:rPr>
                <w:color w:val="000000"/>
              </w:rPr>
            </w:pPr>
          </w:p>
        </w:tc>
        <w:tc>
          <w:tcPr>
            <w:tcW w:w="1646" w:type="dxa"/>
            <w:tcBorders>
              <w:top w:val="nil"/>
              <w:bottom w:val="nil"/>
            </w:tcBorders>
            <w:shd w:val="clear" w:color="auto" w:fill="FFFFFF"/>
          </w:tcPr>
          <w:p w14:paraId="0DAF141A" w14:textId="77777777" w:rsidR="00003DFB" w:rsidRDefault="00003DFB" w:rsidP="00003DFB">
            <w:pPr>
              <w:jc w:val="left"/>
              <w:rPr>
                <w:color w:val="000000"/>
              </w:rPr>
            </w:pPr>
          </w:p>
        </w:tc>
        <w:tc>
          <w:tcPr>
            <w:tcW w:w="1647" w:type="dxa"/>
            <w:tcBorders>
              <w:top w:val="nil"/>
              <w:bottom w:val="nil"/>
            </w:tcBorders>
            <w:shd w:val="clear" w:color="auto" w:fill="FFFFFF"/>
          </w:tcPr>
          <w:p w14:paraId="10A2F221" w14:textId="77777777" w:rsidR="00003DFB" w:rsidRDefault="00003DFB" w:rsidP="00003DFB">
            <w:pPr>
              <w:jc w:val="left"/>
              <w:rPr>
                <w:color w:val="000000"/>
              </w:rPr>
            </w:pPr>
          </w:p>
        </w:tc>
        <w:tc>
          <w:tcPr>
            <w:tcW w:w="1647" w:type="dxa"/>
            <w:shd w:val="clear" w:color="auto" w:fill="FFFFFF"/>
          </w:tcPr>
          <w:p w14:paraId="562F96CE" w14:textId="77777777" w:rsidR="00003DFB" w:rsidRPr="00412367" w:rsidRDefault="00003DFB" w:rsidP="00003DFB">
            <w:pPr>
              <w:jc w:val="left"/>
              <w:rPr>
                <w:color w:val="000000"/>
                <w:lang w:val="en-US"/>
                <w:rPrChange w:id="2653" w:author="Huke, Juan (extern)" w:date="2024-05-22T18:35:00Z">
                  <w:rPr>
                    <w:color w:val="000000"/>
                  </w:rPr>
                </w:rPrChange>
              </w:rPr>
            </w:pPr>
            <w:r w:rsidRPr="00412367">
              <w:rPr>
                <w:color w:val="000000"/>
                <w:lang w:val="en-US"/>
                <w:rPrChange w:id="2654" w:author="Huke, Juan (extern)" w:date="2024-05-22T18:35:00Z">
                  <w:rPr>
                    <w:color w:val="000000"/>
                  </w:rPr>
                </w:rPrChange>
              </w:rPr>
              <w:t>XX_C_CONTRACT_LGDS_CR_ABS</w:t>
            </w:r>
          </w:p>
        </w:tc>
        <w:tc>
          <w:tcPr>
            <w:tcW w:w="1647" w:type="dxa"/>
            <w:shd w:val="clear" w:color="auto" w:fill="FFFFFF"/>
          </w:tcPr>
          <w:p w14:paraId="7AB94D3A" w14:textId="77777777" w:rsidR="00003DFB" w:rsidRDefault="00003DFB" w:rsidP="00003DFB">
            <w:pPr>
              <w:jc w:val="left"/>
              <w:rPr>
                <w:color w:val="000000"/>
              </w:rPr>
            </w:pPr>
            <w:r>
              <w:rPr>
                <w:color w:val="000000"/>
              </w:rPr>
              <w:t>XX_ABS_LLP_CLA</w:t>
            </w:r>
          </w:p>
        </w:tc>
        <w:tc>
          <w:tcPr>
            <w:tcW w:w="1647" w:type="dxa"/>
            <w:shd w:val="clear" w:color="auto" w:fill="FFFFFF"/>
          </w:tcPr>
          <w:p w14:paraId="31D4959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37BB4DF" w14:textId="77777777" w:rsidR="00003DFB" w:rsidRDefault="00003DFB" w:rsidP="00003DFB">
            <w:pPr>
              <w:jc w:val="left"/>
              <w:rPr>
                <w:color w:val="000000"/>
              </w:rPr>
            </w:pPr>
          </w:p>
        </w:tc>
        <w:tc>
          <w:tcPr>
            <w:tcW w:w="2906" w:type="dxa"/>
            <w:tcBorders>
              <w:top w:val="nil"/>
              <w:bottom w:val="nil"/>
            </w:tcBorders>
            <w:shd w:val="clear" w:color="auto" w:fill="FFFFFF"/>
          </w:tcPr>
          <w:p w14:paraId="7BD6A1E1" w14:textId="77777777" w:rsidR="00003DFB" w:rsidRDefault="00003DFB" w:rsidP="00003DFB">
            <w:pPr>
              <w:jc w:val="left"/>
              <w:rPr>
                <w:color w:val="000000"/>
              </w:rPr>
            </w:pPr>
          </w:p>
        </w:tc>
      </w:tr>
      <w:tr w:rsidR="00003DFB" w:rsidRPr="00003DFB" w14:paraId="1571214B" w14:textId="77777777" w:rsidTr="00003DFB">
        <w:trPr>
          <w:trHeight w:val="449"/>
        </w:trPr>
        <w:tc>
          <w:tcPr>
            <w:tcW w:w="550" w:type="dxa"/>
            <w:tcBorders>
              <w:top w:val="nil"/>
              <w:bottom w:val="single" w:sz="4" w:space="0" w:color="auto"/>
            </w:tcBorders>
            <w:shd w:val="clear" w:color="auto" w:fill="FFFFFF"/>
          </w:tcPr>
          <w:p w14:paraId="39199A4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64094F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69EEB1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9AECA9E" w14:textId="77777777" w:rsidR="00003DFB" w:rsidRPr="00412367" w:rsidRDefault="00003DFB" w:rsidP="00003DFB">
            <w:pPr>
              <w:jc w:val="left"/>
              <w:rPr>
                <w:color w:val="000000"/>
                <w:lang w:val="en-US"/>
                <w:rPrChange w:id="2655" w:author="Huke, Juan (extern)" w:date="2024-05-22T18:35:00Z">
                  <w:rPr>
                    <w:color w:val="000000"/>
                  </w:rPr>
                </w:rPrChange>
              </w:rPr>
            </w:pPr>
            <w:r w:rsidRPr="00412367">
              <w:rPr>
                <w:color w:val="000000"/>
                <w:lang w:val="en-US"/>
                <w:rPrChange w:id="2656" w:author="Huke, Juan (extern)" w:date="2024-05-22T18:35:00Z">
                  <w:rPr>
                    <w:color w:val="000000"/>
                  </w:rPr>
                </w:rPrChange>
              </w:rPr>
              <w:t>XX_C_CONTRACT_LGDS_CR_ABS</w:t>
            </w:r>
          </w:p>
        </w:tc>
        <w:tc>
          <w:tcPr>
            <w:tcW w:w="1647" w:type="dxa"/>
            <w:tcBorders>
              <w:bottom w:val="single" w:sz="4" w:space="0" w:color="auto"/>
            </w:tcBorders>
            <w:shd w:val="clear" w:color="auto" w:fill="FFFFFF"/>
          </w:tcPr>
          <w:p w14:paraId="719FFEBD"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21FC95B8"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72086D7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85C3BDB" w14:textId="77777777" w:rsidR="00003DFB" w:rsidRDefault="00003DFB" w:rsidP="00003DFB">
            <w:pPr>
              <w:jc w:val="left"/>
              <w:rPr>
                <w:color w:val="000000"/>
              </w:rPr>
            </w:pPr>
          </w:p>
        </w:tc>
      </w:tr>
      <w:tr w:rsidR="00003DFB" w:rsidRPr="00003DFB" w14:paraId="55E44438" w14:textId="77777777" w:rsidTr="00003DFB">
        <w:trPr>
          <w:trHeight w:val="449"/>
        </w:trPr>
        <w:tc>
          <w:tcPr>
            <w:tcW w:w="550" w:type="dxa"/>
            <w:tcBorders>
              <w:top w:val="single" w:sz="4" w:space="0" w:color="auto"/>
              <w:bottom w:val="single" w:sz="4" w:space="0" w:color="auto"/>
            </w:tcBorders>
            <w:shd w:val="clear" w:color="auto" w:fill="FFFFFF"/>
          </w:tcPr>
          <w:p w14:paraId="301700D4" w14:textId="77777777" w:rsidR="00003DFB" w:rsidRPr="00003DFB" w:rsidRDefault="00003DFB" w:rsidP="00003DFB">
            <w:pPr>
              <w:jc w:val="left"/>
              <w:rPr>
                <w:color w:val="000000"/>
              </w:rPr>
            </w:pPr>
            <w:r w:rsidRPr="00003DFB">
              <w:rPr>
                <w:color w:val="000000"/>
              </w:rPr>
              <w:t>292</w:t>
            </w:r>
          </w:p>
        </w:tc>
        <w:tc>
          <w:tcPr>
            <w:tcW w:w="1646" w:type="dxa"/>
            <w:tcBorders>
              <w:top w:val="single" w:sz="4" w:space="0" w:color="auto"/>
              <w:bottom w:val="single" w:sz="4" w:space="0" w:color="auto"/>
            </w:tcBorders>
            <w:shd w:val="clear" w:color="auto" w:fill="FFFFFF"/>
          </w:tcPr>
          <w:p w14:paraId="7D87A2E6" w14:textId="77777777" w:rsidR="00003DFB" w:rsidRPr="00003DFB" w:rsidRDefault="00003DFB" w:rsidP="00003DFB">
            <w:pPr>
              <w:jc w:val="left"/>
              <w:rPr>
                <w:color w:val="000000"/>
              </w:rPr>
            </w:pPr>
            <w:r w:rsidRPr="00003DFB">
              <w:rPr>
                <w:color w:val="000000"/>
              </w:rPr>
              <w:t>B711</w:t>
            </w:r>
          </w:p>
        </w:tc>
        <w:tc>
          <w:tcPr>
            <w:tcW w:w="1647" w:type="dxa"/>
            <w:tcBorders>
              <w:top w:val="single" w:sz="4" w:space="0" w:color="auto"/>
              <w:bottom w:val="single" w:sz="4" w:space="0" w:color="auto"/>
            </w:tcBorders>
            <w:shd w:val="clear" w:color="auto" w:fill="FFFFFF"/>
          </w:tcPr>
          <w:p w14:paraId="5781423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4D74BE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28858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3C48A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FEF6B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14B03FA" w14:textId="77777777" w:rsidR="00003DFB" w:rsidRPr="00003DFB" w:rsidRDefault="00003DFB" w:rsidP="00003DFB">
            <w:pPr>
              <w:jc w:val="left"/>
              <w:rPr>
                <w:color w:val="000000"/>
              </w:rPr>
            </w:pPr>
          </w:p>
        </w:tc>
      </w:tr>
      <w:tr w:rsidR="00003DFB" w:rsidRPr="00003DFB" w14:paraId="4F177D53" w14:textId="77777777" w:rsidTr="00003DFB">
        <w:trPr>
          <w:trHeight w:val="449"/>
        </w:trPr>
        <w:tc>
          <w:tcPr>
            <w:tcW w:w="550" w:type="dxa"/>
            <w:tcBorders>
              <w:top w:val="single" w:sz="4" w:space="0" w:color="auto"/>
              <w:bottom w:val="single" w:sz="4" w:space="0" w:color="auto"/>
            </w:tcBorders>
            <w:shd w:val="clear" w:color="auto" w:fill="FFFFFF"/>
          </w:tcPr>
          <w:p w14:paraId="3119ED3D" w14:textId="77777777" w:rsidR="00003DFB" w:rsidRPr="00003DFB" w:rsidRDefault="00003DFB" w:rsidP="00003DFB">
            <w:pPr>
              <w:jc w:val="left"/>
              <w:rPr>
                <w:color w:val="000000"/>
              </w:rPr>
            </w:pPr>
            <w:r w:rsidRPr="00003DFB">
              <w:rPr>
                <w:color w:val="000000"/>
              </w:rPr>
              <w:t>293</w:t>
            </w:r>
          </w:p>
        </w:tc>
        <w:tc>
          <w:tcPr>
            <w:tcW w:w="1646" w:type="dxa"/>
            <w:tcBorders>
              <w:top w:val="single" w:sz="4" w:space="0" w:color="auto"/>
              <w:bottom w:val="single" w:sz="4" w:space="0" w:color="auto"/>
            </w:tcBorders>
            <w:shd w:val="clear" w:color="auto" w:fill="FFFFFF"/>
          </w:tcPr>
          <w:p w14:paraId="4AAF0F48" w14:textId="77777777" w:rsidR="00003DFB" w:rsidRPr="00003DFB" w:rsidRDefault="00003DFB" w:rsidP="00003DFB">
            <w:pPr>
              <w:jc w:val="left"/>
              <w:rPr>
                <w:color w:val="000000"/>
              </w:rPr>
            </w:pPr>
            <w:r w:rsidRPr="00003DFB">
              <w:rPr>
                <w:color w:val="000000"/>
              </w:rPr>
              <w:t>B710</w:t>
            </w:r>
          </w:p>
        </w:tc>
        <w:tc>
          <w:tcPr>
            <w:tcW w:w="1647" w:type="dxa"/>
            <w:tcBorders>
              <w:top w:val="single" w:sz="4" w:space="0" w:color="auto"/>
              <w:bottom w:val="single" w:sz="4" w:space="0" w:color="auto"/>
            </w:tcBorders>
            <w:shd w:val="clear" w:color="auto" w:fill="FFFFFF"/>
          </w:tcPr>
          <w:p w14:paraId="38EA19F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7F4012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6DC69B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0D06EB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73354A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742F757" w14:textId="77777777" w:rsidR="00003DFB" w:rsidRPr="00003DFB" w:rsidRDefault="00003DFB" w:rsidP="00003DFB">
            <w:pPr>
              <w:jc w:val="left"/>
              <w:rPr>
                <w:color w:val="000000"/>
              </w:rPr>
            </w:pPr>
          </w:p>
        </w:tc>
      </w:tr>
      <w:tr w:rsidR="00003DFB" w:rsidRPr="00003DFB" w14:paraId="07067E6E" w14:textId="77777777" w:rsidTr="00003DFB">
        <w:trPr>
          <w:trHeight w:val="449"/>
        </w:trPr>
        <w:tc>
          <w:tcPr>
            <w:tcW w:w="550" w:type="dxa"/>
            <w:tcBorders>
              <w:top w:val="single" w:sz="4" w:space="0" w:color="auto"/>
              <w:bottom w:val="single" w:sz="4" w:space="0" w:color="auto"/>
            </w:tcBorders>
            <w:shd w:val="clear" w:color="auto" w:fill="FFFFFF"/>
          </w:tcPr>
          <w:p w14:paraId="532FC63F" w14:textId="77777777" w:rsidR="00003DFB" w:rsidRPr="00003DFB" w:rsidRDefault="00003DFB" w:rsidP="00003DFB">
            <w:pPr>
              <w:jc w:val="left"/>
              <w:rPr>
                <w:color w:val="000000"/>
              </w:rPr>
            </w:pPr>
            <w:r w:rsidRPr="00003DFB">
              <w:rPr>
                <w:color w:val="000000"/>
              </w:rPr>
              <w:t>294</w:t>
            </w:r>
          </w:p>
        </w:tc>
        <w:tc>
          <w:tcPr>
            <w:tcW w:w="1646" w:type="dxa"/>
            <w:tcBorders>
              <w:top w:val="single" w:sz="4" w:space="0" w:color="auto"/>
              <w:bottom w:val="single" w:sz="4" w:space="0" w:color="auto"/>
            </w:tcBorders>
            <w:shd w:val="clear" w:color="auto" w:fill="FFFFFF"/>
          </w:tcPr>
          <w:p w14:paraId="6AD54AB5" w14:textId="77777777" w:rsidR="00003DFB" w:rsidRPr="00003DFB" w:rsidRDefault="00003DFB" w:rsidP="00003DFB">
            <w:pPr>
              <w:jc w:val="left"/>
              <w:rPr>
                <w:color w:val="000000"/>
              </w:rPr>
            </w:pPr>
            <w:r w:rsidRPr="00003DFB">
              <w:rPr>
                <w:color w:val="000000"/>
              </w:rPr>
              <w:t>PTY006</w:t>
            </w:r>
          </w:p>
        </w:tc>
        <w:tc>
          <w:tcPr>
            <w:tcW w:w="1647" w:type="dxa"/>
            <w:tcBorders>
              <w:top w:val="single" w:sz="4" w:space="0" w:color="auto"/>
              <w:bottom w:val="single" w:sz="4" w:space="0" w:color="auto"/>
            </w:tcBorders>
            <w:shd w:val="clear" w:color="auto" w:fill="FFFFFF"/>
          </w:tcPr>
          <w:p w14:paraId="139FEA3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8E8AE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18797A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9D1310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9532AE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6A159FF" w14:textId="77777777" w:rsidR="00003DFB" w:rsidRPr="00003DFB" w:rsidRDefault="00003DFB" w:rsidP="00003DFB">
            <w:pPr>
              <w:jc w:val="left"/>
              <w:rPr>
                <w:color w:val="000000"/>
              </w:rPr>
            </w:pPr>
          </w:p>
        </w:tc>
      </w:tr>
      <w:tr w:rsidR="00003DFB" w:rsidRPr="00003DFB" w14:paraId="32719BC3" w14:textId="77777777" w:rsidTr="00003DFB">
        <w:trPr>
          <w:trHeight w:val="449"/>
        </w:trPr>
        <w:tc>
          <w:tcPr>
            <w:tcW w:w="550" w:type="dxa"/>
            <w:tcBorders>
              <w:top w:val="single" w:sz="4" w:space="0" w:color="auto"/>
              <w:bottom w:val="single" w:sz="4" w:space="0" w:color="auto"/>
            </w:tcBorders>
            <w:shd w:val="clear" w:color="auto" w:fill="FFFFFF"/>
          </w:tcPr>
          <w:p w14:paraId="1F2CFFEE" w14:textId="77777777" w:rsidR="00003DFB" w:rsidRPr="00003DFB" w:rsidRDefault="00003DFB" w:rsidP="00003DFB">
            <w:pPr>
              <w:jc w:val="left"/>
              <w:rPr>
                <w:color w:val="000000"/>
              </w:rPr>
            </w:pPr>
            <w:r w:rsidRPr="00003DFB">
              <w:rPr>
                <w:color w:val="000000"/>
              </w:rPr>
              <w:t>295</w:t>
            </w:r>
          </w:p>
        </w:tc>
        <w:tc>
          <w:tcPr>
            <w:tcW w:w="1646" w:type="dxa"/>
            <w:tcBorders>
              <w:top w:val="single" w:sz="4" w:space="0" w:color="auto"/>
              <w:bottom w:val="single" w:sz="4" w:space="0" w:color="auto"/>
            </w:tcBorders>
            <w:shd w:val="clear" w:color="auto" w:fill="FFFFFF"/>
          </w:tcPr>
          <w:p w14:paraId="1C630942" w14:textId="77777777" w:rsidR="00003DFB" w:rsidRPr="00003DFB" w:rsidRDefault="00003DFB" w:rsidP="00003DFB">
            <w:pPr>
              <w:jc w:val="left"/>
              <w:rPr>
                <w:color w:val="000000"/>
              </w:rPr>
            </w:pPr>
            <w:r w:rsidRPr="00003DFB">
              <w:rPr>
                <w:color w:val="000000"/>
              </w:rPr>
              <w:t>EXC145</w:t>
            </w:r>
          </w:p>
        </w:tc>
        <w:tc>
          <w:tcPr>
            <w:tcW w:w="1647" w:type="dxa"/>
            <w:tcBorders>
              <w:top w:val="single" w:sz="4" w:space="0" w:color="auto"/>
              <w:bottom w:val="single" w:sz="4" w:space="0" w:color="auto"/>
            </w:tcBorders>
            <w:shd w:val="clear" w:color="auto" w:fill="FFFFFF"/>
          </w:tcPr>
          <w:p w14:paraId="1E66DA8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AD9632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BE86C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84604A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12DF5A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B36DAB7" w14:textId="77777777" w:rsidR="00003DFB" w:rsidRPr="00003DFB" w:rsidRDefault="00003DFB" w:rsidP="00003DFB">
            <w:pPr>
              <w:jc w:val="left"/>
              <w:rPr>
                <w:color w:val="000000"/>
              </w:rPr>
            </w:pPr>
          </w:p>
        </w:tc>
      </w:tr>
      <w:tr w:rsidR="00003DFB" w:rsidRPr="00003DFB" w14:paraId="1B199196" w14:textId="77777777" w:rsidTr="00003DFB">
        <w:trPr>
          <w:trHeight w:val="449"/>
        </w:trPr>
        <w:tc>
          <w:tcPr>
            <w:tcW w:w="550" w:type="dxa"/>
            <w:tcBorders>
              <w:top w:val="single" w:sz="4" w:space="0" w:color="auto"/>
              <w:bottom w:val="single" w:sz="4" w:space="0" w:color="auto"/>
            </w:tcBorders>
            <w:shd w:val="clear" w:color="auto" w:fill="FFFFFF"/>
          </w:tcPr>
          <w:p w14:paraId="4B71564A" w14:textId="77777777" w:rsidR="00003DFB" w:rsidRPr="00003DFB" w:rsidRDefault="00003DFB" w:rsidP="00003DFB">
            <w:pPr>
              <w:jc w:val="left"/>
              <w:rPr>
                <w:color w:val="000000"/>
              </w:rPr>
            </w:pPr>
            <w:r w:rsidRPr="00003DFB">
              <w:rPr>
                <w:color w:val="000000"/>
              </w:rPr>
              <w:t>296</w:t>
            </w:r>
          </w:p>
        </w:tc>
        <w:tc>
          <w:tcPr>
            <w:tcW w:w="1646" w:type="dxa"/>
            <w:tcBorders>
              <w:top w:val="single" w:sz="4" w:space="0" w:color="auto"/>
              <w:bottom w:val="single" w:sz="4" w:space="0" w:color="auto"/>
            </w:tcBorders>
            <w:shd w:val="clear" w:color="auto" w:fill="FFFFFF"/>
          </w:tcPr>
          <w:p w14:paraId="5608358A" w14:textId="77777777" w:rsidR="00003DFB" w:rsidRPr="00003DFB" w:rsidRDefault="00003DFB" w:rsidP="00003DFB">
            <w:pPr>
              <w:jc w:val="left"/>
              <w:rPr>
                <w:color w:val="000000"/>
              </w:rPr>
            </w:pPr>
            <w:r w:rsidRPr="00003DFB">
              <w:rPr>
                <w:color w:val="000000"/>
              </w:rPr>
              <w:t>PTY013</w:t>
            </w:r>
          </w:p>
        </w:tc>
        <w:tc>
          <w:tcPr>
            <w:tcW w:w="1647" w:type="dxa"/>
            <w:tcBorders>
              <w:top w:val="single" w:sz="4" w:space="0" w:color="auto"/>
              <w:bottom w:val="single" w:sz="4" w:space="0" w:color="auto"/>
            </w:tcBorders>
            <w:shd w:val="clear" w:color="auto" w:fill="FFFFFF"/>
          </w:tcPr>
          <w:p w14:paraId="13FAD51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8CE752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722FA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E9B715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C56DAC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13365F" w14:textId="77777777" w:rsidR="00003DFB" w:rsidRPr="00003DFB" w:rsidRDefault="00003DFB" w:rsidP="00003DFB">
            <w:pPr>
              <w:jc w:val="left"/>
              <w:rPr>
                <w:color w:val="000000"/>
              </w:rPr>
            </w:pPr>
          </w:p>
        </w:tc>
      </w:tr>
      <w:tr w:rsidR="00003DFB" w:rsidRPr="00003DFB" w14:paraId="3BBC3808" w14:textId="77777777" w:rsidTr="00003DFB">
        <w:trPr>
          <w:trHeight w:val="449"/>
        </w:trPr>
        <w:tc>
          <w:tcPr>
            <w:tcW w:w="550" w:type="dxa"/>
            <w:tcBorders>
              <w:top w:val="single" w:sz="4" w:space="0" w:color="auto"/>
              <w:bottom w:val="single" w:sz="4" w:space="0" w:color="auto"/>
            </w:tcBorders>
            <w:shd w:val="clear" w:color="auto" w:fill="FFFFFF"/>
          </w:tcPr>
          <w:p w14:paraId="3EF2EE60" w14:textId="77777777" w:rsidR="00003DFB" w:rsidRPr="00003DFB" w:rsidRDefault="00003DFB" w:rsidP="00003DFB">
            <w:pPr>
              <w:jc w:val="left"/>
              <w:rPr>
                <w:color w:val="000000"/>
              </w:rPr>
            </w:pPr>
            <w:r w:rsidRPr="00003DFB">
              <w:rPr>
                <w:color w:val="000000"/>
              </w:rPr>
              <w:lastRenderedPageBreak/>
              <w:t>297</w:t>
            </w:r>
          </w:p>
        </w:tc>
        <w:tc>
          <w:tcPr>
            <w:tcW w:w="1646" w:type="dxa"/>
            <w:tcBorders>
              <w:top w:val="single" w:sz="4" w:space="0" w:color="auto"/>
              <w:bottom w:val="single" w:sz="4" w:space="0" w:color="auto"/>
            </w:tcBorders>
            <w:shd w:val="clear" w:color="auto" w:fill="FFFFFF"/>
          </w:tcPr>
          <w:p w14:paraId="08AFAC46" w14:textId="77777777" w:rsidR="00003DFB" w:rsidRPr="00003DFB" w:rsidRDefault="00003DFB" w:rsidP="00003DFB">
            <w:pPr>
              <w:jc w:val="left"/>
              <w:rPr>
                <w:color w:val="000000"/>
              </w:rPr>
            </w:pPr>
            <w:r w:rsidRPr="00003DFB">
              <w:rPr>
                <w:color w:val="000000"/>
              </w:rPr>
              <w:t>LR013</w:t>
            </w:r>
          </w:p>
        </w:tc>
        <w:tc>
          <w:tcPr>
            <w:tcW w:w="1647" w:type="dxa"/>
            <w:tcBorders>
              <w:top w:val="single" w:sz="4" w:space="0" w:color="auto"/>
              <w:bottom w:val="single" w:sz="4" w:space="0" w:color="auto"/>
            </w:tcBorders>
            <w:shd w:val="clear" w:color="auto" w:fill="FFFFFF"/>
          </w:tcPr>
          <w:p w14:paraId="5670B34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C9A66F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A6CBFB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047D5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C4A527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A4A9ED6" w14:textId="77777777" w:rsidR="00003DFB" w:rsidRPr="00003DFB" w:rsidRDefault="00003DFB" w:rsidP="00003DFB">
            <w:pPr>
              <w:jc w:val="left"/>
              <w:rPr>
                <w:color w:val="000000"/>
              </w:rPr>
            </w:pPr>
          </w:p>
        </w:tc>
      </w:tr>
      <w:tr w:rsidR="00003DFB" w:rsidRPr="00003DFB" w14:paraId="5123F30D" w14:textId="77777777" w:rsidTr="00003DFB">
        <w:trPr>
          <w:trHeight w:val="449"/>
        </w:trPr>
        <w:tc>
          <w:tcPr>
            <w:tcW w:w="550" w:type="dxa"/>
            <w:tcBorders>
              <w:top w:val="single" w:sz="4" w:space="0" w:color="auto"/>
              <w:bottom w:val="single" w:sz="4" w:space="0" w:color="auto"/>
            </w:tcBorders>
            <w:shd w:val="clear" w:color="auto" w:fill="FFFFFF"/>
          </w:tcPr>
          <w:p w14:paraId="3EBE5EE7" w14:textId="77777777" w:rsidR="00003DFB" w:rsidRPr="00003DFB" w:rsidRDefault="00003DFB" w:rsidP="00003DFB">
            <w:pPr>
              <w:jc w:val="left"/>
              <w:rPr>
                <w:color w:val="000000"/>
              </w:rPr>
            </w:pPr>
            <w:r w:rsidRPr="00003DFB">
              <w:rPr>
                <w:color w:val="000000"/>
              </w:rPr>
              <w:t>298</w:t>
            </w:r>
          </w:p>
        </w:tc>
        <w:tc>
          <w:tcPr>
            <w:tcW w:w="1646" w:type="dxa"/>
            <w:tcBorders>
              <w:top w:val="single" w:sz="4" w:space="0" w:color="auto"/>
              <w:bottom w:val="single" w:sz="4" w:space="0" w:color="auto"/>
            </w:tcBorders>
            <w:shd w:val="clear" w:color="auto" w:fill="FFFFFF"/>
          </w:tcPr>
          <w:p w14:paraId="284B8F26" w14:textId="77777777" w:rsidR="00003DFB" w:rsidRPr="00003DFB" w:rsidRDefault="00003DFB" w:rsidP="00003DFB">
            <w:pPr>
              <w:jc w:val="left"/>
              <w:rPr>
                <w:color w:val="000000"/>
              </w:rPr>
            </w:pPr>
            <w:r w:rsidRPr="00003DFB">
              <w:rPr>
                <w:color w:val="000000"/>
              </w:rPr>
              <w:t>C737</w:t>
            </w:r>
          </w:p>
        </w:tc>
        <w:tc>
          <w:tcPr>
            <w:tcW w:w="1647" w:type="dxa"/>
            <w:tcBorders>
              <w:top w:val="single" w:sz="4" w:space="0" w:color="auto"/>
              <w:bottom w:val="single" w:sz="4" w:space="0" w:color="auto"/>
            </w:tcBorders>
            <w:shd w:val="clear" w:color="auto" w:fill="FFFFFF"/>
          </w:tcPr>
          <w:p w14:paraId="75BF665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AC6FB8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EABC90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F4ADAD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5BB56A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F7527A" w14:textId="77777777" w:rsidR="00003DFB" w:rsidRPr="00003DFB" w:rsidRDefault="00003DFB" w:rsidP="00003DFB">
            <w:pPr>
              <w:jc w:val="left"/>
              <w:rPr>
                <w:color w:val="000000"/>
              </w:rPr>
            </w:pPr>
          </w:p>
        </w:tc>
      </w:tr>
      <w:tr w:rsidR="00003DFB" w:rsidRPr="00003DFB" w14:paraId="64763896" w14:textId="77777777" w:rsidTr="00003DFB">
        <w:trPr>
          <w:trHeight w:val="449"/>
        </w:trPr>
        <w:tc>
          <w:tcPr>
            <w:tcW w:w="550" w:type="dxa"/>
            <w:tcBorders>
              <w:top w:val="single" w:sz="4" w:space="0" w:color="auto"/>
              <w:bottom w:val="single" w:sz="4" w:space="0" w:color="auto"/>
            </w:tcBorders>
            <w:shd w:val="clear" w:color="auto" w:fill="FFFFFF"/>
          </w:tcPr>
          <w:p w14:paraId="6B3026AB" w14:textId="77777777" w:rsidR="00003DFB" w:rsidRPr="00003DFB" w:rsidRDefault="00003DFB" w:rsidP="00003DFB">
            <w:pPr>
              <w:jc w:val="left"/>
              <w:rPr>
                <w:color w:val="000000"/>
              </w:rPr>
            </w:pPr>
            <w:r w:rsidRPr="00003DFB">
              <w:rPr>
                <w:color w:val="000000"/>
              </w:rPr>
              <w:t>299</w:t>
            </w:r>
          </w:p>
        </w:tc>
        <w:tc>
          <w:tcPr>
            <w:tcW w:w="1646" w:type="dxa"/>
            <w:tcBorders>
              <w:top w:val="single" w:sz="4" w:space="0" w:color="auto"/>
              <w:bottom w:val="single" w:sz="4" w:space="0" w:color="auto"/>
            </w:tcBorders>
            <w:shd w:val="clear" w:color="auto" w:fill="FFFFFF"/>
          </w:tcPr>
          <w:p w14:paraId="31484C02" w14:textId="77777777" w:rsidR="00003DFB" w:rsidRPr="00003DFB" w:rsidRDefault="00003DFB" w:rsidP="00003DFB">
            <w:pPr>
              <w:jc w:val="left"/>
              <w:rPr>
                <w:color w:val="000000"/>
              </w:rPr>
            </w:pPr>
            <w:r w:rsidRPr="00003DFB">
              <w:rPr>
                <w:color w:val="000000"/>
              </w:rPr>
              <w:t>COL120</w:t>
            </w:r>
          </w:p>
        </w:tc>
        <w:tc>
          <w:tcPr>
            <w:tcW w:w="1647" w:type="dxa"/>
            <w:tcBorders>
              <w:top w:val="single" w:sz="4" w:space="0" w:color="auto"/>
              <w:bottom w:val="single" w:sz="4" w:space="0" w:color="auto"/>
            </w:tcBorders>
            <w:shd w:val="clear" w:color="auto" w:fill="FFFFFF"/>
          </w:tcPr>
          <w:p w14:paraId="3D98B32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61CE0F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F0283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444C6A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D86301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FEEBA84" w14:textId="77777777" w:rsidR="00003DFB" w:rsidRPr="00003DFB" w:rsidRDefault="00003DFB" w:rsidP="00003DFB">
            <w:pPr>
              <w:jc w:val="left"/>
              <w:rPr>
                <w:color w:val="000000"/>
              </w:rPr>
            </w:pPr>
          </w:p>
        </w:tc>
      </w:tr>
      <w:tr w:rsidR="00003DFB" w:rsidRPr="00003DFB" w14:paraId="2682453A" w14:textId="77777777" w:rsidTr="00003DFB">
        <w:trPr>
          <w:trHeight w:val="449"/>
        </w:trPr>
        <w:tc>
          <w:tcPr>
            <w:tcW w:w="550" w:type="dxa"/>
            <w:tcBorders>
              <w:top w:val="single" w:sz="4" w:space="0" w:color="auto"/>
              <w:bottom w:val="single" w:sz="4" w:space="0" w:color="auto"/>
            </w:tcBorders>
            <w:shd w:val="clear" w:color="auto" w:fill="FFFFFF"/>
          </w:tcPr>
          <w:p w14:paraId="2665BC25" w14:textId="77777777" w:rsidR="00003DFB" w:rsidRPr="00003DFB" w:rsidRDefault="00003DFB" w:rsidP="00003DFB">
            <w:pPr>
              <w:jc w:val="left"/>
              <w:rPr>
                <w:color w:val="000000"/>
              </w:rPr>
            </w:pPr>
            <w:r w:rsidRPr="00003DFB">
              <w:rPr>
                <w:color w:val="000000"/>
              </w:rPr>
              <w:t>300</w:t>
            </w:r>
          </w:p>
        </w:tc>
        <w:tc>
          <w:tcPr>
            <w:tcW w:w="1646" w:type="dxa"/>
            <w:tcBorders>
              <w:top w:val="single" w:sz="4" w:space="0" w:color="auto"/>
              <w:bottom w:val="single" w:sz="4" w:space="0" w:color="auto"/>
            </w:tcBorders>
            <w:shd w:val="clear" w:color="auto" w:fill="FFFFFF"/>
          </w:tcPr>
          <w:p w14:paraId="27EF8F44" w14:textId="77777777" w:rsidR="00003DFB" w:rsidRPr="00003DFB" w:rsidRDefault="00003DFB" w:rsidP="00003DFB">
            <w:pPr>
              <w:jc w:val="left"/>
              <w:rPr>
                <w:color w:val="000000"/>
              </w:rPr>
            </w:pPr>
            <w:r w:rsidRPr="00003DFB">
              <w:rPr>
                <w:color w:val="000000"/>
              </w:rPr>
              <w:t>COL123</w:t>
            </w:r>
          </w:p>
        </w:tc>
        <w:tc>
          <w:tcPr>
            <w:tcW w:w="1647" w:type="dxa"/>
            <w:tcBorders>
              <w:top w:val="single" w:sz="4" w:space="0" w:color="auto"/>
              <w:bottom w:val="single" w:sz="4" w:space="0" w:color="auto"/>
            </w:tcBorders>
            <w:shd w:val="clear" w:color="auto" w:fill="FFFFFF"/>
          </w:tcPr>
          <w:p w14:paraId="2C57E38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2C11C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5DB5F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71A10F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E094D2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5E11228" w14:textId="77777777" w:rsidR="00003DFB" w:rsidRPr="00003DFB" w:rsidRDefault="00003DFB" w:rsidP="00003DFB">
            <w:pPr>
              <w:jc w:val="left"/>
              <w:rPr>
                <w:color w:val="000000"/>
              </w:rPr>
            </w:pPr>
          </w:p>
        </w:tc>
      </w:tr>
      <w:tr w:rsidR="00003DFB" w:rsidRPr="00003DFB" w14:paraId="1EC9BEDE" w14:textId="77777777" w:rsidTr="00003DFB">
        <w:trPr>
          <w:trHeight w:val="449"/>
        </w:trPr>
        <w:tc>
          <w:tcPr>
            <w:tcW w:w="550" w:type="dxa"/>
            <w:tcBorders>
              <w:top w:val="single" w:sz="4" w:space="0" w:color="auto"/>
              <w:bottom w:val="single" w:sz="4" w:space="0" w:color="auto"/>
            </w:tcBorders>
            <w:shd w:val="clear" w:color="auto" w:fill="FFFFFF"/>
          </w:tcPr>
          <w:p w14:paraId="6EA67A7D" w14:textId="77777777" w:rsidR="00003DFB" w:rsidRPr="00003DFB" w:rsidRDefault="00003DFB" w:rsidP="00003DFB">
            <w:pPr>
              <w:jc w:val="left"/>
              <w:rPr>
                <w:color w:val="000000"/>
              </w:rPr>
            </w:pPr>
            <w:r w:rsidRPr="00003DFB">
              <w:rPr>
                <w:color w:val="000000"/>
              </w:rPr>
              <w:t>301</w:t>
            </w:r>
          </w:p>
        </w:tc>
        <w:tc>
          <w:tcPr>
            <w:tcW w:w="1646" w:type="dxa"/>
            <w:tcBorders>
              <w:top w:val="single" w:sz="4" w:space="0" w:color="auto"/>
              <w:bottom w:val="single" w:sz="4" w:space="0" w:color="auto"/>
            </w:tcBorders>
            <w:shd w:val="clear" w:color="auto" w:fill="FFFFFF"/>
          </w:tcPr>
          <w:p w14:paraId="03B60500" w14:textId="77777777" w:rsidR="00003DFB" w:rsidRPr="00003DFB" w:rsidRDefault="00003DFB" w:rsidP="00003DFB">
            <w:pPr>
              <w:jc w:val="left"/>
              <w:rPr>
                <w:color w:val="000000"/>
              </w:rPr>
            </w:pPr>
            <w:r w:rsidRPr="00003DFB">
              <w:rPr>
                <w:color w:val="000000"/>
              </w:rPr>
              <w:t>C235</w:t>
            </w:r>
          </w:p>
        </w:tc>
        <w:tc>
          <w:tcPr>
            <w:tcW w:w="1647" w:type="dxa"/>
            <w:tcBorders>
              <w:top w:val="single" w:sz="4" w:space="0" w:color="auto"/>
              <w:bottom w:val="single" w:sz="4" w:space="0" w:color="auto"/>
            </w:tcBorders>
            <w:shd w:val="clear" w:color="auto" w:fill="FFFFFF"/>
          </w:tcPr>
          <w:p w14:paraId="78EA809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75394B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7D208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54972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338A0E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813B38" w14:textId="77777777" w:rsidR="00003DFB" w:rsidRPr="00003DFB" w:rsidRDefault="00003DFB" w:rsidP="00003DFB">
            <w:pPr>
              <w:jc w:val="left"/>
              <w:rPr>
                <w:color w:val="000000"/>
              </w:rPr>
            </w:pPr>
          </w:p>
        </w:tc>
      </w:tr>
      <w:tr w:rsidR="00003DFB" w:rsidRPr="00003DFB" w14:paraId="55F50410" w14:textId="77777777" w:rsidTr="00003DFB">
        <w:trPr>
          <w:trHeight w:val="449"/>
        </w:trPr>
        <w:tc>
          <w:tcPr>
            <w:tcW w:w="550" w:type="dxa"/>
            <w:tcBorders>
              <w:top w:val="single" w:sz="4" w:space="0" w:color="auto"/>
              <w:bottom w:val="single" w:sz="4" w:space="0" w:color="auto"/>
            </w:tcBorders>
            <w:shd w:val="clear" w:color="auto" w:fill="FFFFFF"/>
          </w:tcPr>
          <w:p w14:paraId="3CAC173A" w14:textId="77777777" w:rsidR="00003DFB" w:rsidRPr="00003DFB" w:rsidRDefault="00003DFB" w:rsidP="00003DFB">
            <w:pPr>
              <w:jc w:val="left"/>
              <w:rPr>
                <w:color w:val="000000"/>
              </w:rPr>
            </w:pPr>
            <w:r w:rsidRPr="00003DFB">
              <w:rPr>
                <w:color w:val="000000"/>
              </w:rPr>
              <w:t>302</w:t>
            </w:r>
          </w:p>
        </w:tc>
        <w:tc>
          <w:tcPr>
            <w:tcW w:w="1646" w:type="dxa"/>
            <w:tcBorders>
              <w:top w:val="single" w:sz="4" w:space="0" w:color="auto"/>
              <w:bottom w:val="single" w:sz="4" w:space="0" w:color="auto"/>
            </w:tcBorders>
            <w:shd w:val="clear" w:color="auto" w:fill="FFFFFF"/>
          </w:tcPr>
          <w:p w14:paraId="3103D7F9" w14:textId="77777777" w:rsidR="00003DFB" w:rsidRPr="00003DFB" w:rsidRDefault="00003DFB" w:rsidP="00003DFB">
            <w:pPr>
              <w:jc w:val="left"/>
              <w:rPr>
                <w:color w:val="000000"/>
              </w:rPr>
            </w:pPr>
            <w:r w:rsidRPr="00003DFB">
              <w:rPr>
                <w:color w:val="000000"/>
              </w:rPr>
              <w:t>C236</w:t>
            </w:r>
          </w:p>
        </w:tc>
        <w:tc>
          <w:tcPr>
            <w:tcW w:w="1647" w:type="dxa"/>
            <w:tcBorders>
              <w:top w:val="single" w:sz="4" w:space="0" w:color="auto"/>
              <w:bottom w:val="single" w:sz="4" w:space="0" w:color="auto"/>
            </w:tcBorders>
            <w:shd w:val="clear" w:color="auto" w:fill="FFFFFF"/>
          </w:tcPr>
          <w:p w14:paraId="7B81455E"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94F2627" w14:textId="77777777" w:rsidR="00003DFB" w:rsidRPr="00003DFB" w:rsidRDefault="00003DFB" w:rsidP="00003DFB">
            <w:pPr>
              <w:jc w:val="left"/>
              <w:rPr>
                <w:color w:val="000000"/>
              </w:rPr>
            </w:pPr>
          </w:p>
        </w:tc>
        <w:tc>
          <w:tcPr>
            <w:tcW w:w="1647" w:type="dxa"/>
            <w:shd w:val="clear" w:color="auto" w:fill="FFFFFF"/>
          </w:tcPr>
          <w:p w14:paraId="5C777B83" w14:textId="77777777" w:rsidR="00003DFB" w:rsidRPr="00003DFB" w:rsidRDefault="00003DFB" w:rsidP="00003DFB">
            <w:pPr>
              <w:jc w:val="left"/>
              <w:rPr>
                <w:color w:val="000000"/>
              </w:rPr>
            </w:pPr>
          </w:p>
        </w:tc>
        <w:tc>
          <w:tcPr>
            <w:tcW w:w="1647" w:type="dxa"/>
            <w:shd w:val="clear" w:color="auto" w:fill="FFFFFF"/>
          </w:tcPr>
          <w:p w14:paraId="6ECA262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C26B70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477F8C" w14:textId="77777777" w:rsidR="00003DFB" w:rsidRPr="00003DFB" w:rsidRDefault="00003DFB" w:rsidP="00003DFB">
            <w:pPr>
              <w:jc w:val="left"/>
              <w:rPr>
                <w:color w:val="000000"/>
              </w:rPr>
            </w:pPr>
          </w:p>
        </w:tc>
      </w:tr>
      <w:tr w:rsidR="00003DFB" w:rsidRPr="00003DFB" w14:paraId="549D82DA" w14:textId="77777777" w:rsidTr="00003DFB">
        <w:trPr>
          <w:trHeight w:val="449"/>
        </w:trPr>
        <w:tc>
          <w:tcPr>
            <w:tcW w:w="550" w:type="dxa"/>
            <w:tcBorders>
              <w:top w:val="single" w:sz="4" w:space="0" w:color="auto"/>
              <w:bottom w:val="single" w:sz="4" w:space="0" w:color="auto"/>
            </w:tcBorders>
            <w:shd w:val="clear" w:color="auto" w:fill="FFFFFF"/>
          </w:tcPr>
          <w:p w14:paraId="33A9AA5D" w14:textId="77777777" w:rsidR="00003DFB" w:rsidRPr="00003DFB" w:rsidRDefault="00003DFB" w:rsidP="00003DFB">
            <w:pPr>
              <w:jc w:val="left"/>
              <w:rPr>
                <w:color w:val="000000"/>
              </w:rPr>
            </w:pPr>
            <w:r>
              <w:rPr>
                <w:color w:val="000000"/>
              </w:rPr>
              <w:t>303</w:t>
            </w:r>
          </w:p>
        </w:tc>
        <w:tc>
          <w:tcPr>
            <w:tcW w:w="1646" w:type="dxa"/>
            <w:tcBorders>
              <w:top w:val="single" w:sz="4" w:space="0" w:color="auto"/>
              <w:bottom w:val="single" w:sz="4" w:space="0" w:color="auto"/>
            </w:tcBorders>
            <w:shd w:val="clear" w:color="auto" w:fill="FFFFFF"/>
          </w:tcPr>
          <w:p w14:paraId="0EF96F61" w14:textId="77777777" w:rsidR="00003DFB" w:rsidRPr="00003DFB" w:rsidRDefault="00003DFB" w:rsidP="00003DFB">
            <w:pPr>
              <w:jc w:val="left"/>
              <w:rPr>
                <w:color w:val="000000"/>
              </w:rPr>
            </w:pPr>
            <w:r>
              <w:rPr>
                <w:color w:val="000000"/>
              </w:rPr>
              <w:t>RLV375</w:t>
            </w:r>
          </w:p>
        </w:tc>
        <w:tc>
          <w:tcPr>
            <w:tcW w:w="1647" w:type="dxa"/>
            <w:tcBorders>
              <w:top w:val="single" w:sz="4" w:space="0" w:color="auto"/>
              <w:bottom w:val="single" w:sz="4" w:space="0" w:color="auto"/>
            </w:tcBorders>
            <w:shd w:val="clear" w:color="auto" w:fill="FFFFFF"/>
          </w:tcPr>
          <w:p w14:paraId="12329B8E"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A865CB8"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4F9FD948" w14:textId="77777777" w:rsidR="00003DFB" w:rsidRPr="00003DFB" w:rsidRDefault="00003DFB" w:rsidP="00003DFB">
            <w:pPr>
              <w:jc w:val="left"/>
              <w:rPr>
                <w:color w:val="000000"/>
              </w:rPr>
            </w:pPr>
            <w:r>
              <w:rPr>
                <w:color w:val="000000"/>
              </w:rPr>
              <w:t>RLV370</w:t>
            </w:r>
          </w:p>
        </w:tc>
        <w:tc>
          <w:tcPr>
            <w:tcW w:w="1647" w:type="dxa"/>
            <w:shd w:val="clear" w:color="auto" w:fill="FFFFFF"/>
          </w:tcPr>
          <w:p w14:paraId="425F8236"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single" w:sz="4" w:space="0" w:color="auto"/>
            </w:tcBorders>
            <w:shd w:val="clear" w:color="auto" w:fill="FFFFFF"/>
          </w:tcPr>
          <w:p w14:paraId="65133066" w14:textId="77777777" w:rsidR="00003DFB" w:rsidRPr="00412367" w:rsidRDefault="00003DFB" w:rsidP="00003DFB">
            <w:pPr>
              <w:jc w:val="left"/>
              <w:rPr>
                <w:color w:val="000000"/>
                <w:lang w:val="en-US"/>
                <w:rPrChange w:id="2657" w:author="Huke, Juan (extern)" w:date="2024-05-22T18:35:00Z">
                  <w:rPr>
                    <w:color w:val="000000"/>
                  </w:rPr>
                </w:rPrChange>
              </w:rPr>
            </w:pPr>
            <w:r w:rsidRPr="00412367">
              <w:rPr>
                <w:color w:val="000000"/>
                <w:lang w:val="en-US"/>
                <w:rPrChange w:id="2658" w:author="Huke, Juan (extern)" w:date="2024-05-22T18:35:00Z">
                  <w:rPr>
                    <w:color w:val="000000"/>
                  </w:rPr>
                </w:rPrChange>
              </w:rPr>
              <w:t xml:space="preserve">else if RLV370 in ('1', '2') </w:t>
            </w:r>
          </w:p>
          <w:p w14:paraId="2C34B0A4" w14:textId="77777777" w:rsidR="00003DFB" w:rsidRDefault="00003DFB" w:rsidP="00003DFB">
            <w:pPr>
              <w:jc w:val="left"/>
              <w:rPr>
                <w:color w:val="000000"/>
              </w:rPr>
            </w:pPr>
            <w:r>
              <w:rPr>
                <w:color w:val="000000"/>
              </w:rPr>
              <w:t>then 1</w:t>
            </w:r>
          </w:p>
          <w:p w14:paraId="7C695984"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single" w:sz="4" w:space="0" w:color="auto"/>
            </w:tcBorders>
            <w:shd w:val="clear" w:color="auto" w:fill="FFFFFF"/>
          </w:tcPr>
          <w:p w14:paraId="709C2A44" w14:textId="77777777" w:rsidR="00003DFB" w:rsidRDefault="00003DFB" w:rsidP="00003DFB">
            <w:pPr>
              <w:jc w:val="left"/>
              <w:rPr>
                <w:color w:val="000000"/>
              </w:rPr>
            </w:pPr>
            <w:r>
              <w:rPr>
                <w:color w:val="000000"/>
              </w:rPr>
              <w:t>NPE Relevanz für Kapitalabzug</w:t>
            </w:r>
          </w:p>
          <w:p w14:paraId="320E62B9" w14:textId="77777777" w:rsidR="00003DFB" w:rsidRDefault="00003DFB" w:rsidP="00003DFB">
            <w:pPr>
              <w:jc w:val="left"/>
              <w:rPr>
                <w:color w:val="000000"/>
              </w:rPr>
            </w:pPr>
          </w:p>
          <w:p w14:paraId="6CEE1BF6" w14:textId="77777777" w:rsidR="00003DFB" w:rsidRDefault="00003DFB" w:rsidP="00003DFB">
            <w:pPr>
              <w:jc w:val="left"/>
              <w:rPr>
                <w:color w:val="000000"/>
              </w:rPr>
            </w:pPr>
            <w:r>
              <w:rPr>
                <w:color w:val="000000"/>
              </w:rPr>
              <w:t xml:space="preserve">"RLV370 NPE Statuskennzeichen (0= nicht notleidend, 1=notleidend, 2=notleidend, gestundet), RLV375 NPE Relevanz für Kapitalabzug (0 = Nicht relevant, 1 = Relevant für NPE CRR, 2 = </w:t>
            </w:r>
            <w:r>
              <w:rPr>
                <w:color w:val="000000"/>
              </w:rPr>
              <w:tab/>
            </w:r>
          </w:p>
          <w:p w14:paraId="05B39485" w14:textId="77777777" w:rsidR="00003DFB" w:rsidRPr="00412367" w:rsidRDefault="00003DFB" w:rsidP="00003DFB">
            <w:pPr>
              <w:jc w:val="left"/>
              <w:rPr>
                <w:color w:val="000000"/>
                <w:lang w:val="en-US"/>
                <w:rPrChange w:id="2659" w:author="Huke, Juan (extern)" w:date="2024-05-22T18:35:00Z">
                  <w:rPr>
                    <w:color w:val="000000"/>
                  </w:rPr>
                </w:rPrChange>
              </w:rPr>
            </w:pPr>
            <w:r w:rsidRPr="00412367">
              <w:rPr>
                <w:color w:val="000000"/>
                <w:lang w:val="en-US"/>
                <w:rPrChange w:id="2660" w:author="Huke, Juan (extern)" w:date="2024-05-22T18:35:00Z">
                  <w:rPr>
                    <w:color w:val="000000"/>
                  </w:rPr>
                </w:rPrChange>
              </w:rPr>
              <w:t xml:space="preserve">Relevant für NPE ECB NEW, 3 = </w:t>
            </w:r>
            <w:r w:rsidRPr="00412367">
              <w:rPr>
                <w:color w:val="000000"/>
                <w:lang w:val="en-US"/>
                <w:rPrChange w:id="2661" w:author="Huke, Juan (extern)" w:date="2024-05-22T18:35:00Z">
                  <w:rPr>
                    <w:color w:val="000000"/>
                  </w:rPr>
                </w:rPrChange>
              </w:rPr>
              <w:tab/>
            </w:r>
          </w:p>
          <w:p w14:paraId="55557860" w14:textId="77777777" w:rsidR="00003DFB" w:rsidRPr="00412367" w:rsidRDefault="00003DFB" w:rsidP="00003DFB">
            <w:pPr>
              <w:jc w:val="left"/>
              <w:rPr>
                <w:color w:val="000000"/>
                <w:lang w:val="en-US"/>
                <w:rPrChange w:id="2662" w:author="Huke, Juan (extern)" w:date="2024-05-22T18:35:00Z">
                  <w:rPr>
                    <w:color w:val="000000"/>
                  </w:rPr>
                </w:rPrChange>
              </w:rPr>
            </w:pPr>
            <w:r w:rsidRPr="00412367">
              <w:rPr>
                <w:color w:val="000000"/>
                <w:lang w:val="en-US"/>
                <w:rPrChange w:id="2663" w:author="Huke, Juan (extern)" w:date="2024-05-22T18:35:00Z">
                  <w:rPr>
                    <w:color w:val="000000"/>
                  </w:rPr>
                </w:rPrChange>
              </w:rPr>
              <w:t>Relevant für NPE ECB STOCK)"</w:t>
            </w:r>
          </w:p>
          <w:p w14:paraId="4AF7CE58" w14:textId="77777777" w:rsidR="00003DFB" w:rsidRDefault="00003DFB" w:rsidP="00003DFB">
            <w:pPr>
              <w:jc w:val="left"/>
              <w:rPr>
                <w:color w:val="000000"/>
              </w:rPr>
            </w:pPr>
            <w:r>
              <w:rPr>
                <w:color w:val="000000"/>
              </w:rPr>
              <w:lastRenderedPageBreak/>
              <w:t>C206 Laufzeitbeginn des Geschäfts</w:t>
            </w:r>
          </w:p>
          <w:p w14:paraId="1FB3ED26" w14:textId="77777777" w:rsidR="00003DFB" w:rsidRPr="00003DFB" w:rsidRDefault="00003DFB" w:rsidP="00003DFB">
            <w:pPr>
              <w:jc w:val="left"/>
              <w:rPr>
                <w:color w:val="000000"/>
              </w:rPr>
            </w:pPr>
            <w:r>
              <w:rPr>
                <w:color w:val="000000"/>
              </w:rPr>
              <w:t>B436 Datum des Ausfalls</w:t>
            </w:r>
          </w:p>
        </w:tc>
      </w:tr>
      <w:tr w:rsidR="00003DFB" w:rsidRPr="00003DFB" w14:paraId="35E11D60" w14:textId="77777777" w:rsidTr="00003DFB">
        <w:trPr>
          <w:trHeight w:val="449"/>
        </w:trPr>
        <w:tc>
          <w:tcPr>
            <w:tcW w:w="550" w:type="dxa"/>
            <w:tcBorders>
              <w:top w:val="single" w:sz="4" w:space="0" w:color="auto"/>
              <w:bottom w:val="nil"/>
            </w:tcBorders>
            <w:shd w:val="clear" w:color="auto" w:fill="FFFFFF"/>
          </w:tcPr>
          <w:p w14:paraId="39B1B9F1" w14:textId="77777777" w:rsidR="00003DFB" w:rsidRDefault="00003DFB" w:rsidP="00003DFB">
            <w:pPr>
              <w:jc w:val="left"/>
              <w:rPr>
                <w:color w:val="000000"/>
              </w:rPr>
            </w:pPr>
            <w:r>
              <w:rPr>
                <w:color w:val="000000"/>
              </w:rPr>
              <w:lastRenderedPageBreak/>
              <w:t>304</w:t>
            </w:r>
          </w:p>
        </w:tc>
        <w:tc>
          <w:tcPr>
            <w:tcW w:w="1646" w:type="dxa"/>
            <w:tcBorders>
              <w:top w:val="single" w:sz="4" w:space="0" w:color="auto"/>
              <w:bottom w:val="nil"/>
            </w:tcBorders>
            <w:shd w:val="clear" w:color="auto" w:fill="FFFFFF"/>
          </w:tcPr>
          <w:p w14:paraId="723716BC" w14:textId="77777777" w:rsidR="00003DFB" w:rsidRDefault="00003DFB" w:rsidP="00003DFB">
            <w:pPr>
              <w:jc w:val="left"/>
              <w:rPr>
                <w:color w:val="000000"/>
              </w:rPr>
            </w:pPr>
            <w:r>
              <w:rPr>
                <w:color w:val="000000"/>
              </w:rPr>
              <w:t>VAD670</w:t>
            </w:r>
          </w:p>
        </w:tc>
        <w:tc>
          <w:tcPr>
            <w:tcW w:w="1647" w:type="dxa"/>
            <w:tcBorders>
              <w:top w:val="single" w:sz="4" w:space="0" w:color="auto"/>
              <w:bottom w:val="nil"/>
            </w:tcBorders>
            <w:shd w:val="clear" w:color="auto" w:fill="FFFFFF"/>
          </w:tcPr>
          <w:p w14:paraId="46700F60" w14:textId="77777777" w:rsidR="00003DFB" w:rsidRDefault="00003DFB" w:rsidP="00003DFB">
            <w:pPr>
              <w:jc w:val="left"/>
              <w:rPr>
                <w:color w:val="000000"/>
              </w:rPr>
            </w:pPr>
            <w:r>
              <w:rPr>
                <w:color w:val="000000"/>
              </w:rPr>
              <w:t>double</w:t>
            </w:r>
          </w:p>
        </w:tc>
        <w:tc>
          <w:tcPr>
            <w:tcW w:w="1647" w:type="dxa"/>
            <w:shd w:val="clear" w:color="auto" w:fill="FFFFFF"/>
          </w:tcPr>
          <w:p w14:paraId="540AB110" w14:textId="77777777" w:rsidR="00003DFB" w:rsidRDefault="00003DFB" w:rsidP="00003DFB">
            <w:pPr>
              <w:jc w:val="left"/>
              <w:rPr>
                <w:color w:val="000000"/>
              </w:rPr>
            </w:pPr>
            <w:r>
              <w:rPr>
                <w:color w:val="000000"/>
              </w:rPr>
              <w:t>POSITION</w:t>
            </w:r>
          </w:p>
        </w:tc>
        <w:tc>
          <w:tcPr>
            <w:tcW w:w="1647" w:type="dxa"/>
            <w:shd w:val="clear" w:color="auto" w:fill="FFFFFF"/>
          </w:tcPr>
          <w:p w14:paraId="39378ED3" w14:textId="77777777" w:rsidR="00003DFB" w:rsidRDefault="00003DFB" w:rsidP="00003DFB">
            <w:pPr>
              <w:jc w:val="left"/>
              <w:rPr>
                <w:color w:val="000000"/>
              </w:rPr>
            </w:pPr>
            <w:r>
              <w:rPr>
                <w:color w:val="000000"/>
              </w:rPr>
              <w:t>C226</w:t>
            </w:r>
          </w:p>
        </w:tc>
        <w:tc>
          <w:tcPr>
            <w:tcW w:w="1647" w:type="dxa"/>
            <w:shd w:val="clear" w:color="auto" w:fill="FFFFFF"/>
          </w:tcPr>
          <w:p w14:paraId="236F1097" w14:textId="77777777" w:rsid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76DC45D2" w14:textId="77777777" w:rsidR="00003DFB" w:rsidRPr="00412367" w:rsidRDefault="00003DFB" w:rsidP="00003DFB">
            <w:pPr>
              <w:jc w:val="left"/>
              <w:rPr>
                <w:color w:val="000000"/>
                <w:lang w:val="en-US"/>
                <w:rPrChange w:id="2664" w:author="Huke, Juan (extern)" w:date="2024-05-22T18:35:00Z">
                  <w:rPr>
                    <w:color w:val="000000"/>
                  </w:rPr>
                </w:rPrChange>
              </w:rPr>
            </w:pPr>
            <w:r w:rsidRPr="00412367">
              <w:rPr>
                <w:color w:val="000000"/>
                <w:lang w:val="en-US"/>
                <w:rPrChange w:id="2665" w:author="Huke, Juan (extern)" w:date="2024-05-22T18:35:00Z">
                  <w:rPr>
                    <w:color w:val="000000"/>
                  </w:rPr>
                </w:rPrChange>
              </w:rPr>
              <w:t>if RLV375 in (1, 2) and (C226[IFRS] + C265[IFRS] +VAD280) &gt; 0</w:t>
            </w:r>
          </w:p>
          <w:p w14:paraId="7B6F88BD" w14:textId="77777777" w:rsidR="00003DFB" w:rsidRPr="00412367" w:rsidRDefault="00003DFB" w:rsidP="00003DFB">
            <w:pPr>
              <w:jc w:val="left"/>
              <w:rPr>
                <w:color w:val="000000"/>
                <w:lang w:val="en-US"/>
                <w:rPrChange w:id="2666" w:author="Huke, Juan (extern)" w:date="2024-05-22T18:35:00Z">
                  <w:rPr>
                    <w:color w:val="000000"/>
                  </w:rPr>
                </w:rPrChange>
              </w:rPr>
            </w:pPr>
            <w:r w:rsidRPr="00412367">
              <w:rPr>
                <w:color w:val="000000"/>
                <w:lang w:val="en-US"/>
                <w:rPrChange w:id="2667" w:author="Huke, Juan (extern)" w:date="2024-05-22T18:35:00Z">
                  <w:rPr>
                    <w:color w:val="000000"/>
                  </w:rPr>
                </w:rPrChange>
              </w:rPr>
              <w:t>then C226[IFRS] + C265[IFRS] +VAD280 * (1-NVL(XX_SEC_RATE_NO,0))</w:t>
            </w:r>
          </w:p>
          <w:p w14:paraId="00DDB9D1"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552E43D7" w14:textId="77777777" w:rsidR="00003DFB" w:rsidRDefault="00003DFB" w:rsidP="00003DFB">
            <w:pPr>
              <w:jc w:val="left"/>
              <w:rPr>
                <w:color w:val="000000"/>
              </w:rPr>
            </w:pPr>
            <w:r>
              <w:rPr>
                <w:color w:val="000000"/>
              </w:rPr>
              <w:t>CRR Gesamtwert NPE</w:t>
            </w:r>
          </w:p>
          <w:p w14:paraId="6AED82CB" w14:textId="77777777" w:rsidR="00003DFB" w:rsidRDefault="00003DFB" w:rsidP="00003DFB">
            <w:pPr>
              <w:jc w:val="left"/>
              <w:rPr>
                <w:color w:val="000000"/>
              </w:rPr>
            </w:pPr>
          </w:p>
          <w:p w14:paraId="34BF9C6F" w14:textId="77777777" w:rsidR="00003DFB" w:rsidRDefault="00003DFB" w:rsidP="00003DFB">
            <w:pPr>
              <w:jc w:val="left"/>
              <w:rPr>
                <w:color w:val="000000"/>
              </w:rPr>
            </w:pPr>
            <w:r>
              <w:rPr>
                <w:color w:val="000000"/>
              </w:rPr>
              <w:t>RLV375=NPE Relevanz für Kapitalabzug (1=Relevant für NPE CRR, 2=Relevant für NPE ECB NEW, 3 = Relevant für NPE ECB STOCK), C265=D2 Abschreibung, VAD280=Teilwertabschreibung, C226=Risikovorsorge</w:t>
            </w:r>
          </w:p>
        </w:tc>
      </w:tr>
      <w:tr w:rsidR="00003DFB" w:rsidRPr="00003DFB" w14:paraId="2F55F91D" w14:textId="77777777" w:rsidTr="00003DFB">
        <w:trPr>
          <w:trHeight w:val="449"/>
        </w:trPr>
        <w:tc>
          <w:tcPr>
            <w:tcW w:w="550" w:type="dxa"/>
            <w:tcBorders>
              <w:top w:val="nil"/>
              <w:bottom w:val="nil"/>
            </w:tcBorders>
            <w:shd w:val="clear" w:color="auto" w:fill="FFFFFF"/>
          </w:tcPr>
          <w:p w14:paraId="1830B78E" w14:textId="77777777" w:rsidR="00003DFB" w:rsidRDefault="00003DFB" w:rsidP="00003DFB">
            <w:pPr>
              <w:jc w:val="left"/>
              <w:rPr>
                <w:color w:val="000000"/>
              </w:rPr>
            </w:pPr>
          </w:p>
        </w:tc>
        <w:tc>
          <w:tcPr>
            <w:tcW w:w="1646" w:type="dxa"/>
            <w:tcBorders>
              <w:top w:val="nil"/>
              <w:bottom w:val="nil"/>
            </w:tcBorders>
            <w:shd w:val="clear" w:color="auto" w:fill="FFFFFF"/>
          </w:tcPr>
          <w:p w14:paraId="1FFE8799" w14:textId="77777777" w:rsidR="00003DFB" w:rsidRDefault="00003DFB" w:rsidP="00003DFB">
            <w:pPr>
              <w:jc w:val="left"/>
              <w:rPr>
                <w:color w:val="000000"/>
              </w:rPr>
            </w:pPr>
          </w:p>
        </w:tc>
        <w:tc>
          <w:tcPr>
            <w:tcW w:w="1647" w:type="dxa"/>
            <w:tcBorders>
              <w:top w:val="nil"/>
              <w:bottom w:val="nil"/>
            </w:tcBorders>
            <w:shd w:val="clear" w:color="auto" w:fill="FFFFFF"/>
          </w:tcPr>
          <w:p w14:paraId="02A4B73A" w14:textId="77777777" w:rsidR="00003DFB" w:rsidRDefault="00003DFB" w:rsidP="00003DFB">
            <w:pPr>
              <w:jc w:val="left"/>
              <w:rPr>
                <w:color w:val="000000"/>
              </w:rPr>
            </w:pPr>
          </w:p>
        </w:tc>
        <w:tc>
          <w:tcPr>
            <w:tcW w:w="1647" w:type="dxa"/>
            <w:shd w:val="clear" w:color="auto" w:fill="FFFFFF"/>
          </w:tcPr>
          <w:p w14:paraId="0415D9DB" w14:textId="77777777" w:rsidR="00003DFB" w:rsidRDefault="00003DFB" w:rsidP="00003DFB">
            <w:pPr>
              <w:jc w:val="left"/>
              <w:rPr>
                <w:color w:val="000000"/>
              </w:rPr>
            </w:pPr>
            <w:r>
              <w:rPr>
                <w:color w:val="000000"/>
              </w:rPr>
              <w:t>POSITION</w:t>
            </w:r>
          </w:p>
        </w:tc>
        <w:tc>
          <w:tcPr>
            <w:tcW w:w="1647" w:type="dxa"/>
            <w:shd w:val="clear" w:color="auto" w:fill="FFFFFF"/>
          </w:tcPr>
          <w:p w14:paraId="5553595D" w14:textId="77777777" w:rsidR="00003DFB" w:rsidRDefault="00003DFB" w:rsidP="00003DFB">
            <w:pPr>
              <w:jc w:val="left"/>
              <w:rPr>
                <w:color w:val="000000"/>
              </w:rPr>
            </w:pPr>
            <w:r>
              <w:rPr>
                <w:color w:val="000000"/>
              </w:rPr>
              <w:t>C265</w:t>
            </w:r>
          </w:p>
        </w:tc>
        <w:tc>
          <w:tcPr>
            <w:tcW w:w="1647" w:type="dxa"/>
            <w:shd w:val="clear" w:color="auto" w:fill="FFFFFF"/>
          </w:tcPr>
          <w:p w14:paraId="79981519"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5A6E4635" w14:textId="77777777" w:rsidR="00003DFB" w:rsidRDefault="00003DFB" w:rsidP="00003DFB">
            <w:pPr>
              <w:jc w:val="left"/>
              <w:rPr>
                <w:color w:val="000000"/>
              </w:rPr>
            </w:pPr>
          </w:p>
        </w:tc>
        <w:tc>
          <w:tcPr>
            <w:tcW w:w="2906" w:type="dxa"/>
            <w:tcBorders>
              <w:top w:val="nil"/>
              <w:bottom w:val="nil"/>
            </w:tcBorders>
            <w:shd w:val="clear" w:color="auto" w:fill="FFFFFF"/>
          </w:tcPr>
          <w:p w14:paraId="53884F45" w14:textId="77777777" w:rsidR="00003DFB" w:rsidRDefault="00003DFB" w:rsidP="00003DFB">
            <w:pPr>
              <w:jc w:val="left"/>
              <w:rPr>
                <w:color w:val="000000"/>
              </w:rPr>
            </w:pPr>
          </w:p>
        </w:tc>
      </w:tr>
      <w:tr w:rsidR="00003DFB" w:rsidRPr="00003DFB" w14:paraId="4F56475E" w14:textId="77777777" w:rsidTr="00003DFB">
        <w:trPr>
          <w:trHeight w:val="449"/>
        </w:trPr>
        <w:tc>
          <w:tcPr>
            <w:tcW w:w="550" w:type="dxa"/>
            <w:tcBorders>
              <w:top w:val="nil"/>
              <w:bottom w:val="nil"/>
            </w:tcBorders>
            <w:shd w:val="clear" w:color="auto" w:fill="FFFFFF"/>
          </w:tcPr>
          <w:p w14:paraId="1042885B" w14:textId="77777777" w:rsidR="00003DFB" w:rsidRDefault="00003DFB" w:rsidP="00003DFB">
            <w:pPr>
              <w:jc w:val="left"/>
              <w:rPr>
                <w:color w:val="000000"/>
              </w:rPr>
            </w:pPr>
          </w:p>
        </w:tc>
        <w:tc>
          <w:tcPr>
            <w:tcW w:w="1646" w:type="dxa"/>
            <w:tcBorders>
              <w:top w:val="nil"/>
              <w:bottom w:val="nil"/>
            </w:tcBorders>
            <w:shd w:val="clear" w:color="auto" w:fill="FFFFFF"/>
          </w:tcPr>
          <w:p w14:paraId="6375D516" w14:textId="77777777" w:rsidR="00003DFB" w:rsidRDefault="00003DFB" w:rsidP="00003DFB">
            <w:pPr>
              <w:jc w:val="left"/>
              <w:rPr>
                <w:color w:val="000000"/>
              </w:rPr>
            </w:pPr>
          </w:p>
        </w:tc>
        <w:tc>
          <w:tcPr>
            <w:tcW w:w="1647" w:type="dxa"/>
            <w:tcBorders>
              <w:top w:val="nil"/>
              <w:bottom w:val="nil"/>
            </w:tcBorders>
            <w:shd w:val="clear" w:color="auto" w:fill="FFFFFF"/>
          </w:tcPr>
          <w:p w14:paraId="3A7C9884" w14:textId="77777777" w:rsidR="00003DFB" w:rsidRDefault="00003DFB" w:rsidP="00003DFB">
            <w:pPr>
              <w:jc w:val="left"/>
              <w:rPr>
                <w:color w:val="000000"/>
              </w:rPr>
            </w:pPr>
          </w:p>
        </w:tc>
        <w:tc>
          <w:tcPr>
            <w:tcW w:w="1647" w:type="dxa"/>
            <w:shd w:val="clear" w:color="auto" w:fill="FFFFFF"/>
          </w:tcPr>
          <w:p w14:paraId="58F3CC87" w14:textId="77777777" w:rsidR="00003DFB" w:rsidRDefault="00003DFB" w:rsidP="00003DFB">
            <w:pPr>
              <w:jc w:val="left"/>
              <w:rPr>
                <w:color w:val="000000"/>
              </w:rPr>
            </w:pPr>
            <w:r>
              <w:rPr>
                <w:color w:val="000000"/>
              </w:rPr>
              <w:t>POSITION</w:t>
            </w:r>
          </w:p>
        </w:tc>
        <w:tc>
          <w:tcPr>
            <w:tcW w:w="1647" w:type="dxa"/>
            <w:shd w:val="clear" w:color="auto" w:fill="FFFFFF"/>
          </w:tcPr>
          <w:p w14:paraId="1BFA4950" w14:textId="77777777" w:rsidR="00003DFB" w:rsidRDefault="00003DFB" w:rsidP="00003DFB">
            <w:pPr>
              <w:jc w:val="left"/>
              <w:rPr>
                <w:color w:val="000000"/>
              </w:rPr>
            </w:pPr>
            <w:r>
              <w:rPr>
                <w:color w:val="000000"/>
              </w:rPr>
              <w:t>RLV375</w:t>
            </w:r>
          </w:p>
        </w:tc>
        <w:tc>
          <w:tcPr>
            <w:tcW w:w="1647" w:type="dxa"/>
            <w:shd w:val="clear" w:color="auto" w:fill="FFFFFF"/>
          </w:tcPr>
          <w:p w14:paraId="6BDB359C"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53A4A0AD" w14:textId="77777777" w:rsidR="00003DFB" w:rsidRDefault="00003DFB" w:rsidP="00003DFB">
            <w:pPr>
              <w:jc w:val="left"/>
              <w:rPr>
                <w:color w:val="000000"/>
              </w:rPr>
            </w:pPr>
          </w:p>
        </w:tc>
        <w:tc>
          <w:tcPr>
            <w:tcW w:w="2906" w:type="dxa"/>
            <w:tcBorders>
              <w:top w:val="nil"/>
              <w:bottom w:val="nil"/>
            </w:tcBorders>
            <w:shd w:val="clear" w:color="auto" w:fill="FFFFFF"/>
          </w:tcPr>
          <w:p w14:paraId="6DB4E230" w14:textId="77777777" w:rsidR="00003DFB" w:rsidRDefault="00003DFB" w:rsidP="00003DFB">
            <w:pPr>
              <w:jc w:val="left"/>
              <w:rPr>
                <w:color w:val="000000"/>
              </w:rPr>
            </w:pPr>
          </w:p>
        </w:tc>
      </w:tr>
      <w:tr w:rsidR="00003DFB" w:rsidRPr="00003DFB" w14:paraId="2B070287" w14:textId="77777777" w:rsidTr="00003DFB">
        <w:trPr>
          <w:trHeight w:val="449"/>
        </w:trPr>
        <w:tc>
          <w:tcPr>
            <w:tcW w:w="550" w:type="dxa"/>
            <w:tcBorders>
              <w:top w:val="nil"/>
              <w:bottom w:val="nil"/>
            </w:tcBorders>
            <w:shd w:val="clear" w:color="auto" w:fill="FFFFFF"/>
          </w:tcPr>
          <w:p w14:paraId="3BFCCBC6" w14:textId="77777777" w:rsidR="00003DFB" w:rsidRDefault="00003DFB" w:rsidP="00003DFB">
            <w:pPr>
              <w:jc w:val="left"/>
              <w:rPr>
                <w:color w:val="000000"/>
              </w:rPr>
            </w:pPr>
          </w:p>
        </w:tc>
        <w:tc>
          <w:tcPr>
            <w:tcW w:w="1646" w:type="dxa"/>
            <w:tcBorders>
              <w:top w:val="nil"/>
              <w:bottom w:val="nil"/>
            </w:tcBorders>
            <w:shd w:val="clear" w:color="auto" w:fill="FFFFFF"/>
          </w:tcPr>
          <w:p w14:paraId="6C22309C" w14:textId="77777777" w:rsidR="00003DFB" w:rsidRDefault="00003DFB" w:rsidP="00003DFB">
            <w:pPr>
              <w:jc w:val="left"/>
              <w:rPr>
                <w:color w:val="000000"/>
              </w:rPr>
            </w:pPr>
          </w:p>
        </w:tc>
        <w:tc>
          <w:tcPr>
            <w:tcW w:w="1647" w:type="dxa"/>
            <w:tcBorders>
              <w:top w:val="nil"/>
              <w:bottom w:val="nil"/>
            </w:tcBorders>
            <w:shd w:val="clear" w:color="auto" w:fill="FFFFFF"/>
          </w:tcPr>
          <w:p w14:paraId="76AFCE06" w14:textId="77777777" w:rsidR="00003DFB" w:rsidRDefault="00003DFB" w:rsidP="00003DFB">
            <w:pPr>
              <w:jc w:val="left"/>
              <w:rPr>
                <w:color w:val="000000"/>
              </w:rPr>
            </w:pPr>
          </w:p>
        </w:tc>
        <w:tc>
          <w:tcPr>
            <w:tcW w:w="1647" w:type="dxa"/>
            <w:shd w:val="clear" w:color="auto" w:fill="FFFFFF"/>
          </w:tcPr>
          <w:p w14:paraId="517FB809" w14:textId="77777777" w:rsidR="00003DFB" w:rsidRDefault="00003DFB" w:rsidP="00003DFB">
            <w:pPr>
              <w:jc w:val="left"/>
              <w:rPr>
                <w:color w:val="000000"/>
              </w:rPr>
            </w:pPr>
            <w:r>
              <w:rPr>
                <w:color w:val="000000"/>
              </w:rPr>
              <w:t>POSITION</w:t>
            </w:r>
          </w:p>
        </w:tc>
        <w:tc>
          <w:tcPr>
            <w:tcW w:w="1647" w:type="dxa"/>
            <w:shd w:val="clear" w:color="auto" w:fill="FFFFFF"/>
          </w:tcPr>
          <w:p w14:paraId="2BC414DA" w14:textId="77777777" w:rsidR="00003DFB" w:rsidRDefault="00003DFB" w:rsidP="00003DFB">
            <w:pPr>
              <w:jc w:val="left"/>
              <w:rPr>
                <w:color w:val="000000"/>
              </w:rPr>
            </w:pPr>
            <w:r>
              <w:rPr>
                <w:color w:val="000000"/>
              </w:rPr>
              <w:t>VAD280</w:t>
            </w:r>
          </w:p>
        </w:tc>
        <w:tc>
          <w:tcPr>
            <w:tcW w:w="1647" w:type="dxa"/>
            <w:shd w:val="clear" w:color="auto" w:fill="FFFFFF"/>
          </w:tcPr>
          <w:p w14:paraId="1C60B209"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449AB7A5" w14:textId="77777777" w:rsidR="00003DFB" w:rsidRDefault="00003DFB" w:rsidP="00003DFB">
            <w:pPr>
              <w:jc w:val="left"/>
              <w:rPr>
                <w:color w:val="000000"/>
              </w:rPr>
            </w:pPr>
          </w:p>
        </w:tc>
        <w:tc>
          <w:tcPr>
            <w:tcW w:w="2906" w:type="dxa"/>
            <w:tcBorders>
              <w:top w:val="nil"/>
              <w:bottom w:val="nil"/>
            </w:tcBorders>
            <w:shd w:val="clear" w:color="auto" w:fill="FFFFFF"/>
          </w:tcPr>
          <w:p w14:paraId="7E840D81" w14:textId="77777777" w:rsidR="00003DFB" w:rsidRDefault="00003DFB" w:rsidP="00003DFB">
            <w:pPr>
              <w:jc w:val="left"/>
              <w:rPr>
                <w:color w:val="000000"/>
              </w:rPr>
            </w:pPr>
          </w:p>
        </w:tc>
      </w:tr>
      <w:tr w:rsidR="00003DFB" w:rsidRPr="00003DFB" w14:paraId="3F9E78D5" w14:textId="77777777" w:rsidTr="00003DFB">
        <w:trPr>
          <w:trHeight w:val="449"/>
        </w:trPr>
        <w:tc>
          <w:tcPr>
            <w:tcW w:w="550" w:type="dxa"/>
            <w:tcBorders>
              <w:top w:val="nil"/>
              <w:bottom w:val="single" w:sz="4" w:space="0" w:color="auto"/>
            </w:tcBorders>
            <w:shd w:val="clear" w:color="auto" w:fill="FFFFFF"/>
          </w:tcPr>
          <w:p w14:paraId="46F8C7D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11751E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AEF49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0EA62F5" w14:textId="77777777" w:rsidR="00003DFB" w:rsidRPr="00412367" w:rsidRDefault="00003DFB" w:rsidP="00003DFB">
            <w:pPr>
              <w:jc w:val="left"/>
              <w:rPr>
                <w:color w:val="000000"/>
                <w:lang w:val="en-US"/>
                <w:rPrChange w:id="2668" w:author="Huke, Juan (extern)" w:date="2024-05-22T18:35:00Z">
                  <w:rPr>
                    <w:color w:val="000000"/>
                  </w:rPr>
                </w:rPrChange>
              </w:rPr>
            </w:pPr>
            <w:r w:rsidRPr="00412367">
              <w:rPr>
                <w:color w:val="000000"/>
                <w:lang w:val="en-US"/>
                <w:rPrChange w:id="2669" w:author="Huke, Juan (extern)" w:date="2024-05-22T18:35:00Z">
                  <w:rPr>
                    <w:color w:val="000000"/>
                  </w:rPr>
                </w:rPrChange>
              </w:rPr>
              <w:t>XX_C_ABS_TRANS_2_CONTR_AGG_TV</w:t>
            </w:r>
          </w:p>
        </w:tc>
        <w:tc>
          <w:tcPr>
            <w:tcW w:w="1647" w:type="dxa"/>
            <w:tcBorders>
              <w:bottom w:val="single" w:sz="4" w:space="0" w:color="auto"/>
            </w:tcBorders>
            <w:shd w:val="clear" w:color="auto" w:fill="FFFFFF"/>
          </w:tcPr>
          <w:p w14:paraId="3AE30E85" w14:textId="77777777" w:rsidR="00003DFB" w:rsidRDefault="00003DFB" w:rsidP="00003DFB">
            <w:pPr>
              <w:jc w:val="left"/>
              <w:rPr>
                <w:color w:val="000000"/>
              </w:rPr>
            </w:pPr>
            <w:r>
              <w:rPr>
                <w:color w:val="000000"/>
              </w:rPr>
              <w:t>XX_SEC_RATE_NO</w:t>
            </w:r>
          </w:p>
        </w:tc>
        <w:tc>
          <w:tcPr>
            <w:tcW w:w="1647" w:type="dxa"/>
            <w:tcBorders>
              <w:bottom w:val="single" w:sz="4" w:space="0" w:color="auto"/>
            </w:tcBorders>
            <w:shd w:val="clear" w:color="auto" w:fill="FFFFFF"/>
          </w:tcPr>
          <w:p w14:paraId="33B0E307" w14:textId="77777777" w:rsidR="00003DFB" w:rsidRDefault="00003DFB" w:rsidP="00003DFB">
            <w:pPr>
              <w:jc w:val="left"/>
              <w:rPr>
                <w:color w:val="000000"/>
              </w:rPr>
            </w:pPr>
            <w:r>
              <w:rPr>
                <w:color w:val="000000"/>
              </w:rPr>
              <w:t>NUMBER(14,13)</w:t>
            </w:r>
          </w:p>
        </w:tc>
        <w:tc>
          <w:tcPr>
            <w:tcW w:w="2906" w:type="dxa"/>
            <w:tcBorders>
              <w:top w:val="nil"/>
              <w:bottom w:val="single" w:sz="4" w:space="0" w:color="auto"/>
            </w:tcBorders>
            <w:shd w:val="clear" w:color="auto" w:fill="FFFFFF"/>
          </w:tcPr>
          <w:p w14:paraId="2402594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9273164" w14:textId="77777777" w:rsidR="00003DFB" w:rsidRDefault="00003DFB" w:rsidP="00003DFB">
            <w:pPr>
              <w:jc w:val="left"/>
              <w:rPr>
                <w:color w:val="000000"/>
              </w:rPr>
            </w:pPr>
          </w:p>
        </w:tc>
      </w:tr>
      <w:tr w:rsidR="00003DFB" w:rsidRPr="00003DFB" w14:paraId="41744011" w14:textId="77777777" w:rsidTr="00003DFB">
        <w:trPr>
          <w:trHeight w:val="449"/>
        </w:trPr>
        <w:tc>
          <w:tcPr>
            <w:tcW w:w="550" w:type="dxa"/>
            <w:tcBorders>
              <w:top w:val="single" w:sz="4" w:space="0" w:color="auto"/>
              <w:bottom w:val="single" w:sz="4" w:space="0" w:color="auto"/>
            </w:tcBorders>
            <w:shd w:val="clear" w:color="auto" w:fill="FFFFFF"/>
          </w:tcPr>
          <w:p w14:paraId="3D8E635D" w14:textId="77777777" w:rsidR="00003DFB" w:rsidRPr="00003DFB" w:rsidRDefault="00003DFB" w:rsidP="00003DFB">
            <w:pPr>
              <w:jc w:val="left"/>
              <w:rPr>
                <w:color w:val="000000"/>
              </w:rPr>
            </w:pPr>
            <w:r w:rsidRPr="00003DFB">
              <w:rPr>
                <w:color w:val="000000"/>
              </w:rPr>
              <w:t>305</w:t>
            </w:r>
          </w:p>
        </w:tc>
        <w:tc>
          <w:tcPr>
            <w:tcW w:w="1646" w:type="dxa"/>
            <w:tcBorders>
              <w:top w:val="single" w:sz="4" w:space="0" w:color="auto"/>
              <w:bottom w:val="single" w:sz="4" w:space="0" w:color="auto"/>
            </w:tcBorders>
            <w:shd w:val="clear" w:color="auto" w:fill="FFFFFF"/>
          </w:tcPr>
          <w:p w14:paraId="1A86B46A" w14:textId="77777777" w:rsidR="00003DFB" w:rsidRPr="00003DFB" w:rsidRDefault="00003DFB" w:rsidP="00003DFB">
            <w:pPr>
              <w:jc w:val="left"/>
              <w:rPr>
                <w:color w:val="000000"/>
              </w:rPr>
            </w:pPr>
            <w:r w:rsidRPr="00003DFB">
              <w:rPr>
                <w:color w:val="000000"/>
              </w:rPr>
              <w:t>SEC911</w:t>
            </w:r>
          </w:p>
        </w:tc>
        <w:tc>
          <w:tcPr>
            <w:tcW w:w="1647" w:type="dxa"/>
            <w:tcBorders>
              <w:top w:val="single" w:sz="4" w:space="0" w:color="auto"/>
              <w:bottom w:val="single" w:sz="4" w:space="0" w:color="auto"/>
            </w:tcBorders>
            <w:shd w:val="clear" w:color="auto" w:fill="FFFFFF"/>
          </w:tcPr>
          <w:p w14:paraId="3CC400E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6627E5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B94EDA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B6ED02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5352F6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677EB1" w14:textId="77777777" w:rsidR="00003DFB" w:rsidRPr="00003DFB" w:rsidRDefault="00003DFB" w:rsidP="00003DFB">
            <w:pPr>
              <w:jc w:val="left"/>
              <w:rPr>
                <w:color w:val="000000"/>
              </w:rPr>
            </w:pPr>
          </w:p>
        </w:tc>
      </w:tr>
      <w:tr w:rsidR="00003DFB" w:rsidRPr="00003DFB" w14:paraId="6FC1E6BE" w14:textId="77777777" w:rsidTr="00003DFB">
        <w:trPr>
          <w:trHeight w:val="449"/>
        </w:trPr>
        <w:tc>
          <w:tcPr>
            <w:tcW w:w="550" w:type="dxa"/>
            <w:tcBorders>
              <w:top w:val="single" w:sz="4" w:space="0" w:color="auto"/>
              <w:bottom w:val="single" w:sz="4" w:space="0" w:color="auto"/>
            </w:tcBorders>
            <w:shd w:val="clear" w:color="auto" w:fill="FFFFFF"/>
          </w:tcPr>
          <w:p w14:paraId="23CA9815" w14:textId="77777777" w:rsidR="00003DFB" w:rsidRPr="00003DFB" w:rsidRDefault="00003DFB" w:rsidP="00003DFB">
            <w:pPr>
              <w:jc w:val="left"/>
              <w:rPr>
                <w:color w:val="000000"/>
              </w:rPr>
            </w:pPr>
            <w:r w:rsidRPr="00003DFB">
              <w:rPr>
                <w:color w:val="000000"/>
              </w:rPr>
              <w:t>306</w:t>
            </w:r>
          </w:p>
        </w:tc>
        <w:tc>
          <w:tcPr>
            <w:tcW w:w="1646" w:type="dxa"/>
            <w:tcBorders>
              <w:top w:val="single" w:sz="4" w:space="0" w:color="auto"/>
              <w:bottom w:val="single" w:sz="4" w:space="0" w:color="auto"/>
            </w:tcBorders>
            <w:shd w:val="clear" w:color="auto" w:fill="FFFFFF"/>
          </w:tcPr>
          <w:p w14:paraId="2E39112E" w14:textId="77777777" w:rsidR="00003DFB" w:rsidRPr="00003DFB" w:rsidRDefault="00003DFB" w:rsidP="00003DFB">
            <w:pPr>
              <w:jc w:val="left"/>
              <w:rPr>
                <w:color w:val="000000"/>
              </w:rPr>
            </w:pPr>
            <w:r w:rsidRPr="00003DFB">
              <w:rPr>
                <w:color w:val="000000"/>
              </w:rPr>
              <w:t>C393</w:t>
            </w:r>
          </w:p>
        </w:tc>
        <w:tc>
          <w:tcPr>
            <w:tcW w:w="1647" w:type="dxa"/>
            <w:tcBorders>
              <w:top w:val="single" w:sz="4" w:space="0" w:color="auto"/>
              <w:bottom w:val="single" w:sz="4" w:space="0" w:color="auto"/>
            </w:tcBorders>
            <w:shd w:val="clear" w:color="auto" w:fill="FFFFFF"/>
          </w:tcPr>
          <w:p w14:paraId="5E54EA5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AAF53F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34F95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24DFA3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483C1C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DADCDED" w14:textId="77777777" w:rsidR="00003DFB" w:rsidRPr="00003DFB" w:rsidRDefault="00003DFB" w:rsidP="00003DFB">
            <w:pPr>
              <w:jc w:val="left"/>
              <w:rPr>
                <w:color w:val="000000"/>
              </w:rPr>
            </w:pPr>
          </w:p>
        </w:tc>
      </w:tr>
      <w:tr w:rsidR="00003DFB" w:rsidRPr="00003DFB" w14:paraId="0C039D34" w14:textId="77777777" w:rsidTr="00003DFB">
        <w:trPr>
          <w:trHeight w:val="449"/>
        </w:trPr>
        <w:tc>
          <w:tcPr>
            <w:tcW w:w="550" w:type="dxa"/>
            <w:tcBorders>
              <w:top w:val="single" w:sz="4" w:space="0" w:color="auto"/>
              <w:bottom w:val="single" w:sz="4" w:space="0" w:color="auto"/>
            </w:tcBorders>
            <w:shd w:val="clear" w:color="auto" w:fill="FFFFFF"/>
          </w:tcPr>
          <w:p w14:paraId="7CBE0B91" w14:textId="77777777" w:rsidR="00003DFB" w:rsidRPr="00003DFB" w:rsidRDefault="00003DFB" w:rsidP="00003DFB">
            <w:pPr>
              <w:jc w:val="left"/>
              <w:rPr>
                <w:color w:val="000000"/>
              </w:rPr>
            </w:pPr>
            <w:r w:rsidRPr="00003DFB">
              <w:rPr>
                <w:color w:val="000000"/>
              </w:rPr>
              <w:lastRenderedPageBreak/>
              <w:t>307</w:t>
            </w:r>
          </w:p>
        </w:tc>
        <w:tc>
          <w:tcPr>
            <w:tcW w:w="1646" w:type="dxa"/>
            <w:tcBorders>
              <w:top w:val="single" w:sz="4" w:space="0" w:color="auto"/>
              <w:bottom w:val="single" w:sz="4" w:space="0" w:color="auto"/>
            </w:tcBorders>
            <w:shd w:val="clear" w:color="auto" w:fill="FFFFFF"/>
          </w:tcPr>
          <w:p w14:paraId="21CEC651" w14:textId="77777777" w:rsidR="00003DFB" w:rsidRPr="00003DFB" w:rsidRDefault="00003DFB" w:rsidP="00003DFB">
            <w:pPr>
              <w:jc w:val="left"/>
              <w:rPr>
                <w:color w:val="000000"/>
              </w:rPr>
            </w:pPr>
            <w:r w:rsidRPr="00003DFB">
              <w:rPr>
                <w:color w:val="000000"/>
              </w:rPr>
              <w:t>CRI320</w:t>
            </w:r>
          </w:p>
        </w:tc>
        <w:tc>
          <w:tcPr>
            <w:tcW w:w="1647" w:type="dxa"/>
            <w:tcBorders>
              <w:top w:val="single" w:sz="4" w:space="0" w:color="auto"/>
              <w:bottom w:val="single" w:sz="4" w:space="0" w:color="auto"/>
            </w:tcBorders>
            <w:shd w:val="clear" w:color="auto" w:fill="FFFFFF"/>
          </w:tcPr>
          <w:p w14:paraId="149AE905" w14:textId="77777777" w:rsidR="00003DFB" w:rsidRPr="00003DFB" w:rsidRDefault="00003DFB" w:rsidP="00003DFB">
            <w:pPr>
              <w:jc w:val="left"/>
              <w:rPr>
                <w:color w:val="000000"/>
              </w:rPr>
            </w:pPr>
            <w:r w:rsidRPr="00003DFB">
              <w:rPr>
                <w:color w:val="000000"/>
              </w:rPr>
              <w:t>VARCHAR(6)</w:t>
            </w:r>
          </w:p>
        </w:tc>
        <w:tc>
          <w:tcPr>
            <w:tcW w:w="1647" w:type="dxa"/>
            <w:tcBorders>
              <w:bottom w:val="single" w:sz="4" w:space="0" w:color="auto"/>
            </w:tcBorders>
            <w:shd w:val="clear" w:color="auto" w:fill="FFFFFF"/>
          </w:tcPr>
          <w:p w14:paraId="15EA254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2A4108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B1B8DD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1D802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C9DBD6" w14:textId="77777777" w:rsidR="00003DFB" w:rsidRPr="00003DFB" w:rsidRDefault="00003DFB" w:rsidP="00003DFB">
            <w:pPr>
              <w:jc w:val="left"/>
              <w:rPr>
                <w:color w:val="000000"/>
              </w:rPr>
            </w:pPr>
          </w:p>
        </w:tc>
      </w:tr>
      <w:tr w:rsidR="00003DFB" w:rsidRPr="00003DFB" w14:paraId="0710C74C" w14:textId="77777777" w:rsidTr="00003DFB">
        <w:trPr>
          <w:trHeight w:val="449"/>
        </w:trPr>
        <w:tc>
          <w:tcPr>
            <w:tcW w:w="550" w:type="dxa"/>
            <w:tcBorders>
              <w:top w:val="single" w:sz="4" w:space="0" w:color="auto"/>
              <w:bottom w:val="single" w:sz="4" w:space="0" w:color="auto"/>
            </w:tcBorders>
            <w:shd w:val="clear" w:color="auto" w:fill="FFFFFF"/>
          </w:tcPr>
          <w:p w14:paraId="01B27C0E" w14:textId="77777777" w:rsidR="00003DFB" w:rsidRPr="00003DFB" w:rsidRDefault="00003DFB" w:rsidP="00003DFB">
            <w:pPr>
              <w:jc w:val="left"/>
              <w:rPr>
                <w:color w:val="000000"/>
              </w:rPr>
            </w:pPr>
            <w:r w:rsidRPr="00003DFB">
              <w:rPr>
                <w:color w:val="000000"/>
              </w:rPr>
              <w:t>308</w:t>
            </w:r>
          </w:p>
        </w:tc>
        <w:tc>
          <w:tcPr>
            <w:tcW w:w="1646" w:type="dxa"/>
            <w:tcBorders>
              <w:top w:val="single" w:sz="4" w:space="0" w:color="auto"/>
              <w:bottom w:val="single" w:sz="4" w:space="0" w:color="auto"/>
            </w:tcBorders>
            <w:shd w:val="clear" w:color="auto" w:fill="FFFFFF"/>
          </w:tcPr>
          <w:p w14:paraId="374DE659" w14:textId="77777777" w:rsidR="00003DFB" w:rsidRPr="00003DFB" w:rsidRDefault="00003DFB" w:rsidP="00003DFB">
            <w:pPr>
              <w:jc w:val="left"/>
              <w:rPr>
                <w:color w:val="000000"/>
              </w:rPr>
            </w:pPr>
            <w:r w:rsidRPr="00003DFB">
              <w:rPr>
                <w:color w:val="000000"/>
              </w:rPr>
              <w:t>RLV320</w:t>
            </w:r>
          </w:p>
        </w:tc>
        <w:tc>
          <w:tcPr>
            <w:tcW w:w="1647" w:type="dxa"/>
            <w:tcBorders>
              <w:top w:val="single" w:sz="4" w:space="0" w:color="auto"/>
              <w:bottom w:val="single" w:sz="4" w:space="0" w:color="auto"/>
            </w:tcBorders>
            <w:shd w:val="clear" w:color="auto" w:fill="FFFFFF"/>
          </w:tcPr>
          <w:p w14:paraId="428AC63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0E218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DF140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50FD49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5B775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EFE9115" w14:textId="77777777" w:rsidR="00003DFB" w:rsidRPr="00003DFB" w:rsidRDefault="00003DFB" w:rsidP="00003DFB">
            <w:pPr>
              <w:jc w:val="left"/>
              <w:rPr>
                <w:color w:val="000000"/>
              </w:rPr>
            </w:pPr>
          </w:p>
        </w:tc>
      </w:tr>
      <w:tr w:rsidR="00003DFB" w:rsidRPr="00003DFB" w14:paraId="0F934665" w14:textId="77777777" w:rsidTr="00003DFB">
        <w:trPr>
          <w:trHeight w:val="449"/>
        </w:trPr>
        <w:tc>
          <w:tcPr>
            <w:tcW w:w="550" w:type="dxa"/>
            <w:tcBorders>
              <w:top w:val="single" w:sz="4" w:space="0" w:color="auto"/>
              <w:bottom w:val="single" w:sz="4" w:space="0" w:color="auto"/>
            </w:tcBorders>
            <w:shd w:val="clear" w:color="auto" w:fill="FFFFFF"/>
          </w:tcPr>
          <w:p w14:paraId="29BA5B0B" w14:textId="77777777" w:rsidR="00003DFB" w:rsidRPr="00003DFB" w:rsidRDefault="00003DFB" w:rsidP="00003DFB">
            <w:pPr>
              <w:jc w:val="left"/>
              <w:rPr>
                <w:color w:val="000000"/>
              </w:rPr>
            </w:pPr>
            <w:r w:rsidRPr="00003DFB">
              <w:rPr>
                <w:color w:val="000000"/>
              </w:rPr>
              <w:t>309</w:t>
            </w:r>
          </w:p>
        </w:tc>
        <w:tc>
          <w:tcPr>
            <w:tcW w:w="1646" w:type="dxa"/>
            <w:tcBorders>
              <w:top w:val="single" w:sz="4" w:space="0" w:color="auto"/>
              <w:bottom w:val="single" w:sz="4" w:space="0" w:color="auto"/>
            </w:tcBorders>
            <w:shd w:val="clear" w:color="auto" w:fill="FFFFFF"/>
          </w:tcPr>
          <w:p w14:paraId="6D4383D1" w14:textId="77777777" w:rsidR="00003DFB" w:rsidRPr="00003DFB" w:rsidRDefault="00003DFB" w:rsidP="00003DFB">
            <w:pPr>
              <w:jc w:val="left"/>
              <w:rPr>
                <w:color w:val="000000"/>
              </w:rPr>
            </w:pPr>
            <w:r w:rsidRPr="00003DFB">
              <w:rPr>
                <w:color w:val="000000"/>
              </w:rPr>
              <w:t>TYP024</w:t>
            </w:r>
          </w:p>
        </w:tc>
        <w:tc>
          <w:tcPr>
            <w:tcW w:w="1647" w:type="dxa"/>
            <w:tcBorders>
              <w:top w:val="single" w:sz="4" w:space="0" w:color="auto"/>
              <w:bottom w:val="single" w:sz="4" w:space="0" w:color="auto"/>
            </w:tcBorders>
            <w:shd w:val="clear" w:color="auto" w:fill="FFFFFF"/>
          </w:tcPr>
          <w:p w14:paraId="5224EC6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D8EE3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A907D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9EC43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DD9FDD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EEB2FBE" w14:textId="77777777" w:rsidR="00003DFB" w:rsidRPr="00003DFB" w:rsidRDefault="00003DFB" w:rsidP="00003DFB">
            <w:pPr>
              <w:jc w:val="left"/>
              <w:rPr>
                <w:color w:val="000000"/>
              </w:rPr>
            </w:pPr>
          </w:p>
        </w:tc>
      </w:tr>
      <w:tr w:rsidR="00003DFB" w:rsidRPr="00003DFB" w14:paraId="7435D1E9" w14:textId="77777777" w:rsidTr="00003DFB">
        <w:trPr>
          <w:trHeight w:val="449"/>
        </w:trPr>
        <w:tc>
          <w:tcPr>
            <w:tcW w:w="550" w:type="dxa"/>
            <w:tcBorders>
              <w:top w:val="single" w:sz="4" w:space="0" w:color="auto"/>
              <w:bottom w:val="single" w:sz="4" w:space="0" w:color="auto"/>
            </w:tcBorders>
            <w:shd w:val="clear" w:color="auto" w:fill="FFFFFF"/>
          </w:tcPr>
          <w:p w14:paraId="20005747" w14:textId="77777777" w:rsidR="00003DFB" w:rsidRPr="00003DFB" w:rsidRDefault="00003DFB" w:rsidP="00003DFB">
            <w:pPr>
              <w:jc w:val="left"/>
              <w:rPr>
                <w:color w:val="000000"/>
              </w:rPr>
            </w:pPr>
            <w:r w:rsidRPr="00003DFB">
              <w:rPr>
                <w:color w:val="000000"/>
              </w:rPr>
              <w:t>310</w:t>
            </w:r>
          </w:p>
        </w:tc>
        <w:tc>
          <w:tcPr>
            <w:tcW w:w="1646" w:type="dxa"/>
            <w:tcBorders>
              <w:top w:val="single" w:sz="4" w:space="0" w:color="auto"/>
              <w:bottom w:val="single" w:sz="4" w:space="0" w:color="auto"/>
            </w:tcBorders>
            <w:shd w:val="clear" w:color="auto" w:fill="FFFFFF"/>
          </w:tcPr>
          <w:p w14:paraId="4820F651" w14:textId="77777777" w:rsidR="00003DFB" w:rsidRPr="00003DFB" w:rsidRDefault="00003DFB" w:rsidP="00003DFB">
            <w:pPr>
              <w:jc w:val="left"/>
              <w:rPr>
                <w:color w:val="000000"/>
              </w:rPr>
            </w:pPr>
            <w:r w:rsidRPr="00003DFB">
              <w:rPr>
                <w:color w:val="000000"/>
              </w:rPr>
              <w:t>MKR_NET_TYPE_SPECIFIC</w:t>
            </w:r>
          </w:p>
        </w:tc>
        <w:tc>
          <w:tcPr>
            <w:tcW w:w="1647" w:type="dxa"/>
            <w:tcBorders>
              <w:top w:val="single" w:sz="4" w:space="0" w:color="auto"/>
              <w:bottom w:val="single" w:sz="4" w:space="0" w:color="auto"/>
            </w:tcBorders>
            <w:shd w:val="clear" w:color="auto" w:fill="FFFFFF"/>
          </w:tcPr>
          <w:p w14:paraId="33964BC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7E50C2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90FC9E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C149F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B3F07D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C1C4953" w14:textId="77777777" w:rsidR="00003DFB" w:rsidRPr="00003DFB" w:rsidRDefault="00003DFB" w:rsidP="00003DFB">
            <w:pPr>
              <w:jc w:val="left"/>
              <w:rPr>
                <w:color w:val="000000"/>
              </w:rPr>
            </w:pPr>
          </w:p>
        </w:tc>
      </w:tr>
      <w:tr w:rsidR="00003DFB" w:rsidRPr="00003DFB" w14:paraId="4AE29103" w14:textId="77777777" w:rsidTr="00003DFB">
        <w:trPr>
          <w:trHeight w:val="449"/>
        </w:trPr>
        <w:tc>
          <w:tcPr>
            <w:tcW w:w="550" w:type="dxa"/>
            <w:tcBorders>
              <w:top w:val="single" w:sz="4" w:space="0" w:color="auto"/>
              <w:bottom w:val="single" w:sz="4" w:space="0" w:color="auto"/>
            </w:tcBorders>
            <w:shd w:val="clear" w:color="auto" w:fill="FFFFFF"/>
          </w:tcPr>
          <w:p w14:paraId="4FC2D2E7" w14:textId="77777777" w:rsidR="00003DFB" w:rsidRPr="00003DFB" w:rsidRDefault="00003DFB" w:rsidP="00003DFB">
            <w:pPr>
              <w:jc w:val="left"/>
              <w:rPr>
                <w:color w:val="000000"/>
              </w:rPr>
            </w:pPr>
            <w:r w:rsidRPr="00003DFB">
              <w:rPr>
                <w:color w:val="000000"/>
              </w:rPr>
              <w:t>311</w:t>
            </w:r>
          </w:p>
        </w:tc>
        <w:tc>
          <w:tcPr>
            <w:tcW w:w="1646" w:type="dxa"/>
            <w:tcBorders>
              <w:top w:val="single" w:sz="4" w:space="0" w:color="auto"/>
              <w:bottom w:val="single" w:sz="4" w:space="0" w:color="auto"/>
            </w:tcBorders>
            <w:shd w:val="clear" w:color="auto" w:fill="FFFFFF"/>
          </w:tcPr>
          <w:p w14:paraId="0021BA1E" w14:textId="77777777" w:rsidR="00003DFB" w:rsidRPr="00003DFB" w:rsidRDefault="00003DFB" w:rsidP="00003DFB">
            <w:pPr>
              <w:jc w:val="left"/>
              <w:rPr>
                <w:color w:val="000000"/>
              </w:rPr>
            </w:pPr>
            <w:r w:rsidRPr="00003DFB">
              <w:rPr>
                <w:color w:val="000000"/>
              </w:rPr>
              <w:t>CRE314</w:t>
            </w:r>
          </w:p>
        </w:tc>
        <w:tc>
          <w:tcPr>
            <w:tcW w:w="1647" w:type="dxa"/>
            <w:tcBorders>
              <w:top w:val="single" w:sz="4" w:space="0" w:color="auto"/>
              <w:bottom w:val="single" w:sz="4" w:space="0" w:color="auto"/>
            </w:tcBorders>
            <w:shd w:val="clear" w:color="auto" w:fill="FFFFFF"/>
          </w:tcPr>
          <w:p w14:paraId="28EDCE5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611B75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B3AE1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2AA39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D3902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4E2B5E" w14:textId="77777777" w:rsidR="00003DFB" w:rsidRPr="00003DFB" w:rsidRDefault="00003DFB" w:rsidP="00003DFB">
            <w:pPr>
              <w:jc w:val="left"/>
              <w:rPr>
                <w:color w:val="000000"/>
              </w:rPr>
            </w:pPr>
          </w:p>
        </w:tc>
      </w:tr>
      <w:tr w:rsidR="00003DFB" w:rsidRPr="00003DFB" w14:paraId="4374CEEB" w14:textId="77777777" w:rsidTr="00003DFB">
        <w:trPr>
          <w:trHeight w:val="449"/>
        </w:trPr>
        <w:tc>
          <w:tcPr>
            <w:tcW w:w="550" w:type="dxa"/>
            <w:tcBorders>
              <w:top w:val="single" w:sz="4" w:space="0" w:color="auto"/>
              <w:bottom w:val="single" w:sz="4" w:space="0" w:color="auto"/>
            </w:tcBorders>
            <w:shd w:val="clear" w:color="auto" w:fill="FFFFFF"/>
          </w:tcPr>
          <w:p w14:paraId="70E1EE16" w14:textId="77777777" w:rsidR="00003DFB" w:rsidRPr="00003DFB" w:rsidRDefault="00003DFB" w:rsidP="00003DFB">
            <w:pPr>
              <w:jc w:val="left"/>
              <w:rPr>
                <w:color w:val="000000"/>
              </w:rPr>
            </w:pPr>
            <w:r w:rsidRPr="00003DFB">
              <w:rPr>
                <w:color w:val="000000"/>
              </w:rPr>
              <w:t>312</w:t>
            </w:r>
          </w:p>
        </w:tc>
        <w:tc>
          <w:tcPr>
            <w:tcW w:w="1646" w:type="dxa"/>
            <w:tcBorders>
              <w:top w:val="single" w:sz="4" w:space="0" w:color="auto"/>
              <w:bottom w:val="single" w:sz="4" w:space="0" w:color="auto"/>
            </w:tcBorders>
            <w:shd w:val="clear" w:color="auto" w:fill="FFFFFF"/>
          </w:tcPr>
          <w:p w14:paraId="2677C591" w14:textId="77777777" w:rsidR="00003DFB" w:rsidRPr="00003DFB" w:rsidRDefault="00003DFB" w:rsidP="00003DFB">
            <w:pPr>
              <w:jc w:val="left"/>
              <w:rPr>
                <w:color w:val="000000"/>
              </w:rPr>
            </w:pPr>
            <w:r w:rsidRPr="00003DFB">
              <w:rPr>
                <w:color w:val="000000"/>
              </w:rPr>
              <w:t>NET_AMOUNT_CALC_LE</w:t>
            </w:r>
          </w:p>
        </w:tc>
        <w:tc>
          <w:tcPr>
            <w:tcW w:w="1647" w:type="dxa"/>
            <w:tcBorders>
              <w:top w:val="single" w:sz="4" w:space="0" w:color="auto"/>
              <w:bottom w:val="single" w:sz="4" w:space="0" w:color="auto"/>
            </w:tcBorders>
            <w:shd w:val="clear" w:color="auto" w:fill="FFFFFF"/>
          </w:tcPr>
          <w:p w14:paraId="5BE3240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3E98D3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DB2FB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0C1D31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6CD381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9ED6628" w14:textId="77777777" w:rsidR="00003DFB" w:rsidRPr="00003DFB" w:rsidRDefault="00003DFB" w:rsidP="00003DFB">
            <w:pPr>
              <w:jc w:val="left"/>
              <w:rPr>
                <w:color w:val="000000"/>
              </w:rPr>
            </w:pPr>
          </w:p>
        </w:tc>
      </w:tr>
      <w:tr w:rsidR="00003DFB" w:rsidRPr="00003DFB" w14:paraId="76757E8A" w14:textId="77777777" w:rsidTr="00003DFB">
        <w:trPr>
          <w:trHeight w:val="449"/>
        </w:trPr>
        <w:tc>
          <w:tcPr>
            <w:tcW w:w="550" w:type="dxa"/>
            <w:tcBorders>
              <w:top w:val="single" w:sz="4" w:space="0" w:color="auto"/>
              <w:bottom w:val="single" w:sz="4" w:space="0" w:color="auto"/>
            </w:tcBorders>
            <w:shd w:val="clear" w:color="auto" w:fill="FFFFFF"/>
          </w:tcPr>
          <w:p w14:paraId="7332E4A9" w14:textId="77777777" w:rsidR="00003DFB" w:rsidRPr="00003DFB" w:rsidRDefault="00003DFB" w:rsidP="00003DFB">
            <w:pPr>
              <w:jc w:val="left"/>
              <w:rPr>
                <w:color w:val="000000"/>
              </w:rPr>
            </w:pPr>
            <w:r w:rsidRPr="00003DFB">
              <w:rPr>
                <w:color w:val="000000"/>
              </w:rPr>
              <w:t>313</w:t>
            </w:r>
          </w:p>
        </w:tc>
        <w:tc>
          <w:tcPr>
            <w:tcW w:w="1646" w:type="dxa"/>
            <w:tcBorders>
              <w:top w:val="single" w:sz="4" w:space="0" w:color="auto"/>
              <w:bottom w:val="single" w:sz="4" w:space="0" w:color="auto"/>
            </w:tcBorders>
            <w:shd w:val="clear" w:color="auto" w:fill="FFFFFF"/>
          </w:tcPr>
          <w:p w14:paraId="027B18B1" w14:textId="77777777" w:rsidR="00003DFB" w:rsidRPr="00003DFB" w:rsidRDefault="00003DFB" w:rsidP="00003DFB">
            <w:pPr>
              <w:jc w:val="left"/>
              <w:rPr>
                <w:color w:val="000000"/>
              </w:rPr>
            </w:pPr>
            <w:r w:rsidRPr="00003DFB">
              <w:rPr>
                <w:color w:val="000000"/>
              </w:rPr>
              <w:t>POSITION_ID19</w:t>
            </w:r>
          </w:p>
        </w:tc>
        <w:tc>
          <w:tcPr>
            <w:tcW w:w="1647" w:type="dxa"/>
            <w:tcBorders>
              <w:top w:val="single" w:sz="4" w:space="0" w:color="auto"/>
              <w:bottom w:val="single" w:sz="4" w:space="0" w:color="auto"/>
            </w:tcBorders>
            <w:shd w:val="clear" w:color="auto" w:fill="FFFFFF"/>
          </w:tcPr>
          <w:p w14:paraId="476EE3FD"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042D48C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4D483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D93F7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464F3B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FE605B3" w14:textId="77777777" w:rsidR="00003DFB" w:rsidRPr="00003DFB" w:rsidRDefault="00003DFB" w:rsidP="00003DFB">
            <w:pPr>
              <w:jc w:val="left"/>
              <w:rPr>
                <w:color w:val="000000"/>
              </w:rPr>
            </w:pPr>
          </w:p>
        </w:tc>
      </w:tr>
      <w:tr w:rsidR="00003DFB" w:rsidRPr="00003DFB" w14:paraId="130C7747" w14:textId="77777777" w:rsidTr="00003DFB">
        <w:trPr>
          <w:trHeight w:val="449"/>
        </w:trPr>
        <w:tc>
          <w:tcPr>
            <w:tcW w:w="550" w:type="dxa"/>
            <w:tcBorders>
              <w:top w:val="single" w:sz="4" w:space="0" w:color="auto"/>
              <w:bottom w:val="single" w:sz="4" w:space="0" w:color="auto"/>
            </w:tcBorders>
            <w:shd w:val="clear" w:color="auto" w:fill="FFFFFF"/>
          </w:tcPr>
          <w:p w14:paraId="14845E29" w14:textId="77777777" w:rsidR="00003DFB" w:rsidRPr="00003DFB" w:rsidRDefault="00003DFB" w:rsidP="00003DFB">
            <w:pPr>
              <w:jc w:val="left"/>
              <w:rPr>
                <w:color w:val="000000"/>
              </w:rPr>
            </w:pPr>
            <w:r w:rsidRPr="00003DFB">
              <w:rPr>
                <w:color w:val="000000"/>
              </w:rPr>
              <w:t>314</w:t>
            </w:r>
          </w:p>
        </w:tc>
        <w:tc>
          <w:tcPr>
            <w:tcW w:w="1646" w:type="dxa"/>
            <w:tcBorders>
              <w:top w:val="single" w:sz="4" w:space="0" w:color="auto"/>
              <w:bottom w:val="single" w:sz="4" w:space="0" w:color="auto"/>
            </w:tcBorders>
            <w:shd w:val="clear" w:color="auto" w:fill="FFFFFF"/>
          </w:tcPr>
          <w:p w14:paraId="351CFF45" w14:textId="77777777" w:rsidR="00003DFB" w:rsidRPr="00003DFB" w:rsidRDefault="00003DFB" w:rsidP="00003DFB">
            <w:pPr>
              <w:jc w:val="left"/>
              <w:rPr>
                <w:color w:val="000000"/>
              </w:rPr>
            </w:pPr>
            <w:r w:rsidRPr="00003DFB">
              <w:rPr>
                <w:color w:val="000000"/>
              </w:rPr>
              <w:t>POSITION_ID100</w:t>
            </w:r>
          </w:p>
        </w:tc>
        <w:tc>
          <w:tcPr>
            <w:tcW w:w="1647" w:type="dxa"/>
            <w:tcBorders>
              <w:top w:val="single" w:sz="4" w:space="0" w:color="auto"/>
              <w:bottom w:val="single" w:sz="4" w:space="0" w:color="auto"/>
            </w:tcBorders>
            <w:shd w:val="clear" w:color="auto" w:fill="FFFFFF"/>
          </w:tcPr>
          <w:p w14:paraId="3479D2A2"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40925F2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A592DE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424BA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C5E59D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AA91161" w14:textId="77777777" w:rsidR="00003DFB" w:rsidRPr="00003DFB" w:rsidRDefault="00003DFB" w:rsidP="00003DFB">
            <w:pPr>
              <w:jc w:val="left"/>
              <w:rPr>
                <w:color w:val="000000"/>
              </w:rPr>
            </w:pPr>
          </w:p>
        </w:tc>
      </w:tr>
      <w:tr w:rsidR="00003DFB" w:rsidRPr="00003DFB" w14:paraId="47772D15" w14:textId="77777777" w:rsidTr="00003DFB">
        <w:trPr>
          <w:trHeight w:val="449"/>
        </w:trPr>
        <w:tc>
          <w:tcPr>
            <w:tcW w:w="550" w:type="dxa"/>
            <w:tcBorders>
              <w:top w:val="single" w:sz="4" w:space="0" w:color="auto"/>
              <w:bottom w:val="single" w:sz="4" w:space="0" w:color="auto"/>
            </w:tcBorders>
            <w:shd w:val="clear" w:color="auto" w:fill="FFFFFF"/>
          </w:tcPr>
          <w:p w14:paraId="6048ABBE" w14:textId="77777777" w:rsidR="00003DFB" w:rsidRPr="00003DFB" w:rsidRDefault="00003DFB" w:rsidP="00003DFB">
            <w:pPr>
              <w:jc w:val="left"/>
              <w:rPr>
                <w:color w:val="000000"/>
              </w:rPr>
            </w:pPr>
            <w:r w:rsidRPr="00003DFB">
              <w:rPr>
                <w:color w:val="000000"/>
              </w:rPr>
              <w:t>315</w:t>
            </w:r>
          </w:p>
        </w:tc>
        <w:tc>
          <w:tcPr>
            <w:tcW w:w="1646" w:type="dxa"/>
            <w:tcBorders>
              <w:top w:val="single" w:sz="4" w:space="0" w:color="auto"/>
              <w:bottom w:val="single" w:sz="4" w:space="0" w:color="auto"/>
            </w:tcBorders>
            <w:shd w:val="clear" w:color="auto" w:fill="FFFFFF"/>
          </w:tcPr>
          <w:p w14:paraId="5EF186C4" w14:textId="77777777" w:rsidR="00003DFB" w:rsidRPr="00003DFB" w:rsidRDefault="00003DFB" w:rsidP="00003DFB">
            <w:pPr>
              <w:jc w:val="left"/>
              <w:rPr>
                <w:color w:val="000000"/>
              </w:rPr>
            </w:pPr>
            <w:r w:rsidRPr="00003DFB">
              <w:rPr>
                <w:color w:val="000000"/>
              </w:rPr>
              <w:t>C201</w:t>
            </w:r>
          </w:p>
        </w:tc>
        <w:tc>
          <w:tcPr>
            <w:tcW w:w="1647" w:type="dxa"/>
            <w:tcBorders>
              <w:top w:val="single" w:sz="4" w:space="0" w:color="auto"/>
              <w:bottom w:val="single" w:sz="4" w:space="0" w:color="auto"/>
            </w:tcBorders>
            <w:shd w:val="clear" w:color="auto" w:fill="FFFFFF"/>
          </w:tcPr>
          <w:p w14:paraId="72CBF8DF" w14:textId="77777777" w:rsidR="00003DFB" w:rsidRPr="00003DFB" w:rsidRDefault="00003DFB" w:rsidP="00003DFB">
            <w:pPr>
              <w:jc w:val="left"/>
              <w:rPr>
                <w:color w:val="000000"/>
              </w:rPr>
            </w:pPr>
            <w:r w:rsidRPr="00003DFB">
              <w:rPr>
                <w:color w:val="000000"/>
              </w:rPr>
              <w:t>VARCHAR(40)</w:t>
            </w:r>
          </w:p>
        </w:tc>
        <w:tc>
          <w:tcPr>
            <w:tcW w:w="1647" w:type="dxa"/>
            <w:tcBorders>
              <w:bottom w:val="single" w:sz="4" w:space="0" w:color="auto"/>
            </w:tcBorders>
            <w:shd w:val="clear" w:color="auto" w:fill="FFFFFF"/>
          </w:tcPr>
          <w:p w14:paraId="161783E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F2B857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3ACE71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29957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55921ED" w14:textId="77777777" w:rsidR="00003DFB" w:rsidRPr="00003DFB" w:rsidRDefault="00003DFB" w:rsidP="00003DFB">
            <w:pPr>
              <w:jc w:val="left"/>
              <w:rPr>
                <w:color w:val="000000"/>
              </w:rPr>
            </w:pPr>
          </w:p>
        </w:tc>
      </w:tr>
      <w:tr w:rsidR="00003DFB" w:rsidRPr="00003DFB" w14:paraId="4AD80952" w14:textId="77777777" w:rsidTr="00003DFB">
        <w:trPr>
          <w:trHeight w:val="449"/>
        </w:trPr>
        <w:tc>
          <w:tcPr>
            <w:tcW w:w="550" w:type="dxa"/>
            <w:tcBorders>
              <w:top w:val="single" w:sz="4" w:space="0" w:color="auto"/>
              <w:bottom w:val="single" w:sz="4" w:space="0" w:color="auto"/>
            </w:tcBorders>
            <w:shd w:val="clear" w:color="auto" w:fill="FFFFFF"/>
          </w:tcPr>
          <w:p w14:paraId="42094A02" w14:textId="77777777" w:rsidR="00003DFB" w:rsidRPr="00003DFB" w:rsidRDefault="00003DFB" w:rsidP="00003DFB">
            <w:pPr>
              <w:jc w:val="left"/>
              <w:rPr>
                <w:color w:val="000000"/>
              </w:rPr>
            </w:pPr>
            <w:r w:rsidRPr="00003DFB">
              <w:rPr>
                <w:color w:val="000000"/>
              </w:rPr>
              <w:t>316</w:t>
            </w:r>
          </w:p>
        </w:tc>
        <w:tc>
          <w:tcPr>
            <w:tcW w:w="1646" w:type="dxa"/>
            <w:tcBorders>
              <w:top w:val="single" w:sz="4" w:space="0" w:color="auto"/>
              <w:bottom w:val="single" w:sz="4" w:space="0" w:color="auto"/>
            </w:tcBorders>
            <w:shd w:val="clear" w:color="auto" w:fill="FFFFFF"/>
          </w:tcPr>
          <w:p w14:paraId="7968FE39" w14:textId="77777777" w:rsidR="00003DFB" w:rsidRPr="00003DFB" w:rsidRDefault="00003DFB" w:rsidP="00003DFB">
            <w:pPr>
              <w:jc w:val="left"/>
              <w:rPr>
                <w:color w:val="000000"/>
              </w:rPr>
            </w:pPr>
            <w:r w:rsidRPr="00003DFB">
              <w:rPr>
                <w:color w:val="000000"/>
              </w:rPr>
              <w:t>LR004</w:t>
            </w:r>
          </w:p>
        </w:tc>
        <w:tc>
          <w:tcPr>
            <w:tcW w:w="1647" w:type="dxa"/>
            <w:tcBorders>
              <w:top w:val="single" w:sz="4" w:space="0" w:color="auto"/>
              <w:bottom w:val="single" w:sz="4" w:space="0" w:color="auto"/>
            </w:tcBorders>
            <w:shd w:val="clear" w:color="auto" w:fill="FFFFFF"/>
          </w:tcPr>
          <w:p w14:paraId="4BEDC63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BD93EC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4B727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1728B4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570DE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0BCECDF" w14:textId="77777777" w:rsidR="00003DFB" w:rsidRPr="00003DFB" w:rsidRDefault="00003DFB" w:rsidP="00003DFB">
            <w:pPr>
              <w:jc w:val="left"/>
              <w:rPr>
                <w:color w:val="000000"/>
              </w:rPr>
            </w:pPr>
            <w:r w:rsidRPr="00003DFB">
              <w:rPr>
                <w:color w:val="000000"/>
              </w:rPr>
              <w:t>LR Exposure</w:t>
            </w:r>
          </w:p>
        </w:tc>
      </w:tr>
      <w:tr w:rsidR="00003DFB" w:rsidRPr="00003DFB" w14:paraId="42FBA52E" w14:textId="77777777" w:rsidTr="00003DFB">
        <w:trPr>
          <w:trHeight w:val="449"/>
        </w:trPr>
        <w:tc>
          <w:tcPr>
            <w:tcW w:w="550" w:type="dxa"/>
            <w:tcBorders>
              <w:top w:val="single" w:sz="4" w:space="0" w:color="auto"/>
              <w:bottom w:val="single" w:sz="4" w:space="0" w:color="auto"/>
            </w:tcBorders>
            <w:shd w:val="clear" w:color="auto" w:fill="FFFFFF"/>
          </w:tcPr>
          <w:p w14:paraId="5CEA6541" w14:textId="77777777" w:rsidR="00003DFB" w:rsidRPr="00003DFB" w:rsidRDefault="00003DFB" w:rsidP="00003DFB">
            <w:pPr>
              <w:jc w:val="left"/>
              <w:rPr>
                <w:color w:val="000000"/>
              </w:rPr>
            </w:pPr>
            <w:r w:rsidRPr="00003DFB">
              <w:rPr>
                <w:color w:val="000000"/>
              </w:rPr>
              <w:t>317</w:t>
            </w:r>
          </w:p>
        </w:tc>
        <w:tc>
          <w:tcPr>
            <w:tcW w:w="1646" w:type="dxa"/>
            <w:tcBorders>
              <w:top w:val="single" w:sz="4" w:space="0" w:color="auto"/>
              <w:bottom w:val="single" w:sz="4" w:space="0" w:color="auto"/>
            </w:tcBorders>
            <w:shd w:val="clear" w:color="auto" w:fill="FFFFFF"/>
          </w:tcPr>
          <w:p w14:paraId="273B5FFB" w14:textId="77777777" w:rsidR="00003DFB" w:rsidRPr="00003DFB" w:rsidRDefault="00003DFB" w:rsidP="00003DFB">
            <w:pPr>
              <w:jc w:val="left"/>
              <w:rPr>
                <w:color w:val="000000"/>
              </w:rPr>
            </w:pPr>
            <w:r w:rsidRPr="00003DFB">
              <w:rPr>
                <w:color w:val="000000"/>
              </w:rPr>
              <w:t>CRE100</w:t>
            </w:r>
          </w:p>
        </w:tc>
        <w:tc>
          <w:tcPr>
            <w:tcW w:w="1647" w:type="dxa"/>
            <w:tcBorders>
              <w:top w:val="single" w:sz="4" w:space="0" w:color="auto"/>
              <w:bottom w:val="single" w:sz="4" w:space="0" w:color="auto"/>
            </w:tcBorders>
            <w:shd w:val="clear" w:color="auto" w:fill="FFFFFF"/>
          </w:tcPr>
          <w:p w14:paraId="2BDDF335"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7CC7F59E" w14:textId="77777777" w:rsidR="00003DFB" w:rsidRPr="00003DFB" w:rsidRDefault="00003DFB" w:rsidP="00003DFB">
            <w:pPr>
              <w:jc w:val="left"/>
              <w:rPr>
                <w:color w:val="000000"/>
              </w:rPr>
            </w:pPr>
          </w:p>
        </w:tc>
        <w:tc>
          <w:tcPr>
            <w:tcW w:w="1647" w:type="dxa"/>
            <w:shd w:val="clear" w:color="auto" w:fill="FFFFFF"/>
          </w:tcPr>
          <w:p w14:paraId="1E26A589" w14:textId="77777777" w:rsidR="00003DFB" w:rsidRPr="00003DFB" w:rsidRDefault="00003DFB" w:rsidP="00003DFB">
            <w:pPr>
              <w:jc w:val="left"/>
              <w:rPr>
                <w:color w:val="000000"/>
              </w:rPr>
            </w:pPr>
          </w:p>
        </w:tc>
        <w:tc>
          <w:tcPr>
            <w:tcW w:w="1647" w:type="dxa"/>
            <w:shd w:val="clear" w:color="auto" w:fill="FFFFFF"/>
          </w:tcPr>
          <w:p w14:paraId="4BA94B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BF08C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3BFDFDC" w14:textId="77777777" w:rsidR="00003DFB" w:rsidRPr="00003DFB" w:rsidRDefault="00003DFB" w:rsidP="00003DFB">
            <w:pPr>
              <w:jc w:val="left"/>
              <w:rPr>
                <w:color w:val="000000"/>
              </w:rPr>
            </w:pPr>
          </w:p>
        </w:tc>
      </w:tr>
      <w:tr w:rsidR="00003DFB" w:rsidRPr="00003DFB" w14:paraId="26A2B546" w14:textId="77777777" w:rsidTr="00003DFB">
        <w:trPr>
          <w:trHeight w:val="449"/>
        </w:trPr>
        <w:tc>
          <w:tcPr>
            <w:tcW w:w="550" w:type="dxa"/>
            <w:tcBorders>
              <w:top w:val="single" w:sz="4" w:space="0" w:color="auto"/>
              <w:bottom w:val="nil"/>
            </w:tcBorders>
            <w:shd w:val="clear" w:color="auto" w:fill="FFFFFF"/>
          </w:tcPr>
          <w:p w14:paraId="4AFCC0A2" w14:textId="77777777" w:rsidR="00003DFB" w:rsidRPr="00003DFB" w:rsidRDefault="00003DFB" w:rsidP="00003DFB">
            <w:pPr>
              <w:jc w:val="left"/>
              <w:rPr>
                <w:color w:val="000000"/>
              </w:rPr>
            </w:pPr>
            <w:r>
              <w:rPr>
                <w:color w:val="000000"/>
              </w:rPr>
              <w:t>318</w:t>
            </w:r>
          </w:p>
        </w:tc>
        <w:tc>
          <w:tcPr>
            <w:tcW w:w="1646" w:type="dxa"/>
            <w:tcBorders>
              <w:top w:val="single" w:sz="4" w:space="0" w:color="auto"/>
              <w:bottom w:val="nil"/>
            </w:tcBorders>
            <w:shd w:val="clear" w:color="auto" w:fill="FFFFFF"/>
          </w:tcPr>
          <w:p w14:paraId="5D76E868" w14:textId="77777777" w:rsidR="00003DFB" w:rsidRPr="00003DFB" w:rsidRDefault="00003DFB" w:rsidP="00003DFB">
            <w:pPr>
              <w:jc w:val="left"/>
              <w:rPr>
                <w:color w:val="000000"/>
              </w:rPr>
            </w:pPr>
            <w:r>
              <w:rPr>
                <w:color w:val="000000"/>
              </w:rPr>
              <w:t>CRE101</w:t>
            </w:r>
          </w:p>
        </w:tc>
        <w:tc>
          <w:tcPr>
            <w:tcW w:w="1647" w:type="dxa"/>
            <w:tcBorders>
              <w:top w:val="single" w:sz="4" w:space="0" w:color="auto"/>
              <w:bottom w:val="nil"/>
            </w:tcBorders>
            <w:shd w:val="clear" w:color="auto" w:fill="FFFFFF"/>
          </w:tcPr>
          <w:p w14:paraId="35BECAA7" w14:textId="77777777" w:rsidR="00003DFB" w:rsidRPr="00003DFB" w:rsidRDefault="00003DFB" w:rsidP="00003DFB">
            <w:pPr>
              <w:jc w:val="left"/>
              <w:rPr>
                <w:color w:val="000000"/>
              </w:rPr>
            </w:pPr>
            <w:r>
              <w:rPr>
                <w:color w:val="000000"/>
              </w:rPr>
              <w:t>double</w:t>
            </w:r>
          </w:p>
        </w:tc>
        <w:tc>
          <w:tcPr>
            <w:tcW w:w="1647" w:type="dxa"/>
            <w:shd w:val="clear" w:color="auto" w:fill="FFFFFF"/>
          </w:tcPr>
          <w:p w14:paraId="73713F95" w14:textId="77777777" w:rsidR="00003DFB" w:rsidRPr="00003DFB" w:rsidRDefault="00003DFB" w:rsidP="00003DFB">
            <w:pPr>
              <w:jc w:val="left"/>
              <w:rPr>
                <w:color w:val="000000"/>
              </w:rPr>
            </w:pPr>
            <w:r>
              <w:rPr>
                <w:color w:val="000000"/>
              </w:rPr>
              <w:t>FX_RATE</w:t>
            </w:r>
          </w:p>
        </w:tc>
        <w:tc>
          <w:tcPr>
            <w:tcW w:w="1647" w:type="dxa"/>
            <w:shd w:val="clear" w:color="auto" w:fill="FFFFFF"/>
          </w:tcPr>
          <w:p w14:paraId="5AA12BF1" w14:textId="77777777" w:rsidR="00003DFB" w:rsidRPr="00003DFB" w:rsidRDefault="00003DFB" w:rsidP="00003DFB">
            <w:pPr>
              <w:jc w:val="left"/>
              <w:rPr>
                <w:color w:val="000000"/>
              </w:rPr>
            </w:pPr>
            <w:r>
              <w:rPr>
                <w:color w:val="000000"/>
              </w:rPr>
              <w:t>C222</w:t>
            </w:r>
          </w:p>
        </w:tc>
        <w:tc>
          <w:tcPr>
            <w:tcW w:w="1647" w:type="dxa"/>
            <w:shd w:val="clear" w:color="auto" w:fill="FFFFFF"/>
          </w:tcPr>
          <w:p w14:paraId="741F9D48" w14:textId="77777777" w:rsidR="00003DFB" w:rsidRP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7BE1C019" w14:textId="77777777" w:rsidR="00003DFB" w:rsidRDefault="00003DFB" w:rsidP="00003DFB">
            <w:pPr>
              <w:jc w:val="left"/>
              <w:rPr>
                <w:color w:val="000000"/>
              </w:rPr>
            </w:pPr>
            <w:r>
              <w:rPr>
                <w:color w:val="000000"/>
              </w:rPr>
              <w:t xml:space="preserve">Bewirtschaftung Cluster HGB: Die </w:t>
            </w:r>
            <w:r>
              <w:rPr>
                <w:color w:val="000000"/>
              </w:rPr>
              <w:lastRenderedPageBreak/>
              <w:t>Transformationsvorschriften für die Befüllung des Zielfeldes sind in Kapitel 5.11 beschrieben.</w:t>
            </w:r>
          </w:p>
          <w:p w14:paraId="1E93837C" w14:textId="77777777" w:rsidR="00003DFB" w:rsidRDefault="00003DFB" w:rsidP="00003DFB">
            <w:pPr>
              <w:jc w:val="left"/>
              <w:rPr>
                <w:color w:val="000000"/>
              </w:rPr>
            </w:pPr>
          </w:p>
          <w:p w14:paraId="1C27DE07" w14:textId="77777777" w:rsidR="00003DFB" w:rsidRPr="00003DFB" w:rsidRDefault="00003DFB" w:rsidP="00003DFB">
            <w:pPr>
              <w:jc w:val="left"/>
              <w:rPr>
                <w:color w:val="000000"/>
              </w:rPr>
            </w:pPr>
            <w:r>
              <w:rPr>
                <w:color w:val="000000"/>
              </w:rPr>
              <w:t>Bewirtschaftung Cluster IFRS: NULL</w:t>
            </w:r>
          </w:p>
        </w:tc>
        <w:tc>
          <w:tcPr>
            <w:tcW w:w="2906" w:type="dxa"/>
            <w:tcBorders>
              <w:top w:val="single" w:sz="4" w:space="0" w:color="auto"/>
              <w:bottom w:val="nil"/>
            </w:tcBorders>
            <w:shd w:val="clear" w:color="auto" w:fill="FFFFFF"/>
          </w:tcPr>
          <w:p w14:paraId="407D6BF0" w14:textId="77777777" w:rsidR="00003DFB" w:rsidRPr="00003DFB" w:rsidRDefault="00003DFB" w:rsidP="00003DFB">
            <w:pPr>
              <w:jc w:val="left"/>
              <w:rPr>
                <w:color w:val="000000"/>
              </w:rPr>
            </w:pPr>
            <w:r>
              <w:rPr>
                <w:color w:val="000000"/>
              </w:rPr>
              <w:lastRenderedPageBreak/>
              <w:t>Rückständige Tilgung</w:t>
            </w:r>
          </w:p>
        </w:tc>
      </w:tr>
      <w:tr w:rsidR="00003DFB" w:rsidRPr="00003DFB" w14:paraId="081EA572" w14:textId="77777777" w:rsidTr="00003DFB">
        <w:trPr>
          <w:trHeight w:val="449"/>
        </w:trPr>
        <w:tc>
          <w:tcPr>
            <w:tcW w:w="550" w:type="dxa"/>
            <w:tcBorders>
              <w:top w:val="nil"/>
              <w:bottom w:val="nil"/>
            </w:tcBorders>
            <w:shd w:val="clear" w:color="auto" w:fill="FFFFFF"/>
          </w:tcPr>
          <w:p w14:paraId="4B110529" w14:textId="77777777" w:rsidR="00003DFB" w:rsidRDefault="00003DFB" w:rsidP="00003DFB">
            <w:pPr>
              <w:jc w:val="left"/>
              <w:rPr>
                <w:color w:val="000000"/>
              </w:rPr>
            </w:pPr>
          </w:p>
        </w:tc>
        <w:tc>
          <w:tcPr>
            <w:tcW w:w="1646" w:type="dxa"/>
            <w:tcBorders>
              <w:top w:val="nil"/>
              <w:bottom w:val="nil"/>
            </w:tcBorders>
            <w:shd w:val="clear" w:color="auto" w:fill="FFFFFF"/>
          </w:tcPr>
          <w:p w14:paraId="66FFE1B7" w14:textId="77777777" w:rsidR="00003DFB" w:rsidRDefault="00003DFB" w:rsidP="00003DFB">
            <w:pPr>
              <w:jc w:val="left"/>
              <w:rPr>
                <w:color w:val="000000"/>
              </w:rPr>
            </w:pPr>
          </w:p>
        </w:tc>
        <w:tc>
          <w:tcPr>
            <w:tcW w:w="1647" w:type="dxa"/>
            <w:tcBorders>
              <w:top w:val="nil"/>
              <w:bottom w:val="nil"/>
            </w:tcBorders>
            <w:shd w:val="clear" w:color="auto" w:fill="FFFFFF"/>
          </w:tcPr>
          <w:p w14:paraId="018311EF" w14:textId="77777777" w:rsidR="00003DFB" w:rsidRDefault="00003DFB" w:rsidP="00003DFB">
            <w:pPr>
              <w:jc w:val="left"/>
              <w:rPr>
                <w:color w:val="000000"/>
              </w:rPr>
            </w:pPr>
          </w:p>
        </w:tc>
        <w:tc>
          <w:tcPr>
            <w:tcW w:w="1647" w:type="dxa"/>
            <w:shd w:val="clear" w:color="auto" w:fill="FFFFFF"/>
          </w:tcPr>
          <w:p w14:paraId="1C53B93F" w14:textId="77777777" w:rsidR="00003DFB" w:rsidRDefault="00003DFB" w:rsidP="00003DFB">
            <w:pPr>
              <w:jc w:val="left"/>
              <w:rPr>
                <w:color w:val="000000"/>
              </w:rPr>
            </w:pPr>
            <w:r>
              <w:rPr>
                <w:color w:val="000000"/>
              </w:rPr>
              <w:t>FX_RATE</w:t>
            </w:r>
          </w:p>
        </w:tc>
        <w:tc>
          <w:tcPr>
            <w:tcW w:w="1647" w:type="dxa"/>
            <w:shd w:val="clear" w:color="auto" w:fill="FFFFFF"/>
          </w:tcPr>
          <w:p w14:paraId="52F65AF0" w14:textId="77777777" w:rsidR="00003DFB" w:rsidRDefault="00003DFB" w:rsidP="00003DFB">
            <w:pPr>
              <w:jc w:val="left"/>
              <w:rPr>
                <w:color w:val="000000"/>
              </w:rPr>
            </w:pPr>
            <w:r>
              <w:rPr>
                <w:color w:val="000000"/>
              </w:rPr>
              <w:t>CUR001</w:t>
            </w:r>
          </w:p>
        </w:tc>
        <w:tc>
          <w:tcPr>
            <w:tcW w:w="1647" w:type="dxa"/>
            <w:shd w:val="clear" w:color="auto" w:fill="FFFFFF"/>
          </w:tcPr>
          <w:p w14:paraId="500B7F3E"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41D4BC8" w14:textId="77777777" w:rsidR="00003DFB" w:rsidRDefault="00003DFB" w:rsidP="00003DFB">
            <w:pPr>
              <w:jc w:val="left"/>
              <w:rPr>
                <w:color w:val="000000"/>
              </w:rPr>
            </w:pPr>
          </w:p>
        </w:tc>
        <w:tc>
          <w:tcPr>
            <w:tcW w:w="2906" w:type="dxa"/>
            <w:tcBorders>
              <w:top w:val="nil"/>
              <w:bottom w:val="nil"/>
            </w:tcBorders>
            <w:shd w:val="clear" w:color="auto" w:fill="FFFFFF"/>
          </w:tcPr>
          <w:p w14:paraId="52F124D3" w14:textId="77777777" w:rsidR="00003DFB" w:rsidRDefault="00003DFB" w:rsidP="00003DFB">
            <w:pPr>
              <w:jc w:val="left"/>
              <w:rPr>
                <w:color w:val="000000"/>
              </w:rPr>
            </w:pPr>
          </w:p>
        </w:tc>
      </w:tr>
      <w:tr w:rsidR="00003DFB" w:rsidRPr="00003DFB" w14:paraId="19F36550" w14:textId="77777777" w:rsidTr="00003DFB">
        <w:trPr>
          <w:trHeight w:val="449"/>
        </w:trPr>
        <w:tc>
          <w:tcPr>
            <w:tcW w:w="550" w:type="dxa"/>
            <w:tcBorders>
              <w:top w:val="nil"/>
              <w:bottom w:val="nil"/>
            </w:tcBorders>
            <w:shd w:val="clear" w:color="auto" w:fill="FFFFFF"/>
          </w:tcPr>
          <w:p w14:paraId="1ABDC462" w14:textId="77777777" w:rsidR="00003DFB" w:rsidRDefault="00003DFB" w:rsidP="00003DFB">
            <w:pPr>
              <w:jc w:val="left"/>
              <w:rPr>
                <w:color w:val="000000"/>
              </w:rPr>
            </w:pPr>
          </w:p>
        </w:tc>
        <w:tc>
          <w:tcPr>
            <w:tcW w:w="1646" w:type="dxa"/>
            <w:tcBorders>
              <w:top w:val="nil"/>
              <w:bottom w:val="nil"/>
            </w:tcBorders>
            <w:shd w:val="clear" w:color="auto" w:fill="FFFFFF"/>
          </w:tcPr>
          <w:p w14:paraId="7D239F64" w14:textId="77777777" w:rsidR="00003DFB" w:rsidRDefault="00003DFB" w:rsidP="00003DFB">
            <w:pPr>
              <w:jc w:val="left"/>
              <w:rPr>
                <w:color w:val="000000"/>
              </w:rPr>
            </w:pPr>
          </w:p>
        </w:tc>
        <w:tc>
          <w:tcPr>
            <w:tcW w:w="1647" w:type="dxa"/>
            <w:tcBorders>
              <w:top w:val="nil"/>
              <w:bottom w:val="nil"/>
            </w:tcBorders>
            <w:shd w:val="clear" w:color="auto" w:fill="FFFFFF"/>
          </w:tcPr>
          <w:p w14:paraId="5AA6BD95" w14:textId="77777777" w:rsidR="00003DFB" w:rsidRDefault="00003DFB" w:rsidP="00003DFB">
            <w:pPr>
              <w:jc w:val="left"/>
              <w:rPr>
                <w:color w:val="000000"/>
              </w:rPr>
            </w:pPr>
          </w:p>
        </w:tc>
        <w:tc>
          <w:tcPr>
            <w:tcW w:w="1647" w:type="dxa"/>
            <w:shd w:val="clear" w:color="auto" w:fill="FFFFFF"/>
          </w:tcPr>
          <w:p w14:paraId="49C3D984" w14:textId="77777777" w:rsidR="00003DFB" w:rsidRDefault="00003DFB" w:rsidP="00003DFB">
            <w:pPr>
              <w:jc w:val="left"/>
              <w:rPr>
                <w:color w:val="000000"/>
              </w:rPr>
            </w:pPr>
            <w:r>
              <w:rPr>
                <w:color w:val="000000"/>
              </w:rPr>
              <w:t>FX_RATE</w:t>
            </w:r>
          </w:p>
        </w:tc>
        <w:tc>
          <w:tcPr>
            <w:tcW w:w="1647" w:type="dxa"/>
            <w:shd w:val="clear" w:color="auto" w:fill="FFFFFF"/>
          </w:tcPr>
          <w:p w14:paraId="797C755E" w14:textId="77777777" w:rsidR="00003DFB" w:rsidRDefault="00003DFB" w:rsidP="00003DFB">
            <w:pPr>
              <w:jc w:val="left"/>
              <w:rPr>
                <w:color w:val="000000"/>
              </w:rPr>
            </w:pPr>
            <w:r>
              <w:rPr>
                <w:color w:val="000000"/>
              </w:rPr>
              <w:t>CUR002</w:t>
            </w:r>
          </w:p>
        </w:tc>
        <w:tc>
          <w:tcPr>
            <w:tcW w:w="1647" w:type="dxa"/>
            <w:shd w:val="clear" w:color="auto" w:fill="FFFFFF"/>
          </w:tcPr>
          <w:p w14:paraId="36AF7DE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057CD56B" w14:textId="77777777" w:rsidR="00003DFB" w:rsidRDefault="00003DFB" w:rsidP="00003DFB">
            <w:pPr>
              <w:jc w:val="left"/>
              <w:rPr>
                <w:color w:val="000000"/>
              </w:rPr>
            </w:pPr>
          </w:p>
        </w:tc>
        <w:tc>
          <w:tcPr>
            <w:tcW w:w="2906" w:type="dxa"/>
            <w:tcBorders>
              <w:top w:val="nil"/>
              <w:bottom w:val="nil"/>
            </w:tcBorders>
            <w:shd w:val="clear" w:color="auto" w:fill="FFFFFF"/>
          </w:tcPr>
          <w:p w14:paraId="21141196" w14:textId="77777777" w:rsidR="00003DFB" w:rsidRDefault="00003DFB" w:rsidP="00003DFB">
            <w:pPr>
              <w:jc w:val="left"/>
              <w:rPr>
                <w:color w:val="000000"/>
              </w:rPr>
            </w:pPr>
          </w:p>
        </w:tc>
      </w:tr>
      <w:tr w:rsidR="00003DFB" w:rsidRPr="00003DFB" w14:paraId="755FA344" w14:textId="77777777" w:rsidTr="00003DFB">
        <w:trPr>
          <w:trHeight w:val="449"/>
        </w:trPr>
        <w:tc>
          <w:tcPr>
            <w:tcW w:w="550" w:type="dxa"/>
            <w:tcBorders>
              <w:top w:val="nil"/>
              <w:bottom w:val="nil"/>
            </w:tcBorders>
            <w:shd w:val="clear" w:color="auto" w:fill="FFFFFF"/>
          </w:tcPr>
          <w:p w14:paraId="29825BEC" w14:textId="77777777" w:rsidR="00003DFB" w:rsidRDefault="00003DFB" w:rsidP="00003DFB">
            <w:pPr>
              <w:jc w:val="left"/>
              <w:rPr>
                <w:color w:val="000000"/>
              </w:rPr>
            </w:pPr>
          </w:p>
        </w:tc>
        <w:tc>
          <w:tcPr>
            <w:tcW w:w="1646" w:type="dxa"/>
            <w:tcBorders>
              <w:top w:val="nil"/>
              <w:bottom w:val="nil"/>
            </w:tcBorders>
            <w:shd w:val="clear" w:color="auto" w:fill="FFFFFF"/>
          </w:tcPr>
          <w:p w14:paraId="090D2682" w14:textId="77777777" w:rsidR="00003DFB" w:rsidRDefault="00003DFB" w:rsidP="00003DFB">
            <w:pPr>
              <w:jc w:val="left"/>
              <w:rPr>
                <w:color w:val="000000"/>
              </w:rPr>
            </w:pPr>
          </w:p>
        </w:tc>
        <w:tc>
          <w:tcPr>
            <w:tcW w:w="1647" w:type="dxa"/>
            <w:tcBorders>
              <w:top w:val="nil"/>
              <w:bottom w:val="nil"/>
            </w:tcBorders>
            <w:shd w:val="clear" w:color="auto" w:fill="FFFFFF"/>
          </w:tcPr>
          <w:p w14:paraId="588AFE6D" w14:textId="77777777" w:rsidR="00003DFB" w:rsidRDefault="00003DFB" w:rsidP="00003DFB">
            <w:pPr>
              <w:jc w:val="left"/>
              <w:rPr>
                <w:color w:val="000000"/>
              </w:rPr>
            </w:pPr>
          </w:p>
        </w:tc>
        <w:tc>
          <w:tcPr>
            <w:tcW w:w="1647" w:type="dxa"/>
            <w:shd w:val="clear" w:color="auto" w:fill="FFFFFF"/>
          </w:tcPr>
          <w:p w14:paraId="674F7416" w14:textId="77777777" w:rsidR="00003DFB" w:rsidRDefault="00003DFB" w:rsidP="00003DFB">
            <w:pPr>
              <w:jc w:val="left"/>
              <w:rPr>
                <w:color w:val="000000"/>
              </w:rPr>
            </w:pPr>
            <w:r>
              <w:rPr>
                <w:color w:val="000000"/>
              </w:rPr>
              <w:t>INSTRUMENT</w:t>
            </w:r>
          </w:p>
        </w:tc>
        <w:tc>
          <w:tcPr>
            <w:tcW w:w="1647" w:type="dxa"/>
            <w:shd w:val="clear" w:color="auto" w:fill="FFFFFF"/>
          </w:tcPr>
          <w:p w14:paraId="6E255DAF" w14:textId="77777777" w:rsidR="00003DFB" w:rsidRDefault="00003DFB" w:rsidP="00003DFB">
            <w:pPr>
              <w:jc w:val="left"/>
              <w:rPr>
                <w:color w:val="000000"/>
              </w:rPr>
            </w:pPr>
            <w:r>
              <w:rPr>
                <w:color w:val="000000"/>
              </w:rPr>
              <w:t>C207</w:t>
            </w:r>
          </w:p>
        </w:tc>
        <w:tc>
          <w:tcPr>
            <w:tcW w:w="1647" w:type="dxa"/>
            <w:shd w:val="clear" w:color="auto" w:fill="FFFFFF"/>
          </w:tcPr>
          <w:p w14:paraId="2A87FFC8"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E6C6337" w14:textId="77777777" w:rsidR="00003DFB" w:rsidRDefault="00003DFB" w:rsidP="00003DFB">
            <w:pPr>
              <w:jc w:val="left"/>
              <w:rPr>
                <w:color w:val="000000"/>
              </w:rPr>
            </w:pPr>
          </w:p>
        </w:tc>
        <w:tc>
          <w:tcPr>
            <w:tcW w:w="2906" w:type="dxa"/>
            <w:tcBorders>
              <w:top w:val="nil"/>
              <w:bottom w:val="nil"/>
            </w:tcBorders>
            <w:shd w:val="clear" w:color="auto" w:fill="FFFFFF"/>
          </w:tcPr>
          <w:p w14:paraId="5F26FA5D" w14:textId="77777777" w:rsidR="00003DFB" w:rsidRDefault="00003DFB" w:rsidP="00003DFB">
            <w:pPr>
              <w:jc w:val="left"/>
              <w:rPr>
                <w:color w:val="000000"/>
              </w:rPr>
            </w:pPr>
          </w:p>
        </w:tc>
      </w:tr>
      <w:tr w:rsidR="00003DFB" w:rsidRPr="00003DFB" w14:paraId="0EBC8A73" w14:textId="77777777" w:rsidTr="00003DFB">
        <w:trPr>
          <w:trHeight w:val="449"/>
        </w:trPr>
        <w:tc>
          <w:tcPr>
            <w:tcW w:w="550" w:type="dxa"/>
            <w:tcBorders>
              <w:top w:val="nil"/>
              <w:bottom w:val="nil"/>
            </w:tcBorders>
            <w:shd w:val="clear" w:color="auto" w:fill="FFFFFF"/>
          </w:tcPr>
          <w:p w14:paraId="71074D9A" w14:textId="77777777" w:rsidR="00003DFB" w:rsidRDefault="00003DFB" w:rsidP="00003DFB">
            <w:pPr>
              <w:jc w:val="left"/>
              <w:rPr>
                <w:color w:val="000000"/>
              </w:rPr>
            </w:pPr>
          </w:p>
        </w:tc>
        <w:tc>
          <w:tcPr>
            <w:tcW w:w="1646" w:type="dxa"/>
            <w:tcBorders>
              <w:top w:val="nil"/>
              <w:bottom w:val="nil"/>
            </w:tcBorders>
            <w:shd w:val="clear" w:color="auto" w:fill="FFFFFF"/>
          </w:tcPr>
          <w:p w14:paraId="40390E59" w14:textId="77777777" w:rsidR="00003DFB" w:rsidRDefault="00003DFB" w:rsidP="00003DFB">
            <w:pPr>
              <w:jc w:val="left"/>
              <w:rPr>
                <w:color w:val="000000"/>
              </w:rPr>
            </w:pPr>
          </w:p>
        </w:tc>
        <w:tc>
          <w:tcPr>
            <w:tcW w:w="1647" w:type="dxa"/>
            <w:tcBorders>
              <w:top w:val="nil"/>
              <w:bottom w:val="nil"/>
            </w:tcBorders>
            <w:shd w:val="clear" w:color="auto" w:fill="FFFFFF"/>
          </w:tcPr>
          <w:p w14:paraId="67E83A7B" w14:textId="77777777" w:rsidR="00003DFB" w:rsidRDefault="00003DFB" w:rsidP="00003DFB">
            <w:pPr>
              <w:jc w:val="left"/>
              <w:rPr>
                <w:color w:val="000000"/>
              </w:rPr>
            </w:pPr>
          </w:p>
        </w:tc>
        <w:tc>
          <w:tcPr>
            <w:tcW w:w="1647" w:type="dxa"/>
            <w:shd w:val="clear" w:color="auto" w:fill="FFFFFF"/>
          </w:tcPr>
          <w:p w14:paraId="53186BD5" w14:textId="77777777" w:rsidR="00003DFB" w:rsidRPr="00412367" w:rsidRDefault="00003DFB" w:rsidP="00003DFB">
            <w:pPr>
              <w:jc w:val="left"/>
              <w:rPr>
                <w:color w:val="000000"/>
                <w:lang w:val="en-US"/>
                <w:rPrChange w:id="2670" w:author="Huke, Juan (extern)" w:date="2024-05-22T18:35:00Z">
                  <w:rPr>
                    <w:color w:val="000000"/>
                  </w:rPr>
                </w:rPrChange>
              </w:rPr>
            </w:pPr>
            <w:r w:rsidRPr="00412367">
              <w:rPr>
                <w:color w:val="000000"/>
                <w:lang w:val="en-US"/>
                <w:rPrChange w:id="2671" w:author="Huke, Juan (extern)" w:date="2024-05-22T18:35:00Z">
                  <w:rPr>
                    <w:color w:val="000000"/>
                  </w:rPr>
                </w:rPrChange>
              </w:rPr>
              <w:t>XX_C_CONTR_ACC_VALUE_AGG</w:t>
            </w:r>
          </w:p>
        </w:tc>
        <w:tc>
          <w:tcPr>
            <w:tcW w:w="1647" w:type="dxa"/>
            <w:shd w:val="clear" w:color="auto" w:fill="FFFFFF"/>
          </w:tcPr>
          <w:p w14:paraId="6AED9A7A" w14:textId="77777777" w:rsidR="00003DFB" w:rsidRPr="00412367" w:rsidRDefault="00003DFB" w:rsidP="00003DFB">
            <w:pPr>
              <w:jc w:val="left"/>
              <w:rPr>
                <w:color w:val="000000"/>
                <w:lang w:val="en-US"/>
                <w:rPrChange w:id="2672" w:author="Huke, Juan (extern)" w:date="2024-05-22T18:35:00Z">
                  <w:rPr>
                    <w:color w:val="000000"/>
                  </w:rPr>
                </w:rPrChange>
              </w:rPr>
            </w:pPr>
            <w:r w:rsidRPr="00412367">
              <w:rPr>
                <w:color w:val="000000"/>
                <w:lang w:val="en-US"/>
                <w:rPrChange w:id="2673" w:author="Huke, Juan (extern)" w:date="2024-05-22T18:35:00Z">
                  <w:rPr>
                    <w:color w:val="000000"/>
                  </w:rPr>
                </w:rPrChange>
              </w:rPr>
              <w:t>XX_ACCR_DEFER_ITEMS_HGB_CLA</w:t>
            </w:r>
          </w:p>
        </w:tc>
        <w:tc>
          <w:tcPr>
            <w:tcW w:w="1647" w:type="dxa"/>
            <w:shd w:val="clear" w:color="auto" w:fill="FFFFFF"/>
          </w:tcPr>
          <w:p w14:paraId="384C1AD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AAE0F0E" w14:textId="77777777" w:rsidR="00003DFB" w:rsidRDefault="00003DFB" w:rsidP="00003DFB">
            <w:pPr>
              <w:jc w:val="left"/>
              <w:rPr>
                <w:color w:val="000000"/>
              </w:rPr>
            </w:pPr>
          </w:p>
        </w:tc>
        <w:tc>
          <w:tcPr>
            <w:tcW w:w="2906" w:type="dxa"/>
            <w:tcBorders>
              <w:top w:val="nil"/>
              <w:bottom w:val="nil"/>
            </w:tcBorders>
            <w:shd w:val="clear" w:color="auto" w:fill="FFFFFF"/>
          </w:tcPr>
          <w:p w14:paraId="62847655" w14:textId="77777777" w:rsidR="00003DFB" w:rsidRDefault="00003DFB" w:rsidP="00003DFB">
            <w:pPr>
              <w:jc w:val="left"/>
              <w:rPr>
                <w:color w:val="000000"/>
              </w:rPr>
            </w:pPr>
          </w:p>
        </w:tc>
      </w:tr>
      <w:tr w:rsidR="00003DFB" w:rsidRPr="00003DFB" w14:paraId="72AF8339" w14:textId="77777777" w:rsidTr="00003DFB">
        <w:trPr>
          <w:trHeight w:val="449"/>
        </w:trPr>
        <w:tc>
          <w:tcPr>
            <w:tcW w:w="550" w:type="dxa"/>
            <w:tcBorders>
              <w:top w:val="nil"/>
              <w:bottom w:val="nil"/>
            </w:tcBorders>
            <w:shd w:val="clear" w:color="auto" w:fill="FFFFFF"/>
          </w:tcPr>
          <w:p w14:paraId="72182302" w14:textId="77777777" w:rsidR="00003DFB" w:rsidRDefault="00003DFB" w:rsidP="00003DFB">
            <w:pPr>
              <w:jc w:val="left"/>
              <w:rPr>
                <w:color w:val="000000"/>
              </w:rPr>
            </w:pPr>
          </w:p>
        </w:tc>
        <w:tc>
          <w:tcPr>
            <w:tcW w:w="1646" w:type="dxa"/>
            <w:tcBorders>
              <w:top w:val="nil"/>
              <w:bottom w:val="nil"/>
            </w:tcBorders>
            <w:shd w:val="clear" w:color="auto" w:fill="FFFFFF"/>
          </w:tcPr>
          <w:p w14:paraId="2303FDA3" w14:textId="77777777" w:rsidR="00003DFB" w:rsidRDefault="00003DFB" w:rsidP="00003DFB">
            <w:pPr>
              <w:jc w:val="left"/>
              <w:rPr>
                <w:color w:val="000000"/>
              </w:rPr>
            </w:pPr>
          </w:p>
        </w:tc>
        <w:tc>
          <w:tcPr>
            <w:tcW w:w="1647" w:type="dxa"/>
            <w:tcBorders>
              <w:top w:val="nil"/>
              <w:bottom w:val="nil"/>
            </w:tcBorders>
            <w:shd w:val="clear" w:color="auto" w:fill="FFFFFF"/>
          </w:tcPr>
          <w:p w14:paraId="6B261E12" w14:textId="77777777" w:rsidR="00003DFB" w:rsidRDefault="00003DFB" w:rsidP="00003DFB">
            <w:pPr>
              <w:jc w:val="left"/>
              <w:rPr>
                <w:color w:val="000000"/>
              </w:rPr>
            </w:pPr>
          </w:p>
        </w:tc>
        <w:tc>
          <w:tcPr>
            <w:tcW w:w="1647" w:type="dxa"/>
            <w:shd w:val="clear" w:color="auto" w:fill="FFFFFF"/>
          </w:tcPr>
          <w:p w14:paraId="305C79CC" w14:textId="77777777" w:rsidR="00003DFB" w:rsidRPr="00412367" w:rsidRDefault="00003DFB" w:rsidP="00003DFB">
            <w:pPr>
              <w:jc w:val="left"/>
              <w:rPr>
                <w:color w:val="000000"/>
                <w:lang w:val="en-US"/>
                <w:rPrChange w:id="2674" w:author="Huke, Juan (extern)" w:date="2024-05-22T18:35:00Z">
                  <w:rPr>
                    <w:color w:val="000000"/>
                  </w:rPr>
                </w:rPrChange>
              </w:rPr>
            </w:pPr>
            <w:r w:rsidRPr="00412367">
              <w:rPr>
                <w:color w:val="000000"/>
                <w:lang w:val="en-US"/>
                <w:rPrChange w:id="2675" w:author="Huke, Juan (extern)" w:date="2024-05-22T18:35:00Z">
                  <w:rPr>
                    <w:color w:val="000000"/>
                  </w:rPr>
                </w:rPrChange>
              </w:rPr>
              <w:t>XX_C_CONTR_ACC_VALUE_AGG</w:t>
            </w:r>
          </w:p>
        </w:tc>
        <w:tc>
          <w:tcPr>
            <w:tcW w:w="1647" w:type="dxa"/>
            <w:shd w:val="clear" w:color="auto" w:fill="FFFFFF"/>
          </w:tcPr>
          <w:p w14:paraId="66B95841" w14:textId="77777777" w:rsidR="00003DFB" w:rsidRDefault="00003DFB" w:rsidP="00003DFB">
            <w:pPr>
              <w:jc w:val="left"/>
              <w:rPr>
                <w:color w:val="000000"/>
              </w:rPr>
            </w:pPr>
            <w:r>
              <w:rPr>
                <w:color w:val="000000"/>
              </w:rPr>
              <w:t>XX_ACCR_INTEREST_HGB_CLA</w:t>
            </w:r>
          </w:p>
        </w:tc>
        <w:tc>
          <w:tcPr>
            <w:tcW w:w="1647" w:type="dxa"/>
            <w:shd w:val="clear" w:color="auto" w:fill="FFFFFF"/>
          </w:tcPr>
          <w:p w14:paraId="6F7BAAF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65A1759" w14:textId="77777777" w:rsidR="00003DFB" w:rsidRDefault="00003DFB" w:rsidP="00003DFB">
            <w:pPr>
              <w:jc w:val="left"/>
              <w:rPr>
                <w:color w:val="000000"/>
              </w:rPr>
            </w:pPr>
          </w:p>
        </w:tc>
        <w:tc>
          <w:tcPr>
            <w:tcW w:w="2906" w:type="dxa"/>
            <w:tcBorders>
              <w:top w:val="nil"/>
              <w:bottom w:val="nil"/>
            </w:tcBorders>
            <w:shd w:val="clear" w:color="auto" w:fill="FFFFFF"/>
          </w:tcPr>
          <w:p w14:paraId="793EA0E6" w14:textId="77777777" w:rsidR="00003DFB" w:rsidRDefault="00003DFB" w:rsidP="00003DFB">
            <w:pPr>
              <w:jc w:val="left"/>
              <w:rPr>
                <w:color w:val="000000"/>
              </w:rPr>
            </w:pPr>
          </w:p>
        </w:tc>
      </w:tr>
      <w:tr w:rsidR="00003DFB" w:rsidRPr="00003DFB" w14:paraId="4DA5E219" w14:textId="77777777" w:rsidTr="00003DFB">
        <w:trPr>
          <w:trHeight w:val="449"/>
        </w:trPr>
        <w:tc>
          <w:tcPr>
            <w:tcW w:w="550" w:type="dxa"/>
            <w:tcBorders>
              <w:top w:val="nil"/>
              <w:bottom w:val="nil"/>
            </w:tcBorders>
            <w:shd w:val="clear" w:color="auto" w:fill="FFFFFF"/>
          </w:tcPr>
          <w:p w14:paraId="524A22A8" w14:textId="77777777" w:rsidR="00003DFB" w:rsidRDefault="00003DFB" w:rsidP="00003DFB">
            <w:pPr>
              <w:jc w:val="left"/>
              <w:rPr>
                <w:color w:val="000000"/>
              </w:rPr>
            </w:pPr>
          </w:p>
        </w:tc>
        <w:tc>
          <w:tcPr>
            <w:tcW w:w="1646" w:type="dxa"/>
            <w:tcBorders>
              <w:top w:val="nil"/>
              <w:bottom w:val="nil"/>
            </w:tcBorders>
            <w:shd w:val="clear" w:color="auto" w:fill="FFFFFF"/>
          </w:tcPr>
          <w:p w14:paraId="0120781A" w14:textId="77777777" w:rsidR="00003DFB" w:rsidRDefault="00003DFB" w:rsidP="00003DFB">
            <w:pPr>
              <w:jc w:val="left"/>
              <w:rPr>
                <w:color w:val="000000"/>
              </w:rPr>
            </w:pPr>
          </w:p>
        </w:tc>
        <w:tc>
          <w:tcPr>
            <w:tcW w:w="1647" w:type="dxa"/>
            <w:tcBorders>
              <w:top w:val="nil"/>
              <w:bottom w:val="nil"/>
            </w:tcBorders>
            <w:shd w:val="clear" w:color="auto" w:fill="FFFFFF"/>
          </w:tcPr>
          <w:p w14:paraId="55AC3497" w14:textId="77777777" w:rsidR="00003DFB" w:rsidRDefault="00003DFB" w:rsidP="00003DFB">
            <w:pPr>
              <w:jc w:val="left"/>
              <w:rPr>
                <w:color w:val="000000"/>
              </w:rPr>
            </w:pPr>
          </w:p>
        </w:tc>
        <w:tc>
          <w:tcPr>
            <w:tcW w:w="1647" w:type="dxa"/>
            <w:shd w:val="clear" w:color="auto" w:fill="FFFFFF"/>
          </w:tcPr>
          <w:p w14:paraId="4A6A7912" w14:textId="77777777" w:rsidR="00003DFB" w:rsidRPr="00412367" w:rsidRDefault="00003DFB" w:rsidP="00003DFB">
            <w:pPr>
              <w:jc w:val="left"/>
              <w:rPr>
                <w:color w:val="000000"/>
                <w:lang w:val="en-US"/>
                <w:rPrChange w:id="2676" w:author="Huke, Juan (extern)" w:date="2024-05-22T18:35:00Z">
                  <w:rPr>
                    <w:color w:val="000000"/>
                  </w:rPr>
                </w:rPrChange>
              </w:rPr>
            </w:pPr>
            <w:r w:rsidRPr="00412367">
              <w:rPr>
                <w:color w:val="000000"/>
                <w:lang w:val="en-US"/>
                <w:rPrChange w:id="2677" w:author="Huke, Juan (extern)" w:date="2024-05-22T18:35:00Z">
                  <w:rPr>
                    <w:color w:val="000000"/>
                  </w:rPr>
                </w:rPrChange>
              </w:rPr>
              <w:t>XX_C_CONTR_ACC_VALUE_AGG</w:t>
            </w:r>
          </w:p>
        </w:tc>
        <w:tc>
          <w:tcPr>
            <w:tcW w:w="1647" w:type="dxa"/>
            <w:shd w:val="clear" w:color="auto" w:fill="FFFFFF"/>
          </w:tcPr>
          <w:p w14:paraId="71B38246" w14:textId="77777777" w:rsidR="00003DFB" w:rsidRPr="00412367" w:rsidRDefault="00003DFB" w:rsidP="00003DFB">
            <w:pPr>
              <w:jc w:val="left"/>
              <w:rPr>
                <w:color w:val="000000"/>
                <w:lang w:val="en-US"/>
                <w:rPrChange w:id="2678" w:author="Huke, Juan (extern)" w:date="2024-05-22T18:35:00Z">
                  <w:rPr>
                    <w:color w:val="000000"/>
                  </w:rPr>
                </w:rPrChange>
              </w:rPr>
            </w:pPr>
            <w:r w:rsidRPr="00412367">
              <w:rPr>
                <w:color w:val="000000"/>
                <w:lang w:val="en-US"/>
                <w:rPrChange w:id="2679" w:author="Huke, Juan (extern)" w:date="2024-05-22T18:35:00Z">
                  <w:rPr>
                    <w:color w:val="000000"/>
                  </w:rPr>
                </w:rPrChange>
              </w:rPr>
              <w:t>XX_BOOK_VALUE_COMP_O_HGB_CLA</w:t>
            </w:r>
          </w:p>
        </w:tc>
        <w:tc>
          <w:tcPr>
            <w:tcW w:w="1647" w:type="dxa"/>
            <w:shd w:val="clear" w:color="auto" w:fill="FFFFFF"/>
          </w:tcPr>
          <w:p w14:paraId="0E99B65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9F5B5DF" w14:textId="77777777" w:rsidR="00003DFB" w:rsidRDefault="00003DFB" w:rsidP="00003DFB">
            <w:pPr>
              <w:jc w:val="left"/>
              <w:rPr>
                <w:color w:val="000000"/>
              </w:rPr>
            </w:pPr>
          </w:p>
        </w:tc>
        <w:tc>
          <w:tcPr>
            <w:tcW w:w="2906" w:type="dxa"/>
            <w:tcBorders>
              <w:top w:val="nil"/>
              <w:bottom w:val="nil"/>
            </w:tcBorders>
            <w:shd w:val="clear" w:color="auto" w:fill="FFFFFF"/>
          </w:tcPr>
          <w:p w14:paraId="224F0CAC" w14:textId="77777777" w:rsidR="00003DFB" w:rsidRDefault="00003DFB" w:rsidP="00003DFB">
            <w:pPr>
              <w:jc w:val="left"/>
              <w:rPr>
                <w:color w:val="000000"/>
              </w:rPr>
            </w:pPr>
          </w:p>
        </w:tc>
      </w:tr>
      <w:tr w:rsidR="00003DFB" w:rsidRPr="00003DFB" w14:paraId="73C645DE" w14:textId="77777777" w:rsidTr="00003DFB">
        <w:trPr>
          <w:trHeight w:val="449"/>
        </w:trPr>
        <w:tc>
          <w:tcPr>
            <w:tcW w:w="550" w:type="dxa"/>
            <w:tcBorders>
              <w:top w:val="nil"/>
              <w:bottom w:val="nil"/>
            </w:tcBorders>
            <w:shd w:val="clear" w:color="auto" w:fill="FFFFFF"/>
          </w:tcPr>
          <w:p w14:paraId="6FDFBB16" w14:textId="77777777" w:rsidR="00003DFB" w:rsidRDefault="00003DFB" w:rsidP="00003DFB">
            <w:pPr>
              <w:jc w:val="left"/>
              <w:rPr>
                <w:color w:val="000000"/>
              </w:rPr>
            </w:pPr>
          </w:p>
        </w:tc>
        <w:tc>
          <w:tcPr>
            <w:tcW w:w="1646" w:type="dxa"/>
            <w:tcBorders>
              <w:top w:val="nil"/>
              <w:bottom w:val="nil"/>
            </w:tcBorders>
            <w:shd w:val="clear" w:color="auto" w:fill="FFFFFF"/>
          </w:tcPr>
          <w:p w14:paraId="75192B4F" w14:textId="77777777" w:rsidR="00003DFB" w:rsidRDefault="00003DFB" w:rsidP="00003DFB">
            <w:pPr>
              <w:jc w:val="left"/>
              <w:rPr>
                <w:color w:val="000000"/>
              </w:rPr>
            </w:pPr>
          </w:p>
        </w:tc>
        <w:tc>
          <w:tcPr>
            <w:tcW w:w="1647" w:type="dxa"/>
            <w:tcBorders>
              <w:top w:val="nil"/>
              <w:bottom w:val="nil"/>
            </w:tcBorders>
            <w:shd w:val="clear" w:color="auto" w:fill="FFFFFF"/>
          </w:tcPr>
          <w:p w14:paraId="619F5A54" w14:textId="77777777" w:rsidR="00003DFB" w:rsidRDefault="00003DFB" w:rsidP="00003DFB">
            <w:pPr>
              <w:jc w:val="left"/>
              <w:rPr>
                <w:color w:val="000000"/>
              </w:rPr>
            </w:pPr>
          </w:p>
        </w:tc>
        <w:tc>
          <w:tcPr>
            <w:tcW w:w="1647" w:type="dxa"/>
            <w:shd w:val="clear" w:color="auto" w:fill="FFFFFF"/>
          </w:tcPr>
          <w:p w14:paraId="39592042" w14:textId="77777777" w:rsidR="00003DFB" w:rsidRPr="00412367" w:rsidRDefault="00003DFB" w:rsidP="00003DFB">
            <w:pPr>
              <w:jc w:val="left"/>
              <w:rPr>
                <w:color w:val="000000"/>
                <w:lang w:val="en-US"/>
                <w:rPrChange w:id="2680" w:author="Huke, Juan (extern)" w:date="2024-05-22T18:35:00Z">
                  <w:rPr>
                    <w:color w:val="000000"/>
                  </w:rPr>
                </w:rPrChange>
              </w:rPr>
            </w:pPr>
            <w:r w:rsidRPr="00412367">
              <w:rPr>
                <w:color w:val="000000"/>
                <w:lang w:val="en-US"/>
                <w:rPrChange w:id="2681" w:author="Huke, Juan (extern)" w:date="2024-05-22T18:35:00Z">
                  <w:rPr>
                    <w:color w:val="000000"/>
                  </w:rPr>
                </w:rPrChange>
              </w:rPr>
              <w:t>XX_C_CONTR_ACC_VALUE_AGG</w:t>
            </w:r>
          </w:p>
        </w:tc>
        <w:tc>
          <w:tcPr>
            <w:tcW w:w="1647" w:type="dxa"/>
            <w:shd w:val="clear" w:color="auto" w:fill="FFFFFF"/>
          </w:tcPr>
          <w:p w14:paraId="2B37525A" w14:textId="77777777" w:rsidR="00003DFB" w:rsidRDefault="00003DFB" w:rsidP="00003DFB">
            <w:pPr>
              <w:jc w:val="left"/>
              <w:rPr>
                <w:color w:val="000000"/>
              </w:rPr>
            </w:pPr>
            <w:r>
              <w:rPr>
                <w:color w:val="000000"/>
              </w:rPr>
              <w:t>XX_DEFER_INTEREST_HGB_CLA</w:t>
            </w:r>
          </w:p>
        </w:tc>
        <w:tc>
          <w:tcPr>
            <w:tcW w:w="1647" w:type="dxa"/>
            <w:shd w:val="clear" w:color="auto" w:fill="FFFFFF"/>
          </w:tcPr>
          <w:p w14:paraId="045F206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06A39B3" w14:textId="77777777" w:rsidR="00003DFB" w:rsidRDefault="00003DFB" w:rsidP="00003DFB">
            <w:pPr>
              <w:jc w:val="left"/>
              <w:rPr>
                <w:color w:val="000000"/>
              </w:rPr>
            </w:pPr>
          </w:p>
        </w:tc>
        <w:tc>
          <w:tcPr>
            <w:tcW w:w="2906" w:type="dxa"/>
            <w:tcBorders>
              <w:top w:val="nil"/>
              <w:bottom w:val="nil"/>
            </w:tcBorders>
            <w:shd w:val="clear" w:color="auto" w:fill="FFFFFF"/>
          </w:tcPr>
          <w:p w14:paraId="163469A9" w14:textId="77777777" w:rsidR="00003DFB" w:rsidRDefault="00003DFB" w:rsidP="00003DFB">
            <w:pPr>
              <w:jc w:val="left"/>
              <w:rPr>
                <w:color w:val="000000"/>
              </w:rPr>
            </w:pPr>
          </w:p>
        </w:tc>
      </w:tr>
      <w:tr w:rsidR="00003DFB" w:rsidRPr="00003DFB" w14:paraId="7101A5A4" w14:textId="77777777" w:rsidTr="00003DFB">
        <w:trPr>
          <w:trHeight w:val="449"/>
        </w:trPr>
        <w:tc>
          <w:tcPr>
            <w:tcW w:w="550" w:type="dxa"/>
            <w:tcBorders>
              <w:top w:val="nil"/>
              <w:bottom w:val="nil"/>
            </w:tcBorders>
            <w:shd w:val="clear" w:color="auto" w:fill="FFFFFF"/>
          </w:tcPr>
          <w:p w14:paraId="18734ECF" w14:textId="77777777" w:rsidR="00003DFB" w:rsidRDefault="00003DFB" w:rsidP="00003DFB">
            <w:pPr>
              <w:jc w:val="left"/>
              <w:rPr>
                <w:color w:val="000000"/>
              </w:rPr>
            </w:pPr>
          </w:p>
        </w:tc>
        <w:tc>
          <w:tcPr>
            <w:tcW w:w="1646" w:type="dxa"/>
            <w:tcBorders>
              <w:top w:val="nil"/>
              <w:bottom w:val="nil"/>
            </w:tcBorders>
            <w:shd w:val="clear" w:color="auto" w:fill="FFFFFF"/>
          </w:tcPr>
          <w:p w14:paraId="1AA32A1A" w14:textId="77777777" w:rsidR="00003DFB" w:rsidRDefault="00003DFB" w:rsidP="00003DFB">
            <w:pPr>
              <w:jc w:val="left"/>
              <w:rPr>
                <w:color w:val="000000"/>
              </w:rPr>
            </w:pPr>
          </w:p>
        </w:tc>
        <w:tc>
          <w:tcPr>
            <w:tcW w:w="1647" w:type="dxa"/>
            <w:tcBorders>
              <w:top w:val="nil"/>
              <w:bottom w:val="nil"/>
            </w:tcBorders>
            <w:shd w:val="clear" w:color="auto" w:fill="FFFFFF"/>
          </w:tcPr>
          <w:p w14:paraId="0092E531" w14:textId="77777777" w:rsidR="00003DFB" w:rsidRDefault="00003DFB" w:rsidP="00003DFB">
            <w:pPr>
              <w:jc w:val="left"/>
              <w:rPr>
                <w:color w:val="000000"/>
              </w:rPr>
            </w:pPr>
          </w:p>
        </w:tc>
        <w:tc>
          <w:tcPr>
            <w:tcW w:w="1647" w:type="dxa"/>
            <w:shd w:val="clear" w:color="auto" w:fill="FFFFFF"/>
          </w:tcPr>
          <w:p w14:paraId="1E6F2FB1" w14:textId="77777777" w:rsidR="00003DFB" w:rsidRDefault="00003DFB" w:rsidP="00003DFB">
            <w:pPr>
              <w:jc w:val="left"/>
              <w:rPr>
                <w:color w:val="000000"/>
              </w:rPr>
            </w:pPr>
            <w:r>
              <w:rPr>
                <w:color w:val="000000"/>
              </w:rPr>
              <w:t>XX_C_CONTRACT_KG</w:t>
            </w:r>
          </w:p>
        </w:tc>
        <w:tc>
          <w:tcPr>
            <w:tcW w:w="1647" w:type="dxa"/>
            <w:shd w:val="clear" w:color="auto" w:fill="FFFFFF"/>
          </w:tcPr>
          <w:p w14:paraId="2A855732" w14:textId="77777777" w:rsidR="00003DFB" w:rsidRDefault="00003DFB" w:rsidP="00003DFB">
            <w:pPr>
              <w:jc w:val="left"/>
              <w:rPr>
                <w:color w:val="000000"/>
              </w:rPr>
            </w:pPr>
            <w:r>
              <w:rPr>
                <w:color w:val="000000"/>
              </w:rPr>
              <w:t>XX_AMORT_ARR_TA</w:t>
            </w:r>
          </w:p>
        </w:tc>
        <w:tc>
          <w:tcPr>
            <w:tcW w:w="1647" w:type="dxa"/>
            <w:shd w:val="clear" w:color="auto" w:fill="FFFFFF"/>
          </w:tcPr>
          <w:p w14:paraId="586ED97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F9A7B12" w14:textId="77777777" w:rsidR="00003DFB" w:rsidRDefault="00003DFB" w:rsidP="00003DFB">
            <w:pPr>
              <w:jc w:val="left"/>
              <w:rPr>
                <w:color w:val="000000"/>
              </w:rPr>
            </w:pPr>
          </w:p>
        </w:tc>
        <w:tc>
          <w:tcPr>
            <w:tcW w:w="2906" w:type="dxa"/>
            <w:tcBorders>
              <w:top w:val="nil"/>
              <w:bottom w:val="nil"/>
            </w:tcBorders>
            <w:shd w:val="clear" w:color="auto" w:fill="FFFFFF"/>
          </w:tcPr>
          <w:p w14:paraId="54703DDA" w14:textId="77777777" w:rsidR="00003DFB" w:rsidRDefault="00003DFB" w:rsidP="00003DFB">
            <w:pPr>
              <w:jc w:val="left"/>
              <w:rPr>
                <w:color w:val="000000"/>
              </w:rPr>
            </w:pPr>
          </w:p>
        </w:tc>
      </w:tr>
      <w:tr w:rsidR="00003DFB" w:rsidRPr="00003DFB" w14:paraId="435E8BAC" w14:textId="77777777" w:rsidTr="00003DFB">
        <w:trPr>
          <w:trHeight w:val="449"/>
        </w:trPr>
        <w:tc>
          <w:tcPr>
            <w:tcW w:w="550" w:type="dxa"/>
            <w:tcBorders>
              <w:top w:val="nil"/>
              <w:bottom w:val="nil"/>
            </w:tcBorders>
            <w:shd w:val="clear" w:color="auto" w:fill="FFFFFF"/>
          </w:tcPr>
          <w:p w14:paraId="673C6F6C" w14:textId="77777777" w:rsidR="00003DFB" w:rsidRDefault="00003DFB" w:rsidP="00003DFB">
            <w:pPr>
              <w:jc w:val="left"/>
              <w:rPr>
                <w:color w:val="000000"/>
              </w:rPr>
            </w:pPr>
          </w:p>
        </w:tc>
        <w:tc>
          <w:tcPr>
            <w:tcW w:w="1646" w:type="dxa"/>
            <w:tcBorders>
              <w:top w:val="nil"/>
              <w:bottom w:val="nil"/>
            </w:tcBorders>
            <w:shd w:val="clear" w:color="auto" w:fill="FFFFFF"/>
          </w:tcPr>
          <w:p w14:paraId="148B8357" w14:textId="77777777" w:rsidR="00003DFB" w:rsidRDefault="00003DFB" w:rsidP="00003DFB">
            <w:pPr>
              <w:jc w:val="left"/>
              <w:rPr>
                <w:color w:val="000000"/>
              </w:rPr>
            </w:pPr>
          </w:p>
        </w:tc>
        <w:tc>
          <w:tcPr>
            <w:tcW w:w="1647" w:type="dxa"/>
            <w:tcBorders>
              <w:top w:val="nil"/>
              <w:bottom w:val="nil"/>
            </w:tcBorders>
            <w:shd w:val="clear" w:color="auto" w:fill="FFFFFF"/>
          </w:tcPr>
          <w:p w14:paraId="473A52CF" w14:textId="77777777" w:rsidR="00003DFB" w:rsidRDefault="00003DFB" w:rsidP="00003DFB">
            <w:pPr>
              <w:jc w:val="left"/>
              <w:rPr>
                <w:color w:val="000000"/>
              </w:rPr>
            </w:pPr>
          </w:p>
        </w:tc>
        <w:tc>
          <w:tcPr>
            <w:tcW w:w="1647" w:type="dxa"/>
            <w:shd w:val="clear" w:color="auto" w:fill="FFFFFF"/>
          </w:tcPr>
          <w:p w14:paraId="23879D80" w14:textId="77777777" w:rsidR="00003DFB" w:rsidRDefault="00003DFB" w:rsidP="00003DFB">
            <w:pPr>
              <w:jc w:val="left"/>
              <w:rPr>
                <w:color w:val="000000"/>
              </w:rPr>
            </w:pPr>
            <w:r>
              <w:rPr>
                <w:color w:val="000000"/>
              </w:rPr>
              <w:t>XX_C_CONTRACT_KG</w:t>
            </w:r>
          </w:p>
        </w:tc>
        <w:tc>
          <w:tcPr>
            <w:tcW w:w="1647" w:type="dxa"/>
            <w:shd w:val="clear" w:color="auto" w:fill="FFFFFF"/>
          </w:tcPr>
          <w:p w14:paraId="24B20A39" w14:textId="77777777" w:rsidR="00003DFB" w:rsidRDefault="00003DFB" w:rsidP="00003DFB">
            <w:pPr>
              <w:jc w:val="left"/>
              <w:rPr>
                <w:color w:val="000000"/>
              </w:rPr>
            </w:pPr>
            <w:r>
              <w:rPr>
                <w:color w:val="000000"/>
              </w:rPr>
              <w:t>XX_CURRENCY_C</w:t>
            </w:r>
          </w:p>
        </w:tc>
        <w:tc>
          <w:tcPr>
            <w:tcW w:w="1647" w:type="dxa"/>
            <w:shd w:val="clear" w:color="auto" w:fill="FFFFFF"/>
          </w:tcPr>
          <w:p w14:paraId="5D3EF49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53391992" w14:textId="77777777" w:rsidR="00003DFB" w:rsidRDefault="00003DFB" w:rsidP="00003DFB">
            <w:pPr>
              <w:jc w:val="left"/>
              <w:rPr>
                <w:color w:val="000000"/>
              </w:rPr>
            </w:pPr>
          </w:p>
        </w:tc>
        <w:tc>
          <w:tcPr>
            <w:tcW w:w="2906" w:type="dxa"/>
            <w:tcBorders>
              <w:top w:val="nil"/>
              <w:bottom w:val="nil"/>
            </w:tcBorders>
            <w:shd w:val="clear" w:color="auto" w:fill="FFFFFF"/>
          </w:tcPr>
          <w:p w14:paraId="5096C709" w14:textId="77777777" w:rsidR="00003DFB" w:rsidRDefault="00003DFB" w:rsidP="00003DFB">
            <w:pPr>
              <w:jc w:val="left"/>
              <w:rPr>
                <w:color w:val="000000"/>
              </w:rPr>
            </w:pPr>
          </w:p>
        </w:tc>
      </w:tr>
      <w:tr w:rsidR="00003DFB" w:rsidRPr="00003DFB" w14:paraId="44BE1A66" w14:textId="77777777" w:rsidTr="00003DFB">
        <w:trPr>
          <w:trHeight w:val="449"/>
        </w:trPr>
        <w:tc>
          <w:tcPr>
            <w:tcW w:w="550" w:type="dxa"/>
            <w:tcBorders>
              <w:top w:val="nil"/>
              <w:bottom w:val="nil"/>
            </w:tcBorders>
            <w:shd w:val="clear" w:color="auto" w:fill="FFFFFF"/>
          </w:tcPr>
          <w:p w14:paraId="1D211270" w14:textId="77777777" w:rsidR="00003DFB" w:rsidRDefault="00003DFB" w:rsidP="00003DFB">
            <w:pPr>
              <w:jc w:val="left"/>
              <w:rPr>
                <w:color w:val="000000"/>
              </w:rPr>
            </w:pPr>
          </w:p>
        </w:tc>
        <w:tc>
          <w:tcPr>
            <w:tcW w:w="1646" w:type="dxa"/>
            <w:tcBorders>
              <w:top w:val="nil"/>
              <w:bottom w:val="nil"/>
            </w:tcBorders>
            <w:shd w:val="clear" w:color="auto" w:fill="FFFFFF"/>
          </w:tcPr>
          <w:p w14:paraId="18CD1B12" w14:textId="77777777" w:rsidR="00003DFB" w:rsidRDefault="00003DFB" w:rsidP="00003DFB">
            <w:pPr>
              <w:jc w:val="left"/>
              <w:rPr>
                <w:color w:val="000000"/>
              </w:rPr>
            </w:pPr>
          </w:p>
        </w:tc>
        <w:tc>
          <w:tcPr>
            <w:tcW w:w="1647" w:type="dxa"/>
            <w:tcBorders>
              <w:top w:val="nil"/>
              <w:bottom w:val="nil"/>
            </w:tcBorders>
            <w:shd w:val="clear" w:color="auto" w:fill="FFFFFF"/>
          </w:tcPr>
          <w:p w14:paraId="0F9446DA" w14:textId="77777777" w:rsidR="00003DFB" w:rsidRDefault="00003DFB" w:rsidP="00003DFB">
            <w:pPr>
              <w:jc w:val="left"/>
              <w:rPr>
                <w:color w:val="000000"/>
              </w:rPr>
            </w:pPr>
          </w:p>
        </w:tc>
        <w:tc>
          <w:tcPr>
            <w:tcW w:w="1647" w:type="dxa"/>
            <w:shd w:val="clear" w:color="auto" w:fill="FFFFFF"/>
          </w:tcPr>
          <w:p w14:paraId="466ECD58" w14:textId="77777777" w:rsidR="00003DFB" w:rsidRDefault="00003DFB" w:rsidP="00003DFB">
            <w:pPr>
              <w:jc w:val="left"/>
              <w:rPr>
                <w:color w:val="000000"/>
              </w:rPr>
            </w:pPr>
            <w:r>
              <w:rPr>
                <w:color w:val="000000"/>
              </w:rPr>
              <w:t>XX_C_CONTRACT_KG</w:t>
            </w:r>
          </w:p>
        </w:tc>
        <w:tc>
          <w:tcPr>
            <w:tcW w:w="1647" w:type="dxa"/>
            <w:shd w:val="clear" w:color="auto" w:fill="FFFFFF"/>
          </w:tcPr>
          <w:p w14:paraId="23C892FF" w14:textId="77777777" w:rsidR="00003DFB" w:rsidRDefault="00003DFB" w:rsidP="00003DFB">
            <w:pPr>
              <w:jc w:val="left"/>
              <w:rPr>
                <w:color w:val="000000"/>
              </w:rPr>
            </w:pPr>
            <w:r>
              <w:rPr>
                <w:color w:val="000000"/>
              </w:rPr>
              <w:t>XX_DELISYST</w:t>
            </w:r>
          </w:p>
        </w:tc>
        <w:tc>
          <w:tcPr>
            <w:tcW w:w="1647" w:type="dxa"/>
            <w:shd w:val="clear" w:color="auto" w:fill="FFFFFF"/>
          </w:tcPr>
          <w:p w14:paraId="60BBF4EF"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5B06CC9" w14:textId="77777777" w:rsidR="00003DFB" w:rsidRDefault="00003DFB" w:rsidP="00003DFB">
            <w:pPr>
              <w:jc w:val="left"/>
              <w:rPr>
                <w:color w:val="000000"/>
              </w:rPr>
            </w:pPr>
          </w:p>
        </w:tc>
        <w:tc>
          <w:tcPr>
            <w:tcW w:w="2906" w:type="dxa"/>
            <w:tcBorders>
              <w:top w:val="nil"/>
              <w:bottom w:val="nil"/>
            </w:tcBorders>
            <w:shd w:val="clear" w:color="auto" w:fill="FFFFFF"/>
          </w:tcPr>
          <w:p w14:paraId="7C4A2D70" w14:textId="77777777" w:rsidR="00003DFB" w:rsidRDefault="00003DFB" w:rsidP="00003DFB">
            <w:pPr>
              <w:jc w:val="left"/>
              <w:rPr>
                <w:color w:val="000000"/>
              </w:rPr>
            </w:pPr>
          </w:p>
        </w:tc>
      </w:tr>
      <w:tr w:rsidR="00003DFB" w:rsidRPr="00003DFB" w14:paraId="5D614742" w14:textId="77777777" w:rsidTr="00003DFB">
        <w:trPr>
          <w:trHeight w:val="449"/>
        </w:trPr>
        <w:tc>
          <w:tcPr>
            <w:tcW w:w="550" w:type="dxa"/>
            <w:tcBorders>
              <w:top w:val="nil"/>
              <w:bottom w:val="nil"/>
            </w:tcBorders>
            <w:shd w:val="clear" w:color="auto" w:fill="FFFFFF"/>
          </w:tcPr>
          <w:p w14:paraId="4C078682" w14:textId="77777777" w:rsidR="00003DFB" w:rsidRDefault="00003DFB" w:rsidP="00003DFB">
            <w:pPr>
              <w:jc w:val="left"/>
              <w:rPr>
                <w:color w:val="000000"/>
              </w:rPr>
            </w:pPr>
          </w:p>
        </w:tc>
        <w:tc>
          <w:tcPr>
            <w:tcW w:w="1646" w:type="dxa"/>
            <w:tcBorders>
              <w:top w:val="nil"/>
              <w:bottom w:val="nil"/>
            </w:tcBorders>
            <w:shd w:val="clear" w:color="auto" w:fill="FFFFFF"/>
          </w:tcPr>
          <w:p w14:paraId="57BFFFB1" w14:textId="77777777" w:rsidR="00003DFB" w:rsidRDefault="00003DFB" w:rsidP="00003DFB">
            <w:pPr>
              <w:jc w:val="left"/>
              <w:rPr>
                <w:color w:val="000000"/>
              </w:rPr>
            </w:pPr>
          </w:p>
        </w:tc>
        <w:tc>
          <w:tcPr>
            <w:tcW w:w="1647" w:type="dxa"/>
            <w:tcBorders>
              <w:top w:val="nil"/>
              <w:bottom w:val="nil"/>
            </w:tcBorders>
            <w:shd w:val="clear" w:color="auto" w:fill="FFFFFF"/>
          </w:tcPr>
          <w:p w14:paraId="7BC11AAA" w14:textId="77777777" w:rsidR="00003DFB" w:rsidRDefault="00003DFB" w:rsidP="00003DFB">
            <w:pPr>
              <w:jc w:val="left"/>
              <w:rPr>
                <w:color w:val="000000"/>
              </w:rPr>
            </w:pPr>
          </w:p>
        </w:tc>
        <w:tc>
          <w:tcPr>
            <w:tcW w:w="1647" w:type="dxa"/>
            <w:shd w:val="clear" w:color="auto" w:fill="FFFFFF"/>
          </w:tcPr>
          <w:p w14:paraId="3A28E524" w14:textId="77777777" w:rsidR="00003DFB" w:rsidRDefault="00003DFB" w:rsidP="00003DFB">
            <w:pPr>
              <w:jc w:val="left"/>
              <w:rPr>
                <w:color w:val="000000"/>
              </w:rPr>
            </w:pPr>
            <w:r>
              <w:rPr>
                <w:color w:val="000000"/>
              </w:rPr>
              <w:t>XX_C_CONTRACT_KG</w:t>
            </w:r>
          </w:p>
        </w:tc>
        <w:tc>
          <w:tcPr>
            <w:tcW w:w="1647" w:type="dxa"/>
            <w:shd w:val="clear" w:color="auto" w:fill="FFFFFF"/>
          </w:tcPr>
          <w:p w14:paraId="4DEB79CF" w14:textId="77777777" w:rsidR="00003DFB" w:rsidRDefault="00003DFB" w:rsidP="00003DFB">
            <w:pPr>
              <w:jc w:val="left"/>
              <w:rPr>
                <w:color w:val="000000"/>
              </w:rPr>
            </w:pPr>
            <w:r>
              <w:rPr>
                <w:color w:val="000000"/>
              </w:rPr>
              <w:t>XX_PRODUCT_TYPE_CDB</w:t>
            </w:r>
          </w:p>
        </w:tc>
        <w:tc>
          <w:tcPr>
            <w:tcW w:w="1647" w:type="dxa"/>
            <w:shd w:val="clear" w:color="auto" w:fill="FFFFFF"/>
          </w:tcPr>
          <w:p w14:paraId="5DACCAF8"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48F384F4" w14:textId="77777777" w:rsidR="00003DFB" w:rsidRDefault="00003DFB" w:rsidP="00003DFB">
            <w:pPr>
              <w:jc w:val="left"/>
              <w:rPr>
                <w:color w:val="000000"/>
              </w:rPr>
            </w:pPr>
          </w:p>
        </w:tc>
        <w:tc>
          <w:tcPr>
            <w:tcW w:w="2906" w:type="dxa"/>
            <w:tcBorders>
              <w:top w:val="nil"/>
              <w:bottom w:val="nil"/>
            </w:tcBorders>
            <w:shd w:val="clear" w:color="auto" w:fill="FFFFFF"/>
          </w:tcPr>
          <w:p w14:paraId="41405DF5" w14:textId="77777777" w:rsidR="00003DFB" w:rsidRDefault="00003DFB" w:rsidP="00003DFB">
            <w:pPr>
              <w:jc w:val="left"/>
              <w:rPr>
                <w:color w:val="000000"/>
              </w:rPr>
            </w:pPr>
          </w:p>
        </w:tc>
      </w:tr>
      <w:tr w:rsidR="00003DFB" w:rsidRPr="00003DFB" w14:paraId="28606C25" w14:textId="77777777" w:rsidTr="00003DFB">
        <w:trPr>
          <w:trHeight w:val="449"/>
        </w:trPr>
        <w:tc>
          <w:tcPr>
            <w:tcW w:w="550" w:type="dxa"/>
            <w:tcBorders>
              <w:top w:val="nil"/>
              <w:bottom w:val="single" w:sz="4" w:space="0" w:color="auto"/>
            </w:tcBorders>
            <w:shd w:val="clear" w:color="auto" w:fill="FFFFFF"/>
          </w:tcPr>
          <w:p w14:paraId="77F7A53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289FA9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25F0A9C" w14:textId="77777777" w:rsidR="00003DFB" w:rsidRDefault="00003DFB" w:rsidP="00003DFB">
            <w:pPr>
              <w:jc w:val="left"/>
              <w:rPr>
                <w:color w:val="000000"/>
              </w:rPr>
            </w:pPr>
          </w:p>
        </w:tc>
        <w:tc>
          <w:tcPr>
            <w:tcW w:w="1647" w:type="dxa"/>
            <w:shd w:val="clear" w:color="auto" w:fill="FFFFFF"/>
          </w:tcPr>
          <w:p w14:paraId="0326CC7B" w14:textId="77777777" w:rsidR="00003DFB" w:rsidRDefault="00003DFB" w:rsidP="00003DFB">
            <w:pPr>
              <w:jc w:val="left"/>
              <w:rPr>
                <w:color w:val="000000"/>
              </w:rPr>
            </w:pPr>
            <w:r>
              <w:rPr>
                <w:color w:val="000000"/>
              </w:rPr>
              <w:t>XX_C_CONTRACT_KG</w:t>
            </w:r>
          </w:p>
        </w:tc>
        <w:tc>
          <w:tcPr>
            <w:tcW w:w="1647" w:type="dxa"/>
            <w:shd w:val="clear" w:color="auto" w:fill="FFFFFF"/>
          </w:tcPr>
          <w:p w14:paraId="027F3AF1" w14:textId="77777777" w:rsidR="00003DFB" w:rsidRDefault="00003DFB" w:rsidP="00003DFB">
            <w:pPr>
              <w:jc w:val="left"/>
              <w:rPr>
                <w:color w:val="000000"/>
              </w:rPr>
            </w:pPr>
            <w:r>
              <w:rPr>
                <w:color w:val="000000"/>
              </w:rPr>
              <w:t>XX_REF_D</w:t>
            </w:r>
          </w:p>
        </w:tc>
        <w:tc>
          <w:tcPr>
            <w:tcW w:w="1647" w:type="dxa"/>
            <w:shd w:val="clear" w:color="auto" w:fill="FFFFFF"/>
          </w:tcPr>
          <w:p w14:paraId="6604E221"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6463EDC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8A54BF9" w14:textId="77777777" w:rsidR="00003DFB" w:rsidRDefault="00003DFB" w:rsidP="00003DFB">
            <w:pPr>
              <w:jc w:val="left"/>
              <w:rPr>
                <w:color w:val="000000"/>
              </w:rPr>
            </w:pPr>
          </w:p>
        </w:tc>
      </w:tr>
      <w:tr w:rsidR="00003DFB" w:rsidRPr="00003DFB" w14:paraId="44FA21CC" w14:textId="77777777" w:rsidTr="00003DFB">
        <w:trPr>
          <w:trHeight w:val="449"/>
        </w:trPr>
        <w:tc>
          <w:tcPr>
            <w:tcW w:w="550" w:type="dxa"/>
            <w:tcBorders>
              <w:top w:val="single" w:sz="4" w:space="0" w:color="auto"/>
              <w:bottom w:val="nil"/>
            </w:tcBorders>
            <w:shd w:val="clear" w:color="auto" w:fill="FFFFFF"/>
          </w:tcPr>
          <w:p w14:paraId="1621955F" w14:textId="77777777" w:rsidR="00003DFB" w:rsidRDefault="00003DFB" w:rsidP="00003DFB">
            <w:pPr>
              <w:jc w:val="left"/>
              <w:rPr>
                <w:color w:val="000000"/>
              </w:rPr>
            </w:pPr>
            <w:r>
              <w:rPr>
                <w:color w:val="000000"/>
              </w:rPr>
              <w:t>319</w:t>
            </w:r>
          </w:p>
        </w:tc>
        <w:tc>
          <w:tcPr>
            <w:tcW w:w="1646" w:type="dxa"/>
            <w:tcBorders>
              <w:top w:val="single" w:sz="4" w:space="0" w:color="auto"/>
              <w:bottom w:val="nil"/>
            </w:tcBorders>
            <w:shd w:val="clear" w:color="auto" w:fill="FFFFFF"/>
          </w:tcPr>
          <w:p w14:paraId="216C0D65" w14:textId="77777777" w:rsidR="00003DFB" w:rsidRDefault="00003DFB" w:rsidP="00003DFB">
            <w:pPr>
              <w:jc w:val="left"/>
              <w:rPr>
                <w:color w:val="000000"/>
              </w:rPr>
            </w:pPr>
            <w:r>
              <w:rPr>
                <w:color w:val="000000"/>
              </w:rPr>
              <w:t>CRE102</w:t>
            </w:r>
          </w:p>
        </w:tc>
        <w:tc>
          <w:tcPr>
            <w:tcW w:w="1647" w:type="dxa"/>
            <w:tcBorders>
              <w:top w:val="single" w:sz="4" w:space="0" w:color="auto"/>
              <w:bottom w:val="nil"/>
            </w:tcBorders>
            <w:shd w:val="clear" w:color="auto" w:fill="FFFFFF"/>
          </w:tcPr>
          <w:p w14:paraId="494A91CA" w14:textId="77777777" w:rsidR="00003DFB" w:rsidRDefault="00003DFB" w:rsidP="00003DFB">
            <w:pPr>
              <w:jc w:val="left"/>
              <w:rPr>
                <w:color w:val="000000"/>
              </w:rPr>
            </w:pPr>
            <w:r>
              <w:rPr>
                <w:color w:val="000000"/>
              </w:rPr>
              <w:t>double</w:t>
            </w:r>
          </w:p>
        </w:tc>
        <w:tc>
          <w:tcPr>
            <w:tcW w:w="1647" w:type="dxa"/>
            <w:shd w:val="clear" w:color="auto" w:fill="FFFFFF"/>
          </w:tcPr>
          <w:p w14:paraId="4CC7D1C4" w14:textId="77777777" w:rsidR="00003DFB" w:rsidRDefault="00003DFB" w:rsidP="00003DFB">
            <w:pPr>
              <w:jc w:val="left"/>
              <w:rPr>
                <w:color w:val="000000"/>
              </w:rPr>
            </w:pPr>
            <w:r>
              <w:rPr>
                <w:color w:val="000000"/>
              </w:rPr>
              <w:t>FX_RATE</w:t>
            </w:r>
          </w:p>
        </w:tc>
        <w:tc>
          <w:tcPr>
            <w:tcW w:w="1647" w:type="dxa"/>
            <w:shd w:val="clear" w:color="auto" w:fill="FFFFFF"/>
          </w:tcPr>
          <w:p w14:paraId="28C72ECF" w14:textId="77777777" w:rsidR="00003DFB" w:rsidRDefault="00003DFB" w:rsidP="00003DFB">
            <w:pPr>
              <w:jc w:val="left"/>
              <w:rPr>
                <w:color w:val="000000"/>
              </w:rPr>
            </w:pPr>
            <w:r>
              <w:rPr>
                <w:color w:val="000000"/>
              </w:rPr>
              <w:t>C222</w:t>
            </w:r>
          </w:p>
        </w:tc>
        <w:tc>
          <w:tcPr>
            <w:tcW w:w="1647" w:type="dxa"/>
            <w:shd w:val="clear" w:color="auto" w:fill="FFFFFF"/>
          </w:tcPr>
          <w:p w14:paraId="7C5B9689" w14:textId="77777777" w:rsid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60AAEFB7" w14:textId="77777777" w:rsidR="00003DFB" w:rsidRDefault="00003DFB" w:rsidP="00003DFB">
            <w:pPr>
              <w:jc w:val="left"/>
              <w:rPr>
                <w:color w:val="000000"/>
              </w:rPr>
            </w:pPr>
            <w:r>
              <w:rPr>
                <w:color w:val="000000"/>
              </w:rPr>
              <w:t>Bewirtschaftung Cluster HGB: Die Transformationsvorschriften für die Befüllung des Zielfeldes  sind in Kapitel 5.12 beschrieben.</w:t>
            </w:r>
          </w:p>
          <w:p w14:paraId="18BB39B1" w14:textId="77777777" w:rsidR="00003DFB" w:rsidRDefault="00003DFB" w:rsidP="00003DFB">
            <w:pPr>
              <w:jc w:val="left"/>
              <w:rPr>
                <w:color w:val="000000"/>
              </w:rPr>
            </w:pPr>
          </w:p>
          <w:p w14:paraId="61A0F897" w14:textId="77777777" w:rsidR="00003DFB" w:rsidRDefault="00003DFB" w:rsidP="00003DFB">
            <w:pPr>
              <w:jc w:val="left"/>
              <w:rPr>
                <w:color w:val="000000"/>
              </w:rPr>
            </w:pPr>
            <w:r>
              <w:rPr>
                <w:color w:val="000000"/>
              </w:rPr>
              <w:t>Bewirtschaftung Cluster IFRS: NULL</w:t>
            </w:r>
          </w:p>
        </w:tc>
        <w:tc>
          <w:tcPr>
            <w:tcW w:w="2906" w:type="dxa"/>
            <w:tcBorders>
              <w:top w:val="single" w:sz="4" w:space="0" w:color="auto"/>
              <w:bottom w:val="nil"/>
            </w:tcBorders>
            <w:shd w:val="clear" w:color="auto" w:fill="FFFFFF"/>
          </w:tcPr>
          <w:p w14:paraId="776DA905" w14:textId="77777777" w:rsidR="00003DFB" w:rsidRDefault="00003DFB" w:rsidP="00003DFB">
            <w:pPr>
              <w:jc w:val="left"/>
              <w:rPr>
                <w:color w:val="000000"/>
              </w:rPr>
            </w:pPr>
            <w:r>
              <w:rPr>
                <w:color w:val="000000"/>
              </w:rPr>
              <w:t>Rückständige Zinsen</w:t>
            </w:r>
          </w:p>
        </w:tc>
      </w:tr>
      <w:tr w:rsidR="00003DFB" w:rsidRPr="00003DFB" w14:paraId="544907AC" w14:textId="77777777" w:rsidTr="00003DFB">
        <w:trPr>
          <w:trHeight w:val="449"/>
        </w:trPr>
        <w:tc>
          <w:tcPr>
            <w:tcW w:w="550" w:type="dxa"/>
            <w:tcBorders>
              <w:top w:val="nil"/>
              <w:bottom w:val="nil"/>
            </w:tcBorders>
            <w:shd w:val="clear" w:color="auto" w:fill="FFFFFF"/>
          </w:tcPr>
          <w:p w14:paraId="4AEF680D" w14:textId="77777777" w:rsidR="00003DFB" w:rsidRDefault="00003DFB" w:rsidP="00003DFB">
            <w:pPr>
              <w:jc w:val="left"/>
              <w:rPr>
                <w:color w:val="000000"/>
              </w:rPr>
            </w:pPr>
          </w:p>
        </w:tc>
        <w:tc>
          <w:tcPr>
            <w:tcW w:w="1646" w:type="dxa"/>
            <w:tcBorders>
              <w:top w:val="nil"/>
              <w:bottom w:val="nil"/>
            </w:tcBorders>
            <w:shd w:val="clear" w:color="auto" w:fill="FFFFFF"/>
          </w:tcPr>
          <w:p w14:paraId="5D778580" w14:textId="77777777" w:rsidR="00003DFB" w:rsidRDefault="00003DFB" w:rsidP="00003DFB">
            <w:pPr>
              <w:jc w:val="left"/>
              <w:rPr>
                <w:color w:val="000000"/>
              </w:rPr>
            </w:pPr>
          </w:p>
        </w:tc>
        <w:tc>
          <w:tcPr>
            <w:tcW w:w="1647" w:type="dxa"/>
            <w:tcBorders>
              <w:top w:val="nil"/>
              <w:bottom w:val="nil"/>
            </w:tcBorders>
            <w:shd w:val="clear" w:color="auto" w:fill="FFFFFF"/>
          </w:tcPr>
          <w:p w14:paraId="4D4963FA" w14:textId="77777777" w:rsidR="00003DFB" w:rsidRDefault="00003DFB" w:rsidP="00003DFB">
            <w:pPr>
              <w:jc w:val="left"/>
              <w:rPr>
                <w:color w:val="000000"/>
              </w:rPr>
            </w:pPr>
          </w:p>
        </w:tc>
        <w:tc>
          <w:tcPr>
            <w:tcW w:w="1647" w:type="dxa"/>
            <w:shd w:val="clear" w:color="auto" w:fill="FFFFFF"/>
          </w:tcPr>
          <w:p w14:paraId="138D5DEB" w14:textId="77777777" w:rsidR="00003DFB" w:rsidRDefault="00003DFB" w:rsidP="00003DFB">
            <w:pPr>
              <w:jc w:val="left"/>
              <w:rPr>
                <w:color w:val="000000"/>
              </w:rPr>
            </w:pPr>
            <w:r>
              <w:rPr>
                <w:color w:val="000000"/>
              </w:rPr>
              <w:t>FX_RATE</w:t>
            </w:r>
          </w:p>
        </w:tc>
        <w:tc>
          <w:tcPr>
            <w:tcW w:w="1647" w:type="dxa"/>
            <w:shd w:val="clear" w:color="auto" w:fill="FFFFFF"/>
          </w:tcPr>
          <w:p w14:paraId="3158A9A8" w14:textId="77777777" w:rsidR="00003DFB" w:rsidRDefault="00003DFB" w:rsidP="00003DFB">
            <w:pPr>
              <w:jc w:val="left"/>
              <w:rPr>
                <w:color w:val="000000"/>
              </w:rPr>
            </w:pPr>
            <w:r>
              <w:rPr>
                <w:color w:val="000000"/>
              </w:rPr>
              <w:t>CUR001</w:t>
            </w:r>
          </w:p>
        </w:tc>
        <w:tc>
          <w:tcPr>
            <w:tcW w:w="1647" w:type="dxa"/>
            <w:shd w:val="clear" w:color="auto" w:fill="FFFFFF"/>
          </w:tcPr>
          <w:p w14:paraId="31716F1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7BFB61F" w14:textId="77777777" w:rsidR="00003DFB" w:rsidRDefault="00003DFB" w:rsidP="00003DFB">
            <w:pPr>
              <w:jc w:val="left"/>
              <w:rPr>
                <w:color w:val="000000"/>
              </w:rPr>
            </w:pPr>
          </w:p>
        </w:tc>
        <w:tc>
          <w:tcPr>
            <w:tcW w:w="2906" w:type="dxa"/>
            <w:tcBorders>
              <w:top w:val="nil"/>
              <w:bottom w:val="nil"/>
            </w:tcBorders>
            <w:shd w:val="clear" w:color="auto" w:fill="FFFFFF"/>
          </w:tcPr>
          <w:p w14:paraId="40BAAB43" w14:textId="77777777" w:rsidR="00003DFB" w:rsidRDefault="00003DFB" w:rsidP="00003DFB">
            <w:pPr>
              <w:jc w:val="left"/>
              <w:rPr>
                <w:color w:val="000000"/>
              </w:rPr>
            </w:pPr>
          </w:p>
        </w:tc>
      </w:tr>
      <w:tr w:rsidR="00003DFB" w:rsidRPr="00003DFB" w14:paraId="5AA61EA9" w14:textId="77777777" w:rsidTr="00003DFB">
        <w:trPr>
          <w:trHeight w:val="449"/>
        </w:trPr>
        <w:tc>
          <w:tcPr>
            <w:tcW w:w="550" w:type="dxa"/>
            <w:tcBorders>
              <w:top w:val="nil"/>
              <w:bottom w:val="nil"/>
            </w:tcBorders>
            <w:shd w:val="clear" w:color="auto" w:fill="FFFFFF"/>
          </w:tcPr>
          <w:p w14:paraId="10B845A0" w14:textId="77777777" w:rsidR="00003DFB" w:rsidRDefault="00003DFB" w:rsidP="00003DFB">
            <w:pPr>
              <w:jc w:val="left"/>
              <w:rPr>
                <w:color w:val="000000"/>
              </w:rPr>
            </w:pPr>
          </w:p>
        </w:tc>
        <w:tc>
          <w:tcPr>
            <w:tcW w:w="1646" w:type="dxa"/>
            <w:tcBorders>
              <w:top w:val="nil"/>
              <w:bottom w:val="nil"/>
            </w:tcBorders>
            <w:shd w:val="clear" w:color="auto" w:fill="FFFFFF"/>
          </w:tcPr>
          <w:p w14:paraId="0853D36F" w14:textId="77777777" w:rsidR="00003DFB" w:rsidRDefault="00003DFB" w:rsidP="00003DFB">
            <w:pPr>
              <w:jc w:val="left"/>
              <w:rPr>
                <w:color w:val="000000"/>
              </w:rPr>
            </w:pPr>
          </w:p>
        </w:tc>
        <w:tc>
          <w:tcPr>
            <w:tcW w:w="1647" w:type="dxa"/>
            <w:tcBorders>
              <w:top w:val="nil"/>
              <w:bottom w:val="nil"/>
            </w:tcBorders>
            <w:shd w:val="clear" w:color="auto" w:fill="FFFFFF"/>
          </w:tcPr>
          <w:p w14:paraId="12E307AB" w14:textId="77777777" w:rsidR="00003DFB" w:rsidRDefault="00003DFB" w:rsidP="00003DFB">
            <w:pPr>
              <w:jc w:val="left"/>
              <w:rPr>
                <w:color w:val="000000"/>
              </w:rPr>
            </w:pPr>
          </w:p>
        </w:tc>
        <w:tc>
          <w:tcPr>
            <w:tcW w:w="1647" w:type="dxa"/>
            <w:shd w:val="clear" w:color="auto" w:fill="FFFFFF"/>
          </w:tcPr>
          <w:p w14:paraId="2AA9E365" w14:textId="77777777" w:rsidR="00003DFB" w:rsidRDefault="00003DFB" w:rsidP="00003DFB">
            <w:pPr>
              <w:jc w:val="left"/>
              <w:rPr>
                <w:color w:val="000000"/>
              </w:rPr>
            </w:pPr>
            <w:r>
              <w:rPr>
                <w:color w:val="000000"/>
              </w:rPr>
              <w:t>FX_RATE</w:t>
            </w:r>
          </w:p>
        </w:tc>
        <w:tc>
          <w:tcPr>
            <w:tcW w:w="1647" w:type="dxa"/>
            <w:shd w:val="clear" w:color="auto" w:fill="FFFFFF"/>
          </w:tcPr>
          <w:p w14:paraId="52855CFA" w14:textId="77777777" w:rsidR="00003DFB" w:rsidRDefault="00003DFB" w:rsidP="00003DFB">
            <w:pPr>
              <w:jc w:val="left"/>
              <w:rPr>
                <w:color w:val="000000"/>
              </w:rPr>
            </w:pPr>
            <w:r>
              <w:rPr>
                <w:color w:val="000000"/>
              </w:rPr>
              <w:t>CUR002</w:t>
            </w:r>
          </w:p>
        </w:tc>
        <w:tc>
          <w:tcPr>
            <w:tcW w:w="1647" w:type="dxa"/>
            <w:shd w:val="clear" w:color="auto" w:fill="FFFFFF"/>
          </w:tcPr>
          <w:p w14:paraId="614CC101"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58952990" w14:textId="77777777" w:rsidR="00003DFB" w:rsidRDefault="00003DFB" w:rsidP="00003DFB">
            <w:pPr>
              <w:jc w:val="left"/>
              <w:rPr>
                <w:color w:val="000000"/>
              </w:rPr>
            </w:pPr>
          </w:p>
        </w:tc>
        <w:tc>
          <w:tcPr>
            <w:tcW w:w="2906" w:type="dxa"/>
            <w:tcBorders>
              <w:top w:val="nil"/>
              <w:bottom w:val="nil"/>
            </w:tcBorders>
            <w:shd w:val="clear" w:color="auto" w:fill="FFFFFF"/>
          </w:tcPr>
          <w:p w14:paraId="6D687039" w14:textId="77777777" w:rsidR="00003DFB" w:rsidRDefault="00003DFB" w:rsidP="00003DFB">
            <w:pPr>
              <w:jc w:val="left"/>
              <w:rPr>
                <w:color w:val="000000"/>
              </w:rPr>
            </w:pPr>
          </w:p>
        </w:tc>
      </w:tr>
      <w:tr w:rsidR="00003DFB" w:rsidRPr="00003DFB" w14:paraId="0FA2D6E8" w14:textId="77777777" w:rsidTr="00003DFB">
        <w:trPr>
          <w:trHeight w:val="449"/>
        </w:trPr>
        <w:tc>
          <w:tcPr>
            <w:tcW w:w="550" w:type="dxa"/>
            <w:tcBorders>
              <w:top w:val="nil"/>
              <w:bottom w:val="nil"/>
            </w:tcBorders>
            <w:shd w:val="clear" w:color="auto" w:fill="FFFFFF"/>
          </w:tcPr>
          <w:p w14:paraId="31F31F39" w14:textId="77777777" w:rsidR="00003DFB" w:rsidRDefault="00003DFB" w:rsidP="00003DFB">
            <w:pPr>
              <w:jc w:val="left"/>
              <w:rPr>
                <w:color w:val="000000"/>
              </w:rPr>
            </w:pPr>
          </w:p>
        </w:tc>
        <w:tc>
          <w:tcPr>
            <w:tcW w:w="1646" w:type="dxa"/>
            <w:tcBorders>
              <w:top w:val="nil"/>
              <w:bottom w:val="nil"/>
            </w:tcBorders>
            <w:shd w:val="clear" w:color="auto" w:fill="FFFFFF"/>
          </w:tcPr>
          <w:p w14:paraId="5701A1C7" w14:textId="77777777" w:rsidR="00003DFB" w:rsidRDefault="00003DFB" w:rsidP="00003DFB">
            <w:pPr>
              <w:jc w:val="left"/>
              <w:rPr>
                <w:color w:val="000000"/>
              </w:rPr>
            </w:pPr>
          </w:p>
        </w:tc>
        <w:tc>
          <w:tcPr>
            <w:tcW w:w="1647" w:type="dxa"/>
            <w:tcBorders>
              <w:top w:val="nil"/>
              <w:bottom w:val="nil"/>
            </w:tcBorders>
            <w:shd w:val="clear" w:color="auto" w:fill="FFFFFF"/>
          </w:tcPr>
          <w:p w14:paraId="74A8217D" w14:textId="77777777" w:rsidR="00003DFB" w:rsidRDefault="00003DFB" w:rsidP="00003DFB">
            <w:pPr>
              <w:jc w:val="left"/>
              <w:rPr>
                <w:color w:val="000000"/>
              </w:rPr>
            </w:pPr>
          </w:p>
        </w:tc>
        <w:tc>
          <w:tcPr>
            <w:tcW w:w="1647" w:type="dxa"/>
            <w:shd w:val="clear" w:color="auto" w:fill="FFFFFF"/>
          </w:tcPr>
          <w:p w14:paraId="71199C36" w14:textId="77777777" w:rsidR="00003DFB" w:rsidRDefault="00003DFB" w:rsidP="00003DFB">
            <w:pPr>
              <w:jc w:val="left"/>
              <w:rPr>
                <w:color w:val="000000"/>
              </w:rPr>
            </w:pPr>
            <w:r>
              <w:rPr>
                <w:color w:val="000000"/>
              </w:rPr>
              <w:t>XX_C_CONTRACT_KG</w:t>
            </w:r>
          </w:p>
        </w:tc>
        <w:tc>
          <w:tcPr>
            <w:tcW w:w="1647" w:type="dxa"/>
            <w:shd w:val="clear" w:color="auto" w:fill="FFFFFF"/>
          </w:tcPr>
          <w:p w14:paraId="7E8AC1B8" w14:textId="77777777" w:rsidR="00003DFB" w:rsidRDefault="00003DFB" w:rsidP="00003DFB">
            <w:pPr>
              <w:jc w:val="left"/>
              <w:rPr>
                <w:color w:val="000000"/>
              </w:rPr>
            </w:pPr>
            <w:r>
              <w:rPr>
                <w:color w:val="000000"/>
              </w:rPr>
              <w:t>XX_CURRENCY_C</w:t>
            </w:r>
          </w:p>
        </w:tc>
        <w:tc>
          <w:tcPr>
            <w:tcW w:w="1647" w:type="dxa"/>
            <w:shd w:val="clear" w:color="auto" w:fill="FFFFFF"/>
          </w:tcPr>
          <w:p w14:paraId="2C36A4A9"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4757A1C3" w14:textId="77777777" w:rsidR="00003DFB" w:rsidRDefault="00003DFB" w:rsidP="00003DFB">
            <w:pPr>
              <w:jc w:val="left"/>
              <w:rPr>
                <w:color w:val="000000"/>
              </w:rPr>
            </w:pPr>
          </w:p>
        </w:tc>
        <w:tc>
          <w:tcPr>
            <w:tcW w:w="2906" w:type="dxa"/>
            <w:tcBorders>
              <w:top w:val="nil"/>
              <w:bottom w:val="nil"/>
            </w:tcBorders>
            <w:shd w:val="clear" w:color="auto" w:fill="FFFFFF"/>
          </w:tcPr>
          <w:p w14:paraId="07E5A2CA" w14:textId="77777777" w:rsidR="00003DFB" w:rsidRDefault="00003DFB" w:rsidP="00003DFB">
            <w:pPr>
              <w:jc w:val="left"/>
              <w:rPr>
                <w:color w:val="000000"/>
              </w:rPr>
            </w:pPr>
          </w:p>
        </w:tc>
      </w:tr>
      <w:tr w:rsidR="00003DFB" w:rsidRPr="00003DFB" w14:paraId="39B7CBED" w14:textId="77777777" w:rsidTr="00003DFB">
        <w:trPr>
          <w:trHeight w:val="449"/>
        </w:trPr>
        <w:tc>
          <w:tcPr>
            <w:tcW w:w="550" w:type="dxa"/>
            <w:tcBorders>
              <w:top w:val="nil"/>
              <w:bottom w:val="nil"/>
            </w:tcBorders>
            <w:shd w:val="clear" w:color="auto" w:fill="FFFFFF"/>
          </w:tcPr>
          <w:p w14:paraId="751B4C9B" w14:textId="77777777" w:rsidR="00003DFB" w:rsidRDefault="00003DFB" w:rsidP="00003DFB">
            <w:pPr>
              <w:jc w:val="left"/>
              <w:rPr>
                <w:color w:val="000000"/>
              </w:rPr>
            </w:pPr>
          </w:p>
        </w:tc>
        <w:tc>
          <w:tcPr>
            <w:tcW w:w="1646" w:type="dxa"/>
            <w:tcBorders>
              <w:top w:val="nil"/>
              <w:bottom w:val="nil"/>
            </w:tcBorders>
            <w:shd w:val="clear" w:color="auto" w:fill="FFFFFF"/>
          </w:tcPr>
          <w:p w14:paraId="3356DDB5" w14:textId="77777777" w:rsidR="00003DFB" w:rsidRDefault="00003DFB" w:rsidP="00003DFB">
            <w:pPr>
              <w:jc w:val="left"/>
              <w:rPr>
                <w:color w:val="000000"/>
              </w:rPr>
            </w:pPr>
          </w:p>
        </w:tc>
        <w:tc>
          <w:tcPr>
            <w:tcW w:w="1647" w:type="dxa"/>
            <w:tcBorders>
              <w:top w:val="nil"/>
              <w:bottom w:val="nil"/>
            </w:tcBorders>
            <w:shd w:val="clear" w:color="auto" w:fill="FFFFFF"/>
          </w:tcPr>
          <w:p w14:paraId="268424EC" w14:textId="77777777" w:rsidR="00003DFB" w:rsidRDefault="00003DFB" w:rsidP="00003DFB">
            <w:pPr>
              <w:jc w:val="left"/>
              <w:rPr>
                <w:color w:val="000000"/>
              </w:rPr>
            </w:pPr>
          </w:p>
        </w:tc>
        <w:tc>
          <w:tcPr>
            <w:tcW w:w="1647" w:type="dxa"/>
            <w:shd w:val="clear" w:color="auto" w:fill="FFFFFF"/>
          </w:tcPr>
          <w:p w14:paraId="3689461B" w14:textId="77777777" w:rsidR="00003DFB" w:rsidRDefault="00003DFB" w:rsidP="00003DFB">
            <w:pPr>
              <w:jc w:val="left"/>
              <w:rPr>
                <w:color w:val="000000"/>
              </w:rPr>
            </w:pPr>
            <w:r>
              <w:rPr>
                <w:color w:val="000000"/>
              </w:rPr>
              <w:t>XX_C_CONTRACT_KG</w:t>
            </w:r>
          </w:p>
        </w:tc>
        <w:tc>
          <w:tcPr>
            <w:tcW w:w="1647" w:type="dxa"/>
            <w:shd w:val="clear" w:color="auto" w:fill="FFFFFF"/>
          </w:tcPr>
          <w:p w14:paraId="4B534184" w14:textId="77777777" w:rsidR="00003DFB" w:rsidRPr="00412367" w:rsidRDefault="00003DFB" w:rsidP="00003DFB">
            <w:pPr>
              <w:jc w:val="left"/>
              <w:rPr>
                <w:color w:val="000000"/>
                <w:lang w:val="en-US"/>
                <w:rPrChange w:id="2682" w:author="Huke, Juan (extern)" w:date="2024-05-22T18:35:00Z">
                  <w:rPr>
                    <w:color w:val="000000"/>
                  </w:rPr>
                </w:rPrChange>
              </w:rPr>
            </w:pPr>
            <w:r w:rsidRPr="00412367">
              <w:rPr>
                <w:color w:val="000000"/>
                <w:lang w:val="en-US"/>
                <w:rPrChange w:id="2683" w:author="Huke, Juan (extern)" w:date="2024-05-22T18:35:00Z">
                  <w:rPr>
                    <w:color w:val="000000"/>
                  </w:rPr>
                </w:rPrChange>
              </w:rPr>
              <w:t>XX_DEF_INT_ARR_TOTAL_TA</w:t>
            </w:r>
          </w:p>
        </w:tc>
        <w:tc>
          <w:tcPr>
            <w:tcW w:w="1647" w:type="dxa"/>
            <w:shd w:val="clear" w:color="auto" w:fill="FFFFFF"/>
          </w:tcPr>
          <w:p w14:paraId="5405384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74CAEAB" w14:textId="77777777" w:rsidR="00003DFB" w:rsidRDefault="00003DFB" w:rsidP="00003DFB">
            <w:pPr>
              <w:jc w:val="left"/>
              <w:rPr>
                <w:color w:val="000000"/>
              </w:rPr>
            </w:pPr>
          </w:p>
        </w:tc>
        <w:tc>
          <w:tcPr>
            <w:tcW w:w="2906" w:type="dxa"/>
            <w:tcBorders>
              <w:top w:val="nil"/>
              <w:bottom w:val="nil"/>
            </w:tcBorders>
            <w:shd w:val="clear" w:color="auto" w:fill="FFFFFF"/>
          </w:tcPr>
          <w:p w14:paraId="03D5BCC7" w14:textId="77777777" w:rsidR="00003DFB" w:rsidRDefault="00003DFB" w:rsidP="00003DFB">
            <w:pPr>
              <w:jc w:val="left"/>
              <w:rPr>
                <w:color w:val="000000"/>
              </w:rPr>
            </w:pPr>
          </w:p>
        </w:tc>
      </w:tr>
      <w:tr w:rsidR="00003DFB" w:rsidRPr="00003DFB" w14:paraId="48AB6CC9" w14:textId="77777777" w:rsidTr="00003DFB">
        <w:trPr>
          <w:trHeight w:val="449"/>
        </w:trPr>
        <w:tc>
          <w:tcPr>
            <w:tcW w:w="550" w:type="dxa"/>
            <w:tcBorders>
              <w:top w:val="nil"/>
              <w:bottom w:val="nil"/>
            </w:tcBorders>
            <w:shd w:val="clear" w:color="auto" w:fill="FFFFFF"/>
          </w:tcPr>
          <w:p w14:paraId="5B170E53" w14:textId="77777777" w:rsidR="00003DFB" w:rsidRDefault="00003DFB" w:rsidP="00003DFB">
            <w:pPr>
              <w:jc w:val="left"/>
              <w:rPr>
                <w:color w:val="000000"/>
              </w:rPr>
            </w:pPr>
          </w:p>
        </w:tc>
        <w:tc>
          <w:tcPr>
            <w:tcW w:w="1646" w:type="dxa"/>
            <w:tcBorders>
              <w:top w:val="nil"/>
              <w:bottom w:val="nil"/>
            </w:tcBorders>
            <w:shd w:val="clear" w:color="auto" w:fill="FFFFFF"/>
          </w:tcPr>
          <w:p w14:paraId="1E8D6E15" w14:textId="77777777" w:rsidR="00003DFB" w:rsidRDefault="00003DFB" w:rsidP="00003DFB">
            <w:pPr>
              <w:jc w:val="left"/>
              <w:rPr>
                <w:color w:val="000000"/>
              </w:rPr>
            </w:pPr>
          </w:p>
        </w:tc>
        <w:tc>
          <w:tcPr>
            <w:tcW w:w="1647" w:type="dxa"/>
            <w:tcBorders>
              <w:top w:val="nil"/>
              <w:bottom w:val="nil"/>
            </w:tcBorders>
            <w:shd w:val="clear" w:color="auto" w:fill="FFFFFF"/>
          </w:tcPr>
          <w:p w14:paraId="32C4CCA2" w14:textId="77777777" w:rsidR="00003DFB" w:rsidRDefault="00003DFB" w:rsidP="00003DFB">
            <w:pPr>
              <w:jc w:val="left"/>
              <w:rPr>
                <w:color w:val="000000"/>
              </w:rPr>
            </w:pPr>
          </w:p>
        </w:tc>
        <w:tc>
          <w:tcPr>
            <w:tcW w:w="1647" w:type="dxa"/>
            <w:shd w:val="clear" w:color="auto" w:fill="FFFFFF"/>
          </w:tcPr>
          <w:p w14:paraId="42EB34C0" w14:textId="77777777" w:rsidR="00003DFB" w:rsidRDefault="00003DFB" w:rsidP="00003DFB">
            <w:pPr>
              <w:jc w:val="left"/>
              <w:rPr>
                <w:color w:val="000000"/>
              </w:rPr>
            </w:pPr>
            <w:r>
              <w:rPr>
                <w:color w:val="000000"/>
              </w:rPr>
              <w:t>XX_C_CONTRACT_KG</w:t>
            </w:r>
          </w:p>
        </w:tc>
        <w:tc>
          <w:tcPr>
            <w:tcW w:w="1647" w:type="dxa"/>
            <w:shd w:val="clear" w:color="auto" w:fill="FFFFFF"/>
          </w:tcPr>
          <w:p w14:paraId="545371AE" w14:textId="77777777" w:rsidR="00003DFB" w:rsidRDefault="00003DFB" w:rsidP="00003DFB">
            <w:pPr>
              <w:jc w:val="left"/>
              <w:rPr>
                <w:color w:val="000000"/>
              </w:rPr>
            </w:pPr>
            <w:r>
              <w:rPr>
                <w:color w:val="000000"/>
              </w:rPr>
              <w:t>XX_DELISYST</w:t>
            </w:r>
          </w:p>
        </w:tc>
        <w:tc>
          <w:tcPr>
            <w:tcW w:w="1647" w:type="dxa"/>
            <w:shd w:val="clear" w:color="auto" w:fill="FFFFFF"/>
          </w:tcPr>
          <w:p w14:paraId="203D087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0797D90" w14:textId="77777777" w:rsidR="00003DFB" w:rsidRDefault="00003DFB" w:rsidP="00003DFB">
            <w:pPr>
              <w:jc w:val="left"/>
              <w:rPr>
                <w:color w:val="000000"/>
              </w:rPr>
            </w:pPr>
          </w:p>
        </w:tc>
        <w:tc>
          <w:tcPr>
            <w:tcW w:w="2906" w:type="dxa"/>
            <w:tcBorders>
              <w:top w:val="nil"/>
              <w:bottom w:val="nil"/>
            </w:tcBorders>
            <w:shd w:val="clear" w:color="auto" w:fill="FFFFFF"/>
          </w:tcPr>
          <w:p w14:paraId="2FD2E517" w14:textId="77777777" w:rsidR="00003DFB" w:rsidRDefault="00003DFB" w:rsidP="00003DFB">
            <w:pPr>
              <w:jc w:val="left"/>
              <w:rPr>
                <w:color w:val="000000"/>
              </w:rPr>
            </w:pPr>
          </w:p>
        </w:tc>
      </w:tr>
      <w:tr w:rsidR="00003DFB" w:rsidRPr="00003DFB" w14:paraId="3B396906" w14:textId="77777777" w:rsidTr="00003DFB">
        <w:trPr>
          <w:trHeight w:val="449"/>
        </w:trPr>
        <w:tc>
          <w:tcPr>
            <w:tcW w:w="550" w:type="dxa"/>
            <w:tcBorders>
              <w:top w:val="nil"/>
              <w:bottom w:val="single" w:sz="4" w:space="0" w:color="auto"/>
            </w:tcBorders>
            <w:shd w:val="clear" w:color="auto" w:fill="FFFFFF"/>
          </w:tcPr>
          <w:p w14:paraId="7379352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BF92D1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1432151" w14:textId="77777777" w:rsidR="00003DFB" w:rsidRDefault="00003DFB" w:rsidP="00003DFB">
            <w:pPr>
              <w:jc w:val="left"/>
              <w:rPr>
                <w:color w:val="000000"/>
              </w:rPr>
            </w:pPr>
          </w:p>
        </w:tc>
        <w:tc>
          <w:tcPr>
            <w:tcW w:w="1647" w:type="dxa"/>
            <w:shd w:val="clear" w:color="auto" w:fill="FFFFFF"/>
          </w:tcPr>
          <w:p w14:paraId="37622473" w14:textId="77777777" w:rsidR="00003DFB" w:rsidRDefault="00003DFB" w:rsidP="00003DFB">
            <w:pPr>
              <w:jc w:val="left"/>
              <w:rPr>
                <w:color w:val="000000"/>
              </w:rPr>
            </w:pPr>
            <w:r>
              <w:rPr>
                <w:color w:val="000000"/>
              </w:rPr>
              <w:t>XX_C_CONTRACT_KG</w:t>
            </w:r>
          </w:p>
        </w:tc>
        <w:tc>
          <w:tcPr>
            <w:tcW w:w="1647" w:type="dxa"/>
            <w:shd w:val="clear" w:color="auto" w:fill="FFFFFF"/>
          </w:tcPr>
          <w:p w14:paraId="4B1D2BB7" w14:textId="77777777" w:rsidR="00003DFB" w:rsidRPr="00412367" w:rsidRDefault="00003DFB" w:rsidP="00003DFB">
            <w:pPr>
              <w:jc w:val="left"/>
              <w:rPr>
                <w:color w:val="000000"/>
                <w:lang w:val="en-US"/>
                <w:rPrChange w:id="2684" w:author="Huke, Juan (extern)" w:date="2024-05-22T18:35:00Z">
                  <w:rPr>
                    <w:color w:val="000000"/>
                  </w:rPr>
                </w:rPrChange>
              </w:rPr>
            </w:pPr>
            <w:r w:rsidRPr="00412367">
              <w:rPr>
                <w:color w:val="000000"/>
                <w:lang w:val="en-US"/>
                <w:rPrChange w:id="2685" w:author="Huke, Juan (extern)" w:date="2024-05-22T18:35:00Z">
                  <w:rPr>
                    <w:color w:val="000000"/>
                  </w:rPr>
                </w:rPrChange>
              </w:rPr>
              <w:t>XX_INT_ARR_SUM_TA</w:t>
            </w:r>
          </w:p>
        </w:tc>
        <w:tc>
          <w:tcPr>
            <w:tcW w:w="1647" w:type="dxa"/>
            <w:shd w:val="clear" w:color="auto" w:fill="FFFFFF"/>
          </w:tcPr>
          <w:p w14:paraId="3922E073"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0A0974D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7D5415E" w14:textId="77777777" w:rsidR="00003DFB" w:rsidRDefault="00003DFB" w:rsidP="00003DFB">
            <w:pPr>
              <w:jc w:val="left"/>
              <w:rPr>
                <w:color w:val="000000"/>
              </w:rPr>
            </w:pPr>
          </w:p>
        </w:tc>
      </w:tr>
      <w:tr w:rsidR="00003DFB" w:rsidRPr="00003DFB" w14:paraId="71ECB2A0" w14:textId="77777777" w:rsidTr="00003DFB">
        <w:trPr>
          <w:trHeight w:val="449"/>
        </w:trPr>
        <w:tc>
          <w:tcPr>
            <w:tcW w:w="550" w:type="dxa"/>
            <w:tcBorders>
              <w:top w:val="single" w:sz="4" w:space="0" w:color="auto"/>
              <w:bottom w:val="nil"/>
            </w:tcBorders>
            <w:shd w:val="clear" w:color="auto" w:fill="FFFFFF"/>
          </w:tcPr>
          <w:p w14:paraId="247ED5A9" w14:textId="77777777" w:rsidR="00003DFB" w:rsidRDefault="00003DFB" w:rsidP="00003DFB">
            <w:pPr>
              <w:jc w:val="left"/>
              <w:rPr>
                <w:color w:val="000000"/>
              </w:rPr>
            </w:pPr>
            <w:r>
              <w:rPr>
                <w:color w:val="000000"/>
              </w:rPr>
              <w:t>320</w:t>
            </w:r>
          </w:p>
        </w:tc>
        <w:tc>
          <w:tcPr>
            <w:tcW w:w="1646" w:type="dxa"/>
            <w:tcBorders>
              <w:top w:val="single" w:sz="4" w:space="0" w:color="auto"/>
              <w:bottom w:val="nil"/>
            </w:tcBorders>
            <w:shd w:val="clear" w:color="auto" w:fill="FFFFFF"/>
          </w:tcPr>
          <w:p w14:paraId="30D77D00" w14:textId="77777777" w:rsidR="00003DFB" w:rsidRDefault="00003DFB" w:rsidP="00003DFB">
            <w:pPr>
              <w:jc w:val="left"/>
              <w:rPr>
                <w:color w:val="000000"/>
              </w:rPr>
            </w:pPr>
            <w:r>
              <w:rPr>
                <w:color w:val="000000"/>
              </w:rPr>
              <w:t>CRE103</w:t>
            </w:r>
          </w:p>
        </w:tc>
        <w:tc>
          <w:tcPr>
            <w:tcW w:w="1647" w:type="dxa"/>
            <w:tcBorders>
              <w:top w:val="single" w:sz="4" w:space="0" w:color="auto"/>
              <w:bottom w:val="nil"/>
            </w:tcBorders>
            <w:shd w:val="clear" w:color="auto" w:fill="FFFFFF"/>
          </w:tcPr>
          <w:p w14:paraId="55E34336" w14:textId="77777777" w:rsidR="00003DFB" w:rsidRDefault="00003DFB" w:rsidP="00003DFB">
            <w:pPr>
              <w:jc w:val="left"/>
              <w:rPr>
                <w:color w:val="000000"/>
              </w:rPr>
            </w:pPr>
            <w:r>
              <w:rPr>
                <w:color w:val="000000"/>
              </w:rPr>
              <w:t>double</w:t>
            </w:r>
          </w:p>
        </w:tc>
        <w:tc>
          <w:tcPr>
            <w:tcW w:w="1647" w:type="dxa"/>
            <w:shd w:val="clear" w:color="auto" w:fill="FFFFFF"/>
          </w:tcPr>
          <w:p w14:paraId="0A966322" w14:textId="77777777" w:rsidR="00003DFB" w:rsidRDefault="00003DFB" w:rsidP="00003DFB">
            <w:pPr>
              <w:jc w:val="left"/>
              <w:rPr>
                <w:color w:val="000000"/>
              </w:rPr>
            </w:pPr>
            <w:r>
              <w:rPr>
                <w:color w:val="000000"/>
              </w:rPr>
              <w:t>FX_RATE</w:t>
            </w:r>
          </w:p>
        </w:tc>
        <w:tc>
          <w:tcPr>
            <w:tcW w:w="1647" w:type="dxa"/>
            <w:shd w:val="clear" w:color="auto" w:fill="FFFFFF"/>
          </w:tcPr>
          <w:p w14:paraId="4665D423" w14:textId="77777777" w:rsidR="00003DFB" w:rsidRDefault="00003DFB" w:rsidP="00003DFB">
            <w:pPr>
              <w:jc w:val="left"/>
              <w:rPr>
                <w:color w:val="000000"/>
              </w:rPr>
            </w:pPr>
            <w:r>
              <w:rPr>
                <w:color w:val="000000"/>
              </w:rPr>
              <w:t>C222</w:t>
            </w:r>
          </w:p>
        </w:tc>
        <w:tc>
          <w:tcPr>
            <w:tcW w:w="1647" w:type="dxa"/>
            <w:shd w:val="clear" w:color="auto" w:fill="FFFFFF"/>
          </w:tcPr>
          <w:p w14:paraId="4B8812D0" w14:textId="77777777" w:rsid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3E469612" w14:textId="77777777" w:rsidR="00003DFB" w:rsidRDefault="00003DFB" w:rsidP="00003DFB">
            <w:pPr>
              <w:jc w:val="left"/>
              <w:rPr>
                <w:color w:val="000000"/>
              </w:rPr>
            </w:pPr>
            <w:r>
              <w:rPr>
                <w:color w:val="000000"/>
              </w:rPr>
              <w:t>Bewirtschaftung Cluster HGB: Die Transformationsvorschriften für die Befüllung des Zielfeldes sind in Kapitel 5.13 beschrieben.</w:t>
            </w:r>
          </w:p>
          <w:p w14:paraId="34F80895" w14:textId="77777777" w:rsidR="00003DFB" w:rsidRDefault="00003DFB" w:rsidP="00003DFB">
            <w:pPr>
              <w:jc w:val="left"/>
              <w:rPr>
                <w:color w:val="000000"/>
              </w:rPr>
            </w:pPr>
          </w:p>
          <w:p w14:paraId="2A6E0004" w14:textId="77777777" w:rsidR="00003DFB" w:rsidRDefault="00003DFB" w:rsidP="00003DFB">
            <w:pPr>
              <w:jc w:val="left"/>
              <w:rPr>
                <w:color w:val="000000"/>
              </w:rPr>
            </w:pPr>
            <w:r>
              <w:rPr>
                <w:color w:val="000000"/>
              </w:rPr>
              <w:t>Bewirtschaftung Cluster IFRS: NULL</w:t>
            </w:r>
          </w:p>
        </w:tc>
        <w:tc>
          <w:tcPr>
            <w:tcW w:w="2906" w:type="dxa"/>
            <w:tcBorders>
              <w:top w:val="single" w:sz="4" w:space="0" w:color="auto"/>
              <w:bottom w:val="nil"/>
            </w:tcBorders>
            <w:shd w:val="clear" w:color="auto" w:fill="FFFFFF"/>
          </w:tcPr>
          <w:p w14:paraId="590362A8" w14:textId="77777777" w:rsidR="00003DFB" w:rsidRDefault="00003DFB" w:rsidP="00003DFB">
            <w:pPr>
              <w:jc w:val="left"/>
              <w:rPr>
                <w:color w:val="000000"/>
              </w:rPr>
            </w:pPr>
            <w:r>
              <w:rPr>
                <w:color w:val="000000"/>
              </w:rPr>
              <w:t>Rückständige Gebühren</w:t>
            </w:r>
          </w:p>
        </w:tc>
      </w:tr>
      <w:tr w:rsidR="00003DFB" w:rsidRPr="00003DFB" w14:paraId="145AC8F9" w14:textId="77777777" w:rsidTr="00003DFB">
        <w:trPr>
          <w:trHeight w:val="449"/>
        </w:trPr>
        <w:tc>
          <w:tcPr>
            <w:tcW w:w="550" w:type="dxa"/>
            <w:tcBorders>
              <w:top w:val="nil"/>
              <w:bottom w:val="nil"/>
            </w:tcBorders>
            <w:shd w:val="clear" w:color="auto" w:fill="FFFFFF"/>
          </w:tcPr>
          <w:p w14:paraId="208D9E09" w14:textId="77777777" w:rsidR="00003DFB" w:rsidRDefault="00003DFB" w:rsidP="00003DFB">
            <w:pPr>
              <w:jc w:val="left"/>
              <w:rPr>
                <w:color w:val="000000"/>
              </w:rPr>
            </w:pPr>
          </w:p>
        </w:tc>
        <w:tc>
          <w:tcPr>
            <w:tcW w:w="1646" w:type="dxa"/>
            <w:tcBorders>
              <w:top w:val="nil"/>
              <w:bottom w:val="nil"/>
            </w:tcBorders>
            <w:shd w:val="clear" w:color="auto" w:fill="FFFFFF"/>
          </w:tcPr>
          <w:p w14:paraId="73F4871F" w14:textId="77777777" w:rsidR="00003DFB" w:rsidRDefault="00003DFB" w:rsidP="00003DFB">
            <w:pPr>
              <w:jc w:val="left"/>
              <w:rPr>
                <w:color w:val="000000"/>
              </w:rPr>
            </w:pPr>
          </w:p>
        </w:tc>
        <w:tc>
          <w:tcPr>
            <w:tcW w:w="1647" w:type="dxa"/>
            <w:tcBorders>
              <w:top w:val="nil"/>
              <w:bottom w:val="nil"/>
            </w:tcBorders>
            <w:shd w:val="clear" w:color="auto" w:fill="FFFFFF"/>
          </w:tcPr>
          <w:p w14:paraId="06F0B7E3" w14:textId="77777777" w:rsidR="00003DFB" w:rsidRDefault="00003DFB" w:rsidP="00003DFB">
            <w:pPr>
              <w:jc w:val="left"/>
              <w:rPr>
                <w:color w:val="000000"/>
              </w:rPr>
            </w:pPr>
          </w:p>
        </w:tc>
        <w:tc>
          <w:tcPr>
            <w:tcW w:w="1647" w:type="dxa"/>
            <w:shd w:val="clear" w:color="auto" w:fill="FFFFFF"/>
          </w:tcPr>
          <w:p w14:paraId="5BCB2A3F" w14:textId="77777777" w:rsidR="00003DFB" w:rsidRDefault="00003DFB" w:rsidP="00003DFB">
            <w:pPr>
              <w:jc w:val="left"/>
              <w:rPr>
                <w:color w:val="000000"/>
              </w:rPr>
            </w:pPr>
            <w:r>
              <w:rPr>
                <w:color w:val="000000"/>
              </w:rPr>
              <w:t>FX_RATE</w:t>
            </w:r>
          </w:p>
        </w:tc>
        <w:tc>
          <w:tcPr>
            <w:tcW w:w="1647" w:type="dxa"/>
            <w:shd w:val="clear" w:color="auto" w:fill="FFFFFF"/>
          </w:tcPr>
          <w:p w14:paraId="1C20A83A" w14:textId="77777777" w:rsidR="00003DFB" w:rsidRDefault="00003DFB" w:rsidP="00003DFB">
            <w:pPr>
              <w:jc w:val="left"/>
              <w:rPr>
                <w:color w:val="000000"/>
              </w:rPr>
            </w:pPr>
            <w:r>
              <w:rPr>
                <w:color w:val="000000"/>
              </w:rPr>
              <w:t>CUR001</w:t>
            </w:r>
          </w:p>
        </w:tc>
        <w:tc>
          <w:tcPr>
            <w:tcW w:w="1647" w:type="dxa"/>
            <w:shd w:val="clear" w:color="auto" w:fill="FFFFFF"/>
          </w:tcPr>
          <w:p w14:paraId="2BE27DC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B002ACA" w14:textId="77777777" w:rsidR="00003DFB" w:rsidRDefault="00003DFB" w:rsidP="00003DFB">
            <w:pPr>
              <w:jc w:val="left"/>
              <w:rPr>
                <w:color w:val="000000"/>
              </w:rPr>
            </w:pPr>
          </w:p>
        </w:tc>
        <w:tc>
          <w:tcPr>
            <w:tcW w:w="2906" w:type="dxa"/>
            <w:tcBorders>
              <w:top w:val="nil"/>
              <w:bottom w:val="nil"/>
            </w:tcBorders>
            <w:shd w:val="clear" w:color="auto" w:fill="FFFFFF"/>
          </w:tcPr>
          <w:p w14:paraId="407645A6" w14:textId="77777777" w:rsidR="00003DFB" w:rsidRDefault="00003DFB" w:rsidP="00003DFB">
            <w:pPr>
              <w:jc w:val="left"/>
              <w:rPr>
                <w:color w:val="000000"/>
              </w:rPr>
            </w:pPr>
          </w:p>
        </w:tc>
      </w:tr>
      <w:tr w:rsidR="00003DFB" w:rsidRPr="00003DFB" w14:paraId="5B1069E6" w14:textId="77777777" w:rsidTr="00003DFB">
        <w:trPr>
          <w:trHeight w:val="449"/>
        </w:trPr>
        <w:tc>
          <w:tcPr>
            <w:tcW w:w="550" w:type="dxa"/>
            <w:tcBorders>
              <w:top w:val="nil"/>
              <w:bottom w:val="nil"/>
            </w:tcBorders>
            <w:shd w:val="clear" w:color="auto" w:fill="FFFFFF"/>
          </w:tcPr>
          <w:p w14:paraId="79DCBFDC" w14:textId="77777777" w:rsidR="00003DFB" w:rsidRDefault="00003DFB" w:rsidP="00003DFB">
            <w:pPr>
              <w:jc w:val="left"/>
              <w:rPr>
                <w:color w:val="000000"/>
              </w:rPr>
            </w:pPr>
          </w:p>
        </w:tc>
        <w:tc>
          <w:tcPr>
            <w:tcW w:w="1646" w:type="dxa"/>
            <w:tcBorders>
              <w:top w:val="nil"/>
              <w:bottom w:val="nil"/>
            </w:tcBorders>
            <w:shd w:val="clear" w:color="auto" w:fill="FFFFFF"/>
          </w:tcPr>
          <w:p w14:paraId="24B95F19" w14:textId="77777777" w:rsidR="00003DFB" w:rsidRDefault="00003DFB" w:rsidP="00003DFB">
            <w:pPr>
              <w:jc w:val="left"/>
              <w:rPr>
                <w:color w:val="000000"/>
              </w:rPr>
            </w:pPr>
          </w:p>
        </w:tc>
        <w:tc>
          <w:tcPr>
            <w:tcW w:w="1647" w:type="dxa"/>
            <w:tcBorders>
              <w:top w:val="nil"/>
              <w:bottom w:val="nil"/>
            </w:tcBorders>
            <w:shd w:val="clear" w:color="auto" w:fill="FFFFFF"/>
          </w:tcPr>
          <w:p w14:paraId="76820571" w14:textId="77777777" w:rsidR="00003DFB" w:rsidRDefault="00003DFB" w:rsidP="00003DFB">
            <w:pPr>
              <w:jc w:val="left"/>
              <w:rPr>
                <w:color w:val="000000"/>
              </w:rPr>
            </w:pPr>
          </w:p>
        </w:tc>
        <w:tc>
          <w:tcPr>
            <w:tcW w:w="1647" w:type="dxa"/>
            <w:shd w:val="clear" w:color="auto" w:fill="FFFFFF"/>
          </w:tcPr>
          <w:p w14:paraId="7517A533" w14:textId="77777777" w:rsidR="00003DFB" w:rsidRDefault="00003DFB" w:rsidP="00003DFB">
            <w:pPr>
              <w:jc w:val="left"/>
              <w:rPr>
                <w:color w:val="000000"/>
              </w:rPr>
            </w:pPr>
            <w:r>
              <w:rPr>
                <w:color w:val="000000"/>
              </w:rPr>
              <w:t>FX_RATE</w:t>
            </w:r>
          </w:p>
        </w:tc>
        <w:tc>
          <w:tcPr>
            <w:tcW w:w="1647" w:type="dxa"/>
            <w:shd w:val="clear" w:color="auto" w:fill="FFFFFF"/>
          </w:tcPr>
          <w:p w14:paraId="27299E20" w14:textId="77777777" w:rsidR="00003DFB" w:rsidRDefault="00003DFB" w:rsidP="00003DFB">
            <w:pPr>
              <w:jc w:val="left"/>
              <w:rPr>
                <w:color w:val="000000"/>
              </w:rPr>
            </w:pPr>
            <w:r>
              <w:rPr>
                <w:color w:val="000000"/>
              </w:rPr>
              <w:t>CUR002</w:t>
            </w:r>
          </w:p>
        </w:tc>
        <w:tc>
          <w:tcPr>
            <w:tcW w:w="1647" w:type="dxa"/>
            <w:shd w:val="clear" w:color="auto" w:fill="FFFFFF"/>
          </w:tcPr>
          <w:p w14:paraId="02A3EA33"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55C5F52" w14:textId="77777777" w:rsidR="00003DFB" w:rsidRDefault="00003DFB" w:rsidP="00003DFB">
            <w:pPr>
              <w:jc w:val="left"/>
              <w:rPr>
                <w:color w:val="000000"/>
              </w:rPr>
            </w:pPr>
          </w:p>
        </w:tc>
        <w:tc>
          <w:tcPr>
            <w:tcW w:w="2906" w:type="dxa"/>
            <w:tcBorders>
              <w:top w:val="nil"/>
              <w:bottom w:val="nil"/>
            </w:tcBorders>
            <w:shd w:val="clear" w:color="auto" w:fill="FFFFFF"/>
          </w:tcPr>
          <w:p w14:paraId="23C1C0DB" w14:textId="77777777" w:rsidR="00003DFB" w:rsidRDefault="00003DFB" w:rsidP="00003DFB">
            <w:pPr>
              <w:jc w:val="left"/>
              <w:rPr>
                <w:color w:val="000000"/>
              </w:rPr>
            </w:pPr>
          </w:p>
        </w:tc>
      </w:tr>
      <w:tr w:rsidR="00003DFB" w:rsidRPr="00003DFB" w14:paraId="5ACB0745" w14:textId="77777777" w:rsidTr="00003DFB">
        <w:trPr>
          <w:trHeight w:val="449"/>
        </w:trPr>
        <w:tc>
          <w:tcPr>
            <w:tcW w:w="550" w:type="dxa"/>
            <w:tcBorders>
              <w:top w:val="nil"/>
              <w:bottom w:val="nil"/>
            </w:tcBorders>
            <w:shd w:val="clear" w:color="auto" w:fill="FFFFFF"/>
          </w:tcPr>
          <w:p w14:paraId="1FBB7C51" w14:textId="77777777" w:rsidR="00003DFB" w:rsidRDefault="00003DFB" w:rsidP="00003DFB">
            <w:pPr>
              <w:jc w:val="left"/>
              <w:rPr>
                <w:color w:val="000000"/>
              </w:rPr>
            </w:pPr>
          </w:p>
        </w:tc>
        <w:tc>
          <w:tcPr>
            <w:tcW w:w="1646" w:type="dxa"/>
            <w:tcBorders>
              <w:top w:val="nil"/>
              <w:bottom w:val="nil"/>
            </w:tcBorders>
            <w:shd w:val="clear" w:color="auto" w:fill="FFFFFF"/>
          </w:tcPr>
          <w:p w14:paraId="769CE825" w14:textId="77777777" w:rsidR="00003DFB" w:rsidRDefault="00003DFB" w:rsidP="00003DFB">
            <w:pPr>
              <w:jc w:val="left"/>
              <w:rPr>
                <w:color w:val="000000"/>
              </w:rPr>
            </w:pPr>
          </w:p>
        </w:tc>
        <w:tc>
          <w:tcPr>
            <w:tcW w:w="1647" w:type="dxa"/>
            <w:tcBorders>
              <w:top w:val="nil"/>
              <w:bottom w:val="nil"/>
            </w:tcBorders>
            <w:shd w:val="clear" w:color="auto" w:fill="FFFFFF"/>
          </w:tcPr>
          <w:p w14:paraId="7C82C089" w14:textId="77777777" w:rsidR="00003DFB" w:rsidRDefault="00003DFB" w:rsidP="00003DFB">
            <w:pPr>
              <w:jc w:val="left"/>
              <w:rPr>
                <w:color w:val="000000"/>
              </w:rPr>
            </w:pPr>
          </w:p>
        </w:tc>
        <w:tc>
          <w:tcPr>
            <w:tcW w:w="1647" w:type="dxa"/>
            <w:shd w:val="clear" w:color="auto" w:fill="FFFFFF"/>
          </w:tcPr>
          <w:p w14:paraId="3F213397" w14:textId="77777777" w:rsidR="00003DFB" w:rsidRDefault="00003DFB" w:rsidP="00003DFB">
            <w:pPr>
              <w:jc w:val="left"/>
              <w:rPr>
                <w:color w:val="000000"/>
              </w:rPr>
            </w:pPr>
            <w:r>
              <w:rPr>
                <w:color w:val="000000"/>
              </w:rPr>
              <w:t>XX_C_CONTRACT_KG</w:t>
            </w:r>
          </w:p>
        </w:tc>
        <w:tc>
          <w:tcPr>
            <w:tcW w:w="1647" w:type="dxa"/>
            <w:shd w:val="clear" w:color="auto" w:fill="FFFFFF"/>
          </w:tcPr>
          <w:p w14:paraId="77C51061" w14:textId="77777777" w:rsidR="00003DFB" w:rsidRDefault="00003DFB" w:rsidP="00003DFB">
            <w:pPr>
              <w:jc w:val="left"/>
              <w:rPr>
                <w:color w:val="000000"/>
              </w:rPr>
            </w:pPr>
            <w:r>
              <w:rPr>
                <w:color w:val="000000"/>
              </w:rPr>
              <w:t>XX_CURRENCY_C</w:t>
            </w:r>
          </w:p>
        </w:tc>
        <w:tc>
          <w:tcPr>
            <w:tcW w:w="1647" w:type="dxa"/>
            <w:shd w:val="clear" w:color="auto" w:fill="FFFFFF"/>
          </w:tcPr>
          <w:p w14:paraId="5E1241FD"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D7A5E59" w14:textId="77777777" w:rsidR="00003DFB" w:rsidRDefault="00003DFB" w:rsidP="00003DFB">
            <w:pPr>
              <w:jc w:val="left"/>
              <w:rPr>
                <w:color w:val="000000"/>
              </w:rPr>
            </w:pPr>
          </w:p>
        </w:tc>
        <w:tc>
          <w:tcPr>
            <w:tcW w:w="2906" w:type="dxa"/>
            <w:tcBorders>
              <w:top w:val="nil"/>
              <w:bottom w:val="nil"/>
            </w:tcBorders>
            <w:shd w:val="clear" w:color="auto" w:fill="FFFFFF"/>
          </w:tcPr>
          <w:p w14:paraId="5A827B8F" w14:textId="77777777" w:rsidR="00003DFB" w:rsidRDefault="00003DFB" w:rsidP="00003DFB">
            <w:pPr>
              <w:jc w:val="left"/>
              <w:rPr>
                <w:color w:val="000000"/>
              </w:rPr>
            </w:pPr>
          </w:p>
        </w:tc>
      </w:tr>
      <w:tr w:rsidR="00003DFB" w:rsidRPr="00003DFB" w14:paraId="02D27DE7" w14:textId="77777777" w:rsidTr="00003DFB">
        <w:trPr>
          <w:trHeight w:val="449"/>
        </w:trPr>
        <w:tc>
          <w:tcPr>
            <w:tcW w:w="550" w:type="dxa"/>
            <w:tcBorders>
              <w:top w:val="nil"/>
              <w:bottom w:val="nil"/>
            </w:tcBorders>
            <w:shd w:val="clear" w:color="auto" w:fill="FFFFFF"/>
          </w:tcPr>
          <w:p w14:paraId="39E2D89B" w14:textId="77777777" w:rsidR="00003DFB" w:rsidRDefault="00003DFB" w:rsidP="00003DFB">
            <w:pPr>
              <w:jc w:val="left"/>
              <w:rPr>
                <w:color w:val="000000"/>
              </w:rPr>
            </w:pPr>
          </w:p>
        </w:tc>
        <w:tc>
          <w:tcPr>
            <w:tcW w:w="1646" w:type="dxa"/>
            <w:tcBorders>
              <w:top w:val="nil"/>
              <w:bottom w:val="nil"/>
            </w:tcBorders>
            <w:shd w:val="clear" w:color="auto" w:fill="FFFFFF"/>
          </w:tcPr>
          <w:p w14:paraId="4E9C736C" w14:textId="77777777" w:rsidR="00003DFB" w:rsidRDefault="00003DFB" w:rsidP="00003DFB">
            <w:pPr>
              <w:jc w:val="left"/>
              <w:rPr>
                <w:color w:val="000000"/>
              </w:rPr>
            </w:pPr>
          </w:p>
        </w:tc>
        <w:tc>
          <w:tcPr>
            <w:tcW w:w="1647" w:type="dxa"/>
            <w:tcBorders>
              <w:top w:val="nil"/>
              <w:bottom w:val="nil"/>
            </w:tcBorders>
            <w:shd w:val="clear" w:color="auto" w:fill="FFFFFF"/>
          </w:tcPr>
          <w:p w14:paraId="6304CA27" w14:textId="77777777" w:rsidR="00003DFB" w:rsidRDefault="00003DFB" w:rsidP="00003DFB">
            <w:pPr>
              <w:jc w:val="left"/>
              <w:rPr>
                <w:color w:val="000000"/>
              </w:rPr>
            </w:pPr>
          </w:p>
        </w:tc>
        <w:tc>
          <w:tcPr>
            <w:tcW w:w="1647" w:type="dxa"/>
            <w:shd w:val="clear" w:color="auto" w:fill="FFFFFF"/>
          </w:tcPr>
          <w:p w14:paraId="49CC24CA" w14:textId="77777777" w:rsidR="00003DFB" w:rsidRDefault="00003DFB" w:rsidP="00003DFB">
            <w:pPr>
              <w:jc w:val="left"/>
              <w:rPr>
                <w:color w:val="000000"/>
              </w:rPr>
            </w:pPr>
            <w:r>
              <w:rPr>
                <w:color w:val="000000"/>
              </w:rPr>
              <w:t>XX_C_CONTRACT_KG</w:t>
            </w:r>
          </w:p>
        </w:tc>
        <w:tc>
          <w:tcPr>
            <w:tcW w:w="1647" w:type="dxa"/>
            <w:shd w:val="clear" w:color="auto" w:fill="FFFFFF"/>
          </w:tcPr>
          <w:p w14:paraId="37AC456E" w14:textId="77777777" w:rsidR="00003DFB" w:rsidRDefault="00003DFB" w:rsidP="00003DFB">
            <w:pPr>
              <w:jc w:val="left"/>
              <w:rPr>
                <w:color w:val="000000"/>
              </w:rPr>
            </w:pPr>
            <w:r>
              <w:rPr>
                <w:color w:val="000000"/>
              </w:rPr>
              <w:t>XX_DELISYST</w:t>
            </w:r>
          </w:p>
        </w:tc>
        <w:tc>
          <w:tcPr>
            <w:tcW w:w="1647" w:type="dxa"/>
            <w:shd w:val="clear" w:color="auto" w:fill="FFFFFF"/>
          </w:tcPr>
          <w:p w14:paraId="66F063F3"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F375D0F" w14:textId="77777777" w:rsidR="00003DFB" w:rsidRDefault="00003DFB" w:rsidP="00003DFB">
            <w:pPr>
              <w:jc w:val="left"/>
              <w:rPr>
                <w:color w:val="000000"/>
              </w:rPr>
            </w:pPr>
          </w:p>
        </w:tc>
        <w:tc>
          <w:tcPr>
            <w:tcW w:w="2906" w:type="dxa"/>
            <w:tcBorders>
              <w:top w:val="nil"/>
              <w:bottom w:val="nil"/>
            </w:tcBorders>
            <w:shd w:val="clear" w:color="auto" w:fill="FFFFFF"/>
          </w:tcPr>
          <w:p w14:paraId="79F9E4FC" w14:textId="77777777" w:rsidR="00003DFB" w:rsidRDefault="00003DFB" w:rsidP="00003DFB">
            <w:pPr>
              <w:jc w:val="left"/>
              <w:rPr>
                <w:color w:val="000000"/>
              </w:rPr>
            </w:pPr>
          </w:p>
        </w:tc>
      </w:tr>
      <w:tr w:rsidR="00003DFB" w:rsidRPr="00003DFB" w14:paraId="25B21880" w14:textId="77777777" w:rsidTr="00003DFB">
        <w:trPr>
          <w:trHeight w:val="449"/>
        </w:trPr>
        <w:tc>
          <w:tcPr>
            <w:tcW w:w="550" w:type="dxa"/>
            <w:tcBorders>
              <w:top w:val="nil"/>
              <w:bottom w:val="single" w:sz="4" w:space="0" w:color="auto"/>
            </w:tcBorders>
            <w:shd w:val="clear" w:color="auto" w:fill="FFFFFF"/>
          </w:tcPr>
          <w:p w14:paraId="6034BF3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2977E1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8CD072E" w14:textId="77777777" w:rsidR="00003DFB" w:rsidRDefault="00003DFB" w:rsidP="00003DFB">
            <w:pPr>
              <w:jc w:val="left"/>
              <w:rPr>
                <w:color w:val="000000"/>
              </w:rPr>
            </w:pPr>
          </w:p>
        </w:tc>
        <w:tc>
          <w:tcPr>
            <w:tcW w:w="1647" w:type="dxa"/>
            <w:shd w:val="clear" w:color="auto" w:fill="FFFFFF"/>
          </w:tcPr>
          <w:p w14:paraId="1C994CD9" w14:textId="77777777" w:rsidR="00003DFB" w:rsidRDefault="00003DFB" w:rsidP="00003DFB">
            <w:pPr>
              <w:jc w:val="left"/>
              <w:rPr>
                <w:color w:val="000000"/>
              </w:rPr>
            </w:pPr>
            <w:r>
              <w:rPr>
                <w:color w:val="000000"/>
              </w:rPr>
              <w:t>XX_C_CONTRACT_KG</w:t>
            </w:r>
          </w:p>
        </w:tc>
        <w:tc>
          <w:tcPr>
            <w:tcW w:w="1647" w:type="dxa"/>
            <w:shd w:val="clear" w:color="auto" w:fill="FFFFFF"/>
          </w:tcPr>
          <w:p w14:paraId="4025F234" w14:textId="77777777" w:rsidR="00003DFB" w:rsidRDefault="00003DFB" w:rsidP="00003DFB">
            <w:pPr>
              <w:jc w:val="left"/>
              <w:rPr>
                <w:color w:val="000000"/>
              </w:rPr>
            </w:pPr>
            <w:r>
              <w:rPr>
                <w:color w:val="000000"/>
              </w:rPr>
              <w:t>XX_EXPENSES_DEQ_TA</w:t>
            </w:r>
          </w:p>
        </w:tc>
        <w:tc>
          <w:tcPr>
            <w:tcW w:w="1647" w:type="dxa"/>
            <w:shd w:val="clear" w:color="auto" w:fill="FFFFFF"/>
          </w:tcPr>
          <w:p w14:paraId="0AC998C6"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72F69C4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9D61A0B" w14:textId="77777777" w:rsidR="00003DFB" w:rsidRDefault="00003DFB" w:rsidP="00003DFB">
            <w:pPr>
              <w:jc w:val="left"/>
              <w:rPr>
                <w:color w:val="000000"/>
              </w:rPr>
            </w:pPr>
          </w:p>
        </w:tc>
      </w:tr>
      <w:tr w:rsidR="00003DFB" w:rsidRPr="00003DFB" w14:paraId="5EB90BA1" w14:textId="77777777" w:rsidTr="00003DFB">
        <w:trPr>
          <w:trHeight w:val="449"/>
        </w:trPr>
        <w:tc>
          <w:tcPr>
            <w:tcW w:w="550" w:type="dxa"/>
            <w:tcBorders>
              <w:top w:val="single" w:sz="4" w:space="0" w:color="auto"/>
              <w:bottom w:val="nil"/>
            </w:tcBorders>
            <w:shd w:val="clear" w:color="auto" w:fill="FFFFFF"/>
          </w:tcPr>
          <w:p w14:paraId="3C62ADC2" w14:textId="77777777" w:rsidR="00003DFB" w:rsidRDefault="00003DFB" w:rsidP="00003DFB">
            <w:pPr>
              <w:jc w:val="left"/>
              <w:rPr>
                <w:color w:val="000000"/>
              </w:rPr>
            </w:pPr>
            <w:r>
              <w:rPr>
                <w:color w:val="000000"/>
              </w:rPr>
              <w:lastRenderedPageBreak/>
              <w:t>321</w:t>
            </w:r>
          </w:p>
        </w:tc>
        <w:tc>
          <w:tcPr>
            <w:tcW w:w="1646" w:type="dxa"/>
            <w:tcBorders>
              <w:top w:val="single" w:sz="4" w:space="0" w:color="auto"/>
              <w:bottom w:val="nil"/>
            </w:tcBorders>
            <w:shd w:val="clear" w:color="auto" w:fill="FFFFFF"/>
          </w:tcPr>
          <w:p w14:paraId="30B0BB5A" w14:textId="77777777" w:rsidR="00003DFB" w:rsidRDefault="00003DFB" w:rsidP="00003DFB">
            <w:pPr>
              <w:jc w:val="left"/>
              <w:rPr>
                <w:color w:val="000000"/>
              </w:rPr>
            </w:pPr>
            <w:r>
              <w:rPr>
                <w:color w:val="000000"/>
              </w:rPr>
              <w:t>D551</w:t>
            </w:r>
          </w:p>
        </w:tc>
        <w:tc>
          <w:tcPr>
            <w:tcW w:w="1647" w:type="dxa"/>
            <w:tcBorders>
              <w:top w:val="single" w:sz="4" w:space="0" w:color="auto"/>
              <w:bottom w:val="nil"/>
            </w:tcBorders>
            <w:shd w:val="clear" w:color="auto" w:fill="FFFFFF"/>
          </w:tcPr>
          <w:p w14:paraId="0710374D" w14:textId="77777777" w:rsidR="00003DFB" w:rsidRDefault="00003DFB" w:rsidP="00003DFB">
            <w:pPr>
              <w:jc w:val="left"/>
              <w:rPr>
                <w:color w:val="000000"/>
              </w:rPr>
            </w:pPr>
            <w:r>
              <w:rPr>
                <w:color w:val="000000"/>
              </w:rPr>
              <w:t>double</w:t>
            </w:r>
          </w:p>
        </w:tc>
        <w:tc>
          <w:tcPr>
            <w:tcW w:w="1647" w:type="dxa"/>
            <w:shd w:val="clear" w:color="auto" w:fill="FFFFFF"/>
          </w:tcPr>
          <w:p w14:paraId="14264304" w14:textId="77777777" w:rsidR="00003DFB" w:rsidRPr="00412367" w:rsidRDefault="00003DFB" w:rsidP="00003DFB">
            <w:pPr>
              <w:jc w:val="left"/>
              <w:rPr>
                <w:color w:val="000000"/>
                <w:lang w:val="en-US"/>
                <w:rPrChange w:id="2686" w:author="Huke, Juan (extern)" w:date="2024-05-22T18:35:00Z">
                  <w:rPr>
                    <w:color w:val="000000"/>
                  </w:rPr>
                </w:rPrChange>
              </w:rPr>
            </w:pPr>
            <w:r w:rsidRPr="00412367">
              <w:rPr>
                <w:color w:val="000000"/>
                <w:lang w:val="en-US"/>
                <w:rPrChange w:id="2687" w:author="Huke, Juan (extern)" w:date="2024-05-22T18:35:00Z">
                  <w:rPr>
                    <w:color w:val="000000"/>
                  </w:rPr>
                </w:rPrChange>
              </w:rPr>
              <w:t>XX_C_COLL_DET_LGDS_CR_FULLSTA</w:t>
            </w:r>
          </w:p>
        </w:tc>
        <w:tc>
          <w:tcPr>
            <w:tcW w:w="1647" w:type="dxa"/>
            <w:shd w:val="clear" w:color="auto" w:fill="FFFFFF"/>
          </w:tcPr>
          <w:p w14:paraId="791918BF" w14:textId="77777777" w:rsidR="00003DFB" w:rsidRPr="00412367" w:rsidRDefault="00003DFB" w:rsidP="00003DFB">
            <w:pPr>
              <w:jc w:val="left"/>
              <w:rPr>
                <w:color w:val="000000"/>
                <w:lang w:val="en-US"/>
                <w:rPrChange w:id="2688" w:author="Huke, Juan (extern)" w:date="2024-05-22T18:35:00Z">
                  <w:rPr>
                    <w:color w:val="000000"/>
                  </w:rPr>
                </w:rPrChange>
              </w:rPr>
            </w:pPr>
            <w:r w:rsidRPr="00412367">
              <w:rPr>
                <w:color w:val="000000"/>
                <w:lang w:val="en-US"/>
                <w:rPrChange w:id="2689" w:author="Huke, Juan (extern)" w:date="2024-05-22T18:35:00Z">
                  <w:rPr>
                    <w:color w:val="000000"/>
                  </w:rPr>
                </w:rPrChange>
              </w:rPr>
              <w:t>XX_COLL_TYPE_CR_IND</w:t>
            </w:r>
          </w:p>
        </w:tc>
        <w:tc>
          <w:tcPr>
            <w:tcW w:w="1647" w:type="dxa"/>
            <w:shd w:val="clear" w:color="auto" w:fill="FFFFFF"/>
          </w:tcPr>
          <w:p w14:paraId="52D75A6F"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2AB548B1" w14:textId="77777777" w:rsidR="00003DFB" w:rsidRPr="00412367" w:rsidRDefault="00003DFB" w:rsidP="00003DFB">
            <w:pPr>
              <w:jc w:val="left"/>
              <w:rPr>
                <w:color w:val="000000"/>
                <w:lang w:val="en-US"/>
                <w:rPrChange w:id="2690" w:author="Huke, Juan (extern)" w:date="2024-05-22T18:35:00Z">
                  <w:rPr>
                    <w:color w:val="000000"/>
                  </w:rPr>
                </w:rPrChange>
              </w:rPr>
            </w:pPr>
            <w:r w:rsidRPr="00412367">
              <w:rPr>
                <w:color w:val="000000"/>
                <w:lang w:val="en-US"/>
                <w:rPrChange w:id="2691" w:author="Huke, Juan (extern)" w:date="2024-05-22T18:35:00Z">
                  <w:rPr>
                    <w:color w:val="000000"/>
                  </w:rPr>
                </w:rPrChange>
              </w:rPr>
              <w:t>if XX_COLL_TYPE_CR_IND in ('40','41')</w:t>
            </w:r>
          </w:p>
          <w:p w14:paraId="07B26527" w14:textId="77777777" w:rsidR="00003DFB" w:rsidRPr="00412367" w:rsidRDefault="00003DFB" w:rsidP="00003DFB">
            <w:pPr>
              <w:jc w:val="left"/>
              <w:rPr>
                <w:color w:val="000000"/>
                <w:lang w:val="en-US"/>
                <w:rPrChange w:id="2692" w:author="Huke, Juan (extern)" w:date="2024-05-22T18:35:00Z">
                  <w:rPr>
                    <w:color w:val="000000"/>
                  </w:rPr>
                </w:rPrChange>
              </w:rPr>
            </w:pPr>
            <w:r w:rsidRPr="00412367">
              <w:rPr>
                <w:color w:val="000000"/>
                <w:lang w:val="en-US"/>
                <w:rPrChange w:id="2693" w:author="Huke, Juan (extern)" w:date="2024-05-22T18:35:00Z">
                  <w:rPr>
                    <w:color w:val="000000"/>
                  </w:rPr>
                </w:rPrChange>
              </w:rPr>
              <w:t>then XX_EAD_COLL_CCF_EXCL_SEC_CR_CLA</w:t>
            </w:r>
          </w:p>
          <w:p w14:paraId="61DF3B25"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4BECDA33" w14:textId="77777777" w:rsidR="00003DFB" w:rsidRDefault="00003DFB" w:rsidP="00003DFB">
            <w:pPr>
              <w:jc w:val="left"/>
              <w:rPr>
                <w:color w:val="000000"/>
              </w:rPr>
            </w:pPr>
            <w:r>
              <w:rPr>
                <w:color w:val="000000"/>
              </w:rPr>
              <w:t>Betrag Grundpfandrecht</w:t>
            </w:r>
          </w:p>
          <w:p w14:paraId="587BB59C" w14:textId="77777777" w:rsidR="00003DFB" w:rsidRDefault="00003DFB" w:rsidP="00003DFB">
            <w:pPr>
              <w:jc w:val="left"/>
              <w:rPr>
                <w:color w:val="000000"/>
              </w:rPr>
            </w:pPr>
          </w:p>
          <w:p w14:paraId="1CF30EC5" w14:textId="77777777" w:rsidR="00003DFB" w:rsidRDefault="00003DFB" w:rsidP="00003DFB">
            <w:pPr>
              <w:jc w:val="left"/>
              <w:rPr>
                <w:color w:val="000000"/>
              </w:rPr>
            </w:pPr>
            <w:r>
              <w:rPr>
                <w:color w:val="000000"/>
              </w:rPr>
              <w:t>40 = Wohnimmobilien</w:t>
            </w:r>
          </w:p>
          <w:p w14:paraId="338A6107" w14:textId="77777777" w:rsidR="00003DFB" w:rsidRDefault="00003DFB" w:rsidP="00003DFB">
            <w:pPr>
              <w:jc w:val="left"/>
              <w:rPr>
                <w:color w:val="000000"/>
              </w:rPr>
            </w:pPr>
            <w:r>
              <w:rPr>
                <w:color w:val="000000"/>
              </w:rPr>
              <w:t>41 = Gewerbeimmobilien</w:t>
            </w:r>
          </w:p>
        </w:tc>
      </w:tr>
      <w:tr w:rsidR="00003DFB" w:rsidRPr="00003DFB" w14:paraId="6252478F" w14:textId="77777777" w:rsidTr="00003DFB">
        <w:trPr>
          <w:trHeight w:val="449"/>
        </w:trPr>
        <w:tc>
          <w:tcPr>
            <w:tcW w:w="550" w:type="dxa"/>
            <w:tcBorders>
              <w:top w:val="nil"/>
              <w:bottom w:val="single" w:sz="4" w:space="0" w:color="auto"/>
            </w:tcBorders>
            <w:shd w:val="clear" w:color="auto" w:fill="FFFFFF"/>
          </w:tcPr>
          <w:p w14:paraId="7C00014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73D8F7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FB62C3C" w14:textId="77777777" w:rsidR="00003DFB" w:rsidRDefault="00003DFB" w:rsidP="00003DFB">
            <w:pPr>
              <w:jc w:val="left"/>
              <w:rPr>
                <w:color w:val="000000"/>
              </w:rPr>
            </w:pPr>
          </w:p>
        </w:tc>
        <w:tc>
          <w:tcPr>
            <w:tcW w:w="1647" w:type="dxa"/>
            <w:shd w:val="clear" w:color="auto" w:fill="FFFFFF"/>
          </w:tcPr>
          <w:p w14:paraId="0ACBEFBD" w14:textId="77777777" w:rsidR="00003DFB" w:rsidRPr="00412367" w:rsidRDefault="00003DFB" w:rsidP="00003DFB">
            <w:pPr>
              <w:jc w:val="left"/>
              <w:rPr>
                <w:color w:val="000000"/>
                <w:lang w:val="en-US"/>
                <w:rPrChange w:id="2694" w:author="Huke, Juan (extern)" w:date="2024-05-22T18:35:00Z">
                  <w:rPr>
                    <w:color w:val="000000"/>
                  </w:rPr>
                </w:rPrChange>
              </w:rPr>
            </w:pPr>
            <w:r w:rsidRPr="00412367">
              <w:rPr>
                <w:color w:val="000000"/>
                <w:lang w:val="en-US"/>
                <w:rPrChange w:id="2695" w:author="Huke, Juan (extern)" w:date="2024-05-22T18:35:00Z">
                  <w:rPr>
                    <w:color w:val="000000"/>
                  </w:rPr>
                </w:rPrChange>
              </w:rPr>
              <w:t>XX_C_CON_2_CODT_LGDS_CR_AGG</w:t>
            </w:r>
          </w:p>
        </w:tc>
        <w:tc>
          <w:tcPr>
            <w:tcW w:w="1647" w:type="dxa"/>
            <w:shd w:val="clear" w:color="auto" w:fill="FFFFFF"/>
          </w:tcPr>
          <w:p w14:paraId="4CB8D58A" w14:textId="77777777" w:rsidR="00003DFB" w:rsidRPr="00412367" w:rsidRDefault="00003DFB" w:rsidP="00003DFB">
            <w:pPr>
              <w:jc w:val="left"/>
              <w:rPr>
                <w:color w:val="000000"/>
                <w:lang w:val="en-US"/>
                <w:rPrChange w:id="2696" w:author="Huke, Juan (extern)" w:date="2024-05-22T18:35:00Z">
                  <w:rPr>
                    <w:color w:val="000000"/>
                  </w:rPr>
                </w:rPrChange>
              </w:rPr>
            </w:pPr>
            <w:r w:rsidRPr="00412367">
              <w:rPr>
                <w:color w:val="000000"/>
                <w:lang w:val="en-US"/>
                <w:rPrChange w:id="2697" w:author="Huke, Juan (extern)" w:date="2024-05-22T18:35:00Z">
                  <w:rPr>
                    <w:color w:val="000000"/>
                  </w:rPr>
                </w:rPrChange>
              </w:rPr>
              <w:t>XX_EAD_COLL_CCF_EXCL_SEC_CR_CLA</w:t>
            </w:r>
          </w:p>
        </w:tc>
        <w:tc>
          <w:tcPr>
            <w:tcW w:w="1647" w:type="dxa"/>
            <w:shd w:val="clear" w:color="auto" w:fill="FFFFFF"/>
          </w:tcPr>
          <w:p w14:paraId="69E4EB98"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0E2F059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CF6C78D" w14:textId="77777777" w:rsidR="00003DFB" w:rsidRDefault="00003DFB" w:rsidP="00003DFB">
            <w:pPr>
              <w:jc w:val="left"/>
              <w:rPr>
                <w:color w:val="000000"/>
              </w:rPr>
            </w:pPr>
          </w:p>
        </w:tc>
      </w:tr>
      <w:tr w:rsidR="00003DFB" w:rsidRPr="00003DFB" w14:paraId="15165D6E" w14:textId="77777777" w:rsidTr="00003DFB">
        <w:trPr>
          <w:trHeight w:val="449"/>
        </w:trPr>
        <w:tc>
          <w:tcPr>
            <w:tcW w:w="550" w:type="dxa"/>
            <w:tcBorders>
              <w:top w:val="single" w:sz="4" w:space="0" w:color="auto"/>
              <w:bottom w:val="nil"/>
            </w:tcBorders>
            <w:shd w:val="clear" w:color="auto" w:fill="FFFFFF"/>
          </w:tcPr>
          <w:p w14:paraId="099022E7" w14:textId="77777777" w:rsidR="00003DFB" w:rsidRDefault="00003DFB" w:rsidP="00003DFB">
            <w:pPr>
              <w:jc w:val="left"/>
              <w:rPr>
                <w:color w:val="000000"/>
              </w:rPr>
            </w:pPr>
            <w:r>
              <w:rPr>
                <w:color w:val="000000"/>
              </w:rPr>
              <w:t>322</w:t>
            </w:r>
          </w:p>
        </w:tc>
        <w:tc>
          <w:tcPr>
            <w:tcW w:w="1646" w:type="dxa"/>
            <w:tcBorders>
              <w:top w:val="single" w:sz="4" w:space="0" w:color="auto"/>
              <w:bottom w:val="nil"/>
            </w:tcBorders>
            <w:shd w:val="clear" w:color="auto" w:fill="FFFFFF"/>
          </w:tcPr>
          <w:p w14:paraId="7997A53F" w14:textId="77777777" w:rsidR="00003DFB" w:rsidRDefault="00003DFB" w:rsidP="00003DFB">
            <w:pPr>
              <w:jc w:val="left"/>
              <w:rPr>
                <w:color w:val="000000"/>
              </w:rPr>
            </w:pPr>
            <w:r>
              <w:rPr>
                <w:color w:val="000000"/>
              </w:rPr>
              <w:t>D552</w:t>
            </w:r>
          </w:p>
        </w:tc>
        <w:tc>
          <w:tcPr>
            <w:tcW w:w="1647" w:type="dxa"/>
            <w:tcBorders>
              <w:top w:val="single" w:sz="4" w:space="0" w:color="auto"/>
              <w:bottom w:val="nil"/>
            </w:tcBorders>
            <w:shd w:val="clear" w:color="auto" w:fill="FFFFFF"/>
          </w:tcPr>
          <w:p w14:paraId="49AB5DF8" w14:textId="77777777" w:rsidR="00003DFB" w:rsidRDefault="00003DFB" w:rsidP="00003DFB">
            <w:pPr>
              <w:jc w:val="left"/>
              <w:rPr>
                <w:color w:val="000000"/>
              </w:rPr>
            </w:pPr>
            <w:r>
              <w:rPr>
                <w:color w:val="000000"/>
              </w:rPr>
              <w:t>double</w:t>
            </w:r>
          </w:p>
        </w:tc>
        <w:tc>
          <w:tcPr>
            <w:tcW w:w="1647" w:type="dxa"/>
            <w:shd w:val="clear" w:color="auto" w:fill="FFFFFF"/>
          </w:tcPr>
          <w:p w14:paraId="4E40C524" w14:textId="77777777" w:rsidR="00003DFB" w:rsidRPr="00412367" w:rsidRDefault="00003DFB" w:rsidP="00003DFB">
            <w:pPr>
              <w:jc w:val="left"/>
              <w:rPr>
                <w:color w:val="000000"/>
                <w:lang w:val="en-US"/>
                <w:rPrChange w:id="2698" w:author="Huke, Juan (extern)" w:date="2024-05-22T18:35:00Z">
                  <w:rPr>
                    <w:color w:val="000000"/>
                  </w:rPr>
                </w:rPrChange>
              </w:rPr>
            </w:pPr>
            <w:r w:rsidRPr="00412367">
              <w:rPr>
                <w:color w:val="000000"/>
                <w:lang w:val="en-US"/>
                <w:rPrChange w:id="2699" w:author="Huke, Juan (extern)" w:date="2024-05-22T18:35:00Z">
                  <w:rPr>
                    <w:color w:val="000000"/>
                  </w:rPr>
                </w:rPrChange>
              </w:rPr>
              <w:t>XX_C_COLL_DET_LGDS_CR_FULLSTA</w:t>
            </w:r>
          </w:p>
        </w:tc>
        <w:tc>
          <w:tcPr>
            <w:tcW w:w="1647" w:type="dxa"/>
            <w:shd w:val="clear" w:color="auto" w:fill="FFFFFF"/>
          </w:tcPr>
          <w:p w14:paraId="25D7CBF3" w14:textId="77777777" w:rsidR="00003DFB" w:rsidRPr="00412367" w:rsidRDefault="00003DFB" w:rsidP="00003DFB">
            <w:pPr>
              <w:jc w:val="left"/>
              <w:rPr>
                <w:color w:val="000000"/>
                <w:lang w:val="en-US"/>
                <w:rPrChange w:id="2700" w:author="Huke, Juan (extern)" w:date="2024-05-22T18:35:00Z">
                  <w:rPr>
                    <w:color w:val="000000"/>
                  </w:rPr>
                </w:rPrChange>
              </w:rPr>
            </w:pPr>
            <w:r w:rsidRPr="00412367">
              <w:rPr>
                <w:color w:val="000000"/>
                <w:lang w:val="en-US"/>
                <w:rPrChange w:id="2701" w:author="Huke, Juan (extern)" w:date="2024-05-22T18:35:00Z">
                  <w:rPr>
                    <w:color w:val="000000"/>
                  </w:rPr>
                </w:rPrChange>
              </w:rPr>
              <w:t>XX_COLL_TYPE_CR_IND</w:t>
            </w:r>
          </w:p>
        </w:tc>
        <w:tc>
          <w:tcPr>
            <w:tcW w:w="1647" w:type="dxa"/>
            <w:shd w:val="clear" w:color="auto" w:fill="FFFFFF"/>
          </w:tcPr>
          <w:p w14:paraId="62B7E2E5"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43885F2E" w14:textId="77777777" w:rsidR="00003DFB" w:rsidRPr="00412367" w:rsidRDefault="00003DFB" w:rsidP="00003DFB">
            <w:pPr>
              <w:jc w:val="left"/>
              <w:rPr>
                <w:color w:val="000000"/>
                <w:lang w:val="en-US"/>
                <w:rPrChange w:id="2702" w:author="Huke, Juan (extern)" w:date="2024-05-22T18:35:00Z">
                  <w:rPr>
                    <w:color w:val="000000"/>
                  </w:rPr>
                </w:rPrChange>
              </w:rPr>
            </w:pPr>
            <w:r w:rsidRPr="00412367">
              <w:rPr>
                <w:color w:val="000000"/>
                <w:lang w:val="en-US"/>
                <w:rPrChange w:id="2703" w:author="Huke, Juan (extern)" w:date="2024-05-22T18:35:00Z">
                  <w:rPr>
                    <w:color w:val="000000"/>
                  </w:rPr>
                </w:rPrChange>
              </w:rPr>
              <w:t>if XX_COLL_TYPE_CR_IND not in ('40','41')</w:t>
            </w:r>
          </w:p>
          <w:p w14:paraId="61B84871" w14:textId="77777777" w:rsidR="00003DFB" w:rsidRPr="00412367" w:rsidRDefault="00003DFB" w:rsidP="00003DFB">
            <w:pPr>
              <w:jc w:val="left"/>
              <w:rPr>
                <w:color w:val="000000"/>
                <w:lang w:val="en-US"/>
                <w:rPrChange w:id="2704" w:author="Huke, Juan (extern)" w:date="2024-05-22T18:35:00Z">
                  <w:rPr>
                    <w:color w:val="000000"/>
                  </w:rPr>
                </w:rPrChange>
              </w:rPr>
            </w:pPr>
            <w:r w:rsidRPr="00412367">
              <w:rPr>
                <w:color w:val="000000"/>
                <w:lang w:val="en-US"/>
                <w:rPrChange w:id="2705" w:author="Huke, Juan (extern)" w:date="2024-05-22T18:35:00Z">
                  <w:rPr>
                    <w:color w:val="000000"/>
                  </w:rPr>
                </w:rPrChange>
              </w:rPr>
              <w:t>then XX_EAD_COLL_CCF_EXCL_SEC_CR_CLA</w:t>
            </w:r>
          </w:p>
          <w:p w14:paraId="75C003FE"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62662B85" w14:textId="77777777" w:rsidR="00003DFB" w:rsidRDefault="00003DFB" w:rsidP="00003DFB">
            <w:pPr>
              <w:jc w:val="left"/>
              <w:rPr>
                <w:color w:val="000000"/>
              </w:rPr>
            </w:pPr>
            <w:r>
              <w:rPr>
                <w:color w:val="000000"/>
              </w:rPr>
              <w:t>Betrag Grundpfandrecht</w:t>
            </w:r>
          </w:p>
          <w:p w14:paraId="04A07E16" w14:textId="77777777" w:rsidR="00003DFB" w:rsidRDefault="00003DFB" w:rsidP="00003DFB">
            <w:pPr>
              <w:jc w:val="left"/>
              <w:rPr>
                <w:color w:val="000000"/>
              </w:rPr>
            </w:pPr>
          </w:p>
          <w:p w14:paraId="1C11D3A2" w14:textId="77777777" w:rsidR="00003DFB" w:rsidRDefault="00003DFB" w:rsidP="00003DFB">
            <w:pPr>
              <w:jc w:val="left"/>
              <w:rPr>
                <w:color w:val="000000"/>
              </w:rPr>
            </w:pPr>
            <w:r>
              <w:rPr>
                <w:color w:val="000000"/>
              </w:rPr>
              <w:t>40 = Wohnimmobilien</w:t>
            </w:r>
          </w:p>
          <w:p w14:paraId="72F0A5D2" w14:textId="77777777" w:rsidR="00003DFB" w:rsidRDefault="00003DFB" w:rsidP="00003DFB">
            <w:pPr>
              <w:jc w:val="left"/>
              <w:rPr>
                <w:color w:val="000000"/>
              </w:rPr>
            </w:pPr>
            <w:r>
              <w:rPr>
                <w:color w:val="000000"/>
              </w:rPr>
              <w:t>41 = Gewerbeimmobilien</w:t>
            </w:r>
          </w:p>
        </w:tc>
      </w:tr>
      <w:tr w:rsidR="00003DFB" w:rsidRPr="00003DFB" w14:paraId="24672A75" w14:textId="77777777" w:rsidTr="00003DFB">
        <w:trPr>
          <w:trHeight w:val="449"/>
        </w:trPr>
        <w:tc>
          <w:tcPr>
            <w:tcW w:w="550" w:type="dxa"/>
            <w:tcBorders>
              <w:top w:val="nil"/>
              <w:bottom w:val="single" w:sz="4" w:space="0" w:color="auto"/>
            </w:tcBorders>
            <w:shd w:val="clear" w:color="auto" w:fill="FFFFFF"/>
          </w:tcPr>
          <w:p w14:paraId="160B0D6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10E8E2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6701E3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6434E8F" w14:textId="77777777" w:rsidR="00003DFB" w:rsidRPr="00412367" w:rsidRDefault="00003DFB" w:rsidP="00003DFB">
            <w:pPr>
              <w:jc w:val="left"/>
              <w:rPr>
                <w:color w:val="000000"/>
                <w:lang w:val="en-US"/>
                <w:rPrChange w:id="2706" w:author="Huke, Juan (extern)" w:date="2024-05-22T18:35:00Z">
                  <w:rPr>
                    <w:color w:val="000000"/>
                  </w:rPr>
                </w:rPrChange>
              </w:rPr>
            </w:pPr>
            <w:r w:rsidRPr="00412367">
              <w:rPr>
                <w:color w:val="000000"/>
                <w:lang w:val="en-US"/>
                <w:rPrChange w:id="2707" w:author="Huke, Juan (extern)" w:date="2024-05-22T18:35:00Z">
                  <w:rPr>
                    <w:color w:val="000000"/>
                  </w:rPr>
                </w:rPrChange>
              </w:rPr>
              <w:t>XX_C_CON_2_CODT_LGDS_CR_AGG</w:t>
            </w:r>
          </w:p>
        </w:tc>
        <w:tc>
          <w:tcPr>
            <w:tcW w:w="1647" w:type="dxa"/>
            <w:tcBorders>
              <w:bottom w:val="single" w:sz="4" w:space="0" w:color="auto"/>
            </w:tcBorders>
            <w:shd w:val="clear" w:color="auto" w:fill="FFFFFF"/>
          </w:tcPr>
          <w:p w14:paraId="0F29C175" w14:textId="77777777" w:rsidR="00003DFB" w:rsidRPr="00412367" w:rsidRDefault="00003DFB" w:rsidP="00003DFB">
            <w:pPr>
              <w:jc w:val="left"/>
              <w:rPr>
                <w:color w:val="000000"/>
                <w:lang w:val="en-US"/>
                <w:rPrChange w:id="2708" w:author="Huke, Juan (extern)" w:date="2024-05-22T18:35:00Z">
                  <w:rPr>
                    <w:color w:val="000000"/>
                  </w:rPr>
                </w:rPrChange>
              </w:rPr>
            </w:pPr>
            <w:r w:rsidRPr="00412367">
              <w:rPr>
                <w:color w:val="000000"/>
                <w:lang w:val="en-US"/>
                <w:rPrChange w:id="2709" w:author="Huke, Juan (extern)" w:date="2024-05-22T18:35:00Z">
                  <w:rPr>
                    <w:color w:val="000000"/>
                  </w:rPr>
                </w:rPrChange>
              </w:rPr>
              <w:t>XX_EAD_COLL_CCF_EXCL_SEC_CR_CLA</w:t>
            </w:r>
          </w:p>
        </w:tc>
        <w:tc>
          <w:tcPr>
            <w:tcW w:w="1647" w:type="dxa"/>
            <w:tcBorders>
              <w:bottom w:val="single" w:sz="4" w:space="0" w:color="auto"/>
            </w:tcBorders>
            <w:shd w:val="clear" w:color="auto" w:fill="FFFFFF"/>
          </w:tcPr>
          <w:p w14:paraId="4FEF6292"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2DA5564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AECAAF4" w14:textId="77777777" w:rsidR="00003DFB" w:rsidRDefault="00003DFB" w:rsidP="00003DFB">
            <w:pPr>
              <w:jc w:val="left"/>
              <w:rPr>
                <w:color w:val="000000"/>
              </w:rPr>
            </w:pPr>
          </w:p>
        </w:tc>
      </w:tr>
      <w:tr w:rsidR="00003DFB" w:rsidRPr="00003DFB" w14:paraId="1A8ED41B" w14:textId="77777777" w:rsidTr="00003DFB">
        <w:trPr>
          <w:trHeight w:val="449"/>
        </w:trPr>
        <w:tc>
          <w:tcPr>
            <w:tcW w:w="550" w:type="dxa"/>
            <w:tcBorders>
              <w:top w:val="single" w:sz="4" w:space="0" w:color="auto"/>
              <w:bottom w:val="single" w:sz="4" w:space="0" w:color="auto"/>
            </w:tcBorders>
            <w:shd w:val="clear" w:color="auto" w:fill="FFFFFF"/>
          </w:tcPr>
          <w:p w14:paraId="24D49FD9" w14:textId="77777777" w:rsidR="00003DFB" w:rsidRPr="00003DFB" w:rsidRDefault="00003DFB" w:rsidP="00003DFB">
            <w:pPr>
              <w:jc w:val="left"/>
              <w:rPr>
                <w:color w:val="000000"/>
              </w:rPr>
            </w:pPr>
            <w:r w:rsidRPr="00003DFB">
              <w:rPr>
                <w:color w:val="000000"/>
              </w:rPr>
              <w:t>323</w:t>
            </w:r>
          </w:p>
        </w:tc>
        <w:tc>
          <w:tcPr>
            <w:tcW w:w="1646" w:type="dxa"/>
            <w:tcBorders>
              <w:top w:val="single" w:sz="4" w:space="0" w:color="auto"/>
              <w:bottom w:val="single" w:sz="4" w:space="0" w:color="auto"/>
            </w:tcBorders>
            <w:shd w:val="clear" w:color="auto" w:fill="FFFFFF"/>
          </w:tcPr>
          <w:p w14:paraId="0C051D67" w14:textId="77777777" w:rsidR="00003DFB" w:rsidRPr="00003DFB" w:rsidRDefault="00003DFB" w:rsidP="00003DFB">
            <w:pPr>
              <w:jc w:val="left"/>
              <w:rPr>
                <w:color w:val="000000"/>
              </w:rPr>
            </w:pPr>
            <w:r w:rsidRPr="00003DFB">
              <w:rPr>
                <w:color w:val="000000"/>
              </w:rPr>
              <w:t>D916</w:t>
            </w:r>
          </w:p>
        </w:tc>
        <w:tc>
          <w:tcPr>
            <w:tcW w:w="1647" w:type="dxa"/>
            <w:tcBorders>
              <w:top w:val="single" w:sz="4" w:space="0" w:color="auto"/>
              <w:bottom w:val="single" w:sz="4" w:space="0" w:color="auto"/>
            </w:tcBorders>
            <w:shd w:val="clear" w:color="auto" w:fill="FFFFFF"/>
          </w:tcPr>
          <w:p w14:paraId="3B45BC87" w14:textId="77777777" w:rsidR="00003DFB" w:rsidRPr="00003DFB" w:rsidRDefault="00003DFB" w:rsidP="00003DFB">
            <w:pPr>
              <w:jc w:val="left"/>
              <w:rPr>
                <w:color w:val="000000"/>
              </w:rPr>
            </w:pPr>
            <w:r w:rsidRPr="00003DFB">
              <w:rPr>
                <w:color w:val="000000"/>
              </w:rPr>
              <w:t>VARCHAR(25)</w:t>
            </w:r>
          </w:p>
        </w:tc>
        <w:tc>
          <w:tcPr>
            <w:tcW w:w="1647" w:type="dxa"/>
            <w:tcBorders>
              <w:bottom w:val="single" w:sz="4" w:space="0" w:color="auto"/>
            </w:tcBorders>
            <w:shd w:val="clear" w:color="auto" w:fill="FFFFFF"/>
          </w:tcPr>
          <w:p w14:paraId="7D5E652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5B686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C10C2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2FC6B7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8B2B322" w14:textId="77777777" w:rsidR="00003DFB" w:rsidRPr="00003DFB" w:rsidRDefault="00003DFB" w:rsidP="00003DFB">
            <w:pPr>
              <w:jc w:val="left"/>
              <w:rPr>
                <w:color w:val="000000"/>
              </w:rPr>
            </w:pPr>
          </w:p>
        </w:tc>
      </w:tr>
      <w:tr w:rsidR="00003DFB" w:rsidRPr="00003DFB" w14:paraId="2CEA1A75" w14:textId="77777777" w:rsidTr="00003DFB">
        <w:trPr>
          <w:trHeight w:val="449"/>
        </w:trPr>
        <w:tc>
          <w:tcPr>
            <w:tcW w:w="550" w:type="dxa"/>
            <w:tcBorders>
              <w:top w:val="single" w:sz="4" w:space="0" w:color="auto"/>
              <w:bottom w:val="single" w:sz="4" w:space="0" w:color="auto"/>
            </w:tcBorders>
            <w:shd w:val="clear" w:color="auto" w:fill="FFFFFF"/>
          </w:tcPr>
          <w:p w14:paraId="746BBE7C" w14:textId="77777777" w:rsidR="00003DFB" w:rsidRPr="00003DFB" w:rsidRDefault="00003DFB" w:rsidP="00003DFB">
            <w:pPr>
              <w:jc w:val="left"/>
              <w:rPr>
                <w:color w:val="000000"/>
              </w:rPr>
            </w:pPr>
            <w:r w:rsidRPr="00003DFB">
              <w:rPr>
                <w:color w:val="000000"/>
              </w:rPr>
              <w:t>324</w:t>
            </w:r>
          </w:p>
        </w:tc>
        <w:tc>
          <w:tcPr>
            <w:tcW w:w="1646" w:type="dxa"/>
            <w:tcBorders>
              <w:top w:val="single" w:sz="4" w:space="0" w:color="auto"/>
              <w:bottom w:val="single" w:sz="4" w:space="0" w:color="auto"/>
            </w:tcBorders>
            <w:shd w:val="clear" w:color="auto" w:fill="FFFFFF"/>
          </w:tcPr>
          <w:p w14:paraId="6477A177" w14:textId="77777777" w:rsidR="00003DFB" w:rsidRPr="00003DFB" w:rsidRDefault="00003DFB" w:rsidP="00003DFB">
            <w:pPr>
              <w:jc w:val="left"/>
              <w:rPr>
                <w:color w:val="000000"/>
              </w:rPr>
            </w:pPr>
            <w:r w:rsidRPr="00003DFB">
              <w:rPr>
                <w:color w:val="000000"/>
              </w:rPr>
              <w:t>PTY004</w:t>
            </w:r>
          </w:p>
        </w:tc>
        <w:tc>
          <w:tcPr>
            <w:tcW w:w="1647" w:type="dxa"/>
            <w:tcBorders>
              <w:top w:val="single" w:sz="4" w:space="0" w:color="auto"/>
              <w:bottom w:val="single" w:sz="4" w:space="0" w:color="auto"/>
            </w:tcBorders>
            <w:shd w:val="clear" w:color="auto" w:fill="FFFFFF"/>
          </w:tcPr>
          <w:p w14:paraId="5C7A4D56"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AF5C6CA" w14:textId="77777777" w:rsidR="00003DFB" w:rsidRPr="00003DFB" w:rsidRDefault="00003DFB" w:rsidP="00003DFB">
            <w:pPr>
              <w:jc w:val="left"/>
              <w:rPr>
                <w:color w:val="000000"/>
              </w:rPr>
            </w:pPr>
          </w:p>
        </w:tc>
        <w:tc>
          <w:tcPr>
            <w:tcW w:w="1647" w:type="dxa"/>
            <w:shd w:val="clear" w:color="auto" w:fill="FFFFFF"/>
          </w:tcPr>
          <w:p w14:paraId="21D81877" w14:textId="77777777" w:rsidR="00003DFB" w:rsidRPr="00003DFB" w:rsidRDefault="00003DFB" w:rsidP="00003DFB">
            <w:pPr>
              <w:jc w:val="left"/>
              <w:rPr>
                <w:color w:val="000000"/>
              </w:rPr>
            </w:pPr>
          </w:p>
        </w:tc>
        <w:tc>
          <w:tcPr>
            <w:tcW w:w="1647" w:type="dxa"/>
            <w:shd w:val="clear" w:color="auto" w:fill="FFFFFF"/>
          </w:tcPr>
          <w:p w14:paraId="7A2F41F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030F3B" w14:textId="77777777" w:rsidR="00003DFB" w:rsidRPr="00003DFB" w:rsidRDefault="00003DFB" w:rsidP="00003DFB">
            <w:pPr>
              <w:jc w:val="left"/>
              <w:rPr>
                <w:color w:val="000000"/>
              </w:rPr>
            </w:pPr>
            <w:r w:rsidRPr="00003DFB">
              <w:rPr>
                <w:color w:val="000000"/>
              </w:rPr>
              <w:t>'0'</w:t>
            </w:r>
          </w:p>
        </w:tc>
        <w:tc>
          <w:tcPr>
            <w:tcW w:w="2906" w:type="dxa"/>
            <w:tcBorders>
              <w:top w:val="single" w:sz="4" w:space="0" w:color="auto"/>
              <w:bottom w:val="single" w:sz="4" w:space="0" w:color="auto"/>
            </w:tcBorders>
            <w:shd w:val="clear" w:color="auto" w:fill="FFFFFF"/>
          </w:tcPr>
          <w:p w14:paraId="4A6C0434" w14:textId="77777777" w:rsidR="00003DFB" w:rsidRPr="00003DFB" w:rsidRDefault="00003DFB" w:rsidP="00003DFB">
            <w:pPr>
              <w:jc w:val="left"/>
              <w:rPr>
                <w:color w:val="000000"/>
              </w:rPr>
            </w:pPr>
            <w:r w:rsidRPr="00003DFB">
              <w:rPr>
                <w:color w:val="000000"/>
              </w:rPr>
              <w:t>Verwaltung und Verwahrung (0 = sonstige)</w:t>
            </w:r>
          </w:p>
        </w:tc>
      </w:tr>
      <w:tr w:rsidR="00003DFB" w:rsidRPr="00003DFB" w14:paraId="5B57E8BD" w14:textId="77777777" w:rsidTr="00003DFB">
        <w:trPr>
          <w:trHeight w:val="449"/>
        </w:trPr>
        <w:tc>
          <w:tcPr>
            <w:tcW w:w="550" w:type="dxa"/>
            <w:tcBorders>
              <w:top w:val="single" w:sz="4" w:space="0" w:color="auto"/>
              <w:bottom w:val="nil"/>
            </w:tcBorders>
            <w:shd w:val="clear" w:color="auto" w:fill="FFFFFF"/>
          </w:tcPr>
          <w:p w14:paraId="2C05C3A3" w14:textId="77777777" w:rsidR="00003DFB" w:rsidRPr="00003DFB" w:rsidRDefault="00003DFB" w:rsidP="00003DFB">
            <w:pPr>
              <w:jc w:val="left"/>
              <w:rPr>
                <w:color w:val="000000"/>
              </w:rPr>
            </w:pPr>
            <w:r>
              <w:rPr>
                <w:color w:val="000000"/>
              </w:rPr>
              <w:t>325</w:t>
            </w:r>
          </w:p>
        </w:tc>
        <w:tc>
          <w:tcPr>
            <w:tcW w:w="1646" w:type="dxa"/>
            <w:tcBorders>
              <w:top w:val="single" w:sz="4" w:space="0" w:color="auto"/>
              <w:bottom w:val="nil"/>
            </w:tcBorders>
            <w:shd w:val="clear" w:color="auto" w:fill="FFFFFF"/>
          </w:tcPr>
          <w:p w14:paraId="742F027A" w14:textId="77777777" w:rsidR="00003DFB" w:rsidRPr="00003DFB" w:rsidRDefault="00003DFB" w:rsidP="00003DFB">
            <w:pPr>
              <w:jc w:val="left"/>
              <w:rPr>
                <w:color w:val="000000"/>
              </w:rPr>
            </w:pPr>
            <w:r>
              <w:rPr>
                <w:color w:val="000000"/>
              </w:rPr>
              <w:t>VAL507</w:t>
            </w:r>
          </w:p>
        </w:tc>
        <w:tc>
          <w:tcPr>
            <w:tcW w:w="1647" w:type="dxa"/>
            <w:tcBorders>
              <w:top w:val="single" w:sz="4" w:space="0" w:color="auto"/>
              <w:bottom w:val="nil"/>
            </w:tcBorders>
            <w:shd w:val="clear" w:color="auto" w:fill="FFFFFF"/>
          </w:tcPr>
          <w:p w14:paraId="4A7F0059" w14:textId="77777777" w:rsidR="00003DFB" w:rsidRPr="00003DFB" w:rsidRDefault="00003DFB" w:rsidP="00003DFB">
            <w:pPr>
              <w:jc w:val="left"/>
              <w:rPr>
                <w:color w:val="000000"/>
              </w:rPr>
            </w:pPr>
            <w:r>
              <w:rPr>
                <w:color w:val="000000"/>
              </w:rPr>
              <w:t>double</w:t>
            </w:r>
          </w:p>
        </w:tc>
        <w:tc>
          <w:tcPr>
            <w:tcW w:w="1647" w:type="dxa"/>
            <w:shd w:val="clear" w:color="auto" w:fill="FFFFFF"/>
          </w:tcPr>
          <w:p w14:paraId="053D4441"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A703700" w14:textId="77777777" w:rsidR="00003DFB" w:rsidRPr="00003DFB" w:rsidRDefault="00003DFB" w:rsidP="00003DFB">
            <w:pPr>
              <w:jc w:val="left"/>
              <w:rPr>
                <w:color w:val="000000"/>
              </w:rPr>
            </w:pPr>
            <w:r>
              <w:rPr>
                <w:color w:val="000000"/>
              </w:rPr>
              <w:t>C215</w:t>
            </w:r>
          </w:p>
        </w:tc>
        <w:tc>
          <w:tcPr>
            <w:tcW w:w="1647" w:type="dxa"/>
            <w:shd w:val="clear" w:color="auto" w:fill="FFFFFF"/>
          </w:tcPr>
          <w:p w14:paraId="5DFAB61E" w14:textId="77777777" w:rsidR="00003DFB" w:rsidRP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762982CC" w14:textId="77777777" w:rsidR="00003DFB" w:rsidRPr="00412367" w:rsidRDefault="00003DFB" w:rsidP="00003DFB">
            <w:pPr>
              <w:jc w:val="left"/>
              <w:rPr>
                <w:color w:val="000000"/>
                <w:lang w:val="en-US"/>
                <w:rPrChange w:id="2710" w:author="Huke, Juan (extern)" w:date="2024-05-22T18:35:00Z">
                  <w:rPr>
                    <w:color w:val="000000"/>
                  </w:rPr>
                </w:rPrChange>
              </w:rPr>
            </w:pPr>
            <w:r w:rsidRPr="00412367">
              <w:rPr>
                <w:color w:val="000000"/>
                <w:lang w:val="en-US"/>
                <w:rPrChange w:id="2711" w:author="Huke, Juan (extern)" w:date="2024-05-22T18:35:00Z">
                  <w:rPr>
                    <w:color w:val="000000"/>
                  </w:rPr>
                </w:rPrChange>
              </w:rPr>
              <w:t>If BALANCE_SHEET_IND like %95 then VAL507 = C215 else NULL</w:t>
            </w:r>
          </w:p>
        </w:tc>
        <w:tc>
          <w:tcPr>
            <w:tcW w:w="2906" w:type="dxa"/>
            <w:tcBorders>
              <w:top w:val="single" w:sz="4" w:space="0" w:color="auto"/>
              <w:bottom w:val="nil"/>
            </w:tcBorders>
            <w:shd w:val="clear" w:color="auto" w:fill="FFFFFF"/>
          </w:tcPr>
          <w:p w14:paraId="318BCD83" w14:textId="77777777" w:rsidR="00003DFB" w:rsidRPr="00003DFB" w:rsidRDefault="00003DFB" w:rsidP="00003DFB">
            <w:pPr>
              <w:jc w:val="left"/>
              <w:rPr>
                <w:color w:val="000000"/>
              </w:rPr>
            </w:pPr>
            <w:r>
              <w:rPr>
                <w:color w:val="000000"/>
              </w:rPr>
              <w:t>Verwaltungskredite werden in der BiSta über den VAL507 allokiert</w:t>
            </w:r>
          </w:p>
        </w:tc>
      </w:tr>
      <w:tr w:rsidR="00003DFB" w:rsidRPr="00003DFB" w14:paraId="5BA90F60" w14:textId="77777777" w:rsidTr="00003DFB">
        <w:trPr>
          <w:trHeight w:val="449"/>
        </w:trPr>
        <w:tc>
          <w:tcPr>
            <w:tcW w:w="550" w:type="dxa"/>
            <w:tcBorders>
              <w:top w:val="nil"/>
              <w:bottom w:val="single" w:sz="4" w:space="0" w:color="auto"/>
            </w:tcBorders>
            <w:shd w:val="clear" w:color="auto" w:fill="FFFFFF"/>
          </w:tcPr>
          <w:p w14:paraId="568885C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E82264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204121D"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137E0F1"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77BD4182" w14:textId="77777777" w:rsidR="00003DFB" w:rsidRDefault="00003DFB" w:rsidP="00003DFB">
            <w:pPr>
              <w:jc w:val="left"/>
              <w:rPr>
                <w:color w:val="000000"/>
              </w:rPr>
            </w:pPr>
            <w:r>
              <w:rPr>
                <w:color w:val="000000"/>
              </w:rPr>
              <w:t>XX_BALANCE_SHEET_IND</w:t>
            </w:r>
          </w:p>
        </w:tc>
        <w:tc>
          <w:tcPr>
            <w:tcW w:w="1647" w:type="dxa"/>
            <w:tcBorders>
              <w:bottom w:val="single" w:sz="4" w:space="0" w:color="auto"/>
            </w:tcBorders>
            <w:shd w:val="clear" w:color="auto" w:fill="FFFFFF"/>
          </w:tcPr>
          <w:p w14:paraId="32870EC4"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024E367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D8C5517" w14:textId="77777777" w:rsidR="00003DFB" w:rsidRDefault="00003DFB" w:rsidP="00003DFB">
            <w:pPr>
              <w:jc w:val="left"/>
              <w:rPr>
                <w:color w:val="000000"/>
              </w:rPr>
            </w:pPr>
          </w:p>
        </w:tc>
      </w:tr>
      <w:tr w:rsidR="00003DFB" w:rsidRPr="00003DFB" w14:paraId="05F8B647" w14:textId="77777777" w:rsidTr="00003DFB">
        <w:trPr>
          <w:trHeight w:val="449"/>
        </w:trPr>
        <w:tc>
          <w:tcPr>
            <w:tcW w:w="550" w:type="dxa"/>
            <w:tcBorders>
              <w:top w:val="single" w:sz="4" w:space="0" w:color="auto"/>
              <w:bottom w:val="single" w:sz="4" w:space="0" w:color="auto"/>
            </w:tcBorders>
            <w:shd w:val="clear" w:color="auto" w:fill="FFFFFF"/>
          </w:tcPr>
          <w:p w14:paraId="7FBFB34F" w14:textId="77777777" w:rsidR="00003DFB" w:rsidRPr="00003DFB" w:rsidRDefault="00003DFB" w:rsidP="00003DFB">
            <w:pPr>
              <w:jc w:val="left"/>
              <w:rPr>
                <w:color w:val="000000"/>
              </w:rPr>
            </w:pPr>
            <w:r w:rsidRPr="00003DFB">
              <w:rPr>
                <w:color w:val="000000"/>
              </w:rPr>
              <w:t>326</w:t>
            </w:r>
          </w:p>
        </w:tc>
        <w:tc>
          <w:tcPr>
            <w:tcW w:w="1646" w:type="dxa"/>
            <w:tcBorders>
              <w:top w:val="single" w:sz="4" w:space="0" w:color="auto"/>
              <w:bottom w:val="single" w:sz="4" w:space="0" w:color="auto"/>
            </w:tcBorders>
            <w:shd w:val="clear" w:color="auto" w:fill="FFFFFF"/>
          </w:tcPr>
          <w:p w14:paraId="784ECAF1" w14:textId="77777777" w:rsidR="00003DFB" w:rsidRPr="00003DFB" w:rsidRDefault="00003DFB" w:rsidP="00003DFB">
            <w:pPr>
              <w:jc w:val="left"/>
              <w:rPr>
                <w:color w:val="000000"/>
              </w:rPr>
            </w:pPr>
            <w:r w:rsidRPr="00003DFB">
              <w:rPr>
                <w:color w:val="000000"/>
              </w:rPr>
              <w:t>VAL550</w:t>
            </w:r>
          </w:p>
        </w:tc>
        <w:tc>
          <w:tcPr>
            <w:tcW w:w="1647" w:type="dxa"/>
            <w:tcBorders>
              <w:top w:val="single" w:sz="4" w:space="0" w:color="auto"/>
              <w:bottom w:val="single" w:sz="4" w:space="0" w:color="auto"/>
            </w:tcBorders>
            <w:shd w:val="clear" w:color="auto" w:fill="FFFFFF"/>
          </w:tcPr>
          <w:p w14:paraId="01CC797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C5C6BB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9D797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449B23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A475FC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31D658" w14:textId="77777777" w:rsidR="00003DFB" w:rsidRPr="00003DFB" w:rsidRDefault="00003DFB" w:rsidP="00003DFB">
            <w:pPr>
              <w:jc w:val="left"/>
              <w:rPr>
                <w:color w:val="000000"/>
              </w:rPr>
            </w:pPr>
          </w:p>
        </w:tc>
      </w:tr>
      <w:tr w:rsidR="00003DFB" w:rsidRPr="00003DFB" w14:paraId="1076E582" w14:textId="77777777" w:rsidTr="00003DFB">
        <w:trPr>
          <w:trHeight w:val="449"/>
        </w:trPr>
        <w:tc>
          <w:tcPr>
            <w:tcW w:w="550" w:type="dxa"/>
            <w:tcBorders>
              <w:top w:val="single" w:sz="4" w:space="0" w:color="auto"/>
              <w:bottom w:val="single" w:sz="4" w:space="0" w:color="auto"/>
            </w:tcBorders>
            <w:shd w:val="clear" w:color="auto" w:fill="FFFFFF"/>
          </w:tcPr>
          <w:p w14:paraId="31758022" w14:textId="77777777" w:rsidR="00003DFB" w:rsidRPr="00003DFB" w:rsidRDefault="00003DFB" w:rsidP="00003DFB">
            <w:pPr>
              <w:jc w:val="left"/>
              <w:rPr>
                <w:color w:val="000000"/>
              </w:rPr>
            </w:pPr>
            <w:r w:rsidRPr="00003DFB">
              <w:rPr>
                <w:color w:val="000000"/>
              </w:rPr>
              <w:t>327</w:t>
            </w:r>
          </w:p>
        </w:tc>
        <w:tc>
          <w:tcPr>
            <w:tcW w:w="1646" w:type="dxa"/>
            <w:tcBorders>
              <w:top w:val="single" w:sz="4" w:space="0" w:color="auto"/>
              <w:bottom w:val="single" w:sz="4" w:space="0" w:color="auto"/>
            </w:tcBorders>
            <w:shd w:val="clear" w:color="auto" w:fill="FFFFFF"/>
          </w:tcPr>
          <w:p w14:paraId="03C176FD" w14:textId="77777777" w:rsidR="00003DFB" w:rsidRPr="00003DFB" w:rsidRDefault="00003DFB" w:rsidP="00003DFB">
            <w:pPr>
              <w:jc w:val="left"/>
              <w:rPr>
                <w:color w:val="000000"/>
              </w:rPr>
            </w:pPr>
            <w:r w:rsidRPr="00003DFB">
              <w:rPr>
                <w:color w:val="000000"/>
              </w:rPr>
              <w:t>Y009</w:t>
            </w:r>
          </w:p>
        </w:tc>
        <w:tc>
          <w:tcPr>
            <w:tcW w:w="1647" w:type="dxa"/>
            <w:tcBorders>
              <w:top w:val="single" w:sz="4" w:space="0" w:color="auto"/>
              <w:bottom w:val="single" w:sz="4" w:space="0" w:color="auto"/>
            </w:tcBorders>
            <w:shd w:val="clear" w:color="auto" w:fill="FFFFFF"/>
          </w:tcPr>
          <w:p w14:paraId="2FFE8B32"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32EDB59" w14:textId="77777777" w:rsidR="00003DFB" w:rsidRPr="00003DFB" w:rsidRDefault="00003DFB" w:rsidP="00003DFB">
            <w:pPr>
              <w:jc w:val="left"/>
              <w:rPr>
                <w:color w:val="000000"/>
              </w:rPr>
            </w:pPr>
          </w:p>
        </w:tc>
        <w:tc>
          <w:tcPr>
            <w:tcW w:w="1647" w:type="dxa"/>
            <w:shd w:val="clear" w:color="auto" w:fill="FFFFFF"/>
          </w:tcPr>
          <w:p w14:paraId="47A1CB89" w14:textId="77777777" w:rsidR="00003DFB" w:rsidRPr="00003DFB" w:rsidRDefault="00003DFB" w:rsidP="00003DFB">
            <w:pPr>
              <w:jc w:val="left"/>
              <w:rPr>
                <w:color w:val="000000"/>
              </w:rPr>
            </w:pPr>
          </w:p>
        </w:tc>
        <w:tc>
          <w:tcPr>
            <w:tcW w:w="1647" w:type="dxa"/>
            <w:shd w:val="clear" w:color="auto" w:fill="FFFFFF"/>
          </w:tcPr>
          <w:p w14:paraId="250A175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F2D626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2408EA" w14:textId="77777777" w:rsidR="00003DFB" w:rsidRPr="00003DFB" w:rsidRDefault="00003DFB" w:rsidP="00003DFB">
            <w:pPr>
              <w:jc w:val="left"/>
              <w:rPr>
                <w:color w:val="000000"/>
              </w:rPr>
            </w:pPr>
          </w:p>
        </w:tc>
      </w:tr>
      <w:tr w:rsidR="00003DFB" w:rsidRPr="00003DFB" w14:paraId="6B2A5FEB" w14:textId="77777777" w:rsidTr="00003DFB">
        <w:trPr>
          <w:trHeight w:val="449"/>
        </w:trPr>
        <w:tc>
          <w:tcPr>
            <w:tcW w:w="550" w:type="dxa"/>
            <w:tcBorders>
              <w:top w:val="single" w:sz="4" w:space="0" w:color="auto"/>
              <w:bottom w:val="nil"/>
            </w:tcBorders>
            <w:shd w:val="clear" w:color="auto" w:fill="FFFFFF"/>
          </w:tcPr>
          <w:p w14:paraId="3C4F604D" w14:textId="77777777" w:rsidR="00003DFB" w:rsidRPr="00003DFB" w:rsidRDefault="00003DFB" w:rsidP="00003DFB">
            <w:pPr>
              <w:jc w:val="left"/>
              <w:rPr>
                <w:color w:val="000000"/>
              </w:rPr>
            </w:pPr>
            <w:r>
              <w:rPr>
                <w:color w:val="000000"/>
              </w:rPr>
              <w:t>328</w:t>
            </w:r>
          </w:p>
        </w:tc>
        <w:tc>
          <w:tcPr>
            <w:tcW w:w="1646" w:type="dxa"/>
            <w:tcBorders>
              <w:top w:val="single" w:sz="4" w:space="0" w:color="auto"/>
              <w:bottom w:val="nil"/>
            </w:tcBorders>
            <w:shd w:val="clear" w:color="auto" w:fill="FFFFFF"/>
          </w:tcPr>
          <w:p w14:paraId="4C2E4D07" w14:textId="77777777" w:rsidR="00003DFB" w:rsidRPr="00003DFB" w:rsidRDefault="00003DFB" w:rsidP="00003DFB">
            <w:pPr>
              <w:jc w:val="left"/>
              <w:rPr>
                <w:color w:val="000000"/>
              </w:rPr>
            </w:pPr>
            <w:r>
              <w:rPr>
                <w:color w:val="000000"/>
              </w:rPr>
              <w:t>VAD224</w:t>
            </w:r>
          </w:p>
        </w:tc>
        <w:tc>
          <w:tcPr>
            <w:tcW w:w="1647" w:type="dxa"/>
            <w:tcBorders>
              <w:top w:val="single" w:sz="4" w:space="0" w:color="auto"/>
              <w:bottom w:val="nil"/>
            </w:tcBorders>
            <w:shd w:val="clear" w:color="auto" w:fill="FFFFFF"/>
          </w:tcPr>
          <w:p w14:paraId="274DE454" w14:textId="77777777" w:rsidR="00003DFB" w:rsidRPr="00003DFB" w:rsidRDefault="00003DFB" w:rsidP="00003DFB">
            <w:pPr>
              <w:jc w:val="left"/>
              <w:rPr>
                <w:color w:val="000000"/>
              </w:rPr>
            </w:pPr>
            <w:r>
              <w:rPr>
                <w:color w:val="000000"/>
              </w:rPr>
              <w:t>double</w:t>
            </w:r>
          </w:p>
        </w:tc>
        <w:tc>
          <w:tcPr>
            <w:tcW w:w="1647" w:type="dxa"/>
            <w:shd w:val="clear" w:color="auto" w:fill="FFFFFF"/>
          </w:tcPr>
          <w:p w14:paraId="723D3BB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229979B" w14:textId="77777777" w:rsidR="00003DFB" w:rsidRPr="00003DFB" w:rsidRDefault="00003DFB" w:rsidP="00003DFB">
            <w:pPr>
              <w:jc w:val="left"/>
              <w:rPr>
                <w:color w:val="000000"/>
              </w:rPr>
            </w:pPr>
            <w:r>
              <w:rPr>
                <w:color w:val="000000"/>
              </w:rPr>
              <w:t>C202</w:t>
            </w:r>
          </w:p>
        </w:tc>
        <w:tc>
          <w:tcPr>
            <w:tcW w:w="1647" w:type="dxa"/>
            <w:shd w:val="clear" w:color="auto" w:fill="FFFFFF"/>
          </w:tcPr>
          <w:p w14:paraId="00A9D5FA" w14:textId="77777777" w:rsidR="00003DFB" w:rsidRPr="00003DFB" w:rsidRDefault="00003DFB" w:rsidP="00003DFB">
            <w:pPr>
              <w:jc w:val="left"/>
              <w:rPr>
                <w:color w:val="000000"/>
              </w:rPr>
            </w:pPr>
            <w:r>
              <w:rPr>
                <w:color w:val="000000"/>
              </w:rPr>
              <w:t>VARCHAR(40)</w:t>
            </w:r>
          </w:p>
        </w:tc>
        <w:tc>
          <w:tcPr>
            <w:tcW w:w="2906" w:type="dxa"/>
            <w:tcBorders>
              <w:top w:val="single" w:sz="4" w:space="0" w:color="auto"/>
              <w:bottom w:val="nil"/>
            </w:tcBorders>
            <w:shd w:val="clear" w:color="auto" w:fill="FFFFFF"/>
          </w:tcPr>
          <w:p w14:paraId="0E8281EF" w14:textId="77777777" w:rsidR="00003DFB" w:rsidRDefault="00003DFB" w:rsidP="00003DFB">
            <w:pPr>
              <w:jc w:val="left"/>
              <w:rPr>
                <w:color w:val="000000"/>
              </w:rPr>
            </w:pPr>
            <w:r>
              <w:rPr>
                <w:color w:val="000000"/>
              </w:rPr>
              <w:t>Bewirtschaftung Cluster HGB:</w:t>
            </w:r>
          </w:p>
          <w:p w14:paraId="3FBF6473" w14:textId="77777777" w:rsidR="00003DFB" w:rsidRDefault="00003DFB" w:rsidP="00003DFB">
            <w:pPr>
              <w:jc w:val="left"/>
              <w:rPr>
                <w:color w:val="000000"/>
              </w:rPr>
            </w:pPr>
          </w:p>
          <w:p w14:paraId="2C7D5EB7" w14:textId="77777777" w:rsidR="00003DFB" w:rsidRDefault="00003DFB" w:rsidP="00003DFB">
            <w:pPr>
              <w:jc w:val="left"/>
              <w:rPr>
                <w:color w:val="000000"/>
              </w:rPr>
            </w:pPr>
            <w:r>
              <w:rPr>
                <w:color w:val="000000"/>
              </w:rPr>
              <w:t>if sum (NVL(XX_EL_LTD_1_CLA,0) + NVL(XX_EL_LTD_2_CLA,0)) &lt; 0</w:t>
            </w:r>
          </w:p>
          <w:p w14:paraId="60A766D9" w14:textId="77777777" w:rsidR="00003DFB" w:rsidRPr="00412367" w:rsidRDefault="00003DFB" w:rsidP="00003DFB">
            <w:pPr>
              <w:jc w:val="left"/>
              <w:rPr>
                <w:color w:val="000000"/>
                <w:lang w:val="en-US"/>
                <w:rPrChange w:id="2712" w:author="Huke, Juan (extern)" w:date="2024-05-22T18:35:00Z">
                  <w:rPr>
                    <w:color w:val="000000"/>
                  </w:rPr>
                </w:rPrChange>
              </w:rPr>
            </w:pPr>
            <w:r w:rsidRPr="00412367">
              <w:rPr>
                <w:color w:val="000000"/>
                <w:lang w:val="en-US"/>
                <w:rPrChange w:id="2713" w:author="Huke, Juan (extern)" w:date="2024-05-22T18:35:00Z">
                  <w:rPr>
                    <w:color w:val="000000"/>
                  </w:rPr>
                </w:rPrChange>
              </w:rPr>
              <w:t>then NULL</w:t>
            </w:r>
          </w:p>
          <w:p w14:paraId="112180E8" w14:textId="77777777" w:rsidR="00003DFB" w:rsidRPr="00412367" w:rsidRDefault="00003DFB" w:rsidP="00003DFB">
            <w:pPr>
              <w:jc w:val="left"/>
              <w:rPr>
                <w:color w:val="000000"/>
                <w:lang w:val="en-US"/>
                <w:rPrChange w:id="2714" w:author="Huke, Juan (extern)" w:date="2024-05-22T18:35:00Z">
                  <w:rPr>
                    <w:color w:val="000000"/>
                  </w:rPr>
                </w:rPrChange>
              </w:rPr>
            </w:pPr>
            <w:r w:rsidRPr="00412367">
              <w:rPr>
                <w:color w:val="000000"/>
                <w:lang w:val="en-US"/>
                <w:rPrChange w:id="2715" w:author="Huke, Juan (extern)" w:date="2024-05-22T18:35:00Z">
                  <w:rPr>
                    <w:color w:val="000000"/>
                  </w:rPr>
                </w:rPrChange>
              </w:rPr>
              <w:t>else (if XX_STAGE_IND in ('1','2')</w:t>
            </w:r>
          </w:p>
          <w:p w14:paraId="4D5AF13D" w14:textId="77777777" w:rsidR="00003DFB" w:rsidRPr="00412367" w:rsidRDefault="00003DFB" w:rsidP="00003DFB">
            <w:pPr>
              <w:jc w:val="left"/>
              <w:rPr>
                <w:color w:val="000000"/>
                <w:lang w:val="en-US"/>
                <w:rPrChange w:id="2716" w:author="Huke, Juan (extern)" w:date="2024-05-22T18:35:00Z">
                  <w:rPr>
                    <w:color w:val="000000"/>
                  </w:rPr>
                </w:rPrChange>
              </w:rPr>
            </w:pPr>
            <w:r w:rsidRPr="00412367">
              <w:rPr>
                <w:color w:val="000000"/>
                <w:lang w:val="en-US"/>
                <w:rPrChange w:id="2717" w:author="Huke, Juan (extern)" w:date="2024-05-22T18:35:00Z">
                  <w:rPr>
                    <w:color w:val="000000"/>
                  </w:rPr>
                </w:rPrChange>
              </w:rPr>
              <w:t>then round (sum(NVL(XX_EL_LTD_1_CLA,0) + NVL(XX_EL_LTD_2_CLA,0)),2)</w:t>
            </w:r>
          </w:p>
          <w:p w14:paraId="34E58A67" w14:textId="77777777" w:rsidR="00003DFB" w:rsidRDefault="00003DFB" w:rsidP="00003DFB">
            <w:pPr>
              <w:jc w:val="left"/>
              <w:rPr>
                <w:color w:val="000000"/>
              </w:rPr>
            </w:pPr>
            <w:r>
              <w:rPr>
                <w:color w:val="000000"/>
              </w:rPr>
              <w:t>else NULL)</w:t>
            </w:r>
          </w:p>
          <w:p w14:paraId="64FB51B4" w14:textId="77777777" w:rsidR="00003DFB" w:rsidRDefault="00003DFB" w:rsidP="00003DFB">
            <w:pPr>
              <w:jc w:val="left"/>
              <w:rPr>
                <w:color w:val="000000"/>
              </w:rPr>
            </w:pPr>
          </w:p>
          <w:p w14:paraId="187A60C0" w14:textId="77777777" w:rsidR="00003DFB" w:rsidRDefault="00003DFB" w:rsidP="00003DFB">
            <w:pPr>
              <w:jc w:val="left"/>
              <w:rPr>
                <w:color w:val="000000"/>
              </w:rPr>
            </w:pPr>
            <w:r>
              <w:rPr>
                <w:color w:val="000000"/>
              </w:rPr>
              <w:t>Der ermittelte Wert wird nach folgender Logik in die Tabelle geschrieben:</w:t>
            </w:r>
          </w:p>
          <w:p w14:paraId="29DE70FB" w14:textId="77777777" w:rsidR="00003DFB" w:rsidRDefault="00003DFB" w:rsidP="00003DFB">
            <w:pPr>
              <w:jc w:val="left"/>
              <w:rPr>
                <w:color w:val="000000"/>
              </w:rPr>
            </w:pPr>
          </w:p>
          <w:p w14:paraId="55A10EBF" w14:textId="77777777" w:rsidR="00003DFB" w:rsidRPr="00412367" w:rsidRDefault="00003DFB" w:rsidP="00003DFB">
            <w:pPr>
              <w:jc w:val="left"/>
              <w:rPr>
                <w:color w:val="000000"/>
                <w:lang w:val="en-US"/>
                <w:rPrChange w:id="2718" w:author="Huke, Juan (extern)" w:date="2024-05-22T18:35:00Z">
                  <w:rPr>
                    <w:color w:val="000000"/>
                  </w:rPr>
                </w:rPrChange>
              </w:rPr>
            </w:pPr>
            <w:r w:rsidRPr="00412367">
              <w:rPr>
                <w:color w:val="000000"/>
                <w:lang w:val="en-US"/>
                <w:rPrChange w:id="2719" w:author="Huke, Juan (extern)" w:date="2024-05-22T18:35:00Z">
                  <w:rPr>
                    <w:color w:val="000000"/>
                  </w:rPr>
                </w:rPrChange>
              </w:rPr>
              <w:t xml:space="preserve">group by C202 and order by  </w:t>
            </w:r>
            <w:r w:rsidRPr="00412367">
              <w:rPr>
                <w:color w:val="000000"/>
                <w:lang w:val="en-US"/>
                <w:rPrChange w:id="2720" w:author="Huke, Juan (extern)" w:date="2024-05-22T18:35:00Z">
                  <w:rPr>
                    <w:color w:val="000000"/>
                  </w:rPr>
                </w:rPrChange>
              </w:rPr>
              <w:lastRenderedPageBreak/>
              <w:t>C202, J307, PTY001 ascending</w:t>
            </w:r>
          </w:p>
          <w:p w14:paraId="1EBF8CC1" w14:textId="77777777" w:rsidR="00003DFB" w:rsidRPr="00412367" w:rsidRDefault="00003DFB" w:rsidP="00003DFB">
            <w:pPr>
              <w:jc w:val="left"/>
              <w:rPr>
                <w:color w:val="000000"/>
                <w:lang w:val="en-US"/>
                <w:rPrChange w:id="2721" w:author="Huke, Juan (extern)" w:date="2024-05-22T18:35:00Z">
                  <w:rPr>
                    <w:color w:val="000000"/>
                  </w:rPr>
                </w:rPrChange>
              </w:rPr>
            </w:pPr>
          </w:p>
          <w:p w14:paraId="35879A03" w14:textId="77777777" w:rsidR="00003DFB" w:rsidRPr="00412367" w:rsidRDefault="00003DFB" w:rsidP="00003DFB">
            <w:pPr>
              <w:jc w:val="left"/>
              <w:rPr>
                <w:color w:val="000000"/>
                <w:lang w:val="en-US"/>
                <w:rPrChange w:id="2722" w:author="Huke, Juan (extern)" w:date="2024-05-22T18:35:00Z">
                  <w:rPr>
                    <w:color w:val="000000"/>
                  </w:rPr>
                </w:rPrChange>
              </w:rPr>
            </w:pPr>
            <w:r w:rsidRPr="00412367">
              <w:rPr>
                <w:color w:val="000000"/>
                <w:lang w:val="en-US"/>
                <w:rPrChange w:id="2723" w:author="Huke, Juan (extern)" w:date="2024-05-22T18:35:00Z">
                  <w:rPr>
                    <w:color w:val="000000"/>
                  </w:rPr>
                </w:rPrChange>
              </w:rPr>
              <w:t>if C202 is NULL</w:t>
            </w:r>
          </w:p>
          <w:p w14:paraId="2E2C2D06" w14:textId="77777777" w:rsidR="00003DFB" w:rsidRPr="00412367" w:rsidRDefault="00003DFB" w:rsidP="00003DFB">
            <w:pPr>
              <w:jc w:val="left"/>
              <w:rPr>
                <w:color w:val="000000"/>
                <w:lang w:val="en-US"/>
                <w:rPrChange w:id="2724" w:author="Huke, Juan (extern)" w:date="2024-05-22T18:35:00Z">
                  <w:rPr>
                    <w:color w:val="000000"/>
                  </w:rPr>
                </w:rPrChange>
              </w:rPr>
            </w:pPr>
            <w:r w:rsidRPr="00412367">
              <w:rPr>
                <w:color w:val="000000"/>
                <w:lang w:val="en-US"/>
                <w:rPrChange w:id="2725" w:author="Huke, Juan (extern)" w:date="2024-05-22T18:35:00Z">
                  <w:rPr>
                    <w:color w:val="000000"/>
                  </w:rPr>
                </w:rPrChange>
              </w:rPr>
              <w:t>then calculate VAD224 with this CONTRACT (J307) and write VAD224 to this CONTRACT</w:t>
            </w:r>
          </w:p>
          <w:p w14:paraId="6FC8010A" w14:textId="77777777" w:rsidR="00003DFB" w:rsidRPr="00412367" w:rsidRDefault="00003DFB" w:rsidP="00003DFB">
            <w:pPr>
              <w:jc w:val="left"/>
              <w:rPr>
                <w:color w:val="000000"/>
                <w:lang w:val="en-US"/>
                <w:rPrChange w:id="2726" w:author="Huke, Juan (extern)" w:date="2024-05-22T18:35:00Z">
                  <w:rPr>
                    <w:color w:val="000000"/>
                  </w:rPr>
                </w:rPrChange>
              </w:rPr>
            </w:pPr>
            <w:r w:rsidRPr="00412367">
              <w:rPr>
                <w:color w:val="000000"/>
                <w:lang w:val="en-US"/>
                <w:rPrChange w:id="2727" w:author="Huke, Juan (extern)" w:date="2024-05-22T18:35:00Z">
                  <w:rPr>
                    <w:color w:val="000000"/>
                  </w:rPr>
                </w:rPrChange>
              </w:rPr>
              <w:t xml:space="preserve">else (if C202 is not NULL and PTY001=1 </w:t>
            </w:r>
          </w:p>
          <w:p w14:paraId="66DCCFDF" w14:textId="77777777" w:rsidR="00003DFB" w:rsidRPr="00412367" w:rsidRDefault="00003DFB" w:rsidP="00003DFB">
            <w:pPr>
              <w:jc w:val="left"/>
              <w:rPr>
                <w:color w:val="000000"/>
                <w:lang w:val="en-US"/>
                <w:rPrChange w:id="2728" w:author="Huke, Juan (extern)" w:date="2024-05-22T18:35:00Z">
                  <w:rPr>
                    <w:color w:val="000000"/>
                  </w:rPr>
                </w:rPrChange>
              </w:rPr>
            </w:pPr>
            <w:r w:rsidRPr="00412367">
              <w:rPr>
                <w:color w:val="000000"/>
                <w:lang w:val="en-US"/>
                <w:rPrChange w:id="2729" w:author="Huke, Juan (extern)" w:date="2024-05-22T18:35:00Z">
                  <w:rPr>
                    <w:color w:val="000000"/>
                  </w:rPr>
                </w:rPrChange>
              </w:rPr>
              <w:t>then calculate VAD224 with the the first CONTRACT and write VAD224 to this CONTRACT</w:t>
            </w:r>
          </w:p>
          <w:p w14:paraId="401F85F0" w14:textId="77777777" w:rsidR="00003DFB" w:rsidRDefault="00003DFB" w:rsidP="00003DFB">
            <w:pPr>
              <w:jc w:val="left"/>
              <w:rPr>
                <w:color w:val="000000"/>
              </w:rPr>
            </w:pPr>
            <w:r>
              <w:rPr>
                <w:color w:val="000000"/>
              </w:rPr>
              <w:t>else NULL)</w:t>
            </w:r>
          </w:p>
          <w:p w14:paraId="14621F8F" w14:textId="77777777" w:rsidR="00003DFB" w:rsidRDefault="00003DFB" w:rsidP="00003DFB">
            <w:pPr>
              <w:jc w:val="left"/>
              <w:rPr>
                <w:color w:val="000000"/>
              </w:rPr>
            </w:pPr>
          </w:p>
          <w:p w14:paraId="13615C7C" w14:textId="77777777" w:rsidR="00003DFB" w:rsidRDefault="00003DFB" w:rsidP="00003DFB">
            <w:pPr>
              <w:jc w:val="left"/>
              <w:rPr>
                <w:color w:val="000000"/>
              </w:rPr>
            </w:pPr>
            <w:r>
              <w:rPr>
                <w:color w:val="000000"/>
              </w:rPr>
              <w:t>Bewirtschaftung Cluster IFRS:</w:t>
            </w:r>
          </w:p>
          <w:p w14:paraId="1925C8FB" w14:textId="77777777" w:rsidR="00003DFB" w:rsidRDefault="00003DFB" w:rsidP="00003DFB">
            <w:pPr>
              <w:jc w:val="left"/>
              <w:rPr>
                <w:color w:val="000000"/>
              </w:rPr>
            </w:pPr>
          </w:p>
          <w:p w14:paraId="599C070B" w14:textId="77777777" w:rsidR="00003DFB" w:rsidRPr="00003DFB" w:rsidRDefault="00003DFB" w:rsidP="00003DFB">
            <w:pPr>
              <w:jc w:val="left"/>
              <w:rPr>
                <w:color w:val="000000"/>
              </w:rPr>
            </w:pPr>
            <w:r>
              <w:rPr>
                <w:color w:val="000000"/>
              </w:rPr>
              <w:t>baw. keine Bewirtschaftung</w:t>
            </w:r>
          </w:p>
        </w:tc>
        <w:tc>
          <w:tcPr>
            <w:tcW w:w="2906" w:type="dxa"/>
            <w:tcBorders>
              <w:top w:val="single" w:sz="4" w:space="0" w:color="auto"/>
              <w:bottom w:val="nil"/>
            </w:tcBorders>
            <w:shd w:val="clear" w:color="auto" w:fill="FFFFFF"/>
          </w:tcPr>
          <w:p w14:paraId="51C7243C" w14:textId="77777777" w:rsidR="00003DFB" w:rsidRDefault="00003DFB" w:rsidP="00003DFB">
            <w:pPr>
              <w:jc w:val="left"/>
              <w:rPr>
                <w:color w:val="000000"/>
              </w:rPr>
            </w:pPr>
            <w:r>
              <w:rPr>
                <w:color w:val="000000"/>
              </w:rPr>
              <w:lastRenderedPageBreak/>
              <w:t>Unversteuerte Pauschalwertberichtigungen</w:t>
            </w:r>
          </w:p>
          <w:p w14:paraId="5FC5F992" w14:textId="77777777" w:rsidR="00003DFB" w:rsidRDefault="00003DFB" w:rsidP="00003DFB">
            <w:pPr>
              <w:jc w:val="left"/>
              <w:rPr>
                <w:color w:val="000000"/>
              </w:rPr>
            </w:pPr>
          </w:p>
          <w:p w14:paraId="490445D5" w14:textId="77777777" w:rsidR="00003DFB" w:rsidRDefault="00003DFB" w:rsidP="00003DFB">
            <w:pPr>
              <w:jc w:val="left"/>
              <w:rPr>
                <w:color w:val="000000"/>
              </w:rPr>
            </w:pPr>
            <w:r>
              <w:rPr>
                <w:color w:val="000000"/>
              </w:rPr>
              <w:t>XX_STAGE_IND = IFRS-Stufeneinteilung Geschäft</w:t>
            </w:r>
          </w:p>
          <w:p w14:paraId="43F7D685" w14:textId="77777777" w:rsidR="00003DFB" w:rsidRDefault="00003DFB" w:rsidP="00003DFB">
            <w:pPr>
              <w:jc w:val="left"/>
              <w:rPr>
                <w:color w:val="000000"/>
              </w:rPr>
            </w:pPr>
            <w:r>
              <w:rPr>
                <w:color w:val="000000"/>
              </w:rPr>
              <w:t xml:space="preserve">XX_EL_LTD_1_CLA = Risikovorsorge Stage 1 XX_EL_LTD_2_CLA = Risikovorsorge Stage 2 </w:t>
            </w:r>
          </w:p>
          <w:p w14:paraId="15ED7380" w14:textId="77777777" w:rsidR="00003DFB" w:rsidRDefault="00003DFB" w:rsidP="00003DFB">
            <w:pPr>
              <w:jc w:val="left"/>
              <w:rPr>
                <w:color w:val="000000"/>
              </w:rPr>
            </w:pPr>
            <w:r>
              <w:rPr>
                <w:color w:val="000000"/>
              </w:rPr>
              <w:t>PTY001 = Aktiv-/Passiv-Kennzeichen (1= Aktiv)</w:t>
            </w:r>
          </w:p>
          <w:p w14:paraId="5174BE68" w14:textId="77777777" w:rsidR="00003DFB" w:rsidRPr="00412367" w:rsidRDefault="00003DFB" w:rsidP="00003DFB">
            <w:pPr>
              <w:jc w:val="left"/>
              <w:rPr>
                <w:color w:val="000000"/>
                <w:lang w:val="en-US"/>
                <w:rPrChange w:id="2730" w:author="Huke, Juan (extern)" w:date="2024-05-22T18:35:00Z">
                  <w:rPr>
                    <w:color w:val="000000"/>
                  </w:rPr>
                </w:rPrChange>
              </w:rPr>
            </w:pPr>
            <w:r w:rsidRPr="00412367">
              <w:rPr>
                <w:color w:val="000000"/>
                <w:lang w:val="en-US"/>
                <w:rPrChange w:id="2731" w:author="Huke, Juan (extern)" w:date="2024-05-22T18:35:00Z">
                  <w:rPr>
                    <w:color w:val="000000"/>
                  </w:rPr>
                </w:rPrChange>
              </w:rPr>
              <w:t>C202 = Prüfpfad 3 (Agreement_ID)</w:t>
            </w:r>
          </w:p>
          <w:p w14:paraId="06B96B82" w14:textId="77777777" w:rsidR="00003DFB" w:rsidRPr="00412367" w:rsidRDefault="00003DFB" w:rsidP="00003DFB">
            <w:pPr>
              <w:jc w:val="left"/>
              <w:rPr>
                <w:color w:val="000000"/>
                <w:lang w:val="en-US"/>
                <w:rPrChange w:id="2732" w:author="Huke, Juan (extern)" w:date="2024-05-22T18:35:00Z">
                  <w:rPr>
                    <w:color w:val="000000"/>
                  </w:rPr>
                </w:rPrChange>
              </w:rPr>
            </w:pPr>
            <w:r w:rsidRPr="00412367">
              <w:rPr>
                <w:color w:val="000000"/>
                <w:lang w:val="en-US"/>
                <w:rPrChange w:id="2733" w:author="Huke, Juan (extern)" w:date="2024-05-22T18:35:00Z">
                  <w:rPr>
                    <w:color w:val="000000"/>
                  </w:rPr>
                </w:rPrChange>
              </w:rPr>
              <w:t>J307 = Prüfpfad 11 (Contract)</w:t>
            </w:r>
          </w:p>
          <w:p w14:paraId="125E17E5" w14:textId="77777777" w:rsidR="00003DFB" w:rsidRPr="00412367" w:rsidRDefault="00003DFB" w:rsidP="00003DFB">
            <w:pPr>
              <w:jc w:val="left"/>
              <w:rPr>
                <w:color w:val="000000"/>
                <w:lang w:val="en-US"/>
                <w:rPrChange w:id="2734" w:author="Huke, Juan (extern)" w:date="2024-05-22T18:35:00Z">
                  <w:rPr>
                    <w:color w:val="000000"/>
                  </w:rPr>
                </w:rPrChange>
              </w:rPr>
            </w:pPr>
          </w:p>
          <w:p w14:paraId="3EC77279" w14:textId="77777777" w:rsidR="00003DFB" w:rsidRDefault="00003DFB" w:rsidP="00003DFB">
            <w:pPr>
              <w:jc w:val="left"/>
              <w:rPr>
                <w:color w:val="000000"/>
              </w:rPr>
            </w:pPr>
            <w:r>
              <w:rPr>
                <w:color w:val="000000"/>
              </w:rPr>
              <w:t>Beim Design der Transformationsanweisung wurden folgende Anforderungen des Abnehmers AnaCredit berücksichtigt:</w:t>
            </w:r>
          </w:p>
          <w:p w14:paraId="047F7456" w14:textId="77777777" w:rsidR="00003DFB" w:rsidRDefault="00003DFB" w:rsidP="00003DFB">
            <w:pPr>
              <w:jc w:val="left"/>
              <w:rPr>
                <w:color w:val="000000"/>
              </w:rPr>
            </w:pPr>
            <w:r>
              <w:rPr>
                <w:color w:val="000000"/>
              </w:rPr>
              <w:t xml:space="preserve">Überprüfung, dass keiner der </w:t>
            </w:r>
            <w:r>
              <w:rPr>
                <w:color w:val="000000"/>
              </w:rPr>
              <w:lastRenderedPageBreak/>
              <w:t>LTD-Risikovorsorgewerte für Stage 1 (EL_LTD_1_CLA) oder Stage 2 (EL_LTD_2_CLA) negativ ist.</w:t>
            </w:r>
          </w:p>
          <w:p w14:paraId="289EBBB2" w14:textId="77777777" w:rsidR="00003DFB" w:rsidRDefault="00003DFB" w:rsidP="00003DFB">
            <w:pPr>
              <w:jc w:val="left"/>
              <w:rPr>
                <w:color w:val="000000"/>
              </w:rPr>
            </w:pPr>
            <w:r>
              <w:rPr>
                <w:color w:val="000000"/>
              </w:rPr>
              <w:t>Innerhalb eines Kompensationsverbundes sollen alle Wertefelder auf Verbundebene am selben aktivischen CONTRACT dargestellt werden.</w:t>
            </w:r>
          </w:p>
          <w:p w14:paraId="6C9354D5" w14:textId="77777777" w:rsidR="00003DFB" w:rsidRPr="00003DFB" w:rsidRDefault="00003DFB" w:rsidP="00003DFB">
            <w:pPr>
              <w:jc w:val="left"/>
              <w:rPr>
                <w:color w:val="000000"/>
              </w:rPr>
            </w:pPr>
            <w:r>
              <w:rPr>
                <w:color w:val="000000"/>
              </w:rPr>
              <w:t>Für CONTRACTs außerhalb eines Kompensationsverbundes (C202 = NULL) wird der Wert an diesen CONTRACT geschrieben.</w:t>
            </w:r>
          </w:p>
        </w:tc>
      </w:tr>
      <w:tr w:rsidR="00003DFB" w:rsidRPr="00003DFB" w14:paraId="28FAF7CF" w14:textId="77777777" w:rsidTr="00003DFB">
        <w:trPr>
          <w:trHeight w:val="449"/>
        </w:trPr>
        <w:tc>
          <w:tcPr>
            <w:tcW w:w="550" w:type="dxa"/>
            <w:tcBorders>
              <w:top w:val="nil"/>
              <w:bottom w:val="nil"/>
            </w:tcBorders>
            <w:shd w:val="clear" w:color="auto" w:fill="FFFFFF"/>
          </w:tcPr>
          <w:p w14:paraId="53AEB3FB" w14:textId="77777777" w:rsidR="00003DFB" w:rsidRDefault="00003DFB" w:rsidP="00003DFB">
            <w:pPr>
              <w:jc w:val="left"/>
              <w:rPr>
                <w:color w:val="000000"/>
              </w:rPr>
            </w:pPr>
          </w:p>
        </w:tc>
        <w:tc>
          <w:tcPr>
            <w:tcW w:w="1646" w:type="dxa"/>
            <w:tcBorders>
              <w:top w:val="nil"/>
              <w:bottom w:val="nil"/>
            </w:tcBorders>
            <w:shd w:val="clear" w:color="auto" w:fill="FFFFFF"/>
          </w:tcPr>
          <w:p w14:paraId="703B7687" w14:textId="77777777" w:rsidR="00003DFB" w:rsidRDefault="00003DFB" w:rsidP="00003DFB">
            <w:pPr>
              <w:jc w:val="left"/>
              <w:rPr>
                <w:color w:val="000000"/>
              </w:rPr>
            </w:pPr>
          </w:p>
        </w:tc>
        <w:tc>
          <w:tcPr>
            <w:tcW w:w="1647" w:type="dxa"/>
            <w:tcBorders>
              <w:top w:val="nil"/>
              <w:bottom w:val="nil"/>
            </w:tcBorders>
            <w:shd w:val="clear" w:color="auto" w:fill="FFFFFF"/>
          </w:tcPr>
          <w:p w14:paraId="343F0AC9" w14:textId="77777777" w:rsidR="00003DFB" w:rsidRDefault="00003DFB" w:rsidP="00003DFB">
            <w:pPr>
              <w:jc w:val="left"/>
              <w:rPr>
                <w:color w:val="000000"/>
              </w:rPr>
            </w:pPr>
          </w:p>
        </w:tc>
        <w:tc>
          <w:tcPr>
            <w:tcW w:w="1647" w:type="dxa"/>
            <w:shd w:val="clear" w:color="auto" w:fill="FFFFFF"/>
          </w:tcPr>
          <w:p w14:paraId="718D90AA" w14:textId="77777777" w:rsidR="00003DFB" w:rsidRDefault="00003DFB" w:rsidP="00003DFB">
            <w:pPr>
              <w:jc w:val="left"/>
              <w:rPr>
                <w:color w:val="000000"/>
              </w:rPr>
            </w:pPr>
            <w:r>
              <w:rPr>
                <w:color w:val="000000"/>
              </w:rPr>
              <w:t>POSITION</w:t>
            </w:r>
          </w:p>
        </w:tc>
        <w:tc>
          <w:tcPr>
            <w:tcW w:w="1647" w:type="dxa"/>
            <w:shd w:val="clear" w:color="auto" w:fill="FFFFFF"/>
          </w:tcPr>
          <w:p w14:paraId="5EF3CD2E" w14:textId="77777777" w:rsidR="00003DFB" w:rsidRDefault="00003DFB" w:rsidP="00003DFB">
            <w:pPr>
              <w:jc w:val="left"/>
              <w:rPr>
                <w:color w:val="000000"/>
              </w:rPr>
            </w:pPr>
            <w:r>
              <w:rPr>
                <w:color w:val="000000"/>
              </w:rPr>
              <w:t>J307</w:t>
            </w:r>
          </w:p>
        </w:tc>
        <w:tc>
          <w:tcPr>
            <w:tcW w:w="1647" w:type="dxa"/>
            <w:shd w:val="clear" w:color="auto" w:fill="FFFFFF"/>
          </w:tcPr>
          <w:p w14:paraId="4A134EA1" w14:textId="77777777" w:rsidR="00003DFB" w:rsidRDefault="00003DFB" w:rsidP="00003DFB">
            <w:pPr>
              <w:jc w:val="left"/>
              <w:rPr>
                <w:color w:val="000000"/>
              </w:rPr>
            </w:pPr>
            <w:r>
              <w:rPr>
                <w:color w:val="000000"/>
              </w:rPr>
              <w:t>VARCHAR(254)</w:t>
            </w:r>
          </w:p>
        </w:tc>
        <w:tc>
          <w:tcPr>
            <w:tcW w:w="2906" w:type="dxa"/>
            <w:tcBorders>
              <w:top w:val="nil"/>
              <w:bottom w:val="nil"/>
            </w:tcBorders>
            <w:shd w:val="clear" w:color="auto" w:fill="FFFFFF"/>
          </w:tcPr>
          <w:p w14:paraId="61BC460F" w14:textId="77777777" w:rsidR="00003DFB" w:rsidRDefault="00003DFB" w:rsidP="00003DFB">
            <w:pPr>
              <w:jc w:val="left"/>
              <w:rPr>
                <w:color w:val="000000"/>
              </w:rPr>
            </w:pPr>
          </w:p>
        </w:tc>
        <w:tc>
          <w:tcPr>
            <w:tcW w:w="2906" w:type="dxa"/>
            <w:tcBorders>
              <w:top w:val="nil"/>
              <w:bottom w:val="nil"/>
            </w:tcBorders>
            <w:shd w:val="clear" w:color="auto" w:fill="FFFFFF"/>
          </w:tcPr>
          <w:p w14:paraId="0ED8A9E9" w14:textId="77777777" w:rsidR="00003DFB" w:rsidRDefault="00003DFB" w:rsidP="00003DFB">
            <w:pPr>
              <w:jc w:val="left"/>
              <w:rPr>
                <w:color w:val="000000"/>
              </w:rPr>
            </w:pPr>
          </w:p>
        </w:tc>
      </w:tr>
      <w:tr w:rsidR="00003DFB" w:rsidRPr="00003DFB" w14:paraId="51057AF5" w14:textId="77777777" w:rsidTr="00003DFB">
        <w:trPr>
          <w:trHeight w:val="449"/>
        </w:trPr>
        <w:tc>
          <w:tcPr>
            <w:tcW w:w="550" w:type="dxa"/>
            <w:tcBorders>
              <w:top w:val="nil"/>
              <w:bottom w:val="nil"/>
            </w:tcBorders>
            <w:shd w:val="clear" w:color="auto" w:fill="FFFFFF"/>
          </w:tcPr>
          <w:p w14:paraId="3F018176" w14:textId="77777777" w:rsidR="00003DFB" w:rsidRDefault="00003DFB" w:rsidP="00003DFB">
            <w:pPr>
              <w:jc w:val="left"/>
              <w:rPr>
                <w:color w:val="000000"/>
              </w:rPr>
            </w:pPr>
          </w:p>
        </w:tc>
        <w:tc>
          <w:tcPr>
            <w:tcW w:w="1646" w:type="dxa"/>
            <w:tcBorders>
              <w:top w:val="nil"/>
              <w:bottom w:val="nil"/>
            </w:tcBorders>
            <w:shd w:val="clear" w:color="auto" w:fill="FFFFFF"/>
          </w:tcPr>
          <w:p w14:paraId="37D06DB9" w14:textId="77777777" w:rsidR="00003DFB" w:rsidRDefault="00003DFB" w:rsidP="00003DFB">
            <w:pPr>
              <w:jc w:val="left"/>
              <w:rPr>
                <w:color w:val="000000"/>
              </w:rPr>
            </w:pPr>
          </w:p>
        </w:tc>
        <w:tc>
          <w:tcPr>
            <w:tcW w:w="1647" w:type="dxa"/>
            <w:tcBorders>
              <w:top w:val="nil"/>
              <w:bottom w:val="nil"/>
            </w:tcBorders>
            <w:shd w:val="clear" w:color="auto" w:fill="FFFFFF"/>
          </w:tcPr>
          <w:p w14:paraId="520E3496" w14:textId="77777777" w:rsidR="00003DFB" w:rsidRDefault="00003DFB" w:rsidP="00003DFB">
            <w:pPr>
              <w:jc w:val="left"/>
              <w:rPr>
                <w:color w:val="000000"/>
              </w:rPr>
            </w:pPr>
          </w:p>
        </w:tc>
        <w:tc>
          <w:tcPr>
            <w:tcW w:w="1647" w:type="dxa"/>
            <w:shd w:val="clear" w:color="auto" w:fill="FFFFFF"/>
          </w:tcPr>
          <w:p w14:paraId="06044B4B" w14:textId="77777777" w:rsidR="00003DFB" w:rsidRDefault="00003DFB" w:rsidP="00003DFB">
            <w:pPr>
              <w:jc w:val="left"/>
              <w:rPr>
                <w:color w:val="000000"/>
              </w:rPr>
            </w:pPr>
            <w:r>
              <w:rPr>
                <w:color w:val="000000"/>
              </w:rPr>
              <w:t>POSITION</w:t>
            </w:r>
          </w:p>
        </w:tc>
        <w:tc>
          <w:tcPr>
            <w:tcW w:w="1647" w:type="dxa"/>
            <w:shd w:val="clear" w:color="auto" w:fill="FFFFFF"/>
          </w:tcPr>
          <w:p w14:paraId="6DC925D4" w14:textId="77777777" w:rsidR="00003DFB" w:rsidRDefault="00003DFB" w:rsidP="00003DFB">
            <w:pPr>
              <w:jc w:val="left"/>
              <w:rPr>
                <w:color w:val="000000"/>
              </w:rPr>
            </w:pPr>
            <w:r>
              <w:rPr>
                <w:color w:val="000000"/>
              </w:rPr>
              <w:t>PTY001</w:t>
            </w:r>
          </w:p>
        </w:tc>
        <w:tc>
          <w:tcPr>
            <w:tcW w:w="1647" w:type="dxa"/>
            <w:shd w:val="clear" w:color="auto" w:fill="FFFFFF"/>
          </w:tcPr>
          <w:p w14:paraId="58BD2EF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6CBF00B5" w14:textId="77777777" w:rsidR="00003DFB" w:rsidRDefault="00003DFB" w:rsidP="00003DFB">
            <w:pPr>
              <w:jc w:val="left"/>
              <w:rPr>
                <w:color w:val="000000"/>
              </w:rPr>
            </w:pPr>
          </w:p>
        </w:tc>
        <w:tc>
          <w:tcPr>
            <w:tcW w:w="2906" w:type="dxa"/>
            <w:tcBorders>
              <w:top w:val="nil"/>
              <w:bottom w:val="nil"/>
            </w:tcBorders>
            <w:shd w:val="clear" w:color="auto" w:fill="FFFFFF"/>
          </w:tcPr>
          <w:p w14:paraId="768B1730" w14:textId="77777777" w:rsidR="00003DFB" w:rsidRDefault="00003DFB" w:rsidP="00003DFB">
            <w:pPr>
              <w:jc w:val="left"/>
              <w:rPr>
                <w:color w:val="000000"/>
              </w:rPr>
            </w:pPr>
          </w:p>
        </w:tc>
      </w:tr>
      <w:tr w:rsidR="00003DFB" w:rsidRPr="00003DFB" w14:paraId="79AA9A22" w14:textId="77777777" w:rsidTr="00003DFB">
        <w:trPr>
          <w:trHeight w:val="449"/>
        </w:trPr>
        <w:tc>
          <w:tcPr>
            <w:tcW w:w="550" w:type="dxa"/>
            <w:tcBorders>
              <w:top w:val="nil"/>
              <w:bottom w:val="nil"/>
            </w:tcBorders>
            <w:shd w:val="clear" w:color="auto" w:fill="FFFFFF"/>
          </w:tcPr>
          <w:p w14:paraId="5A4ADFD8" w14:textId="77777777" w:rsidR="00003DFB" w:rsidRDefault="00003DFB" w:rsidP="00003DFB">
            <w:pPr>
              <w:jc w:val="left"/>
              <w:rPr>
                <w:color w:val="000000"/>
              </w:rPr>
            </w:pPr>
          </w:p>
        </w:tc>
        <w:tc>
          <w:tcPr>
            <w:tcW w:w="1646" w:type="dxa"/>
            <w:tcBorders>
              <w:top w:val="nil"/>
              <w:bottom w:val="nil"/>
            </w:tcBorders>
            <w:shd w:val="clear" w:color="auto" w:fill="FFFFFF"/>
          </w:tcPr>
          <w:p w14:paraId="057A4F51" w14:textId="77777777" w:rsidR="00003DFB" w:rsidRDefault="00003DFB" w:rsidP="00003DFB">
            <w:pPr>
              <w:jc w:val="left"/>
              <w:rPr>
                <w:color w:val="000000"/>
              </w:rPr>
            </w:pPr>
          </w:p>
        </w:tc>
        <w:tc>
          <w:tcPr>
            <w:tcW w:w="1647" w:type="dxa"/>
            <w:tcBorders>
              <w:top w:val="nil"/>
              <w:bottom w:val="nil"/>
            </w:tcBorders>
            <w:shd w:val="clear" w:color="auto" w:fill="FFFFFF"/>
          </w:tcPr>
          <w:p w14:paraId="404194D7" w14:textId="77777777" w:rsidR="00003DFB" w:rsidRDefault="00003DFB" w:rsidP="00003DFB">
            <w:pPr>
              <w:jc w:val="left"/>
              <w:rPr>
                <w:color w:val="000000"/>
              </w:rPr>
            </w:pPr>
          </w:p>
        </w:tc>
        <w:tc>
          <w:tcPr>
            <w:tcW w:w="1647" w:type="dxa"/>
            <w:shd w:val="clear" w:color="auto" w:fill="FFFFFF"/>
          </w:tcPr>
          <w:p w14:paraId="2EF7E1B6" w14:textId="77777777" w:rsidR="00003DFB" w:rsidRPr="00412367" w:rsidRDefault="00003DFB" w:rsidP="00003DFB">
            <w:pPr>
              <w:jc w:val="left"/>
              <w:rPr>
                <w:color w:val="000000"/>
                <w:lang w:val="en-US"/>
                <w:rPrChange w:id="2735" w:author="Huke, Juan (extern)" w:date="2024-05-22T18:35:00Z">
                  <w:rPr>
                    <w:color w:val="000000"/>
                  </w:rPr>
                </w:rPrChange>
              </w:rPr>
            </w:pPr>
            <w:r w:rsidRPr="00412367">
              <w:rPr>
                <w:color w:val="000000"/>
                <w:lang w:val="en-US"/>
                <w:rPrChange w:id="2736" w:author="Huke, Juan (extern)" w:date="2024-05-22T18:35:00Z">
                  <w:rPr>
                    <w:color w:val="000000"/>
                  </w:rPr>
                </w:rPrChange>
              </w:rPr>
              <w:t>XX_C_CONTR_LLP_LTD_HGB</w:t>
            </w:r>
          </w:p>
        </w:tc>
        <w:tc>
          <w:tcPr>
            <w:tcW w:w="1647" w:type="dxa"/>
            <w:shd w:val="clear" w:color="auto" w:fill="FFFFFF"/>
          </w:tcPr>
          <w:p w14:paraId="769AC247" w14:textId="77777777" w:rsidR="00003DFB" w:rsidRDefault="00003DFB" w:rsidP="00003DFB">
            <w:pPr>
              <w:jc w:val="left"/>
              <w:rPr>
                <w:color w:val="000000"/>
              </w:rPr>
            </w:pPr>
            <w:r>
              <w:rPr>
                <w:color w:val="000000"/>
              </w:rPr>
              <w:t>XX_EL_LTD_1_CLA</w:t>
            </w:r>
          </w:p>
        </w:tc>
        <w:tc>
          <w:tcPr>
            <w:tcW w:w="1647" w:type="dxa"/>
            <w:shd w:val="clear" w:color="auto" w:fill="FFFFFF"/>
          </w:tcPr>
          <w:p w14:paraId="2A1C22B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46CA950" w14:textId="77777777" w:rsidR="00003DFB" w:rsidRDefault="00003DFB" w:rsidP="00003DFB">
            <w:pPr>
              <w:jc w:val="left"/>
              <w:rPr>
                <w:color w:val="000000"/>
              </w:rPr>
            </w:pPr>
          </w:p>
        </w:tc>
        <w:tc>
          <w:tcPr>
            <w:tcW w:w="2906" w:type="dxa"/>
            <w:tcBorders>
              <w:top w:val="nil"/>
              <w:bottom w:val="nil"/>
            </w:tcBorders>
            <w:shd w:val="clear" w:color="auto" w:fill="FFFFFF"/>
          </w:tcPr>
          <w:p w14:paraId="27A82BF2" w14:textId="77777777" w:rsidR="00003DFB" w:rsidRDefault="00003DFB" w:rsidP="00003DFB">
            <w:pPr>
              <w:jc w:val="left"/>
              <w:rPr>
                <w:color w:val="000000"/>
              </w:rPr>
            </w:pPr>
          </w:p>
        </w:tc>
      </w:tr>
      <w:tr w:rsidR="00003DFB" w:rsidRPr="00003DFB" w14:paraId="5E909A1F" w14:textId="77777777" w:rsidTr="00003DFB">
        <w:trPr>
          <w:trHeight w:val="449"/>
        </w:trPr>
        <w:tc>
          <w:tcPr>
            <w:tcW w:w="550" w:type="dxa"/>
            <w:tcBorders>
              <w:top w:val="nil"/>
              <w:bottom w:val="nil"/>
            </w:tcBorders>
            <w:shd w:val="clear" w:color="auto" w:fill="FFFFFF"/>
          </w:tcPr>
          <w:p w14:paraId="20E80589" w14:textId="77777777" w:rsidR="00003DFB" w:rsidRDefault="00003DFB" w:rsidP="00003DFB">
            <w:pPr>
              <w:jc w:val="left"/>
              <w:rPr>
                <w:color w:val="000000"/>
              </w:rPr>
            </w:pPr>
          </w:p>
        </w:tc>
        <w:tc>
          <w:tcPr>
            <w:tcW w:w="1646" w:type="dxa"/>
            <w:tcBorders>
              <w:top w:val="nil"/>
              <w:bottom w:val="nil"/>
            </w:tcBorders>
            <w:shd w:val="clear" w:color="auto" w:fill="FFFFFF"/>
          </w:tcPr>
          <w:p w14:paraId="002923ED" w14:textId="77777777" w:rsidR="00003DFB" w:rsidRDefault="00003DFB" w:rsidP="00003DFB">
            <w:pPr>
              <w:jc w:val="left"/>
              <w:rPr>
                <w:color w:val="000000"/>
              </w:rPr>
            </w:pPr>
          </w:p>
        </w:tc>
        <w:tc>
          <w:tcPr>
            <w:tcW w:w="1647" w:type="dxa"/>
            <w:tcBorders>
              <w:top w:val="nil"/>
              <w:bottom w:val="nil"/>
            </w:tcBorders>
            <w:shd w:val="clear" w:color="auto" w:fill="FFFFFF"/>
          </w:tcPr>
          <w:p w14:paraId="4553F5B1" w14:textId="77777777" w:rsidR="00003DFB" w:rsidRDefault="00003DFB" w:rsidP="00003DFB">
            <w:pPr>
              <w:jc w:val="left"/>
              <w:rPr>
                <w:color w:val="000000"/>
              </w:rPr>
            </w:pPr>
          </w:p>
        </w:tc>
        <w:tc>
          <w:tcPr>
            <w:tcW w:w="1647" w:type="dxa"/>
            <w:shd w:val="clear" w:color="auto" w:fill="FFFFFF"/>
          </w:tcPr>
          <w:p w14:paraId="410562CA" w14:textId="77777777" w:rsidR="00003DFB" w:rsidRPr="00412367" w:rsidRDefault="00003DFB" w:rsidP="00003DFB">
            <w:pPr>
              <w:jc w:val="left"/>
              <w:rPr>
                <w:color w:val="000000"/>
                <w:lang w:val="en-US"/>
                <w:rPrChange w:id="2737" w:author="Huke, Juan (extern)" w:date="2024-05-22T18:35:00Z">
                  <w:rPr>
                    <w:color w:val="000000"/>
                  </w:rPr>
                </w:rPrChange>
              </w:rPr>
            </w:pPr>
            <w:r w:rsidRPr="00412367">
              <w:rPr>
                <w:color w:val="000000"/>
                <w:lang w:val="en-US"/>
                <w:rPrChange w:id="2738" w:author="Huke, Juan (extern)" w:date="2024-05-22T18:35:00Z">
                  <w:rPr>
                    <w:color w:val="000000"/>
                  </w:rPr>
                </w:rPrChange>
              </w:rPr>
              <w:t>XX_C_CONTR_LLP_LTD_HG</w:t>
            </w:r>
            <w:r w:rsidRPr="00412367">
              <w:rPr>
                <w:color w:val="000000"/>
                <w:lang w:val="en-US"/>
                <w:rPrChange w:id="2739" w:author="Huke, Juan (extern)" w:date="2024-05-22T18:35:00Z">
                  <w:rPr>
                    <w:color w:val="000000"/>
                  </w:rPr>
                </w:rPrChange>
              </w:rPr>
              <w:lastRenderedPageBreak/>
              <w:t>B</w:t>
            </w:r>
          </w:p>
        </w:tc>
        <w:tc>
          <w:tcPr>
            <w:tcW w:w="1647" w:type="dxa"/>
            <w:shd w:val="clear" w:color="auto" w:fill="FFFFFF"/>
          </w:tcPr>
          <w:p w14:paraId="06ABBF4B" w14:textId="77777777" w:rsidR="00003DFB" w:rsidRDefault="00003DFB" w:rsidP="00003DFB">
            <w:pPr>
              <w:jc w:val="left"/>
              <w:rPr>
                <w:color w:val="000000"/>
              </w:rPr>
            </w:pPr>
            <w:r>
              <w:rPr>
                <w:color w:val="000000"/>
              </w:rPr>
              <w:lastRenderedPageBreak/>
              <w:t>XX_EL_LTD_2_CLA</w:t>
            </w:r>
          </w:p>
        </w:tc>
        <w:tc>
          <w:tcPr>
            <w:tcW w:w="1647" w:type="dxa"/>
            <w:shd w:val="clear" w:color="auto" w:fill="FFFFFF"/>
          </w:tcPr>
          <w:p w14:paraId="05D666E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D3690C6" w14:textId="77777777" w:rsidR="00003DFB" w:rsidRDefault="00003DFB" w:rsidP="00003DFB">
            <w:pPr>
              <w:jc w:val="left"/>
              <w:rPr>
                <w:color w:val="000000"/>
              </w:rPr>
            </w:pPr>
          </w:p>
        </w:tc>
        <w:tc>
          <w:tcPr>
            <w:tcW w:w="2906" w:type="dxa"/>
            <w:tcBorders>
              <w:top w:val="nil"/>
              <w:bottom w:val="nil"/>
            </w:tcBorders>
            <w:shd w:val="clear" w:color="auto" w:fill="FFFFFF"/>
          </w:tcPr>
          <w:p w14:paraId="015CC224" w14:textId="77777777" w:rsidR="00003DFB" w:rsidRDefault="00003DFB" w:rsidP="00003DFB">
            <w:pPr>
              <w:jc w:val="left"/>
              <w:rPr>
                <w:color w:val="000000"/>
              </w:rPr>
            </w:pPr>
          </w:p>
        </w:tc>
      </w:tr>
      <w:tr w:rsidR="00003DFB" w:rsidRPr="00003DFB" w14:paraId="527DDCBB" w14:textId="77777777" w:rsidTr="00003DFB">
        <w:trPr>
          <w:trHeight w:val="449"/>
        </w:trPr>
        <w:tc>
          <w:tcPr>
            <w:tcW w:w="550" w:type="dxa"/>
            <w:tcBorders>
              <w:top w:val="nil"/>
              <w:bottom w:val="single" w:sz="4" w:space="0" w:color="auto"/>
            </w:tcBorders>
            <w:shd w:val="clear" w:color="auto" w:fill="FFFFFF"/>
          </w:tcPr>
          <w:p w14:paraId="6C75763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14446C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35C7924"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DA0381C" w14:textId="77777777" w:rsidR="00003DFB" w:rsidRPr="00412367" w:rsidRDefault="00003DFB" w:rsidP="00003DFB">
            <w:pPr>
              <w:jc w:val="left"/>
              <w:rPr>
                <w:color w:val="000000"/>
                <w:lang w:val="en-US"/>
                <w:rPrChange w:id="2740" w:author="Huke, Juan (extern)" w:date="2024-05-22T18:35:00Z">
                  <w:rPr>
                    <w:color w:val="000000"/>
                  </w:rPr>
                </w:rPrChange>
              </w:rPr>
            </w:pPr>
            <w:r w:rsidRPr="00412367">
              <w:rPr>
                <w:color w:val="000000"/>
                <w:lang w:val="en-US"/>
                <w:rPrChange w:id="2741" w:author="Huke, Juan (extern)" w:date="2024-05-22T18:35:00Z">
                  <w:rPr>
                    <w:color w:val="000000"/>
                  </w:rPr>
                </w:rPrChange>
              </w:rPr>
              <w:t>XX_C_CONTR_LLP_LTD_HGB</w:t>
            </w:r>
          </w:p>
        </w:tc>
        <w:tc>
          <w:tcPr>
            <w:tcW w:w="1647" w:type="dxa"/>
            <w:tcBorders>
              <w:bottom w:val="single" w:sz="4" w:space="0" w:color="auto"/>
            </w:tcBorders>
            <w:shd w:val="clear" w:color="auto" w:fill="FFFFFF"/>
          </w:tcPr>
          <w:p w14:paraId="369588CD" w14:textId="77777777" w:rsidR="00003DFB" w:rsidRDefault="00003DFB" w:rsidP="00003DFB">
            <w:pPr>
              <w:jc w:val="left"/>
              <w:rPr>
                <w:color w:val="000000"/>
              </w:rPr>
            </w:pPr>
            <w:r>
              <w:rPr>
                <w:color w:val="000000"/>
              </w:rPr>
              <w:t>XX_STAGE_IND</w:t>
            </w:r>
          </w:p>
        </w:tc>
        <w:tc>
          <w:tcPr>
            <w:tcW w:w="1647" w:type="dxa"/>
            <w:tcBorders>
              <w:bottom w:val="single" w:sz="4" w:space="0" w:color="auto"/>
            </w:tcBorders>
            <w:shd w:val="clear" w:color="auto" w:fill="FFFFFF"/>
          </w:tcPr>
          <w:p w14:paraId="21ADF96A"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A46224A"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F9E2EFF" w14:textId="77777777" w:rsidR="00003DFB" w:rsidRDefault="00003DFB" w:rsidP="00003DFB">
            <w:pPr>
              <w:jc w:val="left"/>
              <w:rPr>
                <w:color w:val="000000"/>
              </w:rPr>
            </w:pPr>
          </w:p>
        </w:tc>
      </w:tr>
      <w:tr w:rsidR="00003DFB" w:rsidRPr="00003DFB" w14:paraId="26ABBB3A" w14:textId="77777777" w:rsidTr="00003DFB">
        <w:trPr>
          <w:trHeight w:val="449"/>
        </w:trPr>
        <w:tc>
          <w:tcPr>
            <w:tcW w:w="550" w:type="dxa"/>
            <w:tcBorders>
              <w:top w:val="single" w:sz="4" w:space="0" w:color="auto"/>
              <w:bottom w:val="single" w:sz="4" w:space="0" w:color="auto"/>
            </w:tcBorders>
            <w:shd w:val="clear" w:color="auto" w:fill="FFFFFF"/>
          </w:tcPr>
          <w:p w14:paraId="4189C195" w14:textId="77777777" w:rsidR="00003DFB" w:rsidRPr="00003DFB" w:rsidRDefault="00003DFB" w:rsidP="00003DFB">
            <w:pPr>
              <w:jc w:val="left"/>
              <w:rPr>
                <w:color w:val="000000"/>
              </w:rPr>
            </w:pPr>
            <w:r w:rsidRPr="00003DFB">
              <w:rPr>
                <w:color w:val="000000"/>
              </w:rPr>
              <w:t>329</w:t>
            </w:r>
          </w:p>
        </w:tc>
        <w:tc>
          <w:tcPr>
            <w:tcW w:w="1646" w:type="dxa"/>
            <w:tcBorders>
              <w:top w:val="single" w:sz="4" w:space="0" w:color="auto"/>
              <w:bottom w:val="single" w:sz="4" w:space="0" w:color="auto"/>
            </w:tcBorders>
            <w:shd w:val="clear" w:color="auto" w:fill="FFFFFF"/>
          </w:tcPr>
          <w:p w14:paraId="5CD44E30" w14:textId="77777777" w:rsidR="00003DFB" w:rsidRPr="00003DFB" w:rsidRDefault="00003DFB" w:rsidP="00003DFB">
            <w:pPr>
              <w:jc w:val="left"/>
              <w:rPr>
                <w:color w:val="000000"/>
              </w:rPr>
            </w:pPr>
            <w:r w:rsidRPr="00003DFB">
              <w:rPr>
                <w:color w:val="000000"/>
              </w:rPr>
              <w:t>B236</w:t>
            </w:r>
          </w:p>
        </w:tc>
        <w:tc>
          <w:tcPr>
            <w:tcW w:w="1647" w:type="dxa"/>
            <w:tcBorders>
              <w:top w:val="single" w:sz="4" w:space="0" w:color="auto"/>
              <w:bottom w:val="single" w:sz="4" w:space="0" w:color="auto"/>
            </w:tcBorders>
            <w:shd w:val="clear" w:color="auto" w:fill="FFFFFF"/>
          </w:tcPr>
          <w:p w14:paraId="57C87834"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40B84AE4" w14:textId="77777777" w:rsidR="00003DFB" w:rsidRPr="00003DFB" w:rsidRDefault="00003DFB" w:rsidP="00003DFB">
            <w:pPr>
              <w:jc w:val="left"/>
              <w:rPr>
                <w:color w:val="000000"/>
              </w:rPr>
            </w:pPr>
          </w:p>
        </w:tc>
        <w:tc>
          <w:tcPr>
            <w:tcW w:w="1647" w:type="dxa"/>
            <w:shd w:val="clear" w:color="auto" w:fill="FFFFFF"/>
          </w:tcPr>
          <w:p w14:paraId="791DEB29" w14:textId="77777777" w:rsidR="00003DFB" w:rsidRPr="00003DFB" w:rsidRDefault="00003DFB" w:rsidP="00003DFB">
            <w:pPr>
              <w:jc w:val="left"/>
              <w:rPr>
                <w:color w:val="000000"/>
              </w:rPr>
            </w:pPr>
          </w:p>
        </w:tc>
        <w:tc>
          <w:tcPr>
            <w:tcW w:w="1647" w:type="dxa"/>
            <w:shd w:val="clear" w:color="auto" w:fill="FFFFFF"/>
          </w:tcPr>
          <w:p w14:paraId="0BD3780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AB0B9B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8D1E0D8" w14:textId="77777777" w:rsidR="00003DFB" w:rsidRPr="00003DFB" w:rsidRDefault="00003DFB" w:rsidP="00003DFB">
            <w:pPr>
              <w:jc w:val="left"/>
              <w:rPr>
                <w:color w:val="000000"/>
              </w:rPr>
            </w:pPr>
          </w:p>
        </w:tc>
      </w:tr>
      <w:tr w:rsidR="00003DFB" w:rsidRPr="00003DFB" w14:paraId="2C84A2A0" w14:textId="77777777" w:rsidTr="00003DFB">
        <w:trPr>
          <w:trHeight w:val="449"/>
        </w:trPr>
        <w:tc>
          <w:tcPr>
            <w:tcW w:w="550" w:type="dxa"/>
            <w:tcBorders>
              <w:top w:val="single" w:sz="4" w:space="0" w:color="auto"/>
              <w:bottom w:val="single" w:sz="4" w:space="0" w:color="auto"/>
            </w:tcBorders>
            <w:shd w:val="clear" w:color="auto" w:fill="FFFFFF"/>
          </w:tcPr>
          <w:p w14:paraId="253A642F" w14:textId="77777777" w:rsidR="00003DFB" w:rsidRPr="00003DFB" w:rsidRDefault="00003DFB" w:rsidP="00003DFB">
            <w:pPr>
              <w:jc w:val="left"/>
              <w:rPr>
                <w:color w:val="000000"/>
              </w:rPr>
            </w:pPr>
            <w:r>
              <w:rPr>
                <w:color w:val="000000"/>
              </w:rPr>
              <w:t>330</w:t>
            </w:r>
          </w:p>
        </w:tc>
        <w:tc>
          <w:tcPr>
            <w:tcW w:w="1646" w:type="dxa"/>
            <w:tcBorders>
              <w:top w:val="single" w:sz="4" w:space="0" w:color="auto"/>
              <w:bottom w:val="single" w:sz="4" w:space="0" w:color="auto"/>
            </w:tcBorders>
            <w:shd w:val="clear" w:color="auto" w:fill="FFFFFF"/>
          </w:tcPr>
          <w:p w14:paraId="4C2216D2" w14:textId="77777777" w:rsidR="00003DFB" w:rsidRPr="00003DFB" w:rsidRDefault="00003DFB" w:rsidP="00003DFB">
            <w:pPr>
              <w:jc w:val="left"/>
              <w:rPr>
                <w:color w:val="000000"/>
              </w:rPr>
            </w:pPr>
            <w:r>
              <w:rPr>
                <w:color w:val="000000"/>
              </w:rPr>
              <w:t>EXC205</w:t>
            </w:r>
          </w:p>
        </w:tc>
        <w:tc>
          <w:tcPr>
            <w:tcW w:w="1647" w:type="dxa"/>
            <w:tcBorders>
              <w:top w:val="single" w:sz="4" w:space="0" w:color="auto"/>
              <w:bottom w:val="single" w:sz="4" w:space="0" w:color="auto"/>
            </w:tcBorders>
            <w:shd w:val="clear" w:color="auto" w:fill="FFFFFF"/>
          </w:tcPr>
          <w:p w14:paraId="52D25586" w14:textId="77777777" w:rsidR="00003DFB" w:rsidRPr="00003DFB" w:rsidRDefault="00003DFB" w:rsidP="00003DFB">
            <w:pPr>
              <w:jc w:val="left"/>
              <w:rPr>
                <w:color w:val="000000"/>
              </w:rPr>
            </w:pPr>
            <w:r>
              <w:rPr>
                <w:color w:val="000000"/>
              </w:rPr>
              <w:t>Integer</w:t>
            </w:r>
          </w:p>
        </w:tc>
        <w:tc>
          <w:tcPr>
            <w:tcW w:w="1647" w:type="dxa"/>
            <w:tcBorders>
              <w:bottom w:val="single" w:sz="4" w:space="0" w:color="auto"/>
            </w:tcBorders>
            <w:shd w:val="clear" w:color="auto" w:fill="FFFFFF"/>
          </w:tcPr>
          <w:p w14:paraId="6A27CA59" w14:textId="77777777" w:rsidR="00003DFB" w:rsidRP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138A9BEA" w14:textId="77777777" w:rsidR="00003DFB" w:rsidRPr="00003DFB" w:rsidRDefault="00003DFB" w:rsidP="00003DFB">
            <w:pPr>
              <w:jc w:val="left"/>
              <w:rPr>
                <w:color w:val="000000"/>
              </w:rPr>
            </w:pPr>
            <w:r>
              <w:rPr>
                <w:color w:val="000000"/>
              </w:rPr>
              <w:t>XX_TRADING_BOOK_F</w:t>
            </w:r>
          </w:p>
        </w:tc>
        <w:tc>
          <w:tcPr>
            <w:tcW w:w="1647" w:type="dxa"/>
            <w:tcBorders>
              <w:bottom w:val="single" w:sz="4" w:space="0" w:color="auto"/>
            </w:tcBorders>
            <w:shd w:val="clear" w:color="auto" w:fill="FFFFFF"/>
          </w:tcPr>
          <w:p w14:paraId="478C22D8" w14:textId="77777777" w:rsidR="00003DFB" w:rsidRPr="00003DFB" w:rsidRDefault="00003DFB" w:rsidP="00003DFB">
            <w:pPr>
              <w:jc w:val="left"/>
              <w:rPr>
                <w:color w:val="000000"/>
              </w:rPr>
            </w:pPr>
            <w:r>
              <w:rPr>
                <w:color w:val="000000"/>
              </w:rPr>
              <w:t>CHAR(1)</w:t>
            </w:r>
          </w:p>
        </w:tc>
        <w:tc>
          <w:tcPr>
            <w:tcW w:w="2906" w:type="dxa"/>
            <w:tcBorders>
              <w:top w:val="single" w:sz="4" w:space="0" w:color="auto"/>
              <w:bottom w:val="single" w:sz="4" w:space="0" w:color="auto"/>
            </w:tcBorders>
            <w:shd w:val="clear" w:color="auto" w:fill="FFFFFF"/>
          </w:tcPr>
          <w:p w14:paraId="66219334" w14:textId="77777777" w:rsidR="00003DFB" w:rsidRPr="00412367" w:rsidRDefault="00003DFB" w:rsidP="00003DFB">
            <w:pPr>
              <w:jc w:val="left"/>
              <w:rPr>
                <w:color w:val="000000"/>
                <w:lang w:val="en-US"/>
                <w:rPrChange w:id="2742" w:author="Huke, Juan (extern)" w:date="2024-05-22T18:35:00Z">
                  <w:rPr>
                    <w:color w:val="000000"/>
                  </w:rPr>
                </w:rPrChange>
              </w:rPr>
            </w:pPr>
            <w:r w:rsidRPr="00412367">
              <w:rPr>
                <w:color w:val="000000"/>
                <w:lang w:val="en-US"/>
                <w:rPrChange w:id="2743" w:author="Huke, Juan (extern)" w:date="2024-05-22T18:35:00Z">
                  <w:rPr>
                    <w:color w:val="000000"/>
                  </w:rPr>
                </w:rPrChange>
              </w:rPr>
              <w:t xml:space="preserve">if XX_TRADING_BOOK_F = ‘T’ </w:t>
            </w:r>
          </w:p>
          <w:p w14:paraId="311930D2" w14:textId="77777777" w:rsidR="00003DFB" w:rsidRDefault="00003DFB" w:rsidP="00003DFB">
            <w:pPr>
              <w:jc w:val="left"/>
              <w:rPr>
                <w:color w:val="000000"/>
              </w:rPr>
            </w:pPr>
            <w:r>
              <w:rPr>
                <w:color w:val="000000"/>
              </w:rPr>
              <w:t>then 1</w:t>
            </w:r>
          </w:p>
          <w:p w14:paraId="2E72B697"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single" w:sz="4" w:space="0" w:color="auto"/>
            </w:tcBorders>
            <w:shd w:val="clear" w:color="auto" w:fill="FFFFFF"/>
          </w:tcPr>
          <w:p w14:paraId="01D39195" w14:textId="77777777" w:rsidR="00003DFB" w:rsidRPr="00003DFB" w:rsidRDefault="00003DFB" w:rsidP="00003DFB">
            <w:pPr>
              <w:jc w:val="left"/>
              <w:rPr>
                <w:color w:val="000000"/>
              </w:rPr>
            </w:pPr>
            <w:r>
              <w:rPr>
                <w:color w:val="000000"/>
              </w:rPr>
              <w:t>Einschluss für Handelsbuchpositionen für die LE</w:t>
            </w:r>
          </w:p>
        </w:tc>
      </w:tr>
      <w:tr w:rsidR="00003DFB" w:rsidRPr="00003DFB" w14:paraId="630DE864" w14:textId="77777777" w:rsidTr="00003DFB">
        <w:trPr>
          <w:trHeight w:val="449"/>
        </w:trPr>
        <w:tc>
          <w:tcPr>
            <w:tcW w:w="550" w:type="dxa"/>
            <w:tcBorders>
              <w:top w:val="single" w:sz="4" w:space="0" w:color="auto"/>
              <w:bottom w:val="single" w:sz="4" w:space="0" w:color="auto"/>
            </w:tcBorders>
            <w:shd w:val="clear" w:color="auto" w:fill="FFFFFF"/>
          </w:tcPr>
          <w:p w14:paraId="775F8F05" w14:textId="77777777" w:rsidR="00003DFB" w:rsidRPr="00003DFB" w:rsidRDefault="00003DFB" w:rsidP="00003DFB">
            <w:pPr>
              <w:jc w:val="left"/>
              <w:rPr>
                <w:color w:val="000000"/>
              </w:rPr>
            </w:pPr>
            <w:r w:rsidRPr="00003DFB">
              <w:rPr>
                <w:color w:val="000000"/>
              </w:rPr>
              <w:t>331</w:t>
            </w:r>
          </w:p>
        </w:tc>
        <w:tc>
          <w:tcPr>
            <w:tcW w:w="1646" w:type="dxa"/>
            <w:tcBorders>
              <w:top w:val="single" w:sz="4" w:space="0" w:color="auto"/>
              <w:bottom w:val="single" w:sz="4" w:space="0" w:color="auto"/>
            </w:tcBorders>
            <w:shd w:val="clear" w:color="auto" w:fill="FFFFFF"/>
          </w:tcPr>
          <w:p w14:paraId="27FE9AD2" w14:textId="77777777" w:rsidR="00003DFB" w:rsidRPr="00003DFB" w:rsidRDefault="00003DFB" w:rsidP="00003DFB">
            <w:pPr>
              <w:jc w:val="left"/>
              <w:rPr>
                <w:color w:val="000000"/>
              </w:rPr>
            </w:pPr>
            <w:r w:rsidRPr="00003DFB">
              <w:rPr>
                <w:color w:val="000000"/>
              </w:rPr>
              <w:t>PTY024</w:t>
            </w:r>
          </w:p>
        </w:tc>
        <w:tc>
          <w:tcPr>
            <w:tcW w:w="1647" w:type="dxa"/>
            <w:tcBorders>
              <w:top w:val="single" w:sz="4" w:space="0" w:color="auto"/>
              <w:bottom w:val="single" w:sz="4" w:space="0" w:color="auto"/>
            </w:tcBorders>
            <w:shd w:val="clear" w:color="auto" w:fill="FFFFFF"/>
          </w:tcPr>
          <w:p w14:paraId="6D86224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DDD321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D8715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F817C5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58BC5A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E29C240" w14:textId="77777777" w:rsidR="00003DFB" w:rsidRPr="00003DFB" w:rsidRDefault="00003DFB" w:rsidP="00003DFB">
            <w:pPr>
              <w:jc w:val="left"/>
              <w:rPr>
                <w:color w:val="000000"/>
              </w:rPr>
            </w:pPr>
          </w:p>
        </w:tc>
      </w:tr>
      <w:tr w:rsidR="00003DFB" w:rsidRPr="00003DFB" w14:paraId="4ED405DE" w14:textId="77777777" w:rsidTr="00003DFB">
        <w:trPr>
          <w:trHeight w:val="449"/>
        </w:trPr>
        <w:tc>
          <w:tcPr>
            <w:tcW w:w="550" w:type="dxa"/>
            <w:tcBorders>
              <w:top w:val="single" w:sz="4" w:space="0" w:color="auto"/>
              <w:bottom w:val="single" w:sz="4" w:space="0" w:color="auto"/>
            </w:tcBorders>
            <w:shd w:val="clear" w:color="auto" w:fill="FFFFFF"/>
          </w:tcPr>
          <w:p w14:paraId="279927AF" w14:textId="77777777" w:rsidR="00003DFB" w:rsidRPr="00003DFB" w:rsidRDefault="00003DFB" w:rsidP="00003DFB">
            <w:pPr>
              <w:jc w:val="left"/>
              <w:rPr>
                <w:color w:val="000000"/>
              </w:rPr>
            </w:pPr>
            <w:r w:rsidRPr="00003DFB">
              <w:rPr>
                <w:color w:val="000000"/>
              </w:rPr>
              <w:t>332</w:t>
            </w:r>
          </w:p>
        </w:tc>
        <w:tc>
          <w:tcPr>
            <w:tcW w:w="1646" w:type="dxa"/>
            <w:tcBorders>
              <w:top w:val="single" w:sz="4" w:space="0" w:color="auto"/>
              <w:bottom w:val="single" w:sz="4" w:space="0" w:color="auto"/>
            </w:tcBorders>
            <w:shd w:val="clear" w:color="auto" w:fill="FFFFFF"/>
          </w:tcPr>
          <w:p w14:paraId="399438DF" w14:textId="77777777" w:rsidR="00003DFB" w:rsidRPr="00003DFB" w:rsidRDefault="00003DFB" w:rsidP="00003DFB">
            <w:pPr>
              <w:jc w:val="left"/>
              <w:rPr>
                <w:color w:val="000000"/>
              </w:rPr>
            </w:pPr>
            <w:r w:rsidRPr="00003DFB">
              <w:rPr>
                <w:color w:val="000000"/>
              </w:rPr>
              <w:t>B826</w:t>
            </w:r>
          </w:p>
        </w:tc>
        <w:tc>
          <w:tcPr>
            <w:tcW w:w="1647" w:type="dxa"/>
            <w:tcBorders>
              <w:top w:val="single" w:sz="4" w:space="0" w:color="auto"/>
              <w:bottom w:val="single" w:sz="4" w:space="0" w:color="auto"/>
            </w:tcBorders>
            <w:shd w:val="clear" w:color="auto" w:fill="FFFFFF"/>
          </w:tcPr>
          <w:p w14:paraId="065683C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009343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2414A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F39A7E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1EC3E0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15B52C" w14:textId="77777777" w:rsidR="00003DFB" w:rsidRPr="00003DFB" w:rsidRDefault="00003DFB" w:rsidP="00003DFB">
            <w:pPr>
              <w:jc w:val="left"/>
              <w:rPr>
                <w:color w:val="000000"/>
              </w:rPr>
            </w:pPr>
          </w:p>
        </w:tc>
      </w:tr>
      <w:tr w:rsidR="00003DFB" w:rsidRPr="00003DFB" w14:paraId="67123074" w14:textId="77777777" w:rsidTr="00003DFB">
        <w:trPr>
          <w:trHeight w:val="449"/>
        </w:trPr>
        <w:tc>
          <w:tcPr>
            <w:tcW w:w="550" w:type="dxa"/>
            <w:tcBorders>
              <w:top w:val="single" w:sz="4" w:space="0" w:color="auto"/>
              <w:bottom w:val="single" w:sz="4" w:space="0" w:color="auto"/>
            </w:tcBorders>
            <w:shd w:val="clear" w:color="auto" w:fill="FFFFFF"/>
          </w:tcPr>
          <w:p w14:paraId="36F1E7EC" w14:textId="77777777" w:rsidR="00003DFB" w:rsidRPr="00003DFB" w:rsidRDefault="00003DFB" w:rsidP="00003DFB">
            <w:pPr>
              <w:jc w:val="left"/>
              <w:rPr>
                <w:color w:val="000000"/>
              </w:rPr>
            </w:pPr>
            <w:r w:rsidRPr="00003DFB">
              <w:rPr>
                <w:color w:val="000000"/>
              </w:rPr>
              <w:t>333</w:t>
            </w:r>
          </w:p>
        </w:tc>
        <w:tc>
          <w:tcPr>
            <w:tcW w:w="1646" w:type="dxa"/>
            <w:tcBorders>
              <w:top w:val="single" w:sz="4" w:space="0" w:color="auto"/>
              <w:bottom w:val="single" w:sz="4" w:space="0" w:color="auto"/>
            </w:tcBorders>
            <w:shd w:val="clear" w:color="auto" w:fill="FFFFFF"/>
          </w:tcPr>
          <w:p w14:paraId="795B0D24" w14:textId="77777777" w:rsidR="00003DFB" w:rsidRPr="00003DFB" w:rsidRDefault="00003DFB" w:rsidP="00003DFB">
            <w:pPr>
              <w:jc w:val="left"/>
              <w:rPr>
                <w:color w:val="000000"/>
              </w:rPr>
            </w:pPr>
            <w:r w:rsidRPr="00003DFB">
              <w:rPr>
                <w:color w:val="000000"/>
              </w:rPr>
              <w:t>C711</w:t>
            </w:r>
          </w:p>
        </w:tc>
        <w:tc>
          <w:tcPr>
            <w:tcW w:w="1647" w:type="dxa"/>
            <w:tcBorders>
              <w:top w:val="single" w:sz="4" w:space="0" w:color="auto"/>
              <w:bottom w:val="single" w:sz="4" w:space="0" w:color="auto"/>
            </w:tcBorders>
            <w:shd w:val="clear" w:color="auto" w:fill="FFFFFF"/>
          </w:tcPr>
          <w:p w14:paraId="3514181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EEBEC9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BDF26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D4122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CA2BD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012C6E" w14:textId="77777777" w:rsidR="00003DFB" w:rsidRPr="00003DFB" w:rsidRDefault="00003DFB" w:rsidP="00003DFB">
            <w:pPr>
              <w:jc w:val="left"/>
              <w:rPr>
                <w:color w:val="000000"/>
              </w:rPr>
            </w:pPr>
          </w:p>
        </w:tc>
      </w:tr>
      <w:tr w:rsidR="00003DFB" w:rsidRPr="00003DFB" w14:paraId="20AC8D29" w14:textId="77777777" w:rsidTr="00003DFB">
        <w:trPr>
          <w:trHeight w:val="449"/>
        </w:trPr>
        <w:tc>
          <w:tcPr>
            <w:tcW w:w="550" w:type="dxa"/>
            <w:tcBorders>
              <w:top w:val="single" w:sz="4" w:space="0" w:color="auto"/>
              <w:bottom w:val="single" w:sz="4" w:space="0" w:color="auto"/>
            </w:tcBorders>
            <w:shd w:val="clear" w:color="auto" w:fill="FFFFFF"/>
          </w:tcPr>
          <w:p w14:paraId="3FD9D0B2" w14:textId="77777777" w:rsidR="00003DFB" w:rsidRPr="00003DFB" w:rsidRDefault="00003DFB" w:rsidP="00003DFB">
            <w:pPr>
              <w:jc w:val="left"/>
              <w:rPr>
                <w:color w:val="000000"/>
              </w:rPr>
            </w:pPr>
            <w:r w:rsidRPr="00003DFB">
              <w:rPr>
                <w:color w:val="000000"/>
              </w:rPr>
              <w:t>334</w:t>
            </w:r>
          </w:p>
        </w:tc>
        <w:tc>
          <w:tcPr>
            <w:tcW w:w="1646" w:type="dxa"/>
            <w:tcBorders>
              <w:top w:val="single" w:sz="4" w:space="0" w:color="auto"/>
              <w:bottom w:val="single" w:sz="4" w:space="0" w:color="auto"/>
            </w:tcBorders>
            <w:shd w:val="clear" w:color="auto" w:fill="FFFFFF"/>
          </w:tcPr>
          <w:p w14:paraId="22280E7D" w14:textId="77777777" w:rsidR="00003DFB" w:rsidRPr="00003DFB" w:rsidRDefault="00003DFB" w:rsidP="00003DFB">
            <w:pPr>
              <w:jc w:val="left"/>
              <w:rPr>
                <w:color w:val="000000"/>
              </w:rPr>
            </w:pPr>
            <w:r w:rsidRPr="00003DFB">
              <w:rPr>
                <w:color w:val="000000"/>
              </w:rPr>
              <w:t>C748</w:t>
            </w:r>
          </w:p>
        </w:tc>
        <w:tc>
          <w:tcPr>
            <w:tcW w:w="1647" w:type="dxa"/>
            <w:tcBorders>
              <w:top w:val="single" w:sz="4" w:space="0" w:color="auto"/>
              <w:bottom w:val="single" w:sz="4" w:space="0" w:color="auto"/>
            </w:tcBorders>
            <w:shd w:val="clear" w:color="auto" w:fill="FFFFFF"/>
          </w:tcPr>
          <w:p w14:paraId="75C0925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7BC32D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F7EE9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88505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37F431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43DC49E" w14:textId="77777777" w:rsidR="00003DFB" w:rsidRPr="00003DFB" w:rsidRDefault="00003DFB" w:rsidP="00003DFB">
            <w:pPr>
              <w:jc w:val="left"/>
              <w:rPr>
                <w:color w:val="000000"/>
              </w:rPr>
            </w:pPr>
          </w:p>
        </w:tc>
      </w:tr>
      <w:tr w:rsidR="00003DFB" w:rsidRPr="00003DFB" w14:paraId="635F03FD" w14:textId="77777777" w:rsidTr="00003DFB">
        <w:trPr>
          <w:trHeight w:val="449"/>
        </w:trPr>
        <w:tc>
          <w:tcPr>
            <w:tcW w:w="550" w:type="dxa"/>
            <w:tcBorders>
              <w:top w:val="single" w:sz="4" w:space="0" w:color="auto"/>
              <w:bottom w:val="single" w:sz="4" w:space="0" w:color="auto"/>
            </w:tcBorders>
            <w:shd w:val="clear" w:color="auto" w:fill="FFFFFF"/>
          </w:tcPr>
          <w:p w14:paraId="16B0145F" w14:textId="77777777" w:rsidR="00003DFB" w:rsidRPr="00003DFB" w:rsidRDefault="00003DFB" w:rsidP="00003DFB">
            <w:pPr>
              <w:jc w:val="left"/>
              <w:rPr>
                <w:color w:val="000000"/>
              </w:rPr>
            </w:pPr>
            <w:r w:rsidRPr="00003DFB">
              <w:rPr>
                <w:color w:val="000000"/>
              </w:rPr>
              <w:t>335</w:t>
            </w:r>
          </w:p>
        </w:tc>
        <w:tc>
          <w:tcPr>
            <w:tcW w:w="1646" w:type="dxa"/>
            <w:tcBorders>
              <w:top w:val="single" w:sz="4" w:space="0" w:color="auto"/>
              <w:bottom w:val="single" w:sz="4" w:space="0" w:color="auto"/>
            </w:tcBorders>
            <w:shd w:val="clear" w:color="auto" w:fill="FFFFFF"/>
          </w:tcPr>
          <w:p w14:paraId="7C0A3602" w14:textId="77777777" w:rsidR="00003DFB" w:rsidRPr="00003DFB" w:rsidRDefault="00003DFB" w:rsidP="00003DFB">
            <w:pPr>
              <w:jc w:val="left"/>
              <w:rPr>
                <w:color w:val="000000"/>
              </w:rPr>
            </w:pPr>
            <w:r w:rsidRPr="00003DFB">
              <w:rPr>
                <w:color w:val="000000"/>
              </w:rPr>
              <w:t>C641</w:t>
            </w:r>
          </w:p>
        </w:tc>
        <w:tc>
          <w:tcPr>
            <w:tcW w:w="1647" w:type="dxa"/>
            <w:tcBorders>
              <w:top w:val="single" w:sz="4" w:space="0" w:color="auto"/>
              <w:bottom w:val="single" w:sz="4" w:space="0" w:color="auto"/>
            </w:tcBorders>
            <w:shd w:val="clear" w:color="auto" w:fill="FFFFFF"/>
          </w:tcPr>
          <w:p w14:paraId="2EC6DF17"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E6952A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9943CE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6F0AC1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0740E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351C77E" w14:textId="77777777" w:rsidR="00003DFB" w:rsidRPr="00003DFB" w:rsidRDefault="00003DFB" w:rsidP="00003DFB">
            <w:pPr>
              <w:jc w:val="left"/>
              <w:rPr>
                <w:color w:val="000000"/>
              </w:rPr>
            </w:pPr>
          </w:p>
        </w:tc>
      </w:tr>
      <w:tr w:rsidR="00003DFB" w:rsidRPr="00003DFB" w14:paraId="344A159B" w14:textId="77777777" w:rsidTr="00003DFB">
        <w:trPr>
          <w:trHeight w:val="449"/>
        </w:trPr>
        <w:tc>
          <w:tcPr>
            <w:tcW w:w="550" w:type="dxa"/>
            <w:tcBorders>
              <w:top w:val="single" w:sz="4" w:space="0" w:color="auto"/>
              <w:bottom w:val="single" w:sz="4" w:space="0" w:color="auto"/>
            </w:tcBorders>
            <w:shd w:val="clear" w:color="auto" w:fill="FFFFFF"/>
          </w:tcPr>
          <w:p w14:paraId="4F28EB3C" w14:textId="77777777" w:rsidR="00003DFB" w:rsidRPr="00003DFB" w:rsidRDefault="00003DFB" w:rsidP="00003DFB">
            <w:pPr>
              <w:jc w:val="left"/>
              <w:rPr>
                <w:color w:val="000000"/>
              </w:rPr>
            </w:pPr>
            <w:r w:rsidRPr="00003DFB">
              <w:rPr>
                <w:color w:val="000000"/>
              </w:rPr>
              <w:t>336</w:t>
            </w:r>
          </w:p>
        </w:tc>
        <w:tc>
          <w:tcPr>
            <w:tcW w:w="1646" w:type="dxa"/>
            <w:tcBorders>
              <w:top w:val="single" w:sz="4" w:space="0" w:color="auto"/>
              <w:bottom w:val="single" w:sz="4" w:space="0" w:color="auto"/>
            </w:tcBorders>
            <w:shd w:val="clear" w:color="auto" w:fill="FFFFFF"/>
          </w:tcPr>
          <w:p w14:paraId="6FD52CF8" w14:textId="77777777" w:rsidR="00003DFB" w:rsidRPr="00003DFB" w:rsidRDefault="00003DFB" w:rsidP="00003DFB">
            <w:pPr>
              <w:jc w:val="left"/>
              <w:rPr>
                <w:color w:val="000000"/>
              </w:rPr>
            </w:pPr>
            <w:r w:rsidRPr="00003DFB">
              <w:rPr>
                <w:color w:val="000000"/>
              </w:rPr>
              <w:t>C705</w:t>
            </w:r>
          </w:p>
        </w:tc>
        <w:tc>
          <w:tcPr>
            <w:tcW w:w="1647" w:type="dxa"/>
            <w:tcBorders>
              <w:top w:val="single" w:sz="4" w:space="0" w:color="auto"/>
              <w:bottom w:val="single" w:sz="4" w:space="0" w:color="auto"/>
            </w:tcBorders>
            <w:shd w:val="clear" w:color="auto" w:fill="FFFFFF"/>
          </w:tcPr>
          <w:p w14:paraId="602B0D9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EB46E0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AEE1A8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7B621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6DD72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BE4D19C" w14:textId="77777777" w:rsidR="00003DFB" w:rsidRPr="00003DFB" w:rsidRDefault="00003DFB" w:rsidP="00003DFB">
            <w:pPr>
              <w:jc w:val="left"/>
              <w:rPr>
                <w:color w:val="000000"/>
              </w:rPr>
            </w:pPr>
          </w:p>
        </w:tc>
      </w:tr>
      <w:tr w:rsidR="00003DFB" w:rsidRPr="00003DFB" w14:paraId="46C2D238" w14:textId="77777777" w:rsidTr="00003DFB">
        <w:trPr>
          <w:trHeight w:val="449"/>
        </w:trPr>
        <w:tc>
          <w:tcPr>
            <w:tcW w:w="550" w:type="dxa"/>
            <w:tcBorders>
              <w:top w:val="single" w:sz="4" w:space="0" w:color="auto"/>
              <w:bottom w:val="single" w:sz="4" w:space="0" w:color="auto"/>
            </w:tcBorders>
            <w:shd w:val="clear" w:color="auto" w:fill="FFFFFF"/>
          </w:tcPr>
          <w:p w14:paraId="192B9D2C" w14:textId="77777777" w:rsidR="00003DFB" w:rsidRPr="00003DFB" w:rsidRDefault="00003DFB" w:rsidP="00003DFB">
            <w:pPr>
              <w:jc w:val="left"/>
              <w:rPr>
                <w:color w:val="000000"/>
              </w:rPr>
            </w:pPr>
            <w:r w:rsidRPr="00003DFB">
              <w:rPr>
                <w:color w:val="000000"/>
              </w:rPr>
              <w:t>337</w:t>
            </w:r>
          </w:p>
        </w:tc>
        <w:tc>
          <w:tcPr>
            <w:tcW w:w="1646" w:type="dxa"/>
            <w:tcBorders>
              <w:top w:val="single" w:sz="4" w:space="0" w:color="auto"/>
              <w:bottom w:val="single" w:sz="4" w:space="0" w:color="auto"/>
            </w:tcBorders>
            <w:shd w:val="clear" w:color="auto" w:fill="FFFFFF"/>
          </w:tcPr>
          <w:p w14:paraId="39396DDD" w14:textId="77777777" w:rsidR="00003DFB" w:rsidRPr="00003DFB" w:rsidRDefault="00003DFB" w:rsidP="00003DFB">
            <w:pPr>
              <w:jc w:val="left"/>
              <w:rPr>
                <w:color w:val="000000"/>
              </w:rPr>
            </w:pPr>
            <w:r w:rsidRPr="00003DFB">
              <w:rPr>
                <w:color w:val="000000"/>
              </w:rPr>
              <w:t>C761</w:t>
            </w:r>
          </w:p>
        </w:tc>
        <w:tc>
          <w:tcPr>
            <w:tcW w:w="1647" w:type="dxa"/>
            <w:tcBorders>
              <w:top w:val="single" w:sz="4" w:space="0" w:color="auto"/>
              <w:bottom w:val="single" w:sz="4" w:space="0" w:color="auto"/>
            </w:tcBorders>
            <w:shd w:val="clear" w:color="auto" w:fill="FFFFFF"/>
          </w:tcPr>
          <w:p w14:paraId="6B3878B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07B347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19846A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DAEF3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F17476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1B0606" w14:textId="77777777" w:rsidR="00003DFB" w:rsidRPr="00003DFB" w:rsidRDefault="00003DFB" w:rsidP="00003DFB">
            <w:pPr>
              <w:jc w:val="left"/>
              <w:rPr>
                <w:color w:val="000000"/>
              </w:rPr>
            </w:pPr>
          </w:p>
        </w:tc>
      </w:tr>
      <w:tr w:rsidR="00003DFB" w:rsidRPr="00003DFB" w14:paraId="5F5980F1" w14:textId="77777777" w:rsidTr="00003DFB">
        <w:trPr>
          <w:trHeight w:val="449"/>
        </w:trPr>
        <w:tc>
          <w:tcPr>
            <w:tcW w:w="550" w:type="dxa"/>
            <w:tcBorders>
              <w:top w:val="single" w:sz="4" w:space="0" w:color="auto"/>
              <w:bottom w:val="single" w:sz="4" w:space="0" w:color="auto"/>
            </w:tcBorders>
            <w:shd w:val="clear" w:color="auto" w:fill="FFFFFF"/>
          </w:tcPr>
          <w:p w14:paraId="3B079778" w14:textId="77777777" w:rsidR="00003DFB" w:rsidRPr="00003DFB" w:rsidRDefault="00003DFB" w:rsidP="00003DFB">
            <w:pPr>
              <w:jc w:val="left"/>
              <w:rPr>
                <w:color w:val="000000"/>
              </w:rPr>
            </w:pPr>
            <w:r w:rsidRPr="00003DFB">
              <w:rPr>
                <w:color w:val="000000"/>
              </w:rPr>
              <w:lastRenderedPageBreak/>
              <w:t>338</w:t>
            </w:r>
          </w:p>
        </w:tc>
        <w:tc>
          <w:tcPr>
            <w:tcW w:w="1646" w:type="dxa"/>
            <w:tcBorders>
              <w:top w:val="single" w:sz="4" w:space="0" w:color="auto"/>
              <w:bottom w:val="single" w:sz="4" w:space="0" w:color="auto"/>
            </w:tcBorders>
            <w:shd w:val="clear" w:color="auto" w:fill="FFFFFF"/>
          </w:tcPr>
          <w:p w14:paraId="2D4AAA5D" w14:textId="77777777" w:rsidR="00003DFB" w:rsidRPr="00003DFB" w:rsidRDefault="00003DFB" w:rsidP="00003DFB">
            <w:pPr>
              <w:jc w:val="left"/>
              <w:rPr>
                <w:color w:val="000000"/>
              </w:rPr>
            </w:pPr>
            <w:r w:rsidRPr="00003DFB">
              <w:rPr>
                <w:color w:val="000000"/>
              </w:rPr>
              <w:t>D914</w:t>
            </w:r>
          </w:p>
        </w:tc>
        <w:tc>
          <w:tcPr>
            <w:tcW w:w="1647" w:type="dxa"/>
            <w:tcBorders>
              <w:top w:val="single" w:sz="4" w:space="0" w:color="auto"/>
              <w:bottom w:val="single" w:sz="4" w:space="0" w:color="auto"/>
            </w:tcBorders>
            <w:shd w:val="clear" w:color="auto" w:fill="FFFFFF"/>
          </w:tcPr>
          <w:p w14:paraId="24768E7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34485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6D1055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C6DD8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72C843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1D91077" w14:textId="77777777" w:rsidR="00003DFB" w:rsidRPr="00003DFB" w:rsidRDefault="00003DFB" w:rsidP="00003DFB">
            <w:pPr>
              <w:jc w:val="left"/>
              <w:rPr>
                <w:color w:val="000000"/>
              </w:rPr>
            </w:pPr>
          </w:p>
        </w:tc>
      </w:tr>
      <w:tr w:rsidR="00003DFB" w:rsidRPr="00003DFB" w14:paraId="2601085A" w14:textId="77777777" w:rsidTr="00003DFB">
        <w:trPr>
          <w:trHeight w:val="449"/>
        </w:trPr>
        <w:tc>
          <w:tcPr>
            <w:tcW w:w="550" w:type="dxa"/>
            <w:tcBorders>
              <w:top w:val="single" w:sz="4" w:space="0" w:color="auto"/>
              <w:bottom w:val="single" w:sz="4" w:space="0" w:color="auto"/>
            </w:tcBorders>
            <w:shd w:val="clear" w:color="auto" w:fill="FFFFFF"/>
          </w:tcPr>
          <w:p w14:paraId="07B483FB" w14:textId="77777777" w:rsidR="00003DFB" w:rsidRPr="00003DFB" w:rsidRDefault="00003DFB" w:rsidP="00003DFB">
            <w:pPr>
              <w:jc w:val="left"/>
              <w:rPr>
                <w:color w:val="000000"/>
              </w:rPr>
            </w:pPr>
            <w:r w:rsidRPr="00003DFB">
              <w:rPr>
                <w:color w:val="000000"/>
              </w:rPr>
              <w:t>339</w:t>
            </w:r>
          </w:p>
        </w:tc>
        <w:tc>
          <w:tcPr>
            <w:tcW w:w="1646" w:type="dxa"/>
            <w:tcBorders>
              <w:top w:val="single" w:sz="4" w:space="0" w:color="auto"/>
              <w:bottom w:val="single" w:sz="4" w:space="0" w:color="auto"/>
            </w:tcBorders>
            <w:shd w:val="clear" w:color="auto" w:fill="FFFFFF"/>
          </w:tcPr>
          <w:p w14:paraId="3337F346" w14:textId="77777777" w:rsidR="00003DFB" w:rsidRPr="00003DFB" w:rsidRDefault="00003DFB" w:rsidP="00003DFB">
            <w:pPr>
              <w:jc w:val="left"/>
              <w:rPr>
                <w:color w:val="000000"/>
              </w:rPr>
            </w:pPr>
            <w:r w:rsidRPr="00003DFB">
              <w:rPr>
                <w:color w:val="000000"/>
              </w:rPr>
              <w:t>J303</w:t>
            </w:r>
          </w:p>
        </w:tc>
        <w:tc>
          <w:tcPr>
            <w:tcW w:w="1647" w:type="dxa"/>
            <w:tcBorders>
              <w:top w:val="single" w:sz="4" w:space="0" w:color="auto"/>
              <w:bottom w:val="single" w:sz="4" w:space="0" w:color="auto"/>
            </w:tcBorders>
            <w:shd w:val="clear" w:color="auto" w:fill="FFFFFF"/>
          </w:tcPr>
          <w:p w14:paraId="047C9C06" w14:textId="77777777" w:rsidR="00003DFB" w:rsidRPr="00003DFB" w:rsidRDefault="00003DFB" w:rsidP="00003DFB">
            <w:pPr>
              <w:jc w:val="left"/>
              <w:rPr>
                <w:color w:val="000000"/>
              </w:rPr>
            </w:pPr>
            <w:r w:rsidRPr="00003DFB">
              <w:rPr>
                <w:color w:val="000000"/>
              </w:rPr>
              <w:t>VARCHAR(254)</w:t>
            </w:r>
          </w:p>
        </w:tc>
        <w:tc>
          <w:tcPr>
            <w:tcW w:w="1647" w:type="dxa"/>
            <w:tcBorders>
              <w:bottom w:val="single" w:sz="4" w:space="0" w:color="auto"/>
            </w:tcBorders>
            <w:shd w:val="clear" w:color="auto" w:fill="FFFFFF"/>
          </w:tcPr>
          <w:p w14:paraId="3B7A529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EC0595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42FD4D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A060AF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DF4FB1" w14:textId="77777777" w:rsidR="00003DFB" w:rsidRPr="00003DFB" w:rsidRDefault="00003DFB" w:rsidP="00003DFB">
            <w:pPr>
              <w:jc w:val="left"/>
              <w:rPr>
                <w:color w:val="000000"/>
              </w:rPr>
            </w:pPr>
          </w:p>
        </w:tc>
      </w:tr>
      <w:tr w:rsidR="00003DFB" w:rsidRPr="00003DFB" w14:paraId="65EB08CB" w14:textId="77777777" w:rsidTr="00003DFB">
        <w:trPr>
          <w:trHeight w:val="449"/>
        </w:trPr>
        <w:tc>
          <w:tcPr>
            <w:tcW w:w="550" w:type="dxa"/>
            <w:tcBorders>
              <w:top w:val="single" w:sz="4" w:space="0" w:color="auto"/>
              <w:bottom w:val="single" w:sz="4" w:space="0" w:color="auto"/>
            </w:tcBorders>
            <w:shd w:val="clear" w:color="auto" w:fill="FFFFFF"/>
          </w:tcPr>
          <w:p w14:paraId="10AA3060" w14:textId="77777777" w:rsidR="00003DFB" w:rsidRPr="00003DFB" w:rsidRDefault="00003DFB" w:rsidP="00003DFB">
            <w:pPr>
              <w:jc w:val="left"/>
              <w:rPr>
                <w:color w:val="000000"/>
              </w:rPr>
            </w:pPr>
            <w:r w:rsidRPr="00003DFB">
              <w:rPr>
                <w:color w:val="000000"/>
              </w:rPr>
              <w:t>340</w:t>
            </w:r>
          </w:p>
        </w:tc>
        <w:tc>
          <w:tcPr>
            <w:tcW w:w="1646" w:type="dxa"/>
            <w:tcBorders>
              <w:top w:val="single" w:sz="4" w:space="0" w:color="auto"/>
              <w:bottom w:val="single" w:sz="4" w:space="0" w:color="auto"/>
            </w:tcBorders>
            <w:shd w:val="clear" w:color="auto" w:fill="FFFFFF"/>
          </w:tcPr>
          <w:p w14:paraId="6C0E97E2" w14:textId="77777777" w:rsidR="00003DFB" w:rsidRPr="00003DFB" w:rsidRDefault="00003DFB" w:rsidP="00003DFB">
            <w:pPr>
              <w:jc w:val="left"/>
              <w:rPr>
                <w:color w:val="000000"/>
              </w:rPr>
            </w:pPr>
            <w:r w:rsidRPr="00003DFB">
              <w:rPr>
                <w:color w:val="000000"/>
              </w:rPr>
              <w:t>NUM702</w:t>
            </w:r>
          </w:p>
        </w:tc>
        <w:tc>
          <w:tcPr>
            <w:tcW w:w="1647" w:type="dxa"/>
            <w:tcBorders>
              <w:top w:val="single" w:sz="4" w:space="0" w:color="auto"/>
              <w:bottom w:val="single" w:sz="4" w:space="0" w:color="auto"/>
            </w:tcBorders>
            <w:shd w:val="clear" w:color="auto" w:fill="FFFFFF"/>
          </w:tcPr>
          <w:p w14:paraId="06E59E1C"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1EF45F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5B7A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83108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1D966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C20EB2E" w14:textId="77777777" w:rsidR="00003DFB" w:rsidRPr="00003DFB" w:rsidRDefault="00003DFB" w:rsidP="00003DFB">
            <w:pPr>
              <w:jc w:val="left"/>
              <w:rPr>
                <w:color w:val="000000"/>
              </w:rPr>
            </w:pPr>
          </w:p>
        </w:tc>
      </w:tr>
      <w:tr w:rsidR="00003DFB" w:rsidRPr="00003DFB" w14:paraId="4FB78830" w14:textId="77777777" w:rsidTr="00003DFB">
        <w:trPr>
          <w:trHeight w:val="449"/>
        </w:trPr>
        <w:tc>
          <w:tcPr>
            <w:tcW w:w="550" w:type="dxa"/>
            <w:tcBorders>
              <w:top w:val="single" w:sz="4" w:space="0" w:color="auto"/>
              <w:bottom w:val="single" w:sz="4" w:space="0" w:color="auto"/>
            </w:tcBorders>
            <w:shd w:val="clear" w:color="auto" w:fill="FFFFFF"/>
          </w:tcPr>
          <w:p w14:paraId="04BD3FB9" w14:textId="77777777" w:rsidR="00003DFB" w:rsidRPr="00003DFB" w:rsidRDefault="00003DFB" w:rsidP="00003DFB">
            <w:pPr>
              <w:jc w:val="left"/>
              <w:rPr>
                <w:color w:val="000000"/>
              </w:rPr>
            </w:pPr>
            <w:r w:rsidRPr="00003DFB">
              <w:rPr>
                <w:color w:val="000000"/>
              </w:rPr>
              <w:t>341</w:t>
            </w:r>
          </w:p>
        </w:tc>
        <w:tc>
          <w:tcPr>
            <w:tcW w:w="1646" w:type="dxa"/>
            <w:tcBorders>
              <w:top w:val="single" w:sz="4" w:space="0" w:color="auto"/>
              <w:bottom w:val="single" w:sz="4" w:space="0" w:color="auto"/>
            </w:tcBorders>
            <w:shd w:val="clear" w:color="auto" w:fill="FFFFFF"/>
          </w:tcPr>
          <w:p w14:paraId="6B4245DD" w14:textId="77777777" w:rsidR="00003DFB" w:rsidRPr="00003DFB" w:rsidRDefault="00003DFB" w:rsidP="00003DFB">
            <w:pPr>
              <w:jc w:val="left"/>
              <w:rPr>
                <w:color w:val="000000"/>
              </w:rPr>
            </w:pPr>
            <w:r w:rsidRPr="00003DFB">
              <w:rPr>
                <w:color w:val="000000"/>
              </w:rPr>
              <w:t>NUM320</w:t>
            </w:r>
          </w:p>
        </w:tc>
        <w:tc>
          <w:tcPr>
            <w:tcW w:w="1647" w:type="dxa"/>
            <w:tcBorders>
              <w:top w:val="single" w:sz="4" w:space="0" w:color="auto"/>
              <w:bottom w:val="single" w:sz="4" w:space="0" w:color="auto"/>
            </w:tcBorders>
            <w:shd w:val="clear" w:color="auto" w:fill="FFFFFF"/>
          </w:tcPr>
          <w:p w14:paraId="687F2F3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24220A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DEC575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EDEFA4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34114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788371F" w14:textId="77777777" w:rsidR="00003DFB" w:rsidRPr="00003DFB" w:rsidRDefault="00003DFB" w:rsidP="00003DFB">
            <w:pPr>
              <w:jc w:val="left"/>
              <w:rPr>
                <w:color w:val="000000"/>
              </w:rPr>
            </w:pPr>
          </w:p>
        </w:tc>
      </w:tr>
      <w:tr w:rsidR="00003DFB" w:rsidRPr="00003DFB" w14:paraId="7D3C8CBF" w14:textId="77777777" w:rsidTr="00003DFB">
        <w:trPr>
          <w:trHeight w:val="449"/>
        </w:trPr>
        <w:tc>
          <w:tcPr>
            <w:tcW w:w="550" w:type="dxa"/>
            <w:tcBorders>
              <w:top w:val="single" w:sz="4" w:space="0" w:color="auto"/>
              <w:bottom w:val="single" w:sz="4" w:space="0" w:color="auto"/>
            </w:tcBorders>
            <w:shd w:val="clear" w:color="auto" w:fill="FFFFFF"/>
          </w:tcPr>
          <w:p w14:paraId="4EF070CE" w14:textId="77777777" w:rsidR="00003DFB" w:rsidRPr="00003DFB" w:rsidRDefault="00003DFB" w:rsidP="00003DFB">
            <w:pPr>
              <w:jc w:val="left"/>
              <w:rPr>
                <w:color w:val="000000"/>
              </w:rPr>
            </w:pPr>
            <w:r w:rsidRPr="00003DFB">
              <w:rPr>
                <w:color w:val="000000"/>
              </w:rPr>
              <w:t>342</w:t>
            </w:r>
          </w:p>
        </w:tc>
        <w:tc>
          <w:tcPr>
            <w:tcW w:w="1646" w:type="dxa"/>
            <w:tcBorders>
              <w:top w:val="single" w:sz="4" w:space="0" w:color="auto"/>
              <w:bottom w:val="single" w:sz="4" w:space="0" w:color="auto"/>
            </w:tcBorders>
            <w:shd w:val="clear" w:color="auto" w:fill="FFFFFF"/>
          </w:tcPr>
          <w:p w14:paraId="792460BB" w14:textId="77777777" w:rsidR="00003DFB" w:rsidRPr="00003DFB" w:rsidRDefault="00003DFB" w:rsidP="00003DFB">
            <w:pPr>
              <w:jc w:val="left"/>
              <w:rPr>
                <w:color w:val="000000"/>
              </w:rPr>
            </w:pPr>
            <w:r w:rsidRPr="00003DFB">
              <w:rPr>
                <w:color w:val="000000"/>
              </w:rPr>
              <w:t>COL810</w:t>
            </w:r>
          </w:p>
        </w:tc>
        <w:tc>
          <w:tcPr>
            <w:tcW w:w="1647" w:type="dxa"/>
            <w:tcBorders>
              <w:top w:val="single" w:sz="4" w:space="0" w:color="auto"/>
              <w:bottom w:val="single" w:sz="4" w:space="0" w:color="auto"/>
            </w:tcBorders>
            <w:shd w:val="clear" w:color="auto" w:fill="FFFFFF"/>
          </w:tcPr>
          <w:p w14:paraId="039FD43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59D9D4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AA8397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2B231D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92E351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CB740C4" w14:textId="77777777" w:rsidR="00003DFB" w:rsidRPr="00003DFB" w:rsidRDefault="00003DFB" w:rsidP="00003DFB">
            <w:pPr>
              <w:jc w:val="left"/>
              <w:rPr>
                <w:color w:val="000000"/>
              </w:rPr>
            </w:pPr>
          </w:p>
        </w:tc>
      </w:tr>
      <w:tr w:rsidR="00003DFB" w:rsidRPr="00003DFB" w14:paraId="4D1BB514" w14:textId="77777777" w:rsidTr="00003DFB">
        <w:trPr>
          <w:trHeight w:val="449"/>
        </w:trPr>
        <w:tc>
          <w:tcPr>
            <w:tcW w:w="550" w:type="dxa"/>
            <w:tcBorders>
              <w:top w:val="single" w:sz="4" w:space="0" w:color="auto"/>
              <w:bottom w:val="single" w:sz="4" w:space="0" w:color="auto"/>
            </w:tcBorders>
            <w:shd w:val="clear" w:color="auto" w:fill="FFFFFF"/>
          </w:tcPr>
          <w:p w14:paraId="16F06AA8" w14:textId="77777777" w:rsidR="00003DFB" w:rsidRPr="00003DFB" w:rsidRDefault="00003DFB" w:rsidP="00003DFB">
            <w:pPr>
              <w:jc w:val="left"/>
              <w:rPr>
                <w:color w:val="000000"/>
              </w:rPr>
            </w:pPr>
            <w:r w:rsidRPr="00003DFB">
              <w:rPr>
                <w:color w:val="000000"/>
              </w:rPr>
              <w:t>343</w:t>
            </w:r>
          </w:p>
        </w:tc>
        <w:tc>
          <w:tcPr>
            <w:tcW w:w="1646" w:type="dxa"/>
            <w:tcBorders>
              <w:top w:val="single" w:sz="4" w:space="0" w:color="auto"/>
              <w:bottom w:val="single" w:sz="4" w:space="0" w:color="auto"/>
            </w:tcBorders>
            <w:shd w:val="clear" w:color="auto" w:fill="FFFFFF"/>
          </w:tcPr>
          <w:p w14:paraId="20387ED5" w14:textId="77777777" w:rsidR="00003DFB" w:rsidRPr="00003DFB" w:rsidRDefault="00003DFB" w:rsidP="00003DFB">
            <w:pPr>
              <w:jc w:val="left"/>
              <w:rPr>
                <w:color w:val="000000"/>
              </w:rPr>
            </w:pPr>
            <w:r w:rsidRPr="00003DFB">
              <w:rPr>
                <w:color w:val="000000"/>
              </w:rPr>
              <w:t>D943</w:t>
            </w:r>
          </w:p>
        </w:tc>
        <w:tc>
          <w:tcPr>
            <w:tcW w:w="1647" w:type="dxa"/>
            <w:tcBorders>
              <w:top w:val="single" w:sz="4" w:space="0" w:color="auto"/>
              <w:bottom w:val="single" w:sz="4" w:space="0" w:color="auto"/>
            </w:tcBorders>
            <w:shd w:val="clear" w:color="auto" w:fill="FFFFFF"/>
          </w:tcPr>
          <w:p w14:paraId="3266760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FCA399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C1124C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8BD0A5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74169F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38C0154" w14:textId="77777777" w:rsidR="00003DFB" w:rsidRPr="00003DFB" w:rsidRDefault="00003DFB" w:rsidP="00003DFB">
            <w:pPr>
              <w:jc w:val="left"/>
              <w:rPr>
                <w:color w:val="000000"/>
              </w:rPr>
            </w:pPr>
          </w:p>
        </w:tc>
      </w:tr>
      <w:tr w:rsidR="00003DFB" w:rsidRPr="00003DFB" w14:paraId="0E99D815" w14:textId="77777777" w:rsidTr="00003DFB">
        <w:trPr>
          <w:trHeight w:val="449"/>
        </w:trPr>
        <w:tc>
          <w:tcPr>
            <w:tcW w:w="550" w:type="dxa"/>
            <w:tcBorders>
              <w:top w:val="single" w:sz="4" w:space="0" w:color="auto"/>
              <w:bottom w:val="single" w:sz="4" w:space="0" w:color="auto"/>
            </w:tcBorders>
            <w:shd w:val="clear" w:color="auto" w:fill="FFFFFF"/>
          </w:tcPr>
          <w:p w14:paraId="3AFE97A2" w14:textId="77777777" w:rsidR="00003DFB" w:rsidRPr="00003DFB" w:rsidRDefault="00003DFB" w:rsidP="00003DFB">
            <w:pPr>
              <w:jc w:val="left"/>
              <w:rPr>
                <w:color w:val="000000"/>
              </w:rPr>
            </w:pPr>
            <w:r w:rsidRPr="00003DFB">
              <w:rPr>
                <w:color w:val="000000"/>
              </w:rPr>
              <w:t>344</w:t>
            </w:r>
          </w:p>
        </w:tc>
        <w:tc>
          <w:tcPr>
            <w:tcW w:w="1646" w:type="dxa"/>
            <w:tcBorders>
              <w:top w:val="single" w:sz="4" w:space="0" w:color="auto"/>
              <w:bottom w:val="single" w:sz="4" w:space="0" w:color="auto"/>
            </w:tcBorders>
            <w:shd w:val="clear" w:color="auto" w:fill="FFFFFF"/>
          </w:tcPr>
          <w:p w14:paraId="540BF3BF" w14:textId="77777777" w:rsidR="00003DFB" w:rsidRPr="00003DFB" w:rsidRDefault="00003DFB" w:rsidP="00003DFB">
            <w:pPr>
              <w:jc w:val="left"/>
              <w:rPr>
                <w:color w:val="000000"/>
              </w:rPr>
            </w:pPr>
            <w:r w:rsidRPr="00003DFB">
              <w:rPr>
                <w:color w:val="000000"/>
              </w:rPr>
              <w:t>C260</w:t>
            </w:r>
          </w:p>
        </w:tc>
        <w:tc>
          <w:tcPr>
            <w:tcW w:w="1647" w:type="dxa"/>
            <w:tcBorders>
              <w:top w:val="single" w:sz="4" w:space="0" w:color="auto"/>
              <w:bottom w:val="single" w:sz="4" w:space="0" w:color="auto"/>
            </w:tcBorders>
            <w:shd w:val="clear" w:color="auto" w:fill="FFFFFF"/>
          </w:tcPr>
          <w:p w14:paraId="6992D4AE"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0F5FF7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55389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67D41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403FC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5DBDC28" w14:textId="77777777" w:rsidR="00003DFB" w:rsidRPr="00003DFB" w:rsidRDefault="00003DFB" w:rsidP="00003DFB">
            <w:pPr>
              <w:jc w:val="left"/>
              <w:rPr>
                <w:color w:val="000000"/>
              </w:rPr>
            </w:pPr>
          </w:p>
        </w:tc>
      </w:tr>
      <w:tr w:rsidR="00003DFB" w:rsidRPr="00003DFB" w14:paraId="691A6CBB" w14:textId="77777777" w:rsidTr="00003DFB">
        <w:trPr>
          <w:trHeight w:val="449"/>
        </w:trPr>
        <w:tc>
          <w:tcPr>
            <w:tcW w:w="550" w:type="dxa"/>
            <w:tcBorders>
              <w:top w:val="single" w:sz="4" w:space="0" w:color="auto"/>
              <w:bottom w:val="single" w:sz="4" w:space="0" w:color="auto"/>
            </w:tcBorders>
            <w:shd w:val="clear" w:color="auto" w:fill="FFFFFF"/>
          </w:tcPr>
          <w:p w14:paraId="3F035740" w14:textId="77777777" w:rsidR="00003DFB" w:rsidRPr="00003DFB" w:rsidRDefault="00003DFB" w:rsidP="00003DFB">
            <w:pPr>
              <w:jc w:val="left"/>
              <w:rPr>
                <w:color w:val="000000"/>
              </w:rPr>
            </w:pPr>
            <w:r w:rsidRPr="00003DFB">
              <w:rPr>
                <w:color w:val="000000"/>
              </w:rPr>
              <w:t>345</w:t>
            </w:r>
          </w:p>
        </w:tc>
        <w:tc>
          <w:tcPr>
            <w:tcW w:w="1646" w:type="dxa"/>
            <w:tcBorders>
              <w:top w:val="single" w:sz="4" w:space="0" w:color="auto"/>
              <w:bottom w:val="single" w:sz="4" w:space="0" w:color="auto"/>
            </w:tcBorders>
            <w:shd w:val="clear" w:color="auto" w:fill="FFFFFF"/>
          </w:tcPr>
          <w:p w14:paraId="7E36FFDF" w14:textId="77777777" w:rsidR="00003DFB" w:rsidRPr="00003DFB" w:rsidRDefault="00003DFB" w:rsidP="00003DFB">
            <w:pPr>
              <w:jc w:val="left"/>
              <w:rPr>
                <w:color w:val="000000"/>
              </w:rPr>
            </w:pPr>
            <w:r w:rsidRPr="00003DFB">
              <w:rPr>
                <w:color w:val="000000"/>
              </w:rPr>
              <w:t>C624</w:t>
            </w:r>
          </w:p>
        </w:tc>
        <w:tc>
          <w:tcPr>
            <w:tcW w:w="1647" w:type="dxa"/>
            <w:tcBorders>
              <w:top w:val="single" w:sz="4" w:space="0" w:color="auto"/>
              <w:bottom w:val="single" w:sz="4" w:space="0" w:color="auto"/>
            </w:tcBorders>
            <w:shd w:val="clear" w:color="auto" w:fill="FFFFFF"/>
          </w:tcPr>
          <w:p w14:paraId="1F03151C"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44D99D4" w14:textId="77777777" w:rsidR="00003DFB" w:rsidRPr="00003DFB" w:rsidRDefault="00003DFB" w:rsidP="00003DFB">
            <w:pPr>
              <w:jc w:val="left"/>
              <w:rPr>
                <w:color w:val="000000"/>
              </w:rPr>
            </w:pPr>
          </w:p>
        </w:tc>
        <w:tc>
          <w:tcPr>
            <w:tcW w:w="1647" w:type="dxa"/>
            <w:shd w:val="clear" w:color="auto" w:fill="FFFFFF"/>
          </w:tcPr>
          <w:p w14:paraId="40133EDF" w14:textId="77777777" w:rsidR="00003DFB" w:rsidRPr="00003DFB" w:rsidRDefault="00003DFB" w:rsidP="00003DFB">
            <w:pPr>
              <w:jc w:val="left"/>
              <w:rPr>
                <w:color w:val="000000"/>
              </w:rPr>
            </w:pPr>
          </w:p>
        </w:tc>
        <w:tc>
          <w:tcPr>
            <w:tcW w:w="1647" w:type="dxa"/>
            <w:shd w:val="clear" w:color="auto" w:fill="FFFFFF"/>
          </w:tcPr>
          <w:p w14:paraId="3D5FB73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C04C0C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D6364AE" w14:textId="77777777" w:rsidR="00003DFB" w:rsidRPr="00003DFB" w:rsidRDefault="00003DFB" w:rsidP="00003DFB">
            <w:pPr>
              <w:jc w:val="left"/>
              <w:rPr>
                <w:color w:val="000000"/>
              </w:rPr>
            </w:pPr>
          </w:p>
        </w:tc>
      </w:tr>
      <w:tr w:rsidR="00003DFB" w:rsidRPr="00003DFB" w14:paraId="3122408D" w14:textId="77777777" w:rsidTr="00003DFB">
        <w:trPr>
          <w:trHeight w:val="449"/>
        </w:trPr>
        <w:tc>
          <w:tcPr>
            <w:tcW w:w="550" w:type="dxa"/>
            <w:tcBorders>
              <w:top w:val="single" w:sz="4" w:space="0" w:color="auto"/>
              <w:bottom w:val="nil"/>
            </w:tcBorders>
            <w:shd w:val="clear" w:color="auto" w:fill="FFFFFF"/>
          </w:tcPr>
          <w:p w14:paraId="35CA3626" w14:textId="77777777" w:rsidR="00003DFB" w:rsidRPr="00003DFB" w:rsidRDefault="00003DFB" w:rsidP="00003DFB">
            <w:pPr>
              <w:jc w:val="left"/>
              <w:rPr>
                <w:color w:val="000000"/>
              </w:rPr>
            </w:pPr>
            <w:r>
              <w:rPr>
                <w:color w:val="000000"/>
              </w:rPr>
              <w:t>346</w:t>
            </w:r>
          </w:p>
        </w:tc>
        <w:tc>
          <w:tcPr>
            <w:tcW w:w="1646" w:type="dxa"/>
            <w:tcBorders>
              <w:top w:val="single" w:sz="4" w:space="0" w:color="auto"/>
              <w:bottom w:val="nil"/>
            </w:tcBorders>
            <w:shd w:val="clear" w:color="auto" w:fill="FFFFFF"/>
          </w:tcPr>
          <w:p w14:paraId="298C1F15" w14:textId="77777777" w:rsidR="00003DFB" w:rsidRPr="00003DFB" w:rsidRDefault="00003DFB" w:rsidP="00003DFB">
            <w:pPr>
              <w:jc w:val="left"/>
              <w:rPr>
                <w:color w:val="000000"/>
              </w:rPr>
            </w:pPr>
            <w:r>
              <w:rPr>
                <w:color w:val="000000"/>
              </w:rPr>
              <w:t>C715</w:t>
            </w:r>
          </w:p>
        </w:tc>
        <w:tc>
          <w:tcPr>
            <w:tcW w:w="1647" w:type="dxa"/>
            <w:tcBorders>
              <w:top w:val="single" w:sz="4" w:space="0" w:color="auto"/>
              <w:bottom w:val="nil"/>
            </w:tcBorders>
            <w:shd w:val="clear" w:color="auto" w:fill="FFFFFF"/>
          </w:tcPr>
          <w:p w14:paraId="7F9122D8" w14:textId="77777777" w:rsidR="00003DFB" w:rsidRPr="00003DFB" w:rsidRDefault="00003DFB" w:rsidP="00003DFB">
            <w:pPr>
              <w:jc w:val="left"/>
              <w:rPr>
                <w:color w:val="000000"/>
              </w:rPr>
            </w:pPr>
            <w:r>
              <w:rPr>
                <w:color w:val="000000"/>
              </w:rPr>
              <w:t>Integer</w:t>
            </w:r>
          </w:p>
        </w:tc>
        <w:tc>
          <w:tcPr>
            <w:tcW w:w="1647" w:type="dxa"/>
            <w:shd w:val="clear" w:color="auto" w:fill="FFFFFF"/>
          </w:tcPr>
          <w:p w14:paraId="7DF2BDD6"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6469C73B" w14:textId="77777777" w:rsidR="00003DFB" w:rsidRPr="00003DFB" w:rsidRDefault="00003DFB" w:rsidP="00003DFB">
            <w:pPr>
              <w:jc w:val="left"/>
              <w:rPr>
                <w:color w:val="000000"/>
              </w:rPr>
            </w:pPr>
            <w:r>
              <w:rPr>
                <w:color w:val="000000"/>
              </w:rPr>
              <w:t>C206</w:t>
            </w:r>
          </w:p>
        </w:tc>
        <w:tc>
          <w:tcPr>
            <w:tcW w:w="1647" w:type="dxa"/>
            <w:shd w:val="clear" w:color="auto" w:fill="FFFFFF"/>
          </w:tcPr>
          <w:p w14:paraId="490D1273"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1589B4D3" w14:textId="77777777" w:rsidR="00003DFB" w:rsidRPr="00412367" w:rsidRDefault="00003DFB" w:rsidP="00003DFB">
            <w:pPr>
              <w:jc w:val="left"/>
              <w:rPr>
                <w:color w:val="000000"/>
                <w:lang w:val="en-US"/>
                <w:rPrChange w:id="2744" w:author="Huke, Juan (extern)" w:date="2024-05-22T18:35:00Z">
                  <w:rPr>
                    <w:color w:val="000000"/>
                  </w:rPr>
                </w:rPrChange>
              </w:rPr>
            </w:pPr>
            <w:r w:rsidRPr="00412367">
              <w:rPr>
                <w:color w:val="000000"/>
                <w:lang w:val="en-US"/>
                <w:rPrChange w:id="2745" w:author="Huke, Juan (extern)" w:date="2024-05-22T18:35:00Z">
                  <w:rPr>
                    <w:color w:val="000000"/>
                  </w:rPr>
                </w:rPrChange>
              </w:rPr>
              <w:t>If  XX_DELISYST in ('106','211','218','219','512','210','222','223','224','225','226','227','228','237’</w:t>
            </w:r>
          </w:p>
          <w:p w14:paraId="5EEABD78" w14:textId="77777777" w:rsidR="00003DFB" w:rsidRPr="00412367" w:rsidRDefault="00003DFB" w:rsidP="00003DFB">
            <w:pPr>
              <w:jc w:val="left"/>
              <w:rPr>
                <w:color w:val="000000"/>
                <w:lang w:val="en-US"/>
                <w:rPrChange w:id="2746" w:author="Huke, Juan (extern)" w:date="2024-05-22T18:35:00Z">
                  <w:rPr>
                    <w:color w:val="000000"/>
                  </w:rPr>
                </w:rPrChange>
              </w:rPr>
            </w:pPr>
            <w:r w:rsidRPr="00412367">
              <w:rPr>
                <w:color w:val="000000"/>
                <w:lang w:val="en-US"/>
                <w:rPrChange w:id="2747" w:author="Huke, Juan (extern)" w:date="2024-05-22T18:35:00Z">
                  <w:rPr>
                    <w:color w:val="000000"/>
                  </w:rPr>
                </w:rPrChange>
              </w:rPr>
              <w:t xml:space="preserve">') </w:t>
            </w:r>
          </w:p>
          <w:p w14:paraId="6E7394FC" w14:textId="77777777" w:rsidR="00003DFB" w:rsidRPr="00412367" w:rsidRDefault="00003DFB" w:rsidP="00003DFB">
            <w:pPr>
              <w:jc w:val="left"/>
              <w:rPr>
                <w:color w:val="000000"/>
                <w:lang w:val="en-US"/>
                <w:rPrChange w:id="2748" w:author="Huke, Juan (extern)" w:date="2024-05-22T18:35:00Z">
                  <w:rPr>
                    <w:color w:val="000000"/>
                  </w:rPr>
                </w:rPrChange>
              </w:rPr>
            </w:pPr>
            <w:r w:rsidRPr="00412367">
              <w:rPr>
                <w:color w:val="000000"/>
                <w:lang w:val="en-US"/>
                <w:rPrChange w:id="2749" w:author="Huke, Juan (extern)" w:date="2024-05-22T18:35:00Z">
                  <w:rPr>
                    <w:color w:val="000000"/>
                  </w:rPr>
                </w:rPrChange>
              </w:rPr>
              <w:t>And C206 is NULL</w:t>
            </w:r>
          </w:p>
          <w:p w14:paraId="63277311" w14:textId="77777777" w:rsidR="00003DFB" w:rsidRPr="00412367" w:rsidRDefault="00003DFB" w:rsidP="00003DFB">
            <w:pPr>
              <w:jc w:val="left"/>
              <w:rPr>
                <w:color w:val="000000"/>
                <w:lang w:val="en-US"/>
                <w:rPrChange w:id="2750" w:author="Huke, Juan (extern)" w:date="2024-05-22T18:35:00Z">
                  <w:rPr>
                    <w:color w:val="000000"/>
                  </w:rPr>
                </w:rPrChange>
              </w:rPr>
            </w:pPr>
            <w:r w:rsidRPr="00412367">
              <w:rPr>
                <w:color w:val="000000"/>
                <w:lang w:val="en-US"/>
                <w:rPrChange w:id="2751" w:author="Huke, Juan (extern)" w:date="2024-05-22T18:35:00Z">
                  <w:rPr>
                    <w:color w:val="000000"/>
                  </w:rPr>
                </w:rPrChange>
              </w:rPr>
              <w:t>Then C715=030</w:t>
            </w:r>
          </w:p>
        </w:tc>
        <w:tc>
          <w:tcPr>
            <w:tcW w:w="2906" w:type="dxa"/>
            <w:tcBorders>
              <w:top w:val="single" w:sz="4" w:space="0" w:color="auto"/>
              <w:bottom w:val="nil"/>
            </w:tcBorders>
            <w:shd w:val="clear" w:color="auto" w:fill="FFFFFF"/>
          </w:tcPr>
          <w:p w14:paraId="7B764630" w14:textId="77777777" w:rsidR="00003DFB" w:rsidRDefault="00003DFB" w:rsidP="00003DFB">
            <w:pPr>
              <w:jc w:val="left"/>
              <w:rPr>
                <w:color w:val="000000"/>
              </w:rPr>
            </w:pPr>
            <w:r>
              <w:rPr>
                <w:color w:val="000000"/>
              </w:rPr>
              <w:t>Restlaufzeitenband LCR/NSFR</w:t>
            </w:r>
          </w:p>
          <w:p w14:paraId="036F98AD" w14:textId="77777777" w:rsidR="00003DFB" w:rsidRDefault="00003DFB" w:rsidP="00003DFB">
            <w:pPr>
              <w:jc w:val="left"/>
              <w:rPr>
                <w:color w:val="000000"/>
              </w:rPr>
            </w:pPr>
          </w:p>
          <w:p w14:paraId="6B40D46D" w14:textId="77777777" w:rsidR="00003DFB" w:rsidRPr="00003DFB" w:rsidRDefault="00003DFB" w:rsidP="00003DFB">
            <w:pPr>
              <w:jc w:val="left"/>
              <w:rPr>
                <w:color w:val="000000"/>
              </w:rPr>
            </w:pPr>
            <w:r>
              <w:rPr>
                <w:color w:val="000000"/>
              </w:rPr>
              <w:t>030 = Bis einschließlich 30 Tage</w:t>
            </w:r>
          </w:p>
        </w:tc>
      </w:tr>
      <w:tr w:rsidR="00003DFB" w:rsidRPr="00003DFB" w14:paraId="68296506" w14:textId="77777777" w:rsidTr="00003DFB">
        <w:trPr>
          <w:trHeight w:val="449"/>
        </w:trPr>
        <w:tc>
          <w:tcPr>
            <w:tcW w:w="550" w:type="dxa"/>
            <w:tcBorders>
              <w:top w:val="nil"/>
              <w:bottom w:val="single" w:sz="4" w:space="0" w:color="auto"/>
            </w:tcBorders>
            <w:shd w:val="clear" w:color="auto" w:fill="FFFFFF"/>
          </w:tcPr>
          <w:p w14:paraId="0A132AE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60C26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70F640E" w14:textId="77777777" w:rsidR="00003DFB" w:rsidRDefault="00003DFB" w:rsidP="00003DFB">
            <w:pPr>
              <w:jc w:val="left"/>
              <w:rPr>
                <w:color w:val="000000"/>
              </w:rPr>
            </w:pPr>
          </w:p>
        </w:tc>
        <w:tc>
          <w:tcPr>
            <w:tcW w:w="1647" w:type="dxa"/>
            <w:shd w:val="clear" w:color="auto" w:fill="FFFFFF"/>
          </w:tcPr>
          <w:p w14:paraId="347E371E" w14:textId="77777777" w:rsidR="00003DFB" w:rsidRDefault="00003DFB" w:rsidP="00003DFB">
            <w:pPr>
              <w:jc w:val="left"/>
              <w:rPr>
                <w:color w:val="000000"/>
              </w:rPr>
            </w:pPr>
            <w:r>
              <w:rPr>
                <w:color w:val="000000"/>
              </w:rPr>
              <w:t>XX_C_CONTRACT_KG</w:t>
            </w:r>
          </w:p>
        </w:tc>
        <w:tc>
          <w:tcPr>
            <w:tcW w:w="1647" w:type="dxa"/>
            <w:shd w:val="clear" w:color="auto" w:fill="FFFFFF"/>
          </w:tcPr>
          <w:p w14:paraId="69153F0E" w14:textId="77777777" w:rsidR="00003DFB" w:rsidRDefault="00003DFB" w:rsidP="00003DFB">
            <w:pPr>
              <w:jc w:val="left"/>
              <w:rPr>
                <w:color w:val="000000"/>
              </w:rPr>
            </w:pPr>
            <w:r>
              <w:rPr>
                <w:color w:val="000000"/>
              </w:rPr>
              <w:t>XX_DELISYST</w:t>
            </w:r>
          </w:p>
        </w:tc>
        <w:tc>
          <w:tcPr>
            <w:tcW w:w="1647" w:type="dxa"/>
            <w:shd w:val="clear" w:color="auto" w:fill="FFFFFF"/>
          </w:tcPr>
          <w:p w14:paraId="6F20EF06"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5D7EAB7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F840E67" w14:textId="77777777" w:rsidR="00003DFB" w:rsidRDefault="00003DFB" w:rsidP="00003DFB">
            <w:pPr>
              <w:jc w:val="left"/>
              <w:rPr>
                <w:color w:val="000000"/>
              </w:rPr>
            </w:pPr>
          </w:p>
        </w:tc>
      </w:tr>
      <w:tr w:rsidR="00003DFB" w:rsidRPr="00003DFB" w14:paraId="6788E7AB" w14:textId="77777777" w:rsidTr="00003DFB">
        <w:trPr>
          <w:trHeight w:val="449"/>
        </w:trPr>
        <w:tc>
          <w:tcPr>
            <w:tcW w:w="550" w:type="dxa"/>
            <w:tcBorders>
              <w:top w:val="single" w:sz="4" w:space="0" w:color="auto"/>
              <w:bottom w:val="nil"/>
            </w:tcBorders>
            <w:shd w:val="clear" w:color="auto" w:fill="FFFFFF"/>
          </w:tcPr>
          <w:p w14:paraId="17158EB1" w14:textId="77777777" w:rsidR="00003DFB" w:rsidRDefault="00003DFB" w:rsidP="00003DFB">
            <w:pPr>
              <w:jc w:val="left"/>
              <w:rPr>
                <w:color w:val="000000"/>
              </w:rPr>
            </w:pPr>
            <w:r>
              <w:rPr>
                <w:color w:val="000000"/>
              </w:rPr>
              <w:lastRenderedPageBreak/>
              <w:t>347</w:t>
            </w:r>
          </w:p>
        </w:tc>
        <w:tc>
          <w:tcPr>
            <w:tcW w:w="1646" w:type="dxa"/>
            <w:tcBorders>
              <w:top w:val="single" w:sz="4" w:space="0" w:color="auto"/>
              <w:bottom w:val="nil"/>
            </w:tcBorders>
            <w:shd w:val="clear" w:color="auto" w:fill="FFFFFF"/>
          </w:tcPr>
          <w:p w14:paraId="310FEB47" w14:textId="77777777" w:rsidR="00003DFB" w:rsidRDefault="00003DFB" w:rsidP="00003DFB">
            <w:pPr>
              <w:jc w:val="left"/>
              <w:rPr>
                <w:color w:val="000000"/>
              </w:rPr>
            </w:pPr>
            <w:r>
              <w:rPr>
                <w:color w:val="000000"/>
              </w:rPr>
              <w:t>C773</w:t>
            </w:r>
          </w:p>
        </w:tc>
        <w:tc>
          <w:tcPr>
            <w:tcW w:w="1647" w:type="dxa"/>
            <w:tcBorders>
              <w:top w:val="single" w:sz="4" w:space="0" w:color="auto"/>
              <w:bottom w:val="nil"/>
            </w:tcBorders>
            <w:shd w:val="clear" w:color="auto" w:fill="FFFFFF"/>
          </w:tcPr>
          <w:p w14:paraId="4AC1C780" w14:textId="77777777" w:rsidR="00003DFB" w:rsidRDefault="00003DFB" w:rsidP="00003DFB">
            <w:pPr>
              <w:jc w:val="left"/>
              <w:rPr>
                <w:color w:val="000000"/>
              </w:rPr>
            </w:pPr>
            <w:r>
              <w:rPr>
                <w:color w:val="000000"/>
              </w:rPr>
              <w:t>Integer</w:t>
            </w:r>
          </w:p>
        </w:tc>
        <w:tc>
          <w:tcPr>
            <w:tcW w:w="1647" w:type="dxa"/>
            <w:shd w:val="clear" w:color="auto" w:fill="FFFFFF"/>
          </w:tcPr>
          <w:p w14:paraId="070F68FF" w14:textId="77777777" w:rsidR="00003DFB" w:rsidRDefault="00003DFB" w:rsidP="00003DFB">
            <w:pPr>
              <w:jc w:val="left"/>
              <w:rPr>
                <w:color w:val="000000"/>
              </w:rPr>
            </w:pPr>
            <w:r>
              <w:rPr>
                <w:color w:val="000000"/>
              </w:rPr>
              <w:t>XX_C_CONTRACT_KG</w:t>
            </w:r>
          </w:p>
        </w:tc>
        <w:tc>
          <w:tcPr>
            <w:tcW w:w="1647" w:type="dxa"/>
            <w:shd w:val="clear" w:color="auto" w:fill="FFFFFF"/>
          </w:tcPr>
          <w:p w14:paraId="753BBCE6" w14:textId="77777777" w:rsidR="00003DFB" w:rsidRDefault="00003DFB" w:rsidP="00003DFB">
            <w:pPr>
              <w:jc w:val="left"/>
              <w:rPr>
                <w:color w:val="000000"/>
              </w:rPr>
            </w:pPr>
            <w:r>
              <w:rPr>
                <w:color w:val="000000"/>
              </w:rPr>
              <w:t>XX_DELISYST</w:t>
            </w:r>
          </w:p>
        </w:tc>
        <w:tc>
          <w:tcPr>
            <w:tcW w:w="1647" w:type="dxa"/>
            <w:shd w:val="clear" w:color="auto" w:fill="FFFFFF"/>
          </w:tcPr>
          <w:p w14:paraId="0FCAC196"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70715F0C" w14:textId="77777777" w:rsidR="00003DFB" w:rsidRPr="00412367" w:rsidRDefault="00003DFB" w:rsidP="00003DFB">
            <w:pPr>
              <w:jc w:val="left"/>
              <w:rPr>
                <w:color w:val="000000"/>
                <w:lang w:val="en-US"/>
                <w:rPrChange w:id="2752" w:author="Huke, Juan (extern)" w:date="2024-05-22T18:35:00Z">
                  <w:rPr>
                    <w:color w:val="000000"/>
                  </w:rPr>
                </w:rPrChange>
              </w:rPr>
            </w:pPr>
            <w:r w:rsidRPr="00412367">
              <w:rPr>
                <w:color w:val="000000"/>
                <w:lang w:val="en-US"/>
                <w:rPrChange w:id="2753" w:author="Huke, Juan (extern)" w:date="2024-05-22T18:35:00Z">
                  <w:rPr>
                    <w:color w:val="000000"/>
                  </w:rPr>
                </w:rPrChange>
              </w:rPr>
              <w:t>if ((XX_DELISYST in ('107','210','223','303','307', '106','210','211','218','219','222','223','224','225','226','227','228','237','512'))) and XX_PRODUCT_TYPE_CDB in ('115','302','303','304','305','308','311', ','313','314','343','423')</w:t>
            </w:r>
          </w:p>
          <w:p w14:paraId="48583B1B" w14:textId="77777777" w:rsidR="00003DFB" w:rsidRDefault="00003DFB" w:rsidP="00003DFB">
            <w:pPr>
              <w:jc w:val="left"/>
              <w:rPr>
                <w:color w:val="000000"/>
              </w:rPr>
            </w:pPr>
            <w:r>
              <w:rPr>
                <w:color w:val="000000"/>
              </w:rPr>
              <w:t>then C773=0</w:t>
            </w:r>
          </w:p>
        </w:tc>
        <w:tc>
          <w:tcPr>
            <w:tcW w:w="2906" w:type="dxa"/>
            <w:tcBorders>
              <w:top w:val="single" w:sz="4" w:space="0" w:color="auto"/>
              <w:bottom w:val="nil"/>
            </w:tcBorders>
            <w:shd w:val="clear" w:color="auto" w:fill="FFFFFF"/>
          </w:tcPr>
          <w:p w14:paraId="7BE05C70" w14:textId="77777777" w:rsidR="00003DFB" w:rsidRDefault="00003DFB" w:rsidP="00003DFB">
            <w:pPr>
              <w:jc w:val="left"/>
              <w:rPr>
                <w:color w:val="000000"/>
              </w:rPr>
            </w:pPr>
            <w:r>
              <w:rPr>
                <w:color w:val="000000"/>
              </w:rPr>
              <w:t>Kategorien Retaileinlagen mit höheren Abflussfaktoren</w:t>
            </w:r>
          </w:p>
          <w:p w14:paraId="69472886" w14:textId="77777777" w:rsidR="00003DFB" w:rsidRDefault="00003DFB" w:rsidP="00003DFB">
            <w:pPr>
              <w:jc w:val="left"/>
              <w:rPr>
                <w:color w:val="000000"/>
              </w:rPr>
            </w:pPr>
          </w:p>
          <w:p w14:paraId="69EA95FD" w14:textId="77777777" w:rsidR="00003DFB" w:rsidRDefault="00003DFB" w:rsidP="00003DFB">
            <w:pPr>
              <w:jc w:val="left"/>
              <w:rPr>
                <w:color w:val="000000"/>
              </w:rPr>
            </w:pPr>
            <w:r>
              <w:rPr>
                <w:color w:val="000000"/>
              </w:rPr>
              <w:t>0 = Keine Kategorie, Retaileinlage kommt nicht für einen höheren Abflussfaktor gem. Art. 25 Abs. 2 und 3 DR in Betracht</w:t>
            </w:r>
          </w:p>
        </w:tc>
      </w:tr>
      <w:tr w:rsidR="00003DFB" w:rsidRPr="00003DFB" w14:paraId="203D691E" w14:textId="77777777" w:rsidTr="00003DFB">
        <w:trPr>
          <w:trHeight w:val="449"/>
        </w:trPr>
        <w:tc>
          <w:tcPr>
            <w:tcW w:w="550" w:type="dxa"/>
            <w:tcBorders>
              <w:top w:val="nil"/>
              <w:bottom w:val="single" w:sz="4" w:space="0" w:color="auto"/>
            </w:tcBorders>
            <w:shd w:val="clear" w:color="auto" w:fill="FFFFFF"/>
          </w:tcPr>
          <w:p w14:paraId="0A2C866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92C095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96FEB42" w14:textId="77777777" w:rsidR="00003DFB" w:rsidRDefault="00003DFB" w:rsidP="00003DFB">
            <w:pPr>
              <w:jc w:val="left"/>
              <w:rPr>
                <w:color w:val="000000"/>
              </w:rPr>
            </w:pPr>
          </w:p>
        </w:tc>
        <w:tc>
          <w:tcPr>
            <w:tcW w:w="1647" w:type="dxa"/>
            <w:shd w:val="clear" w:color="auto" w:fill="FFFFFF"/>
          </w:tcPr>
          <w:p w14:paraId="35A11ED7" w14:textId="77777777" w:rsidR="00003DFB" w:rsidRDefault="00003DFB" w:rsidP="00003DFB">
            <w:pPr>
              <w:jc w:val="left"/>
              <w:rPr>
                <w:color w:val="000000"/>
              </w:rPr>
            </w:pPr>
            <w:r>
              <w:rPr>
                <w:color w:val="000000"/>
              </w:rPr>
              <w:t>XX_C_CONTRACT_KG</w:t>
            </w:r>
          </w:p>
        </w:tc>
        <w:tc>
          <w:tcPr>
            <w:tcW w:w="1647" w:type="dxa"/>
            <w:shd w:val="clear" w:color="auto" w:fill="FFFFFF"/>
          </w:tcPr>
          <w:p w14:paraId="0128EC1C" w14:textId="77777777" w:rsidR="00003DFB" w:rsidRDefault="00003DFB" w:rsidP="00003DFB">
            <w:pPr>
              <w:jc w:val="left"/>
              <w:rPr>
                <w:color w:val="000000"/>
              </w:rPr>
            </w:pPr>
            <w:r>
              <w:rPr>
                <w:color w:val="000000"/>
              </w:rPr>
              <w:t>XX_PRODUCT_TYPE_CDB</w:t>
            </w:r>
          </w:p>
        </w:tc>
        <w:tc>
          <w:tcPr>
            <w:tcW w:w="1647" w:type="dxa"/>
            <w:shd w:val="clear" w:color="auto" w:fill="FFFFFF"/>
          </w:tcPr>
          <w:p w14:paraId="19F6A506" w14:textId="77777777" w:rsidR="00003DFB" w:rsidRDefault="00003DFB" w:rsidP="00003DFB">
            <w:pPr>
              <w:jc w:val="left"/>
              <w:rPr>
                <w:color w:val="000000"/>
              </w:rPr>
            </w:pPr>
            <w:r>
              <w:rPr>
                <w:color w:val="000000"/>
              </w:rPr>
              <w:t>NUMBER(5,0)</w:t>
            </w:r>
          </w:p>
        </w:tc>
        <w:tc>
          <w:tcPr>
            <w:tcW w:w="2906" w:type="dxa"/>
            <w:tcBorders>
              <w:top w:val="nil"/>
              <w:bottom w:val="single" w:sz="4" w:space="0" w:color="auto"/>
            </w:tcBorders>
            <w:shd w:val="clear" w:color="auto" w:fill="FFFFFF"/>
          </w:tcPr>
          <w:p w14:paraId="2625892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90BAECB" w14:textId="77777777" w:rsidR="00003DFB" w:rsidRDefault="00003DFB" w:rsidP="00003DFB">
            <w:pPr>
              <w:jc w:val="left"/>
              <w:rPr>
                <w:color w:val="000000"/>
              </w:rPr>
            </w:pPr>
          </w:p>
        </w:tc>
      </w:tr>
      <w:tr w:rsidR="00003DFB" w:rsidRPr="00003DFB" w14:paraId="2D9F4209" w14:textId="77777777" w:rsidTr="00003DFB">
        <w:trPr>
          <w:trHeight w:val="449"/>
        </w:trPr>
        <w:tc>
          <w:tcPr>
            <w:tcW w:w="550" w:type="dxa"/>
            <w:tcBorders>
              <w:top w:val="single" w:sz="4" w:space="0" w:color="auto"/>
              <w:bottom w:val="nil"/>
            </w:tcBorders>
            <w:shd w:val="clear" w:color="auto" w:fill="FFFFFF"/>
          </w:tcPr>
          <w:p w14:paraId="6EF66B0A" w14:textId="77777777" w:rsidR="00003DFB" w:rsidRDefault="00003DFB" w:rsidP="00003DFB">
            <w:pPr>
              <w:jc w:val="left"/>
              <w:rPr>
                <w:color w:val="000000"/>
              </w:rPr>
            </w:pPr>
            <w:r>
              <w:rPr>
                <w:color w:val="000000"/>
              </w:rPr>
              <w:t>348</w:t>
            </w:r>
          </w:p>
        </w:tc>
        <w:tc>
          <w:tcPr>
            <w:tcW w:w="1646" w:type="dxa"/>
            <w:tcBorders>
              <w:top w:val="single" w:sz="4" w:space="0" w:color="auto"/>
              <w:bottom w:val="nil"/>
            </w:tcBorders>
            <w:shd w:val="clear" w:color="auto" w:fill="FFFFFF"/>
          </w:tcPr>
          <w:p w14:paraId="7E755D98" w14:textId="77777777" w:rsidR="00003DFB" w:rsidRDefault="00003DFB" w:rsidP="00003DFB">
            <w:pPr>
              <w:jc w:val="left"/>
              <w:rPr>
                <w:color w:val="000000"/>
              </w:rPr>
            </w:pPr>
            <w:r>
              <w:rPr>
                <w:color w:val="000000"/>
              </w:rPr>
              <w:t>C762</w:t>
            </w:r>
          </w:p>
        </w:tc>
        <w:tc>
          <w:tcPr>
            <w:tcW w:w="1647" w:type="dxa"/>
            <w:tcBorders>
              <w:top w:val="single" w:sz="4" w:space="0" w:color="auto"/>
              <w:bottom w:val="nil"/>
            </w:tcBorders>
            <w:shd w:val="clear" w:color="auto" w:fill="FFFFFF"/>
          </w:tcPr>
          <w:p w14:paraId="77949BA8" w14:textId="77777777" w:rsidR="00003DFB" w:rsidRDefault="00003DFB" w:rsidP="00003DFB">
            <w:pPr>
              <w:jc w:val="left"/>
              <w:rPr>
                <w:color w:val="000000"/>
              </w:rPr>
            </w:pPr>
            <w:r>
              <w:rPr>
                <w:color w:val="000000"/>
              </w:rPr>
              <w:t>Integer</w:t>
            </w:r>
          </w:p>
        </w:tc>
        <w:tc>
          <w:tcPr>
            <w:tcW w:w="1647" w:type="dxa"/>
            <w:shd w:val="clear" w:color="auto" w:fill="FFFFFF"/>
          </w:tcPr>
          <w:p w14:paraId="1B247D96" w14:textId="77777777" w:rsidR="00003DFB" w:rsidRDefault="00003DFB" w:rsidP="00003DFB">
            <w:pPr>
              <w:jc w:val="left"/>
              <w:rPr>
                <w:color w:val="000000"/>
              </w:rPr>
            </w:pPr>
            <w:r>
              <w:rPr>
                <w:color w:val="000000"/>
              </w:rPr>
              <w:t>INSTRUMENT</w:t>
            </w:r>
          </w:p>
        </w:tc>
        <w:tc>
          <w:tcPr>
            <w:tcW w:w="1647" w:type="dxa"/>
            <w:shd w:val="clear" w:color="auto" w:fill="FFFFFF"/>
          </w:tcPr>
          <w:p w14:paraId="61F29937" w14:textId="77777777" w:rsidR="00003DFB" w:rsidRDefault="00003DFB" w:rsidP="00003DFB">
            <w:pPr>
              <w:jc w:val="left"/>
              <w:rPr>
                <w:color w:val="000000"/>
              </w:rPr>
            </w:pPr>
            <w:r>
              <w:rPr>
                <w:color w:val="000000"/>
              </w:rPr>
              <w:t>C206</w:t>
            </w:r>
          </w:p>
        </w:tc>
        <w:tc>
          <w:tcPr>
            <w:tcW w:w="1647" w:type="dxa"/>
            <w:shd w:val="clear" w:color="auto" w:fill="FFFFFF"/>
          </w:tcPr>
          <w:p w14:paraId="32ECB5E3"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3E0A9650" w14:textId="77777777" w:rsidR="00003DFB" w:rsidRPr="00412367" w:rsidRDefault="00003DFB" w:rsidP="00003DFB">
            <w:pPr>
              <w:jc w:val="left"/>
              <w:rPr>
                <w:color w:val="000000"/>
                <w:lang w:val="en-US"/>
                <w:rPrChange w:id="2754" w:author="Huke, Juan (extern)" w:date="2024-05-22T18:35:00Z">
                  <w:rPr>
                    <w:color w:val="000000"/>
                  </w:rPr>
                </w:rPrChange>
              </w:rPr>
            </w:pPr>
            <w:r w:rsidRPr="00412367">
              <w:rPr>
                <w:color w:val="000000"/>
                <w:lang w:val="en-US"/>
                <w:rPrChange w:id="2755" w:author="Huke, Juan (extern)" w:date="2024-05-22T18:35:00Z">
                  <w:rPr>
                    <w:color w:val="000000"/>
                  </w:rPr>
                </w:rPrChange>
              </w:rPr>
              <w:t>If XX_DELISYST in ('106','211','218','219','512','210','222','223','224','225','226','227','228','237’</w:t>
            </w:r>
          </w:p>
          <w:p w14:paraId="37355487" w14:textId="77777777" w:rsidR="00003DFB" w:rsidRPr="00412367" w:rsidRDefault="00003DFB" w:rsidP="00003DFB">
            <w:pPr>
              <w:jc w:val="left"/>
              <w:rPr>
                <w:color w:val="000000"/>
                <w:lang w:val="en-US"/>
                <w:rPrChange w:id="2756" w:author="Huke, Juan (extern)" w:date="2024-05-22T18:35:00Z">
                  <w:rPr>
                    <w:color w:val="000000"/>
                  </w:rPr>
                </w:rPrChange>
              </w:rPr>
            </w:pPr>
            <w:r w:rsidRPr="00412367">
              <w:rPr>
                <w:color w:val="000000"/>
                <w:lang w:val="en-US"/>
                <w:rPrChange w:id="2757" w:author="Huke, Juan (extern)" w:date="2024-05-22T18:35:00Z">
                  <w:rPr>
                    <w:color w:val="000000"/>
                  </w:rPr>
                </w:rPrChange>
              </w:rPr>
              <w:t xml:space="preserve">') </w:t>
            </w:r>
          </w:p>
          <w:p w14:paraId="13F8943D" w14:textId="77777777" w:rsidR="00003DFB" w:rsidRPr="00412367" w:rsidRDefault="00003DFB" w:rsidP="00003DFB">
            <w:pPr>
              <w:jc w:val="left"/>
              <w:rPr>
                <w:color w:val="000000"/>
                <w:lang w:val="en-US"/>
                <w:rPrChange w:id="2758" w:author="Huke, Juan (extern)" w:date="2024-05-22T18:35:00Z">
                  <w:rPr>
                    <w:color w:val="000000"/>
                  </w:rPr>
                </w:rPrChange>
              </w:rPr>
            </w:pPr>
            <w:r w:rsidRPr="00412367">
              <w:rPr>
                <w:color w:val="000000"/>
                <w:lang w:val="en-US"/>
                <w:rPrChange w:id="2759" w:author="Huke, Juan (extern)" w:date="2024-05-22T18:35:00Z">
                  <w:rPr>
                    <w:color w:val="000000"/>
                  </w:rPr>
                </w:rPrChange>
              </w:rPr>
              <w:t>And C206 is NULL</w:t>
            </w:r>
          </w:p>
          <w:p w14:paraId="425BAFCB" w14:textId="77777777" w:rsidR="00003DFB" w:rsidRPr="00412367" w:rsidRDefault="00003DFB" w:rsidP="00003DFB">
            <w:pPr>
              <w:jc w:val="left"/>
              <w:rPr>
                <w:color w:val="000000"/>
                <w:lang w:val="en-US"/>
                <w:rPrChange w:id="2760" w:author="Huke, Juan (extern)" w:date="2024-05-22T18:35:00Z">
                  <w:rPr>
                    <w:color w:val="000000"/>
                  </w:rPr>
                </w:rPrChange>
              </w:rPr>
            </w:pPr>
            <w:r w:rsidRPr="00412367">
              <w:rPr>
                <w:color w:val="000000"/>
                <w:lang w:val="en-US"/>
                <w:rPrChange w:id="2761" w:author="Huke, Juan (extern)" w:date="2024-05-22T18:35:00Z">
                  <w:rPr>
                    <w:color w:val="000000"/>
                  </w:rPr>
                </w:rPrChange>
              </w:rPr>
              <w:t>Then C762=020</w:t>
            </w:r>
          </w:p>
        </w:tc>
        <w:tc>
          <w:tcPr>
            <w:tcW w:w="2906" w:type="dxa"/>
            <w:tcBorders>
              <w:top w:val="single" w:sz="4" w:space="0" w:color="auto"/>
              <w:bottom w:val="nil"/>
            </w:tcBorders>
            <w:shd w:val="clear" w:color="auto" w:fill="FFFFFF"/>
          </w:tcPr>
          <w:p w14:paraId="5273CB19" w14:textId="77777777" w:rsidR="00003DFB" w:rsidRDefault="00003DFB" w:rsidP="00003DFB">
            <w:pPr>
              <w:jc w:val="left"/>
              <w:rPr>
                <w:color w:val="000000"/>
              </w:rPr>
            </w:pPr>
            <w:r>
              <w:rPr>
                <w:color w:val="000000"/>
              </w:rPr>
              <w:t>Restlaufzeitenband ALMM</w:t>
            </w:r>
          </w:p>
          <w:p w14:paraId="3F435B71" w14:textId="77777777" w:rsidR="00003DFB" w:rsidRDefault="00003DFB" w:rsidP="00003DFB">
            <w:pPr>
              <w:jc w:val="left"/>
              <w:rPr>
                <w:color w:val="000000"/>
              </w:rPr>
            </w:pPr>
          </w:p>
          <w:p w14:paraId="1617E455" w14:textId="77777777" w:rsidR="00003DFB" w:rsidRDefault="00003DFB" w:rsidP="00003DFB">
            <w:pPr>
              <w:jc w:val="left"/>
              <w:rPr>
                <w:color w:val="000000"/>
              </w:rPr>
            </w:pPr>
            <w:r>
              <w:rPr>
                <w:color w:val="000000"/>
              </w:rPr>
              <w:t>020 = Tagesgeld</w:t>
            </w:r>
          </w:p>
        </w:tc>
      </w:tr>
      <w:tr w:rsidR="00003DFB" w:rsidRPr="00003DFB" w14:paraId="2503FA60" w14:textId="77777777" w:rsidTr="00003DFB">
        <w:trPr>
          <w:trHeight w:val="449"/>
        </w:trPr>
        <w:tc>
          <w:tcPr>
            <w:tcW w:w="550" w:type="dxa"/>
            <w:tcBorders>
              <w:top w:val="nil"/>
              <w:bottom w:val="single" w:sz="4" w:space="0" w:color="auto"/>
            </w:tcBorders>
            <w:shd w:val="clear" w:color="auto" w:fill="FFFFFF"/>
          </w:tcPr>
          <w:p w14:paraId="51B50CBD"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9B694B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C73F317"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741A58D"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5C78F726" w14:textId="77777777" w:rsidR="00003DFB" w:rsidRDefault="00003DFB" w:rsidP="00003DFB">
            <w:pPr>
              <w:jc w:val="left"/>
              <w:rPr>
                <w:color w:val="000000"/>
              </w:rPr>
            </w:pPr>
            <w:r>
              <w:rPr>
                <w:color w:val="000000"/>
              </w:rPr>
              <w:t>XX_DELISYST</w:t>
            </w:r>
          </w:p>
        </w:tc>
        <w:tc>
          <w:tcPr>
            <w:tcW w:w="1647" w:type="dxa"/>
            <w:tcBorders>
              <w:bottom w:val="single" w:sz="4" w:space="0" w:color="auto"/>
            </w:tcBorders>
            <w:shd w:val="clear" w:color="auto" w:fill="FFFFFF"/>
          </w:tcPr>
          <w:p w14:paraId="27AE6059"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7B2ED4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644B5EC" w14:textId="77777777" w:rsidR="00003DFB" w:rsidRDefault="00003DFB" w:rsidP="00003DFB">
            <w:pPr>
              <w:jc w:val="left"/>
              <w:rPr>
                <w:color w:val="000000"/>
              </w:rPr>
            </w:pPr>
          </w:p>
        </w:tc>
      </w:tr>
      <w:tr w:rsidR="00003DFB" w:rsidRPr="00003DFB" w14:paraId="50D227F0" w14:textId="77777777" w:rsidTr="00003DFB">
        <w:trPr>
          <w:trHeight w:val="449"/>
        </w:trPr>
        <w:tc>
          <w:tcPr>
            <w:tcW w:w="550" w:type="dxa"/>
            <w:tcBorders>
              <w:top w:val="single" w:sz="4" w:space="0" w:color="auto"/>
              <w:bottom w:val="single" w:sz="4" w:space="0" w:color="auto"/>
            </w:tcBorders>
            <w:shd w:val="clear" w:color="auto" w:fill="FFFFFF"/>
          </w:tcPr>
          <w:p w14:paraId="24A8EDF9" w14:textId="77777777" w:rsidR="00003DFB" w:rsidRPr="00003DFB" w:rsidRDefault="00003DFB" w:rsidP="00003DFB">
            <w:pPr>
              <w:jc w:val="left"/>
              <w:rPr>
                <w:color w:val="000000"/>
              </w:rPr>
            </w:pPr>
            <w:r w:rsidRPr="00003DFB">
              <w:rPr>
                <w:color w:val="000000"/>
              </w:rPr>
              <w:t>349</w:t>
            </w:r>
          </w:p>
        </w:tc>
        <w:tc>
          <w:tcPr>
            <w:tcW w:w="1646" w:type="dxa"/>
            <w:tcBorders>
              <w:top w:val="single" w:sz="4" w:space="0" w:color="auto"/>
              <w:bottom w:val="single" w:sz="4" w:space="0" w:color="auto"/>
            </w:tcBorders>
            <w:shd w:val="clear" w:color="auto" w:fill="FFFFFF"/>
          </w:tcPr>
          <w:p w14:paraId="7FBE2CAA" w14:textId="77777777" w:rsidR="00003DFB" w:rsidRPr="00003DFB" w:rsidRDefault="00003DFB" w:rsidP="00003DFB">
            <w:pPr>
              <w:jc w:val="left"/>
              <w:rPr>
                <w:color w:val="000000"/>
              </w:rPr>
            </w:pPr>
            <w:r w:rsidRPr="00003DFB">
              <w:rPr>
                <w:color w:val="000000"/>
              </w:rPr>
              <w:t>C767</w:t>
            </w:r>
          </w:p>
        </w:tc>
        <w:tc>
          <w:tcPr>
            <w:tcW w:w="1647" w:type="dxa"/>
            <w:tcBorders>
              <w:top w:val="single" w:sz="4" w:space="0" w:color="auto"/>
              <w:bottom w:val="single" w:sz="4" w:space="0" w:color="auto"/>
            </w:tcBorders>
            <w:shd w:val="clear" w:color="auto" w:fill="FFFFFF"/>
          </w:tcPr>
          <w:p w14:paraId="3DC4735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489949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154ED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57EC24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AF1249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016AC06" w14:textId="77777777" w:rsidR="00003DFB" w:rsidRPr="00003DFB" w:rsidRDefault="00003DFB" w:rsidP="00003DFB">
            <w:pPr>
              <w:jc w:val="left"/>
              <w:rPr>
                <w:color w:val="000000"/>
              </w:rPr>
            </w:pPr>
          </w:p>
        </w:tc>
      </w:tr>
      <w:tr w:rsidR="00003DFB" w:rsidRPr="00003DFB" w14:paraId="23458BB6" w14:textId="77777777" w:rsidTr="00003DFB">
        <w:trPr>
          <w:trHeight w:val="449"/>
        </w:trPr>
        <w:tc>
          <w:tcPr>
            <w:tcW w:w="550" w:type="dxa"/>
            <w:tcBorders>
              <w:top w:val="single" w:sz="4" w:space="0" w:color="auto"/>
              <w:bottom w:val="single" w:sz="4" w:space="0" w:color="auto"/>
            </w:tcBorders>
            <w:shd w:val="clear" w:color="auto" w:fill="FFFFFF"/>
          </w:tcPr>
          <w:p w14:paraId="29530026" w14:textId="77777777" w:rsidR="00003DFB" w:rsidRPr="00003DFB" w:rsidRDefault="00003DFB" w:rsidP="00003DFB">
            <w:pPr>
              <w:jc w:val="left"/>
              <w:rPr>
                <w:color w:val="000000"/>
              </w:rPr>
            </w:pPr>
            <w:r w:rsidRPr="00003DFB">
              <w:rPr>
                <w:color w:val="000000"/>
              </w:rPr>
              <w:t>350</w:t>
            </w:r>
          </w:p>
        </w:tc>
        <w:tc>
          <w:tcPr>
            <w:tcW w:w="1646" w:type="dxa"/>
            <w:tcBorders>
              <w:top w:val="single" w:sz="4" w:space="0" w:color="auto"/>
              <w:bottom w:val="single" w:sz="4" w:space="0" w:color="auto"/>
            </w:tcBorders>
            <w:shd w:val="clear" w:color="auto" w:fill="FFFFFF"/>
          </w:tcPr>
          <w:p w14:paraId="70398319" w14:textId="77777777" w:rsidR="00003DFB" w:rsidRPr="00003DFB" w:rsidRDefault="00003DFB" w:rsidP="00003DFB">
            <w:pPr>
              <w:jc w:val="left"/>
              <w:rPr>
                <w:color w:val="000000"/>
              </w:rPr>
            </w:pPr>
            <w:r w:rsidRPr="00003DFB">
              <w:rPr>
                <w:color w:val="000000"/>
              </w:rPr>
              <w:t>C781</w:t>
            </w:r>
          </w:p>
        </w:tc>
        <w:tc>
          <w:tcPr>
            <w:tcW w:w="1647" w:type="dxa"/>
            <w:tcBorders>
              <w:top w:val="single" w:sz="4" w:space="0" w:color="auto"/>
              <w:bottom w:val="single" w:sz="4" w:space="0" w:color="auto"/>
            </w:tcBorders>
            <w:shd w:val="clear" w:color="auto" w:fill="FFFFFF"/>
          </w:tcPr>
          <w:p w14:paraId="6967595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CDBDAE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96926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1FECB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CB9D6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C6329C1" w14:textId="77777777" w:rsidR="00003DFB" w:rsidRPr="00003DFB" w:rsidRDefault="00003DFB" w:rsidP="00003DFB">
            <w:pPr>
              <w:jc w:val="left"/>
              <w:rPr>
                <w:color w:val="000000"/>
              </w:rPr>
            </w:pPr>
          </w:p>
        </w:tc>
      </w:tr>
      <w:tr w:rsidR="00003DFB" w:rsidRPr="00003DFB" w14:paraId="4C5C2A2E" w14:textId="77777777" w:rsidTr="00003DFB">
        <w:trPr>
          <w:trHeight w:val="449"/>
        </w:trPr>
        <w:tc>
          <w:tcPr>
            <w:tcW w:w="550" w:type="dxa"/>
            <w:tcBorders>
              <w:top w:val="single" w:sz="4" w:space="0" w:color="auto"/>
              <w:bottom w:val="single" w:sz="4" w:space="0" w:color="auto"/>
            </w:tcBorders>
            <w:shd w:val="clear" w:color="auto" w:fill="FFFFFF"/>
          </w:tcPr>
          <w:p w14:paraId="3E0D7A3E" w14:textId="77777777" w:rsidR="00003DFB" w:rsidRPr="00003DFB" w:rsidRDefault="00003DFB" w:rsidP="00003DFB">
            <w:pPr>
              <w:jc w:val="left"/>
              <w:rPr>
                <w:color w:val="000000"/>
              </w:rPr>
            </w:pPr>
            <w:r w:rsidRPr="00003DFB">
              <w:rPr>
                <w:color w:val="000000"/>
              </w:rPr>
              <w:lastRenderedPageBreak/>
              <w:t>351</w:t>
            </w:r>
          </w:p>
        </w:tc>
        <w:tc>
          <w:tcPr>
            <w:tcW w:w="1646" w:type="dxa"/>
            <w:tcBorders>
              <w:top w:val="single" w:sz="4" w:space="0" w:color="auto"/>
              <w:bottom w:val="single" w:sz="4" w:space="0" w:color="auto"/>
            </w:tcBorders>
            <w:shd w:val="clear" w:color="auto" w:fill="FFFFFF"/>
          </w:tcPr>
          <w:p w14:paraId="26176E0C" w14:textId="77777777" w:rsidR="00003DFB" w:rsidRPr="00003DFB" w:rsidRDefault="00003DFB" w:rsidP="00003DFB">
            <w:pPr>
              <w:jc w:val="left"/>
              <w:rPr>
                <w:color w:val="000000"/>
              </w:rPr>
            </w:pPr>
            <w:r w:rsidRPr="00003DFB">
              <w:rPr>
                <w:color w:val="000000"/>
              </w:rPr>
              <w:t>C793</w:t>
            </w:r>
          </w:p>
        </w:tc>
        <w:tc>
          <w:tcPr>
            <w:tcW w:w="1647" w:type="dxa"/>
            <w:tcBorders>
              <w:top w:val="single" w:sz="4" w:space="0" w:color="auto"/>
              <w:bottom w:val="single" w:sz="4" w:space="0" w:color="auto"/>
            </w:tcBorders>
            <w:shd w:val="clear" w:color="auto" w:fill="FFFFFF"/>
          </w:tcPr>
          <w:p w14:paraId="6BE58DCF" w14:textId="77777777" w:rsidR="00003DFB" w:rsidRPr="00003DFB" w:rsidRDefault="00003DFB" w:rsidP="00003DFB">
            <w:pPr>
              <w:jc w:val="left"/>
              <w:rPr>
                <w:color w:val="000000"/>
              </w:rPr>
            </w:pPr>
            <w:r w:rsidRPr="00003DFB">
              <w:rPr>
                <w:color w:val="000000"/>
              </w:rPr>
              <w:t>VARCHAR(6)</w:t>
            </w:r>
          </w:p>
        </w:tc>
        <w:tc>
          <w:tcPr>
            <w:tcW w:w="1647" w:type="dxa"/>
            <w:shd w:val="clear" w:color="auto" w:fill="FFFFFF"/>
          </w:tcPr>
          <w:p w14:paraId="607E3B07" w14:textId="77777777" w:rsidR="00003DFB" w:rsidRPr="00003DFB" w:rsidRDefault="00003DFB" w:rsidP="00003DFB">
            <w:pPr>
              <w:jc w:val="left"/>
              <w:rPr>
                <w:color w:val="000000"/>
              </w:rPr>
            </w:pPr>
          </w:p>
        </w:tc>
        <w:tc>
          <w:tcPr>
            <w:tcW w:w="1647" w:type="dxa"/>
            <w:shd w:val="clear" w:color="auto" w:fill="FFFFFF"/>
          </w:tcPr>
          <w:p w14:paraId="65AB6D0F" w14:textId="77777777" w:rsidR="00003DFB" w:rsidRPr="00003DFB" w:rsidRDefault="00003DFB" w:rsidP="00003DFB">
            <w:pPr>
              <w:jc w:val="left"/>
              <w:rPr>
                <w:color w:val="000000"/>
              </w:rPr>
            </w:pPr>
          </w:p>
        </w:tc>
        <w:tc>
          <w:tcPr>
            <w:tcW w:w="1647" w:type="dxa"/>
            <w:shd w:val="clear" w:color="auto" w:fill="FFFFFF"/>
          </w:tcPr>
          <w:p w14:paraId="7C83B96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46CA64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73376AA" w14:textId="77777777" w:rsidR="00003DFB" w:rsidRPr="00003DFB" w:rsidRDefault="00003DFB" w:rsidP="00003DFB">
            <w:pPr>
              <w:jc w:val="left"/>
              <w:rPr>
                <w:color w:val="000000"/>
              </w:rPr>
            </w:pPr>
          </w:p>
        </w:tc>
      </w:tr>
      <w:tr w:rsidR="00003DFB" w:rsidRPr="00003DFB" w14:paraId="5539DCD8" w14:textId="77777777" w:rsidTr="00003DFB">
        <w:trPr>
          <w:trHeight w:val="449"/>
        </w:trPr>
        <w:tc>
          <w:tcPr>
            <w:tcW w:w="550" w:type="dxa"/>
            <w:tcBorders>
              <w:top w:val="single" w:sz="4" w:space="0" w:color="auto"/>
              <w:bottom w:val="nil"/>
            </w:tcBorders>
            <w:shd w:val="clear" w:color="auto" w:fill="FFFFFF"/>
          </w:tcPr>
          <w:p w14:paraId="06CAF910" w14:textId="77777777" w:rsidR="00003DFB" w:rsidRPr="00003DFB" w:rsidRDefault="00003DFB" w:rsidP="00003DFB">
            <w:pPr>
              <w:jc w:val="left"/>
              <w:rPr>
                <w:color w:val="000000"/>
              </w:rPr>
            </w:pPr>
            <w:r>
              <w:rPr>
                <w:color w:val="000000"/>
              </w:rPr>
              <w:t>352</w:t>
            </w:r>
          </w:p>
        </w:tc>
        <w:tc>
          <w:tcPr>
            <w:tcW w:w="1646" w:type="dxa"/>
            <w:tcBorders>
              <w:top w:val="single" w:sz="4" w:space="0" w:color="auto"/>
              <w:bottom w:val="nil"/>
            </w:tcBorders>
            <w:shd w:val="clear" w:color="auto" w:fill="FFFFFF"/>
          </w:tcPr>
          <w:p w14:paraId="33C17FD4" w14:textId="77777777" w:rsidR="00003DFB" w:rsidRPr="00003DFB" w:rsidRDefault="00003DFB" w:rsidP="00003DFB">
            <w:pPr>
              <w:jc w:val="left"/>
              <w:rPr>
                <w:color w:val="000000"/>
              </w:rPr>
            </w:pPr>
            <w:r>
              <w:rPr>
                <w:color w:val="000000"/>
              </w:rPr>
              <w:t>PTY652</w:t>
            </w:r>
          </w:p>
        </w:tc>
        <w:tc>
          <w:tcPr>
            <w:tcW w:w="1647" w:type="dxa"/>
            <w:tcBorders>
              <w:top w:val="single" w:sz="4" w:space="0" w:color="auto"/>
              <w:bottom w:val="nil"/>
            </w:tcBorders>
            <w:shd w:val="clear" w:color="auto" w:fill="FFFFFF"/>
          </w:tcPr>
          <w:p w14:paraId="2151B784"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6FA1214"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52945BE9" w14:textId="77777777" w:rsidR="00003DFB" w:rsidRPr="00003DFB" w:rsidRDefault="00003DFB" w:rsidP="00003DFB">
            <w:pPr>
              <w:jc w:val="left"/>
              <w:rPr>
                <w:color w:val="000000"/>
              </w:rPr>
            </w:pPr>
            <w:r>
              <w:rPr>
                <w:color w:val="000000"/>
              </w:rPr>
              <w:t>PRD013</w:t>
            </w:r>
          </w:p>
        </w:tc>
        <w:tc>
          <w:tcPr>
            <w:tcW w:w="1647" w:type="dxa"/>
            <w:shd w:val="clear" w:color="auto" w:fill="FFFFFF"/>
          </w:tcPr>
          <w:p w14:paraId="2096E0E6"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73E9691" w14:textId="77777777" w:rsidR="00003DFB" w:rsidRPr="00412367" w:rsidRDefault="00003DFB" w:rsidP="00003DFB">
            <w:pPr>
              <w:jc w:val="left"/>
              <w:rPr>
                <w:color w:val="000000"/>
                <w:lang w:val="en-US"/>
                <w:rPrChange w:id="2762" w:author="Huke, Juan (extern)" w:date="2024-05-22T18:35:00Z">
                  <w:rPr>
                    <w:color w:val="000000"/>
                  </w:rPr>
                </w:rPrChange>
              </w:rPr>
            </w:pPr>
            <w:r w:rsidRPr="00412367">
              <w:rPr>
                <w:color w:val="000000"/>
                <w:lang w:val="en-US"/>
                <w:rPrChange w:id="2763" w:author="Huke, Juan (extern)" w:date="2024-05-22T18:35:00Z">
                  <w:rPr>
                    <w:color w:val="000000"/>
                  </w:rPr>
                </w:rPrChange>
              </w:rPr>
              <w:t xml:space="preserve">if PRD013=1020 and PTY001=1 and </w:t>
            </w:r>
          </w:p>
          <w:p w14:paraId="17232FAA" w14:textId="77777777" w:rsidR="00003DFB" w:rsidRPr="00412367" w:rsidRDefault="00003DFB" w:rsidP="00003DFB">
            <w:pPr>
              <w:jc w:val="left"/>
              <w:rPr>
                <w:color w:val="000000"/>
                <w:lang w:val="en-US"/>
                <w:rPrChange w:id="2764" w:author="Huke, Juan (extern)" w:date="2024-05-22T18:35:00Z">
                  <w:rPr>
                    <w:color w:val="000000"/>
                  </w:rPr>
                </w:rPrChange>
              </w:rPr>
            </w:pPr>
            <w:r w:rsidRPr="00412367">
              <w:rPr>
                <w:color w:val="000000"/>
                <w:lang w:val="en-US"/>
                <w:rPrChange w:id="2765" w:author="Huke, Juan (extern)" w:date="2024-05-22T18:35:00Z">
                  <w:rPr>
                    <w:color w:val="000000"/>
                  </w:rPr>
                </w:rPrChange>
              </w:rPr>
              <w:t xml:space="preserve">((XX_DELISYST in ('103', '104',)) </w:t>
            </w:r>
          </w:p>
          <w:p w14:paraId="3BE85151" w14:textId="77777777" w:rsidR="00003DFB" w:rsidRPr="00412367" w:rsidRDefault="00003DFB" w:rsidP="00003DFB">
            <w:pPr>
              <w:jc w:val="left"/>
              <w:rPr>
                <w:color w:val="000000"/>
                <w:lang w:val="en-US"/>
                <w:rPrChange w:id="2766" w:author="Huke, Juan (extern)" w:date="2024-05-22T18:35:00Z">
                  <w:rPr>
                    <w:color w:val="000000"/>
                  </w:rPr>
                </w:rPrChange>
              </w:rPr>
            </w:pPr>
            <w:r w:rsidRPr="00412367">
              <w:rPr>
                <w:color w:val="000000"/>
                <w:lang w:val="en-US"/>
                <w:rPrChange w:id="2767" w:author="Huke, Juan (extern)" w:date="2024-05-22T18:35:00Z">
                  <w:rPr>
                    <w:color w:val="000000"/>
                  </w:rPr>
                </w:rPrChange>
              </w:rPr>
              <w:t xml:space="preserve">and (substr(XX_BALANCE_SHEET_IND, 2, 2) in ('14','16','17','18','25','26','27','38','39'))) </w:t>
            </w:r>
          </w:p>
          <w:p w14:paraId="5A8471FB" w14:textId="77777777" w:rsidR="00003DFB" w:rsidRPr="00412367" w:rsidRDefault="00003DFB" w:rsidP="00003DFB">
            <w:pPr>
              <w:jc w:val="left"/>
              <w:rPr>
                <w:color w:val="000000"/>
                <w:lang w:val="en-US"/>
                <w:rPrChange w:id="2768" w:author="Huke, Juan (extern)" w:date="2024-05-22T18:35:00Z">
                  <w:rPr>
                    <w:color w:val="000000"/>
                  </w:rPr>
                </w:rPrChange>
              </w:rPr>
            </w:pPr>
            <w:r w:rsidRPr="00412367">
              <w:rPr>
                <w:color w:val="000000"/>
                <w:lang w:val="en-US"/>
                <w:rPrChange w:id="2769" w:author="Huke, Juan (extern)" w:date="2024-05-22T18:35:00Z">
                  <w:rPr>
                    <w:color w:val="000000"/>
                  </w:rPr>
                </w:rPrChange>
              </w:rPr>
              <w:t>then PTY652 = 2</w:t>
            </w:r>
          </w:p>
          <w:p w14:paraId="2615970E" w14:textId="77777777" w:rsidR="00003DFB" w:rsidRPr="00412367" w:rsidRDefault="00003DFB" w:rsidP="00003DFB">
            <w:pPr>
              <w:jc w:val="left"/>
              <w:rPr>
                <w:color w:val="000000"/>
                <w:lang w:val="en-US"/>
                <w:rPrChange w:id="2770" w:author="Huke, Juan (extern)" w:date="2024-05-22T18:35:00Z">
                  <w:rPr>
                    <w:color w:val="000000"/>
                  </w:rPr>
                </w:rPrChange>
              </w:rPr>
            </w:pPr>
            <w:r w:rsidRPr="00412367">
              <w:rPr>
                <w:color w:val="000000"/>
                <w:lang w:val="en-US"/>
                <w:rPrChange w:id="2771" w:author="Huke, Juan (extern)" w:date="2024-05-22T18:35:00Z">
                  <w:rPr>
                    <w:color w:val="000000"/>
                  </w:rPr>
                </w:rPrChange>
              </w:rPr>
              <w:t xml:space="preserve">else </w:t>
            </w:r>
          </w:p>
          <w:p w14:paraId="2550CB01" w14:textId="77777777" w:rsidR="00003DFB" w:rsidRPr="00412367" w:rsidRDefault="00003DFB" w:rsidP="00003DFB">
            <w:pPr>
              <w:jc w:val="left"/>
              <w:rPr>
                <w:color w:val="000000"/>
                <w:lang w:val="en-US"/>
                <w:rPrChange w:id="2772" w:author="Huke, Juan (extern)" w:date="2024-05-22T18:35:00Z">
                  <w:rPr>
                    <w:color w:val="000000"/>
                  </w:rPr>
                </w:rPrChange>
              </w:rPr>
            </w:pPr>
            <w:r w:rsidRPr="00412367">
              <w:rPr>
                <w:color w:val="000000"/>
                <w:lang w:val="en-US"/>
                <w:rPrChange w:id="2773" w:author="Huke, Juan (extern)" w:date="2024-05-22T18:35:00Z">
                  <w:rPr>
                    <w:color w:val="000000"/>
                  </w:rPr>
                </w:rPrChange>
              </w:rPr>
              <w:t xml:space="preserve">if PRD013=1020 and PTY001=2 and </w:t>
            </w:r>
          </w:p>
          <w:p w14:paraId="2788B3D1" w14:textId="77777777" w:rsidR="00003DFB" w:rsidRPr="00412367" w:rsidRDefault="00003DFB" w:rsidP="00003DFB">
            <w:pPr>
              <w:jc w:val="left"/>
              <w:rPr>
                <w:color w:val="000000"/>
                <w:lang w:val="en-US"/>
                <w:rPrChange w:id="2774" w:author="Huke, Juan (extern)" w:date="2024-05-22T18:35:00Z">
                  <w:rPr>
                    <w:color w:val="000000"/>
                  </w:rPr>
                </w:rPrChange>
              </w:rPr>
            </w:pPr>
            <w:r w:rsidRPr="00412367">
              <w:rPr>
                <w:color w:val="000000"/>
                <w:lang w:val="en-US"/>
                <w:rPrChange w:id="2775" w:author="Huke, Juan (extern)" w:date="2024-05-22T18:35:00Z">
                  <w:rPr>
                    <w:color w:val="000000"/>
                  </w:rPr>
                </w:rPrChange>
              </w:rPr>
              <w:t xml:space="preserve">((XX_DELISYST in ('103', '104',)) </w:t>
            </w:r>
          </w:p>
          <w:p w14:paraId="42671338" w14:textId="77777777" w:rsidR="00003DFB" w:rsidRPr="00412367" w:rsidRDefault="00003DFB" w:rsidP="00003DFB">
            <w:pPr>
              <w:jc w:val="left"/>
              <w:rPr>
                <w:color w:val="000000"/>
                <w:lang w:val="en-US"/>
                <w:rPrChange w:id="2776" w:author="Huke, Juan (extern)" w:date="2024-05-22T18:35:00Z">
                  <w:rPr>
                    <w:color w:val="000000"/>
                  </w:rPr>
                </w:rPrChange>
              </w:rPr>
            </w:pPr>
            <w:r w:rsidRPr="00412367">
              <w:rPr>
                <w:color w:val="000000"/>
                <w:lang w:val="en-US"/>
                <w:rPrChange w:id="2777" w:author="Huke, Juan (extern)" w:date="2024-05-22T18:35:00Z">
                  <w:rPr>
                    <w:color w:val="000000"/>
                  </w:rPr>
                </w:rPrChange>
              </w:rPr>
              <w:t xml:space="preserve">and (substr(XX_BALANCE_SHEET_IND, 2, 2) in ('80','81','82','83','84','85'))) </w:t>
            </w:r>
          </w:p>
          <w:p w14:paraId="07593153" w14:textId="77777777" w:rsidR="00003DFB" w:rsidRPr="00003DFB" w:rsidRDefault="00003DFB" w:rsidP="00003DFB">
            <w:pPr>
              <w:jc w:val="left"/>
              <w:rPr>
                <w:color w:val="000000"/>
              </w:rPr>
            </w:pPr>
            <w:r>
              <w:rPr>
                <w:color w:val="000000"/>
              </w:rPr>
              <w:t>then PTY652 = 2</w:t>
            </w:r>
          </w:p>
        </w:tc>
        <w:tc>
          <w:tcPr>
            <w:tcW w:w="2906" w:type="dxa"/>
            <w:tcBorders>
              <w:top w:val="single" w:sz="4" w:space="0" w:color="auto"/>
              <w:bottom w:val="nil"/>
            </w:tcBorders>
            <w:shd w:val="clear" w:color="auto" w:fill="FFFFFF"/>
          </w:tcPr>
          <w:p w14:paraId="03C5F8CD" w14:textId="77777777" w:rsidR="00003DFB" w:rsidRDefault="00003DFB" w:rsidP="00003DFB">
            <w:pPr>
              <w:jc w:val="left"/>
              <w:rPr>
                <w:color w:val="000000"/>
              </w:rPr>
            </w:pPr>
            <w:r>
              <w:rPr>
                <w:color w:val="000000"/>
              </w:rPr>
              <w:t>Interdependente Cashflows NSFR DR</w:t>
            </w:r>
          </w:p>
          <w:p w14:paraId="5CE67410" w14:textId="77777777" w:rsidR="00003DFB" w:rsidRDefault="00003DFB" w:rsidP="00003DFB">
            <w:pPr>
              <w:jc w:val="left"/>
              <w:rPr>
                <w:color w:val="000000"/>
              </w:rPr>
            </w:pPr>
          </w:p>
          <w:p w14:paraId="0FFF6E5F" w14:textId="77777777" w:rsidR="00003DFB" w:rsidRPr="00003DFB" w:rsidRDefault="00003DFB" w:rsidP="00003DFB">
            <w:pPr>
              <w:jc w:val="left"/>
              <w:rPr>
                <w:color w:val="000000"/>
              </w:rPr>
            </w:pPr>
            <w:r>
              <w:rPr>
                <w:color w:val="000000"/>
              </w:rPr>
              <w:t>PTY652 = 2 (Förderkredite und dazugehörige Kredit- und Liquiditätsfazilitäten)</w:t>
            </w:r>
          </w:p>
        </w:tc>
      </w:tr>
      <w:tr w:rsidR="00003DFB" w:rsidRPr="00003DFB" w14:paraId="5A9DED19" w14:textId="77777777" w:rsidTr="00003DFB">
        <w:trPr>
          <w:trHeight w:val="449"/>
        </w:trPr>
        <w:tc>
          <w:tcPr>
            <w:tcW w:w="550" w:type="dxa"/>
            <w:tcBorders>
              <w:top w:val="nil"/>
              <w:bottom w:val="nil"/>
            </w:tcBorders>
            <w:shd w:val="clear" w:color="auto" w:fill="FFFFFF"/>
          </w:tcPr>
          <w:p w14:paraId="27DA3C5D" w14:textId="77777777" w:rsidR="00003DFB" w:rsidRDefault="00003DFB" w:rsidP="00003DFB">
            <w:pPr>
              <w:jc w:val="left"/>
              <w:rPr>
                <w:color w:val="000000"/>
              </w:rPr>
            </w:pPr>
          </w:p>
        </w:tc>
        <w:tc>
          <w:tcPr>
            <w:tcW w:w="1646" w:type="dxa"/>
            <w:tcBorders>
              <w:top w:val="nil"/>
              <w:bottom w:val="nil"/>
            </w:tcBorders>
            <w:shd w:val="clear" w:color="auto" w:fill="FFFFFF"/>
          </w:tcPr>
          <w:p w14:paraId="7A4A72DB" w14:textId="77777777" w:rsidR="00003DFB" w:rsidRDefault="00003DFB" w:rsidP="00003DFB">
            <w:pPr>
              <w:jc w:val="left"/>
              <w:rPr>
                <w:color w:val="000000"/>
              </w:rPr>
            </w:pPr>
          </w:p>
        </w:tc>
        <w:tc>
          <w:tcPr>
            <w:tcW w:w="1647" w:type="dxa"/>
            <w:tcBorders>
              <w:top w:val="nil"/>
              <w:bottom w:val="nil"/>
            </w:tcBorders>
            <w:shd w:val="clear" w:color="auto" w:fill="FFFFFF"/>
          </w:tcPr>
          <w:p w14:paraId="152528CF" w14:textId="77777777" w:rsidR="00003DFB" w:rsidRDefault="00003DFB" w:rsidP="00003DFB">
            <w:pPr>
              <w:jc w:val="left"/>
              <w:rPr>
                <w:color w:val="000000"/>
              </w:rPr>
            </w:pPr>
          </w:p>
        </w:tc>
        <w:tc>
          <w:tcPr>
            <w:tcW w:w="1647" w:type="dxa"/>
            <w:shd w:val="clear" w:color="auto" w:fill="FFFFFF"/>
          </w:tcPr>
          <w:p w14:paraId="4D9B3A61" w14:textId="77777777" w:rsidR="00003DFB" w:rsidRDefault="00003DFB" w:rsidP="00003DFB">
            <w:pPr>
              <w:jc w:val="left"/>
              <w:rPr>
                <w:color w:val="000000"/>
              </w:rPr>
            </w:pPr>
            <w:r>
              <w:rPr>
                <w:color w:val="000000"/>
              </w:rPr>
              <w:t>POSITION</w:t>
            </w:r>
          </w:p>
        </w:tc>
        <w:tc>
          <w:tcPr>
            <w:tcW w:w="1647" w:type="dxa"/>
            <w:shd w:val="clear" w:color="auto" w:fill="FFFFFF"/>
          </w:tcPr>
          <w:p w14:paraId="571B8962" w14:textId="77777777" w:rsidR="00003DFB" w:rsidRDefault="00003DFB" w:rsidP="00003DFB">
            <w:pPr>
              <w:jc w:val="left"/>
              <w:rPr>
                <w:color w:val="000000"/>
              </w:rPr>
            </w:pPr>
            <w:r>
              <w:rPr>
                <w:color w:val="000000"/>
              </w:rPr>
              <w:t>PTY001</w:t>
            </w:r>
          </w:p>
        </w:tc>
        <w:tc>
          <w:tcPr>
            <w:tcW w:w="1647" w:type="dxa"/>
            <w:shd w:val="clear" w:color="auto" w:fill="FFFFFF"/>
          </w:tcPr>
          <w:p w14:paraId="56724EE4"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A4955F2" w14:textId="77777777" w:rsidR="00003DFB" w:rsidRDefault="00003DFB" w:rsidP="00003DFB">
            <w:pPr>
              <w:jc w:val="left"/>
              <w:rPr>
                <w:color w:val="000000"/>
              </w:rPr>
            </w:pPr>
          </w:p>
        </w:tc>
        <w:tc>
          <w:tcPr>
            <w:tcW w:w="2906" w:type="dxa"/>
            <w:tcBorders>
              <w:top w:val="nil"/>
              <w:bottom w:val="nil"/>
            </w:tcBorders>
            <w:shd w:val="clear" w:color="auto" w:fill="FFFFFF"/>
          </w:tcPr>
          <w:p w14:paraId="6A730BF0" w14:textId="77777777" w:rsidR="00003DFB" w:rsidRDefault="00003DFB" w:rsidP="00003DFB">
            <w:pPr>
              <w:jc w:val="left"/>
              <w:rPr>
                <w:color w:val="000000"/>
              </w:rPr>
            </w:pPr>
          </w:p>
        </w:tc>
      </w:tr>
      <w:tr w:rsidR="00003DFB" w:rsidRPr="00003DFB" w14:paraId="302165A8" w14:textId="77777777" w:rsidTr="00003DFB">
        <w:trPr>
          <w:trHeight w:val="449"/>
        </w:trPr>
        <w:tc>
          <w:tcPr>
            <w:tcW w:w="550" w:type="dxa"/>
            <w:tcBorders>
              <w:top w:val="nil"/>
              <w:bottom w:val="nil"/>
            </w:tcBorders>
            <w:shd w:val="clear" w:color="auto" w:fill="FFFFFF"/>
          </w:tcPr>
          <w:p w14:paraId="779DBC09" w14:textId="77777777" w:rsidR="00003DFB" w:rsidRDefault="00003DFB" w:rsidP="00003DFB">
            <w:pPr>
              <w:jc w:val="left"/>
              <w:rPr>
                <w:color w:val="000000"/>
              </w:rPr>
            </w:pPr>
          </w:p>
        </w:tc>
        <w:tc>
          <w:tcPr>
            <w:tcW w:w="1646" w:type="dxa"/>
            <w:tcBorders>
              <w:top w:val="nil"/>
              <w:bottom w:val="nil"/>
            </w:tcBorders>
            <w:shd w:val="clear" w:color="auto" w:fill="FFFFFF"/>
          </w:tcPr>
          <w:p w14:paraId="79438AF2" w14:textId="77777777" w:rsidR="00003DFB" w:rsidRDefault="00003DFB" w:rsidP="00003DFB">
            <w:pPr>
              <w:jc w:val="left"/>
              <w:rPr>
                <w:color w:val="000000"/>
              </w:rPr>
            </w:pPr>
          </w:p>
        </w:tc>
        <w:tc>
          <w:tcPr>
            <w:tcW w:w="1647" w:type="dxa"/>
            <w:tcBorders>
              <w:top w:val="nil"/>
              <w:bottom w:val="nil"/>
            </w:tcBorders>
            <w:shd w:val="clear" w:color="auto" w:fill="FFFFFF"/>
          </w:tcPr>
          <w:p w14:paraId="2F36527D" w14:textId="77777777" w:rsidR="00003DFB" w:rsidRDefault="00003DFB" w:rsidP="00003DFB">
            <w:pPr>
              <w:jc w:val="left"/>
              <w:rPr>
                <w:color w:val="000000"/>
              </w:rPr>
            </w:pPr>
          </w:p>
        </w:tc>
        <w:tc>
          <w:tcPr>
            <w:tcW w:w="1647" w:type="dxa"/>
            <w:shd w:val="clear" w:color="auto" w:fill="FFFFFF"/>
          </w:tcPr>
          <w:p w14:paraId="52074087" w14:textId="77777777" w:rsidR="00003DFB" w:rsidRDefault="00003DFB" w:rsidP="00003DFB">
            <w:pPr>
              <w:jc w:val="left"/>
              <w:rPr>
                <w:color w:val="000000"/>
              </w:rPr>
            </w:pPr>
            <w:r>
              <w:rPr>
                <w:color w:val="000000"/>
              </w:rPr>
              <w:t>XX_C_CONTRACT_KG</w:t>
            </w:r>
          </w:p>
        </w:tc>
        <w:tc>
          <w:tcPr>
            <w:tcW w:w="1647" w:type="dxa"/>
            <w:shd w:val="clear" w:color="auto" w:fill="FFFFFF"/>
          </w:tcPr>
          <w:p w14:paraId="7B4360F1" w14:textId="77777777" w:rsidR="00003DFB" w:rsidRDefault="00003DFB" w:rsidP="00003DFB">
            <w:pPr>
              <w:jc w:val="left"/>
              <w:rPr>
                <w:color w:val="000000"/>
              </w:rPr>
            </w:pPr>
            <w:r>
              <w:rPr>
                <w:color w:val="000000"/>
              </w:rPr>
              <w:t>XX_BALANCE_SHEET_IND</w:t>
            </w:r>
          </w:p>
        </w:tc>
        <w:tc>
          <w:tcPr>
            <w:tcW w:w="1647" w:type="dxa"/>
            <w:shd w:val="clear" w:color="auto" w:fill="FFFFFF"/>
          </w:tcPr>
          <w:p w14:paraId="62EAFEF3"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C43A4CA" w14:textId="77777777" w:rsidR="00003DFB" w:rsidRDefault="00003DFB" w:rsidP="00003DFB">
            <w:pPr>
              <w:jc w:val="left"/>
              <w:rPr>
                <w:color w:val="000000"/>
              </w:rPr>
            </w:pPr>
          </w:p>
        </w:tc>
        <w:tc>
          <w:tcPr>
            <w:tcW w:w="2906" w:type="dxa"/>
            <w:tcBorders>
              <w:top w:val="nil"/>
              <w:bottom w:val="nil"/>
            </w:tcBorders>
            <w:shd w:val="clear" w:color="auto" w:fill="FFFFFF"/>
          </w:tcPr>
          <w:p w14:paraId="7A15C487" w14:textId="77777777" w:rsidR="00003DFB" w:rsidRDefault="00003DFB" w:rsidP="00003DFB">
            <w:pPr>
              <w:jc w:val="left"/>
              <w:rPr>
                <w:color w:val="000000"/>
              </w:rPr>
            </w:pPr>
          </w:p>
        </w:tc>
      </w:tr>
      <w:tr w:rsidR="00003DFB" w:rsidRPr="00003DFB" w14:paraId="590000A7" w14:textId="77777777" w:rsidTr="00003DFB">
        <w:trPr>
          <w:trHeight w:val="449"/>
        </w:trPr>
        <w:tc>
          <w:tcPr>
            <w:tcW w:w="550" w:type="dxa"/>
            <w:tcBorders>
              <w:top w:val="nil"/>
              <w:bottom w:val="single" w:sz="4" w:space="0" w:color="auto"/>
            </w:tcBorders>
            <w:shd w:val="clear" w:color="auto" w:fill="FFFFFF"/>
          </w:tcPr>
          <w:p w14:paraId="0C45A63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705563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C8EFC4"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1A31B1B"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695399AC" w14:textId="77777777" w:rsidR="00003DFB" w:rsidRDefault="00003DFB" w:rsidP="00003DFB">
            <w:pPr>
              <w:jc w:val="left"/>
              <w:rPr>
                <w:color w:val="000000"/>
              </w:rPr>
            </w:pPr>
            <w:r>
              <w:rPr>
                <w:color w:val="000000"/>
              </w:rPr>
              <w:t>XX_DELISYST</w:t>
            </w:r>
          </w:p>
        </w:tc>
        <w:tc>
          <w:tcPr>
            <w:tcW w:w="1647" w:type="dxa"/>
            <w:tcBorders>
              <w:bottom w:val="single" w:sz="4" w:space="0" w:color="auto"/>
            </w:tcBorders>
            <w:shd w:val="clear" w:color="auto" w:fill="FFFFFF"/>
          </w:tcPr>
          <w:p w14:paraId="473B4489"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47C1140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52A760F" w14:textId="77777777" w:rsidR="00003DFB" w:rsidRDefault="00003DFB" w:rsidP="00003DFB">
            <w:pPr>
              <w:jc w:val="left"/>
              <w:rPr>
                <w:color w:val="000000"/>
              </w:rPr>
            </w:pPr>
          </w:p>
        </w:tc>
      </w:tr>
    </w:tbl>
    <w:p w14:paraId="7025F363" w14:textId="77777777" w:rsidR="00F94C0C" w:rsidRPr="00F94C0C" w:rsidRDefault="000129B9" w:rsidP="00AC1AE2">
      <w:pPr>
        <w:pStyle w:val="Caption"/>
      </w:pPr>
      <w:bookmarkStart w:id="2778" w:name="_Toc132965576"/>
      <w:r>
        <w:lastRenderedPageBreak/>
        <w:t xml:space="preserve">Tabelle </w:t>
      </w:r>
      <w:r w:rsidR="00751F50">
        <w:fldChar w:fldCharType="begin"/>
      </w:r>
      <w:r w:rsidR="00751F50">
        <w:instrText xml:space="preserve"> SEQ Tabelle \* ARABIC </w:instrText>
      </w:r>
      <w:r w:rsidR="00751F50">
        <w:fldChar w:fldCharType="separate"/>
      </w:r>
      <w:r w:rsidR="00003DFB">
        <w:rPr>
          <w:noProof/>
        </w:rPr>
        <w:t>6</w:t>
      </w:r>
      <w:r w:rsidR="00751F50">
        <w:fldChar w:fldCharType="end"/>
      </w:r>
      <w:r>
        <w:t xml:space="preserve">: </w:t>
      </w:r>
      <w:r w:rsidRPr="001E43AD">
        <w:t xml:space="preserve">Übersicht der Transformationen für Zieltabelle </w:t>
      </w:r>
      <w:r w:rsidR="00303ABE">
        <w:t>POSITION</w:t>
      </w:r>
      <w:bookmarkEnd w:id="2778"/>
    </w:p>
    <w:p w14:paraId="7AF70C4E" w14:textId="77777777" w:rsidR="000C0C2C" w:rsidRDefault="000C0C2C" w:rsidP="000C0C2C">
      <w:pPr>
        <w:pStyle w:val="Heading1"/>
        <w:keepNext w:val="0"/>
        <w:tabs>
          <w:tab w:val="clear" w:pos="567"/>
          <w:tab w:val="num" w:pos="432"/>
        </w:tabs>
        <w:suppressAutoHyphens w:val="0"/>
        <w:ind w:left="432" w:hanging="432"/>
      </w:pPr>
      <w:bookmarkStart w:id="2779" w:name="_Toc165633769"/>
      <w:bookmarkStart w:id="2780" w:name="_Toc240355310"/>
      <w:r w:rsidRPr="007117C4">
        <w:lastRenderedPageBreak/>
        <w:t>Details der Transformation</w:t>
      </w:r>
      <w:bookmarkEnd w:id="2779"/>
    </w:p>
    <w:p w14:paraId="72A0098A" w14:textId="77777777" w:rsidR="0045408F" w:rsidRDefault="0045408F" w:rsidP="0045408F">
      <w:pPr>
        <w:pStyle w:val="Heading2"/>
      </w:pPr>
      <w:bookmarkStart w:id="2781" w:name="_Toc110346246"/>
      <w:bookmarkStart w:id="2782" w:name="_Toc111109891"/>
      <w:bookmarkStart w:id="2783" w:name="_Toc115371211"/>
      <w:bookmarkStart w:id="2784" w:name="_Toc115883960"/>
      <w:bookmarkStart w:id="2785" w:name="_Toc116405563"/>
      <w:bookmarkStart w:id="2786" w:name="_Toc116406301"/>
      <w:bookmarkStart w:id="2787" w:name="_Toc117264311"/>
      <w:bookmarkStart w:id="2788" w:name="_Toc118132874"/>
      <w:bookmarkStart w:id="2789" w:name="_Toc118286128"/>
      <w:bookmarkStart w:id="2790" w:name="_Toc118300128"/>
      <w:bookmarkStart w:id="2791" w:name="_Toc118755699"/>
      <w:bookmarkStart w:id="2792" w:name="_Toc119348867"/>
      <w:bookmarkStart w:id="2793" w:name="_Toc110346247"/>
      <w:bookmarkStart w:id="2794" w:name="_Toc111109892"/>
      <w:bookmarkStart w:id="2795" w:name="_Toc115371212"/>
      <w:bookmarkStart w:id="2796" w:name="_Toc115883961"/>
      <w:bookmarkStart w:id="2797" w:name="_Toc116405564"/>
      <w:bookmarkStart w:id="2798" w:name="_Toc116406302"/>
      <w:bookmarkStart w:id="2799" w:name="_Toc117264312"/>
      <w:bookmarkStart w:id="2800" w:name="_Toc118132875"/>
      <w:bookmarkStart w:id="2801" w:name="_Toc118286129"/>
      <w:bookmarkStart w:id="2802" w:name="_Toc118300129"/>
      <w:bookmarkStart w:id="2803" w:name="_Toc118755700"/>
      <w:bookmarkStart w:id="2804" w:name="_Toc119348868"/>
      <w:bookmarkStart w:id="2805" w:name="_Toc110346248"/>
      <w:bookmarkStart w:id="2806" w:name="_Toc111109893"/>
      <w:bookmarkStart w:id="2807" w:name="_Toc115371213"/>
      <w:bookmarkStart w:id="2808" w:name="_Toc115883962"/>
      <w:bookmarkStart w:id="2809" w:name="_Toc116405565"/>
      <w:bookmarkStart w:id="2810" w:name="_Toc116406303"/>
      <w:bookmarkStart w:id="2811" w:name="_Toc117264313"/>
      <w:bookmarkStart w:id="2812" w:name="_Toc118132876"/>
      <w:bookmarkStart w:id="2813" w:name="_Toc118286130"/>
      <w:bookmarkStart w:id="2814" w:name="_Toc118300130"/>
      <w:bookmarkStart w:id="2815" w:name="_Toc118755701"/>
      <w:bookmarkStart w:id="2816" w:name="_Toc119348869"/>
      <w:bookmarkStart w:id="2817" w:name="_Toc110346253"/>
      <w:bookmarkStart w:id="2818" w:name="_Toc111109898"/>
      <w:bookmarkStart w:id="2819" w:name="_Toc115371218"/>
      <w:bookmarkStart w:id="2820" w:name="_Toc115883967"/>
      <w:bookmarkStart w:id="2821" w:name="_Toc116405570"/>
      <w:bookmarkStart w:id="2822" w:name="_Toc116406308"/>
      <w:bookmarkStart w:id="2823" w:name="_Toc117264318"/>
      <w:bookmarkStart w:id="2824" w:name="_Toc118132881"/>
      <w:bookmarkStart w:id="2825" w:name="_Toc118286135"/>
      <w:bookmarkStart w:id="2826" w:name="_Toc118300135"/>
      <w:bookmarkStart w:id="2827" w:name="_Toc118755706"/>
      <w:bookmarkStart w:id="2828" w:name="_Toc119348874"/>
      <w:bookmarkStart w:id="2829" w:name="_Toc16563377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r w:rsidRPr="00E028AB">
        <w:t>Bewirtschaftung des Feldes B01</w:t>
      </w:r>
      <w:r>
        <w:t>4</w:t>
      </w:r>
      <w:bookmarkEnd w:id="2829"/>
    </w:p>
    <w:p w14:paraId="009AE10F" w14:textId="77777777" w:rsidR="0045408F" w:rsidRDefault="0045408F" w:rsidP="0045408F">
      <w:pPr>
        <w:pStyle w:val="BodyText"/>
      </w:pPr>
    </w:p>
    <w:tbl>
      <w:tblPr>
        <w:tblW w:w="14160" w:type="dxa"/>
        <w:tblInd w:w="75" w:type="dxa"/>
        <w:tblCellMar>
          <w:left w:w="70" w:type="dxa"/>
          <w:right w:w="70" w:type="dxa"/>
        </w:tblCellMar>
        <w:tblLook w:val="04A0" w:firstRow="1" w:lastRow="0" w:firstColumn="1" w:lastColumn="0" w:noHBand="0" w:noVBand="1"/>
      </w:tblPr>
      <w:tblGrid>
        <w:gridCol w:w="1870"/>
        <w:gridCol w:w="6665"/>
        <w:gridCol w:w="4465"/>
        <w:gridCol w:w="1160"/>
      </w:tblGrid>
      <w:tr w:rsidR="00A32CF0" w:rsidRPr="00A32CF0" w14:paraId="5F34BF17" w14:textId="77777777" w:rsidTr="00A32CF0">
        <w:trPr>
          <w:trHeight w:val="300"/>
        </w:trPr>
        <w:tc>
          <w:tcPr>
            <w:tcW w:w="187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50B89B8B"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Rang</w:t>
            </w:r>
          </w:p>
        </w:tc>
        <w:tc>
          <w:tcPr>
            <w:tcW w:w="6555" w:type="dxa"/>
            <w:tcBorders>
              <w:top w:val="single" w:sz="4" w:space="0" w:color="auto"/>
              <w:left w:val="nil"/>
              <w:bottom w:val="single" w:sz="4" w:space="0" w:color="auto"/>
              <w:right w:val="single" w:sz="4" w:space="0" w:color="auto"/>
            </w:tcBorders>
            <w:shd w:val="clear" w:color="000000" w:fill="E6E6E6"/>
            <w:vAlign w:val="center"/>
            <w:hideMark/>
          </w:tcPr>
          <w:p w14:paraId="55340BF2"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Bedingung / Aktion</w:t>
            </w:r>
          </w:p>
        </w:tc>
        <w:tc>
          <w:tcPr>
            <w:tcW w:w="4571" w:type="dxa"/>
            <w:tcBorders>
              <w:top w:val="single" w:sz="4" w:space="0" w:color="auto"/>
              <w:left w:val="nil"/>
              <w:bottom w:val="single" w:sz="4" w:space="0" w:color="auto"/>
              <w:right w:val="single" w:sz="4" w:space="0" w:color="auto"/>
            </w:tcBorders>
            <w:shd w:val="clear" w:color="000000" w:fill="E6E6E6"/>
            <w:vAlign w:val="center"/>
            <w:hideMark/>
          </w:tcPr>
          <w:p w14:paraId="48BB3029"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Ergebnis</w:t>
            </w:r>
          </w:p>
        </w:tc>
        <w:tc>
          <w:tcPr>
            <w:tcW w:w="1164" w:type="dxa"/>
            <w:tcBorders>
              <w:top w:val="single" w:sz="4" w:space="0" w:color="auto"/>
              <w:left w:val="nil"/>
              <w:bottom w:val="single" w:sz="4" w:space="0" w:color="auto"/>
              <w:right w:val="single" w:sz="4" w:space="0" w:color="auto"/>
            </w:tcBorders>
            <w:shd w:val="clear" w:color="000000" w:fill="E6E6E6"/>
            <w:vAlign w:val="center"/>
            <w:hideMark/>
          </w:tcPr>
          <w:p w14:paraId="5033684A"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Folgerang</w:t>
            </w:r>
          </w:p>
        </w:tc>
      </w:tr>
      <w:tr w:rsidR="00A32CF0" w:rsidRPr="00A32CF0" w14:paraId="49850B52" w14:textId="77777777" w:rsidTr="00A32CF0">
        <w:trPr>
          <w:trHeight w:val="1035"/>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0593B7E4" w14:textId="77777777" w:rsidR="00A32CF0" w:rsidRPr="00780325" w:rsidRDefault="00A32CF0" w:rsidP="00FC0907">
            <w:pPr>
              <w:jc w:val="left"/>
              <w:rPr>
                <w:rFonts w:ascii="Arial" w:hAnsi="Arial" w:cs="Arial"/>
                <w:lang w:eastAsia="zh-CN"/>
              </w:rPr>
            </w:pPr>
            <w:r w:rsidRPr="00780325">
              <w:rPr>
                <w:rFonts w:ascii="Arial" w:hAnsi="Arial" w:cs="Arial"/>
                <w:lang w:eastAsia="zh-CN"/>
              </w:rPr>
              <w:t>1</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0F0253D6" w14:textId="77777777" w:rsidR="00A32CF0" w:rsidRPr="00780325" w:rsidRDefault="00A32CF0" w:rsidP="00FC0907">
            <w:pPr>
              <w:jc w:val="left"/>
              <w:rPr>
                <w:rFonts w:ascii="Arial" w:hAnsi="Arial" w:cs="Arial"/>
                <w:lang w:eastAsia="zh-CN"/>
              </w:rPr>
            </w:pPr>
            <w:r w:rsidRPr="00780325">
              <w:rPr>
                <w:rFonts w:ascii="Arial" w:hAnsi="Arial" w:cs="Arial"/>
                <w:lang w:eastAsia="zh-CN"/>
              </w:rPr>
              <w:t>Prüfe folgende Bedingung:</w:t>
            </w:r>
            <w:r w:rsidRPr="00780325">
              <w:rPr>
                <w:rFonts w:ascii="Arial" w:hAnsi="Arial" w:cs="Arial"/>
                <w:lang w:eastAsia="zh-CN"/>
              </w:rPr>
              <w:br/>
              <w:t xml:space="preserve">B603 != 'T' and XX_CONTRACT is not NULL </w:t>
            </w:r>
            <w:r w:rsidRPr="00780325">
              <w:rPr>
                <w:rFonts w:ascii="Arial" w:hAnsi="Arial" w:cs="Arial"/>
                <w:lang w:eastAsia="zh-CN"/>
              </w:rPr>
              <w:br/>
            </w:r>
            <w:r w:rsidRPr="00780325">
              <w:rPr>
                <w:rFonts w:ascii="Arial" w:hAnsi="Arial" w:cs="Arial"/>
                <w:lang w:eastAsia="zh-CN"/>
              </w:rPr>
              <w:br/>
              <w:t>Info: Prüfe ob Verbriefungsposition vorhanden</w:t>
            </w:r>
          </w:p>
        </w:tc>
        <w:tc>
          <w:tcPr>
            <w:tcW w:w="4571" w:type="dxa"/>
            <w:tcBorders>
              <w:top w:val="nil"/>
              <w:left w:val="nil"/>
              <w:bottom w:val="single" w:sz="4" w:space="0" w:color="auto"/>
              <w:right w:val="single" w:sz="4" w:space="0" w:color="auto"/>
            </w:tcBorders>
            <w:shd w:val="clear" w:color="auto" w:fill="auto"/>
            <w:vAlign w:val="center"/>
            <w:hideMark/>
          </w:tcPr>
          <w:p w14:paraId="67570072"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0FB90F1A" w14:textId="77777777" w:rsidR="00A32CF0" w:rsidRPr="00780325" w:rsidRDefault="00A32CF0" w:rsidP="00780325">
            <w:pPr>
              <w:jc w:val="left"/>
              <w:rPr>
                <w:rFonts w:ascii="Arial" w:hAnsi="Arial" w:cs="Arial"/>
                <w:lang w:eastAsia="zh-CN"/>
              </w:rPr>
            </w:pPr>
            <w:r w:rsidRPr="00780325">
              <w:rPr>
                <w:rFonts w:ascii="Arial" w:hAnsi="Arial" w:cs="Arial"/>
                <w:lang w:eastAsia="zh-CN"/>
              </w:rPr>
              <w:t>2</w:t>
            </w:r>
          </w:p>
        </w:tc>
      </w:tr>
      <w:tr w:rsidR="00A32CF0" w:rsidRPr="00A32CF0" w14:paraId="657F373D"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10102F72" w14:textId="77777777" w:rsidR="00A32CF0" w:rsidRPr="00780325" w:rsidRDefault="00A32CF0" w:rsidP="00780325">
            <w:pPr>
              <w:jc w:val="left"/>
              <w:rPr>
                <w:rFonts w:ascii="Arial" w:hAnsi="Arial" w:cs="Arial"/>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57F8D60B" w14:textId="77777777" w:rsidR="00A32CF0" w:rsidRPr="00780325" w:rsidRDefault="00A32CF0" w:rsidP="00780325">
            <w:pPr>
              <w:jc w:val="left"/>
              <w:rPr>
                <w:rFonts w:ascii="Arial" w:hAnsi="Arial" w:cs="Arial"/>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00385597"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0C38436C" w14:textId="77777777" w:rsidR="00A32CF0" w:rsidRPr="00780325" w:rsidRDefault="00A32CF0" w:rsidP="00780325">
            <w:pPr>
              <w:jc w:val="left"/>
              <w:rPr>
                <w:rFonts w:ascii="Arial" w:hAnsi="Arial" w:cs="Arial"/>
                <w:lang w:eastAsia="zh-CN"/>
              </w:rPr>
            </w:pPr>
            <w:r w:rsidRPr="00780325">
              <w:rPr>
                <w:rFonts w:ascii="Arial" w:hAnsi="Arial" w:cs="Arial"/>
                <w:lang w:eastAsia="zh-CN"/>
              </w:rPr>
              <w:t>3</w:t>
            </w:r>
          </w:p>
        </w:tc>
      </w:tr>
      <w:tr w:rsidR="00A32CF0" w:rsidRPr="00A32CF0" w14:paraId="039C3870" w14:textId="77777777" w:rsidTr="00A32CF0">
        <w:trPr>
          <w:trHeight w:val="1035"/>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5C76FF6F" w14:textId="77777777" w:rsidR="00A32CF0" w:rsidRPr="00780325" w:rsidRDefault="00A32CF0" w:rsidP="00FC0907">
            <w:pPr>
              <w:jc w:val="left"/>
              <w:rPr>
                <w:rFonts w:ascii="Arial" w:hAnsi="Arial" w:cs="Arial"/>
                <w:lang w:eastAsia="zh-CN"/>
              </w:rPr>
            </w:pPr>
            <w:r w:rsidRPr="00780325">
              <w:rPr>
                <w:rFonts w:ascii="Arial" w:hAnsi="Arial" w:cs="Arial"/>
                <w:lang w:eastAsia="zh-CN"/>
              </w:rPr>
              <w:t>2</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5C321F89" w14:textId="77777777" w:rsidR="00A32CF0" w:rsidRPr="00780325" w:rsidRDefault="00A32CF0" w:rsidP="00FC0907">
            <w:pPr>
              <w:jc w:val="left"/>
              <w:rPr>
                <w:rFonts w:ascii="Arial" w:hAnsi="Arial" w:cs="Arial"/>
                <w:lang w:eastAsia="zh-CN"/>
              </w:rPr>
            </w:pPr>
            <w:r w:rsidRPr="00780325">
              <w:rPr>
                <w:rFonts w:ascii="Arial" w:hAnsi="Arial" w:cs="Arial"/>
                <w:lang w:eastAsia="zh-CN"/>
              </w:rPr>
              <w:t>Prüfe folgende Bedingung:</w:t>
            </w:r>
            <w:r w:rsidRPr="00780325">
              <w:rPr>
                <w:rFonts w:ascii="Arial" w:hAnsi="Arial" w:cs="Arial"/>
                <w:lang w:eastAsia="zh-CN"/>
              </w:rPr>
              <w:br/>
              <w:t>XX_APPROACH_IND = 'IRBA'</w:t>
            </w:r>
            <w:r w:rsidRPr="00780325">
              <w:rPr>
                <w:rFonts w:ascii="Arial" w:hAnsi="Arial" w:cs="Arial"/>
                <w:lang w:eastAsia="zh-CN"/>
              </w:rPr>
              <w:br/>
            </w:r>
            <w:r w:rsidRPr="00780325">
              <w:rPr>
                <w:rFonts w:ascii="Arial" w:hAnsi="Arial" w:cs="Arial"/>
                <w:lang w:eastAsia="zh-CN"/>
              </w:rPr>
              <w:br/>
              <w:t xml:space="preserve">Info: </w:t>
            </w:r>
            <w:r w:rsidRPr="00780325">
              <w:rPr>
                <w:rFonts w:ascii="Arial" w:hAnsi="Arial" w:cs="Arial"/>
                <w:lang w:eastAsia="zh-CN"/>
              </w:rPr>
              <w:br/>
              <w:t>XX_APPROACH_IND = Risikoansatz</w:t>
            </w:r>
          </w:p>
        </w:tc>
        <w:tc>
          <w:tcPr>
            <w:tcW w:w="4571" w:type="dxa"/>
            <w:tcBorders>
              <w:top w:val="nil"/>
              <w:left w:val="nil"/>
              <w:bottom w:val="single" w:sz="4" w:space="0" w:color="auto"/>
              <w:right w:val="single" w:sz="4" w:space="0" w:color="auto"/>
            </w:tcBorders>
            <w:shd w:val="clear" w:color="auto" w:fill="auto"/>
            <w:vAlign w:val="center"/>
            <w:hideMark/>
          </w:tcPr>
          <w:p w14:paraId="09F0BF49"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73E7184D" w14:textId="77777777" w:rsidR="00A32CF0" w:rsidRPr="00780325" w:rsidRDefault="00A32CF0" w:rsidP="00780325">
            <w:pPr>
              <w:jc w:val="left"/>
              <w:rPr>
                <w:rFonts w:ascii="Arial" w:hAnsi="Arial" w:cs="Arial"/>
                <w:lang w:eastAsia="zh-CN"/>
              </w:rPr>
            </w:pPr>
            <w:r w:rsidRPr="00780325">
              <w:rPr>
                <w:rFonts w:ascii="Arial" w:hAnsi="Arial" w:cs="Arial"/>
                <w:lang w:eastAsia="zh-CN"/>
              </w:rPr>
              <w:t>18</w:t>
            </w:r>
          </w:p>
        </w:tc>
      </w:tr>
      <w:tr w:rsidR="00A32CF0" w:rsidRPr="00A32CF0" w14:paraId="1FE72233"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1B2DDAE9" w14:textId="77777777" w:rsidR="00A32CF0" w:rsidRPr="00780325" w:rsidRDefault="00A32CF0" w:rsidP="00780325">
            <w:pPr>
              <w:jc w:val="left"/>
              <w:rPr>
                <w:rFonts w:ascii="Arial" w:hAnsi="Arial" w:cs="Arial"/>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4933D54A" w14:textId="77777777" w:rsidR="00A32CF0" w:rsidRPr="00780325" w:rsidRDefault="00A32CF0" w:rsidP="00780325">
            <w:pPr>
              <w:jc w:val="left"/>
              <w:rPr>
                <w:rFonts w:ascii="Arial" w:hAnsi="Arial" w:cs="Arial"/>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48A5E02"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2B4562AC" w14:textId="77777777" w:rsidR="00A32CF0" w:rsidRPr="00780325" w:rsidRDefault="00A32CF0" w:rsidP="00780325">
            <w:pPr>
              <w:jc w:val="left"/>
              <w:rPr>
                <w:rFonts w:ascii="Arial" w:hAnsi="Arial" w:cs="Arial"/>
                <w:lang w:eastAsia="zh-CN"/>
              </w:rPr>
            </w:pPr>
            <w:r w:rsidRPr="00780325">
              <w:rPr>
                <w:rFonts w:ascii="Arial" w:hAnsi="Arial" w:cs="Arial"/>
                <w:lang w:eastAsia="zh-CN"/>
              </w:rPr>
              <w:t>17</w:t>
            </w:r>
          </w:p>
        </w:tc>
      </w:tr>
      <w:tr w:rsidR="00A32CF0" w:rsidRPr="00A32CF0" w14:paraId="5DC4FC3B" w14:textId="77777777" w:rsidTr="00A32CF0">
        <w:trPr>
          <w:trHeight w:val="319"/>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0117BD79"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3</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06CC6E4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 xml:space="preserve">Prüfe folgende Bedingung: </w:t>
            </w:r>
            <w:r w:rsidRPr="00A32CF0">
              <w:rPr>
                <w:rFonts w:ascii="Arial" w:hAnsi="Arial" w:cs="Arial"/>
                <w:color w:val="000000"/>
                <w:lang w:eastAsia="zh-CN"/>
              </w:rPr>
              <w:br/>
            </w:r>
            <w:r w:rsidRPr="00A32CF0">
              <w:rPr>
                <w:rFonts w:ascii="Arial" w:hAnsi="Arial" w:cs="Arial"/>
                <w:color w:val="000000"/>
                <w:lang w:eastAsia="zh-CN"/>
              </w:rPr>
              <w:br/>
              <w:t>B500 = 2</w:t>
            </w:r>
            <w:r w:rsidRPr="00A32CF0">
              <w:rPr>
                <w:rFonts w:ascii="Arial" w:hAnsi="Arial" w:cs="Arial"/>
                <w:color w:val="000000"/>
                <w:lang w:eastAsia="zh-CN"/>
              </w:rPr>
              <w:br/>
            </w:r>
            <w:r w:rsidRPr="00A32CF0">
              <w:rPr>
                <w:rFonts w:ascii="Arial" w:hAnsi="Arial" w:cs="Arial"/>
                <w:color w:val="000000"/>
                <w:lang w:eastAsia="zh-CN"/>
              </w:rPr>
              <w:br/>
              <w:t>Info: Risikoansatz (2 = IRB)</w:t>
            </w:r>
          </w:p>
        </w:tc>
        <w:tc>
          <w:tcPr>
            <w:tcW w:w="4571" w:type="dxa"/>
            <w:tcBorders>
              <w:top w:val="nil"/>
              <w:left w:val="nil"/>
              <w:bottom w:val="single" w:sz="4" w:space="0" w:color="auto"/>
              <w:right w:val="single" w:sz="4" w:space="0" w:color="auto"/>
            </w:tcBorders>
            <w:shd w:val="clear" w:color="auto" w:fill="auto"/>
            <w:vAlign w:val="center"/>
            <w:hideMark/>
          </w:tcPr>
          <w:p w14:paraId="6BAE55E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1A237826"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4</w:t>
            </w:r>
          </w:p>
        </w:tc>
      </w:tr>
      <w:tr w:rsidR="00A32CF0" w:rsidRPr="00A32CF0" w14:paraId="5013A7F8" w14:textId="77777777" w:rsidTr="00A32CF0">
        <w:trPr>
          <w:trHeight w:val="942"/>
        </w:trPr>
        <w:tc>
          <w:tcPr>
            <w:tcW w:w="1870" w:type="dxa"/>
            <w:vMerge/>
            <w:tcBorders>
              <w:top w:val="nil"/>
              <w:left w:val="single" w:sz="4" w:space="0" w:color="auto"/>
              <w:bottom w:val="single" w:sz="4" w:space="0" w:color="auto"/>
              <w:right w:val="single" w:sz="4" w:space="0" w:color="auto"/>
            </w:tcBorders>
            <w:vAlign w:val="center"/>
            <w:hideMark/>
          </w:tcPr>
          <w:p w14:paraId="690D46A3"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3D5BC7F0"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05120B2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2043475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17</w:t>
            </w:r>
          </w:p>
        </w:tc>
      </w:tr>
      <w:tr w:rsidR="00A32CF0" w:rsidRPr="00A32CF0" w14:paraId="04CBA749" w14:textId="77777777" w:rsidTr="00A32CF0">
        <w:trPr>
          <w:trHeight w:val="300"/>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1D1FC21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4</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6666B76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Prüfe folgende Bedingung:</w:t>
            </w:r>
            <w:r w:rsidRPr="00A32CF0">
              <w:rPr>
                <w:rFonts w:ascii="Arial" w:hAnsi="Arial" w:cs="Arial"/>
                <w:color w:val="000000"/>
                <w:lang w:eastAsia="zh-CN"/>
              </w:rPr>
              <w:br/>
            </w:r>
            <w:r w:rsidRPr="00A32CF0">
              <w:rPr>
                <w:rFonts w:ascii="Arial" w:hAnsi="Arial" w:cs="Arial"/>
                <w:color w:val="000000"/>
                <w:lang w:eastAsia="zh-CN"/>
              </w:rPr>
              <w:br/>
              <w:t>B603 = 'T'</w:t>
            </w:r>
            <w:r w:rsidRPr="00A32CF0">
              <w:rPr>
                <w:rFonts w:ascii="Arial" w:hAnsi="Arial" w:cs="Arial"/>
                <w:color w:val="000000"/>
                <w:lang w:eastAsia="zh-CN"/>
              </w:rPr>
              <w:br/>
            </w:r>
            <w:r w:rsidRPr="00A32CF0">
              <w:rPr>
                <w:rFonts w:ascii="Arial" w:hAnsi="Arial" w:cs="Arial"/>
                <w:color w:val="000000"/>
                <w:lang w:eastAsia="zh-CN"/>
              </w:rPr>
              <w:br/>
              <w:t>Info: Prüfpfad 3 (Transferrisiko)</w:t>
            </w:r>
          </w:p>
        </w:tc>
        <w:tc>
          <w:tcPr>
            <w:tcW w:w="4571" w:type="dxa"/>
            <w:tcBorders>
              <w:top w:val="nil"/>
              <w:left w:val="nil"/>
              <w:bottom w:val="single" w:sz="4" w:space="0" w:color="auto"/>
              <w:right w:val="single" w:sz="4" w:space="0" w:color="auto"/>
            </w:tcBorders>
            <w:shd w:val="clear" w:color="auto" w:fill="auto"/>
            <w:vAlign w:val="center"/>
            <w:hideMark/>
          </w:tcPr>
          <w:p w14:paraId="0D963D8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57C3922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5</w:t>
            </w:r>
          </w:p>
        </w:tc>
      </w:tr>
      <w:tr w:rsidR="00A32CF0" w:rsidRPr="00A32CF0" w14:paraId="00C62116" w14:textId="77777777" w:rsidTr="00A32CF0">
        <w:trPr>
          <w:trHeight w:val="1002"/>
        </w:trPr>
        <w:tc>
          <w:tcPr>
            <w:tcW w:w="1870" w:type="dxa"/>
            <w:vMerge/>
            <w:tcBorders>
              <w:top w:val="nil"/>
              <w:left w:val="single" w:sz="4" w:space="0" w:color="auto"/>
              <w:bottom w:val="single" w:sz="4" w:space="0" w:color="auto"/>
              <w:right w:val="single" w:sz="4" w:space="0" w:color="auto"/>
            </w:tcBorders>
            <w:vAlign w:val="center"/>
            <w:hideMark/>
          </w:tcPr>
          <w:p w14:paraId="13DD5451" w14:textId="77777777" w:rsidR="00A32CF0" w:rsidRPr="00A32CF0" w:rsidRDefault="00A32CF0" w:rsidP="00A32CF0">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2CF87521" w14:textId="77777777" w:rsidR="00A32CF0" w:rsidRPr="00A32CF0" w:rsidRDefault="00A32CF0" w:rsidP="00A32CF0">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52B23453" w14:textId="77777777" w:rsidR="00A32CF0" w:rsidRPr="00A32CF0" w:rsidRDefault="00A32CF0" w:rsidP="00A32CF0">
            <w:pPr>
              <w:rPr>
                <w:rFonts w:ascii="Arial" w:hAnsi="Arial" w:cs="Arial"/>
                <w:color w:val="000000"/>
                <w:lang w:eastAsia="zh-CN"/>
              </w:rPr>
            </w:pPr>
            <w:r w:rsidRPr="00A32CF0">
              <w:rPr>
                <w:rFonts w:ascii="Arial" w:hAnsi="Arial" w:cs="Arial"/>
                <w:color w:val="000000"/>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198E3CFB" w14:textId="77777777" w:rsidR="00A32CF0" w:rsidRPr="00A32CF0" w:rsidRDefault="00A32CF0" w:rsidP="00A32CF0">
            <w:pPr>
              <w:rPr>
                <w:rFonts w:ascii="Arial" w:hAnsi="Arial" w:cs="Arial"/>
                <w:color w:val="000000"/>
                <w:lang w:eastAsia="zh-CN"/>
              </w:rPr>
            </w:pPr>
            <w:r w:rsidRPr="00A32CF0">
              <w:rPr>
                <w:rFonts w:ascii="Arial" w:hAnsi="Arial" w:cs="Arial"/>
                <w:color w:val="000000"/>
                <w:lang w:eastAsia="zh-CN"/>
              </w:rPr>
              <w:t>6</w:t>
            </w:r>
          </w:p>
        </w:tc>
      </w:tr>
      <w:tr w:rsidR="00A32CF0" w:rsidRPr="00A32CF0" w14:paraId="0D554E4B"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4BEFE970"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lastRenderedPageBreak/>
              <w:t>5</w:t>
            </w:r>
          </w:p>
        </w:tc>
        <w:tc>
          <w:tcPr>
            <w:tcW w:w="6555" w:type="dxa"/>
            <w:tcBorders>
              <w:top w:val="nil"/>
              <w:left w:val="nil"/>
              <w:bottom w:val="single" w:sz="4" w:space="0" w:color="auto"/>
              <w:right w:val="single" w:sz="4" w:space="0" w:color="auto"/>
            </w:tcBorders>
            <w:shd w:val="clear" w:color="auto" w:fill="auto"/>
            <w:vAlign w:val="center"/>
            <w:hideMark/>
          </w:tcPr>
          <w:p w14:paraId="4DDB3A1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10</w:t>
            </w:r>
            <w:r w:rsidRPr="00A32CF0">
              <w:rPr>
                <w:rFonts w:ascii="Arial" w:hAnsi="Arial" w:cs="Arial"/>
                <w:color w:val="000000"/>
                <w:lang w:eastAsia="zh-CN"/>
              </w:rPr>
              <w:br/>
            </w:r>
            <w:r w:rsidRPr="00A32CF0">
              <w:rPr>
                <w:rFonts w:ascii="Arial" w:hAnsi="Arial" w:cs="Arial"/>
                <w:color w:val="000000"/>
                <w:lang w:eastAsia="zh-CN"/>
              </w:rPr>
              <w:br/>
              <w:t>Info: 10 = Zentralregierungen</w:t>
            </w:r>
          </w:p>
        </w:tc>
        <w:tc>
          <w:tcPr>
            <w:tcW w:w="4571" w:type="dxa"/>
            <w:tcBorders>
              <w:top w:val="nil"/>
              <w:left w:val="nil"/>
              <w:bottom w:val="single" w:sz="4" w:space="0" w:color="auto"/>
              <w:right w:val="single" w:sz="4" w:space="0" w:color="auto"/>
            </w:tcBorders>
            <w:shd w:val="clear" w:color="auto" w:fill="auto"/>
            <w:vAlign w:val="center"/>
            <w:hideMark/>
          </w:tcPr>
          <w:p w14:paraId="6E515A5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420322A8"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3C0B96A8" w14:textId="77777777" w:rsidTr="00A32CF0">
        <w:trPr>
          <w:trHeight w:val="300"/>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1CA93CC2"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6</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238CAA15" w14:textId="77777777" w:rsidR="00A32CF0" w:rsidRPr="00A32CF0" w:rsidRDefault="00A32CF0" w:rsidP="00780325">
            <w:pPr>
              <w:spacing w:after="240"/>
              <w:jc w:val="left"/>
              <w:rPr>
                <w:rFonts w:ascii="Arial" w:hAnsi="Arial" w:cs="Arial"/>
                <w:color w:val="000000"/>
                <w:lang w:eastAsia="zh-CN"/>
              </w:rPr>
            </w:pPr>
            <w:r w:rsidRPr="00A32CF0">
              <w:rPr>
                <w:rFonts w:ascii="Arial" w:hAnsi="Arial" w:cs="Arial"/>
                <w:color w:val="000000"/>
                <w:lang w:eastAsia="zh-CN"/>
              </w:rPr>
              <w:t>Prüfe die Ausprägung des Feldes XX_C_CONTRACT_LGDS_CR_SOLVV.XX_ASSET_CLASS_IRBA_IND</w:t>
            </w:r>
            <w:r w:rsidRPr="00A32CF0">
              <w:rPr>
                <w:rFonts w:ascii="Arial" w:hAnsi="Arial" w:cs="Arial"/>
                <w:color w:val="000000"/>
                <w:lang w:eastAsia="zh-CN"/>
              </w:rPr>
              <w:br/>
            </w:r>
            <w:r w:rsidRPr="00A32CF0">
              <w:rPr>
                <w:rFonts w:ascii="Arial" w:hAnsi="Arial" w:cs="Arial"/>
                <w:color w:val="000000"/>
                <w:lang w:eastAsia="zh-CN"/>
              </w:rPr>
              <w:br/>
              <w:t>Info: Forderungsklasse IRBA, 40 = Unternehmen, 50/ 51/ 52 = Mengengeschäft, 99 = Unternehmen (keine Zuordnung möglich)</w:t>
            </w:r>
          </w:p>
        </w:tc>
        <w:tc>
          <w:tcPr>
            <w:tcW w:w="4571" w:type="dxa"/>
            <w:tcBorders>
              <w:top w:val="nil"/>
              <w:left w:val="nil"/>
              <w:bottom w:val="single" w:sz="4" w:space="0" w:color="auto"/>
              <w:right w:val="single" w:sz="4" w:space="0" w:color="auto"/>
            </w:tcBorders>
            <w:shd w:val="clear" w:color="auto" w:fill="auto"/>
            <w:vAlign w:val="center"/>
            <w:hideMark/>
          </w:tcPr>
          <w:p w14:paraId="6665A5AB"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XX_ASSET_CLASS_IRBA_IND in ('40', '99')</w:t>
            </w:r>
          </w:p>
        </w:tc>
        <w:tc>
          <w:tcPr>
            <w:tcW w:w="1164" w:type="dxa"/>
            <w:tcBorders>
              <w:top w:val="nil"/>
              <w:left w:val="nil"/>
              <w:bottom w:val="single" w:sz="4" w:space="0" w:color="auto"/>
              <w:right w:val="single" w:sz="4" w:space="0" w:color="auto"/>
            </w:tcBorders>
            <w:shd w:val="clear" w:color="auto" w:fill="auto"/>
            <w:vAlign w:val="center"/>
            <w:hideMark/>
          </w:tcPr>
          <w:p w14:paraId="64917A3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7</w:t>
            </w:r>
          </w:p>
        </w:tc>
      </w:tr>
      <w:tr w:rsidR="00A32CF0" w:rsidRPr="00A32CF0" w14:paraId="534579ED" w14:textId="77777777" w:rsidTr="00A32CF0">
        <w:trPr>
          <w:trHeight w:val="462"/>
        </w:trPr>
        <w:tc>
          <w:tcPr>
            <w:tcW w:w="1870" w:type="dxa"/>
            <w:vMerge/>
            <w:tcBorders>
              <w:top w:val="nil"/>
              <w:left w:val="single" w:sz="4" w:space="0" w:color="auto"/>
              <w:bottom w:val="single" w:sz="4" w:space="0" w:color="auto"/>
              <w:right w:val="single" w:sz="4" w:space="0" w:color="auto"/>
            </w:tcBorders>
            <w:vAlign w:val="center"/>
            <w:hideMark/>
          </w:tcPr>
          <w:p w14:paraId="239F87B8"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3A266BC5"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F013ACE"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XX_ASSET_CLASS_IRBA_IND in ('50', '51', '52')</w:t>
            </w:r>
          </w:p>
        </w:tc>
        <w:tc>
          <w:tcPr>
            <w:tcW w:w="1164" w:type="dxa"/>
            <w:tcBorders>
              <w:top w:val="nil"/>
              <w:left w:val="nil"/>
              <w:bottom w:val="single" w:sz="4" w:space="0" w:color="auto"/>
              <w:right w:val="single" w:sz="4" w:space="0" w:color="auto"/>
            </w:tcBorders>
            <w:shd w:val="clear" w:color="auto" w:fill="auto"/>
            <w:vAlign w:val="center"/>
            <w:hideMark/>
          </w:tcPr>
          <w:p w14:paraId="1D39F3A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10</w:t>
            </w:r>
          </w:p>
        </w:tc>
      </w:tr>
      <w:tr w:rsidR="00A32CF0" w:rsidRPr="00A32CF0" w14:paraId="31287D71" w14:textId="77777777" w:rsidTr="00A32CF0">
        <w:trPr>
          <w:trHeight w:val="1242"/>
        </w:trPr>
        <w:tc>
          <w:tcPr>
            <w:tcW w:w="1870" w:type="dxa"/>
            <w:vMerge/>
            <w:tcBorders>
              <w:top w:val="nil"/>
              <w:left w:val="single" w:sz="4" w:space="0" w:color="auto"/>
              <w:bottom w:val="single" w:sz="4" w:space="0" w:color="auto"/>
              <w:right w:val="single" w:sz="4" w:space="0" w:color="auto"/>
            </w:tcBorders>
            <w:vAlign w:val="center"/>
            <w:hideMark/>
          </w:tcPr>
          <w:p w14:paraId="2B6369A4"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1FD88BAD"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5173302E"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XX_ASSET_CLASS_IRBA_IND not in ('40, '50', '51', '52', '99')</w:t>
            </w:r>
          </w:p>
        </w:tc>
        <w:tc>
          <w:tcPr>
            <w:tcW w:w="1164" w:type="dxa"/>
            <w:tcBorders>
              <w:top w:val="nil"/>
              <w:left w:val="nil"/>
              <w:bottom w:val="single" w:sz="4" w:space="0" w:color="auto"/>
              <w:right w:val="single" w:sz="4" w:space="0" w:color="auto"/>
            </w:tcBorders>
            <w:shd w:val="clear" w:color="auto" w:fill="auto"/>
            <w:vAlign w:val="center"/>
            <w:hideMark/>
          </w:tcPr>
          <w:p w14:paraId="4B0C47B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14</w:t>
            </w:r>
          </w:p>
        </w:tc>
      </w:tr>
      <w:tr w:rsidR="00A32CF0" w:rsidRPr="00A32CF0" w14:paraId="7C5357E9" w14:textId="77777777" w:rsidTr="00A32CF0">
        <w:trPr>
          <w:trHeight w:val="469"/>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79612DD7"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7</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2028907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Prüfe die Ausprägung des Feldes XX_SPECIAL_LOAN_IND</w:t>
            </w:r>
            <w:r w:rsidRPr="00A32CF0">
              <w:rPr>
                <w:rFonts w:ascii="Arial" w:hAnsi="Arial" w:cs="Arial"/>
                <w:color w:val="000000"/>
                <w:lang w:eastAsia="zh-CN"/>
              </w:rPr>
              <w:br/>
            </w:r>
            <w:r w:rsidRPr="00A32CF0">
              <w:rPr>
                <w:rFonts w:ascii="Arial" w:hAnsi="Arial" w:cs="Arial"/>
                <w:color w:val="000000"/>
                <w:lang w:eastAsia="zh-CN"/>
              </w:rPr>
              <w:br/>
              <w:t>Info: Sonderkreditkennzeichen, 99 = keine Spezialfinanzierung</w:t>
            </w:r>
          </w:p>
        </w:tc>
        <w:tc>
          <w:tcPr>
            <w:tcW w:w="4571" w:type="dxa"/>
            <w:tcBorders>
              <w:top w:val="nil"/>
              <w:left w:val="nil"/>
              <w:bottom w:val="single" w:sz="4" w:space="0" w:color="auto"/>
              <w:right w:val="single" w:sz="4" w:space="0" w:color="auto"/>
            </w:tcBorders>
            <w:shd w:val="clear" w:color="auto" w:fill="auto"/>
            <w:vAlign w:val="center"/>
            <w:hideMark/>
          </w:tcPr>
          <w:p w14:paraId="4F3BB6CB" w14:textId="77777777" w:rsidR="00A32CF0" w:rsidRPr="00780325" w:rsidRDefault="00A32CF0" w:rsidP="00FC0907">
            <w:pPr>
              <w:jc w:val="left"/>
              <w:rPr>
                <w:rFonts w:ascii="Arial" w:hAnsi="Arial" w:cs="Arial"/>
                <w:color w:val="000000"/>
                <w:lang w:val="en-GB" w:eastAsia="zh-CN"/>
              </w:rPr>
            </w:pPr>
            <w:r w:rsidRPr="00780325">
              <w:rPr>
                <w:rFonts w:ascii="Arial" w:hAnsi="Arial" w:cs="Arial"/>
                <w:color w:val="000000"/>
                <w:lang w:val="en-GB" w:eastAsia="zh-CN"/>
              </w:rPr>
              <w:t>XX_SPECIAL_LOAN_IND = '99'</w:t>
            </w:r>
          </w:p>
        </w:tc>
        <w:tc>
          <w:tcPr>
            <w:tcW w:w="1164" w:type="dxa"/>
            <w:tcBorders>
              <w:top w:val="nil"/>
              <w:left w:val="nil"/>
              <w:bottom w:val="single" w:sz="4" w:space="0" w:color="auto"/>
              <w:right w:val="single" w:sz="4" w:space="0" w:color="auto"/>
            </w:tcBorders>
            <w:shd w:val="clear" w:color="auto" w:fill="auto"/>
            <w:vAlign w:val="center"/>
            <w:hideMark/>
          </w:tcPr>
          <w:p w14:paraId="40E06A1B"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8</w:t>
            </w:r>
          </w:p>
        </w:tc>
      </w:tr>
      <w:tr w:rsidR="00A32CF0" w:rsidRPr="00A32CF0" w14:paraId="6BA1EF68"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24607823"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23ED9F2C"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E002742"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XX_SPECIAL_LOAN_IND != '99'</w:t>
            </w:r>
          </w:p>
        </w:tc>
        <w:tc>
          <w:tcPr>
            <w:tcW w:w="1164" w:type="dxa"/>
            <w:tcBorders>
              <w:top w:val="nil"/>
              <w:left w:val="nil"/>
              <w:bottom w:val="single" w:sz="4" w:space="0" w:color="auto"/>
              <w:right w:val="single" w:sz="4" w:space="0" w:color="auto"/>
            </w:tcBorders>
            <w:shd w:val="clear" w:color="auto" w:fill="auto"/>
            <w:vAlign w:val="center"/>
            <w:hideMark/>
          </w:tcPr>
          <w:p w14:paraId="16EF0BB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9</w:t>
            </w:r>
          </w:p>
        </w:tc>
      </w:tr>
      <w:tr w:rsidR="00A32CF0" w:rsidRPr="00A32CF0" w14:paraId="5B129F8A"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3E6A46E4"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8</w:t>
            </w:r>
          </w:p>
        </w:tc>
        <w:tc>
          <w:tcPr>
            <w:tcW w:w="6555" w:type="dxa"/>
            <w:tcBorders>
              <w:top w:val="nil"/>
              <w:left w:val="nil"/>
              <w:bottom w:val="single" w:sz="4" w:space="0" w:color="auto"/>
              <w:right w:val="single" w:sz="4" w:space="0" w:color="auto"/>
            </w:tcBorders>
            <w:shd w:val="clear" w:color="auto" w:fill="auto"/>
            <w:vAlign w:val="center"/>
            <w:hideMark/>
          </w:tcPr>
          <w:p w14:paraId="0E2E781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30</w:t>
            </w:r>
            <w:r w:rsidRPr="00A32CF0">
              <w:rPr>
                <w:rFonts w:ascii="Arial" w:hAnsi="Arial" w:cs="Arial"/>
                <w:color w:val="000000"/>
                <w:lang w:eastAsia="zh-CN"/>
              </w:rPr>
              <w:br/>
            </w:r>
            <w:r w:rsidRPr="00A32CF0">
              <w:rPr>
                <w:rFonts w:ascii="Arial" w:hAnsi="Arial" w:cs="Arial"/>
                <w:color w:val="000000"/>
                <w:lang w:eastAsia="zh-CN"/>
              </w:rPr>
              <w:br/>
              <w:t>Info: 30 = Unternehmen</w:t>
            </w:r>
          </w:p>
        </w:tc>
        <w:tc>
          <w:tcPr>
            <w:tcW w:w="4571" w:type="dxa"/>
            <w:tcBorders>
              <w:top w:val="nil"/>
              <w:left w:val="nil"/>
              <w:bottom w:val="single" w:sz="4" w:space="0" w:color="auto"/>
              <w:right w:val="single" w:sz="4" w:space="0" w:color="auto"/>
            </w:tcBorders>
            <w:shd w:val="clear" w:color="auto" w:fill="auto"/>
            <w:vAlign w:val="center"/>
            <w:hideMark/>
          </w:tcPr>
          <w:p w14:paraId="27C0D27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2B579C44"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53219F31"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747F4BD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9</w:t>
            </w:r>
          </w:p>
        </w:tc>
        <w:tc>
          <w:tcPr>
            <w:tcW w:w="6555" w:type="dxa"/>
            <w:tcBorders>
              <w:top w:val="nil"/>
              <w:left w:val="nil"/>
              <w:bottom w:val="single" w:sz="4" w:space="0" w:color="auto"/>
              <w:right w:val="single" w:sz="4" w:space="0" w:color="auto"/>
            </w:tcBorders>
            <w:shd w:val="clear" w:color="auto" w:fill="auto"/>
            <w:vAlign w:val="center"/>
            <w:hideMark/>
          </w:tcPr>
          <w:p w14:paraId="528E829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31</w:t>
            </w:r>
            <w:r w:rsidRPr="00A32CF0">
              <w:rPr>
                <w:rFonts w:ascii="Arial" w:hAnsi="Arial" w:cs="Arial"/>
                <w:color w:val="000000"/>
                <w:lang w:eastAsia="zh-CN"/>
              </w:rPr>
              <w:br/>
            </w:r>
            <w:r w:rsidRPr="00A32CF0">
              <w:rPr>
                <w:rFonts w:ascii="Arial" w:hAnsi="Arial" w:cs="Arial"/>
                <w:color w:val="000000"/>
                <w:lang w:eastAsia="zh-CN"/>
              </w:rPr>
              <w:br/>
              <w:t>Info: 31 = Spezialfinanzierungen</w:t>
            </w:r>
          </w:p>
        </w:tc>
        <w:tc>
          <w:tcPr>
            <w:tcW w:w="4571" w:type="dxa"/>
            <w:tcBorders>
              <w:top w:val="nil"/>
              <w:left w:val="nil"/>
              <w:bottom w:val="single" w:sz="4" w:space="0" w:color="auto"/>
              <w:right w:val="single" w:sz="4" w:space="0" w:color="auto"/>
            </w:tcBorders>
            <w:shd w:val="clear" w:color="auto" w:fill="auto"/>
            <w:vAlign w:val="center"/>
            <w:hideMark/>
          </w:tcPr>
          <w:p w14:paraId="40343637"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2E10BCA4"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4DA9B7CF" w14:textId="77777777" w:rsidTr="00A32CF0">
        <w:trPr>
          <w:trHeight w:val="300"/>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4BE4FCC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10</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2AC35B28"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Prüfe die Ausprägung des Feldes XX_RETAIL_CAT_SOLVV_IND</w:t>
            </w:r>
            <w:r w:rsidRPr="00A32CF0">
              <w:rPr>
                <w:rFonts w:ascii="Arial" w:hAnsi="Arial" w:cs="Arial"/>
                <w:color w:val="000000"/>
                <w:lang w:eastAsia="zh-CN"/>
              </w:rPr>
              <w:br/>
            </w:r>
            <w:r w:rsidRPr="00A32CF0">
              <w:rPr>
                <w:rFonts w:ascii="Arial" w:hAnsi="Arial" w:cs="Arial"/>
                <w:color w:val="000000"/>
                <w:lang w:eastAsia="zh-CN"/>
              </w:rPr>
              <w:br/>
              <w:t xml:space="preserve">Info: Kategorie Retailgeschäft, 1 = revolvierender Kredit, 2 = Hypothekarkredit </w:t>
            </w:r>
          </w:p>
        </w:tc>
        <w:tc>
          <w:tcPr>
            <w:tcW w:w="4571" w:type="dxa"/>
            <w:tcBorders>
              <w:top w:val="nil"/>
              <w:left w:val="nil"/>
              <w:bottom w:val="single" w:sz="4" w:space="0" w:color="auto"/>
              <w:right w:val="single" w:sz="4" w:space="0" w:color="auto"/>
            </w:tcBorders>
            <w:shd w:val="clear" w:color="auto" w:fill="auto"/>
            <w:vAlign w:val="center"/>
            <w:hideMark/>
          </w:tcPr>
          <w:p w14:paraId="238CCBB9"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XX_RETAIL_CAT_SOLVV_IND = '1'</w:t>
            </w:r>
          </w:p>
        </w:tc>
        <w:tc>
          <w:tcPr>
            <w:tcW w:w="1164" w:type="dxa"/>
            <w:tcBorders>
              <w:top w:val="nil"/>
              <w:left w:val="nil"/>
              <w:bottom w:val="single" w:sz="4" w:space="0" w:color="auto"/>
              <w:right w:val="single" w:sz="4" w:space="0" w:color="auto"/>
            </w:tcBorders>
            <w:shd w:val="clear" w:color="auto" w:fill="auto"/>
            <w:vAlign w:val="center"/>
            <w:hideMark/>
          </w:tcPr>
          <w:p w14:paraId="6B7048E7"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11</w:t>
            </w:r>
          </w:p>
        </w:tc>
      </w:tr>
      <w:tr w:rsidR="00A32CF0" w:rsidRPr="00A32CF0" w14:paraId="783FB0DE"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02FD5DA4"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4CFDFD19"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46E37B7B"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XX_RETAIL_CAT_SOLVV_IND = '2'</w:t>
            </w:r>
          </w:p>
        </w:tc>
        <w:tc>
          <w:tcPr>
            <w:tcW w:w="1164" w:type="dxa"/>
            <w:tcBorders>
              <w:top w:val="nil"/>
              <w:left w:val="nil"/>
              <w:bottom w:val="single" w:sz="4" w:space="0" w:color="auto"/>
              <w:right w:val="single" w:sz="4" w:space="0" w:color="auto"/>
            </w:tcBorders>
            <w:shd w:val="clear" w:color="auto" w:fill="auto"/>
            <w:vAlign w:val="center"/>
            <w:hideMark/>
          </w:tcPr>
          <w:p w14:paraId="2004EE89"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12</w:t>
            </w:r>
          </w:p>
        </w:tc>
      </w:tr>
      <w:tr w:rsidR="00A32CF0" w:rsidRPr="00A32CF0" w14:paraId="079C5214" w14:textId="77777777" w:rsidTr="00A32CF0">
        <w:trPr>
          <w:trHeight w:val="402"/>
        </w:trPr>
        <w:tc>
          <w:tcPr>
            <w:tcW w:w="1870" w:type="dxa"/>
            <w:vMerge/>
            <w:tcBorders>
              <w:top w:val="nil"/>
              <w:left w:val="single" w:sz="4" w:space="0" w:color="auto"/>
              <w:bottom w:val="single" w:sz="4" w:space="0" w:color="auto"/>
              <w:right w:val="single" w:sz="4" w:space="0" w:color="auto"/>
            </w:tcBorders>
            <w:vAlign w:val="center"/>
            <w:hideMark/>
          </w:tcPr>
          <w:p w14:paraId="3E713035"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175328F7"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C5738AF"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XX_RETAIL_CAT_SOLVV_IND not in ('1', '2')</w:t>
            </w:r>
          </w:p>
        </w:tc>
        <w:tc>
          <w:tcPr>
            <w:tcW w:w="1164" w:type="dxa"/>
            <w:tcBorders>
              <w:top w:val="nil"/>
              <w:left w:val="nil"/>
              <w:bottom w:val="single" w:sz="4" w:space="0" w:color="auto"/>
              <w:right w:val="single" w:sz="4" w:space="0" w:color="auto"/>
            </w:tcBorders>
            <w:shd w:val="clear" w:color="auto" w:fill="auto"/>
            <w:vAlign w:val="center"/>
            <w:hideMark/>
          </w:tcPr>
          <w:p w14:paraId="6926912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13</w:t>
            </w:r>
          </w:p>
        </w:tc>
      </w:tr>
      <w:tr w:rsidR="00A32CF0" w:rsidRPr="00A32CF0" w14:paraId="072C365B"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13057DD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11</w:t>
            </w:r>
          </w:p>
        </w:tc>
        <w:tc>
          <w:tcPr>
            <w:tcW w:w="6555" w:type="dxa"/>
            <w:tcBorders>
              <w:top w:val="nil"/>
              <w:left w:val="nil"/>
              <w:bottom w:val="single" w:sz="4" w:space="0" w:color="auto"/>
              <w:right w:val="single" w:sz="4" w:space="0" w:color="auto"/>
            </w:tcBorders>
            <w:shd w:val="clear" w:color="auto" w:fill="auto"/>
            <w:vAlign w:val="center"/>
            <w:hideMark/>
          </w:tcPr>
          <w:p w14:paraId="54BA74C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42</w:t>
            </w:r>
            <w:r w:rsidRPr="00A32CF0">
              <w:rPr>
                <w:rFonts w:ascii="Arial" w:hAnsi="Arial" w:cs="Arial"/>
                <w:color w:val="000000"/>
                <w:lang w:eastAsia="zh-CN"/>
              </w:rPr>
              <w:br/>
            </w:r>
            <w:r w:rsidRPr="00A32CF0">
              <w:rPr>
                <w:rFonts w:ascii="Arial" w:hAnsi="Arial" w:cs="Arial"/>
                <w:color w:val="000000"/>
                <w:lang w:eastAsia="zh-CN"/>
              </w:rPr>
              <w:br/>
              <w:t>Info: 42 = Mengengeschäft qualifiziert revolvierend</w:t>
            </w:r>
          </w:p>
        </w:tc>
        <w:tc>
          <w:tcPr>
            <w:tcW w:w="4571" w:type="dxa"/>
            <w:tcBorders>
              <w:top w:val="nil"/>
              <w:left w:val="nil"/>
              <w:bottom w:val="single" w:sz="4" w:space="0" w:color="auto"/>
              <w:right w:val="single" w:sz="4" w:space="0" w:color="auto"/>
            </w:tcBorders>
            <w:shd w:val="clear" w:color="auto" w:fill="auto"/>
            <w:vAlign w:val="center"/>
            <w:hideMark/>
          </w:tcPr>
          <w:p w14:paraId="101DF86B"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68CFCE5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0C680895"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462DE480"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lastRenderedPageBreak/>
              <w:t>12</w:t>
            </w:r>
          </w:p>
        </w:tc>
        <w:tc>
          <w:tcPr>
            <w:tcW w:w="6555" w:type="dxa"/>
            <w:tcBorders>
              <w:top w:val="nil"/>
              <w:left w:val="nil"/>
              <w:bottom w:val="single" w:sz="4" w:space="0" w:color="auto"/>
              <w:right w:val="single" w:sz="4" w:space="0" w:color="auto"/>
            </w:tcBorders>
            <w:shd w:val="clear" w:color="auto" w:fill="auto"/>
            <w:vAlign w:val="center"/>
            <w:hideMark/>
          </w:tcPr>
          <w:p w14:paraId="69A3D91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41</w:t>
            </w:r>
            <w:r w:rsidRPr="00A32CF0">
              <w:rPr>
                <w:rFonts w:ascii="Arial" w:hAnsi="Arial" w:cs="Arial"/>
                <w:color w:val="000000"/>
                <w:lang w:eastAsia="zh-CN"/>
              </w:rPr>
              <w:br/>
            </w:r>
            <w:r w:rsidRPr="00A32CF0">
              <w:rPr>
                <w:rFonts w:ascii="Arial" w:hAnsi="Arial" w:cs="Arial"/>
                <w:color w:val="000000"/>
                <w:lang w:eastAsia="zh-CN"/>
              </w:rPr>
              <w:br/>
              <w:t>Info: 41 = Mengengeschäft Immobilien Wohn/ Gewerbe</w:t>
            </w:r>
          </w:p>
        </w:tc>
        <w:tc>
          <w:tcPr>
            <w:tcW w:w="4571" w:type="dxa"/>
            <w:tcBorders>
              <w:top w:val="nil"/>
              <w:left w:val="nil"/>
              <w:bottom w:val="single" w:sz="4" w:space="0" w:color="auto"/>
              <w:right w:val="single" w:sz="4" w:space="0" w:color="auto"/>
            </w:tcBorders>
            <w:shd w:val="clear" w:color="auto" w:fill="auto"/>
            <w:vAlign w:val="center"/>
            <w:hideMark/>
          </w:tcPr>
          <w:p w14:paraId="4DCD2CD6"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533DFEE2"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2BA625D6"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0E1E05D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13</w:t>
            </w:r>
          </w:p>
        </w:tc>
        <w:tc>
          <w:tcPr>
            <w:tcW w:w="6555" w:type="dxa"/>
            <w:tcBorders>
              <w:top w:val="nil"/>
              <w:left w:val="nil"/>
              <w:bottom w:val="single" w:sz="4" w:space="0" w:color="auto"/>
              <w:right w:val="single" w:sz="4" w:space="0" w:color="auto"/>
            </w:tcBorders>
            <w:shd w:val="clear" w:color="auto" w:fill="auto"/>
            <w:vAlign w:val="center"/>
            <w:hideMark/>
          </w:tcPr>
          <w:p w14:paraId="30D39892"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40</w:t>
            </w:r>
            <w:r w:rsidRPr="00A32CF0">
              <w:rPr>
                <w:rFonts w:ascii="Arial" w:hAnsi="Arial" w:cs="Arial"/>
                <w:color w:val="000000"/>
                <w:lang w:eastAsia="zh-CN"/>
              </w:rPr>
              <w:br/>
            </w:r>
            <w:r w:rsidRPr="00A32CF0">
              <w:rPr>
                <w:rFonts w:ascii="Arial" w:hAnsi="Arial" w:cs="Arial"/>
                <w:color w:val="000000"/>
                <w:lang w:eastAsia="zh-CN"/>
              </w:rPr>
              <w:br/>
              <w:t>Info: 40 = Mengengeschäft Sonstige</w:t>
            </w:r>
          </w:p>
        </w:tc>
        <w:tc>
          <w:tcPr>
            <w:tcW w:w="4571" w:type="dxa"/>
            <w:tcBorders>
              <w:top w:val="nil"/>
              <w:left w:val="nil"/>
              <w:bottom w:val="single" w:sz="4" w:space="0" w:color="auto"/>
              <w:right w:val="single" w:sz="4" w:space="0" w:color="auto"/>
            </w:tcBorders>
            <w:shd w:val="clear" w:color="auto" w:fill="auto"/>
            <w:vAlign w:val="center"/>
            <w:hideMark/>
          </w:tcPr>
          <w:p w14:paraId="4090F61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143E0DD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75E9948E" w14:textId="77777777" w:rsidTr="00A32CF0">
        <w:trPr>
          <w:trHeight w:val="780"/>
        </w:trPr>
        <w:tc>
          <w:tcPr>
            <w:tcW w:w="1870" w:type="dxa"/>
            <w:vMerge w:val="restart"/>
            <w:tcBorders>
              <w:top w:val="nil"/>
              <w:left w:val="single" w:sz="4" w:space="0" w:color="auto"/>
              <w:bottom w:val="single" w:sz="4" w:space="0" w:color="auto"/>
              <w:right w:val="single" w:sz="4" w:space="0" w:color="auto"/>
            </w:tcBorders>
            <w:shd w:val="clear" w:color="auto" w:fill="auto"/>
            <w:hideMark/>
          </w:tcPr>
          <w:p w14:paraId="20063AB7"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14</w:t>
            </w:r>
          </w:p>
        </w:tc>
        <w:tc>
          <w:tcPr>
            <w:tcW w:w="6555" w:type="dxa"/>
            <w:vMerge w:val="restart"/>
            <w:tcBorders>
              <w:top w:val="nil"/>
              <w:left w:val="single" w:sz="4" w:space="0" w:color="auto"/>
              <w:bottom w:val="single" w:sz="4" w:space="0" w:color="auto"/>
              <w:right w:val="single" w:sz="4" w:space="0" w:color="auto"/>
            </w:tcBorders>
            <w:shd w:val="clear" w:color="auto" w:fill="auto"/>
            <w:hideMark/>
          </w:tcPr>
          <w:p w14:paraId="2A074C42" w14:textId="77777777" w:rsidR="00A32CF0" w:rsidRPr="00A32CF0" w:rsidRDefault="00A32CF0" w:rsidP="00FC0907">
            <w:pPr>
              <w:jc w:val="left"/>
              <w:rPr>
                <w:rFonts w:ascii="Arial" w:hAnsi="Arial" w:cs="Arial"/>
                <w:lang w:eastAsia="zh-CN"/>
              </w:rPr>
            </w:pPr>
            <w:r w:rsidRPr="00A32CF0">
              <w:rPr>
                <w:rFonts w:ascii="Arial" w:hAnsi="Arial" w:cs="Arial"/>
                <w:lang w:eastAsia="zh-CN"/>
              </w:rPr>
              <w:t>Zugriff auf Tabelle XX_MAP_B014 mit XX_C_CONTRACT_LGDS_CR_SOLVV.XX_ASSET_CLASS_IRBA_IND.</w:t>
            </w:r>
          </w:p>
        </w:tc>
        <w:tc>
          <w:tcPr>
            <w:tcW w:w="4571" w:type="dxa"/>
            <w:tcBorders>
              <w:top w:val="nil"/>
              <w:left w:val="nil"/>
              <w:bottom w:val="single" w:sz="4" w:space="0" w:color="auto"/>
              <w:right w:val="single" w:sz="4" w:space="0" w:color="auto"/>
            </w:tcBorders>
            <w:shd w:val="clear" w:color="auto" w:fill="auto"/>
            <w:hideMark/>
          </w:tcPr>
          <w:p w14:paraId="75054848" w14:textId="77777777" w:rsidR="00A32CF0" w:rsidRPr="00A32CF0" w:rsidRDefault="00A32CF0" w:rsidP="00FC0907">
            <w:pPr>
              <w:jc w:val="left"/>
              <w:rPr>
                <w:rFonts w:ascii="Arial" w:hAnsi="Arial" w:cs="Arial"/>
                <w:lang w:eastAsia="zh-CN"/>
              </w:rPr>
            </w:pPr>
            <w:r w:rsidRPr="00A32CF0">
              <w:rPr>
                <w:rFonts w:ascii="Arial" w:hAnsi="Arial" w:cs="Arial"/>
                <w:lang w:eastAsia="zh-CN"/>
              </w:rPr>
              <w:t>Zugriff auf Referenztabelle war erfolgreich.</w:t>
            </w:r>
          </w:p>
        </w:tc>
        <w:tc>
          <w:tcPr>
            <w:tcW w:w="1164" w:type="dxa"/>
            <w:tcBorders>
              <w:top w:val="nil"/>
              <w:left w:val="nil"/>
              <w:bottom w:val="single" w:sz="4" w:space="0" w:color="auto"/>
              <w:right w:val="single" w:sz="4" w:space="0" w:color="auto"/>
            </w:tcBorders>
            <w:shd w:val="clear" w:color="auto" w:fill="auto"/>
            <w:hideMark/>
          </w:tcPr>
          <w:p w14:paraId="66B2D6DC" w14:textId="77777777" w:rsidR="00A32CF0" w:rsidRPr="00A32CF0" w:rsidRDefault="00A32CF0" w:rsidP="000631EA">
            <w:pPr>
              <w:jc w:val="left"/>
              <w:rPr>
                <w:rFonts w:ascii="Arial" w:hAnsi="Arial" w:cs="Arial"/>
                <w:color w:val="000000"/>
                <w:lang w:eastAsia="zh-CN"/>
              </w:rPr>
            </w:pPr>
            <w:r w:rsidRPr="00A32CF0">
              <w:rPr>
                <w:rFonts w:ascii="Arial" w:hAnsi="Arial" w:cs="Arial"/>
                <w:color w:val="000000"/>
                <w:lang w:eastAsia="zh-CN"/>
              </w:rPr>
              <w:t>15</w:t>
            </w:r>
          </w:p>
        </w:tc>
      </w:tr>
      <w:tr w:rsidR="00A32CF0" w:rsidRPr="00A32CF0" w14:paraId="65E25AB0"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1CF4F53D"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7C70DD21" w14:textId="77777777" w:rsidR="00A32CF0" w:rsidRPr="00A32CF0" w:rsidRDefault="00A32CF0" w:rsidP="00780325">
            <w:pPr>
              <w:jc w:val="left"/>
              <w:rPr>
                <w:rFonts w:ascii="Arial" w:hAnsi="Arial" w:cs="Arial"/>
                <w:lang w:eastAsia="zh-CN"/>
              </w:rPr>
            </w:pPr>
          </w:p>
        </w:tc>
        <w:tc>
          <w:tcPr>
            <w:tcW w:w="4571" w:type="dxa"/>
            <w:tcBorders>
              <w:top w:val="nil"/>
              <w:left w:val="nil"/>
              <w:bottom w:val="single" w:sz="4" w:space="0" w:color="auto"/>
              <w:right w:val="single" w:sz="4" w:space="0" w:color="auto"/>
            </w:tcBorders>
            <w:shd w:val="clear" w:color="auto" w:fill="auto"/>
            <w:hideMark/>
          </w:tcPr>
          <w:p w14:paraId="10E02F21" w14:textId="77777777" w:rsidR="00A32CF0" w:rsidRPr="00A32CF0" w:rsidRDefault="00A32CF0" w:rsidP="00780325">
            <w:pPr>
              <w:jc w:val="left"/>
              <w:rPr>
                <w:rFonts w:ascii="Arial" w:hAnsi="Arial" w:cs="Arial"/>
                <w:lang w:eastAsia="zh-CN"/>
              </w:rPr>
            </w:pPr>
            <w:r w:rsidRPr="00A32CF0">
              <w:rPr>
                <w:rFonts w:ascii="Arial" w:hAnsi="Arial" w:cs="Arial"/>
                <w:lang w:eastAsia="zh-CN"/>
              </w:rPr>
              <w:t>Zugriff auf Referenztabelle war nicht erfolgreich.</w:t>
            </w:r>
          </w:p>
        </w:tc>
        <w:tc>
          <w:tcPr>
            <w:tcW w:w="1164" w:type="dxa"/>
            <w:tcBorders>
              <w:top w:val="nil"/>
              <w:left w:val="nil"/>
              <w:bottom w:val="single" w:sz="4" w:space="0" w:color="auto"/>
              <w:right w:val="single" w:sz="4" w:space="0" w:color="auto"/>
            </w:tcBorders>
            <w:shd w:val="clear" w:color="auto" w:fill="auto"/>
            <w:hideMark/>
          </w:tcPr>
          <w:p w14:paraId="037CCD7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16</w:t>
            </w:r>
          </w:p>
        </w:tc>
      </w:tr>
      <w:tr w:rsidR="00A32CF0" w:rsidRPr="00A32CF0" w14:paraId="2166E71E" w14:textId="77777777" w:rsidTr="00A32CF0">
        <w:trPr>
          <w:trHeight w:val="300"/>
        </w:trPr>
        <w:tc>
          <w:tcPr>
            <w:tcW w:w="1870" w:type="dxa"/>
            <w:tcBorders>
              <w:top w:val="nil"/>
              <w:left w:val="single" w:sz="4" w:space="0" w:color="auto"/>
              <w:bottom w:val="single" w:sz="4" w:space="0" w:color="auto"/>
              <w:right w:val="single" w:sz="4" w:space="0" w:color="auto"/>
            </w:tcBorders>
            <w:shd w:val="clear" w:color="auto" w:fill="auto"/>
            <w:hideMark/>
          </w:tcPr>
          <w:p w14:paraId="37BE0EB2"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15</w:t>
            </w:r>
          </w:p>
        </w:tc>
        <w:tc>
          <w:tcPr>
            <w:tcW w:w="6555" w:type="dxa"/>
            <w:tcBorders>
              <w:top w:val="nil"/>
              <w:left w:val="nil"/>
              <w:bottom w:val="single" w:sz="4" w:space="0" w:color="auto"/>
              <w:right w:val="single" w:sz="4" w:space="0" w:color="auto"/>
            </w:tcBorders>
            <w:shd w:val="clear" w:color="auto" w:fill="auto"/>
            <w:hideMark/>
          </w:tcPr>
          <w:p w14:paraId="114686B4" w14:textId="77777777" w:rsidR="00A32CF0" w:rsidRPr="00A32CF0" w:rsidRDefault="00A32CF0" w:rsidP="00FC0907">
            <w:pPr>
              <w:jc w:val="left"/>
              <w:rPr>
                <w:rFonts w:ascii="Arial" w:hAnsi="Arial" w:cs="Arial"/>
                <w:lang w:eastAsia="zh-CN"/>
              </w:rPr>
            </w:pPr>
            <w:r w:rsidRPr="00A32CF0">
              <w:rPr>
                <w:rFonts w:ascii="Arial" w:hAnsi="Arial" w:cs="Arial"/>
                <w:lang w:eastAsia="zh-CN"/>
              </w:rPr>
              <w:t>Übernehme das Outputfeld B014.</w:t>
            </w:r>
          </w:p>
        </w:tc>
        <w:tc>
          <w:tcPr>
            <w:tcW w:w="4571" w:type="dxa"/>
            <w:tcBorders>
              <w:top w:val="nil"/>
              <w:left w:val="nil"/>
              <w:bottom w:val="single" w:sz="4" w:space="0" w:color="auto"/>
              <w:right w:val="single" w:sz="4" w:space="0" w:color="auto"/>
            </w:tcBorders>
            <w:shd w:val="clear" w:color="auto" w:fill="auto"/>
            <w:hideMark/>
          </w:tcPr>
          <w:p w14:paraId="59AA582B"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77054CF9" w14:textId="77777777" w:rsidR="00A32CF0" w:rsidRPr="00A32CF0" w:rsidRDefault="00A32CF0" w:rsidP="000631EA">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3C60A9C1" w14:textId="77777777" w:rsidTr="00A32CF0">
        <w:trPr>
          <w:trHeight w:val="300"/>
        </w:trPr>
        <w:tc>
          <w:tcPr>
            <w:tcW w:w="1870" w:type="dxa"/>
            <w:tcBorders>
              <w:top w:val="nil"/>
              <w:left w:val="single" w:sz="4" w:space="0" w:color="auto"/>
              <w:bottom w:val="single" w:sz="4" w:space="0" w:color="auto"/>
              <w:right w:val="single" w:sz="4" w:space="0" w:color="auto"/>
            </w:tcBorders>
            <w:shd w:val="clear" w:color="auto" w:fill="auto"/>
            <w:hideMark/>
          </w:tcPr>
          <w:p w14:paraId="03BD2AB7"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16</w:t>
            </w:r>
          </w:p>
        </w:tc>
        <w:tc>
          <w:tcPr>
            <w:tcW w:w="6555" w:type="dxa"/>
            <w:tcBorders>
              <w:top w:val="nil"/>
              <w:left w:val="nil"/>
              <w:bottom w:val="single" w:sz="4" w:space="0" w:color="auto"/>
              <w:right w:val="single" w:sz="4" w:space="0" w:color="auto"/>
            </w:tcBorders>
            <w:shd w:val="clear" w:color="auto" w:fill="auto"/>
            <w:hideMark/>
          </w:tcPr>
          <w:p w14:paraId="0B1C6688" w14:textId="77777777" w:rsidR="00A32CF0" w:rsidRPr="00A32CF0" w:rsidRDefault="00A32CF0" w:rsidP="00FC0907">
            <w:pPr>
              <w:jc w:val="left"/>
              <w:rPr>
                <w:rFonts w:ascii="Arial" w:hAnsi="Arial" w:cs="Arial"/>
                <w:lang w:eastAsia="zh-CN"/>
              </w:rPr>
            </w:pPr>
            <w:r w:rsidRPr="00A32CF0">
              <w:rPr>
                <w:rFonts w:ascii="Arial" w:hAnsi="Arial" w:cs="Arial"/>
                <w:lang w:eastAsia="zh-CN"/>
              </w:rPr>
              <w:t xml:space="preserve">B014 wird mit NULL befüllt und Error ID </w:t>
            </w:r>
            <w:del w:id="2830" w:author="Bauer, Felix (GM-F)" w:date="2024-05-14T13:05:00Z">
              <w:r w:rsidRPr="00A32CF0" w:rsidDel="009C30AD">
                <w:rPr>
                  <w:rFonts w:ascii="Arial" w:hAnsi="Arial" w:cs="Arial"/>
                  <w:lang w:eastAsia="zh-CN"/>
                </w:rPr>
                <w:delText xml:space="preserve">XX </w:delText>
              </w:r>
            </w:del>
            <w:ins w:id="2831" w:author="Bauer, Felix (GM-F)" w:date="2024-05-14T13:05:00Z">
              <w:r w:rsidR="009C30AD">
                <w:rPr>
                  <w:rFonts w:ascii="Arial" w:hAnsi="Arial" w:cs="Arial"/>
                  <w:lang w:eastAsia="zh-CN"/>
                </w:rPr>
                <w:t>1001</w:t>
              </w:r>
              <w:r w:rsidR="009C30AD" w:rsidRPr="00A32CF0">
                <w:rPr>
                  <w:rFonts w:ascii="Arial" w:hAnsi="Arial" w:cs="Arial"/>
                  <w:lang w:eastAsia="zh-CN"/>
                </w:rPr>
                <w:t xml:space="preserve"> </w:t>
              </w:r>
            </w:ins>
            <w:r w:rsidRPr="00A32CF0">
              <w:rPr>
                <w:rFonts w:ascii="Arial" w:hAnsi="Arial" w:cs="Arial"/>
                <w:lang w:eastAsia="zh-CN"/>
              </w:rPr>
              <w:t>#DQ protokolliert.</w:t>
            </w:r>
          </w:p>
        </w:tc>
        <w:tc>
          <w:tcPr>
            <w:tcW w:w="4571" w:type="dxa"/>
            <w:tcBorders>
              <w:top w:val="nil"/>
              <w:left w:val="nil"/>
              <w:bottom w:val="single" w:sz="4" w:space="0" w:color="auto"/>
              <w:right w:val="single" w:sz="4" w:space="0" w:color="auto"/>
            </w:tcBorders>
            <w:shd w:val="clear" w:color="auto" w:fill="auto"/>
            <w:hideMark/>
          </w:tcPr>
          <w:p w14:paraId="5B961DC9" w14:textId="77777777" w:rsidR="00A32CF0" w:rsidRPr="00A32CF0" w:rsidRDefault="00A32CF0" w:rsidP="00FC0907">
            <w:pPr>
              <w:jc w:val="left"/>
              <w:rPr>
                <w:rFonts w:ascii="Arial" w:hAnsi="Arial" w:cs="Arial"/>
                <w:lang w:eastAsia="zh-CN"/>
              </w:rPr>
            </w:pPr>
            <w:r w:rsidRPr="00A32CF0">
              <w:rPr>
                <w:rFonts w:ascii="Arial" w:hAnsi="Arial" w:cs="Arial"/>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29019292" w14:textId="77777777" w:rsidR="00A32CF0" w:rsidRPr="00A32CF0" w:rsidRDefault="00A32CF0" w:rsidP="000631EA">
            <w:pPr>
              <w:jc w:val="left"/>
              <w:rPr>
                <w:rFonts w:ascii="Arial" w:hAnsi="Arial" w:cs="Arial"/>
                <w:lang w:eastAsia="zh-CN"/>
              </w:rPr>
            </w:pPr>
            <w:r w:rsidRPr="00A32CF0">
              <w:rPr>
                <w:rFonts w:ascii="Arial" w:hAnsi="Arial" w:cs="Arial"/>
                <w:lang w:eastAsia="zh-CN"/>
              </w:rPr>
              <w:t>ENDE</w:t>
            </w:r>
          </w:p>
        </w:tc>
      </w:tr>
      <w:tr w:rsidR="00A32CF0" w:rsidRPr="00A32CF0" w14:paraId="64DAD92C" w14:textId="77777777" w:rsidTr="00A32CF0">
        <w:trPr>
          <w:trHeight w:val="300"/>
        </w:trPr>
        <w:tc>
          <w:tcPr>
            <w:tcW w:w="1870" w:type="dxa"/>
            <w:tcBorders>
              <w:top w:val="nil"/>
              <w:left w:val="single" w:sz="4" w:space="0" w:color="auto"/>
              <w:bottom w:val="single" w:sz="4" w:space="0" w:color="auto"/>
              <w:right w:val="single" w:sz="4" w:space="0" w:color="auto"/>
            </w:tcBorders>
            <w:shd w:val="clear" w:color="auto" w:fill="auto"/>
            <w:hideMark/>
          </w:tcPr>
          <w:p w14:paraId="635D2C39"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17</w:t>
            </w:r>
          </w:p>
        </w:tc>
        <w:tc>
          <w:tcPr>
            <w:tcW w:w="6555" w:type="dxa"/>
            <w:tcBorders>
              <w:top w:val="nil"/>
              <w:left w:val="nil"/>
              <w:bottom w:val="single" w:sz="4" w:space="0" w:color="auto"/>
              <w:right w:val="single" w:sz="4" w:space="0" w:color="auto"/>
            </w:tcBorders>
            <w:shd w:val="clear" w:color="auto" w:fill="auto"/>
            <w:hideMark/>
          </w:tcPr>
          <w:p w14:paraId="0876821E"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Das Zielfeld B014 wird mit NULL befüllt.</w:t>
            </w:r>
          </w:p>
        </w:tc>
        <w:tc>
          <w:tcPr>
            <w:tcW w:w="4571" w:type="dxa"/>
            <w:tcBorders>
              <w:top w:val="nil"/>
              <w:left w:val="nil"/>
              <w:bottom w:val="single" w:sz="4" w:space="0" w:color="auto"/>
              <w:right w:val="single" w:sz="4" w:space="0" w:color="auto"/>
            </w:tcBorders>
            <w:shd w:val="clear" w:color="auto" w:fill="auto"/>
            <w:hideMark/>
          </w:tcPr>
          <w:p w14:paraId="456A7298"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1FBB05D1" w14:textId="77777777" w:rsidR="00A32CF0" w:rsidRPr="00A32CF0" w:rsidRDefault="00A32CF0" w:rsidP="000631EA">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4934A1C5"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noWrap/>
            <w:hideMark/>
          </w:tcPr>
          <w:p w14:paraId="3ACA5A4E" w14:textId="77777777" w:rsidR="00A32CF0" w:rsidRPr="00780325" w:rsidRDefault="00A32CF0" w:rsidP="00FC0907">
            <w:pPr>
              <w:jc w:val="left"/>
              <w:rPr>
                <w:rFonts w:ascii="Calibri" w:hAnsi="Calibri" w:cs="Calibri"/>
                <w:sz w:val="22"/>
                <w:szCs w:val="22"/>
                <w:lang w:eastAsia="zh-CN"/>
              </w:rPr>
            </w:pPr>
            <w:r w:rsidRPr="00780325">
              <w:rPr>
                <w:rFonts w:ascii="Calibri" w:hAnsi="Calibri" w:cs="Calibri"/>
                <w:sz w:val="22"/>
                <w:szCs w:val="22"/>
                <w:lang w:eastAsia="zh-CN"/>
              </w:rPr>
              <w:t>18</w:t>
            </w:r>
          </w:p>
        </w:tc>
        <w:tc>
          <w:tcPr>
            <w:tcW w:w="6555" w:type="dxa"/>
            <w:tcBorders>
              <w:top w:val="nil"/>
              <w:left w:val="nil"/>
              <w:bottom w:val="single" w:sz="4" w:space="0" w:color="auto"/>
              <w:right w:val="single" w:sz="4" w:space="0" w:color="auto"/>
            </w:tcBorders>
            <w:shd w:val="clear" w:color="auto" w:fill="auto"/>
            <w:hideMark/>
          </w:tcPr>
          <w:p w14:paraId="7FF73CB2" w14:textId="77777777" w:rsidR="00A32CF0" w:rsidRPr="00780325" w:rsidRDefault="00A32CF0" w:rsidP="00FC0907">
            <w:pPr>
              <w:jc w:val="left"/>
              <w:rPr>
                <w:rFonts w:ascii="Arial" w:hAnsi="Arial" w:cs="Arial"/>
                <w:lang w:eastAsia="zh-CN"/>
              </w:rPr>
            </w:pPr>
            <w:r w:rsidRPr="00780325">
              <w:rPr>
                <w:rFonts w:ascii="Arial" w:hAnsi="Arial" w:cs="Arial"/>
                <w:lang w:eastAsia="zh-CN"/>
              </w:rPr>
              <w:t>Das Zielfeld B014 wird mit 60 befüllt.</w:t>
            </w:r>
            <w:r w:rsidRPr="00780325">
              <w:rPr>
                <w:rFonts w:ascii="Arial" w:hAnsi="Arial" w:cs="Arial"/>
                <w:lang w:eastAsia="zh-CN"/>
              </w:rPr>
              <w:br/>
            </w:r>
            <w:r w:rsidRPr="00780325">
              <w:rPr>
                <w:rFonts w:ascii="Arial" w:hAnsi="Arial" w:cs="Arial"/>
                <w:lang w:eastAsia="zh-CN"/>
              </w:rPr>
              <w:br/>
              <w:t>Info: 60 = Verbriefungen</w:t>
            </w:r>
          </w:p>
        </w:tc>
        <w:tc>
          <w:tcPr>
            <w:tcW w:w="4571" w:type="dxa"/>
            <w:tcBorders>
              <w:top w:val="nil"/>
              <w:left w:val="nil"/>
              <w:bottom w:val="single" w:sz="4" w:space="0" w:color="auto"/>
              <w:right w:val="single" w:sz="4" w:space="0" w:color="auto"/>
            </w:tcBorders>
            <w:shd w:val="clear" w:color="auto" w:fill="auto"/>
            <w:hideMark/>
          </w:tcPr>
          <w:p w14:paraId="4AE07B1D" w14:textId="77777777" w:rsidR="00A32CF0" w:rsidRPr="00780325" w:rsidRDefault="00A32CF0" w:rsidP="00FC0907">
            <w:pPr>
              <w:jc w:val="left"/>
              <w:rPr>
                <w:rFonts w:ascii="Arial" w:hAnsi="Arial" w:cs="Arial"/>
                <w:lang w:eastAsia="zh-CN"/>
              </w:rPr>
            </w:pPr>
            <w:r w:rsidRPr="00780325">
              <w:rPr>
                <w:rFonts w:ascii="Arial" w:hAnsi="Arial" w:cs="Arial"/>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20DFEA85" w14:textId="77777777" w:rsidR="00A32CF0" w:rsidRPr="00780325" w:rsidRDefault="00A32CF0" w:rsidP="00780325">
            <w:pPr>
              <w:keepNext/>
              <w:jc w:val="left"/>
              <w:rPr>
                <w:rFonts w:ascii="Arial" w:hAnsi="Arial" w:cs="Arial"/>
                <w:lang w:eastAsia="zh-CN"/>
              </w:rPr>
            </w:pPr>
            <w:r w:rsidRPr="00780325">
              <w:rPr>
                <w:rFonts w:ascii="Arial" w:hAnsi="Arial" w:cs="Arial"/>
                <w:lang w:eastAsia="zh-CN"/>
              </w:rPr>
              <w:t>ENDE</w:t>
            </w:r>
          </w:p>
        </w:tc>
      </w:tr>
    </w:tbl>
    <w:p w14:paraId="032ED7EA" w14:textId="77777777" w:rsidR="000129B9" w:rsidRDefault="00D411D6" w:rsidP="00D411D6">
      <w:pPr>
        <w:pStyle w:val="Caption"/>
      </w:pPr>
      <w:bookmarkStart w:id="2832" w:name="_Toc132965577"/>
      <w:r>
        <w:t xml:space="preserve">Tabelle </w:t>
      </w:r>
      <w:r w:rsidR="00751F50">
        <w:fldChar w:fldCharType="begin"/>
      </w:r>
      <w:r w:rsidR="00751F50">
        <w:instrText xml:space="preserve"> SEQ Tabelle \* ARABIC </w:instrText>
      </w:r>
      <w:r w:rsidR="00751F50">
        <w:fldChar w:fldCharType="separate"/>
      </w:r>
      <w:r w:rsidR="00003DFB">
        <w:rPr>
          <w:noProof/>
        </w:rPr>
        <w:t>7</w:t>
      </w:r>
      <w:r w:rsidR="00751F50">
        <w:fldChar w:fldCharType="end"/>
      </w:r>
      <w:r w:rsidRPr="00780325">
        <w:t xml:space="preserve">: </w:t>
      </w:r>
      <w:r w:rsidRPr="007F7E51">
        <w:t xml:space="preserve">Details der Transformation zur Ermittlung von </w:t>
      </w:r>
      <w:r>
        <w:t>B014</w:t>
      </w:r>
      <w:bookmarkEnd w:id="2832"/>
    </w:p>
    <w:p w14:paraId="371DDB37" w14:textId="77777777" w:rsidR="00D411D6" w:rsidRDefault="00D411D6" w:rsidP="00D411D6">
      <w:pPr>
        <w:pStyle w:val="BodyText"/>
      </w:pPr>
    </w:p>
    <w:p w14:paraId="0F6F9119" w14:textId="77777777" w:rsidR="00D411D6" w:rsidRDefault="00D411D6" w:rsidP="00D411D6">
      <w:pPr>
        <w:pStyle w:val="BodyText"/>
      </w:pPr>
    </w:p>
    <w:p w14:paraId="461E1478" w14:textId="77777777" w:rsidR="00D411D6" w:rsidRDefault="00D411D6" w:rsidP="00D411D6">
      <w:pPr>
        <w:pStyle w:val="BodyText"/>
      </w:pPr>
    </w:p>
    <w:p w14:paraId="0B0415C4" w14:textId="77777777" w:rsidR="00D411D6" w:rsidRPr="00FC0907" w:rsidRDefault="00D411D6" w:rsidP="00780325">
      <w:pPr>
        <w:pStyle w:val="BodyText"/>
      </w:pPr>
    </w:p>
    <w:p w14:paraId="36C3AF55" w14:textId="77777777" w:rsidR="00DE0F61" w:rsidRDefault="00DE0F61" w:rsidP="00DE0F61">
      <w:pPr>
        <w:pStyle w:val="Heading2"/>
      </w:pPr>
      <w:bookmarkStart w:id="2833" w:name="_Toc165633771"/>
      <w:r w:rsidRPr="00E028AB">
        <w:t>Bewirtschaftung des Feldes B01</w:t>
      </w:r>
      <w:r>
        <w:t>7</w:t>
      </w:r>
      <w:bookmarkEnd w:id="2833"/>
    </w:p>
    <w:p w14:paraId="0C2A3363" w14:textId="77777777" w:rsidR="00D05DED" w:rsidRDefault="00D05DED" w:rsidP="00D05DED">
      <w:pPr>
        <w:pStyle w:val="BodyText"/>
      </w:pPr>
    </w:p>
    <w:tbl>
      <w:tblPr>
        <w:tblW w:w="13680" w:type="dxa"/>
        <w:tblInd w:w="80" w:type="dxa"/>
        <w:tblCellMar>
          <w:left w:w="70" w:type="dxa"/>
          <w:right w:w="70" w:type="dxa"/>
        </w:tblCellMar>
        <w:tblLook w:val="04A0" w:firstRow="1" w:lastRow="0" w:firstColumn="1" w:lastColumn="0" w:noHBand="0" w:noVBand="1"/>
      </w:tblPr>
      <w:tblGrid>
        <w:gridCol w:w="3578"/>
        <w:gridCol w:w="5475"/>
        <w:gridCol w:w="3294"/>
        <w:gridCol w:w="1187"/>
        <w:gridCol w:w="146"/>
      </w:tblGrid>
      <w:tr w:rsidR="00DA7C60" w:rsidRPr="00DA7C60" w14:paraId="259F6B48" w14:textId="77777777" w:rsidTr="00DA7C60">
        <w:trPr>
          <w:gridAfter w:val="1"/>
          <w:wAfter w:w="36" w:type="dxa"/>
          <w:trHeight w:val="315"/>
        </w:trPr>
        <w:tc>
          <w:tcPr>
            <w:tcW w:w="3756" w:type="dxa"/>
            <w:tcBorders>
              <w:top w:val="single" w:sz="8" w:space="0" w:color="auto"/>
              <w:left w:val="single" w:sz="8" w:space="0" w:color="auto"/>
              <w:bottom w:val="single" w:sz="8" w:space="0" w:color="auto"/>
              <w:right w:val="single" w:sz="8" w:space="0" w:color="auto"/>
            </w:tcBorders>
            <w:shd w:val="clear" w:color="000000" w:fill="E6E6E6"/>
            <w:vAlign w:val="center"/>
            <w:hideMark/>
          </w:tcPr>
          <w:p w14:paraId="4A0218D5"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lastRenderedPageBreak/>
              <w:t>Rang</w:t>
            </w:r>
          </w:p>
        </w:tc>
        <w:tc>
          <w:tcPr>
            <w:tcW w:w="5365" w:type="dxa"/>
            <w:tcBorders>
              <w:top w:val="single" w:sz="8" w:space="0" w:color="auto"/>
              <w:left w:val="nil"/>
              <w:bottom w:val="single" w:sz="8" w:space="0" w:color="auto"/>
              <w:right w:val="single" w:sz="8" w:space="0" w:color="000000"/>
            </w:tcBorders>
            <w:shd w:val="clear" w:color="000000" w:fill="E6E6E6"/>
            <w:vAlign w:val="center"/>
            <w:hideMark/>
          </w:tcPr>
          <w:p w14:paraId="4D7F823D"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t>Bedingung / Aktion</w:t>
            </w:r>
          </w:p>
        </w:tc>
        <w:tc>
          <w:tcPr>
            <w:tcW w:w="3331" w:type="dxa"/>
            <w:tcBorders>
              <w:top w:val="single" w:sz="8" w:space="0" w:color="auto"/>
              <w:left w:val="nil"/>
              <w:bottom w:val="single" w:sz="8" w:space="0" w:color="auto"/>
              <w:right w:val="single" w:sz="8" w:space="0" w:color="auto"/>
            </w:tcBorders>
            <w:shd w:val="clear" w:color="000000" w:fill="E6E6E6"/>
            <w:vAlign w:val="center"/>
            <w:hideMark/>
          </w:tcPr>
          <w:p w14:paraId="2FB4365A"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t>Ergebnis</w:t>
            </w:r>
          </w:p>
        </w:tc>
        <w:tc>
          <w:tcPr>
            <w:tcW w:w="1192" w:type="dxa"/>
            <w:tcBorders>
              <w:top w:val="single" w:sz="8" w:space="0" w:color="auto"/>
              <w:left w:val="nil"/>
              <w:bottom w:val="single" w:sz="8" w:space="0" w:color="auto"/>
              <w:right w:val="single" w:sz="8" w:space="0" w:color="auto"/>
            </w:tcBorders>
            <w:shd w:val="clear" w:color="000000" w:fill="E6E6E6"/>
            <w:vAlign w:val="center"/>
            <w:hideMark/>
          </w:tcPr>
          <w:p w14:paraId="2F95EC85"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t>Folgerang</w:t>
            </w:r>
          </w:p>
        </w:tc>
      </w:tr>
      <w:tr w:rsidR="00DA7C60" w:rsidRPr="00DA7C60" w14:paraId="5BEE69FD" w14:textId="77777777" w:rsidTr="00DA7C60">
        <w:trPr>
          <w:gridAfter w:val="1"/>
          <w:wAfter w:w="36" w:type="dxa"/>
          <w:trHeight w:val="780"/>
        </w:trPr>
        <w:tc>
          <w:tcPr>
            <w:tcW w:w="3756" w:type="dxa"/>
            <w:vMerge w:val="restart"/>
            <w:tcBorders>
              <w:top w:val="nil"/>
              <w:left w:val="single" w:sz="8" w:space="0" w:color="auto"/>
              <w:bottom w:val="single" w:sz="8" w:space="0" w:color="000000"/>
              <w:right w:val="single" w:sz="8" w:space="0" w:color="auto"/>
            </w:tcBorders>
            <w:shd w:val="clear" w:color="auto" w:fill="auto"/>
            <w:hideMark/>
          </w:tcPr>
          <w:p w14:paraId="6FE36F23" w14:textId="77777777" w:rsidR="00DA7C60" w:rsidRPr="00780325" w:rsidRDefault="00DA7C60" w:rsidP="00FC0907">
            <w:pPr>
              <w:jc w:val="left"/>
              <w:rPr>
                <w:rFonts w:ascii="Arial" w:hAnsi="Arial" w:cs="Arial"/>
                <w:lang w:eastAsia="zh-CN"/>
              </w:rPr>
            </w:pPr>
            <w:r w:rsidRPr="00780325">
              <w:rPr>
                <w:rFonts w:ascii="Arial" w:hAnsi="Arial" w:cs="Arial"/>
                <w:lang w:eastAsia="zh-CN"/>
              </w:rPr>
              <w:t>1</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032B8495" w14:textId="77777777" w:rsidR="00DA7C60" w:rsidRPr="00780325" w:rsidRDefault="00DA7C60" w:rsidP="00FC0907">
            <w:pPr>
              <w:jc w:val="left"/>
              <w:rPr>
                <w:rFonts w:ascii="Arial" w:hAnsi="Arial" w:cs="Arial"/>
                <w:lang w:val="en-GB" w:eastAsia="zh-CN"/>
              </w:rPr>
            </w:pPr>
            <w:r w:rsidRPr="00780325">
              <w:rPr>
                <w:rFonts w:ascii="Arial" w:hAnsi="Arial" w:cs="Arial"/>
                <w:lang w:val="en-GB" w:eastAsia="zh-CN"/>
              </w:rPr>
              <w:t>Prüfe folgende Bedingung:</w:t>
            </w:r>
            <w:r w:rsidRPr="00780325">
              <w:rPr>
                <w:rFonts w:ascii="Arial" w:hAnsi="Arial" w:cs="Arial"/>
                <w:lang w:val="en-GB" w:eastAsia="zh-CN"/>
              </w:rPr>
              <w:br/>
              <w:t>B603 != 'T' and XX_C_CONTRACT_LGDS_CR_ABS.XX_CONTRACT is not NULL</w:t>
            </w:r>
          </w:p>
        </w:tc>
        <w:tc>
          <w:tcPr>
            <w:tcW w:w="3331" w:type="dxa"/>
            <w:tcBorders>
              <w:top w:val="nil"/>
              <w:left w:val="nil"/>
              <w:bottom w:val="single" w:sz="8" w:space="0" w:color="auto"/>
              <w:right w:val="single" w:sz="8" w:space="0" w:color="auto"/>
            </w:tcBorders>
            <w:shd w:val="clear" w:color="auto" w:fill="auto"/>
            <w:vAlign w:val="center"/>
            <w:hideMark/>
          </w:tcPr>
          <w:p w14:paraId="378A0D24" w14:textId="77777777" w:rsidR="00DA7C60" w:rsidRPr="00780325" w:rsidRDefault="00DA7C60" w:rsidP="00780325">
            <w:pPr>
              <w:jc w:val="left"/>
              <w:rPr>
                <w:rFonts w:ascii="Arial" w:hAnsi="Arial" w:cs="Arial"/>
                <w:lang w:eastAsia="zh-CN"/>
              </w:rPr>
            </w:pPr>
            <w:r w:rsidRPr="00780325">
              <w:rPr>
                <w:rFonts w:ascii="Arial" w:hAnsi="Arial" w:cs="Arial"/>
                <w:lang w:eastAsia="zh-CN"/>
              </w:rPr>
              <w:t>Prüfung war erfolgreich</w:t>
            </w:r>
          </w:p>
        </w:tc>
        <w:tc>
          <w:tcPr>
            <w:tcW w:w="1192" w:type="dxa"/>
            <w:tcBorders>
              <w:top w:val="nil"/>
              <w:left w:val="nil"/>
              <w:bottom w:val="single" w:sz="8" w:space="0" w:color="auto"/>
              <w:right w:val="single" w:sz="8" w:space="0" w:color="auto"/>
            </w:tcBorders>
            <w:shd w:val="clear" w:color="auto" w:fill="auto"/>
            <w:vAlign w:val="center"/>
            <w:hideMark/>
          </w:tcPr>
          <w:p w14:paraId="4626DCB8"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0C5CF268"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6465055F"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128BEE06"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1D370DDC" w14:textId="77777777" w:rsidR="00DA7C60" w:rsidRPr="00780325" w:rsidRDefault="00DA7C60" w:rsidP="00780325">
            <w:pPr>
              <w:jc w:val="left"/>
              <w:rPr>
                <w:rFonts w:ascii="Arial" w:hAnsi="Arial" w:cs="Arial"/>
                <w:lang w:eastAsia="zh-CN"/>
              </w:rPr>
            </w:pPr>
            <w:r w:rsidRPr="00780325">
              <w:rPr>
                <w:rFonts w:ascii="Arial" w:hAnsi="Arial" w:cs="Arial"/>
                <w:lang w:eastAsia="zh-CN"/>
              </w:rPr>
              <w:t>Prüfung war nicht erfolgreich</w:t>
            </w:r>
          </w:p>
        </w:tc>
        <w:tc>
          <w:tcPr>
            <w:tcW w:w="1192" w:type="dxa"/>
            <w:tcBorders>
              <w:top w:val="nil"/>
              <w:left w:val="nil"/>
              <w:bottom w:val="single" w:sz="8" w:space="0" w:color="auto"/>
              <w:right w:val="single" w:sz="8" w:space="0" w:color="auto"/>
            </w:tcBorders>
            <w:shd w:val="clear" w:color="auto" w:fill="auto"/>
            <w:vAlign w:val="center"/>
            <w:hideMark/>
          </w:tcPr>
          <w:p w14:paraId="641B74CE" w14:textId="77777777" w:rsidR="00DA7C60" w:rsidRPr="00780325" w:rsidRDefault="00DA7C60" w:rsidP="00780325">
            <w:pPr>
              <w:jc w:val="left"/>
              <w:rPr>
                <w:rFonts w:ascii="Arial" w:hAnsi="Arial" w:cs="Arial"/>
                <w:lang w:eastAsia="zh-CN"/>
              </w:rPr>
            </w:pPr>
            <w:r w:rsidRPr="00780325">
              <w:rPr>
                <w:rFonts w:ascii="Arial" w:hAnsi="Arial" w:cs="Arial"/>
                <w:lang w:eastAsia="zh-CN"/>
              </w:rPr>
              <w:t>2</w:t>
            </w:r>
          </w:p>
        </w:tc>
      </w:tr>
      <w:tr w:rsidR="00DA7C60" w:rsidRPr="00DA7C60" w14:paraId="6FD11808" w14:textId="77777777" w:rsidTr="00DA7C60">
        <w:trPr>
          <w:gridAfter w:val="1"/>
          <w:wAfter w:w="36" w:type="dxa"/>
          <w:trHeight w:val="31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64CC4503" w14:textId="77777777" w:rsidR="00DA7C60" w:rsidRPr="00780325" w:rsidRDefault="00DA7C60" w:rsidP="00780325">
            <w:pPr>
              <w:jc w:val="left"/>
              <w:rPr>
                <w:rFonts w:ascii="Arial" w:hAnsi="Arial" w:cs="Arial"/>
                <w:lang w:eastAsia="zh-CN"/>
              </w:rPr>
            </w:pPr>
            <w:r w:rsidRPr="00780325">
              <w:rPr>
                <w:rFonts w:ascii="Arial" w:hAnsi="Arial" w:cs="Arial"/>
                <w:lang w:eastAsia="zh-CN"/>
              </w:rPr>
              <w:t>2</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B807E00" w14:textId="77777777" w:rsidR="00DA7C60" w:rsidRPr="00780325" w:rsidRDefault="00DA7C60" w:rsidP="00780325">
            <w:pPr>
              <w:jc w:val="left"/>
              <w:rPr>
                <w:rFonts w:ascii="Arial" w:hAnsi="Arial" w:cs="Arial"/>
                <w:lang w:eastAsia="zh-CN"/>
              </w:rPr>
            </w:pPr>
            <w:r w:rsidRPr="00780325">
              <w:rPr>
                <w:rFonts w:ascii="Arial" w:hAnsi="Arial" w:cs="Arial"/>
                <w:lang w:eastAsia="zh-CN"/>
              </w:rPr>
              <w:t>Prüfe Ausprägung des Feldes B500</w:t>
            </w:r>
            <w:r w:rsidRPr="00780325">
              <w:rPr>
                <w:rFonts w:ascii="Arial" w:hAnsi="Arial" w:cs="Arial"/>
                <w:lang w:eastAsia="zh-CN"/>
              </w:rPr>
              <w:br/>
            </w:r>
            <w:r w:rsidRPr="00780325">
              <w:rPr>
                <w:rFonts w:ascii="Arial" w:hAnsi="Arial" w:cs="Arial"/>
                <w:lang w:eastAsia="zh-CN"/>
              </w:rPr>
              <w:br/>
              <w:t>Info: Risikoansatz (0= KSA, 2 = IRB)</w:t>
            </w:r>
          </w:p>
        </w:tc>
        <w:tc>
          <w:tcPr>
            <w:tcW w:w="3331" w:type="dxa"/>
            <w:tcBorders>
              <w:top w:val="nil"/>
              <w:left w:val="nil"/>
              <w:bottom w:val="single" w:sz="8" w:space="0" w:color="auto"/>
              <w:right w:val="single" w:sz="8" w:space="0" w:color="auto"/>
            </w:tcBorders>
            <w:shd w:val="clear" w:color="auto" w:fill="auto"/>
            <w:vAlign w:val="center"/>
            <w:hideMark/>
          </w:tcPr>
          <w:p w14:paraId="5B6E8DC8" w14:textId="77777777" w:rsidR="00DA7C60" w:rsidRPr="00780325" w:rsidRDefault="00DA7C60" w:rsidP="00780325">
            <w:pPr>
              <w:jc w:val="left"/>
              <w:rPr>
                <w:rFonts w:ascii="Arial" w:hAnsi="Arial" w:cs="Arial"/>
                <w:lang w:eastAsia="zh-CN"/>
              </w:rPr>
            </w:pPr>
            <w:r w:rsidRPr="00780325">
              <w:rPr>
                <w:rFonts w:ascii="Arial" w:hAnsi="Arial" w:cs="Arial"/>
                <w:lang w:eastAsia="zh-CN"/>
              </w:rPr>
              <w:t>B500 = 0</w:t>
            </w:r>
          </w:p>
        </w:tc>
        <w:tc>
          <w:tcPr>
            <w:tcW w:w="1192" w:type="dxa"/>
            <w:tcBorders>
              <w:top w:val="nil"/>
              <w:left w:val="nil"/>
              <w:bottom w:val="single" w:sz="8" w:space="0" w:color="auto"/>
              <w:right w:val="single" w:sz="8" w:space="0" w:color="auto"/>
            </w:tcBorders>
            <w:shd w:val="clear" w:color="auto" w:fill="auto"/>
            <w:vAlign w:val="center"/>
            <w:hideMark/>
          </w:tcPr>
          <w:p w14:paraId="3B420BF2" w14:textId="77777777" w:rsidR="00DA7C60" w:rsidRPr="00780325" w:rsidRDefault="00DA7C60" w:rsidP="00780325">
            <w:pPr>
              <w:jc w:val="left"/>
              <w:rPr>
                <w:rFonts w:ascii="Arial" w:hAnsi="Arial" w:cs="Arial"/>
                <w:lang w:eastAsia="zh-CN"/>
              </w:rPr>
            </w:pPr>
            <w:r w:rsidRPr="00780325">
              <w:rPr>
                <w:rFonts w:ascii="Arial" w:hAnsi="Arial" w:cs="Arial"/>
                <w:lang w:eastAsia="zh-CN"/>
              </w:rPr>
              <w:t>3</w:t>
            </w:r>
          </w:p>
        </w:tc>
      </w:tr>
      <w:tr w:rsidR="00DA7C60" w:rsidRPr="00DA7C60" w14:paraId="316128C7"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4393D1EF"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18E98E60"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5307B677" w14:textId="77777777" w:rsidR="00DA7C60" w:rsidRPr="00780325" w:rsidRDefault="00DA7C60" w:rsidP="00780325">
            <w:pPr>
              <w:jc w:val="left"/>
              <w:rPr>
                <w:rFonts w:ascii="Arial" w:hAnsi="Arial" w:cs="Arial"/>
                <w:lang w:eastAsia="zh-CN"/>
              </w:rPr>
            </w:pPr>
            <w:r w:rsidRPr="00780325">
              <w:rPr>
                <w:rFonts w:ascii="Arial" w:hAnsi="Arial" w:cs="Arial"/>
                <w:lang w:eastAsia="zh-CN"/>
              </w:rPr>
              <w:t>B500 = 2</w:t>
            </w:r>
          </w:p>
        </w:tc>
        <w:tc>
          <w:tcPr>
            <w:tcW w:w="1192" w:type="dxa"/>
            <w:tcBorders>
              <w:top w:val="nil"/>
              <w:left w:val="nil"/>
              <w:bottom w:val="single" w:sz="8" w:space="0" w:color="auto"/>
              <w:right w:val="single" w:sz="8" w:space="0" w:color="auto"/>
            </w:tcBorders>
            <w:shd w:val="clear" w:color="auto" w:fill="auto"/>
            <w:vAlign w:val="center"/>
            <w:hideMark/>
          </w:tcPr>
          <w:p w14:paraId="69EFD8E8" w14:textId="77777777" w:rsidR="00DA7C60" w:rsidRPr="00780325" w:rsidRDefault="00DA7C60" w:rsidP="00780325">
            <w:pPr>
              <w:jc w:val="left"/>
              <w:rPr>
                <w:rFonts w:ascii="Arial" w:hAnsi="Arial" w:cs="Arial"/>
                <w:lang w:eastAsia="zh-CN"/>
              </w:rPr>
            </w:pPr>
            <w:r w:rsidRPr="00780325">
              <w:rPr>
                <w:rFonts w:ascii="Arial" w:hAnsi="Arial" w:cs="Arial"/>
                <w:lang w:eastAsia="zh-CN"/>
              </w:rPr>
              <w:t>5</w:t>
            </w:r>
          </w:p>
        </w:tc>
      </w:tr>
      <w:tr w:rsidR="00DA7C60" w:rsidRPr="00DA7C60" w14:paraId="10921B31"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776634BA"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2701CCFE"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0B21E4D9" w14:textId="77777777" w:rsidR="00DA7C60" w:rsidRPr="00780325" w:rsidRDefault="00DA7C60" w:rsidP="00780325">
            <w:pPr>
              <w:jc w:val="left"/>
              <w:rPr>
                <w:rFonts w:ascii="Arial" w:hAnsi="Arial" w:cs="Arial"/>
                <w:lang w:eastAsia="zh-CN"/>
              </w:rPr>
            </w:pPr>
            <w:r w:rsidRPr="00780325">
              <w:rPr>
                <w:rFonts w:ascii="Arial" w:hAnsi="Arial" w:cs="Arial"/>
                <w:lang w:eastAsia="zh-CN"/>
              </w:rPr>
              <w:t>B500 not in (0, 2)</w:t>
            </w:r>
          </w:p>
        </w:tc>
        <w:tc>
          <w:tcPr>
            <w:tcW w:w="1192" w:type="dxa"/>
            <w:tcBorders>
              <w:top w:val="nil"/>
              <w:left w:val="nil"/>
              <w:bottom w:val="single" w:sz="8" w:space="0" w:color="auto"/>
              <w:right w:val="single" w:sz="8" w:space="0" w:color="auto"/>
            </w:tcBorders>
            <w:shd w:val="clear" w:color="auto" w:fill="auto"/>
            <w:vAlign w:val="center"/>
            <w:hideMark/>
          </w:tcPr>
          <w:p w14:paraId="2E5511A1" w14:textId="77777777" w:rsidR="00DA7C60" w:rsidRPr="00780325" w:rsidRDefault="00DA7C60" w:rsidP="00780325">
            <w:pPr>
              <w:jc w:val="left"/>
              <w:rPr>
                <w:rFonts w:ascii="Arial" w:hAnsi="Arial" w:cs="Arial"/>
                <w:lang w:eastAsia="zh-CN"/>
              </w:rPr>
            </w:pPr>
            <w:r w:rsidRPr="00780325">
              <w:rPr>
                <w:rFonts w:ascii="Arial" w:hAnsi="Arial" w:cs="Arial"/>
                <w:lang w:eastAsia="zh-CN"/>
              </w:rPr>
              <w:t>10</w:t>
            </w:r>
          </w:p>
        </w:tc>
      </w:tr>
      <w:tr w:rsidR="00DA7C60" w:rsidRPr="00DA7C60" w14:paraId="47F376AB" w14:textId="77777777" w:rsidTr="00DA7C60">
        <w:trPr>
          <w:gridAfter w:val="1"/>
          <w:wAfter w:w="36" w:type="dxa"/>
          <w:trHeight w:val="49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5029E823" w14:textId="77777777" w:rsidR="00DA7C60" w:rsidRPr="00780325" w:rsidRDefault="00DA7C60" w:rsidP="00780325">
            <w:pPr>
              <w:jc w:val="left"/>
              <w:rPr>
                <w:rFonts w:ascii="Arial" w:hAnsi="Arial" w:cs="Arial"/>
                <w:lang w:eastAsia="zh-CN"/>
              </w:rPr>
            </w:pPr>
            <w:r w:rsidRPr="00780325">
              <w:rPr>
                <w:rFonts w:ascii="Arial" w:hAnsi="Arial" w:cs="Arial"/>
                <w:lang w:eastAsia="zh-CN"/>
              </w:rPr>
              <w:t>3</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2BB6F89"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XX_CCF_USED_P</w:t>
            </w:r>
            <w:r w:rsidRPr="00780325">
              <w:rPr>
                <w:rFonts w:ascii="Arial" w:hAnsi="Arial" w:cs="Arial"/>
                <w:lang w:eastAsia="zh-CN"/>
              </w:rPr>
              <w:br/>
            </w:r>
            <w:r w:rsidRPr="00780325">
              <w:rPr>
                <w:rFonts w:ascii="Arial" w:hAnsi="Arial" w:cs="Arial"/>
                <w:lang w:eastAsia="zh-CN"/>
              </w:rPr>
              <w:br/>
              <w:t>Info: CCF aus SolvV-RK-Lauf</w:t>
            </w:r>
          </w:p>
        </w:tc>
        <w:tc>
          <w:tcPr>
            <w:tcW w:w="3331" w:type="dxa"/>
            <w:tcBorders>
              <w:top w:val="nil"/>
              <w:left w:val="nil"/>
              <w:bottom w:val="single" w:sz="8" w:space="0" w:color="auto"/>
              <w:right w:val="single" w:sz="8" w:space="0" w:color="auto"/>
            </w:tcBorders>
            <w:shd w:val="clear" w:color="auto" w:fill="auto"/>
            <w:vAlign w:val="center"/>
            <w:hideMark/>
          </w:tcPr>
          <w:p w14:paraId="1BB2DF65"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XX_CCF_USED_P is NULL</w:t>
            </w:r>
          </w:p>
        </w:tc>
        <w:tc>
          <w:tcPr>
            <w:tcW w:w="1192" w:type="dxa"/>
            <w:tcBorders>
              <w:top w:val="nil"/>
              <w:left w:val="nil"/>
              <w:bottom w:val="single" w:sz="8" w:space="0" w:color="auto"/>
              <w:right w:val="single" w:sz="8" w:space="0" w:color="auto"/>
            </w:tcBorders>
            <w:shd w:val="clear" w:color="auto" w:fill="auto"/>
            <w:vAlign w:val="center"/>
            <w:hideMark/>
          </w:tcPr>
          <w:p w14:paraId="3830ECA6"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71783579" w14:textId="77777777" w:rsidTr="00DA7C60">
        <w:trPr>
          <w:gridAfter w:val="1"/>
          <w:wAfter w:w="36" w:type="dxa"/>
          <w:trHeight w:val="585"/>
        </w:trPr>
        <w:tc>
          <w:tcPr>
            <w:tcW w:w="3756" w:type="dxa"/>
            <w:vMerge/>
            <w:tcBorders>
              <w:top w:val="nil"/>
              <w:left w:val="single" w:sz="8" w:space="0" w:color="auto"/>
              <w:bottom w:val="single" w:sz="8" w:space="0" w:color="000000"/>
              <w:right w:val="single" w:sz="8" w:space="0" w:color="auto"/>
            </w:tcBorders>
            <w:vAlign w:val="center"/>
            <w:hideMark/>
          </w:tcPr>
          <w:p w14:paraId="621C5A35"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74BD8628"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25D0A3BE"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XX_CCF_USED_P is not NULL</w:t>
            </w:r>
          </w:p>
        </w:tc>
        <w:tc>
          <w:tcPr>
            <w:tcW w:w="1192" w:type="dxa"/>
            <w:tcBorders>
              <w:top w:val="nil"/>
              <w:left w:val="nil"/>
              <w:bottom w:val="single" w:sz="8" w:space="0" w:color="auto"/>
              <w:right w:val="single" w:sz="8" w:space="0" w:color="auto"/>
            </w:tcBorders>
            <w:shd w:val="clear" w:color="auto" w:fill="auto"/>
            <w:vAlign w:val="center"/>
            <w:hideMark/>
          </w:tcPr>
          <w:p w14:paraId="50268990" w14:textId="77777777" w:rsidR="00DA7C60" w:rsidRPr="00780325" w:rsidRDefault="00DA7C60" w:rsidP="00780325">
            <w:pPr>
              <w:jc w:val="left"/>
              <w:rPr>
                <w:rFonts w:ascii="Arial" w:hAnsi="Arial" w:cs="Arial"/>
                <w:lang w:eastAsia="zh-CN"/>
              </w:rPr>
            </w:pPr>
            <w:r w:rsidRPr="00780325">
              <w:rPr>
                <w:rFonts w:ascii="Arial" w:hAnsi="Arial" w:cs="Arial"/>
                <w:lang w:eastAsia="zh-CN"/>
              </w:rPr>
              <w:t>4</w:t>
            </w:r>
          </w:p>
        </w:tc>
      </w:tr>
      <w:tr w:rsidR="00DA7C60" w:rsidRPr="00DA7C60" w14:paraId="22645E6A" w14:textId="77777777" w:rsidTr="00DA7C60">
        <w:trPr>
          <w:gridAfter w:val="1"/>
          <w:wAfter w:w="36" w:type="dxa"/>
          <w:trHeight w:val="615"/>
        </w:trPr>
        <w:tc>
          <w:tcPr>
            <w:tcW w:w="3756" w:type="dxa"/>
            <w:tcBorders>
              <w:top w:val="nil"/>
              <w:left w:val="single" w:sz="8" w:space="0" w:color="auto"/>
              <w:bottom w:val="single" w:sz="8" w:space="0" w:color="auto"/>
              <w:right w:val="single" w:sz="8" w:space="0" w:color="auto"/>
            </w:tcBorders>
            <w:shd w:val="clear" w:color="auto" w:fill="auto"/>
            <w:vAlign w:val="center"/>
            <w:hideMark/>
          </w:tcPr>
          <w:p w14:paraId="2BA84CD5" w14:textId="77777777" w:rsidR="00DA7C60" w:rsidRPr="00780325" w:rsidRDefault="00DA7C60" w:rsidP="00780325">
            <w:pPr>
              <w:jc w:val="left"/>
              <w:rPr>
                <w:rFonts w:ascii="Arial" w:hAnsi="Arial" w:cs="Arial"/>
                <w:lang w:eastAsia="zh-CN"/>
              </w:rPr>
            </w:pPr>
            <w:r w:rsidRPr="00780325">
              <w:rPr>
                <w:rFonts w:ascii="Arial" w:hAnsi="Arial" w:cs="Arial"/>
                <w:lang w:eastAsia="zh-CN"/>
              </w:rPr>
              <w:t>4</w:t>
            </w:r>
          </w:p>
        </w:tc>
        <w:tc>
          <w:tcPr>
            <w:tcW w:w="5365" w:type="dxa"/>
            <w:tcBorders>
              <w:top w:val="single" w:sz="8" w:space="0" w:color="auto"/>
              <w:left w:val="nil"/>
              <w:bottom w:val="single" w:sz="8" w:space="0" w:color="auto"/>
              <w:right w:val="single" w:sz="8" w:space="0" w:color="000000"/>
            </w:tcBorders>
            <w:shd w:val="clear" w:color="auto" w:fill="auto"/>
            <w:vAlign w:val="center"/>
            <w:hideMark/>
          </w:tcPr>
          <w:p w14:paraId="7298542D" w14:textId="77777777" w:rsidR="00DA7C60" w:rsidRPr="00780325" w:rsidRDefault="00DA7C60" w:rsidP="00FC0907">
            <w:pPr>
              <w:jc w:val="left"/>
              <w:rPr>
                <w:rFonts w:ascii="Arial" w:hAnsi="Arial" w:cs="Arial"/>
                <w:lang w:eastAsia="zh-CN"/>
              </w:rPr>
            </w:pPr>
            <w:r w:rsidRPr="00780325">
              <w:rPr>
                <w:rFonts w:ascii="Arial" w:hAnsi="Arial" w:cs="Arial"/>
                <w:lang w:eastAsia="zh-CN"/>
              </w:rPr>
              <w:t>Ermittle das Zielfeld: B017 = XX_CCF_USED_P / 100</w:t>
            </w:r>
          </w:p>
        </w:tc>
        <w:tc>
          <w:tcPr>
            <w:tcW w:w="3331" w:type="dxa"/>
            <w:tcBorders>
              <w:top w:val="nil"/>
              <w:left w:val="nil"/>
              <w:bottom w:val="single" w:sz="8" w:space="0" w:color="auto"/>
              <w:right w:val="single" w:sz="8" w:space="0" w:color="auto"/>
            </w:tcBorders>
            <w:shd w:val="clear" w:color="auto" w:fill="auto"/>
            <w:vAlign w:val="center"/>
            <w:hideMark/>
          </w:tcPr>
          <w:p w14:paraId="58E24984" w14:textId="77777777" w:rsidR="00DA7C60" w:rsidRPr="00780325" w:rsidRDefault="00DA7C60" w:rsidP="00780325">
            <w:pPr>
              <w:jc w:val="left"/>
              <w:rPr>
                <w:rFonts w:ascii="Arial" w:hAnsi="Arial" w:cs="Arial"/>
                <w:lang w:eastAsia="zh-CN"/>
              </w:rPr>
            </w:pPr>
            <w:r w:rsidRPr="00780325">
              <w:rPr>
                <w:rFonts w:ascii="Arial" w:hAnsi="Arial" w:cs="Arial"/>
                <w:lang w:eastAsia="zh-CN"/>
              </w:rPr>
              <w:t>Zielfeld ist befüllt.</w:t>
            </w:r>
          </w:p>
        </w:tc>
        <w:tc>
          <w:tcPr>
            <w:tcW w:w="1192" w:type="dxa"/>
            <w:tcBorders>
              <w:top w:val="nil"/>
              <w:left w:val="nil"/>
              <w:bottom w:val="single" w:sz="8" w:space="0" w:color="auto"/>
              <w:right w:val="single" w:sz="8" w:space="0" w:color="auto"/>
            </w:tcBorders>
            <w:shd w:val="clear" w:color="auto" w:fill="auto"/>
            <w:vAlign w:val="center"/>
            <w:hideMark/>
          </w:tcPr>
          <w:p w14:paraId="7C2B40DD"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r>
      <w:tr w:rsidR="00DA7C60" w:rsidRPr="00DA7C60" w14:paraId="010C5A38" w14:textId="77777777" w:rsidTr="00DA7C60">
        <w:trPr>
          <w:gridAfter w:val="1"/>
          <w:wAfter w:w="36" w:type="dxa"/>
          <w:trHeight w:val="43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7F86D35C" w14:textId="77777777" w:rsidR="00DA7C60" w:rsidRPr="00780325" w:rsidRDefault="00DA7C60" w:rsidP="00780325">
            <w:pPr>
              <w:jc w:val="left"/>
              <w:rPr>
                <w:rFonts w:ascii="Arial" w:hAnsi="Arial" w:cs="Arial"/>
                <w:lang w:eastAsia="zh-CN"/>
              </w:rPr>
            </w:pPr>
            <w:r w:rsidRPr="00780325">
              <w:rPr>
                <w:rFonts w:ascii="Arial" w:hAnsi="Arial" w:cs="Arial"/>
                <w:lang w:eastAsia="zh-CN"/>
              </w:rPr>
              <w:t>5</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2675BDE"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B603</w:t>
            </w:r>
            <w:r w:rsidRPr="00780325">
              <w:rPr>
                <w:rFonts w:ascii="Arial" w:hAnsi="Arial" w:cs="Arial"/>
                <w:lang w:eastAsia="zh-CN"/>
              </w:rPr>
              <w:br/>
            </w:r>
            <w:r w:rsidRPr="00780325">
              <w:rPr>
                <w:rFonts w:ascii="Arial" w:hAnsi="Arial" w:cs="Arial"/>
                <w:lang w:eastAsia="zh-CN"/>
              </w:rPr>
              <w:br/>
              <w:t>Info: Prüfpfad 3 (Transferrisiko)</w:t>
            </w:r>
          </w:p>
        </w:tc>
        <w:tc>
          <w:tcPr>
            <w:tcW w:w="3331" w:type="dxa"/>
            <w:tcBorders>
              <w:top w:val="nil"/>
              <w:left w:val="nil"/>
              <w:bottom w:val="single" w:sz="8" w:space="0" w:color="auto"/>
              <w:right w:val="single" w:sz="8" w:space="0" w:color="auto"/>
            </w:tcBorders>
            <w:shd w:val="clear" w:color="auto" w:fill="auto"/>
            <w:vAlign w:val="center"/>
            <w:hideMark/>
          </w:tcPr>
          <w:p w14:paraId="023C3FC6" w14:textId="77777777" w:rsidR="00DA7C60" w:rsidRPr="00780325" w:rsidRDefault="00DA7C60" w:rsidP="00780325">
            <w:pPr>
              <w:jc w:val="left"/>
              <w:rPr>
                <w:rFonts w:ascii="Arial" w:hAnsi="Arial" w:cs="Arial"/>
                <w:lang w:eastAsia="zh-CN"/>
              </w:rPr>
            </w:pPr>
            <w:r w:rsidRPr="00780325">
              <w:rPr>
                <w:rFonts w:ascii="Arial" w:hAnsi="Arial" w:cs="Arial"/>
                <w:lang w:eastAsia="zh-CN"/>
              </w:rPr>
              <w:t>B603 = 'T'</w:t>
            </w:r>
          </w:p>
        </w:tc>
        <w:tc>
          <w:tcPr>
            <w:tcW w:w="1192" w:type="dxa"/>
            <w:tcBorders>
              <w:top w:val="nil"/>
              <w:left w:val="nil"/>
              <w:bottom w:val="single" w:sz="8" w:space="0" w:color="auto"/>
              <w:right w:val="single" w:sz="8" w:space="0" w:color="auto"/>
            </w:tcBorders>
            <w:shd w:val="clear" w:color="auto" w:fill="auto"/>
            <w:vAlign w:val="center"/>
            <w:hideMark/>
          </w:tcPr>
          <w:p w14:paraId="5C67469A"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3F669C9B" w14:textId="77777777" w:rsidTr="00DA7C60">
        <w:trPr>
          <w:gridAfter w:val="1"/>
          <w:wAfter w:w="36" w:type="dxa"/>
          <w:trHeight w:val="330"/>
        </w:trPr>
        <w:tc>
          <w:tcPr>
            <w:tcW w:w="3756" w:type="dxa"/>
            <w:vMerge/>
            <w:tcBorders>
              <w:top w:val="nil"/>
              <w:left w:val="single" w:sz="8" w:space="0" w:color="auto"/>
              <w:bottom w:val="single" w:sz="8" w:space="0" w:color="000000"/>
              <w:right w:val="single" w:sz="8" w:space="0" w:color="auto"/>
            </w:tcBorders>
            <w:vAlign w:val="center"/>
            <w:hideMark/>
          </w:tcPr>
          <w:p w14:paraId="51EDB969"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27EECB49"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0EF9822B" w14:textId="77777777" w:rsidR="00DA7C60" w:rsidRPr="00780325" w:rsidRDefault="00DA7C60" w:rsidP="00780325">
            <w:pPr>
              <w:jc w:val="left"/>
              <w:rPr>
                <w:rFonts w:ascii="Arial" w:hAnsi="Arial" w:cs="Arial"/>
                <w:lang w:eastAsia="zh-CN"/>
              </w:rPr>
            </w:pPr>
            <w:r w:rsidRPr="00780325">
              <w:rPr>
                <w:rFonts w:ascii="Arial" w:hAnsi="Arial" w:cs="Arial"/>
                <w:lang w:eastAsia="zh-CN"/>
              </w:rPr>
              <w:t>B603 != 'T'</w:t>
            </w:r>
          </w:p>
        </w:tc>
        <w:tc>
          <w:tcPr>
            <w:tcW w:w="1192" w:type="dxa"/>
            <w:tcBorders>
              <w:top w:val="nil"/>
              <w:left w:val="nil"/>
              <w:bottom w:val="single" w:sz="8" w:space="0" w:color="auto"/>
              <w:right w:val="single" w:sz="8" w:space="0" w:color="auto"/>
            </w:tcBorders>
            <w:shd w:val="clear" w:color="auto" w:fill="auto"/>
            <w:vAlign w:val="center"/>
            <w:hideMark/>
          </w:tcPr>
          <w:p w14:paraId="15036C83" w14:textId="77777777" w:rsidR="00DA7C60" w:rsidRPr="00780325" w:rsidRDefault="00DA7C60" w:rsidP="00780325">
            <w:pPr>
              <w:jc w:val="left"/>
              <w:rPr>
                <w:rFonts w:ascii="Arial" w:hAnsi="Arial" w:cs="Arial"/>
                <w:lang w:eastAsia="zh-CN"/>
              </w:rPr>
            </w:pPr>
            <w:r w:rsidRPr="00780325">
              <w:rPr>
                <w:rFonts w:ascii="Arial" w:hAnsi="Arial" w:cs="Arial"/>
                <w:lang w:eastAsia="zh-CN"/>
              </w:rPr>
              <w:t>6</w:t>
            </w:r>
          </w:p>
        </w:tc>
      </w:tr>
      <w:tr w:rsidR="00DA7C60" w:rsidRPr="00DA7C60" w14:paraId="59EAFD55" w14:textId="77777777" w:rsidTr="00DA7C60">
        <w:trPr>
          <w:gridAfter w:val="1"/>
          <w:wAfter w:w="36" w:type="dxa"/>
          <w:trHeight w:val="31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5E92B6EE" w14:textId="77777777" w:rsidR="00DA7C60" w:rsidRPr="00780325" w:rsidRDefault="00DA7C60" w:rsidP="00780325">
            <w:pPr>
              <w:jc w:val="left"/>
              <w:rPr>
                <w:rFonts w:ascii="Arial" w:hAnsi="Arial" w:cs="Arial"/>
                <w:lang w:eastAsia="zh-CN"/>
              </w:rPr>
            </w:pPr>
            <w:r w:rsidRPr="00780325">
              <w:rPr>
                <w:rFonts w:ascii="Arial" w:hAnsi="Arial" w:cs="Arial"/>
                <w:lang w:eastAsia="zh-CN"/>
              </w:rPr>
              <w:t>6</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D80B362"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XX_C_CONTRACT_LGDS_CR_FULLSTA.XX_CONTRACT</w:t>
            </w:r>
          </w:p>
        </w:tc>
        <w:tc>
          <w:tcPr>
            <w:tcW w:w="3331" w:type="dxa"/>
            <w:tcBorders>
              <w:top w:val="nil"/>
              <w:left w:val="nil"/>
              <w:bottom w:val="single" w:sz="8" w:space="0" w:color="auto"/>
              <w:right w:val="single" w:sz="8" w:space="0" w:color="auto"/>
            </w:tcBorders>
            <w:shd w:val="clear" w:color="auto" w:fill="auto"/>
            <w:vAlign w:val="center"/>
            <w:hideMark/>
          </w:tcPr>
          <w:p w14:paraId="0D6E9829" w14:textId="77777777" w:rsidR="00DA7C60" w:rsidRPr="00780325" w:rsidRDefault="00DA7C60" w:rsidP="00780325">
            <w:pPr>
              <w:jc w:val="left"/>
              <w:rPr>
                <w:rFonts w:ascii="Arial" w:hAnsi="Arial" w:cs="Arial"/>
                <w:lang w:eastAsia="zh-CN"/>
              </w:rPr>
            </w:pPr>
            <w:r w:rsidRPr="00780325">
              <w:rPr>
                <w:rFonts w:ascii="Arial" w:hAnsi="Arial" w:cs="Arial"/>
                <w:lang w:eastAsia="zh-CN"/>
              </w:rPr>
              <w:t>XX_CONTRACT is NULL</w:t>
            </w:r>
          </w:p>
        </w:tc>
        <w:tc>
          <w:tcPr>
            <w:tcW w:w="1192" w:type="dxa"/>
            <w:tcBorders>
              <w:top w:val="nil"/>
              <w:left w:val="nil"/>
              <w:bottom w:val="single" w:sz="8" w:space="0" w:color="auto"/>
              <w:right w:val="single" w:sz="8" w:space="0" w:color="auto"/>
            </w:tcBorders>
            <w:shd w:val="clear" w:color="auto" w:fill="auto"/>
            <w:vAlign w:val="center"/>
            <w:hideMark/>
          </w:tcPr>
          <w:p w14:paraId="66D02366" w14:textId="77777777" w:rsidR="00DA7C60" w:rsidRPr="00780325" w:rsidRDefault="00DA7C60" w:rsidP="00780325">
            <w:pPr>
              <w:jc w:val="left"/>
              <w:rPr>
                <w:rFonts w:ascii="Arial" w:hAnsi="Arial" w:cs="Arial"/>
                <w:lang w:eastAsia="zh-CN"/>
              </w:rPr>
            </w:pPr>
            <w:r w:rsidRPr="00780325">
              <w:rPr>
                <w:rFonts w:ascii="Arial" w:hAnsi="Arial" w:cs="Arial"/>
                <w:lang w:eastAsia="zh-CN"/>
              </w:rPr>
              <w:t>10</w:t>
            </w:r>
          </w:p>
        </w:tc>
      </w:tr>
      <w:tr w:rsidR="00DA7C60" w:rsidRPr="00DA7C60" w14:paraId="176378C2"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27059AB2"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1D0C58F6"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7DBD94FA"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XX_CONTRACT is not NULL</w:t>
            </w:r>
          </w:p>
        </w:tc>
        <w:tc>
          <w:tcPr>
            <w:tcW w:w="1192" w:type="dxa"/>
            <w:tcBorders>
              <w:top w:val="nil"/>
              <w:left w:val="nil"/>
              <w:bottom w:val="single" w:sz="8" w:space="0" w:color="auto"/>
              <w:right w:val="single" w:sz="8" w:space="0" w:color="auto"/>
            </w:tcBorders>
            <w:shd w:val="clear" w:color="auto" w:fill="auto"/>
            <w:vAlign w:val="center"/>
            <w:hideMark/>
          </w:tcPr>
          <w:p w14:paraId="6D094330" w14:textId="77777777" w:rsidR="00DA7C60" w:rsidRPr="00780325" w:rsidRDefault="00DA7C60" w:rsidP="00780325">
            <w:pPr>
              <w:jc w:val="left"/>
              <w:rPr>
                <w:rFonts w:ascii="Arial" w:hAnsi="Arial" w:cs="Arial"/>
                <w:lang w:eastAsia="zh-CN"/>
              </w:rPr>
            </w:pPr>
            <w:r w:rsidRPr="00780325">
              <w:rPr>
                <w:rFonts w:ascii="Arial" w:hAnsi="Arial" w:cs="Arial"/>
                <w:lang w:eastAsia="zh-CN"/>
              </w:rPr>
              <w:t>7</w:t>
            </w:r>
          </w:p>
        </w:tc>
      </w:tr>
      <w:tr w:rsidR="00DA7C60" w:rsidRPr="00DA7C60" w14:paraId="32436B0A" w14:textId="77777777" w:rsidTr="00DA7C60">
        <w:trPr>
          <w:gridAfter w:val="1"/>
          <w:wAfter w:w="36" w:type="dxa"/>
          <w:trHeight w:val="300"/>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5E1C68BE" w14:textId="77777777" w:rsidR="00DA7C60" w:rsidRPr="00780325" w:rsidRDefault="00DA7C60" w:rsidP="00780325">
            <w:pPr>
              <w:jc w:val="left"/>
              <w:rPr>
                <w:rFonts w:ascii="Arial" w:hAnsi="Arial" w:cs="Arial"/>
                <w:lang w:eastAsia="zh-CN"/>
              </w:rPr>
            </w:pPr>
            <w:r w:rsidRPr="00780325">
              <w:rPr>
                <w:rFonts w:ascii="Arial" w:hAnsi="Arial" w:cs="Arial"/>
                <w:lang w:eastAsia="zh-CN"/>
              </w:rPr>
              <w:t>7</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2EB18B2"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XX_CONV_FACT_STA_P</w:t>
            </w:r>
            <w:r w:rsidRPr="00780325">
              <w:rPr>
                <w:rFonts w:ascii="Arial" w:hAnsi="Arial" w:cs="Arial"/>
                <w:lang w:eastAsia="zh-CN"/>
              </w:rPr>
              <w:br/>
            </w:r>
            <w:r w:rsidRPr="00780325">
              <w:rPr>
                <w:rFonts w:ascii="Arial" w:hAnsi="Arial" w:cs="Arial"/>
                <w:lang w:eastAsia="zh-CN"/>
              </w:rPr>
              <w:br/>
              <w:t>Info: CCF aus Full-KSA-Lauf</w:t>
            </w:r>
          </w:p>
        </w:tc>
        <w:tc>
          <w:tcPr>
            <w:tcW w:w="3331" w:type="dxa"/>
            <w:tcBorders>
              <w:top w:val="nil"/>
              <w:left w:val="nil"/>
              <w:bottom w:val="single" w:sz="8" w:space="0" w:color="auto"/>
              <w:right w:val="single" w:sz="8" w:space="0" w:color="auto"/>
            </w:tcBorders>
            <w:shd w:val="clear" w:color="auto" w:fill="auto"/>
            <w:vAlign w:val="center"/>
            <w:hideMark/>
          </w:tcPr>
          <w:p w14:paraId="101F05B6"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XX_CONV_FACT_STA_P is NULL</w:t>
            </w:r>
          </w:p>
        </w:tc>
        <w:tc>
          <w:tcPr>
            <w:tcW w:w="1192" w:type="dxa"/>
            <w:tcBorders>
              <w:top w:val="nil"/>
              <w:left w:val="nil"/>
              <w:bottom w:val="single" w:sz="8" w:space="0" w:color="auto"/>
              <w:right w:val="single" w:sz="8" w:space="0" w:color="auto"/>
            </w:tcBorders>
            <w:shd w:val="clear" w:color="auto" w:fill="auto"/>
            <w:vAlign w:val="center"/>
            <w:hideMark/>
          </w:tcPr>
          <w:p w14:paraId="112ACE92"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4C82558D" w14:textId="77777777" w:rsidTr="00DA7C60">
        <w:trPr>
          <w:gridAfter w:val="1"/>
          <w:wAfter w:w="36" w:type="dxa"/>
          <w:trHeight w:val="510"/>
        </w:trPr>
        <w:tc>
          <w:tcPr>
            <w:tcW w:w="3756" w:type="dxa"/>
            <w:vMerge/>
            <w:tcBorders>
              <w:top w:val="nil"/>
              <w:left w:val="single" w:sz="8" w:space="0" w:color="auto"/>
              <w:bottom w:val="single" w:sz="8" w:space="0" w:color="000000"/>
              <w:right w:val="single" w:sz="8" w:space="0" w:color="auto"/>
            </w:tcBorders>
            <w:vAlign w:val="center"/>
            <w:hideMark/>
          </w:tcPr>
          <w:p w14:paraId="5F6E3AB8"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22CF87C0"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0E97A19A"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XX_CONV_FACT_STA_P is not NULL</w:t>
            </w:r>
          </w:p>
        </w:tc>
        <w:tc>
          <w:tcPr>
            <w:tcW w:w="1192" w:type="dxa"/>
            <w:tcBorders>
              <w:top w:val="nil"/>
              <w:left w:val="nil"/>
              <w:bottom w:val="single" w:sz="8" w:space="0" w:color="auto"/>
              <w:right w:val="single" w:sz="8" w:space="0" w:color="auto"/>
            </w:tcBorders>
            <w:shd w:val="clear" w:color="auto" w:fill="auto"/>
            <w:vAlign w:val="center"/>
            <w:hideMark/>
          </w:tcPr>
          <w:p w14:paraId="6A1F440B" w14:textId="77777777" w:rsidR="00DA7C60" w:rsidRPr="00780325" w:rsidRDefault="00DA7C60" w:rsidP="00780325">
            <w:pPr>
              <w:jc w:val="left"/>
              <w:rPr>
                <w:rFonts w:ascii="Arial" w:hAnsi="Arial" w:cs="Arial"/>
                <w:lang w:eastAsia="zh-CN"/>
              </w:rPr>
            </w:pPr>
            <w:r w:rsidRPr="00780325">
              <w:rPr>
                <w:rFonts w:ascii="Arial" w:hAnsi="Arial" w:cs="Arial"/>
                <w:lang w:eastAsia="zh-CN"/>
              </w:rPr>
              <w:t>8</w:t>
            </w:r>
          </w:p>
        </w:tc>
      </w:tr>
      <w:tr w:rsidR="00DA7C60" w:rsidRPr="00DA7C60" w14:paraId="252CB606" w14:textId="77777777" w:rsidTr="00DA7C60">
        <w:trPr>
          <w:gridAfter w:val="1"/>
          <w:wAfter w:w="36" w:type="dxa"/>
          <w:trHeight w:val="46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3F18F038" w14:textId="77777777" w:rsidR="00DA7C60" w:rsidRPr="00780325" w:rsidRDefault="00DA7C60" w:rsidP="00780325">
            <w:pPr>
              <w:jc w:val="left"/>
              <w:rPr>
                <w:rFonts w:ascii="Arial" w:hAnsi="Arial" w:cs="Arial"/>
                <w:lang w:eastAsia="zh-CN"/>
              </w:rPr>
            </w:pPr>
            <w:r w:rsidRPr="00780325">
              <w:rPr>
                <w:rFonts w:ascii="Arial" w:hAnsi="Arial" w:cs="Arial"/>
                <w:lang w:eastAsia="zh-CN"/>
              </w:rPr>
              <w:t>8</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C460B2" w14:textId="77777777" w:rsidR="00DA7C60" w:rsidRPr="00780325" w:rsidRDefault="00DA7C60" w:rsidP="00FC0907">
            <w:pPr>
              <w:jc w:val="left"/>
              <w:rPr>
                <w:rFonts w:ascii="Arial" w:hAnsi="Arial" w:cs="Arial"/>
                <w:lang w:eastAsia="zh-CN"/>
              </w:rPr>
            </w:pPr>
            <w:r w:rsidRPr="00780325">
              <w:rPr>
                <w:rFonts w:ascii="Arial" w:hAnsi="Arial" w:cs="Arial"/>
                <w:lang w:eastAsia="zh-CN"/>
              </w:rPr>
              <w:t>Ermittle das Zielfeld: B017 = XX_CONV_FACT_STA_P / 100</w:t>
            </w:r>
          </w:p>
        </w:tc>
        <w:tc>
          <w:tcPr>
            <w:tcW w:w="3331" w:type="dxa"/>
            <w:vMerge w:val="restart"/>
            <w:tcBorders>
              <w:top w:val="nil"/>
              <w:left w:val="single" w:sz="8" w:space="0" w:color="auto"/>
              <w:bottom w:val="single" w:sz="8" w:space="0" w:color="000000"/>
              <w:right w:val="single" w:sz="8" w:space="0" w:color="auto"/>
            </w:tcBorders>
            <w:shd w:val="clear" w:color="auto" w:fill="auto"/>
            <w:vAlign w:val="center"/>
            <w:hideMark/>
          </w:tcPr>
          <w:p w14:paraId="1ABE6A07" w14:textId="77777777" w:rsidR="00DA7C60" w:rsidRPr="00780325" w:rsidRDefault="00DA7C60" w:rsidP="00780325">
            <w:pPr>
              <w:jc w:val="left"/>
              <w:rPr>
                <w:rFonts w:ascii="Arial" w:hAnsi="Arial" w:cs="Arial"/>
                <w:lang w:eastAsia="zh-CN"/>
              </w:rPr>
            </w:pPr>
            <w:r w:rsidRPr="00780325">
              <w:rPr>
                <w:rFonts w:ascii="Arial" w:hAnsi="Arial" w:cs="Arial"/>
                <w:lang w:eastAsia="zh-CN"/>
              </w:rPr>
              <w:t>Zielfeld ist befüllt.</w:t>
            </w:r>
          </w:p>
        </w:tc>
        <w:tc>
          <w:tcPr>
            <w:tcW w:w="1192" w:type="dxa"/>
            <w:vMerge w:val="restart"/>
            <w:tcBorders>
              <w:top w:val="nil"/>
              <w:left w:val="single" w:sz="8" w:space="0" w:color="auto"/>
              <w:bottom w:val="single" w:sz="8" w:space="0" w:color="000000"/>
              <w:right w:val="single" w:sz="8" w:space="0" w:color="auto"/>
            </w:tcBorders>
            <w:shd w:val="clear" w:color="auto" w:fill="auto"/>
            <w:vAlign w:val="center"/>
            <w:hideMark/>
          </w:tcPr>
          <w:p w14:paraId="15F64E76"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r>
      <w:tr w:rsidR="00DA7C60" w:rsidRPr="00DA7C60" w14:paraId="0F73ADF2" w14:textId="77777777" w:rsidTr="00DA7C60">
        <w:trPr>
          <w:trHeight w:val="765"/>
        </w:trPr>
        <w:tc>
          <w:tcPr>
            <w:tcW w:w="3756" w:type="dxa"/>
            <w:vMerge/>
            <w:tcBorders>
              <w:top w:val="nil"/>
              <w:left w:val="single" w:sz="8" w:space="0" w:color="auto"/>
              <w:bottom w:val="single" w:sz="8" w:space="0" w:color="000000"/>
              <w:right w:val="single" w:sz="8" w:space="0" w:color="auto"/>
            </w:tcBorders>
            <w:vAlign w:val="center"/>
            <w:hideMark/>
          </w:tcPr>
          <w:p w14:paraId="3F4FBDA6" w14:textId="77777777" w:rsidR="00DA7C60" w:rsidRPr="00DA7C60" w:rsidRDefault="00DA7C60" w:rsidP="00DA7C60">
            <w:pPr>
              <w:jc w:val="left"/>
              <w:rPr>
                <w:rFonts w:ascii="Arial" w:hAnsi="Arial" w:cs="Arial"/>
                <w:color w:val="FF0000"/>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712B6F5B" w14:textId="77777777" w:rsidR="00DA7C60" w:rsidRPr="00DA7C60" w:rsidRDefault="00DA7C60" w:rsidP="00DA7C60">
            <w:pPr>
              <w:jc w:val="left"/>
              <w:rPr>
                <w:rFonts w:ascii="Arial" w:hAnsi="Arial" w:cs="Arial"/>
                <w:color w:val="FF0000"/>
                <w:lang w:eastAsia="zh-CN"/>
              </w:rPr>
            </w:pPr>
          </w:p>
        </w:tc>
        <w:tc>
          <w:tcPr>
            <w:tcW w:w="3331" w:type="dxa"/>
            <w:vMerge/>
            <w:tcBorders>
              <w:top w:val="nil"/>
              <w:left w:val="single" w:sz="8" w:space="0" w:color="auto"/>
              <w:bottom w:val="single" w:sz="8" w:space="0" w:color="000000"/>
              <w:right w:val="single" w:sz="8" w:space="0" w:color="auto"/>
            </w:tcBorders>
            <w:vAlign w:val="center"/>
            <w:hideMark/>
          </w:tcPr>
          <w:p w14:paraId="2A5BDF09" w14:textId="77777777" w:rsidR="00DA7C60" w:rsidRPr="00DA7C60" w:rsidRDefault="00DA7C60" w:rsidP="00DA7C60">
            <w:pPr>
              <w:jc w:val="left"/>
              <w:rPr>
                <w:rFonts w:ascii="Arial" w:hAnsi="Arial" w:cs="Arial"/>
                <w:color w:val="FF0000"/>
                <w:lang w:eastAsia="zh-CN"/>
              </w:rPr>
            </w:pPr>
          </w:p>
        </w:tc>
        <w:tc>
          <w:tcPr>
            <w:tcW w:w="1192" w:type="dxa"/>
            <w:vMerge/>
            <w:tcBorders>
              <w:top w:val="nil"/>
              <w:left w:val="single" w:sz="8" w:space="0" w:color="auto"/>
              <w:bottom w:val="single" w:sz="8" w:space="0" w:color="000000"/>
              <w:right w:val="single" w:sz="8" w:space="0" w:color="auto"/>
            </w:tcBorders>
            <w:vAlign w:val="center"/>
            <w:hideMark/>
          </w:tcPr>
          <w:p w14:paraId="2188222E" w14:textId="77777777" w:rsidR="00DA7C60" w:rsidRPr="00DA7C60" w:rsidRDefault="00DA7C60" w:rsidP="00DA7C60">
            <w:pPr>
              <w:jc w:val="left"/>
              <w:rPr>
                <w:rFonts w:ascii="Arial" w:hAnsi="Arial" w:cs="Arial"/>
                <w:color w:val="FF0000"/>
                <w:lang w:eastAsia="zh-CN"/>
              </w:rPr>
            </w:pPr>
          </w:p>
        </w:tc>
        <w:tc>
          <w:tcPr>
            <w:tcW w:w="36" w:type="dxa"/>
            <w:tcBorders>
              <w:top w:val="nil"/>
              <w:left w:val="nil"/>
              <w:bottom w:val="nil"/>
              <w:right w:val="nil"/>
            </w:tcBorders>
            <w:shd w:val="clear" w:color="auto" w:fill="auto"/>
            <w:noWrap/>
            <w:vAlign w:val="bottom"/>
            <w:hideMark/>
          </w:tcPr>
          <w:p w14:paraId="7E94043E" w14:textId="77777777" w:rsidR="00DA7C60" w:rsidRPr="00DA7C60" w:rsidRDefault="00DA7C60" w:rsidP="00DA7C60">
            <w:pPr>
              <w:rPr>
                <w:rFonts w:ascii="Arial" w:hAnsi="Arial" w:cs="Arial"/>
                <w:color w:val="FF0000"/>
                <w:lang w:eastAsia="zh-CN"/>
              </w:rPr>
            </w:pPr>
          </w:p>
        </w:tc>
      </w:tr>
      <w:tr w:rsidR="00DA7C60" w:rsidRPr="00DA7C60" w14:paraId="1DF7E8B8" w14:textId="77777777" w:rsidTr="00DA7C60">
        <w:trPr>
          <w:trHeight w:val="300"/>
        </w:trPr>
        <w:tc>
          <w:tcPr>
            <w:tcW w:w="3756" w:type="dxa"/>
            <w:tcBorders>
              <w:top w:val="nil"/>
              <w:left w:val="single" w:sz="8" w:space="0" w:color="auto"/>
              <w:bottom w:val="single" w:sz="8" w:space="0" w:color="auto"/>
              <w:right w:val="single" w:sz="8" w:space="0" w:color="auto"/>
            </w:tcBorders>
            <w:shd w:val="clear" w:color="auto" w:fill="auto"/>
            <w:vAlign w:val="center"/>
            <w:hideMark/>
          </w:tcPr>
          <w:p w14:paraId="63E4D449"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c>
          <w:tcPr>
            <w:tcW w:w="5365" w:type="dxa"/>
            <w:tcBorders>
              <w:top w:val="single" w:sz="8" w:space="0" w:color="auto"/>
              <w:left w:val="nil"/>
              <w:bottom w:val="single" w:sz="8" w:space="0" w:color="auto"/>
              <w:right w:val="single" w:sz="8" w:space="0" w:color="000000"/>
            </w:tcBorders>
            <w:shd w:val="clear" w:color="auto" w:fill="auto"/>
            <w:vAlign w:val="center"/>
            <w:hideMark/>
          </w:tcPr>
          <w:p w14:paraId="5CB0D746" w14:textId="77777777" w:rsidR="00DA7C60" w:rsidRPr="00780325" w:rsidRDefault="00DA7C60" w:rsidP="00FC0907">
            <w:pPr>
              <w:jc w:val="left"/>
              <w:rPr>
                <w:rFonts w:ascii="Arial" w:hAnsi="Arial" w:cs="Arial"/>
                <w:lang w:eastAsia="zh-CN"/>
              </w:rPr>
            </w:pPr>
            <w:r w:rsidRPr="00780325">
              <w:rPr>
                <w:rFonts w:ascii="Arial" w:hAnsi="Arial" w:cs="Arial"/>
                <w:lang w:eastAsia="zh-CN"/>
              </w:rPr>
              <w:t>Befülle Zielfeld: B017 = 1</w:t>
            </w:r>
          </w:p>
        </w:tc>
        <w:tc>
          <w:tcPr>
            <w:tcW w:w="3331" w:type="dxa"/>
            <w:tcBorders>
              <w:top w:val="nil"/>
              <w:left w:val="nil"/>
              <w:bottom w:val="single" w:sz="8" w:space="0" w:color="auto"/>
              <w:right w:val="single" w:sz="8" w:space="0" w:color="auto"/>
            </w:tcBorders>
            <w:shd w:val="clear" w:color="auto" w:fill="auto"/>
            <w:vAlign w:val="center"/>
            <w:hideMark/>
          </w:tcPr>
          <w:p w14:paraId="073F81B5" w14:textId="77777777" w:rsidR="00DA7C60" w:rsidRPr="00780325" w:rsidRDefault="00DA7C60" w:rsidP="00780325">
            <w:pPr>
              <w:jc w:val="left"/>
              <w:rPr>
                <w:rFonts w:ascii="Arial" w:hAnsi="Arial" w:cs="Arial"/>
                <w:lang w:eastAsia="zh-CN"/>
              </w:rPr>
            </w:pPr>
            <w:r w:rsidRPr="00780325">
              <w:rPr>
                <w:rFonts w:ascii="Arial" w:hAnsi="Arial" w:cs="Arial"/>
                <w:lang w:eastAsia="zh-CN"/>
              </w:rPr>
              <w:t>Zielfeld ist befüllt.</w:t>
            </w:r>
          </w:p>
        </w:tc>
        <w:tc>
          <w:tcPr>
            <w:tcW w:w="1192" w:type="dxa"/>
            <w:tcBorders>
              <w:top w:val="nil"/>
              <w:left w:val="nil"/>
              <w:bottom w:val="single" w:sz="8" w:space="0" w:color="auto"/>
              <w:right w:val="single" w:sz="8" w:space="0" w:color="auto"/>
            </w:tcBorders>
            <w:shd w:val="clear" w:color="auto" w:fill="auto"/>
            <w:vAlign w:val="center"/>
            <w:hideMark/>
          </w:tcPr>
          <w:p w14:paraId="2A5FB819"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c>
          <w:tcPr>
            <w:tcW w:w="36" w:type="dxa"/>
            <w:vAlign w:val="center"/>
            <w:hideMark/>
          </w:tcPr>
          <w:p w14:paraId="35266B87" w14:textId="77777777" w:rsidR="00DA7C60" w:rsidRPr="00DA7C60" w:rsidRDefault="00DA7C60" w:rsidP="00DA7C60">
            <w:pPr>
              <w:jc w:val="left"/>
              <w:rPr>
                <w:rFonts w:ascii="Times New Roman" w:hAnsi="Times New Roman"/>
                <w:lang w:eastAsia="zh-CN"/>
              </w:rPr>
            </w:pPr>
          </w:p>
        </w:tc>
      </w:tr>
      <w:tr w:rsidR="00DA7C60" w:rsidRPr="00DA7C60" w14:paraId="3887A24D" w14:textId="77777777" w:rsidTr="00DA7C60">
        <w:trPr>
          <w:trHeight w:val="840"/>
        </w:trPr>
        <w:tc>
          <w:tcPr>
            <w:tcW w:w="3756" w:type="dxa"/>
            <w:tcBorders>
              <w:top w:val="nil"/>
              <w:left w:val="single" w:sz="8" w:space="0" w:color="auto"/>
              <w:bottom w:val="single" w:sz="8" w:space="0" w:color="auto"/>
              <w:right w:val="single" w:sz="8" w:space="0" w:color="auto"/>
            </w:tcBorders>
            <w:shd w:val="clear" w:color="auto" w:fill="auto"/>
            <w:vAlign w:val="center"/>
            <w:hideMark/>
          </w:tcPr>
          <w:p w14:paraId="4AA7AA0B" w14:textId="77777777" w:rsidR="00DA7C60" w:rsidRPr="00780325" w:rsidRDefault="00DA7C60" w:rsidP="00780325">
            <w:pPr>
              <w:jc w:val="left"/>
              <w:rPr>
                <w:rFonts w:ascii="Arial" w:hAnsi="Arial" w:cs="Arial"/>
                <w:lang w:eastAsia="zh-CN"/>
              </w:rPr>
            </w:pPr>
            <w:r w:rsidRPr="00780325">
              <w:rPr>
                <w:rFonts w:ascii="Arial" w:hAnsi="Arial" w:cs="Arial"/>
                <w:lang w:eastAsia="zh-CN"/>
              </w:rPr>
              <w:t>10</w:t>
            </w:r>
          </w:p>
        </w:tc>
        <w:tc>
          <w:tcPr>
            <w:tcW w:w="5365" w:type="dxa"/>
            <w:tcBorders>
              <w:top w:val="single" w:sz="8" w:space="0" w:color="auto"/>
              <w:left w:val="nil"/>
              <w:bottom w:val="single" w:sz="8" w:space="0" w:color="auto"/>
              <w:right w:val="single" w:sz="8" w:space="0" w:color="000000"/>
            </w:tcBorders>
            <w:shd w:val="clear" w:color="auto" w:fill="auto"/>
            <w:vAlign w:val="center"/>
            <w:hideMark/>
          </w:tcPr>
          <w:p w14:paraId="1D33419D" w14:textId="77777777" w:rsidR="00DA7C60" w:rsidRPr="00780325" w:rsidRDefault="00DA7C60" w:rsidP="00780325">
            <w:pPr>
              <w:jc w:val="left"/>
              <w:rPr>
                <w:rFonts w:ascii="Arial" w:hAnsi="Arial" w:cs="Arial"/>
                <w:lang w:eastAsia="zh-CN"/>
              </w:rPr>
            </w:pPr>
            <w:r w:rsidRPr="00780325">
              <w:rPr>
                <w:rFonts w:ascii="Arial" w:hAnsi="Arial" w:cs="Arial"/>
                <w:lang w:eastAsia="zh-CN"/>
              </w:rPr>
              <w:t>Das Zielfeld B017 wird mit NULL befüllt.</w:t>
            </w:r>
            <w:r w:rsidRPr="00780325">
              <w:rPr>
                <w:rFonts w:ascii="Arial" w:hAnsi="Arial" w:cs="Arial"/>
                <w:lang w:eastAsia="zh-CN"/>
              </w:rPr>
              <w:br/>
              <w:t xml:space="preserve">Fehlerprotokollierung Error ID </w:t>
            </w:r>
            <w:del w:id="2834" w:author="Bauer, Felix (GM-F)" w:date="2024-05-14T13:05:00Z">
              <w:r w:rsidRPr="00780325" w:rsidDel="009C30AD">
                <w:rPr>
                  <w:rFonts w:ascii="Arial" w:hAnsi="Arial" w:cs="Arial"/>
                  <w:lang w:eastAsia="zh-CN"/>
                </w:rPr>
                <w:delText>XX</w:delText>
              </w:r>
            </w:del>
            <w:ins w:id="2835" w:author="Bauer, Felix (GM-F)" w:date="2024-05-14T13:05:00Z">
              <w:r w:rsidR="009C30AD">
                <w:rPr>
                  <w:rFonts w:ascii="Arial" w:hAnsi="Arial" w:cs="Arial"/>
                  <w:lang w:eastAsia="zh-CN"/>
                </w:rPr>
                <w:t>1007</w:t>
              </w:r>
            </w:ins>
            <w:r w:rsidRPr="00780325">
              <w:rPr>
                <w:rFonts w:ascii="Arial" w:hAnsi="Arial" w:cs="Arial"/>
                <w:lang w:eastAsia="zh-CN"/>
              </w:rPr>
              <w:t>, kein Eintrag für das Geschäft in FULLSTA</w:t>
            </w:r>
            <w:del w:id="2836" w:author="Bauer, Felix (GM-F)" w:date="2024-05-14T13:05:00Z">
              <w:r w:rsidRPr="00780325" w:rsidDel="009C30AD">
                <w:rPr>
                  <w:rFonts w:ascii="Arial" w:hAnsi="Arial" w:cs="Arial"/>
                  <w:lang w:eastAsia="zh-CN"/>
                </w:rPr>
                <w:delText xml:space="preserve"> </w:delText>
              </w:r>
            </w:del>
            <w:ins w:id="2837" w:author="Bauer, Felix (GM-F)" w:date="2024-05-14T13:05:00Z">
              <w:r w:rsidR="009C30AD">
                <w:rPr>
                  <w:rFonts w:ascii="Arial" w:hAnsi="Arial" w:cs="Arial"/>
                  <w:lang w:eastAsia="zh-CN"/>
                </w:rPr>
                <w:t>-</w:t>
              </w:r>
            </w:ins>
            <w:r w:rsidRPr="00780325">
              <w:rPr>
                <w:rFonts w:ascii="Arial" w:hAnsi="Arial" w:cs="Arial"/>
                <w:lang w:eastAsia="zh-CN"/>
              </w:rPr>
              <w:t>Lauf - #DQ.</w:t>
            </w:r>
          </w:p>
        </w:tc>
        <w:tc>
          <w:tcPr>
            <w:tcW w:w="3331" w:type="dxa"/>
            <w:tcBorders>
              <w:top w:val="nil"/>
              <w:left w:val="nil"/>
              <w:bottom w:val="single" w:sz="8" w:space="0" w:color="auto"/>
              <w:right w:val="single" w:sz="8" w:space="0" w:color="auto"/>
            </w:tcBorders>
            <w:shd w:val="clear" w:color="auto" w:fill="auto"/>
            <w:vAlign w:val="center"/>
            <w:hideMark/>
          </w:tcPr>
          <w:p w14:paraId="5268E0CD" w14:textId="77777777" w:rsidR="00DA7C60" w:rsidRPr="00780325" w:rsidRDefault="00DA7C60" w:rsidP="00780325">
            <w:pPr>
              <w:jc w:val="left"/>
              <w:rPr>
                <w:rFonts w:ascii="Arial" w:hAnsi="Arial" w:cs="Arial"/>
                <w:lang w:eastAsia="zh-CN"/>
              </w:rPr>
            </w:pPr>
            <w:r w:rsidRPr="00780325">
              <w:rPr>
                <w:rFonts w:ascii="Arial" w:hAnsi="Arial" w:cs="Arial"/>
                <w:lang w:eastAsia="zh-CN"/>
              </w:rPr>
              <w:t>Zielfeld ist befüllt.</w:t>
            </w:r>
          </w:p>
        </w:tc>
        <w:tc>
          <w:tcPr>
            <w:tcW w:w="1192" w:type="dxa"/>
            <w:tcBorders>
              <w:top w:val="nil"/>
              <w:left w:val="nil"/>
              <w:bottom w:val="single" w:sz="8" w:space="0" w:color="auto"/>
              <w:right w:val="single" w:sz="8" w:space="0" w:color="auto"/>
            </w:tcBorders>
            <w:shd w:val="clear" w:color="auto" w:fill="auto"/>
            <w:vAlign w:val="center"/>
            <w:hideMark/>
          </w:tcPr>
          <w:p w14:paraId="1C84FE3A"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c>
          <w:tcPr>
            <w:tcW w:w="36" w:type="dxa"/>
            <w:vAlign w:val="center"/>
            <w:hideMark/>
          </w:tcPr>
          <w:p w14:paraId="3519C42C" w14:textId="77777777" w:rsidR="00DA7C60" w:rsidRPr="00DA7C60" w:rsidRDefault="00DA7C60" w:rsidP="00780325">
            <w:pPr>
              <w:keepNext/>
              <w:jc w:val="left"/>
              <w:rPr>
                <w:rFonts w:ascii="Times New Roman" w:hAnsi="Times New Roman"/>
                <w:lang w:eastAsia="zh-CN"/>
              </w:rPr>
            </w:pPr>
          </w:p>
        </w:tc>
      </w:tr>
    </w:tbl>
    <w:p w14:paraId="466A4767" w14:textId="77777777" w:rsidR="00DA7C60" w:rsidRDefault="00C11897" w:rsidP="00780325">
      <w:pPr>
        <w:pStyle w:val="Caption"/>
      </w:pPr>
      <w:bookmarkStart w:id="2838" w:name="_Toc132965578"/>
      <w:r>
        <w:t xml:space="preserve">Tabelle </w:t>
      </w:r>
      <w:r w:rsidR="00751F50">
        <w:fldChar w:fldCharType="begin"/>
      </w:r>
      <w:r w:rsidR="00751F50">
        <w:instrText xml:space="preserve"> SEQ Tabelle \* ARABIC </w:instrText>
      </w:r>
      <w:r w:rsidR="00751F50">
        <w:fldChar w:fldCharType="separate"/>
      </w:r>
      <w:r w:rsidR="00003DFB">
        <w:rPr>
          <w:noProof/>
        </w:rPr>
        <w:t>8</w:t>
      </w:r>
      <w:r w:rsidR="00751F50">
        <w:fldChar w:fldCharType="end"/>
      </w:r>
      <w:r w:rsidRPr="00780325">
        <w:t xml:space="preserve">: </w:t>
      </w:r>
      <w:r>
        <w:t>Details der Transformation zur Ermittlung von B017</w:t>
      </w:r>
      <w:bookmarkEnd w:id="2838"/>
    </w:p>
    <w:p w14:paraId="764215AD" w14:textId="77777777" w:rsidR="00F4317E" w:rsidRDefault="00F4317E" w:rsidP="00F4317E">
      <w:pPr>
        <w:pStyle w:val="Heading2"/>
      </w:pPr>
      <w:bookmarkStart w:id="2839" w:name="_Toc165633772"/>
      <w:r w:rsidRPr="00E028AB">
        <w:t>Bewirtschaftung des Feldes B0</w:t>
      </w:r>
      <w:r>
        <w:t>24</w:t>
      </w:r>
      <w:bookmarkEnd w:id="2839"/>
    </w:p>
    <w:p w14:paraId="60469731" w14:textId="77777777" w:rsidR="005D1480" w:rsidRDefault="005D1480" w:rsidP="005D1480">
      <w:pPr>
        <w:rPr>
          <w:rFonts w:ascii="Calibri" w:hAnsi="Calibri" w:cs="Calibri"/>
          <w:b/>
          <w:bCs/>
          <w:color w:val="000000"/>
          <w:sz w:val="22"/>
          <w:szCs w:val="22"/>
          <w:lang w:eastAsia="zh-CN"/>
        </w:rPr>
      </w:pPr>
    </w:p>
    <w:p w14:paraId="0F230AB2" w14:textId="77777777" w:rsidR="005D1480" w:rsidRPr="00C90D47" w:rsidRDefault="005D1480" w:rsidP="005D1480">
      <w:pPr>
        <w:rPr>
          <w:rFonts w:ascii="Calibri" w:hAnsi="Calibri" w:cs="Calibri"/>
          <w:b/>
          <w:bCs/>
          <w:color w:val="000000"/>
          <w:sz w:val="22"/>
          <w:szCs w:val="22"/>
          <w:lang w:eastAsia="zh-CN"/>
        </w:rPr>
      </w:pPr>
      <w:r w:rsidRPr="00C90D47">
        <w:rPr>
          <w:rFonts w:ascii="Calibri" w:hAnsi="Calibri" w:cs="Calibri"/>
          <w:b/>
          <w:bCs/>
          <w:color w:val="000000"/>
          <w:sz w:val="22"/>
          <w:szCs w:val="22"/>
          <w:lang w:eastAsia="zh-CN"/>
        </w:rPr>
        <w:t>Bewirtschaftung Cluster IFRS</w:t>
      </w:r>
      <w:r>
        <w:rPr>
          <w:rFonts w:ascii="Calibri" w:hAnsi="Calibri" w:cs="Calibri"/>
          <w:b/>
          <w:bCs/>
          <w:color w:val="000000"/>
          <w:sz w:val="22"/>
          <w:szCs w:val="22"/>
          <w:lang w:eastAsia="zh-CN"/>
        </w:rPr>
        <w:t>:</w:t>
      </w:r>
    </w:p>
    <w:p w14:paraId="4E5E049D" w14:textId="77777777" w:rsidR="00F4317E" w:rsidRDefault="00F4317E" w:rsidP="00F4317E">
      <w:pPr>
        <w:pStyle w:val="BodyText"/>
      </w:pPr>
    </w:p>
    <w:tbl>
      <w:tblPr>
        <w:tblW w:w="11590" w:type="dxa"/>
        <w:tblInd w:w="75" w:type="dxa"/>
        <w:tblCellMar>
          <w:left w:w="70" w:type="dxa"/>
          <w:right w:w="70" w:type="dxa"/>
        </w:tblCellMar>
        <w:tblLook w:val="04A0" w:firstRow="1" w:lastRow="0" w:firstColumn="1" w:lastColumn="0" w:noHBand="0" w:noVBand="1"/>
      </w:tblPr>
      <w:tblGrid>
        <w:gridCol w:w="1240"/>
        <w:gridCol w:w="7010"/>
        <w:gridCol w:w="2140"/>
        <w:gridCol w:w="1200"/>
      </w:tblGrid>
      <w:tr w:rsidR="000B2947" w:rsidRPr="000B2947" w14:paraId="619D003E" w14:textId="77777777" w:rsidTr="0067324A">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E3CC7C"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Rang</w:t>
            </w:r>
          </w:p>
        </w:tc>
        <w:tc>
          <w:tcPr>
            <w:tcW w:w="7010" w:type="dxa"/>
            <w:tcBorders>
              <w:top w:val="single" w:sz="4" w:space="0" w:color="auto"/>
              <w:left w:val="nil"/>
              <w:bottom w:val="single" w:sz="4" w:space="0" w:color="auto"/>
              <w:right w:val="single" w:sz="4" w:space="0" w:color="auto"/>
            </w:tcBorders>
            <w:shd w:val="clear" w:color="000000" w:fill="D9D9D9"/>
            <w:noWrap/>
            <w:vAlign w:val="bottom"/>
            <w:hideMark/>
          </w:tcPr>
          <w:p w14:paraId="49287588"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Bedingung</w:t>
            </w:r>
          </w:p>
        </w:tc>
        <w:tc>
          <w:tcPr>
            <w:tcW w:w="2140" w:type="dxa"/>
            <w:tcBorders>
              <w:top w:val="single" w:sz="4" w:space="0" w:color="auto"/>
              <w:left w:val="nil"/>
              <w:bottom w:val="single" w:sz="4" w:space="0" w:color="auto"/>
              <w:right w:val="single" w:sz="4" w:space="0" w:color="auto"/>
            </w:tcBorders>
            <w:shd w:val="clear" w:color="000000" w:fill="D9D9D9"/>
            <w:noWrap/>
            <w:vAlign w:val="bottom"/>
            <w:hideMark/>
          </w:tcPr>
          <w:p w14:paraId="3031BCFF"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Ergebnis</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7F2C4D43"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Folgerang</w:t>
            </w:r>
          </w:p>
        </w:tc>
      </w:tr>
      <w:tr w:rsidR="0067324A" w:rsidRPr="000B2947" w14:paraId="6CCC6458" w14:textId="77777777" w:rsidTr="00B10DC8">
        <w:trPr>
          <w:trHeight w:val="345"/>
        </w:trPr>
        <w:tc>
          <w:tcPr>
            <w:tcW w:w="1240" w:type="dxa"/>
            <w:vMerge w:val="restart"/>
            <w:tcBorders>
              <w:top w:val="nil"/>
              <w:left w:val="single" w:sz="4" w:space="0" w:color="auto"/>
              <w:right w:val="single" w:sz="4" w:space="0" w:color="auto"/>
            </w:tcBorders>
            <w:shd w:val="clear" w:color="auto" w:fill="auto"/>
            <w:noWrap/>
          </w:tcPr>
          <w:p w14:paraId="5F1F42EE" w14:textId="77777777" w:rsidR="0067324A" w:rsidRPr="000B2947" w:rsidRDefault="0067324A" w:rsidP="000B2947">
            <w:pPr>
              <w:jc w:val="left"/>
              <w:rPr>
                <w:rFonts w:ascii="Calibri" w:hAnsi="Calibri" w:cs="Calibri"/>
                <w:sz w:val="22"/>
                <w:szCs w:val="22"/>
                <w:lang w:eastAsia="zh-CN"/>
              </w:rPr>
            </w:pPr>
            <w:r>
              <w:rPr>
                <w:rFonts w:ascii="Calibri" w:hAnsi="Calibri" w:cs="Calibri"/>
                <w:sz w:val="22"/>
                <w:szCs w:val="22"/>
                <w:lang w:eastAsia="zh-CN"/>
              </w:rPr>
              <w:t>0</w:t>
            </w:r>
          </w:p>
        </w:tc>
        <w:tc>
          <w:tcPr>
            <w:tcW w:w="7010" w:type="dxa"/>
            <w:vMerge w:val="restart"/>
            <w:tcBorders>
              <w:top w:val="nil"/>
              <w:left w:val="single" w:sz="4" w:space="0" w:color="auto"/>
              <w:right w:val="single" w:sz="4" w:space="0" w:color="auto"/>
            </w:tcBorders>
            <w:shd w:val="clear" w:color="auto" w:fill="auto"/>
            <w:vAlign w:val="center"/>
          </w:tcPr>
          <w:p w14:paraId="4D57A0B1" w14:textId="77777777" w:rsidR="0067324A" w:rsidRPr="0067324A" w:rsidRDefault="0067324A" w:rsidP="0067324A">
            <w:pPr>
              <w:jc w:val="left"/>
              <w:rPr>
                <w:rFonts w:ascii="Arial" w:hAnsi="Arial" w:cs="Arial"/>
                <w:lang w:eastAsia="zh-CN"/>
              </w:rPr>
            </w:pPr>
            <w:r w:rsidRPr="0067324A">
              <w:rPr>
                <w:rFonts w:ascii="Arial" w:hAnsi="Arial" w:cs="Arial"/>
                <w:lang w:eastAsia="zh-CN"/>
              </w:rPr>
              <w:t>Prüfe Ausprägung des Feldes B603 und SEC502</w:t>
            </w:r>
          </w:p>
          <w:p w14:paraId="35BC8649" w14:textId="77777777" w:rsidR="0067324A" w:rsidRPr="0067324A" w:rsidRDefault="0067324A" w:rsidP="0067324A">
            <w:pPr>
              <w:jc w:val="left"/>
              <w:rPr>
                <w:rFonts w:ascii="Arial" w:hAnsi="Arial" w:cs="Arial"/>
                <w:lang w:eastAsia="zh-CN"/>
              </w:rPr>
            </w:pPr>
          </w:p>
          <w:p w14:paraId="1C786C26" w14:textId="77777777" w:rsidR="0067324A" w:rsidRPr="000B2947" w:rsidRDefault="0067324A" w:rsidP="0067324A">
            <w:pPr>
              <w:jc w:val="left"/>
              <w:rPr>
                <w:rFonts w:ascii="Arial" w:hAnsi="Arial" w:cs="Arial"/>
                <w:lang w:eastAsia="zh-CN"/>
              </w:rPr>
            </w:pPr>
            <w:r w:rsidRPr="0067324A">
              <w:rPr>
                <w:rFonts w:ascii="Arial" w:hAnsi="Arial" w:cs="Arial"/>
                <w:lang w:eastAsia="zh-CN"/>
              </w:rPr>
              <w:t>Info: ABS &amp; IRBA</w:t>
            </w:r>
          </w:p>
        </w:tc>
        <w:tc>
          <w:tcPr>
            <w:tcW w:w="2140" w:type="dxa"/>
            <w:tcBorders>
              <w:top w:val="nil"/>
              <w:left w:val="nil"/>
              <w:bottom w:val="single" w:sz="4" w:space="0" w:color="auto"/>
              <w:right w:val="single" w:sz="4" w:space="0" w:color="auto"/>
            </w:tcBorders>
            <w:shd w:val="clear" w:color="auto" w:fill="auto"/>
            <w:noWrap/>
            <w:vAlign w:val="bottom"/>
          </w:tcPr>
          <w:p w14:paraId="52D9A82C" w14:textId="77777777" w:rsidR="0067324A" w:rsidRPr="000B2947" w:rsidRDefault="0067324A" w:rsidP="000B2947">
            <w:pPr>
              <w:jc w:val="left"/>
              <w:rPr>
                <w:rFonts w:ascii="Calibri" w:hAnsi="Calibri" w:cs="Calibri"/>
                <w:sz w:val="22"/>
                <w:szCs w:val="22"/>
                <w:lang w:eastAsia="zh-CN"/>
              </w:rPr>
            </w:pPr>
            <w:r w:rsidRPr="0067324A">
              <w:rPr>
                <w:rFonts w:ascii="Calibri" w:hAnsi="Calibri" w:cs="Calibri"/>
                <w:sz w:val="22"/>
                <w:szCs w:val="22"/>
                <w:lang w:eastAsia="zh-CN"/>
              </w:rPr>
              <w:t>B603 = 'A' and SEC502 = 1</w:t>
            </w:r>
          </w:p>
        </w:tc>
        <w:tc>
          <w:tcPr>
            <w:tcW w:w="1200" w:type="dxa"/>
            <w:tcBorders>
              <w:top w:val="nil"/>
              <w:left w:val="nil"/>
              <w:right w:val="single" w:sz="4" w:space="0" w:color="auto"/>
            </w:tcBorders>
            <w:shd w:val="clear" w:color="auto" w:fill="auto"/>
            <w:noWrap/>
            <w:vAlign w:val="bottom"/>
          </w:tcPr>
          <w:p w14:paraId="03158CEF" w14:textId="77777777" w:rsidR="0067324A" w:rsidRPr="000B2947" w:rsidRDefault="0067324A" w:rsidP="000B2947">
            <w:pPr>
              <w:jc w:val="right"/>
              <w:rPr>
                <w:rFonts w:ascii="Calibri" w:hAnsi="Calibri" w:cs="Calibri"/>
                <w:sz w:val="22"/>
                <w:szCs w:val="22"/>
                <w:lang w:eastAsia="zh-CN"/>
              </w:rPr>
            </w:pPr>
            <w:r>
              <w:rPr>
                <w:rFonts w:ascii="Calibri" w:hAnsi="Calibri" w:cs="Calibri"/>
                <w:sz w:val="22"/>
                <w:szCs w:val="22"/>
                <w:lang w:eastAsia="zh-CN"/>
              </w:rPr>
              <w:t>8</w:t>
            </w:r>
          </w:p>
        </w:tc>
      </w:tr>
      <w:tr w:rsidR="0067324A" w:rsidRPr="000B2947" w14:paraId="5A48AD94" w14:textId="77777777" w:rsidTr="00B10DC8">
        <w:trPr>
          <w:trHeight w:val="345"/>
        </w:trPr>
        <w:tc>
          <w:tcPr>
            <w:tcW w:w="1240" w:type="dxa"/>
            <w:vMerge/>
            <w:tcBorders>
              <w:left w:val="single" w:sz="4" w:space="0" w:color="auto"/>
              <w:bottom w:val="single" w:sz="4" w:space="0" w:color="auto"/>
              <w:right w:val="single" w:sz="4" w:space="0" w:color="auto"/>
            </w:tcBorders>
            <w:shd w:val="clear" w:color="auto" w:fill="auto"/>
            <w:noWrap/>
          </w:tcPr>
          <w:p w14:paraId="783274A9" w14:textId="77777777" w:rsidR="0067324A" w:rsidRDefault="0067324A" w:rsidP="000B2947">
            <w:pPr>
              <w:jc w:val="left"/>
              <w:rPr>
                <w:rFonts w:ascii="Calibri" w:hAnsi="Calibri" w:cs="Calibri"/>
                <w:sz w:val="22"/>
                <w:szCs w:val="22"/>
                <w:lang w:eastAsia="zh-CN"/>
              </w:rPr>
            </w:pPr>
          </w:p>
        </w:tc>
        <w:tc>
          <w:tcPr>
            <w:tcW w:w="7010" w:type="dxa"/>
            <w:vMerge/>
            <w:tcBorders>
              <w:left w:val="single" w:sz="4" w:space="0" w:color="auto"/>
              <w:bottom w:val="single" w:sz="4" w:space="0" w:color="auto"/>
              <w:right w:val="single" w:sz="4" w:space="0" w:color="auto"/>
            </w:tcBorders>
            <w:shd w:val="clear" w:color="auto" w:fill="auto"/>
            <w:vAlign w:val="center"/>
          </w:tcPr>
          <w:p w14:paraId="42B26F81" w14:textId="77777777" w:rsidR="0067324A" w:rsidRPr="0067324A" w:rsidRDefault="0067324A" w:rsidP="0067324A">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noWrap/>
            <w:vAlign w:val="bottom"/>
          </w:tcPr>
          <w:p w14:paraId="526C884C" w14:textId="77777777" w:rsidR="0067324A" w:rsidRPr="000B2947" w:rsidRDefault="0067324A" w:rsidP="000B2947">
            <w:pPr>
              <w:jc w:val="left"/>
              <w:rPr>
                <w:rFonts w:ascii="Calibri" w:hAnsi="Calibri" w:cs="Calibri"/>
                <w:sz w:val="22"/>
                <w:szCs w:val="22"/>
                <w:lang w:eastAsia="zh-CN"/>
              </w:rPr>
            </w:pPr>
            <w:r w:rsidRPr="0067324A">
              <w:rPr>
                <w:rFonts w:ascii="Calibri" w:hAnsi="Calibri" w:cs="Calibri"/>
                <w:sz w:val="22"/>
                <w:szCs w:val="22"/>
                <w:lang w:eastAsia="zh-CN"/>
              </w:rPr>
              <w:t>B603 != 'A' and SEC502 != 1</w:t>
            </w:r>
          </w:p>
        </w:tc>
        <w:tc>
          <w:tcPr>
            <w:tcW w:w="1200" w:type="dxa"/>
            <w:tcBorders>
              <w:left w:val="nil"/>
              <w:bottom w:val="single" w:sz="4" w:space="0" w:color="auto"/>
              <w:right w:val="single" w:sz="4" w:space="0" w:color="auto"/>
            </w:tcBorders>
            <w:shd w:val="clear" w:color="auto" w:fill="auto"/>
            <w:noWrap/>
            <w:vAlign w:val="bottom"/>
          </w:tcPr>
          <w:p w14:paraId="28B59CAF" w14:textId="77777777" w:rsidR="0067324A" w:rsidRPr="000B2947" w:rsidRDefault="0067324A" w:rsidP="000B2947">
            <w:pPr>
              <w:jc w:val="right"/>
              <w:rPr>
                <w:rFonts w:ascii="Calibri" w:hAnsi="Calibri" w:cs="Calibri"/>
                <w:sz w:val="22"/>
                <w:szCs w:val="22"/>
                <w:lang w:eastAsia="zh-CN"/>
              </w:rPr>
            </w:pPr>
            <w:r>
              <w:rPr>
                <w:rFonts w:ascii="Calibri" w:hAnsi="Calibri" w:cs="Calibri"/>
                <w:sz w:val="22"/>
                <w:szCs w:val="22"/>
                <w:lang w:eastAsia="zh-CN"/>
              </w:rPr>
              <w:t>1</w:t>
            </w:r>
          </w:p>
        </w:tc>
      </w:tr>
      <w:tr w:rsidR="000B2947" w:rsidRPr="000B2947" w14:paraId="1440CE68" w14:textId="77777777" w:rsidTr="0067324A">
        <w:trPr>
          <w:trHeight w:val="300"/>
        </w:trPr>
        <w:tc>
          <w:tcPr>
            <w:tcW w:w="1240" w:type="dxa"/>
            <w:vMerge w:val="restart"/>
            <w:tcBorders>
              <w:top w:val="nil"/>
              <w:left w:val="single" w:sz="4" w:space="0" w:color="auto"/>
              <w:bottom w:val="single" w:sz="4" w:space="0" w:color="auto"/>
              <w:right w:val="single" w:sz="4" w:space="0" w:color="auto"/>
            </w:tcBorders>
            <w:shd w:val="clear" w:color="auto" w:fill="auto"/>
            <w:noWrap/>
            <w:hideMark/>
          </w:tcPr>
          <w:p w14:paraId="3137F5F6" w14:textId="77777777" w:rsidR="000B2947" w:rsidRPr="000B2947" w:rsidRDefault="000B2947" w:rsidP="000B2947">
            <w:pPr>
              <w:jc w:val="left"/>
              <w:rPr>
                <w:rFonts w:ascii="Calibri" w:hAnsi="Calibri" w:cs="Calibri"/>
                <w:sz w:val="22"/>
                <w:szCs w:val="22"/>
                <w:lang w:eastAsia="zh-CN"/>
              </w:rPr>
            </w:pPr>
            <w:r w:rsidRPr="000B2947">
              <w:rPr>
                <w:rFonts w:ascii="Calibri" w:hAnsi="Calibri" w:cs="Calibri"/>
                <w:sz w:val="22"/>
                <w:szCs w:val="22"/>
                <w:lang w:eastAsia="zh-CN"/>
              </w:rPr>
              <w:t>1</w:t>
            </w:r>
          </w:p>
        </w:tc>
        <w:tc>
          <w:tcPr>
            <w:tcW w:w="7010" w:type="dxa"/>
            <w:vMerge w:val="restart"/>
            <w:tcBorders>
              <w:top w:val="nil"/>
              <w:left w:val="single" w:sz="4" w:space="0" w:color="auto"/>
              <w:bottom w:val="single" w:sz="4" w:space="0" w:color="auto"/>
              <w:right w:val="single" w:sz="4" w:space="0" w:color="auto"/>
            </w:tcBorders>
            <w:shd w:val="clear" w:color="auto" w:fill="auto"/>
            <w:vAlign w:val="center"/>
            <w:hideMark/>
          </w:tcPr>
          <w:p w14:paraId="4AE3A71F" w14:textId="77777777" w:rsidR="000B2947" w:rsidRPr="000B2947" w:rsidRDefault="000B2947" w:rsidP="000B2947">
            <w:pPr>
              <w:jc w:val="left"/>
              <w:rPr>
                <w:rFonts w:ascii="Arial" w:hAnsi="Arial" w:cs="Arial"/>
                <w:lang w:eastAsia="zh-CN"/>
              </w:rPr>
            </w:pPr>
            <w:r w:rsidRPr="000B2947">
              <w:rPr>
                <w:rFonts w:ascii="Arial" w:hAnsi="Arial" w:cs="Arial"/>
                <w:lang w:eastAsia="zh-CN"/>
              </w:rPr>
              <w:t>Prüfe Ausprägung des Feldes B500</w:t>
            </w:r>
            <w:r w:rsidRPr="000B2947">
              <w:rPr>
                <w:rFonts w:ascii="Arial" w:hAnsi="Arial" w:cs="Arial"/>
                <w:lang w:eastAsia="zh-CN"/>
              </w:rPr>
              <w:br/>
            </w:r>
            <w:r w:rsidRPr="000B2947">
              <w:rPr>
                <w:rFonts w:ascii="Arial" w:hAnsi="Arial" w:cs="Arial"/>
                <w:lang w:eastAsia="zh-CN"/>
              </w:rPr>
              <w:br/>
              <w:t>Info: Risikoansatz (0=KSA, 2 =IRBA)</w:t>
            </w:r>
          </w:p>
        </w:tc>
        <w:tc>
          <w:tcPr>
            <w:tcW w:w="2140" w:type="dxa"/>
            <w:tcBorders>
              <w:top w:val="nil"/>
              <w:left w:val="nil"/>
              <w:bottom w:val="single" w:sz="4" w:space="0" w:color="auto"/>
              <w:right w:val="single" w:sz="4" w:space="0" w:color="auto"/>
            </w:tcBorders>
            <w:shd w:val="clear" w:color="auto" w:fill="auto"/>
            <w:noWrap/>
            <w:vAlign w:val="bottom"/>
            <w:hideMark/>
          </w:tcPr>
          <w:p w14:paraId="1A8F386A" w14:textId="77777777" w:rsidR="000B2947" w:rsidRPr="000B2947" w:rsidRDefault="000B2947" w:rsidP="000B2947">
            <w:pPr>
              <w:jc w:val="left"/>
              <w:rPr>
                <w:rFonts w:ascii="Calibri" w:hAnsi="Calibri" w:cs="Calibri"/>
                <w:sz w:val="22"/>
                <w:szCs w:val="22"/>
                <w:lang w:eastAsia="zh-CN"/>
              </w:rPr>
            </w:pPr>
            <w:r w:rsidRPr="000B2947">
              <w:rPr>
                <w:rFonts w:ascii="Calibri" w:hAnsi="Calibri" w:cs="Calibri"/>
                <w:sz w:val="22"/>
                <w:szCs w:val="22"/>
                <w:lang w:eastAsia="zh-CN"/>
              </w:rPr>
              <w:t>B500 = 2</w:t>
            </w:r>
          </w:p>
        </w:tc>
        <w:tc>
          <w:tcPr>
            <w:tcW w:w="1200" w:type="dxa"/>
            <w:tcBorders>
              <w:top w:val="nil"/>
              <w:left w:val="nil"/>
              <w:bottom w:val="single" w:sz="4" w:space="0" w:color="auto"/>
              <w:right w:val="single" w:sz="4" w:space="0" w:color="auto"/>
            </w:tcBorders>
            <w:shd w:val="clear" w:color="auto" w:fill="auto"/>
            <w:noWrap/>
            <w:vAlign w:val="bottom"/>
            <w:hideMark/>
          </w:tcPr>
          <w:p w14:paraId="0374006C" w14:textId="77777777" w:rsidR="000B2947" w:rsidRPr="000B2947" w:rsidRDefault="000B2947" w:rsidP="000B2947">
            <w:pPr>
              <w:jc w:val="right"/>
              <w:rPr>
                <w:rFonts w:ascii="Calibri" w:hAnsi="Calibri" w:cs="Calibri"/>
                <w:sz w:val="22"/>
                <w:szCs w:val="22"/>
                <w:lang w:eastAsia="zh-CN"/>
              </w:rPr>
            </w:pPr>
            <w:r w:rsidRPr="000B2947">
              <w:rPr>
                <w:rFonts w:ascii="Calibri" w:hAnsi="Calibri" w:cs="Calibri"/>
                <w:sz w:val="22"/>
                <w:szCs w:val="22"/>
                <w:lang w:eastAsia="zh-CN"/>
              </w:rPr>
              <w:t>2</w:t>
            </w:r>
          </w:p>
        </w:tc>
      </w:tr>
      <w:tr w:rsidR="000B2947" w:rsidRPr="000B2947" w14:paraId="6D5EABD9" w14:textId="77777777" w:rsidTr="0067324A">
        <w:trPr>
          <w:trHeight w:val="645"/>
        </w:trPr>
        <w:tc>
          <w:tcPr>
            <w:tcW w:w="1240" w:type="dxa"/>
            <w:vMerge/>
            <w:tcBorders>
              <w:top w:val="nil"/>
              <w:left w:val="single" w:sz="4" w:space="0" w:color="auto"/>
              <w:bottom w:val="single" w:sz="4" w:space="0" w:color="auto"/>
              <w:right w:val="single" w:sz="4" w:space="0" w:color="auto"/>
            </w:tcBorders>
            <w:vAlign w:val="center"/>
            <w:hideMark/>
          </w:tcPr>
          <w:p w14:paraId="153B34D7" w14:textId="77777777" w:rsidR="000B2947" w:rsidRPr="000B2947" w:rsidRDefault="000B2947" w:rsidP="000B2947">
            <w:pPr>
              <w:jc w:val="left"/>
              <w:rPr>
                <w:rFonts w:ascii="Calibri" w:hAnsi="Calibri" w:cs="Calibri"/>
                <w:sz w:val="22"/>
                <w:szCs w:val="22"/>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1B66D368"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noWrap/>
            <w:vAlign w:val="bottom"/>
            <w:hideMark/>
          </w:tcPr>
          <w:p w14:paraId="52C8F234" w14:textId="77777777" w:rsidR="000B2947" w:rsidRPr="000B2947" w:rsidRDefault="000B2947" w:rsidP="000B2947">
            <w:pPr>
              <w:jc w:val="left"/>
              <w:rPr>
                <w:rFonts w:ascii="Calibri" w:hAnsi="Calibri" w:cs="Calibri"/>
                <w:sz w:val="22"/>
                <w:szCs w:val="22"/>
                <w:lang w:eastAsia="zh-CN"/>
              </w:rPr>
            </w:pPr>
            <w:r w:rsidRPr="000B2947">
              <w:rPr>
                <w:rFonts w:ascii="Calibri" w:hAnsi="Calibri" w:cs="Calibri"/>
                <w:sz w:val="22"/>
                <w:szCs w:val="22"/>
                <w:lang w:eastAsia="zh-CN"/>
              </w:rPr>
              <w:t>B500 = 0</w:t>
            </w:r>
          </w:p>
        </w:tc>
        <w:tc>
          <w:tcPr>
            <w:tcW w:w="1200" w:type="dxa"/>
            <w:tcBorders>
              <w:top w:val="nil"/>
              <w:left w:val="nil"/>
              <w:bottom w:val="single" w:sz="4" w:space="0" w:color="auto"/>
              <w:right w:val="single" w:sz="4" w:space="0" w:color="auto"/>
            </w:tcBorders>
            <w:shd w:val="clear" w:color="auto" w:fill="auto"/>
            <w:noWrap/>
            <w:vAlign w:val="bottom"/>
            <w:hideMark/>
          </w:tcPr>
          <w:p w14:paraId="0200A24A" w14:textId="77777777" w:rsidR="000B2947" w:rsidRPr="000B2947" w:rsidRDefault="000B2947" w:rsidP="000B2947">
            <w:pPr>
              <w:jc w:val="right"/>
              <w:rPr>
                <w:rFonts w:ascii="Calibri" w:hAnsi="Calibri" w:cs="Calibri"/>
                <w:sz w:val="22"/>
                <w:szCs w:val="22"/>
                <w:lang w:eastAsia="zh-CN"/>
              </w:rPr>
            </w:pPr>
            <w:r w:rsidRPr="000B2947">
              <w:rPr>
                <w:rFonts w:ascii="Calibri" w:hAnsi="Calibri" w:cs="Calibri"/>
                <w:sz w:val="22"/>
                <w:szCs w:val="22"/>
                <w:lang w:eastAsia="zh-CN"/>
              </w:rPr>
              <w:t>7</w:t>
            </w:r>
          </w:p>
        </w:tc>
      </w:tr>
      <w:tr w:rsidR="000B2947" w:rsidRPr="000B2947" w14:paraId="70F84F58" w14:textId="77777777" w:rsidTr="0067324A">
        <w:trPr>
          <w:trHeight w:val="300"/>
        </w:trPr>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14:paraId="63F3A229" w14:textId="77777777" w:rsidR="000B2947" w:rsidRPr="000B2947" w:rsidRDefault="000B2947" w:rsidP="000B2947">
            <w:pPr>
              <w:jc w:val="left"/>
              <w:rPr>
                <w:rFonts w:ascii="Arial" w:hAnsi="Arial" w:cs="Arial"/>
                <w:lang w:eastAsia="zh-CN"/>
              </w:rPr>
            </w:pPr>
            <w:r w:rsidRPr="000B2947">
              <w:rPr>
                <w:rFonts w:ascii="Arial" w:hAnsi="Arial" w:cs="Arial"/>
                <w:lang w:eastAsia="zh-CN"/>
              </w:rPr>
              <w:t>2</w:t>
            </w:r>
          </w:p>
        </w:tc>
        <w:tc>
          <w:tcPr>
            <w:tcW w:w="7010" w:type="dxa"/>
            <w:vMerge w:val="restart"/>
            <w:tcBorders>
              <w:top w:val="nil"/>
              <w:left w:val="single" w:sz="4" w:space="0" w:color="auto"/>
              <w:bottom w:val="single" w:sz="4" w:space="0" w:color="auto"/>
              <w:right w:val="single" w:sz="4" w:space="0" w:color="auto"/>
            </w:tcBorders>
            <w:shd w:val="clear" w:color="auto" w:fill="auto"/>
            <w:vAlign w:val="center"/>
            <w:hideMark/>
          </w:tcPr>
          <w:p w14:paraId="14A0F941" w14:textId="77777777" w:rsidR="000B2947" w:rsidRPr="000B2947" w:rsidRDefault="000B2947" w:rsidP="000B2947">
            <w:pPr>
              <w:jc w:val="left"/>
              <w:rPr>
                <w:rFonts w:ascii="Arial" w:hAnsi="Arial" w:cs="Arial"/>
                <w:lang w:eastAsia="zh-CN"/>
              </w:rPr>
            </w:pPr>
            <w:r w:rsidRPr="000B2947">
              <w:rPr>
                <w:rFonts w:ascii="Arial" w:hAnsi="Arial" w:cs="Arial"/>
                <w:lang w:eastAsia="zh-CN"/>
              </w:rPr>
              <w:t>Prüfe Ausprägung des Feldes B603</w:t>
            </w:r>
            <w:r w:rsidRPr="000B2947">
              <w:rPr>
                <w:rFonts w:ascii="Arial" w:hAnsi="Arial" w:cs="Arial"/>
                <w:lang w:eastAsia="zh-CN"/>
              </w:rPr>
              <w:br/>
            </w:r>
            <w:r w:rsidRPr="000B2947">
              <w:rPr>
                <w:rFonts w:ascii="Arial" w:hAnsi="Arial" w:cs="Arial"/>
                <w:lang w:eastAsia="zh-CN"/>
              </w:rPr>
              <w:br/>
              <w:t>Info: Prüfpfad 3 (Obligor-/ Transferrisiko)</w:t>
            </w:r>
          </w:p>
        </w:tc>
        <w:tc>
          <w:tcPr>
            <w:tcW w:w="2140" w:type="dxa"/>
            <w:tcBorders>
              <w:top w:val="nil"/>
              <w:left w:val="nil"/>
              <w:bottom w:val="single" w:sz="4" w:space="0" w:color="auto"/>
              <w:right w:val="single" w:sz="4" w:space="0" w:color="auto"/>
            </w:tcBorders>
            <w:shd w:val="clear" w:color="auto" w:fill="auto"/>
            <w:vAlign w:val="center"/>
            <w:hideMark/>
          </w:tcPr>
          <w:p w14:paraId="7E86FDD6" w14:textId="77777777" w:rsidR="000B2947" w:rsidRPr="000B2947" w:rsidRDefault="000B2947" w:rsidP="000B2947">
            <w:pPr>
              <w:rPr>
                <w:rFonts w:ascii="Arial" w:hAnsi="Arial" w:cs="Arial"/>
                <w:lang w:eastAsia="zh-CN"/>
              </w:rPr>
            </w:pPr>
            <w:r w:rsidRPr="000B2947">
              <w:rPr>
                <w:rFonts w:ascii="Arial" w:hAnsi="Arial" w:cs="Arial"/>
                <w:lang w:eastAsia="zh-CN"/>
              </w:rPr>
              <w:t>B603 = 'O'</w:t>
            </w:r>
          </w:p>
        </w:tc>
        <w:tc>
          <w:tcPr>
            <w:tcW w:w="1200" w:type="dxa"/>
            <w:tcBorders>
              <w:top w:val="nil"/>
              <w:left w:val="nil"/>
              <w:bottom w:val="single" w:sz="4" w:space="0" w:color="auto"/>
              <w:right w:val="single" w:sz="4" w:space="0" w:color="auto"/>
            </w:tcBorders>
            <w:shd w:val="clear" w:color="auto" w:fill="auto"/>
            <w:vAlign w:val="center"/>
            <w:hideMark/>
          </w:tcPr>
          <w:p w14:paraId="1BC50909" w14:textId="77777777" w:rsidR="000B2947" w:rsidRPr="000B2947" w:rsidRDefault="000B2947" w:rsidP="000B2947">
            <w:pPr>
              <w:jc w:val="right"/>
              <w:rPr>
                <w:rFonts w:ascii="Arial" w:hAnsi="Arial" w:cs="Arial"/>
                <w:lang w:eastAsia="zh-CN"/>
              </w:rPr>
            </w:pPr>
            <w:r w:rsidRPr="000B2947">
              <w:rPr>
                <w:rFonts w:ascii="Arial" w:hAnsi="Arial" w:cs="Arial"/>
                <w:lang w:eastAsia="zh-CN"/>
              </w:rPr>
              <w:t>5</w:t>
            </w:r>
          </w:p>
        </w:tc>
      </w:tr>
      <w:tr w:rsidR="000B2947" w:rsidRPr="000B2947" w14:paraId="59A1F697" w14:textId="77777777" w:rsidTr="0067324A">
        <w:trPr>
          <w:trHeight w:val="660"/>
        </w:trPr>
        <w:tc>
          <w:tcPr>
            <w:tcW w:w="1240" w:type="dxa"/>
            <w:vMerge/>
            <w:tcBorders>
              <w:top w:val="nil"/>
              <w:left w:val="single" w:sz="4" w:space="0" w:color="auto"/>
              <w:bottom w:val="single" w:sz="4" w:space="0" w:color="auto"/>
              <w:right w:val="single" w:sz="4" w:space="0" w:color="auto"/>
            </w:tcBorders>
            <w:vAlign w:val="center"/>
            <w:hideMark/>
          </w:tcPr>
          <w:p w14:paraId="0108E233" w14:textId="77777777" w:rsidR="000B2947" w:rsidRPr="000B2947" w:rsidRDefault="000B2947" w:rsidP="000B2947">
            <w:pPr>
              <w:jc w:val="left"/>
              <w:rPr>
                <w:rFonts w:ascii="Arial" w:hAnsi="Arial" w:cs="Arial"/>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4CDA827D"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vAlign w:val="center"/>
            <w:hideMark/>
          </w:tcPr>
          <w:p w14:paraId="75CCC595" w14:textId="77777777" w:rsidR="000B2947" w:rsidRPr="000B2947" w:rsidRDefault="000B2947" w:rsidP="000B2947">
            <w:pPr>
              <w:rPr>
                <w:rFonts w:ascii="Arial" w:hAnsi="Arial" w:cs="Arial"/>
                <w:lang w:eastAsia="zh-CN"/>
              </w:rPr>
            </w:pPr>
            <w:r w:rsidRPr="000B2947">
              <w:rPr>
                <w:rFonts w:ascii="Arial" w:hAnsi="Arial" w:cs="Arial"/>
                <w:lang w:eastAsia="zh-CN"/>
              </w:rPr>
              <w:t>B603 = 'T'</w:t>
            </w:r>
          </w:p>
        </w:tc>
        <w:tc>
          <w:tcPr>
            <w:tcW w:w="1200" w:type="dxa"/>
            <w:tcBorders>
              <w:top w:val="nil"/>
              <w:left w:val="nil"/>
              <w:bottom w:val="single" w:sz="4" w:space="0" w:color="auto"/>
              <w:right w:val="single" w:sz="4" w:space="0" w:color="auto"/>
            </w:tcBorders>
            <w:shd w:val="clear" w:color="auto" w:fill="auto"/>
            <w:vAlign w:val="center"/>
            <w:hideMark/>
          </w:tcPr>
          <w:p w14:paraId="4BC4D812" w14:textId="77777777" w:rsidR="000B2947" w:rsidRPr="000B2947" w:rsidRDefault="000B2947" w:rsidP="000B2947">
            <w:pPr>
              <w:jc w:val="right"/>
              <w:rPr>
                <w:rFonts w:ascii="Arial" w:hAnsi="Arial" w:cs="Arial"/>
                <w:lang w:eastAsia="zh-CN"/>
              </w:rPr>
            </w:pPr>
            <w:r w:rsidRPr="000B2947">
              <w:rPr>
                <w:rFonts w:ascii="Arial" w:hAnsi="Arial" w:cs="Arial"/>
                <w:lang w:eastAsia="zh-CN"/>
              </w:rPr>
              <w:t>3</w:t>
            </w:r>
          </w:p>
        </w:tc>
      </w:tr>
      <w:tr w:rsidR="000B2947" w:rsidRPr="000B2947" w14:paraId="64FF2818" w14:textId="77777777" w:rsidTr="0067324A">
        <w:trPr>
          <w:trHeight w:val="300"/>
        </w:trPr>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14:paraId="357DE6B5" w14:textId="77777777" w:rsidR="000B2947" w:rsidRPr="000B2947" w:rsidRDefault="000B2947" w:rsidP="000B2947">
            <w:pPr>
              <w:jc w:val="left"/>
              <w:rPr>
                <w:rFonts w:ascii="Arial" w:hAnsi="Arial" w:cs="Arial"/>
                <w:lang w:eastAsia="zh-CN"/>
              </w:rPr>
            </w:pPr>
            <w:r w:rsidRPr="000B2947">
              <w:rPr>
                <w:rFonts w:ascii="Arial" w:hAnsi="Arial" w:cs="Arial"/>
                <w:lang w:eastAsia="zh-CN"/>
              </w:rPr>
              <w:lastRenderedPageBreak/>
              <w:t>3</w:t>
            </w:r>
          </w:p>
        </w:tc>
        <w:tc>
          <w:tcPr>
            <w:tcW w:w="7010" w:type="dxa"/>
            <w:vMerge w:val="restart"/>
            <w:tcBorders>
              <w:top w:val="nil"/>
              <w:left w:val="single" w:sz="4" w:space="0" w:color="auto"/>
              <w:bottom w:val="single" w:sz="4" w:space="0" w:color="auto"/>
              <w:right w:val="single" w:sz="4" w:space="0" w:color="auto"/>
            </w:tcBorders>
            <w:shd w:val="clear" w:color="auto" w:fill="auto"/>
            <w:vAlign w:val="center"/>
            <w:hideMark/>
          </w:tcPr>
          <w:p w14:paraId="3A087E27" w14:textId="77777777" w:rsidR="000B2947" w:rsidRPr="000B2947" w:rsidRDefault="000B2947" w:rsidP="000B2947">
            <w:pPr>
              <w:jc w:val="left"/>
              <w:rPr>
                <w:rFonts w:ascii="Arial" w:hAnsi="Arial" w:cs="Arial"/>
                <w:lang w:eastAsia="zh-CN"/>
              </w:rPr>
            </w:pPr>
            <w:r w:rsidRPr="000B2947">
              <w:rPr>
                <w:rFonts w:ascii="Arial" w:hAnsi="Arial" w:cs="Arial"/>
                <w:lang w:eastAsia="zh-CN"/>
              </w:rPr>
              <w:t>Prüfe Ausprägung des Feldes XX_PTE_P</w:t>
            </w:r>
            <w:r w:rsidRPr="000B2947">
              <w:rPr>
                <w:rFonts w:ascii="Arial" w:hAnsi="Arial" w:cs="Arial"/>
                <w:lang w:eastAsia="zh-CN"/>
              </w:rPr>
              <w:br/>
            </w:r>
            <w:r w:rsidRPr="000B2947">
              <w:rPr>
                <w:rFonts w:ascii="Arial" w:hAnsi="Arial" w:cs="Arial"/>
                <w:lang w:eastAsia="zh-CN"/>
              </w:rPr>
              <w:br/>
              <w:t>Info: Ausfallwahrscheinlichkeit</w:t>
            </w:r>
          </w:p>
        </w:tc>
        <w:tc>
          <w:tcPr>
            <w:tcW w:w="2140" w:type="dxa"/>
            <w:tcBorders>
              <w:top w:val="nil"/>
              <w:left w:val="nil"/>
              <w:bottom w:val="single" w:sz="4" w:space="0" w:color="auto"/>
              <w:right w:val="single" w:sz="4" w:space="0" w:color="auto"/>
            </w:tcBorders>
            <w:shd w:val="clear" w:color="auto" w:fill="auto"/>
            <w:vAlign w:val="center"/>
            <w:hideMark/>
          </w:tcPr>
          <w:p w14:paraId="72DC742F" w14:textId="77777777" w:rsidR="000B2947" w:rsidRPr="000B2947" w:rsidRDefault="000B2947" w:rsidP="000B2947">
            <w:pPr>
              <w:rPr>
                <w:rFonts w:ascii="Arial" w:hAnsi="Arial" w:cs="Arial"/>
                <w:lang w:eastAsia="zh-CN"/>
              </w:rPr>
            </w:pPr>
            <w:r w:rsidRPr="000B2947">
              <w:rPr>
                <w:rFonts w:ascii="Arial" w:hAnsi="Arial" w:cs="Arial"/>
                <w:lang w:eastAsia="zh-CN"/>
              </w:rPr>
              <w:t>0 &lt; XX_PTE_P &lt; 100</w:t>
            </w:r>
          </w:p>
        </w:tc>
        <w:tc>
          <w:tcPr>
            <w:tcW w:w="1200" w:type="dxa"/>
            <w:tcBorders>
              <w:top w:val="nil"/>
              <w:left w:val="nil"/>
              <w:bottom w:val="single" w:sz="4" w:space="0" w:color="auto"/>
              <w:right w:val="single" w:sz="4" w:space="0" w:color="auto"/>
            </w:tcBorders>
            <w:shd w:val="clear" w:color="auto" w:fill="auto"/>
            <w:vAlign w:val="center"/>
            <w:hideMark/>
          </w:tcPr>
          <w:p w14:paraId="0E621CFF" w14:textId="77777777" w:rsidR="000B2947" w:rsidRPr="000B2947" w:rsidRDefault="000B2947" w:rsidP="000B2947">
            <w:pPr>
              <w:jc w:val="right"/>
              <w:rPr>
                <w:rFonts w:ascii="Arial" w:hAnsi="Arial" w:cs="Arial"/>
                <w:lang w:eastAsia="zh-CN"/>
              </w:rPr>
            </w:pPr>
            <w:r w:rsidRPr="000B2947">
              <w:rPr>
                <w:rFonts w:ascii="Arial" w:hAnsi="Arial" w:cs="Arial"/>
                <w:lang w:eastAsia="zh-CN"/>
              </w:rPr>
              <w:t>4</w:t>
            </w:r>
          </w:p>
        </w:tc>
      </w:tr>
      <w:tr w:rsidR="000B2947" w:rsidRPr="000B2947" w14:paraId="76557365" w14:textId="77777777" w:rsidTr="0067324A">
        <w:trPr>
          <w:trHeight w:val="300"/>
        </w:trPr>
        <w:tc>
          <w:tcPr>
            <w:tcW w:w="1240" w:type="dxa"/>
            <w:vMerge/>
            <w:tcBorders>
              <w:top w:val="nil"/>
              <w:left w:val="single" w:sz="4" w:space="0" w:color="auto"/>
              <w:bottom w:val="single" w:sz="4" w:space="0" w:color="auto"/>
              <w:right w:val="single" w:sz="4" w:space="0" w:color="auto"/>
            </w:tcBorders>
            <w:vAlign w:val="center"/>
            <w:hideMark/>
          </w:tcPr>
          <w:p w14:paraId="2BB2092C" w14:textId="77777777" w:rsidR="000B2947" w:rsidRPr="000B2947" w:rsidRDefault="000B2947" w:rsidP="000B2947">
            <w:pPr>
              <w:jc w:val="left"/>
              <w:rPr>
                <w:rFonts w:ascii="Arial" w:hAnsi="Arial" w:cs="Arial"/>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68169867"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vAlign w:val="center"/>
            <w:hideMark/>
          </w:tcPr>
          <w:p w14:paraId="45E182D5" w14:textId="77777777" w:rsidR="000B2947" w:rsidRPr="000B2947" w:rsidRDefault="000B2947" w:rsidP="000B2947">
            <w:pPr>
              <w:rPr>
                <w:rFonts w:ascii="Arial" w:hAnsi="Arial" w:cs="Arial"/>
                <w:lang w:eastAsia="zh-CN"/>
              </w:rPr>
            </w:pPr>
            <w:r w:rsidRPr="000B2947">
              <w:rPr>
                <w:rFonts w:ascii="Arial" w:hAnsi="Arial" w:cs="Arial"/>
                <w:lang w:eastAsia="zh-CN"/>
              </w:rPr>
              <w:t>XX_PTE_P = 0</w:t>
            </w:r>
          </w:p>
        </w:tc>
        <w:tc>
          <w:tcPr>
            <w:tcW w:w="1200" w:type="dxa"/>
            <w:tcBorders>
              <w:top w:val="nil"/>
              <w:left w:val="nil"/>
              <w:bottom w:val="single" w:sz="4" w:space="0" w:color="auto"/>
              <w:right w:val="single" w:sz="4" w:space="0" w:color="auto"/>
            </w:tcBorders>
            <w:shd w:val="clear" w:color="auto" w:fill="auto"/>
            <w:vAlign w:val="center"/>
            <w:hideMark/>
          </w:tcPr>
          <w:p w14:paraId="7764EFEE" w14:textId="77777777" w:rsidR="000B2947" w:rsidRPr="000B2947" w:rsidRDefault="000B2947" w:rsidP="000B2947">
            <w:pPr>
              <w:jc w:val="right"/>
              <w:rPr>
                <w:rFonts w:ascii="Arial" w:hAnsi="Arial" w:cs="Arial"/>
                <w:lang w:eastAsia="zh-CN"/>
              </w:rPr>
            </w:pPr>
            <w:r w:rsidRPr="000B2947">
              <w:rPr>
                <w:rFonts w:ascii="Arial" w:hAnsi="Arial" w:cs="Arial"/>
                <w:lang w:eastAsia="zh-CN"/>
              </w:rPr>
              <w:t>6</w:t>
            </w:r>
          </w:p>
        </w:tc>
      </w:tr>
      <w:tr w:rsidR="000B2947" w:rsidRPr="000B2947" w14:paraId="183013E4" w14:textId="77777777" w:rsidTr="0067324A">
        <w:trPr>
          <w:trHeight w:val="300"/>
        </w:trPr>
        <w:tc>
          <w:tcPr>
            <w:tcW w:w="1240" w:type="dxa"/>
            <w:vMerge/>
            <w:tcBorders>
              <w:top w:val="nil"/>
              <w:left w:val="single" w:sz="4" w:space="0" w:color="auto"/>
              <w:bottom w:val="single" w:sz="4" w:space="0" w:color="auto"/>
              <w:right w:val="single" w:sz="4" w:space="0" w:color="auto"/>
            </w:tcBorders>
            <w:vAlign w:val="center"/>
            <w:hideMark/>
          </w:tcPr>
          <w:p w14:paraId="4738E64C" w14:textId="77777777" w:rsidR="000B2947" w:rsidRPr="000B2947" w:rsidRDefault="000B2947" w:rsidP="000B2947">
            <w:pPr>
              <w:jc w:val="left"/>
              <w:rPr>
                <w:rFonts w:ascii="Arial" w:hAnsi="Arial" w:cs="Arial"/>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6CE7CE25"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vAlign w:val="center"/>
            <w:hideMark/>
          </w:tcPr>
          <w:p w14:paraId="13DC47CC" w14:textId="77777777" w:rsidR="000B2947" w:rsidRPr="000B2947" w:rsidRDefault="000B2947" w:rsidP="000B2947">
            <w:pPr>
              <w:rPr>
                <w:rFonts w:ascii="Arial" w:hAnsi="Arial" w:cs="Arial"/>
                <w:lang w:eastAsia="zh-CN"/>
              </w:rPr>
            </w:pPr>
            <w:r w:rsidRPr="000B2947">
              <w:rPr>
                <w:rFonts w:ascii="Arial" w:hAnsi="Arial" w:cs="Arial"/>
                <w:lang w:eastAsia="zh-CN"/>
              </w:rPr>
              <w:t>XX_PTE_P = 100</w:t>
            </w:r>
          </w:p>
        </w:tc>
        <w:tc>
          <w:tcPr>
            <w:tcW w:w="1200" w:type="dxa"/>
            <w:tcBorders>
              <w:top w:val="nil"/>
              <w:left w:val="nil"/>
              <w:bottom w:val="single" w:sz="4" w:space="0" w:color="auto"/>
              <w:right w:val="single" w:sz="4" w:space="0" w:color="auto"/>
            </w:tcBorders>
            <w:shd w:val="clear" w:color="auto" w:fill="auto"/>
            <w:vAlign w:val="center"/>
            <w:hideMark/>
          </w:tcPr>
          <w:p w14:paraId="04BB1562" w14:textId="77777777" w:rsidR="000B2947" w:rsidRPr="000B2947" w:rsidRDefault="000B2947" w:rsidP="000B2947">
            <w:pPr>
              <w:jc w:val="right"/>
              <w:rPr>
                <w:rFonts w:ascii="Arial" w:hAnsi="Arial" w:cs="Arial"/>
                <w:lang w:eastAsia="zh-CN"/>
              </w:rPr>
            </w:pPr>
            <w:r w:rsidRPr="000B2947">
              <w:rPr>
                <w:rFonts w:ascii="Arial" w:hAnsi="Arial" w:cs="Arial"/>
                <w:lang w:eastAsia="zh-CN"/>
              </w:rPr>
              <w:t>5</w:t>
            </w:r>
          </w:p>
        </w:tc>
      </w:tr>
      <w:tr w:rsidR="000B2947" w:rsidRPr="000B2947" w14:paraId="0AAF90C8" w14:textId="77777777" w:rsidTr="0067324A">
        <w:trPr>
          <w:trHeight w:val="1152"/>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777C9A7" w14:textId="77777777" w:rsidR="000B2947" w:rsidRPr="000B2947" w:rsidRDefault="000B2947" w:rsidP="000B2947">
            <w:pPr>
              <w:jc w:val="left"/>
              <w:rPr>
                <w:rFonts w:ascii="Arial" w:hAnsi="Arial" w:cs="Arial"/>
                <w:lang w:eastAsia="zh-CN"/>
              </w:rPr>
            </w:pPr>
            <w:r w:rsidRPr="000B2947">
              <w:rPr>
                <w:rFonts w:ascii="Arial" w:hAnsi="Arial" w:cs="Arial"/>
                <w:lang w:eastAsia="zh-CN"/>
              </w:rPr>
              <w:t>4</w:t>
            </w:r>
          </w:p>
        </w:tc>
        <w:tc>
          <w:tcPr>
            <w:tcW w:w="7010" w:type="dxa"/>
            <w:tcBorders>
              <w:top w:val="nil"/>
              <w:left w:val="nil"/>
              <w:bottom w:val="single" w:sz="4" w:space="0" w:color="auto"/>
              <w:right w:val="single" w:sz="4" w:space="0" w:color="auto"/>
            </w:tcBorders>
            <w:shd w:val="clear" w:color="auto" w:fill="auto"/>
            <w:vAlign w:val="center"/>
            <w:hideMark/>
          </w:tcPr>
          <w:p w14:paraId="197FCB82" w14:textId="77777777" w:rsidR="000B2947" w:rsidRPr="00B110BE" w:rsidRDefault="000B2947" w:rsidP="000B2947">
            <w:pPr>
              <w:jc w:val="left"/>
              <w:rPr>
                <w:rFonts w:ascii="Arial" w:hAnsi="Arial" w:cs="Arial"/>
                <w:lang w:val="en-US" w:eastAsia="zh-CN"/>
              </w:rPr>
            </w:pPr>
            <w:r w:rsidRPr="00B110BE">
              <w:rPr>
                <w:rFonts w:ascii="Arial" w:hAnsi="Arial" w:cs="Arial"/>
                <w:lang w:val="en-US" w:eastAsia="zh-CN"/>
              </w:rPr>
              <w:t>Ermittle das Zielfeld: B024 = XX_C_CONTRACT_LDS_CR_SOLVV.XX_ASSESS_BASE_CRSOLVV_CLA * (XX_LGD_BE_P/100)</w:t>
            </w:r>
          </w:p>
        </w:tc>
        <w:tc>
          <w:tcPr>
            <w:tcW w:w="2140" w:type="dxa"/>
            <w:tcBorders>
              <w:top w:val="nil"/>
              <w:left w:val="nil"/>
              <w:bottom w:val="single" w:sz="4" w:space="0" w:color="auto"/>
              <w:right w:val="single" w:sz="4" w:space="0" w:color="auto"/>
            </w:tcBorders>
            <w:shd w:val="clear" w:color="auto" w:fill="auto"/>
            <w:vAlign w:val="center"/>
            <w:hideMark/>
          </w:tcPr>
          <w:p w14:paraId="56AF0AC6" w14:textId="77777777" w:rsidR="000B2947" w:rsidRPr="000B2947" w:rsidRDefault="000B2947" w:rsidP="000B2947">
            <w:pPr>
              <w:jc w:val="left"/>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143D31E3"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0B2947" w:rsidRPr="000B2947" w14:paraId="63664F55" w14:textId="77777777" w:rsidTr="0067324A">
        <w:trPr>
          <w:trHeight w:val="76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C520ECB" w14:textId="77777777" w:rsidR="000B2947" w:rsidRPr="000B2947" w:rsidRDefault="000B2947" w:rsidP="000B2947">
            <w:pPr>
              <w:rPr>
                <w:rFonts w:ascii="Arial" w:hAnsi="Arial" w:cs="Arial"/>
                <w:lang w:eastAsia="zh-CN"/>
              </w:rPr>
            </w:pPr>
            <w:r w:rsidRPr="000B2947">
              <w:rPr>
                <w:rFonts w:ascii="Arial" w:hAnsi="Arial" w:cs="Arial"/>
                <w:lang w:eastAsia="zh-CN"/>
              </w:rPr>
              <w:t>5</w:t>
            </w:r>
          </w:p>
        </w:tc>
        <w:tc>
          <w:tcPr>
            <w:tcW w:w="7010" w:type="dxa"/>
            <w:tcBorders>
              <w:top w:val="nil"/>
              <w:left w:val="nil"/>
              <w:bottom w:val="single" w:sz="4" w:space="0" w:color="auto"/>
              <w:right w:val="single" w:sz="4" w:space="0" w:color="auto"/>
            </w:tcBorders>
            <w:shd w:val="clear" w:color="auto" w:fill="auto"/>
            <w:vAlign w:val="center"/>
            <w:hideMark/>
          </w:tcPr>
          <w:p w14:paraId="430E35D2" w14:textId="77777777" w:rsidR="000B2947" w:rsidRPr="00780325" w:rsidRDefault="000B2947" w:rsidP="000B2947">
            <w:pPr>
              <w:jc w:val="left"/>
              <w:rPr>
                <w:rFonts w:ascii="Arial" w:hAnsi="Arial" w:cs="Arial"/>
                <w:lang w:val="en-US" w:eastAsia="zh-CN"/>
              </w:rPr>
            </w:pPr>
            <w:r w:rsidRPr="00780325">
              <w:rPr>
                <w:rFonts w:ascii="Arial" w:hAnsi="Arial" w:cs="Arial"/>
                <w:lang w:val="en-US" w:eastAsia="zh-CN"/>
              </w:rPr>
              <w:t>Ermittle das Zielfeld: B024 = XX_C_CONTRACT_LDS_CR_SOLVV.XX_ASSESS_BASE_CRSOLVV_CLA</w:t>
            </w:r>
          </w:p>
        </w:tc>
        <w:tc>
          <w:tcPr>
            <w:tcW w:w="2140" w:type="dxa"/>
            <w:tcBorders>
              <w:top w:val="nil"/>
              <w:left w:val="nil"/>
              <w:bottom w:val="single" w:sz="4" w:space="0" w:color="auto"/>
              <w:right w:val="single" w:sz="4" w:space="0" w:color="auto"/>
            </w:tcBorders>
            <w:shd w:val="clear" w:color="auto" w:fill="auto"/>
            <w:vAlign w:val="center"/>
            <w:hideMark/>
          </w:tcPr>
          <w:p w14:paraId="13339C59" w14:textId="77777777" w:rsidR="000B2947" w:rsidRPr="000B2947" w:rsidRDefault="000B2947" w:rsidP="000B2947">
            <w:pPr>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3E01BAC1"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0B2947" w:rsidRPr="000B2947" w14:paraId="419A83A8" w14:textId="77777777" w:rsidTr="00267425">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6FE6C2F" w14:textId="77777777" w:rsidR="000B2947" w:rsidRPr="000B2947" w:rsidRDefault="000B2947" w:rsidP="000B2947">
            <w:pPr>
              <w:rPr>
                <w:rFonts w:ascii="Arial" w:hAnsi="Arial" w:cs="Arial"/>
                <w:lang w:eastAsia="zh-CN"/>
              </w:rPr>
            </w:pPr>
            <w:r w:rsidRPr="000B2947">
              <w:rPr>
                <w:rFonts w:ascii="Arial" w:hAnsi="Arial" w:cs="Arial"/>
                <w:lang w:eastAsia="zh-CN"/>
              </w:rPr>
              <w:t>6</w:t>
            </w:r>
          </w:p>
        </w:tc>
        <w:tc>
          <w:tcPr>
            <w:tcW w:w="7010" w:type="dxa"/>
            <w:tcBorders>
              <w:top w:val="nil"/>
              <w:left w:val="nil"/>
              <w:bottom w:val="single" w:sz="4" w:space="0" w:color="auto"/>
              <w:right w:val="single" w:sz="4" w:space="0" w:color="auto"/>
            </w:tcBorders>
            <w:shd w:val="clear" w:color="auto" w:fill="auto"/>
            <w:vAlign w:val="center"/>
            <w:hideMark/>
          </w:tcPr>
          <w:p w14:paraId="49892E07" w14:textId="77777777" w:rsidR="000B2947" w:rsidRPr="000B2947" w:rsidRDefault="000B2947" w:rsidP="000B2947">
            <w:pPr>
              <w:jc w:val="left"/>
              <w:rPr>
                <w:rFonts w:ascii="Arial" w:hAnsi="Arial" w:cs="Arial"/>
                <w:lang w:eastAsia="zh-CN"/>
              </w:rPr>
            </w:pPr>
            <w:r w:rsidRPr="000B2947">
              <w:rPr>
                <w:rFonts w:ascii="Arial" w:hAnsi="Arial" w:cs="Arial"/>
                <w:lang w:eastAsia="zh-CN"/>
              </w:rPr>
              <w:t>Ermittle das Zielfeld: B024 = 0</w:t>
            </w:r>
          </w:p>
        </w:tc>
        <w:tc>
          <w:tcPr>
            <w:tcW w:w="2140" w:type="dxa"/>
            <w:tcBorders>
              <w:top w:val="nil"/>
              <w:left w:val="nil"/>
              <w:bottom w:val="single" w:sz="4" w:space="0" w:color="auto"/>
              <w:right w:val="single" w:sz="4" w:space="0" w:color="auto"/>
            </w:tcBorders>
            <w:shd w:val="clear" w:color="auto" w:fill="auto"/>
            <w:vAlign w:val="center"/>
            <w:hideMark/>
          </w:tcPr>
          <w:p w14:paraId="2EB78C0D" w14:textId="77777777" w:rsidR="000B2947" w:rsidRPr="000B2947" w:rsidRDefault="000B2947" w:rsidP="000B2947">
            <w:pPr>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52848977"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0B2947" w:rsidRPr="000B2947" w14:paraId="4FE8FE48" w14:textId="77777777" w:rsidTr="00267425">
        <w:trPr>
          <w:trHeight w:val="300"/>
        </w:trPr>
        <w:tc>
          <w:tcPr>
            <w:tcW w:w="1240" w:type="dxa"/>
            <w:tcBorders>
              <w:top w:val="nil"/>
              <w:left w:val="single" w:sz="4" w:space="0" w:color="auto"/>
              <w:bottom w:val="nil"/>
              <w:right w:val="single" w:sz="4" w:space="0" w:color="auto"/>
            </w:tcBorders>
            <w:shd w:val="clear" w:color="auto" w:fill="auto"/>
            <w:vAlign w:val="center"/>
            <w:hideMark/>
          </w:tcPr>
          <w:p w14:paraId="5FB98D4F" w14:textId="77777777" w:rsidR="000B2947" w:rsidRPr="000B2947" w:rsidRDefault="000B2947" w:rsidP="000B2947">
            <w:pPr>
              <w:rPr>
                <w:rFonts w:ascii="Arial" w:hAnsi="Arial" w:cs="Arial"/>
                <w:lang w:eastAsia="zh-CN"/>
              </w:rPr>
            </w:pPr>
            <w:r w:rsidRPr="000B2947">
              <w:rPr>
                <w:rFonts w:ascii="Arial" w:hAnsi="Arial" w:cs="Arial"/>
                <w:lang w:eastAsia="zh-CN"/>
              </w:rPr>
              <w:t>7</w:t>
            </w:r>
          </w:p>
        </w:tc>
        <w:tc>
          <w:tcPr>
            <w:tcW w:w="7010" w:type="dxa"/>
            <w:tcBorders>
              <w:top w:val="single" w:sz="4" w:space="0" w:color="auto"/>
              <w:left w:val="nil"/>
              <w:bottom w:val="nil"/>
              <w:right w:val="single" w:sz="4" w:space="0" w:color="auto"/>
            </w:tcBorders>
            <w:shd w:val="clear" w:color="auto" w:fill="auto"/>
            <w:vAlign w:val="center"/>
            <w:hideMark/>
          </w:tcPr>
          <w:p w14:paraId="6C6F0243" w14:textId="77777777" w:rsidR="000B2947" w:rsidRPr="000B2947" w:rsidRDefault="000B2947" w:rsidP="000B2947">
            <w:pPr>
              <w:jc w:val="left"/>
              <w:rPr>
                <w:rFonts w:ascii="Arial" w:hAnsi="Arial" w:cs="Arial"/>
                <w:lang w:eastAsia="zh-CN"/>
              </w:rPr>
            </w:pPr>
            <w:r w:rsidRPr="000B2947">
              <w:rPr>
                <w:rFonts w:ascii="Arial" w:hAnsi="Arial" w:cs="Arial"/>
                <w:lang w:eastAsia="zh-CN"/>
              </w:rPr>
              <w:t>Zielfeld B024 is NULL</w:t>
            </w:r>
          </w:p>
        </w:tc>
        <w:tc>
          <w:tcPr>
            <w:tcW w:w="2140" w:type="dxa"/>
            <w:tcBorders>
              <w:top w:val="nil"/>
              <w:left w:val="nil"/>
              <w:bottom w:val="nil"/>
              <w:right w:val="single" w:sz="4" w:space="0" w:color="auto"/>
            </w:tcBorders>
            <w:shd w:val="clear" w:color="auto" w:fill="auto"/>
            <w:vAlign w:val="center"/>
            <w:hideMark/>
          </w:tcPr>
          <w:p w14:paraId="79B6BA20" w14:textId="77777777" w:rsidR="000B2947" w:rsidRPr="000B2947" w:rsidRDefault="000B2947" w:rsidP="000B2947">
            <w:pPr>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nil"/>
              <w:right w:val="single" w:sz="4" w:space="0" w:color="auto"/>
            </w:tcBorders>
            <w:shd w:val="clear" w:color="auto" w:fill="auto"/>
            <w:vAlign w:val="center"/>
            <w:hideMark/>
          </w:tcPr>
          <w:p w14:paraId="720F4C24"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67324A" w:rsidRPr="00267425" w14:paraId="529967C5" w14:textId="77777777" w:rsidTr="0067324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386FFE14" w14:textId="77777777" w:rsidR="0067324A" w:rsidRPr="000B2947" w:rsidRDefault="0067324A" w:rsidP="0067324A">
            <w:pPr>
              <w:rPr>
                <w:rFonts w:ascii="Arial" w:hAnsi="Arial" w:cs="Arial"/>
                <w:lang w:eastAsia="zh-CN"/>
              </w:rPr>
            </w:pPr>
            <w:r>
              <w:rPr>
                <w:rFonts w:ascii="Arial" w:hAnsi="Arial" w:cs="Arial"/>
                <w:lang w:eastAsia="zh-CN"/>
              </w:rPr>
              <w:t>8</w:t>
            </w:r>
          </w:p>
        </w:tc>
        <w:tc>
          <w:tcPr>
            <w:tcW w:w="7010" w:type="dxa"/>
            <w:tcBorders>
              <w:top w:val="single" w:sz="4" w:space="0" w:color="auto"/>
              <w:left w:val="nil"/>
              <w:bottom w:val="single" w:sz="4" w:space="0" w:color="auto"/>
              <w:right w:val="single" w:sz="4" w:space="0" w:color="auto"/>
            </w:tcBorders>
            <w:shd w:val="clear" w:color="auto" w:fill="auto"/>
            <w:vAlign w:val="center"/>
          </w:tcPr>
          <w:p w14:paraId="3B730AA6" w14:textId="77777777" w:rsidR="0067324A" w:rsidRPr="00267425" w:rsidRDefault="0067324A" w:rsidP="0067324A">
            <w:pPr>
              <w:jc w:val="left"/>
              <w:rPr>
                <w:rFonts w:ascii="Arial" w:hAnsi="Arial" w:cs="Arial"/>
                <w:lang w:val="en-US" w:eastAsia="zh-CN"/>
              </w:rPr>
            </w:pPr>
            <w:r w:rsidRPr="00267425">
              <w:rPr>
                <w:rFonts w:ascii="Arial" w:hAnsi="Arial" w:cs="Arial"/>
                <w:lang w:val="en-US" w:eastAsia="zh-CN"/>
              </w:rPr>
              <w:t>Ermittle das Zielfeld: B024 = XX_C_CONTRACT_LGDS_CR_ABS.XX_ASSESS_BASIS_CLA</w:t>
            </w:r>
          </w:p>
        </w:tc>
        <w:tc>
          <w:tcPr>
            <w:tcW w:w="2140" w:type="dxa"/>
            <w:tcBorders>
              <w:top w:val="single" w:sz="4" w:space="0" w:color="auto"/>
              <w:left w:val="nil"/>
              <w:bottom w:val="single" w:sz="4" w:space="0" w:color="auto"/>
              <w:right w:val="single" w:sz="4" w:space="0" w:color="auto"/>
            </w:tcBorders>
            <w:shd w:val="clear" w:color="auto" w:fill="auto"/>
            <w:vAlign w:val="center"/>
          </w:tcPr>
          <w:p w14:paraId="476C63C9" w14:textId="77777777" w:rsidR="0067324A" w:rsidRPr="00267425" w:rsidRDefault="0067324A" w:rsidP="0067324A">
            <w:pPr>
              <w:rPr>
                <w:rFonts w:ascii="Arial" w:hAnsi="Arial" w:cs="Arial"/>
                <w:lang w:val="en-US" w:eastAsia="zh-CN"/>
              </w:rPr>
            </w:pPr>
            <w:r w:rsidRPr="000B2947">
              <w:rPr>
                <w:rFonts w:ascii="Arial" w:hAnsi="Arial" w:cs="Arial"/>
                <w:lang w:eastAsia="zh-CN"/>
              </w:rPr>
              <w:t>Zielfeld ist befüllt.</w:t>
            </w:r>
          </w:p>
        </w:tc>
        <w:tc>
          <w:tcPr>
            <w:tcW w:w="1200" w:type="dxa"/>
            <w:tcBorders>
              <w:top w:val="single" w:sz="4" w:space="0" w:color="auto"/>
              <w:left w:val="nil"/>
              <w:bottom w:val="single" w:sz="4" w:space="0" w:color="auto"/>
              <w:right w:val="single" w:sz="4" w:space="0" w:color="auto"/>
            </w:tcBorders>
            <w:shd w:val="clear" w:color="auto" w:fill="auto"/>
            <w:vAlign w:val="center"/>
          </w:tcPr>
          <w:p w14:paraId="243CFBED" w14:textId="77777777" w:rsidR="0067324A" w:rsidRPr="00267425" w:rsidRDefault="0067324A" w:rsidP="0067324A">
            <w:pPr>
              <w:jc w:val="right"/>
              <w:rPr>
                <w:rFonts w:ascii="Arial" w:hAnsi="Arial" w:cs="Arial"/>
                <w:lang w:val="en-US" w:eastAsia="zh-CN"/>
              </w:rPr>
            </w:pPr>
            <w:r>
              <w:rPr>
                <w:rFonts w:ascii="Arial" w:hAnsi="Arial" w:cs="Arial"/>
                <w:lang w:val="en-US" w:eastAsia="zh-CN"/>
              </w:rPr>
              <w:t>ENDE</w:t>
            </w:r>
          </w:p>
        </w:tc>
      </w:tr>
    </w:tbl>
    <w:p w14:paraId="622EE501" w14:textId="77777777" w:rsidR="002D1193" w:rsidRPr="00FC0907" w:rsidRDefault="001D6358" w:rsidP="00FC0907">
      <w:pPr>
        <w:pStyle w:val="Caption"/>
      </w:pPr>
      <w:bookmarkStart w:id="2840" w:name="_Toc132965579"/>
      <w:r>
        <w:t xml:space="preserve">Tabelle </w:t>
      </w:r>
      <w:r w:rsidR="00751F50">
        <w:fldChar w:fldCharType="begin"/>
      </w:r>
      <w:r w:rsidR="00751F50">
        <w:instrText xml:space="preserve"> SEQ Tabelle \* ARABIC </w:instrText>
      </w:r>
      <w:r w:rsidR="00751F50">
        <w:fldChar w:fldCharType="separate"/>
      </w:r>
      <w:r w:rsidR="00003DFB">
        <w:rPr>
          <w:noProof/>
        </w:rPr>
        <w:t>9</w:t>
      </w:r>
      <w:r w:rsidR="00751F50">
        <w:fldChar w:fldCharType="end"/>
      </w:r>
      <w:r>
        <w:t xml:space="preserve">: </w:t>
      </w:r>
      <w:r w:rsidRPr="00B63DEE">
        <w:t>Details der Transformation zur Ermittlung von B024</w:t>
      </w:r>
      <w:bookmarkEnd w:id="2840"/>
    </w:p>
    <w:p w14:paraId="3C143B8B" w14:textId="77777777" w:rsidR="002D1193" w:rsidRDefault="002D1193" w:rsidP="002D1193">
      <w:pPr>
        <w:pStyle w:val="Heading2"/>
      </w:pPr>
      <w:bookmarkStart w:id="2841" w:name="_Toc165633773"/>
      <w:r w:rsidRPr="00E028AB">
        <w:t xml:space="preserve">Bewirtschaftung des Feldes </w:t>
      </w:r>
      <w:r>
        <w:t>PTY002</w:t>
      </w:r>
      <w:bookmarkEnd w:id="2841"/>
    </w:p>
    <w:tbl>
      <w:tblPr>
        <w:tblW w:w="13740" w:type="dxa"/>
        <w:tblInd w:w="75" w:type="dxa"/>
        <w:tblCellMar>
          <w:left w:w="70" w:type="dxa"/>
          <w:right w:w="70" w:type="dxa"/>
        </w:tblCellMar>
        <w:tblLook w:val="04A0" w:firstRow="1" w:lastRow="0" w:firstColumn="1" w:lastColumn="0" w:noHBand="0" w:noVBand="1"/>
      </w:tblPr>
      <w:tblGrid>
        <w:gridCol w:w="3340"/>
        <w:gridCol w:w="4780"/>
        <w:gridCol w:w="3340"/>
        <w:gridCol w:w="2280"/>
      </w:tblGrid>
      <w:tr w:rsidR="00492FB5" w:rsidRPr="00492FB5" w14:paraId="6AEE2D1F" w14:textId="77777777" w:rsidTr="00492FB5">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6F3D17B7"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Rang</w:t>
            </w:r>
          </w:p>
        </w:tc>
        <w:tc>
          <w:tcPr>
            <w:tcW w:w="4780" w:type="dxa"/>
            <w:tcBorders>
              <w:top w:val="single" w:sz="4" w:space="0" w:color="auto"/>
              <w:left w:val="nil"/>
              <w:bottom w:val="single" w:sz="4" w:space="0" w:color="auto"/>
              <w:right w:val="single" w:sz="4" w:space="0" w:color="auto"/>
            </w:tcBorders>
            <w:shd w:val="clear" w:color="000000" w:fill="E6E6E6"/>
            <w:vAlign w:val="center"/>
            <w:hideMark/>
          </w:tcPr>
          <w:p w14:paraId="15C3A79E"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Bedingung / Aktion</w:t>
            </w:r>
          </w:p>
        </w:tc>
        <w:tc>
          <w:tcPr>
            <w:tcW w:w="3340" w:type="dxa"/>
            <w:tcBorders>
              <w:top w:val="single" w:sz="4" w:space="0" w:color="auto"/>
              <w:left w:val="nil"/>
              <w:bottom w:val="single" w:sz="4" w:space="0" w:color="auto"/>
              <w:right w:val="single" w:sz="4" w:space="0" w:color="auto"/>
            </w:tcBorders>
            <w:shd w:val="clear" w:color="000000" w:fill="E6E6E6"/>
            <w:vAlign w:val="center"/>
            <w:hideMark/>
          </w:tcPr>
          <w:p w14:paraId="0E020DAD"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Ergebnis</w:t>
            </w:r>
          </w:p>
        </w:tc>
        <w:tc>
          <w:tcPr>
            <w:tcW w:w="2280" w:type="dxa"/>
            <w:tcBorders>
              <w:top w:val="single" w:sz="4" w:space="0" w:color="auto"/>
              <w:left w:val="nil"/>
              <w:bottom w:val="single" w:sz="4" w:space="0" w:color="auto"/>
              <w:right w:val="single" w:sz="4" w:space="0" w:color="auto"/>
            </w:tcBorders>
            <w:shd w:val="clear" w:color="000000" w:fill="E6E6E6"/>
            <w:vAlign w:val="center"/>
            <w:hideMark/>
          </w:tcPr>
          <w:p w14:paraId="7FD35EF0"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Folgerang</w:t>
            </w:r>
          </w:p>
        </w:tc>
      </w:tr>
      <w:tr w:rsidR="00492FB5" w:rsidRPr="00492FB5" w14:paraId="052AA483" w14:textId="77777777" w:rsidTr="00492FB5">
        <w:trPr>
          <w:trHeight w:val="600"/>
        </w:trPr>
        <w:tc>
          <w:tcPr>
            <w:tcW w:w="3340" w:type="dxa"/>
            <w:vMerge w:val="restart"/>
            <w:tcBorders>
              <w:top w:val="nil"/>
              <w:left w:val="single" w:sz="4" w:space="0" w:color="auto"/>
              <w:bottom w:val="single" w:sz="4" w:space="0" w:color="000000"/>
              <w:right w:val="single" w:sz="4" w:space="0" w:color="auto"/>
            </w:tcBorders>
            <w:shd w:val="clear" w:color="auto" w:fill="auto"/>
            <w:vAlign w:val="center"/>
            <w:hideMark/>
          </w:tcPr>
          <w:p w14:paraId="4E45FBEA" w14:textId="77777777" w:rsidR="00492FB5" w:rsidRPr="004F19FE" w:rsidRDefault="00492FB5" w:rsidP="00492FB5">
            <w:pPr>
              <w:jc w:val="left"/>
              <w:rPr>
                <w:rFonts w:ascii="Calibri" w:hAnsi="Calibri" w:cs="Calibri"/>
                <w:color w:val="000000"/>
                <w:sz w:val="22"/>
                <w:szCs w:val="22"/>
              </w:rPr>
            </w:pPr>
            <w:r w:rsidRPr="004F19FE">
              <w:rPr>
                <w:rFonts w:ascii="Calibri" w:hAnsi="Calibri" w:cs="Calibri"/>
                <w:color w:val="000000"/>
                <w:sz w:val="22"/>
                <w:szCs w:val="22"/>
              </w:rPr>
              <w:t>1</w:t>
            </w:r>
          </w:p>
        </w:tc>
        <w:tc>
          <w:tcPr>
            <w:tcW w:w="4780" w:type="dxa"/>
            <w:vMerge w:val="restart"/>
            <w:tcBorders>
              <w:top w:val="nil"/>
              <w:left w:val="single" w:sz="4" w:space="0" w:color="auto"/>
              <w:bottom w:val="single" w:sz="4" w:space="0" w:color="000000"/>
              <w:right w:val="single" w:sz="4" w:space="0" w:color="auto"/>
            </w:tcBorders>
            <w:shd w:val="clear" w:color="auto" w:fill="auto"/>
            <w:vAlign w:val="center"/>
            <w:hideMark/>
          </w:tcPr>
          <w:p w14:paraId="6DDE315F" w14:textId="77777777" w:rsidR="00492FB5" w:rsidRPr="004F19FE" w:rsidRDefault="00492FB5" w:rsidP="00492FB5">
            <w:pPr>
              <w:jc w:val="left"/>
              <w:rPr>
                <w:rFonts w:ascii="Calibri" w:hAnsi="Calibri" w:cs="Calibri"/>
                <w:b/>
                <w:bCs/>
                <w:color w:val="000000"/>
                <w:sz w:val="22"/>
                <w:szCs w:val="22"/>
              </w:rPr>
            </w:pPr>
            <w:r w:rsidRPr="004F19FE">
              <w:rPr>
                <w:rFonts w:ascii="Calibri" w:hAnsi="Calibri" w:cs="Calibri"/>
                <w:color w:val="000000"/>
                <w:sz w:val="22"/>
                <w:szCs w:val="22"/>
              </w:rPr>
              <w:t>Prüfe folgende Bedingung:</w:t>
            </w:r>
            <w:r w:rsidRPr="004F19FE">
              <w:rPr>
                <w:rFonts w:ascii="Calibri" w:hAnsi="Calibri" w:cs="Calibri"/>
                <w:color w:val="000000"/>
                <w:sz w:val="22"/>
                <w:szCs w:val="22"/>
              </w:rPr>
              <w:br/>
              <w:t>XX_REFI_IND = 'V'</w:t>
            </w:r>
            <w:r w:rsidRPr="004F19FE">
              <w:rPr>
                <w:rFonts w:ascii="Calibri" w:hAnsi="Calibri" w:cs="Calibri"/>
                <w:color w:val="000000"/>
                <w:sz w:val="22"/>
                <w:szCs w:val="22"/>
              </w:rPr>
              <w:br/>
            </w:r>
            <w:r w:rsidRPr="004F19FE">
              <w:rPr>
                <w:rFonts w:ascii="Calibri" w:hAnsi="Calibri" w:cs="Calibri"/>
                <w:b/>
                <w:bCs/>
                <w:color w:val="000000"/>
                <w:sz w:val="22"/>
                <w:szCs w:val="22"/>
              </w:rPr>
              <w:br/>
            </w:r>
            <w:r w:rsidRPr="004F19FE">
              <w:rPr>
                <w:rFonts w:ascii="Calibri" w:hAnsi="Calibri" w:cs="Calibri"/>
                <w:color w:val="000000"/>
                <w:sz w:val="22"/>
                <w:szCs w:val="22"/>
              </w:rPr>
              <w:t>Info: Verwaltungskredit?</w:t>
            </w:r>
          </w:p>
        </w:tc>
        <w:tc>
          <w:tcPr>
            <w:tcW w:w="3340" w:type="dxa"/>
            <w:tcBorders>
              <w:top w:val="nil"/>
              <w:left w:val="nil"/>
              <w:bottom w:val="single" w:sz="4" w:space="0" w:color="auto"/>
              <w:right w:val="single" w:sz="4" w:space="0" w:color="auto"/>
            </w:tcBorders>
            <w:shd w:val="clear" w:color="auto" w:fill="auto"/>
            <w:vAlign w:val="center"/>
            <w:hideMark/>
          </w:tcPr>
          <w:p w14:paraId="001902E6" w14:textId="77777777" w:rsidR="00492FB5" w:rsidRPr="004F19FE" w:rsidRDefault="00492FB5" w:rsidP="00492FB5">
            <w:pPr>
              <w:rPr>
                <w:rFonts w:ascii="Arial" w:hAnsi="Arial" w:cs="Arial"/>
                <w:color w:val="000000"/>
              </w:rPr>
            </w:pPr>
            <w:r w:rsidRPr="004F19FE">
              <w:rPr>
                <w:rFonts w:ascii="Arial" w:hAnsi="Arial" w:cs="Arial"/>
                <w:color w:val="000000"/>
              </w:rPr>
              <w:t>Prüfung war erfolgreich.</w:t>
            </w:r>
          </w:p>
        </w:tc>
        <w:tc>
          <w:tcPr>
            <w:tcW w:w="2280" w:type="dxa"/>
            <w:tcBorders>
              <w:top w:val="nil"/>
              <w:left w:val="nil"/>
              <w:bottom w:val="single" w:sz="4" w:space="0" w:color="auto"/>
              <w:right w:val="single" w:sz="4" w:space="0" w:color="auto"/>
            </w:tcBorders>
            <w:shd w:val="clear" w:color="auto" w:fill="auto"/>
            <w:vAlign w:val="center"/>
            <w:hideMark/>
          </w:tcPr>
          <w:p w14:paraId="5A90EEEB" w14:textId="77777777" w:rsidR="00492FB5" w:rsidRPr="004F19FE" w:rsidRDefault="00492FB5" w:rsidP="00492FB5">
            <w:pPr>
              <w:rPr>
                <w:rFonts w:ascii="Arial" w:hAnsi="Arial" w:cs="Arial"/>
                <w:color w:val="000000"/>
              </w:rPr>
            </w:pPr>
            <w:r w:rsidRPr="004F19FE">
              <w:rPr>
                <w:rFonts w:ascii="Arial" w:hAnsi="Arial" w:cs="Arial"/>
                <w:color w:val="000000"/>
              </w:rPr>
              <w:t>7</w:t>
            </w:r>
          </w:p>
        </w:tc>
      </w:tr>
      <w:tr w:rsidR="00492FB5" w:rsidRPr="00492FB5" w14:paraId="48441792" w14:textId="77777777" w:rsidTr="00492FB5">
        <w:trPr>
          <w:trHeight w:val="615"/>
        </w:trPr>
        <w:tc>
          <w:tcPr>
            <w:tcW w:w="3340" w:type="dxa"/>
            <w:vMerge/>
            <w:tcBorders>
              <w:top w:val="nil"/>
              <w:left w:val="single" w:sz="4" w:space="0" w:color="auto"/>
              <w:bottom w:val="single" w:sz="4" w:space="0" w:color="000000"/>
              <w:right w:val="single" w:sz="4" w:space="0" w:color="auto"/>
            </w:tcBorders>
            <w:vAlign w:val="center"/>
            <w:hideMark/>
          </w:tcPr>
          <w:p w14:paraId="4FF5EF5C" w14:textId="77777777" w:rsidR="00492FB5" w:rsidRPr="004F19FE"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000000"/>
              <w:right w:val="single" w:sz="4" w:space="0" w:color="auto"/>
            </w:tcBorders>
            <w:vAlign w:val="center"/>
            <w:hideMark/>
          </w:tcPr>
          <w:p w14:paraId="28EC77FC" w14:textId="77777777" w:rsidR="00492FB5" w:rsidRPr="004F19FE" w:rsidRDefault="00492FB5" w:rsidP="00492FB5">
            <w:pPr>
              <w:jc w:val="left"/>
              <w:rPr>
                <w:rFonts w:ascii="Calibri" w:hAnsi="Calibri" w:cs="Calibri"/>
                <w:b/>
                <w:bCs/>
                <w:color w:val="000000"/>
                <w:sz w:val="22"/>
                <w:szCs w:val="22"/>
              </w:rPr>
            </w:pPr>
          </w:p>
        </w:tc>
        <w:tc>
          <w:tcPr>
            <w:tcW w:w="3340" w:type="dxa"/>
            <w:tcBorders>
              <w:top w:val="nil"/>
              <w:left w:val="nil"/>
              <w:bottom w:val="single" w:sz="4" w:space="0" w:color="auto"/>
              <w:right w:val="single" w:sz="4" w:space="0" w:color="auto"/>
            </w:tcBorders>
            <w:shd w:val="clear" w:color="auto" w:fill="auto"/>
            <w:vAlign w:val="center"/>
            <w:hideMark/>
          </w:tcPr>
          <w:p w14:paraId="12C3D70A" w14:textId="77777777" w:rsidR="00492FB5" w:rsidRPr="004F19FE" w:rsidRDefault="00492FB5" w:rsidP="00492FB5">
            <w:pPr>
              <w:rPr>
                <w:rFonts w:ascii="Arial" w:hAnsi="Arial" w:cs="Arial"/>
                <w:color w:val="000000"/>
              </w:rPr>
            </w:pPr>
            <w:r w:rsidRPr="004F19FE">
              <w:rPr>
                <w:rFonts w:ascii="Arial" w:hAnsi="Arial" w:cs="Arial"/>
                <w:color w:val="000000"/>
              </w:rPr>
              <w:t>Prüfung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7E1D61F6" w14:textId="77777777" w:rsidR="00492FB5" w:rsidRPr="004F19FE" w:rsidRDefault="00492FB5" w:rsidP="00492FB5">
            <w:pPr>
              <w:rPr>
                <w:rFonts w:ascii="Arial" w:hAnsi="Arial" w:cs="Arial"/>
                <w:color w:val="000000"/>
              </w:rPr>
            </w:pPr>
            <w:r w:rsidRPr="004F19FE">
              <w:rPr>
                <w:rFonts w:ascii="Arial" w:hAnsi="Arial" w:cs="Arial"/>
                <w:color w:val="000000"/>
              </w:rPr>
              <w:t>2</w:t>
            </w:r>
          </w:p>
        </w:tc>
      </w:tr>
      <w:tr w:rsidR="00492FB5" w:rsidRPr="00492FB5" w14:paraId="7C5AFD0F" w14:textId="77777777" w:rsidTr="00492FB5">
        <w:trPr>
          <w:trHeight w:val="615"/>
        </w:trPr>
        <w:tc>
          <w:tcPr>
            <w:tcW w:w="3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74929F5" w14:textId="77777777" w:rsidR="00492FB5" w:rsidRPr="004F19FE" w:rsidRDefault="00492FB5" w:rsidP="00492FB5">
            <w:pPr>
              <w:jc w:val="left"/>
              <w:rPr>
                <w:rFonts w:ascii="Calibri" w:hAnsi="Calibri" w:cs="Calibri"/>
                <w:color w:val="000000"/>
                <w:sz w:val="22"/>
                <w:szCs w:val="22"/>
              </w:rPr>
            </w:pPr>
            <w:r w:rsidRPr="004F19FE">
              <w:rPr>
                <w:rFonts w:ascii="Calibri" w:hAnsi="Calibri" w:cs="Calibri"/>
                <w:color w:val="000000"/>
                <w:sz w:val="22"/>
                <w:szCs w:val="22"/>
              </w:rPr>
              <w:t>2</w:t>
            </w:r>
          </w:p>
        </w:tc>
        <w:tc>
          <w:tcPr>
            <w:tcW w:w="4780" w:type="dxa"/>
            <w:vMerge w:val="restart"/>
            <w:tcBorders>
              <w:top w:val="nil"/>
              <w:left w:val="single" w:sz="4" w:space="0" w:color="auto"/>
              <w:bottom w:val="single" w:sz="4" w:space="0" w:color="000000"/>
              <w:right w:val="single" w:sz="4" w:space="0" w:color="auto"/>
            </w:tcBorders>
            <w:shd w:val="clear" w:color="auto" w:fill="auto"/>
            <w:vAlign w:val="center"/>
            <w:hideMark/>
          </w:tcPr>
          <w:p w14:paraId="4CDB87C0" w14:textId="77777777" w:rsidR="00492FB5" w:rsidRPr="004F19FE" w:rsidRDefault="00492FB5" w:rsidP="00492FB5">
            <w:pPr>
              <w:jc w:val="left"/>
              <w:rPr>
                <w:rFonts w:ascii="Calibri" w:hAnsi="Calibri" w:cs="Calibri"/>
                <w:b/>
                <w:bCs/>
                <w:color w:val="000000"/>
                <w:sz w:val="22"/>
                <w:szCs w:val="22"/>
              </w:rPr>
            </w:pPr>
            <w:r w:rsidRPr="004F19FE">
              <w:rPr>
                <w:rFonts w:ascii="Calibri" w:hAnsi="Calibri" w:cs="Calibri"/>
                <w:color w:val="000000"/>
                <w:sz w:val="22"/>
                <w:szCs w:val="22"/>
              </w:rPr>
              <w:t>Prüfe folgende Bedingung:</w:t>
            </w:r>
            <w:r w:rsidRPr="004F19FE">
              <w:rPr>
                <w:rFonts w:ascii="Calibri" w:hAnsi="Calibri" w:cs="Calibri"/>
                <w:color w:val="000000"/>
                <w:sz w:val="22"/>
                <w:szCs w:val="22"/>
              </w:rPr>
              <w:br/>
              <w:t xml:space="preserve">XX_DELISYST = '106' and </w:t>
            </w:r>
            <w:r w:rsidRPr="004F19FE">
              <w:rPr>
                <w:rFonts w:ascii="Calibri" w:hAnsi="Calibri" w:cs="Calibri"/>
                <w:color w:val="000000"/>
                <w:sz w:val="22"/>
                <w:szCs w:val="22"/>
              </w:rPr>
              <w:lastRenderedPageBreak/>
              <w:t>substr(XX_BALANCE_SHEET_IND,2,2) = '95'</w:t>
            </w:r>
            <w:r w:rsidRPr="004F19FE">
              <w:rPr>
                <w:rFonts w:ascii="Calibri" w:hAnsi="Calibri" w:cs="Calibri"/>
                <w:color w:val="000000"/>
                <w:sz w:val="22"/>
                <w:szCs w:val="22"/>
              </w:rPr>
              <w:br/>
            </w:r>
            <w:r w:rsidRPr="004F19FE">
              <w:rPr>
                <w:rFonts w:ascii="Calibri" w:hAnsi="Calibri" w:cs="Calibri"/>
                <w:b/>
                <w:bCs/>
                <w:color w:val="000000"/>
                <w:sz w:val="22"/>
                <w:szCs w:val="22"/>
              </w:rPr>
              <w:br/>
            </w:r>
            <w:r w:rsidRPr="004F19FE">
              <w:rPr>
                <w:rFonts w:ascii="Calibri" w:hAnsi="Calibri" w:cs="Calibri"/>
                <w:color w:val="000000"/>
                <w:sz w:val="22"/>
                <w:szCs w:val="22"/>
              </w:rPr>
              <w:t>Info: Verwaltungskredit?</w:t>
            </w:r>
          </w:p>
        </w:tc>
        <w:tc>
          <w:tcPr>
            <w:tcW w:w="3340" w:type="dxa"/>
            <w:tcBorders>
              <w:top w:val="nil"/>
              <w:left w:val="nil"/>
              <w:bottom w:val="single" w:sz="4" w:space="0" w:color="auto"/>
              <w:right w:val="single" w:sz="4" w:space="0" w:color="auto"/>
            </w:tcBorders>
            <w:shd w:val="clear" w:color="auto" w:fill="auto"/>
            <w:vAlign w:val="center"/>
            <w:hideMark/>
          </w:tcPr>
          <w:p w14:paraId="1CF3B262" w14:textId="77777777" w:rsidR="00492FB5" w:rsidRPr="004F19FE" w:rsidRDefault="00492FB5" w:rsidP="00492FB5">
            <w:pPr>
              <w:rPr>
                <w:rFonts w:ascii="Arial" w:hAnsi="Arial" w:cs="Arial"/>
                <w:color w:val="000000"/>
              </w:rPr>
            </w:pPr>
            <w:r w:rsidRPr="004F19FE">
              <w:rPr>
                <w:rFonts w:ascii="Arial" w:hAnsi="Arial" w:cs="Arial"/>
                <w:color w:val="000000"/>
              </w:rPr>
              <w:lastRenderedPageBreak/>
              <w:t>Prüfung war erfolgreich.</w:t>
            </w:r>
          </w:p>
        </w:tc>
        <w:tc>
          <w:tcPr>
            <w:tcW w:w="2280" w:type="dxa"/>
            <w:tcBorders>
              <w:top w:val="nil"/>
              <w:left w:val="nil"/>
              <w:bottom w:val="single" w:sz="4" w:space="0" w:color="auto"/>
              <w:right w:val="single" w:sz="4" w:space="0" w:color="auto"/>
            </w:tcBorders>
            <w:shd w:val="clear" w:color="auto" w:fill="auto"/>
            <w:vAlign w:val="center"/>
            <w:hideMark/>
          </w:tcPr>
          <w:p w14:paraId="4C0F2714" w14:textId="77777777" w:rsidR="00492FB5" w:rsidRPr="004F19FE" w:rsidRDefault="00492FB5" w:rsidP="00492FB5">
            <w:pPr>
              <w:rPr>
                <w:rFonts w:ascii="Arial" w:hAnsi="Arial" w:cs="Arial"/>
                <w:color w:val="000000"/>
              </w:rPr>
            </w:pPr>
            <w:r w:rsidRPr="004F19FE">
              <w:rPr>
                <w:rFonts w:ascii="Arial" w:hAnsi="Arial" w:cs="Arial"/>
                <w:color w:val="000000"/>
              </w:rPr>
              <w:t>7</w:t>
            </w:r>
          </w:p>
        </w:tc>
      </w:tr>
      <w:tr w:rsidR="00492FB5" w:rsidRPr="00492FB5" w14:paraId="647004CB" w14:textId="77777777" w:rsidTr="00492FB5">
        <w:trPr>
          <w:trHeight w:val="975"/>
        </w:trPr>
        <w:tc>
          <w:tcPr>
            <w:tcW w:w="3340" w:type="dxa"/>
            <w:vMerge/>
            <w:tcBorders>
              <w:top w:val="nil"/>
              <w:left w:val="single" w:sz="4" w:space="0" w:color="auto"/>
              <w:bottom w:val="single" w:sz="4" w:space="0" w:color="000000"/>
              <w:right w:val="single" w:sz="4" w:space="0" w:color="auto"/>
            </w:tcBorders>
            <w:vAlign w:val="center"/>
            <w:hideMark/>
          </w:tcPr>
          <w:p w14:paraId="49AB1DA3" w14:textId="77777777" w:rsidR="00492FB5" w:rsidRPr="004F19FE"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000000"/>
              <w:right w:val="single" w:sz="4" w:space="0" w:color="auto"/>
            </w:tcBorders>
            <w:vAlign w:val="center"/>
            <w:hideMark/>
          </w:tcPr>
          <w:p w14:paraId="449CD35A" w14:textId="77777777" w:rsidR="00492FB5" w:rsidRPr="004F19FE" w:rsidRDefault="00492FB5" w:rsidP="00492FB5">
            <w:pPr>
              <w:jc w:val="left"/>
              <w:rPr>
                <w:rFonts w:ascii="Calibri" w:hAnsi="Calibri" w:cs="Calibri"/>
                <w:b/>
                <w:bCs/>
                <w:color w:val="000000"/>
                <w:sz w:val="22"/>
                <w:szCs w:val="22"/>
              </w:rPr>
            </w:pPr>
          </w:p>
        </w:tc>
        <w:tc>
          <w:tcPr>
            <w:tcW w:w="3340" w:type="dxa"/>
            <w:tcBorders>
              <w:top w:val="nil"/>
              <w:left w:val="nil"/>
              <w:bottom w:val="single" w:sz="4" w:space="0" w:color="auto"/>
              <w:right w:val="single" w:sz="4" w:space="0" w:color="auto"/>
            </w:tcBorders>
            <w:shd w:val="clear" w:color="auto" w:fill="auto"/>
            <w:vAlign w:val="center"/>
            <w:hideMark/>
          </w:tcPr>
          <w:p w14:paraId="4F64F511" w14:textId="77777777" w:rsidR="00492FB5" w:rsidRPr="004F19FE" w:rsidRDefault="00492FB5" w:rsidP="00492FB5">
            <w:pPr>
              <w:rPr>
                <w:rFonts w:ascii="Arial" w:hAnsi="Arial" w:cs="Arial"/>
                <w:color w:val="000000"/>
              </w:rPr>
            </w:pPr>
            <w:r w:rsidRPr="004F19FE">
              <w:rPr>
                <w:rFonts w:ascii="Arial" w:hAnsi="Arial" w:cs="Arial"/>
                <w:color w:val="000000"/>
              </w:rPr>
              <w:t>Prüfung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6F1A710D" w14:textId="77777777" w:rsidR="00492FB5" w:rsidRPr="004F19FE" w:rsidRDefault="00492FB5" w:rsidP="00492FB5">
            <w:pPr>
              <w:rPr>
                <w:rFonts w:ascii="Arial" w:hAnsi="Arial" w:cs="Arial"/>
                <w:color w:val="000000"/>
              </w:rPr>
            </w:pPr>
            <w:r w:rsidRPr="004F19FE">
              <w:rPr>
                <w:rFonts w:ascii="Arial" w:hAnsi="Arial" w:cs="Arial"/>
                <w:color w:val="000000"/>
              </w:rPr>
              <w:t>3</w:t>
            </w:r>
          </w:p>
        </w:tc>
      </w:tr>
      <w:tr w:rsidR="00492FB5" w:rsidRPr="00492FB5" w14:paraId="1B0DCC35" w14:textId="77777777" w:rsidTr="00492FB5">
        <w:trPr>
          <w:trHeight w:val="630"/>
        </w:trPr>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14:paraId="3874D05D"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3</w:t>
            </w:r>
          </w:p>
        </w:tc>
        <w:tc>
          <w:tcPr>
            <w:tcW w:w="4780" w:type="dxa"/>
            <w:vMerge w:val="restart"/>
            <w:tcBorders>
              <w:top w:val="nil"/>
              <w:left w:val="single" w:sz="4" w:space="0" w:color="auto"/>
              <w:bottom w:val="single" w:sz="4" w:space="0" w:color="auto"/>
              <w:right w:val="single" w:sz="4" w:space="0" w:color="auto"/>
            </w:tcBorders>
            <w:shd w:val="clear" w:color="auto" w:fill="auto"/>
            <w:vAlign w:val="center"/>
            <w:hideMark/>
          </w:tcPr>
          <w:p w14:paraId="746A59D9" w14:textId="77777777" w:rsidR="00492FB5" w:rsidRPr="00492FB5" w:rsidRDefault="00492FB5" w:rsidP="00492FB5">
            <w:pPr>
              <w:jc w:val="left"/>
              <w:rPr>
                <w:rFonts w:ascii="Arial" w:hAnsi="Arial" w:cs="Arial"/>
                <w:color w:val="000000"/>
              </w:rPr>
            </w:pPr>
            <w:r w:rsidRPr="00B110BE">
              <w:rPr>
                <w:rFonts w:ascii="Arial" w:hAnsi="Arial" w:cs="Arial"/>
                <w:color w:val="000000"/>
              </w:rPr>
              <w:t>Prüfe folgende Bedingung:</w:t>
            </w:r>
            <w:r w:rsidRPr="00B110BE">
              <w:rPr>
                <w:rFonts w:ascii="Arial" w:hAnsi="Arial" w:cs="Arial"/>
                <w:color w:val="000000"/>
              </w:rPr>
              <w:br/>
            </w:r>
            <w:r w:rsidRPr="00B110BE">
              <w:rPr>
                <w:rFonts w:ascii="Arial" w:hAnsi="Arial" w:cs="Arial"/>
                <w:color w:val="000000"/>
              </w:rPr>
              <w:br/>
              <w:t xml:space="preserve">XX_PRODUCT_TYPE_2_ORIG_IND is not  NULL and XX_PRODUCT_TYPE_2_ORIG_IND  != </w:t>
            </w:r>
            <w:r w:rsidRPr="00492FB5">
              <w:rPr>
                <w:rFonts w:ascii="Arial" w:hAnsi="Arial" w:cs="Arial"/>
                <w:color w:val="000000"/>
              </w:rPr>
              <w:t>'^'</w:t>
            </w:r>
            <w:r w:rsidRPr="00492FB5">
              <w:rPr>
                <w:rFonts w:ascii="Arial" w:hAnsi="Arial" w:cs="Arial"/>
                <w:color w:val="000000"/>
              </w:rPr>
              <w:br/>
            </w:r>
            <w:r w:rsidRPr="00492FB5">
              <w:rPr>
                <w:rFonts w:ascii="Arial" w:hAnsi="Arial" w:cs="Arial"/>
                <w:color w:val="000000"/>
              </w:rPr>
              <w:br/>
              <w:t>Info: PRODUCT_TYPE_2_ORIG_IND = Ergänzende Aufschlüsselung zur übergreifenden Produktart (PRODUCT-TYPE_CDB)</w:t>
            </w:r>
          </w:p>
        </w:tc>
        <w:tc>
          <w:tcPr>
            <w:tcW w:w="3340" w:type="dxa"/>
            <w:tcBorders>
              <w:top w:val="nil"/>
              <w:left w:val="nil"/>
              <w:bottom w:val="single" w:sz="4" w:space="0" w:color="auto"/>
              <w:right w:val="single" w:sz="4" w:space="0" w:color="auto"/>
            </w:tcBorders>
            <w:shd w:val="clear" w:color="auto" w:fill="auto"/>
            <w:vAlign w:val="center"/>
            <w:hideMark/>
          </w:tcPr>
          <w:p w14:paraId="2F05C069" w14:textId="77777777" w:rsidR="00492FB5" w:rsidRPr="00492FB5" w:rsidRDefault="00492FB5" w:rsidP="00492FB5">
            <w:pPr>
              <w:rPr>
                <w:rFonts w:ascii="Arial" w:hAnsi="Arial" w:cs="Arial"/>
                <w:color w:val="000000"/>
              </w:rPr>
            </w:pPr>
            <w:r w:rsidRPr="00492FB5">
              <w:rPr>
                <w:rFonts w:ascii="Arial" w:hAnsi="Arial" w:cs="Arial"/>
                <w:color w:val="000000"/>
              </w:rPr>
              <w:t>Prüfung war erfolgreich.</w:t>
            </w:r>
          </w:p>
        </w:tc>
        <w:tc>
          <w:tcPr>
            <w:tcW w:w="2280" w:type="dxa"/>
            <w:tcBorders>
              <w:top w:val="nil"/>
              <w:left w:val="nil"/>
              <w:bottom w:val="single" w:sz="4" w:space="0" w:color="auto"/>
              <w:right w:val="single" w:sz="4" w:space="0" w:color="auto"/>
            </w:tcBorders>
            <w:shd w:val="clear" w:color="auto" w:fill="auto"/>
            <w:vAlign w:val="center"/>
            <w:hideMark/>
          </w:tcPr>
          <w:p w14:paraId="0AB34940" w14:textId="77777777" w:rsidR="00492FB5" w:rsidRPr="00492FB5" w:rsidRDefault="00492FB5" w:rsidP="00492FB5">
            <w:pPr>
              <w:rPr>
                <w:rFonts w:ascii="Arial" w:hAnsi="Arial" w:cs="Arial"/>
                <w:color w:val="000000"/>
              </w:rPr>
            </w:pPr>
            <w:r w:rsidRPr="00492FB5">
              <w:rPr>
                <w:rFonts w:ascii="Arial" w:hAnsi="Arial" w:cs="Arial"/>
                <w:color w:val="000000"/>
              </w:rPr>
              <w:t>4</w:t>
            </w:r>
          </w:p>
        </w:tc>
      </w:tr>
      <w:tr w:rsidR="00492FB5" w:rsidRPr="00492FB5" w14:paraId="09E46788" w14:textId="77777777" w:rsidTr="00492FB5">
        <w:trPr>
          <w:trHeight w:val="1590"/>
        </w:trPr>
        <w:tc>
          <w:tcPr>
            <w:tcW w:w="3340" w:type="dxa"/>
            <w:vMerge/>
            <w:tcBorders>
              <w:top w:val="nil"/>
              <w:left w:val="single" w:sz="4" w:space="0" w:color="auto"/>
              <w:bottom w:val="single" w:sz="4" w:space="0" w:color="auto"/>
              <w:right w:val="single" w:sz="4" w:space="0" w:color="auto"/>
            </w:tcBorders>
            <w:vAlign w:val="center"/>
            <w:hideMark/>
          </w:tcPr>
          <w:p w14:paraId="7B5FCA51" w14:textId="77777777" w:rsidR="00492FB5" w:rsidRPr="00492FB5"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auto"/>
              <w:right w:val="single" w:sz="4" w:space="0" w:color="auto"/>
            </w:tcBorders>
            <w:vAlign w:val="center"/>
            <w:hideMark/>
          </w:tcPr>
          <w:p w14:paraId="24E1870E" w14:textId="77777777" w:rsidR="00492FB5" w:rsidRPr="00492FB5" w:rsidRDefault="00492FB5" w:rsidP="00492FB5">
            <w:pPr>
              <w:jc w:val="left"/>
              <w:rPr>
                <w:rFonts w:ascii="Arial" w:hAnsi="Arial" w:cs="Arial"/>
                <w:color w:val="000000"/>
              </w:rPr>
            </w:pPr>
          </w:p>
        </w:tc>
        <w:tc>
          <w:tcPr>
            <w:tcW w:w="3340" w:type="dxa"/>
            <w:tcBorders>
              <w:top w:val="nil"/>
              <w:left w:val="nil"/>
              <w:bottom w:val="single" w:sz="4" w:space="0" w:color="auto"/>
              <w:right w:val="single" w:sz="4" w:space="0" w:color="auto"/>
            </w:tcBorders>
            <w:shd w:val="clear" w:color="auto" w:fill="auto"/>
            <w:vAlign w:val="center"/>
            <w:hideMark/>
          </w:tcPr>
          <w:p w14:paraId="7B06E0D9" w14:textId="77777777" w:rsidR="00492FB5" w:rsidRPr="00492FB5" w:rsidRDefault="00492FB5" w:rsidP="00492FB5">
            <w:pPr>
              <w:rPr>
                <w:rFonts w:ascii="Arial" w:hAnsi="Arial" w:cs="Arial"/>
                <w:color w:val="000000"/>
              </w:rPr>
            </w:pPr>
            <w:r w:rsidRPr="00492FB5">
              <w:rPr>
                <w:rFonts w:ascii="Arial" w:hAnsi="Arial" w:cs="Arial"/>
                <w:color w:val="000000"/>
              </w:rPr>
              <w:t>Prüfung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51ECF0F2" w14:textId="77777777" w:rsidR="00492FB5" w:rsidRPr="00492FB5" w:rsidRDefault="00492FB5" w:rsidP="00492FB5">
            <w:pPr>
              <w:rPr>
                <w:rFonts w:ascii="Arial" w:hAnsi="Arial" w:cs="Arial"/>
                <w:color w:val="000000"/>
              </w:rPr>
            </w:pPr>
            <w:r w:rsidRPr="00492FB5">
              <w:rPr>
                <w:rFonts w:ascii="Arial" w:hAnsi="Arial" w:cs="Arial"/>
                <w:color w:val="000000"/>
              </w:rPr>
              <w:t>5</w:t>
            </w:r>
          </w:p>
        </w:tc>
      </w:tr>
      <w:tr w:rsidR="00492FB5" w:rsidRPr="00492FB5" w14:paraId="52699492" w14:textId="77777777" w:rsidTr="00492FB5">
        <w:trPr>
          <w:trHeight w:val="600"/>
        </w:trPr>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14:paraId="1A648A4D"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4</w:t>
            </w:r>
          </w:p>
        </w:tc>
        <w:tc>
          <w:tcPr>
            <w:tcW w:w="4780" w:type="dxa"/>
            <w:vMerge w:val="restart"/>
            <w:tcBorders>
              <w:top w:val="nil"/>
              <w:left w:val="single" w:sz="4" w:space="0" w:color="auto"/>
              <w:bottom w:val="single" w:sz="4" w:space="0" w:color="auto"/>
              <w:right w:val="single" w:sz="4" w:space="0" w:color="auto"/>
            </w:tcBorders>
            <w:shd w:val="clear" w:color="auto" w:fill="auto"/>
            <w:vAlign w:val="center"/>
            <w:hideMark/>
          </w:tcPr>
          <w:p w14:paraId="1E1A60CD" w14:textId="77777777" w:rsidR="00492FB5" w:rsidRPr="00492FB5" w:rsidRDefault="00492FB5" w:rsidP="00492FB5">
            <w:pPr>
              <w:jc w:val="left"/>
              <w:rPr>
                <w:rFonts w:ascii="Arial" w:hAnsi="Arial" w:cs="Arial"/>
                <w:color w:val="000000"/>
              </w:rPr>
            </w:pPr>
            <w:r w:rsidRPr="00492FB5">
              <w:rPr>
                <w:rFonts w:ascii="Arial" w:hAnsi="Arial" w:cs="Arial"/>
                <w:color w:val="000000"/>
              </w:rPr>
              <w:t>Zugriff auf Tabelle XX_MAP_PTY002 mit  XX_PRODUCT_TYPE_CDB und XX_PRODUCT_TYPE_2_ORIG_IND</w:t>
            </w:r>
          </w:p>
        </w:tc>
        <w:tc>
          <w:tcPr>
            <w:tcW w:w="3340" w:type="dxa"/>
            <w:tcBorders>
              <w:top w:val="nil"/>
              <w:left w:val="nil"/>
              <w:bottom w:val="single" w:sz="4" w:space="0" w:color="auto"/>
              <w:right w:val="single" w:sz="4" w:space="0" w:color="auto"/>
            </w:tcBorders>
            <w:shd w:val="clear" w:color="auto" w:fill="auto"/>
            <w:vAlign w:val="center"/>
            <w:hideMark/>
          </w:tcPr>
          <w:p w14:paraId="75004E1E" w14:textId="77777777" w:rsidR="00492FB5" w:rsidRPr="00492FB5" w:rsidRDefault="00492FB5" w:rsidP="00492FB5">
            <w:pPr>
              <w:rPr>
                <w:rFonts w:ascii="Arial" w:hAnsi="Arial" w:cs="Arial"/>
                <w:color w:val="000000"/>
              </w:rPr>
            </w:pPr>
            <w:r w:rsidRPr="00492FB5">
              <w:rPr>
                <w:rFonts w:ascii="Arial" w:hAnsi="Arial" w:cs="Arial"/>
                <w:color w:val="000000"/>
              </w:rPr>
              <w:t>Zugriff war erfolgreich -&gt; 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27C1D733" w14:textId="77777777" w:rsidR="00492FB5" w:rsidRPr="00492FB5" w:rsidRDefault="00492FB5" w:rsidP="00492FB5">
            <w:pPr>
              <w:rPr>
                <w:rFonts w:ascii="Arial" w:hAnsi="Arial" w:cs="Arial"/>
                <w:color w:val="000000"/>
              </w:rPr>
            </w:pPr>
            <w:r w:rsidRPr="00492FB5">
              <w:rPr>
                <w:rFonts w:ascii="Arial" w:hAnsi="Arial" w:cs="Arial"/>
                <w:color w:val="000000"/>
              </w:rPr>
              <w:t>ENDE</w:t>
            </w:r>
          </w:p>
        </w:tc>
      </w:tr>
      <w:tr w:rsidR="00492FB5" w:rsidRPr="00492FB5" w14:paraId="38133F17" w14:textId="77777777" w:rsidTr="00492FB5">
        <w:trPr>
          <w:trHeight w:val="540"/>
        </w:trPr>
        <w:tc>
          <w:tcPr>
            <w:tcW w:w="3340" w:type="dxa"/>
            <w:vMerge/>
            <w:tcBorders>
              <w:top w:val="nil"/>
              <w:left w:val="single" w:sz="4" w:space="0" w:color="auto"/>
              <w:bottom w:val="single" w:sz="4" w:space="0" w:color="auto"/>
              <w:right w:val="single" w:sz="4" w:space="0" w:color="auto"/>
            </w:tcBorders>
            <w:vAlign w:val="center"/>
            <w:hideMark/>
          </w:tcPr>
          <w:p w14:paraId="37758519" w14:textId="77777777" w:rsidR="00492FB5" w:rsidRPr="00492FB5"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auto"/>
              <w:right w:val="single" w:sz="4" w:space="0" w:color="auto"/>
            </w:tcBorders>
            <w:vAlign w:val="center"/>
            <w:hideMark/>
          </w:tcPr>
          <w:p w14:paraId="327FE4AD" w14:textId="77777777" w:rsidR="00492FB5" w:rsidRPr="00492FB5" w:rsidRDefault="00492FB5" w:rsidP="00492FB5">
            <w:pPr>
              <w:jc w:val="left"/>
              <w:rPr>
                <w:rFonts w:ascii="Arial" w:hAnsi="Arial" w:cs="Arial"/>
                <w:color w:val="000000"/>
              </w:rPr>
            </w:pPr>
          </w:p>
        </w:tc>
        <w:tc>
          <w:tcPr>
            <w:tcW w:w="3340" w:type="dxa"/>
            <w:tcBorders>
              <w:top w:val="nil"/>
              <w:left w:val="nil"/>
              <w:bottom w:val="single" w:sz="4" w:space="0" w:color="auto"/>
              <w:right w:val="single" w:sz="4" w:space="0" w:color="auto"/>
            </w:tcBorders>
            <w:shd w:val="clear" w:color="auto" w:fill="auto"/>
            <w:vAlign w:val="center"/>
            <w:hideMark/>
          </w:tcPr>
          <w:p w14:paraId="6F749D75" w14:textId="77777777" w:rsidR="00492FB5" w:rsidRPr="00492FB5" w:rsidRDefault="00492FB5" w:rsidP="00492FB5">
            <w:pPr>
              <w:rPr>
                <w:rFonts w:ascii="Arial" w:hAnsi="Arial" w:cs="Arial"/>
                <w:color w:val="000000"/>
              </w:rPr>
            </w:pPr>
            <w:r w:rsidRPr="00492FB5">
              <w:rPr>
                <w:rFonts w:ascii="Arial" w:hAnsi="Arial" w:cs="Arial"/>
                <w:color w:val="000000"/>
              </w:rPr>
              <w:t>Zugriff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67C97ED2" w14:textId="77777777" w:rsidR="00492FB5" w:rsidRPr="00492FB5" w:rsidRDefault="00492FB5" w:rsidP="00492FB5">
            <w:pPr>
              <w:rPr>
                <w:rFonts w:ascii="Arial" w:hAnsi="Arial" w:cs="Arial"/>
                <w:color w:val="000000"/>
              </w:rPr>
            </w:pPr>
            <w:r w:rsidRPr="00492FB5">
              <w:rPr>
                <w:rFonts w:ascii="Arial" w:hAnsi="Arial" w:cs="Arial"/>
                <w:color w:val="000000"/>
              </w:rPr>
              <w:t>5</w:t>
            </w:r>
          </w:p>
        </w:tc>
      </w:tr>
      <w:tr w:rsidR="00492FB5" w:rsidRPr="00492FB5" w14:paraId="23E76EFB" w14:textId="77777777" w:rsidTr="00492FB5">
        <w:trPr>
          <w:trHeight w:val="750"/>
        </w:trPr>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14:paraId="55683869"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5</w:t>
            </w:r>
          </w:p>
        </w:tc>
        <w:tc>
          <w:tcPr>
            <w:tcW w:w="4780" w:type="dxa"/>
            <w:vMerge w:val="restart"/>
            <w:tcBorders>
              <w:top w:val="nil"/>
              <w:left w:val="single" w:sz="4" w:space="0" w:color="auto"/>
              <w:bottom w:val="single" w:sz="4" w:space="0" w:color="auto"/>
              <w:right w:val="single" w:sz="4" w:space="0" w:color="auto"/>
            </w:tcBorders>
            <w:shd w:val="clear" w:color="auto" w:fill="auto"/>
            <w:vAlign w:val="center"/>
            <w:hideMark/>
          </w:tcPr>
          <w:p w14:paraId="1A48F2EE" w14:textId="77777777" w:rsidR="00492FB5" w:rsidRPr="00492FB5" w:rsidRDefault="00492FB5" w:rsidP="00492FB5">
            <w:pPr>
              <w:jc w:val="left"/>
              <w:rPr>
                <w:rFonts w:ascii="Arial" w:hAnsi="Arial" w:cs="Arial"/>
                <w:color w:val="000000"/>
              </w:rPr>
            </w:pPr>
            <w:r w:rsidRPr="00492FB5">
              <w:rPr>
                <w:rFonts w:ascii="Arial" w:hAnsi="Arial" w:cs="Arial"/>
                <w:color w:val="000000"/>
              </w:rPr>
              <w:t>Zugriff auf Tabelle XX_MAP_PTY002 mit  XX_PRODUCT_TYPE_CDB</w:t>
            </w:r>
            <w:r w:rsidRPr="00492FB5">
              <w:rPr>
                <w:rFonts w:ascii="Arial" w:hAnsi="Arial" w:cs="Arial"/>
                <w:color w:val="000000"/>
              </w:rPr>
              <w:br/>
              <w:t>XX_PRODUCT_TYPE_2_ORIG_IND is NULL</w:t>
            </w:r>
            <w:r w:rsidRPr="00492FB5">
              <w:rPr>
                <w:rFonts w:ascii="Arial" w:hAnsi="Arial" w:cs="Arial"/>
                <w:color w:val="000000"/>
              </w:rPr>
              <w:br/>
            </w:r>
            <w:r w:rsidRPr="00492FB5">
              <w:rPr>
                <w:rFonts w:ascii="Arial" w:hAnsi="Arial" w:cs="Arial"/>
                <w:color w:val="000000"/>
              </w:rPr>
              <w:br/>
              <w:t>Info: PRODUCT_TYPE_CDB = Eindeutige Produktart über alle angelieferten Strukturen im FRDWH (CDB_STRUCT)</w:t>
            </w:r>
          </w:p>
        </w:tc>
        <w:tc>
          <w:tcPr>
            <w:tcW w:w="3340" w:type="dxa"/>
            <w:tcBorders>
              <w:top w:val="nil"/>
              <w:left w:val="nil"/>
              <w:bottom w:val="single" w:sz="4" w:space="0" w:color="auto"/>
              <w:right w:val="single" w:sz="4" w:space="0" w:color="auto"/>
            </w:tcBorders>
            <w:shd w:val="clear" w:color="auto" w:fill="auto"/>
            <w:vAlign w:val="center"/>
            <w:hideMark/>
          </w:tcPr>
          <w:p w14:paraId="7B9C65AE" w14:textId="77777777" w:rsidR="00492FB5" w:rsidRPr="00492FB5" w:rsidRDefault="00492FB5" w:rsidP="00492FB5">
            <w:pPr>
              <w:rPr>
                <w:rFonts w:ascii="Arial" w:hAnsi="Arial" w:cs="Arial"/>
                <w:color w:val="000000"/>
              </w:rPr>
            </w:pPr>
            <w:r w:rsidRPr="00492FB5">
              <w:rPr>
                <w:rFonts w:ascii="Arial" w:hAnsi="Arial" w:cs="Arial"/>
                <w:color w:val="000000"/>
              </w:rPr>
              <w:t>Zugriff war erfolgreich -&gt; 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39F5C085" w14:textId="77777777" w:rsidR="00492FB5" w:rsidRPr="00492FB5" w:rsidRDefault="00492FB5" w:rsidP="00492FB5">
            <w:pPr>
              <w:rPr>
                <w:rFonts w:ascii="Arial" w:hAnsi="Arial" w:cs="Arial"/>
                <w:color w:val="000000"/>
              </w:rPr>
            </w:pPr>
            <w:r w:rsidRPr="00492FB5">
              <w:rPr>
                <w:rFonts w:ascii="Arial" w:hAnsi="Arial" w:cs="Arial"/>
                <w:color w:val="000000"/>
              </w:rPr>
              <w:t>ENDE</w:t>
            </w:r>
          </w:p>
        </w:tc>
      </w:tr>
      <w:tr w:rsidR="00492FB5" w:rsidRPr="00492FB5" w14:paraId="5163CD9F" w14:textId="77777777" w:rsidTr="00492FB5">
        <w:trPr>
          <w:trHeight w:val="1219"/>
        </w:trPr>
        <w:tc>
          <w:tcPr>
            <w:tcW w:w="3340" w:type="dxa"/>
            <w:vMerge/>
            <w:tcBorders>
              <w:top w:val="nil"/>
              <w:left w:val="single" w:sz="4" w:space="0" w:color="auto"/>
              <w:bottom w:val="single" w:sz="4" w:space="0" w:color="auto"/>
              <w:right w:val="single" w:sz="4" w:space="0" w:color="auto"/>
            </w:tcBorders>
            <w:vAlign w:val="center"/>
            <w:hideMark/>
          </w:tcPr>
          <w:p w14:paraId="009963A9" w14:textId="77777777" w:rsidR="00492FB5" w:rsidRPr="00492FB5"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auto"/>
              <w:right w:val="single" w:sz="4" w:space="0" w:color="auto"/>
            </w:tcBorders>
            <w:vAlign w:val="center"/>
            <w:hideMark/>
          </w:tcPr>
          <w:p w14:paraId="17910105" w14:textId="77777777" w:rsidR="00492FB5" w:rsidRPr="00492FB5" w:rsidRDefault="00492FB5" w:rsidP="00492FB5">
            <w:pPr>
              <w:jc w:val="left"/>
              <w:rPr>
                <w:rFonts w:ascii="Arial" w:hAnsi="Arial" w:cs="Arial"/>
                <w:color w:val="000000"/>
              </w:rPr>
            </w:pPr>
          </w:p>
        </w:tc>
        <w:tc>
          <w:tcPr>
            <w:tcW w:w="3340" w:type="dxa"/>
            <w:tcBorders>
              <w:top w:val="nil"/>
              <w:left w:val="nil"/>
              <w:bottom w:val="single" w:sz="4" w:space="0" w:color="auto"/>
              <w:right w:val="single" w:sz="4" w:space="0" w:color="auto"/>
            </w:tcBorders>
            <w:shd w:val="clear" w:color="auto" w:fill="auto"/>
            <w:vAlign w:val="center"/>
            <w:hideMark/>
          </w:tcPr>
          <w:p w14:paraId="30E0E041" w14:textId="77777777" w:rsidR="00492FB5" w:rsidRPr="00492FB5" w:rsidRDefault="00492FB5" w:rsidP="00492FB5">
            <w:pPr>
              <w:rPr>
                <w:rFonts w:ascii="Arial" w:hAnsi="Arial" w:cs="Arial"/>
                <w:color w:val="000000"/>
              </w:rPr>
            </w:pPr>
            <w:r w:rsidRPr="00492FB5">
              <w:rPr>
                <w:rFonts w:ascii="Arial" w:hAnsi="Arial" w:cs="Arial"/>
                <w:color w:val="000000"/>
              </w:rPr>
              <w:t>Zugriff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3E07EEE0" w14:textId="77777777" w:rsidR="00492FB5" w:rsidRPr="00492FB5" w:rsidRDefault="00492FB5" w:rsidP="00492FB5">
            <w:pPr>
              <w:rPr>
                <w:rFonts w:ascii="Arial" w:hAnsi="Arial" w:cs="Arial"/>
                <w:color w:val="000000"/>
              </w:rPr>
            </w:pPr>
            <w:r w:rsidRPr="00492FB5">
              <w:rPr>
                <w:rFonts w:ascii="Arial" w:hAnsi="Arial" w:cs="Arial"/>
                <w:color w:val="000000"/>
              </w:rPr>
              <w:t>6</w:t>
            </w:r>
          </w:p>
        </w:tc>
      </w:tr>
      <w:tr w:rsidR="00492FB5" w:rsidRPr="00492FB5" w14:paraId="111D5EF8" w14:textId="77777777" w:rsidTr="00492FB5">
        <w:trPr>
          <w:trHeight w:val="117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7CD41E6E"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6</w:t>
            </w:r>
          </w:p>
        </w:tc>
        <w:tc>
          <w:tcPr>
            <w:tcW w:w="4780" w:type="dxa"/>
            <w:tcBorders>
              <w:top w:val="nil"/>
              <w:left w:val="nil"/>
              <w:bottom w:val="single" w:sz="4" w:space="0" w:color="auto"/>
              <w:right w:val="single" w:sz="4" w:space="0" w:color="auto"/>
            </w:tcBorders>
            <w:shd w:val="clear" w:color="auto" w:fill="auto"/>
            <w:vAlign w:val="center"/>
            <w:hideMark/>
          </w:tcPr>
          <w:p w14:paraId="70A061B6" w14:textId="77777777" w:rsidR="00492FB5" w:rsidRPr="00046593" w:rsidRDefault="00492FB5" w:rsidP="00492FB5">
            <w:pPr>
              <w:rPr>
                <w:rFonts w:ascii="Arial" w:hAnsi="Arial" w:cs="Arial"/>
                <w:color w:val="000000"/>
              </w:rPr>
            </w:pPr>
            <w:r w:rsidRPr="00046593">
              <w:rPr>
                <w:rFonts w:ascii="Arial" w:hAnsi="Arial" w:cs="Arial"/>
                <w:color w:val="000000"/>
              </w:rPr>
              <w:t>Ermittle das Zielfeld: PTY002 = 1</w:t>
            </w:r>
            <w:r w:rsidRPr="00046593">
              <w:rPr>
                <w:rFonts w:ascii="Arial" w:hAnsi="Arial" w:cs="Arial"/>
                <w:color w:val="000000"/>
              </w:rPr>
              <w:br/>
            </w:r>
            <w:r w:rsidRPr="00046593">
              <w:rPr>
                <w:rFonts w:ascii="Arial" w:hAnsi="Arial" w:cs="Arial"/>
                <w:color w:val="000000"/>
              </w:rPr>
              <w:br/>
            </w:r>
            <w:r w:rsidRPr="004F19FE">
              <w:rPr>
                <w:rFonts w:ascii="Arial" w:hAnsi="Arial" w:cs="Arial"/>
                <w:color w:val="000000"/>
              </w:rPr>
              <w:t xml:space="preserve">Fehlerprotokollierung Error ID </w:t>
            </w:r>
            <w:del w:id="2842" w:author="Bauer, Felix (GM-F)" w:date="2024-05-14T13:06:00Z">
              <w:r w:rsidRPr="004F19FE" w:rsidDel="00E32AF6">
                <w:rPr>
                  <w:rFonts w:ascii="Arial" w:hAnsi="Arial" w:cs="Arial"/>
                  <w:color w:val="000000"/>
                </w:rPr>
                <w:delText xml:space="preserve">XX,  </w:delText>
              </w:r>
            </w:del>
            <w:ins w:id="2843" w:author="Bauer, Felix (GM-F)" w:date="2024-05-14T13:06:00Z">
              <w:r w:rsidR="00E32AF6">
                <w:rPr>
                  <w:rFonts w:ascii="Arial" w:hAnsi="Arial" w:cs="Arial"/>
                  <w:color w:val="000000"/>
                </w:rPr>
                <w:t>1001</w:t>
              </w:r>
              <w:r w:rsidR="00E32AF6" w:rsidRPr="004F19FE">
                <w:rPr>
                  <w:rFonts w:ascii="Arial" w:hAnsi="Arial" w:cs="Arial"/>
                  <w:color w:val="000000"/>
                </w:rPr>
                <w:t xml:space="preserve"> </w:t>
              </w:r>
            </w:ins>
            <w:r w:rsidRPr="004F19FE">
              <w:rPr>
                <w:rFonts w:ascii="Arial" w:hAnsi="Arial" w:cs="Arial"/>
                <w:color w:val="000000"/>
              </w:rPr>
              <w:t>#DQ.</w:t>
            </w:r>
          </w:p>
        </w:tc>
        <w:tc>
          <w:tcPr>
            <w:tcW w:w="3340" w:type="dxa"/>
            <w:tcBorders>
              <w:top w:val="nil"/>
              <w:left w:val="nil"/>
              <w:bottom w:val="single" w:sz="4" w:space="0" w:color="auto"/>
              <w:right w:val="single" w:sz="4" w:space="0" w:color="auto"/>
            </w:tcBorders>
            <w:shd w:val="clear" w:color="auto" w:fill="auto"/>
            <w:vAlign w:val="center"/>
            <w:hideMark/>
          </w:tcPr>
          <w:p w14:paraId="53D177C8" w14:textId="77777777" w:rsidR="00492FB5" w:rsidRPr="00046593" w:rsidRDefault="00492FB5" w:rsidP="00492FB5">
            <w:pPr>
              <w:rPr>
                <w:rFonts w:ascii="Arial" w:hAnsi="Arial" w:cs="Arial"/>
                <w:color w:val="000000"/>
              </w:rPr>
            </w:pPr>
            <w:r w:rsidRPr="00046593">
              <w:rPr>
                <w:rFonts w:ascii="Arial" w:hAnsi="Arial" w:cs="Arial"/>
                <w:color w:val="000000"/>
              </w:rPr>
              <w:t>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25ED0674" w14:textId="77777777" w:rsidR="00492FB5" w:rsidRPr="00046593" w:rsidRDefault="00492FB5" w:rsidP="00492FB5">
            <w:pPr>
              <w:rPr>
                <w:rFonts w:ascii="Arial" w:hAnsi="Arial" w:cs="Arial"/>
                <w:color w:val="000000"/>
              </w:rPr>
            </w:pPr>
            <w:r w:rsidRPr="00046593">
              <w:rPr>
                <w:rFonts w:ascii="Arial" w:hAnsi="Arial" w:cs="Arial"/>
                <w:color w:val="000000"/>
              </w:rPr>
              <w:t>ENDE</w:t>
            </w:r>
          </w:p>
        </w:tc>
      </w:tr>
      <w:tr w:rsidR="00492FB5" w:rsidRPr="00492FB5" w14:paraId="004CFB22" w14:textId="77777777" w:rsidTr="00492FB5">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2ED106DE" w14:textId="77777777" w:rsidR="00492FB5" w:rsidRPr="004F19FE" w:rsidRDefault="00492FB5" w:rsidP="00492FB5">
            <w:pPr>
              <w:jc w:val="left"/>
              <w:rPr>
                <w:rFonts w:ascii="Calibri" w:hAnsi="Calibri" w:cs="Calibri"/>
                <w:color w:val="000000"/>
                <w:sz w:val="22"/>
                <w:szCs w:val="22"/>
              </w:rPr>
            </w:pPr>
            <w:r w:rsidRPr="004F19FE">
              <w:rPr>
                <w:rFonts w:ascii="Calibri" w:hAnsi="Calibri" w:cs="Calibri"/>
                <w:color w:val="000000"/>
                <w:sz w:val="22"/>
                <w:szCs w:val="22"/>
              </w:rPr>
              <w:lastRenderedPageBreak/>
              <w:t>7</w:t>
            </w:r>
          </w:p>
        </w:tc>
        <w:tc>
          <w:tcPr>
            <w:tcW w:w="4780" w:type="dxa"/>
            <w:tcBorders>
              <w:top w:val="nil"/>
              <w:left w:val="nil"/>
              <w:bottom w:val="single" w:sz="4" w:space="0" w:color="auto"/>
              <w:right w:val="single" w:sz="4" w:space="0" w:color="auto"/>
            </w:tcBorders>
            <w:shd w:val="clear" w:color="auto" w:fill="auto"/>
            <w:vAlign w:val="center"/>
            <w:hideMark/>
          </w:tcPr>
          <w:p w14:paraId="24014406" w14:textId="77777777" w:rsidR="00492FB5" w:rsidRPr="004F19FE" w:rsidRDefault="00492FB5" w:rsidP="00492FB5">
            <w:pPr>
              <w:rPr>
                <w:rFonts w:ascii="Arial" w:hAnsi="Arial" w:cs="Arial"/>
                <w:color w:val="000000"/>
              </w:rPr>
            </w:pPr>
            <w:r w:rsidRPr="004F19FE">
              <w:rPr>
                <w:rFonts w:ascii="Arial" w:hAnsi="Arial" w:cs="Arial"/>
                <w:color w:val="000000"/>
              </w:rPr>
              <w:t>Setze: PTY002 = 2</w:t>
            </w:r>
          </w:p>
        </w:tc>
        <w:tc>
          <w:tcPr>
            <w:tcW w:w="3340" w:type="dxa"/>
            <w:tcBorders>
              <w:top w:val="nil"/>
              <w:left w:val="nil"/>
              <w:bottom w:val="single" w:sz="4" w:space="0" w:color="auto"/>
              <w:right w:val="single" w:sz="4" w:space="0" w:color="auto"/>
            </w:tcBorders>
            <w:shd w:val="clear" w:color="auto" w:fill="auto"/>
            <w:vAlign w:val="center"/>
            <w:hideMark/>
          </w:tcPr>
          <w:p w14:paraId="5F9B57B2" w14:textId="77777777" w:rsidR="00492FB5" w:rsidRPr="004F19FE" w:rsidRDefault="00492FB5" w:rsidP="00492FB5">
            <w:pPr>
              <w:rPr>
                <w:rFonts w:ascii="Arial" w:hAnsi="Arial" w:cs="Arial"/>
                <w:color w:val="000000"/>
              </w:rPr>
            </w:pPr>
            <w:r w:rsidRPr="004F19FE">
              <w:rPr>
                <w:rFonts w:ascii="Arial" w:hAnsi="Arial" w:cs="Arial"/>
                <w:color w:val="000000"/>
              </w:rPr>
              <w:t>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6580265F" w14:textId="77777777" w:rsidR="00492FB5" w:rsidRPr="004F19FE" w:rsidRDefault="00492FB5" w:rsidP="00492FB5">
            <w:pPr>
              <w:rPr>
                <w:rFonts w:ascii="Arial" w:hAnsi="Arial" w:cs="Arial"/>
                <w:color w:val="000000"/>
              </w:rPr>
            </w:pPr>
            <w:r w:rsidRPr="004F19FE">
              <w:rPr>
                <w:rFonts w:ascii="Arial" w:hAnsi="Arial" w:cs="Arial"/>
                <w:color w:val="000000"/>
              </w:rPr>
              <w:t>ENDE</w:t>
            </w:r>
          </w:p>
        </w:tc>
      </w:tr>
    </w:tbl>
    <w:p w14:paraId="244AFB0E" w14:textId="77777777" w:rsidR="002D1193" w:rsidRDefault="002D1193" w:rsidP="002D1193">
      <w:pPr>
        <w:pStyle w:val="BodyText"/>
      </w:pPr>
    </w:p>
    <w:p w14:paraId="6B8E084C" w14:textId="77777777" w:rsidR="00492FB5" w:rsidRPr="00FC0907" w:rsidRDefault="00492FB5" w:rsidP="00780325">
      <w:pPr>
        <w:pStyle w:val="BodyText"/>
      </w:pPr>
    </w:p>
    <w:p w14:paraId="42E14D63" w14:textId="77777777" w:rsidR="00F4317E" w:rsidRDefault="006B2532" w:rsidP="00780325">
      <w:pPr>
        <w:pStyle w:val="Caption"/>
      </w:pPr>
      <w:bookmarkStart w:id="2844" w:name="_Toc132965580"/>
      <w:r>
        <w:t xml:space="preserve">Tabelle </w:t>
      </w:r>
      <w:r w:rsidR="00751F50">
        <w:fldChar w:fldCharType="begin"/>
      </w:r>
      <w:r w:rsidR="00751F50">
        <w:instrText xml:space="preserve"> SEQ Tabelle \* ARABIC </w:instrText>
      </w:r>
      <w:r w:rsidR="00751F50">
        <w:fldChar w:fldCharType="separate"/>
      </w:r>
      <w:r w:rsidR="00003DFB">
        <w:rPr>
          <w:noProof/>
        </w:rPr>
        <w:t>10</w:t>
      </w:r>
      <w:r w:rsidR="00751F50">
        <w:fldChar w:fldCharType="end"/>
      </w:r>
      <w:r>
        <w:t>:</w:t>
      </w:r>
      <w:r w:rsidRPr="00E969F1">
        <w:t>Details der Transformation zur Ermittlung von PTY002</w:t>
      </w:r>
      <w:bookmarkEnd w:id="2844"/>
    </w:p>
    <w:p w14:paraId="58629984" w14:textId="77777777" w:rsidR="001D32FC" w:rsidRDefault="001D32FC" w:rsidP="001D32FC">
      <w:pPr>
        <w:pStyle w:val="Heading2"/>
      </w:pPr>
      <w:bookmarkStart w:id="2845" w:name="_Toc110346313"/>
      <w:bookmarkStart w:id="2846" w:name="_Toc111109958"/>
      <w:bookmarkStart w:id="2847" w:name="_Toc115371278"/>
      <w:bookmarkStart w:id="2848" w:name="_Toc115884027"/>
      <w:bookmarkStart w:id="2849" w:name="_Toc116405630"/>
      <w:bookmarkStart w:id="2850" w:name="_Toc116406368"/>
      <w:bookmarkStart w:id="2851" w:name="_Toc117264378"/>
      <w:bookmarkStart w:id="2852" w:name="_Toc118132941"/>
      <w:bookmarkStart w:id="2853" w:name="_Toc118286195"/>
      <w:bookmarkStart w:id="2854" w:name="_Toc118300195"/>
      <w:bookmarkStart w:id="2855" w:name="_Toc118755766"/>
      <w:bookmarkStart w:id="2856" w:name="_Toc119348934"/>
      <w:bookmarkStart w:id="2857" w:name="_Toc165633774"/>
      <w:bookmarkEnd w:id="2845"/>
      <w:bookmarkEnd w:id="2846"/>
      <w:bookmarkEnd w:id="2847"/>
      <w:bookmarkEnd w:id="2848"/>
      <w:bookmarkEnd w:id="2849"/>
      <w:bookmarkEnd w:id="2850"/>
      <w:bookmarkEnd w:id="2851"/>
      <w:bookmarkEnd w:id="2852"/>
      <w:bookmarkEnd w:id="2853"/>
      <w:bookmarkEnd w:id="2854"/>
      <w:bookmarkEnd w:id="2855"/>
      <w:bookmarkEnd w:id="2856"/>
      <w:r w:rsidRPr="00E028AB">
        <w:t xml:space="preserve">Bewirtschaftung </w:t>
      </w:r>
      <w:r w:rsidRPr="001D32FC">
        <w:t>des Feldes C215/ PTY001</w:t>
      </w:r>
      <w:bookmarkEnd w:id="2857"/>
    </w:p>
    <w:p w14:paraId="59A852E4" w14:textId="77777777" w:rsidR="001D32FC" w:rsidRDefault="001D32FC" w:rsidP="001D32FC">
      <w:pPr>
        <w:pStyle w:val="Heading2"/>
        <w:numPr>
          <w:ilvl w:val="2"/>
          <w:numId w:val="2"/>
        </w:numPr>
      </w:pPr>
      <w:bookmarkStart w:id="2858" w:name="_Toc165633775"/>
      <w:r w:rsidRPr="00E028AB">
        <w:t xml:space="preserve">Bewirtschaftung </w:t>
      </w:r>
      <w:r w:rsidRPr="001D32FC">
        <w:t>des Feldes C215/ PTY001 für Cluster HGB</w:t>
      </w:r>
      <w:bookmarkEnd w:id="2858"/>
    </w:p>
    <w:p w14:paraId="2980CAEC" w14:textId="77777777" w:rsidR="00492FB5" w:rsidRDefault="00492FB5" w:rsidP="00492FB5">
      <w:pPr>
        <w:pStyle w:val="BodyText"/>
      </w:pPr>
    </w:p>
    <w:tbl>
      <w:tblPr>
        <w:tblW w:w="14449" w:type="dxa"/>
        <w:tblInd w:w="80" w:type="dxa"/>
        <w:tblCellMar>
          <w:left w:w="70" w:type="dxa"/>
          <w:right w:w="70" w:type="dxa"/>
        </w:tblCellMar>
        <w:tblLook w:val="04A0" w:firstRow="1" w:lastRow="0" w:firstColumn="1" w:lastColumn="0" w:noHBand="0" w:noVBand="1"/>
      </w:tblPr>
      <w:tblGrid>
        <w:gridCol w:w="1408"/>
        <w:gridCol w:w="6946"/>
        <w:gridCol w:w="3685"/>
        <w:gridCol w:w="2410"/>
      </w:tblGrid>
      <w:tr w:rsidR="00492FB5" w:rsidRPr="00492FB5" w14:paraId="20A1CC11" w14:textId="77777777" w:rsidTr="00780325">
        <w:trPr>
          <w:trHeight w:val="315"/>
        </w:trPr>
        <w:tc>
          <w:tcPr>
            <w:tcW w:w="140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4CF58E42" w14:textId="77777777" w:rsidR="00492FB5" w:rsidRPr="00492FB5" w:rsidRDefault="00492FB5" w:rsidP="00492FB5">
            <w:pPr>
              <w:jc w:val="left"/>
              <w:rPr>
                <w:rFonts w:ascii="Arial" w:hAnsi="Arial" w:cs="Arial"/>
                <w:color w:val="000000"/>
              </w:rPr>
            </w:pPr>
            <w:r w:rsidRPr="00492FB5">
              <w:rPr>
                <w:rFonts w:ascii="Arial" w:hAnsi="Arial" w:cs="Arial"/>
                <w:color w:val="000000"/>
              </w:rPr>
              <w:t>Rang</w:t>
            </w:r>
          </w:p>
        </w:tc>
        <w:tc>
          <w:tcPr>
            <w:tcW w:w="6946" w:type="dxa"/>
            <w:tcBorders>
              <w:top w:val="single" w:sz="8" w:space="0" w:color="auto"/>
              <w:left w:val="nil"/>
              <w:bottom w:val="single" w:sz="8" w:space="0" w:color="auto"/>
              <w:right w:val="single" w:sz="8" w:space="0" w:color="auto"/>
            </w:tcBorders>
            <w:shd w:val="clear" w:color="000000" w:fill="BFBFBF"/>
            <w:vAlign w:val="center"/>
            <w:hideMark/>
          </w:tcPr>
          <w:p w14:paraId="035F619B" w14:textId="77777777" w:rsidR="00492FB5" w:rsidRPr="00492FB5" w:rsidRDefault="00492FB5" w:rsidP="00492FB5">
            <w:pPr>
              <w:jc w:val="left"/>
              <w:rPr>
                <w:rFonts w:ascii="Arial" w:hAnsi="Arial" w:cs="Arial"/>
                <w:color w:val="000000"/>
              </w:rPr>
            </w:pPr>
            <w:r w:rsidRPr="00492FB5">
              <w:rPr>
                <w:rFonts w:ascii="Arial" w:hAnsi="Arial" w:cs="Arial"/>
                <w:color w:val="000000"/>
              </w:rPr>
              <w:t>Bedingung / Aktion</w:t>
            </w:r>
          </w:p>
        </w:tc>
        <w:tc>
          <w:tcPr>
            <w:tcW w:w="3685" w:type="dxa"/>
            <w:tcBorders>
              <w:top w:val="single" w:sz="8" w:space="0" w:color="auto"/>
              <w:left w:val="nil"/>
              <w:bottom w:val="single" w:sz="8" w:space="0" w:color="auto"/>
              <w:right w:val="single" w:sz="8" w:space="0" w:color="auto"/>
            </w:tcBorders>
            <w:shd w:val="clear" w:color="000000" w:fill="BFBFBF"/>
            <w:vAlign w:val="center"/>
            <w:hideMark/>
          </w:tcPr>
          <w:p w14:paraId="7D3032CC" w14:textId="77777777" w:rsidR="00492FB5" w:rsidRPr="00492FB5" w:rsidRDefault="00492FB5" w:rsidP="00492FB5">
            <w:pPr>
              <w:jc w:val="left"/>
              <w:rPr>
                <w:rFonts w:ascii="Arial" w:hAnsi="Arial" w:cs="Arial"/>
                <w:color w:val="000000"/>
              </w:rPr>
            </w:pPr>
            <w:r w:rsidRPr="00492FB5">
              <w:rPr>
                <w:rFonts w:ascii="Arial" w:hAnsi="Arial" w:cs="Arial"/>
                <w:color w:val="000000"/>
              </w:rPr>
              <w:t>Ergebnis</w:t>
            </w:r>
          </w:p>
        </w:tc>
        <w:tc>
          <w:tcPr>
            <w:tcW w:w="2410" w:type="dxa"/>
            <w:tcBorders>
              <w:top w:val="single" w:sz="8" w:space="0" w:color="auto"/>
              <w:left w:val="nil"/>
              <w:bottom w:val="single" w:sz="8" w:space="0" w:color="auto"/>
              <w:right w:val="single" w:sz="8" w:space="0" w:color="auto"/>
            </w:tcBorders>
            <w:shd w:val="clear" w:color="000000" w:fill="BFBFBF"/>
            <w:vAlign w:val="center"/>
            <w:hideMark/>
          </w:tcPr>
          <w:p w14:paraId="3D19C4DB" w14:textId="77777777" w:rsidR="00492FB5" w:rsidRPr="00492FB5" w:rsidRDefault="00492FB5" w:rsidP="00492FB5">
            <w:pPr>
              <w:jc w:val="left"/>
              <w:rPr>
                <w:rFonts w:ascii="Arial" w:hAnsi="Arial" w:cs="Arial"/>
                <w:color w:val="000000"/>
              </w:rPr>
            </w:pPr>
            <w:r w:rsidRPr="00492FB5">
              <w:rPr>
                <w:rFonts w:ascii="Arial" w:hAnsi="Arial" w:cs="Arial"/>
                <w:color w:val="000000"/>
              </w:rPr>
              <w:t>Folgerang</w:t>
            </w:r>
          </w:p>
        </w:tc>
      </w:tr>
      <w:tr w:rsidR="00492FB5" w:rsidRPr="004F19FE" w14:paraId="6848DC2F" w14:textId="77777777" w:rsidTr="00780325">
        <w:trPr>
          <w:trHeight w:val="525"/>
        </w:trPr>
        <w:tc>
          <w:tcPr>
            <w:tcW w:w="1408" w:type="dxa"/>
            <w:vMerge w:val="restart"/>
            <w:tcBorders>
              <w:top w:val="nil"/>
              <w:left w:val="single" w:sz="8" w:space="0" w:color="auto"/>
              <w:bottom w:val="single" w:sz="8" w:space="0" w:color="000000"/>
              <w:right w:val="single" w:sz="8" w:space="0" w:color="auto"/>
            </w:tcBorders>
            <w:shd w:val="clear" w:color="auto" w:fill="auto"/>
            <w:hideMark/>
          </w:tcPr>
          <w:p w14:paraId="7A1E7F17" w14:textId="77777777" w:rsidR="00492FB5" w:rsidRPr="004F19FE" w:rsidRDefault="00540D3A" w:rsidP="00492FB5">
            <w:pPr>
              <w:jc w:val="left"/>
              <w:rPr>
                <w:rFonts w:ascii="Arial" w:hAnsi="Arial" w:cs="Arial"/>
                <w:color w:val="000000"/>
              </w:rPr>
            </w:pPr>
            <w:r>
              <w:rPr>
                <w:rFonts w:ascii="Arial" w:hAnsi="Arial" w:cs="Arial"/>
                <w:color w:val="000000"/>
              </w:rPr>
              <w:t>1</w:t>
            </w:r>
          </w:p>
        </w:tc>
        <w:tc>
          <w:tcPr>
            <w:tcW w:w="6946" w:type="dxa"/>
            <w:vMerge w:val="restart"/>
            <w:tcBorders>
              <w:top w:val="nil"/>
              <w:left w:val="single" w:sz="8" w:space="0" w:color="auto"/>
              <w:bottom w:val="single" w:sz="8" w:space="0" w:color="000000"/>
              <w:right w:val="single" w:sz="8" w:space="0" w:color="auto"/>
            </w:tcBorders>
            <w:shd w:val="clear" w:color="auto" w:fill="auto"/>
            <w:hideMark/>
          </w:tcPr>
          <w:p w14:paraId="7EFE8A2A" w14:textId="77777777" w:rsidR="00492FB5" w:rsidRDefault="00492FB5" w:rsidP="00492FB5">
            <w:pPr>
              <w:jc w:val="left"/>
              <w:rPr>
                <w:rFonts w:ascii="Arial" w:hAnsi="Arial" w:cs="Arial"/>
                <w:color w:val="000000"/>
              </w:rPr>
            </w:pPr>
            <w:r w:rsidRPr="004F19FE">
              <w:rPr>
                <w:rFonts w:ascii="Arial" w:hAnsi="Arial" w:cs="Arial"/>
                <w:color w:val="000000"/>
              </w:rPr>
              <w:t>Prüfe folgende Bedingung:</w:t>
            </w:r>
            <w:r w:rsidRPr="004F19FE">
              <w:rPr>
                <w:rFonts w:ascii="Arial" w:hAnsi="Arial" w:cs="Arial"/>
                <w:color w:val="000000"/>
              </w:rPr>
              <w:br/>
              <w:t>XX_DELISYST in ('100','101','102','107')</w:t>
            </w:r>
          </w:p>
          <w:p w14:paraId="0607745B" w14:textId="77777777" w:rsidR="00637358" w:rsidRDefault="00637358" w:rsidP="00492FB5">
            <w:pPr>
              <w:jc w:val="left"/>
              <w:rPr>
                <w:rFonts w:ascii="Arial" w:hAnsi="Arial" w:cs="Arial"/>
                <w:color w:val="000000"/>
              </w:rPr>
            </w:pPr>
          </w:p>
          <w:p w14:paraId="67078DB7" w14:textId="77777777" w:rsidR="00637358" w:rsidRPr="004F19FE" w:rsidRDefault="00637358" w:rsidP="00EC7671">
            <w:pPr>
              <w:jc w:val="left"/>
              <w:rPr>
                <w:rFonts w:ascii="Arial" w:hAnsi="Arial" w:cs="Arial"/>
                <w:color w:val="000000"/>
              </w:rPr>
            </w:pPr>
            <w:r>
              <w:rPr>
                <w:rFonts w:ascii="Arial" w:hAnsi="Arial" w:cs="Arial"/>
                <w:color w:val="000000"/>
              </w:rPr>
              <w:t>Info: 100 = Spar. 101 = Vertragsspar, 102 = Sparbrief, 107 = Termingeld</w:t>
            </w:r>
          </w:p>
        </w:tc>
        <w:tc>
          <w:tcPr>
            <w:tcW w:w="3685" w:type="dxa"/>
            <w:tcBorders>
              <w:top w:val="nil"/>
              <w:left w:val="nil"/>
              <w:bottom w:val="single" w:sz="8" w:space="0" w:color="auto"/>
              <w:right w:val="single" w:sz="8" w:space="0" w:color="auto"/>
            </w:tcBorders>
            <w:shd w:val="clear" w:color="auto" w:fill="auto"/>
            <w:vAlign w:val="center"/>
            <w:hideMark/>
          </w:tcPr>
          <w:p w14:paraId="27D48A56" w14:textId="77777777" w:rsidR="00492FB5" w:rsidRPr="004F19FE" w:rsidRDefault="00492FB5" w:rsidP="00492FB5">
            <w:pPr>
              <w:jc w:val="left"/>
              <w:rPr>
                <w:rFonts w:ascii="Arial" w:hAnsi="Arial" w:cs="Arial"/>
                <w:color w:val="000000"/>
              </w:rPr>
            </w:pPr>
            <w:r w:rsidRPr="004F19FE">
              <w:rPr>
                <w:rFonts w:ascii="Arial" w:hAnsi="Arial" w:cs="Arial"/>
                <w:color w:val="000000"/>
              </w:rPr>
              <w:t>Prüfung war erfolgreich</w:t>
            </w:r>
          </w:p>
        </w:tc>
        <w:tc>
          <w:tcPr>
            <w:tcW w:w="2410" w:type="dxa"/>
            <w:tcBorders>
              <w:top w:val="nil"/>
              <w:left w:val="nil"/>
              <w:bottom w:val="single" w:sz="8" w:space="0" w:color="auto"/>
              <w:right w:val="single" w:sz="8" w:space="0" w:color="auto"/>
            </w:tcBorders>
            <w:shd w:val="clear" w:color="auto" w:fill="auto"/>
            <w:vAlign w:val="center"/>
            <w:hideMark/>
          </w:tcPr>
          <w:p w14:paraId="1FCBCB74" w14:textId="77777777" w:rsidR="00492FB5" w:rsidRPr="004F19FE" w:rsidRDefault="00540D3A" w:rsidP="00492FB5">
            <w:pPr>
              <w:jc w:val="right"/>
              <w:rPr>
                <w:rFonts w:ascii="Arial" w:hAnsi="Arial" w:cs="Arial"/>
                <w:color w:val="000000"/>
              </w:rPr>
            </w:pPr>
            <w:r>
              <w:rPr>
                <w:rFonts w:ascii="Arial" w:hAnsi="Arial" w:cs="Arial"/>
                <w:color w:val="000000"/>
              </w:rPr>
              <w:t>13</w:t>
            </w:r>
          </w:p>
        </w:tc>
      </w:tr>
      <w:tr w:rsidR="00492FB5" w:rsidRPr="004F19FE" w14:paraId="16A938D5" w14:textId="77777777" w:rsidTr="00780325">
        <w:trPr>
          <w:trHeight w:val="315"/>
        </w:trPr>
        <w:tc>
          <w:tcPr>
            <w:tcW w:w="1408" w:type="dxa"/>
            <w:vMerge/>
            <w:tcBorders>
              <w:top w:val="nil"/>
              <w:left w:val="single" w:sz="8" w:space="0" w:color="auto"/>
              <w:bottom w:val="single" w:sz="8" w:space="0" w:color="000000"/>
              <w:right w:val="single" w:sz="8" w:space="0" w:color="auto"/>
            </w:tcBorders>
            <w:vAlign w:val="center"/>
            <w:hideMark/>
          </w:tcPr>
          <w:p w14:paraId="4E33D602" w14:textId="77777777" w:rsidR="00492FB5" w:rsidRPr="00492FB5" w:rsidRDefault="00492FB5" w:rsidP="00492FB5">
            <w:pPr>
              <w:jc w:val="left"/>
              <w:rPr>
                <w:rFonts w:ascii="Arial" w:hAnsi="Arial" w:cs="Arial"/>
                <w:color w:val="FF0000"/>
              </w:rPr>
            </w:pPr>
          </w:p>
        </w:tc>
        <w:tc>
          <w:tcPr>
            <w:tcW w:w="6946" w:type="dxa"/>
            <w:vMerge/>
            <w:tcBorders>
              <w:top w:val="nil"/>
              <w:left w:val="single" w:sz="8" w:space="0" w:color="auto"/>
              <w:bottom w:val="single" w:sz="8" w:space="0" w:color="000000"/>
              <w:right w:val="single" w:sz="8" w:space="0" w:color="auto"/>
            </w:tcBorders>
            <w:vAlign w:val="center"/>
            <w:hideMark/>
          </w:tcPr>
          <w:p w14:paraId="35A5E9E3" w14:textId="77777777" w:rsidR="00492FB5" w:rsidRPr="004F19FE" w:rsidRDefault="00492FB5" w:rsidP="00492FB5">
            <w:pPr>
              <w:jc w:val="left"/>
              <w:rPr>
                <w:rFonts w:ascii="Arial" w:hAnsi="Arial" w:cs="Arial"/>
                <w:color w:val="000000"/>
              </w:rPr>
            </w:pPr>
          </w:p>
        </w:tc>
        <w:tc>
          <w:tcPr>
            <w:tcW w:w="3685" w:type="dxa"/>
            <w:tcBorders>
              <w:top w:val="nil"/>
              <w:left w:val="nil"/>
              <w:bottom w:val="single" w:sz="8" w:space="0" w:color="auto"/>
              <w:right w:val="single" w:sz="8" w:space="0" w:color="auto"/>
            </w:tcBorders>
            <w:shd w:val="clear" w:color="auto" w:fill="auto"/>
            <w:vAlign w:val="center"/>
            <w:hideMark/>
          </w:tcPr>
          <w:p w14:paraId="390A772B" w14:textId="77777777" w:rsidR="00492FB5" w:rsidRPr="004F19FE" w:rsidRDefault="00492FB5" w:rsidP="00492FB5">
            <w:pPr>
              <w:jc w:val="left"/>
              <w:rPr>
                <w:rFonts w:ascii="Arial" w:hAnsi="Arial" w:cs="Arial"/>
                <w:color w:val="000000"/>
              </w:rPr>
            </w:pPr>
            <w:r w:rsidRPr="004F19FE">
              <w:rPr>
                <w:rFonts w:ascii="Arial" w:hAnsi="Arial" w:cs="Arial"/>
                <w:color w:val="000000"/>
              </w:rPr>
              <w:t>Prüfung war nicht erfolgreich</w:t>
            </w:r>
          </w:p>
        </w:tc>
        <w:tc>
          <w:tcPr>
            <w:tcW w:w="2410" w:type="dxa"/>
            <w:tcBorders>
              <w:top w:val="nil"/>
              <w:left w:val="nil"/>
              <w:bottom w:val="single" w:sz="8" w:space="0" w:color="auto"/>
              <w:right w:val="single" w:sz="8" w:space="0" w:color="auto"/>
            </w:tcBorders>
            <w:shd w:val="clear" w:color="auto" w:fill="auto"/>
            <w:vAlign w:val="center"/>
            <w:hideMark/>
          </w:tcPr>
          <w:p w14:paraId="618A6DF5" w14:textId="77777777" w:rsidR="00492FB5" w:rsidRPr="004F19FE" w:rsidRDefault="00540D3A" w:rsidP="00492FB5">
            <w:pPr>
              <w:jc w:val="right"/>
              <w:rPr>
                <w:rFonts w:ascii="Arial" w:hAnsi="Arial" w:cs="Arial"/>
                <w:color w:val="000000"/>
              </w:rPr>
            </w:pPr>
            <w:r>
              <w:rPr>
                <w:rFonts w:ascii="Arial" w:hAnsi="Arial" w:cs="Arial"/>
                <w:color w:val="000000"/>
              </w:rPr>
              <w:t>2</w:t>
            </w:r>
          </w:p>
        </w:tc>
      </w:tr>
      <w:tr w:rsidR="00637358" w:rsidRPr="004F19FE" w14:paraId="6ECE1FBD" w14:textId="77777777" w:rsidTr="00F73618">
        <w:trPr>
          <w:trHeight w:val="315"/>
        </w:trPr>
        <w:tc>
          <w:tcPr>
            <w:tcW w:w="1408" w:type="dxa"/>
            <w:vMerge w:val="restart"/>
            <w:tcBorders>
              <w:top w:val="nil"/>
              <w:left w:val="single" w:sz="8" w:space="0" w:color="auto"/>
              <w:right w:val="single" w:sz="8" w:space="0" w:color="auto"/>
            </w:tcBorders>
            <w:vAlign w:val="center"/>
          </w:tcPr>
          <w:p w14:paraId="74F5FB46" w14:textId="77777777" w:rsidR="00637358" w:rsidRPr="007D58F7" w:rsidRDefault="00637358" w:rsidP="00492FB5">
            <w:pPr>
              <w:jc w:val="left"/>
              <w:rPr>
                <w:rFonts w:ascii="Arial" w:hAnsi="Arial" w:cs="Arial"/>
                <w:color w:val="000000"/>
              </w:rPr>
            </w:pPr>
            <w:r w:rsidRPr="00F73618">
              <w:rPr>
                <w:rFonts w:ascii="Arial" w:hAnsi="Arial" w:cs="Arial"/>
                <w:color w:val="000000"/>
              </w:rPr>
              <w:t>2</w:t>
            </w:r>
          </w:p>
        </w:tc>
        <w:tc>
          <w:tcPr>
            <w:tcW w:w="6946" w:type="dxa"/>
            <w:vMerge w:val="restart"/>
            <w:tcBorders>
              <w:top w:val="nil"/>
              <w:left w:val="single" w:sz="8" w:space="0" w:color="auto"/>
              <w:right w:val="single" w:sz="8" w:space="0" w:color="auto"/>
            </w:tcBorders>
            <w:vAlign w:val="center"/>
          </w:tcPr>
          <w:p w14:paraId="1BB5999A" w14:textId="77777777" w:rsidR="00637358" w:rsidRDefault="00637358" w:rsidP="00492FB5">
            <w:pPr>
              <w:jc w:val="left"/>
              <w:rPr>
                <w:rFonts w:ascii="Arial" w:hAnsi="Arial" w:cs="Arial"/>
                <w:color w:val="000000"/>
              </w:rPr>
            </w:pPr>
            <w:r>
              <w:rPr>
                <w:rFonts w:ascii="Arial" w:hAnsi="Arial" w:cs="Arial"/>
                <w:color w:val="000000"/>
              </w:rPr>
              <w:t>Prüfe folgende Bedingung:</w:t>
            </w:r>
          </w:p>
          <w:p w14:paraId="20D27573" w14:textId="77777777" w:rsidR="00637358" w:rsidRDefault="00637358" w:rsidP="00492FB5">
            <w:pPr>
              <w:jc w:val="left"/>
              <w:rPr>
                <w:rFonts w:ascii="Arial" w:hAnsi="Arial" w:cs="Arial"/>
                <w:color w:val="000000"/>
              </w:rPr>
            </w:pPr>
            <w:r>
              <w:rPr>
                <w:rFonts w:ascii="Arial" w:hAnsi="Arial" w:cs="Arial"/>
                <w:color w:val="000000"/>
              </w:rPr>
              <w:t>XX_DELISYST in (‚308‘,‘316‘)</w:t>
            </w:r>
          </w:p>
          <w:p w14:paraId="44F081B6" w14:textId="77777777" w:rsidR="00637358" w:rsidRDefault="00637358" w:rsidP="00492FB5">
            <w:pPr>
              <w:jc w:val="left"/>
              <w:rPr>
                <w:rFonts w:ascii="Arial" w:hAnsi="Arial" w:cs="Arial"/>
                <w:color w:val="000000"/>
              </w:rPr>
            </w:pPr>
          </w:p>
          <w:p w14:paraId="59AD0127" w14:textId="77777777" w:rsidR="00637358" w:rsidRPr="004F19FE" w:rsidRDefault="00637358" w:rsidP="00492FB5">
            <w:pPr>
              <w:jc w:val="left"/>
              <w:rPr>
                <w:rFonts w:ascii="Arial" w:hAnsi="Arial" w:cs="Arial"/>
                <w:color w:val="000000"/>
              </w:rPr>
            </w:pPr>
            <w:r>
              <w:rPr>
                <w:rFonts w:ascii="Arial" w:hAnsi="Arial" w:cs="Arial"/>
                <w:color w:val="000000"/>
              </w:rPr>
              <w:t>Info: 308 &amp; 316 = TDA</w:t>
            </w:r>
          </w:p>
        </w:tc>
        <w:tc>
          <w:tcPr>
            <w:tcW w:w="3685" w:type="dxa"/>
            <w:tcBorders>
              <w:top w:val="nil"/>
              <w:left w:val="nil"/>
              <w:bottom w:val="single" w:sz="8" w:space="0" w:color="auto"/>
              <w:right w:val="single" w:sz="8" w:space="0" w:color="auto"/>
            </w:tcBorders>
            <w:shd w:val="clear" w:color="auto" w:fill="auto"/>
            <w:vAlign w:val="center"/>
          </w:tcPr>
          <w:p w14:paraId="5D120D6F" w14:textId="77777777" w:rsidR="00637358" w:rsidRPr="004F19FE" w:rsidRDefault="00637358" w:rsidP="00492FB5">
            <w:pPr>
              <w:jc w:val="left"/>
              <w:rPr>
                <w:rFonts w:ascii="Arial" w:hAnsi="Arial" w:cs="Arial"/>
                <w:color w:val="000000"/>
              </w:rPr>
            </w:pPr>
            <w:r w:rsidRPr="004F19FE">
              <w:rPr>
                <w:rFonts w:ascii="Arial" w:hAnsi="Arial" w:cs="Arial"/>
                <w:color w:val="000000"/>
              </w:rPr>
              <w:t>Prüfung war erfolgreich</w:t>
            </w:r>
          </w:p>
        </w:tc>
        <w:tc>
          <w:tcPr>
            <w:tcW w:w="2410" w:type="dxa"/>
            <w:tcBorders>
              <w:top w:val="nil"/>
              <w:left w:val="nil"/>
              <w:bottom w:val="single" w:sz="8" w:space="0" w:color="auto"/>
              <w:right w:val="single" w:sz="8" w:space="0" w:color="auto"/>
            </w:tcBorders>
            <w:shd w:val="clear" w:color="auto" w:fill="auto"/>
            <w:vAlign w:val="center"/>
          </w:tcPr>
          <w:p w14:paraId="189A341E" w14:textId="77777777" w:rsidR="00637358" w:rsidRPr="004F19FE" w:rsidRDefault="00540D3A" w:rsidP="00492FB5">
            <w:pPr>
              <w:jc w:val="right"/>
              <w:rPr>
                <w:rFonts w:ascii="Arial" w:hAnsi="Arial" w:cs="Arial"/>
                <w:color w:val="000000"/>
              </w:rPr>
            </w:pPr>
            <w:r>
              <w:rPr>
                <w:rFonts w:ascii="Arial" w:hAnsi="Arial" w:cs="Arial"/>
                <w:color w:val="000000"/>
              </w:rPr>
              <w:t>14</w:t>
            </w:r>
          </w:p>
        </w:tc>
      </w:tr>
      <w:tr w:rsidR="00637358" w:rsidRPr="004F19FE" w14:paraId="2B569148" w14:textId="77777777" w:rsidTr="007D58F7">
        <w:trPr>
          <w:trHeight w:val="315"/>
        </w:trPr>
        <w:tc>
          <w:tcPr>
            <w:tcW w:w="1408" w:type="dxa"/>
            <w:vMerge/>
            <w:tcBorders>
              <w:left w:val="single" w:sz="8" w:space="0" w:color="auto"/>
              <w:bottom w:val="single" w:sz="4" w:space="0" w:color="auto"/>
              <w:right w:val="single" w:sz="8" w:space="0" w:color="auto"/>
            </w:tcBorders>
            <w:vAlign w:val="center"/>
          </w:tcPr>
          <w:p w14:paraId="74A48261" w14:textId="77777777" w:rsidR="00637358" w:rsidRPr="00492FB5" w:rsidRDefault="00637358" w:rsidP="00637358">
            <w:pPr>
              <w:jc w:val="left"/>
              <w:rPr>
                <w:rFonts w:ascii="Arial" w:hAnsi="Arial" w:cs="Arial"/>
                <w:color w:val="FF0000"/>
              </w:rPr>
            </w:pPr>
          </w:p>
        </w:tc>
        <w:tc>
          <w:tcPr>
            <w:tcW w:w="6946" w:type="dxa"/>
            <w:vMerge/>
            <w:tcBorders>
              <w:left w:val="single" w:sz="8" w:space="0" w:color="auto"/>
              <w:bottom w:val="single" w:sz="4" w:space="0" w:color="auto"/>
              <w:right w:val="single" w:sz="8" w:space="0" w:color="auto"/>
            </w:tcBorders>
            <w:vAlign w:val="center"/>
          </w:tcPr>
          <w:p w14:paraId="662AB2A8" w14:textId="77777777" w:rsidR="00637358" w:rsidRPr="004F19FE" w:rsidRDefault="00637358" w:rsidP="00637358">
            <w:pPr>
              <w:jc w:val="left"/>
              <w:rPr>
                <w:rFonts w:ascii="Arial" w:hAnsi="Arial" w:cs="Arial"/>
                <w:color w:val="000000"/>
              </w:rPr>
            </w:pPr>
          </w:p>
        </w:tc>
        <w:tc>
          <w:tcPr>
            <w:tcW w:w="3685" w:type="dxa"/>
            <w:tcBorders>
              <w:top w:val="nil"/>
              <w:left w:val="nil"/>
              <w:bottom w:val="single" w:sz="4" w:space="0" w:color="auto"/>
              <w:right w:val="single" w:sz="8" w:space="0" w:color="auto"/>
            </w:tcBorders>
            <w:shd w:val="clear" w:color="auto" w:fill="auto"/>
            <w:vAlign w:val="center"/>
          </w:tcPr>
          <w:p w14:paraId="0F14B4C5" w14:textId="77777777" w:rsidR="00637358" w:rsidRPr="004F19FE" w:rsidRDefault="00637358" w:rsidP="00637358">
            <w:pPr>
              <w:jc w:val="left"/>
              <w:rPr>
                <w:rFonts w:ascii="Arial" w:hAnsi="Arial" w:cs="Arial"/>
                <w:color w:val="000000"/>
              </w:rPr>
            </w:pPr>
            <w:r w:rsidRPr="004F19FE">
              <w:rPr>
                <w:rFonts w:ascii="Arial" w:hAnsi="Arial" w:cs="Arial"/>
                <w:color w:val="000000"/>
              </w:rPr>
              <w:t>Prüfung war nicht erfolgreich</w:t>
            </w:r>
          </w:p>
        </w:tc>
        <w:tc>
          <w:tcPr>
            <w:tcW w:w="2410" w:type="dxa"/>
            <w:tcBorders>
              <w:top w:val="nil"/>
              <w:left w:val="nil"/>
              <w:bottom w:val="single" w:sz="4" w:space="0" w:color="auto"/>
              <w:right w:val="single" w:sz="8" w:space="0" w:color="auto"/>
            </w:tcBorders>
            <w:shd w:val="clear" w:color="auto" w:fill="auto"/>
            <w:vAlign w:val="center"/>
          </w:tcPr>
          <w:p w14:paraId="2867A5F6" w14:textId="77777777" w:rsidR="00637358" w:rsidRPr="004F19FE" w:rsidRDefault="00540D3A" w:rsidP="00637358">
            <w:pPr>
              <w:jc w:val="right"/>
              <w:rPr>
                <w:rFonts w:ascii="Arial" w:hAnsi="Arial" w:cs="Arial"/>
                <w:color w:val="000000"/>
              </w:rPr>
            </w:pPr>
            <w:r>
              <w:rPr>
                <w:rFonts w:ascii="Arial" w:hAnsi="Arial" w:cs="Arial"/>
                <w:color w:val="000000"/>
              </w:rPr>
              <w:t>3</w:t>
            </w:r>
          </w:p>
        </w:tc>
      </w:tr>
      <w:tr w:rsidR="00637358" w:rsidRPr="00492FB5" w14:paraId="19F86CC8" w14:textId="77777777" w:rsidTr="007D58F7">
        <w:trPr>
          <w:trHeight w:val="5280"/>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103280" w14:textId="77777777" w:rsidR="00637358" w:rsidRPr="00492FB5" w:rsidRDefault="00540D3A" w:rsidP="00637358">
            <w:pPr>
              <w:jc w:val="left"/>
              <w:rPr>
                <w:rFonts w:ascii="Arial" w:hAnsi="Arial" w:cs="Arial"/>
                <w:b/>
                <w:bCs/>
                <w:color w:val="000000"/>
              </w:rPr>
            </w:pPr>
            <w:r>
              <w:rPr>
                <w:rFonts w:ascii="Arial" w:hAnsi="Arial" w:cs="Arial"/>
                <w:b/>
                <w:bCs/>
                <w:color w:val="000000"/>
              </w:rPr>
              <w:lastRenderedPageBreak/>
              <w:t>3</w:t>
            </w:r>
          </w:p>
        </w:tc>
        <w:tc>
          <w:tcPr>
            <w:tcW w:w="69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6E2CF3" w14:textId="77777777" w:rsidR="00107737"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XX_PRODUCT_TYPE_CDB in ('115', '150', '151', '152', '153', '154', '155', '156', '159', '160', '162', '317', '320', '321', '322', '323', '324', '325', '326', '327', '328', '329', '330', '331', '332', '333', '334', '335', '336', '337', '338', '339', '340', '341', '342', '346', '347', '348', '349', '374', '375', '376', '377', '378', '379', '380', '381', '382', '383', '384', '385', '386', '387', '388', '389', '390', '391', '392', '393', '394', '395', '396', '397', '398', '399',</w:t>
            </w:r>
            <w:r>
              <w:rPr>
                <w:rFonts w:ascii="Arial" w:hAnsi="Arial" w:cs="Arial"/>
                <w:color w:val="000000"/>
              </w:rPr>
              <w:t>‘400‘,</w:t>
            </w:r>
            <w:r w:rsidRPr="00492FB5">
              <w:rPr>
                <w:rFonts w:ascii="Arial" w:hAnsi="Arial" w:cs="Arial"/>
                <w:color w:val="000000"/>
              </w:rPr>
              <w:t xml:space="preserve"> '401', '402', '403', '404', '405',</w:t>
            </w:r>
            <w:r>
              <w:rPr>
                <w:rFonts w:ascii="Arial" w:hAnsi="Arial" w:cs="Arial"/>
                <w:color w:val="000000"/>
              </w:rPr>
              <w:t>‘406‘,</w:t>
            </w:r>
            <w:r w:rsidRPr="00492FB5">
              <w:rPr>
                <w:rFonts w:ascii="Arial" w:hAnsi="Arial" w:cs="Arial"/>
                <w:color w:val="000000"/>
              </w:rPr>
              <w:t xml:space="preserve"> '423', '434', '435', '436', '437', '438', '439', '440', '441', '444', '445', '447', '449', '450', '451', '452', '454', '459', '460', '461', '462', '463', '464', '601', '602', '603', '604', '605', '66')</w:t>
            </w:r>
            <w:r w:rsidRPr="00492FB5">
              <w:rPr>
                <w:rFonts w:ascii="Arial" w:hAnsi="Arial" w:cs="Arial"/>
                <w:color w:val="000000"/>
              </w:rPr>
              <w:br/>
            </w:r>
            <w:r w:rsidRPr="00492FB5">
              <w:rPr>
                <w:rFonts w:ascii="Arial" w:hAnsi="Arial" w:cs="Arial"/>
                <w:color w:val="000000"/>
              </w:rPr>
              <w:br/>
            </w:r>
          </w:p>
          <w:p w14:paraId="10BF0E98" w14:textId="77777777" w:rsidR="00637358" w:rsidRPr="00492FB5" w:rsidRDefault="00637358" w:rsidP="00637358">
            <w:pPr>
              <w:jc w:val="left"/>
              <w:rPr>
                <w:rFonts w:ascii="Arial" w:hAnsi="Arial" w:cs="Arial"/>
                <w:color w:val="000000"/>
              </w:rPr>
            </w:pPr>
            <w:r w:rsidRPr="00492FB5">
              <w:rPr>
                <w:rFonts w:ascii="Arial" w:hAnsi="Arial" w:cs="Arial"/>
                <w:color w:val="000000"/>
              </w:rPr>
              <w:t>Info: Eindeutige Produktart über alle angelieferten Strukturen im FRDWH (CDB_STRUCT); Filterung hier dient der Abgrenzung von den Produktgruppen Limite bzw. Akkreditive, da für diese die in Rang 2 verwendeten Betragsfelder nicht gefüllt sind (separate Prüfung ab Rang 3)</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F860F"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5EE6A0B3" w14:textId="77777777" w:rsidR="00540D3A" w:rsidRDefault="00540D3A" w:rsidP="00637358">
            <w:pPr>
              <w:jc w:val="right"/>
              <w:rPr>
                <w:rFonts w:ascii="Arial" w:hAnsi="Arial" w:cs="Arial"/>
                <w:b/>
                <w:bCs/>
                <w:color w:val="000000"/>
              </w:rPr>
            </w:pPr>
          </w:p>
          <w:p w14:paraId="50AFD628" w14:textId="77777777" w:rsidR="00540D3A" w:rsidRDefault="00540D3A" w:rsidP="00637358">
            <w:pPr>
              <w:jc w:val="right"/>
              <w:rPr>
                <w:rFonts w:ascii="Arial" w:hAnsi="Arial" w:cs="Arial"/>
                <w:b/>
                <w:bCs/>
                <w:color w:val="000000"/>
              </w:rPr>
            </w:pPr>
          </w:p>
          <w:p w14:paraId="04B7A24A" w14:textId="77777777" w:rsidR="00540D3A" w:rsidRDefault="00540D3A" w:rsidP="00637358">
            <w:pPr>
              <w:jc w:val="right"/>
              <w:rPr>
                <w:rFonts w:ascii="Arial" w:hAnsi="Arial" w:cs="Arial"/>
                <w:b/>
                <w:bCs/>
                <w:color w:val="000000"/>
              </w:rPr>
            </w:pPr>
          </w:p>
          <w:p w14:paraId="13D997A0" w14:textId="77777777" w:rsidR="00540D3A" w:rsidRDefault="00540D3A" w:rsidP="00637358">
            <w:pPr>
              <w:jc w:val="right"/>
              <w:rPr>
                <w:rFonts w:ascii="Arial" w:hAnsi="Arial" w:cs="Arial"/>
                <w:b/>
                <w:bCs/>
                <w:color w:val="000000"/>
              </w:rPr>
            </w:pPr>
          </w:p>
          <w:p w14:paraId="1D9A8515" w14:textId="77777777" w:rsidR="00540D3A" w:rsidRDefault="00540D3A" w:rsidP="00637358">
            <w:pPr>
              <w:jc w:val="right"/>
              <w:rPr>
                <w:rFonts w:ascii="Arial" w:hAnsi="Arial" w:cs="Arial"/>
                <w:b/>
                <w:bCs/>
                <w:color w:val="000000"/>
              </w:rPr>
            </w:pPr>
          </w:p>
          <w:p w14:paraId="4BF033B2" w14:textId="77777777" w:rsidR="00540D3A" w:rsidRDefault="00540D3A" w:rsidP="00637358">
            <w:pPr>
              <w:jc w:val="right"/>
              <w:rPr>
                <w:rFonts w:ascii="Arial" w:hAnsi="Arial" w:cs="Arial"/>
                <w:b/>
                <w:bCs/>
                <w:color w:val="000000"/>
              </w:rPr>
            </w:pPr>
          </w:p>
          <w:p w14:paraId="58FC0EED" w14:textId="77777777" w:rsidR="00540D3A" w:rsidRDefault="00540D3A" w:rsidP="00637358">
            <w:pPr>
              <w:jc w:val="right"/>
              <w:rPr>
                <w:rFonts w:ascii="Arial" w:hAnsi="Arial" w:cs="Arial"/>
                <w:b/>
                <w:bCs/>
                <w:color w:val="000000"/>
              </w:rPr>
            </w:pPr>
          </w:p>
          <w:p w14:paraId="58D57D14" w14:textId="77777777" w:rsidR="00540D3A" w:rsidRDefault="00540D3A" w:rsidP="00637358">
            <w:pPr>
              <w:jc w:val="right"/>
              <w:rPr>
                <w:rFonts w:ascii="Arial" w:hAnsi="Arial" w:cs="Arial"/>
                <w:b/>
                <w:bCs/>
                <w:color w:val="000000"/>
              </w:rPr>
            </w:pPr>
          </w:p>
          <w:p w14:paraId="112C4016" w14:textId="77777777" w:rsidR="00540D3A" w:rsidRDefault="00540D3A" w:rsidP="00637358">
            <w:pPr>
              <w:jc w:val="right"/>
              <w:rPr>
                <w:rFonts w:ascii="Arial" w:hAnsi="Arial" w:cs="Arial"/>
                <w:b/>
                <w:bCs/>
                <w:color w:val="000000"/>
              </w:rPr>
            </w:pPr>
          </w:p>
          <w:p w14:paraId="69A33AF8" w14:textId="77777777" w:rsidR="00540D3A" w:rsidRDefault="00540D3A" w:rsidP="00637358">
            <w:pPr>
              <w:jc w:val="right"/>
              <w:rPr>
                <w:rFonts w:ascii="Arial" w:hAnsi="Arial" w:cs="Arial"/>
                <w:b/>
                <w:bCs/>
                <w:color w:val="000000"/>
              </w:rPr>
            </w:pPr>
          </w:p>
          <w:p w14:paraId="361A3807" w14:textId="77777777" w:rsidR="00540D3A" w:rsidRDefault="00540D3A" w:rsidP="00637358">
            <w:pPr>
              <w:jc w:val="right"/>
              <w:rPr>
                <w:rFonts w:ascii="Arial" w:hAnsi="Arial" w:cs="Arial"/>
                <w:b/>
                <w:bCs/>
                <w:color w:val="000000"/>
              </w:rPr>
            </w:pPr>
          </w:p>
          <w:p w14:paraId="26E428A8" w14:textId="77777777" w:rsidR="00637358" w:rsidRPr="00492FB5" w:rsidRDefault="00540D3A" w:rsidP="007D58F7">
            <w:pPr>
              <w:ind w:right="100"/>
              <w:jc w:val="right"/>
              <w:rPr>
                <w:rFonts w:ascii="Arial" w:hAnsi="Arial" w:cs="Arial"/>
                <w:b/>
                <w:bCs/>
                <w:color w:val="000000"/>
              </w:rPr>
            </w:pPr>
            <w:r>
              <w:rPr>
                <w:rFonts w:ascii="Arial" w:hAnsi="Arial" w:cs="Arial"/>
                <w:b/>
                <w:bCs/>
                <w:color w:val="000000"/>
              </w:rPr>
              <w:t>4</w:t>
            </w:r>
          </w:p>
        </w:tc>
      </w:tr>
      <w:tr w:rsidR="00637358" w:rsidRPr="00492FB5" w14:paraId="6D0E5ED6" w14:textId="77777777" w:rsidTr="007D58F7">
        <w:trPr>
          <w:trHeight w:val="1290"/>
        </w:trPr>
        <w:tc>
          <w:tcPr>
            <w:tcW w:w="1408" w:type="dxa"/>
            <w:vMerge/>
            <w:tcBorders>
              <w:top w:val="single" w:sz="4" w:space="0" w:color="auto"/>
              <w:left w:val="single" w:sz="8" w:space="0" w:color="auto"/>
              <w:bottom w:val="single" w:sz="4" w:space="0" w:color="auto"/>
              <w:right w:val="single" w:sz="8" w:space="0" w:color="auto"/>
            </w:tcBorders>
            <w:vAlign w:val="center"/>
            <w:hideMark/>
          </w:tcPr>
          <w:p w14:paraId="6A71ED86" w14:textId="77777777" w:rsidR="00637358" w:rsidRPr="00492FB5" w:rsidRDefault="00637358" w:rsidP="00637358">
            <w:pPr>
              <w:jc w:val="left"/>
              <w:rPr>
                <w:rFonts w:ascii="Arial" w:hAnsi="Arial" w:cs="Arial"/>
                <w:b/>
                <w:bCs/>
                <w:color w:val="000000"/>
              </w:rPr>
            </w:pPr>
          </w:p>
        </w:tc>
        <w:tc>
          <w:tcPr>
            <w:tcW w:w="6946" w:type="dxa"/>
            <w:vMerge/>
            <w:tcBorders>
              <w:top w:val="single" w:sz="4" w:space="0" w:color="auto"/>
              <w:left w:val="single" w:sz="8" w:space="0" w:color="auto"/>
              <w:bottom w:val="single" w:sz="4" w:space="0" w:color="auto"/>
              <w:right w:val="single" w:sz="8" w:space="0" w:color="auto"/>
            </w:tcBorders>
            <w:vAlign w:val="center"/>
            <w:hideMark/>
          </w:tcPr>
          <w:p w14:paraId="2FB228B7" w14:textId="77777777" w:rsidR="00637358" w:rsidRPr="00492FB5" w:rsidRDefault="00637358" w:rsidP="00637358">
            <w:pPr>
              <w:jc w:val="left"/>
              <w:rPr>
                <w:rFonts w:ascii="Arial" w:hAnsi="Arial" w:cs="Arial"/>
                <w:color w:val="000000"/>
              </w:rPr>
            </w:pPr>
          </w:p>
        </w:tc>
        <w:tc>
          <w:tcPr>
            <w:tcW w:w="3685" w:type="dxa"/>
            <w:tcBorders>
              <w:top w:val="single" w:sz="4" w:space="0" w:color="auto"/>
              <w:left w:val="nil"/>
              <w:bottom w:val="single" w:sz="4" w:space="0" w:color="auto"/>
              <w:right w:val="single" w:sz="8" w:space="0" w:color="auto"/>
            </w:tcBorders>
            <w:shd w:val="clear" w:color="auto" w:fill="auto"/>
            <w:vAlign w:val="center"/>
            <w:hideMark/>
          </w:tcPr>
          <w:p w14:paraId="60D0B1B2"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single" w:sz="4" w:space="0" w:color="auto"/>
              <w:left w:val="nil"/>
              <w:bottom w:val="single" w:sz="4" w:space="0" w:color="auto"/>
              <w:right w:val="single" w:sz="8" w:space="0" w:color="auto"/>
            </w:tcBorders>
            <w:shd w:val="clear" w:color="auto" w:fill="auto"/>
            <w:hideMark/>
          </w:tcPr>
          <w:p w14:paraId="413DE2DD" w14:textId="77777777" w:rsidR="00540D3A" w:rsidRDefault="00540D3A" w:rsidP="00637358">
            <w:pPr>
              <w:jc w:val="right"/>
              <w:rPr>
                <w:rFonts w:ascii="Arial" w:hAnsi="Arial" w:cs="Arial"/>
                <w:b/>
                <w:bCs/>
                <w:color w:val="000000"/>
              </w:rPr>
            </w:pPr>
          </w:p>
          <w:p w14:paraId="7E351305" w14:textId="77777777" w:rsidR="00540D3A" w:rsidRDefault="00540D3A" w:rsidP="00637358">
            <w:pPr>
              <w:jc w:val="right"/>
              <w:rPr>
                <w:rFonts w:ascii="Arial" w:hAnsi="Arial" w:cs="Arial"/>
                <w:b/>
                <w:bCs/>
                <w:color w:val="000000"/>
              </w:rPr>
            </w:pPr>
          </w:p>
          <w:p w14:paraId="5527A5BE" w14:textId="77777777" w:rsidR="00637358" w:rsidRPr="00492FB5" w:rsidRDefault="00540D3A" w:rsidP="00637358">
            <w:pPr>
              <w:jc w:val="right"/>
              <w:rPr>
                <w:rFonts w:ascii="Arial" w:hAnsi="Arial" w:cs="Arial"/>
                <w:b/>
                <w:bCs/>
                <w:color w:val="000000"/>
              </w:rPr>
            </w:pPr>
            <w:r>
              <w:rPr>
                <w:rFonts w:ascii="Arial" w:hAnsi="Arial" w:cs="Arial"/>
                <w:b/>
                <w:bCs/>
                <w:color w:val="000000"/>
              </w:rPr>
              <w:t>5</w:t>
            </w:r>
          </w:p>
        </w:tc>
      </w:tr>
      <w:tr w:rsidR="00637358" w:rsidRPr="00492FB5" w14:paraId="1E3690C6" w14:textId="77777777" w:rsidTr="007D58F7">
        <w:trPr>
          <w:trHeight w:val="5883"/>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591866" w14:textId="77777777" w:rsidR="00637358" w:rsidRPr="00492FB5" w:rsidRDefault="00540D3A" w:rsidP="00637358">
            <w:pPr>
              <w:jc w:val="left"/>
              <w:rPr>
                <w:rFonts w:ascii="Arial" w:hAnsi="Arial" w:cs="Arial"/>
                <w:b/>
                <w:bCs/>
                <w:color w:val="000000"/>
              </w:rPr>
            </w:pPr>
            <w:r>
              <w:rPr>
                <w:rFonts w:ascii="Arial" w:hAnsi="Arial" w:cs="Arial"/>
                <w:b/>
                <w:bCs/>
                <w:color w:val="000000"/>
              </w:rPr>
              <w:lastRenderedPageBreak/>
              <w:t>4</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9E730" w14:textId="77777777" w:rsidR="00637358" w:rsidRPr="00492FB5" w:rsidRDefault="00637358" w:rsidP="00637358">
            <w:pPr>
              <w:jc w:val="left"/>
              <w:rPr>
                <w:rFonts w:ascii="Arial" w:hAnsi="Arial" w:cs="Arial"/>
                <w:color w:val="000000"/>
              </w:rPr>
            </w:pPr>
            <w:r w:rsidRPr="00492FB5">
              <w:rPr>
                <w:rFonts w:ascii="Arial" w:hAnsi="Arial" w:cs="Arial"/>
                <w:color w:val="000000"/>
              </w:rPr>
              <w:t>Befülle die Hilfsvariable VAR_C215 wie folgt:</w:t>
            </w:r>
          </w:p>
          <w:p w14:paraId="0AF6BFA8" w14:textId="77777777" w:rsidR="00637358" w:rsidRPr="00EC7671" w:rsidRDefault="00637358" w:rsidP="00637358">
            <w:pPr>
              <w:jc w:val="left"/>
              <w:rPr>
                <w:rFonts w:ascii="Arial" w:hAnsi="Arial" w:cs="Arial"/>
                <w:color w:val="000000"/>
              </w:rPr>
            </w:pPr>
            <w:r w:rsidRPr="00EC7671">
              <w:rPr>
                <w:rFonts w:ascii="Arial" w:hAnsi="Arial" w:cs="Arial"/>
                <w:color w:val="000000"/>
              </w:rPr>
              <w:t> </w:t>
            </w:r>
          </w:p>
          <w:p w14:paraId="372351BF"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if XX_CONTRACT is NULL</w:t>
            </w:r>
          </w:p>
          <w:p w14:paraId="6103CB53" w14:textId="77777777" w:rsidR="00637358" w:rsidRPr="007D58F7" w:rsidRDefault="00637358" w:rsidP="00637358">
            <w:pPr>
              <w:jc w:val="left"/>
              <w:rPr>
                <w:rFonts w:ascii="Arial" w:hAnsi="Arial" w:cs="Arial"/>
                <w:color w:val="000000"/>
                <w:lang w:val="en-US"/>
              </w:rPr>
            </w:pPr>
            <w:r w:rsidRPr="007D58F7">
              <w:rPr>
                <w:rFonts w:ascii="Arial" w:hAnsi="Arial" w:cs="Arial"/>
                <w:color w:val="000000"/>
                <w:lang w:val="en-US"/>
              </w:rPr>
              <w:t xml:space="preserve">then NULL </w:t>
            </w:r>
          </w:p>
          <w:p w14:paraId="699C1F2B" w14:textId="77777777" w:rsidR="00637358" w:rsidRDefault="00637358" w:rsidP="00637358">
            <w:pPr>
              <w:jc w:val="left"/>
              <w:rPr>
                <w:rFonts w:ascii="Arial" w:hAnsi="Arial" w:cs="Arial"/>
                <w:color w:val="000000"/>
                <w:lang w:val="en-US"/>
              </w:rPr>
            </w:pPr>
          </w:p>
          <w:p w14:paraId="2564A3AB"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else (if XX_ARR_OVERDR_HGB_CLA &lt;= 0</w:t>
            </w:r>
          </w:p>
          <w:p w14:paraId="20E791F1" w14:textId="77777777" w:rsidR="00637358" w:rsidRDefault="00637358" w:rsidP="00637358">
            <w:pPr>
              <w:jc w:val="left"/>
              <w:rPr>
                <w:rFonts w:ascii="Arial" w:hAnsi="Arial" w:cs="Arial"/>
                <w:color w:val="000000"/>
                <w:lang w:val="en-US"/>
              </w:rPr>
            </w:pPr>
          </w:p>
          <w:p w14:paraId="6ED69494"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then (NVL(XX_LT_LIA_REC_COMP_HGB_CLA, 0) + NVL(XX_FAIR_VALUE_ADJ_HGB_CLA, 0) + NVL(XX_ARR_OVERDR_HGB_CLA, 0))</w:t>
            </w:r>
          </w:p>
          <w:p w14:paraId="390EDD4A" w14:textId="77777777" w:rsidR="00637358" w:rsidRDefault="00637358" w:rsidP="00637358">
            <w:pPr>
              <w:jc w:val="left"/>
              <w:rPr>
                <w:rFonts w:ascii="Arial" w:hAnsi="Arial" w:cs="Arial"/>
                <w:color w:val="000000"/>
                <w:lang w:val="en-US"/>
              </w:rPr>
            </w:pPr>
          </w:p>
          <w:p w14:paraId="0A4C2C8A" w14:textId="77777777" w:rsidR="00637358" w:rsidRPr="007D58F7" w:rsidRDefault="00637358" w:rsidP="00637358">
            <w:pPr>
              <w:jc w:val="left"/>
              <w:rPr>
                <w:rFonts w:ascii="Arial" w:hAnsi="Arial" w:cs="Arial"/>
                <w:color w:val="000000"/>
                <w:lang w:val="en-US"/>
              </w:rPr>
            </w:pPr>
            <w:r w:rsidRPr="007D58F7">
              <w:rPr>
                <w:rFonts w:ascii="Arial" w:hAnsi="Arial" w:cs="Arial"/>
                <w:color w:val="000000"/>
                <w:lang w:val="en-US"/>
              </w:rPr>
              <w:t xml:space="preserve">else (if </w:t>
            </w:r>
          </w:p>
          <w:p w14:paraId="275556A4" w14:textId="77777777" w:rsidR="00637358" w:rsidRDefault="00637358" w:rsidP="00637358">
            <w:pPr>
              <w:jc w:val="left"/>
              <w:rPr>
                <w:rFonts w:ascii="Arial" w:hAnsi="Arial" w:cs="Arial"/>
                <w:color w:val="000000"/>
                <w:lang w:val="en-US"/>
              </w:rPr>
            </w:pPr>
          </w:p>
          <w:p w14:paraId="0FE9A760" w14:textId="77777777" w:rsidR="00637358" w:rsidRPr="007D58F7" w:rsidRDefault="00637358" w:rsidP="00637358">
            <w:pPr>
              <w:jc w:val="left"/>
              <w:rPr>
                <w:rFonts w:ascii="Arial" w:hAnsi="Arial" w:cs="Arial"/>
                <w:color w:val="000000"/>
                <w:lang w:val="en-US"/>
              </w:rPr>
            </w:pPr>
            <w:r w:rsidRPr="00EC7671">
              <w:rPr>
                <w:rFonts w:ascii="Arial" w:hAnsi="Arial" w:cs="Arial"/>
                <w:color w:val="000000"/>
                <w:lang w:val="en-US"/>
              </w:rPr>
              <w:t>((XX_ARR_OVERDR_HGB_CLA &gt; 0 or XX_ARR_OVERDR_HGB_CLA is NULL) or XX_LT_LIA_REC_COMP_ HGB_CLA is not NULL or XX_FAIR_VALUE_ADJ_HGB_CLA is not NULL)</w:t>
            </w:r>
          </w:p>
          <w:p w14:paraId="11C6C088" w14:textId="77777777" w:rsidR="00637358" w:rsidRDefault="00637358" w:rsidP="00637358">
            <w:pPr>
              <w:jc w:val="left"/>
              <w:rPr>
                <w:rFonts w:ascii="Arial" w:hAnsi="Arial" w:cs="Arial"/>
                <w:color w:val="000000"/>
                <w:lang w:val="en-US"/>
              </w:rPr>
            </w:pPr>
          </w:p>
          <w:p w14:paraId="10D4CCCB" w14:textId="77777777" w:rsidR="00637358" w:rsidRPr="007D58F7" w:rsidRDefault="00637358" w:rsidP="00637358">
            <w:pPr>
              <w:jc w:val="left"/>
              <w:rPr>
                <w:rFonts w:ascii="Arial" w:hAnsi="Arial" w:cs="Arial"/>
                <w:color w:val="000000"/>
                <w:lang w:val="en-US"/>
              </w:rPr>
            </w:pPr>
            <w:r w:rsidRPr="00EC7671">
              <w:rPr>
                <w:rFonts w:ascii="Arial" w:hAnsi="Arial" w:cs="Arial"/>
                <w:color w:val="000000"/>
                <w:lang w:val="en-US"/>
              </w:rPr>
              <w:t>then (NVL(XX_LT_LIA_REC_COMP_HGB_CLA, 0) + NVL(XX_FAIR_VALUE_ADJ_HGB_CLA, 0))</w:t>
            </w:r>
          </w:p>
          <w:p w14:paraId="4EC141BD" w14:textId="77777777" w:rsidR="00637358" w:rsidRDefault="00637358" w:rsidP="00637358">
            <w:pPr>
              <w:jc w:val="left"/>
              <w:rPr>
                <w:rFonts w:ascii="Arial" w:hAnsi="Arial" w:cs="Arial"/>
                <w:color w:val="000000"/>
                <w:lang w:val="en-US"/>
              </w:rPr>
            </w:pPr>
          </w:p>
          <w:p w14:paraId="6703E020" w14:textId="77777777" w:rsidR="00637358" w:rsidRPr="00780325" w:rsidRDefault="00637358" w:rsidP="00637358">
            <w:pPr>
              <w:jc w:val="left"/>
              <w:rPr>
                <w:rFonts w:ascii="Arial" w:hAnsi="Arial" w:cs="Arial"/>
                <w:color w:val="000000"/>
                <w:lang w:val="en-US"/>
              </w:rPr>
            </w:pPr>
            <w:r>
              <w:rPr>
                <w:rFonts w:ascii="Arial" w:hAnsi="Arial" w:cs="Arial"/>
                <w:color w:val="000000"/>
                <w:lang w:val="en-US"/>
              </w:rPr>
              <w:t>else NULL</w:t>
            </w:r>
          </w:p>
          <w:p w14:paraId="1ABA1E1E" w14:textId="77777777" w:rsidR="00637358" w:rsidRPr="00492FB5" w:rsidRDefault="00637358" w:rsidP="00637358">
            <w:pPr>
              <w:jc w:val="left"/>
              <w:rPr>
                <w:rFonts w:ascii="Arial" w:hAnsi="Arial" w:cs="Arial"/>
                <w:color w:val="000000"/>
              </w:rPr>
            </w:pPr>
          </w:p>
          <w:p w14:paraId="71222D5A" w14:textId="77777777" w:rsidR="00637358" w:rsidRPr="00780325" w:rsidRDefault="00637358" w:rsidP="00637358">
            <w:pPr>
              <w:jc w:val="left"/>
              <w:rPr>
                <w:rFonts w:ascii="Arial" w:hAnsi="Arial" w:cs="Arial"/>
                <w:color w:val="000000"/>
                <w:lang w:val="en-US"/>
              </w:rPr>
            </w:pPr>
          </w:p>
          <w:p w14:paraId="4732C856" w14:textId="77777777" w:rsidR="00637358" w:rsidRPr="00492FB5" w:rsidRDefault="00637358" w:rsidP="00637358">
            <w:pPr>
              <w:jc w:val="left"/>
              <w:rPr>
                <w:rFonts w:ascii="Arial" w:hAnsi="Arial" w:cs="Arial"/>
                <w:color w:val="000000"/>
              </w:rPr>
            </w:pPr>
            <w:r w:rsidRPr="00780325">
              <w:rPr>
                <w:rFonts w:ascii="Arial" w:hAnsi="Arial" w:cs="Arial"/>
                <w:color w:val="000000"/>
                <w:lang w:val="en-US"/>
              </w:rPr>
              <w:t> </w:t>
            </w:r>
          </w:p>
        </w:tc>
        <w:tc>
          <w:tcPr>
            <w:tcW w:w="3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3C61CA" w14:textId="77777777" w:rsidR="00637358" w:rsidRPr="00492FB5" w:rsidRDefault="00637358" w:rsidP="00637358">
            <w:pPr>
              <w:jc w:val="left"/>
              <w:rPr>
                <w:rFonts w:ascii="Arial" w:hAnsi="Arial" w:cs="Arial"/>
                <w:color w:val="000000"/>
              </w:rPr>
            </w:pPr>
            <w:r w:rsidRPr="00492FB5">
              <w:rPr>
                <w:rFonts w:ascii="Arial" w:hAnsi="Arial" w:cs="Arial"/>
                <w:color w:val="000000"/>
              </w:rPr>
              <w:t>VAR_C215 wurde ermittelt und steht zur weiteren Verarbeitung zur Verfügung.</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1802DFD" w14:textId="77777777" w:rsidR="00540D3A" w:rsidRDefault="00540D3A" w:rsidP="00637358">
            <w:pPr>
              <w:jc w:val="right"/>
              <w:rPr>
                <w:rFonts w:ascii="Arial" w:hAnsi="Arial" w:cs="Arial"/>
                <w:b/>
                <w:bCs/>
                <w:color w:val="000000"/>
              </w:rPr>
            </w:pPr>
          </w:p>
          <w:p w14:paraId="0D71382E" w14:textId="77777777" w:rsidR="00540D3A" w:rsidRDefault="00540D3A" w:rsidP="00637358">
            <w:pPr>
              <w:jc w:val="right"/>
              <w:rPr>
                <w:rFonts w:ascii="Arial" w:hAnsi="Arial" w:cs="Arial"/>
                <w:b/>
                <w:bCs/>
                <w:color w:val="000000"/>
              </w:rPr>
            </w:pPr>
          </w:p>
          <w:p w14:paraId="4B84EB17" w14:textId="77777777" w:rsidR="00540D3A" w:rsidRDefault="00540D3A" w:rsidP="00637358">
            <w:pPr>
              <w:jc w:val="right"/>
              <w:rPr>
                <w:rFonts w:ascii="Arial" w:hAnsi="Arial" w:cs="Arial"/>
                <w:b/>
                <w:bCs/>
                <w:color w:val="000000"/>
              </w:rPr>
            </w:pPr>
          </w:p>
          <w:p w14:paraId="453BBBE7" w14:textId="77777777" w:rsidR="00540D3A" w:rsidRDefault="00540D3A" w:rsidP="00637358">
            <w:pPr>
              <w:jc w:val="right"/>
              <w:rPr>
                <w:rFonts w:ascii="Arial" w:hAnsi="Arial" w:cs="Arial"/>
                <w:b/>
                <w:bCs/>
                <w:color w:val="000000"/>
              </w:rPr>
            </w:pPr>
          </w:p>
          <w:p w14:paraId="1FA47200" w14:textId="77777777" w:rsidR="00540D3A" w:rsidRDefault="00540D3A" w:rsidP="00637358">
            <w:pPr>
              <w:jc w:val="right"/>
              <w:rPr>
                <w:rFonts w:ascii="Arial" w:hAnsi="Arial" w:cs="Arial"/>
                <w:b/>
                <w:bCs/>
                <w:color w:val="000000"/>
              </w:rPr>
            </w:pPr>
          </w:p>
          <w:p w14:paraId="02B61EC1" w14:textId="77777777" w:rsidR="00540D3A" w:rsidRDefault="00540D3A" w:rsidP="00637358">
            <w:pPr>
              <w:jc w:val="right"/>
              <w:rPr>
                <w:rFonts w:ascii="Arial" w:hAnsi="Arial" w:cs="Arial"/>
                <w:b/>
                <w:bCs/>
                <w:color w:val="000000"/>
              </w:rPr>
            </w:pPr>
          </w:p>
          <w:p w14:paraId="1FC680CC" w14:textId="77777777" w:rsidR="00540D3A" w:rsidRDefault="00540D3A" w:rsidP="00637358">
            <w:pPr>
              <w:jc w:val="right"/>
              <w:rPr>
                <w:rFonts w:ascii="Arial" w:hAnsi="Arial" w:cs="Arial"/>
                <w:b/>
                <w:bCs/>
                <w:color w:val="000000"/>
              </w:rPr>
            </w:pPr>
          </w:p>
          <w:p w14:paraId="1D47CBCF" w14:textId="77777777" w:rsidR="00540D3A" w:rsidRDefault="00540D3A" w:rsidP="00637358">
            <w:pPr>
              <w:jc w:val="right"/>
              <w:rPr>
                <w:rFonts w:ascii="Arial" w:hAnsi="Arial" w:cs="Arial"/>
                <w:b/>
                <w:bCs/>
                <w:color w:val="000000"/>
              </w:rPr>
            </w:pPr>
          </w:p>
          <w:p w14:paraId="6662896E" w14:textId="77777777" w:rsidR="00540D3A" w:rsidRDefault="00540D3A" w:rsidP="00637358">
            <w:pPr>
              <w:jc w:val="right"/>
              <w:rPr>
                <w:rFonts w:ascii="Arial" w:hAnsi="Arial" w:cs="Arial"/>
                <w:b/>
                <w:bCs/>
                <w:color w:val="000000"/>
              </w:rPr>
            </w:pPr>
          </w:p>
          <w:p w14:paraId="6D3F3ADE" w14:textId="77777777" w:rsidR="00540D3A" w:rsidRDefault="00540D3A" w:rsidP="00637358">
            <w:pPr>
              <w:jc w:val="right"/>
              <w:rPr>
                <w:rFonts w:ascii="Arial" w:hAnsi="Arial" w:cs="Arial"/>
                <w:b/>
                <w:bCs/>
                <w:color w:val="000000"/>
              </w:rPr>
            </w:pPr>
          </w:p>
          <w:p w14:paraId="2DC244CB" w14:textId="77777777" w:rsidR="00540D3A" w:rsidRDefault="00540D3A" w:rsidP="00637358">
            <w:pPr>
              <w:jc w:val="right"/>
              <w:rPr>
                <w:rFonts w:ascii="Arial" w:hAnsi="Arial" w:cs="Arial"/>
                <w:b/>
                <w:bCs/>
                <w:color w:val="000000"/>
              </w:rPr>
            </w:pPr>
          </w:p>
          <w:p w14:paraId="10D5FA30" w14:textId="77777777" w:rsidR="00540D3A" w:rsidRDefault="00540D3A" w:rsidP="00637358">
            <w:pPr>
              <w:jc w:val="right"/>
              <w:rPr>
                <w:rFonts w:ascii="Arial" w:hAnsi="Arial" w:cs="Arial"/>
                <w:b/>
                <w:bCs/>
                <w:color w:val="000000"/>
              </w:rPr>
            </w:pPr>
          </w:p>
          <w:p w14:paraId="7BEBC020" w14:textId="77777777" w:rsidR="00637358" w:rsidRPr="00492FB5" w:rsidRDefault="00540D3A" w:rsidP="007D58F7">
            <w:pPr>
              <w:ind w:right="100"/>
              <w:jc w:val="right"/>
              <w:rPr>
                <w:rFonts w:ascii="Arial" w:hAnsi="Arial" w:cs="Arial"/>
                <w:b/>
                <w:bCs/>
                <w:color w:val="000000"/>
              </w:rPr>
            </w:pPr>
            <w:r>
              <w:rPr>
                <w:rFonts w:ascii="Arial" w:hAnsi="Arial" w:cs="Arial"/>
                <w:b/>
                <w:bCs/>
                <w:color w:val="000000"/>
              </w:rPr>
              <w:t>8</w:t>
            </w:r>
          </w:p>
        </w:tc>
      </w:tr>
      <w:tr w:rsidR="00637358" w:rsidRPr="00B110BE" w14:paraId="73A12F77" w14:textId="77777777" w:rsidTr="007D58F7">
        <w:trPr>
          <w:trHeight w:val="2989"/>
        </w:trPr>
        <w:tc>
          <w:tcPr>
            <w:tcW w:w="1408" w:type="dxa"/>
            <w:vMerge/>
            <w:tcBorders>
              <w:top w:val="single" w:sz="4" w:space="0" w:color="auto"/>
              <w:left w:val="single" w:sz="8" w:space="0" w:color="auto"/>
              <w:bottom w:val="single" w:sz="8" w:space="0" w:color="000000"/>
              <w:right w:val="single" w:sz="8" w:space="0" w:color="auto"/>
            </w:tcBorders>
            <w:vAlign w:val="center"/>
            <w:hideMark/>
          </w:tcPr>
          <w:p w14:paraId="2E5CCD3A" w14:textId="77777777" w:rsidR="00637358" w:rsidRPr="00780325" w:rsidRDefault="00637358" w:rsidP="00637358">
            <w:pPr>
              <w:jc w:val="left"/>
              <w:rPr>
                <w:rFonts w:ascii="Arial" w:hAnsi="Arial" w:cs="Arial"/>
                <w:b/>
                <w:bCs/>
                <w:color w:val="000000"/>
                <w:lang w:val="en-US"/>
              </w:rPr>
            </w:pPr>
          </w:p>
        </w:tc>
        <w:tc>
          <w:tcPr>
            <w:tcW w:w="6946" w:type="dxa"/>
            <w:tcBorders>
              <w:top w:val="single" w:sz="4" w:space="0" w:color="auto"/>
              <w:left w:val="nil"/>
              <w:bottom w:val="single" w:sz="8" w:space="0" w:color="auto"/>
              <w:right w:val="single" w:sz="8" w:space="0" w:color="auto"/>
            </w:tcBorders>
            <w:shd w:val="clear" w:color="auto" w:fill="auto"/>
            <w:vAlign w:val="center"/>
            <w:hideMark/>
          </w:tcPr>
          <w:p w14:paraId="393A06FB" w14:textId="77777777" w:rsidR="00637358" w:rsidRPr="00B110BE" w:rsidRDefault="00637358" w:rsidP="00637358">
            <w:pPr>
              <w:jc w:val="left"/>
              <w:rPr>
                <w:rFonts w:ascii="Arial" w:hAnsi="Arial" w:cs="Arial"/>
                <w:color w:val="000000"/>
              </w:rPr>
            </w:pPr>
            <w:r w:rsidRPr="00B110BE">
              <w:rPr>
                <w:rFonts w:ascii="Arial" w:hAnsi="Arial" w:cs="Arial"/>
                <w:color w:val="000000"/>
              </w:rPr>
              <w:t>Info: XX_ARR_OVERDR_HGB_CLA = Rückstand/Überzahlung für HGB, XX_BOOK_VALUE_COMP_O_HGB_CLA = Buchwert kompensiert saldiert in Konzernwährung für HGB, XX_FAIR_VALUE_ADJ_HGB_CLA = Fair Value Adjustment in Konzernwährung für HGB, XX_LT_LIA_REC_COMP_HGB_CLA = langfristige Ford./Verbindlichkeiten kompensiert in Konzernwährung für HGB</w:t>
            </w:r>
          </w:p>
        </w:tc>
        <w:tc>
          <w:tcPr>
            <w:tcW w:w="3685" w:type="dxa"/>
            <w:vMerge/>
            <w:tcBorders>
              <w:top w:val="single" w:sz="4" w:space="0" w:color="auto"/>
              <w:left w:val="single" w:sz="8" w:space="0" w:color="auto"/>
              <w:bottom w:val="single" w:sz="8" w:space="0" w:color="000000"/>
              <w:right w:val="single" w:sz="8" w:space="0" w:color="auto"/>
            </w:tcBorders>
            <w:vAlign w:val="center"/>
            <w:hideMark/>
          </w:tcPr>
          <w:p w14:paraId="022AAE05" w14:textId="77777777" w:rsidR="00637358" w:rsidRPr="00B110BE" w:rsidRDefault="00637358" w:rsidP="00637358">
            <w:pPr>
              <w:jc w:val="left"/>
              <w:rPr>
                <w:rFonts w:ascii="Arial" w:hAnsi="Arial" w:cs="Arial"/>
                <w:color w:val="000000"/>
              </w:rPr>
            </w:pPr>
          </w:p>
        </w:tc>
        <w:tc>
          <w:tcPr>
            <w:tcW w:w="2410" w:type="dxa"/>
            <w:vMerge/>
            <w:tcBorders>
              <w:top w:val="single" w:sz="4" w:space="0" w:color="auto"/>
              <w:left w:val="single" w:sz="8" w:space="0" w:color="auto"/>
              <w:bottom w:val="single" w:sz="8" w:space="0" w:color="000000"/>
              <w:right w:val="single" w:sz="8" w:space="0" w:color="auto"/>
            </w:tcBorders>
            <w:vAlign w:val="center"/>
            <w:hideMark/>
          </w:tcPr>
          <w:p w14:paraId="3A629955" w14:textId="77777777" w:rsidR="00637358" w:rsidRPr="00B110BE" w:rsidRDefault="00637358" w:rsidP="00637358">
            <w:pPr>
              <w:jc w:val="left"/>
              <w:rPr>
                <w:rFonts w:ascii="Arial" w:hAnsi="Arial" w:cs="Arial"/>
                <w:b/>
                <w:bCs/>
                <w:color w:val="000000"/>
              </w:rPr>
            </w:pPr>
          </w:p>
        </w:tc>
      </w:tr>
      <w:tr w:rsidR="00637358" w:rsidRPr="00492FB5" w14:paraId="4EE43627" w14:textId="77777777" w:rsidTr="00780325">
        <w:trPr>
          <w:trHeight w:val="1800"/>
        </w:trPr>
        <w:tc>
          <w:tcPr>
            <w:tcW w:w="1408" w:type="dxa"/>
            <w:vMerge w:val="restart"/>
            <w:tcBorders>
              <w:top w:val="nil"/>
              <w:left w:val="single" w:sz="8" w:space="0" w:color="auto"/>
              <w:bottom w:val="nil"/>
              <w:right w:val="single" w:sz="8" w:space="0" w:color="auto"/>
            </w:tcBorders>
            <w:shd w:val="clear" w:color="auto" w:fill="auto"/>
            <w:vAlign w:val="center"/>
            <w:hideMark/>
          </w:tcPr>
          <w:p w14:paraId="09A6D40E" w14:textId="77777777" w:rsidR="00637358" w:rsidRPr="00492FB5" w:rsidRDefault="00540D3A" w:rsidP="00637358">
            <w:pPr>
              <w:jc w:val="left"/>
              <w:rPr>
                <w:rFonts w:ascii="Arial" w:hAnsi="Arial" w:cs="Arial"/>
                <w:b/>
                <w:bCs/>
                <w:color w:val="000000"/>
              </w:rPr>
            </w:pPr>
            <w:r>
              <w:rPr>
                <w:rFonts w:ascii="Arial" w:hAnsi="Arial" w:cs="Arial"/>
                <w:b/>
                <w:bCs/>
                <w:color w:val="000000"/>
              </w:rPr>
              <w:t>5</w:t>
            </w:r>
          </w:p>
        </w:tc>
        <w:tc>
          <w:tcPr>
            <w:tcW w:w="6946" w:type="dxa"/>
            <w:vMerge w:val="restart"/>
            <w:tcBorders>
              <w:top w:val="nil"/>
              <w:left w:val="single" w:sz="8" w:space="0" w:color="auto"/>
              <w:bottom w:val="single" w:sz="8" w:space="0" w:color="000000"/>
              <w:right w:val="single" w:sz="8" w:space="0" w:color="auto"/>
            </w:tcBorders>
            <w:shd w:val="clear" w:color="auto" w:fill="auto"/>
            <w:hideMark/>
          </w:tcPr>
          <w:p w14:paraId="6021DF3F" w14:textId="77777777" w:rsidR="00637358" w:rsidRPr="00492FB5"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XX_PRODUCT_TYPE_CDB in ('345', '366', '367', '368', '369', '370', '371', '372', '373', '470', '471')</w:t>
            </w:r>
            <w:r w:rsidRPr="00492FB5">
              <w:rPr>
                <w:rFonts w:ascii="Arial" w:hAnsi="Arial" w:cs="Arial"/>
                <w:color w:val="000000"/>
              </w:rPr>
              <w:br/>
            </w:r>
            <w:r w:rsidRPr="00492FB5">
              <w:rPr>
                <w:rFonts w:ascii="Arial" w:hAnsi="Arial" w:cs="Arial"/>
                <w:color w:val="000000"/>
              </w:rPr>
              <w:br/>
            </w:r>
          </w:p>
        </w:tc>
        <w:tc>
          <w:tcPr>
            <w:tcW w:w="3685" w:type="dxa"/>
            <w:tcBorders>
              <w:top w:val="nil"/>
              <w:left w:val="nil"/>
              <w:bottom w:val="nil"/>
              <w:right w:val="single" w:sz="8" w:space="0" w:color="auto"/>
            </w:tcBorders>
            <w:shd w:val="clear" w:color="auto" w:fill="auto"/>
            <w:vAlign w:val="center"/>
            <w:hideMark/>
          </w:tcPr>
          <w:p w14:paraId="0E7E5CA4"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nil"/>
              <w:left w:val="nil"/>
              <w:bottom w:val="nil"/>
              <w:right w:val="single" w:sz="8" w:space="0" w:color="auto"/>
            </w:tcBorders>
            <w:shd w:val="clear" w:color="auto" w:fill="auto"/>
            <w:hideMark/>
          </w:tcPr>
          <w:p w14:paraId="20B4B082" w14:textId="77777777" w:rsidR="00637358" w:rsidRPr="00492FB5" w:rsidRDefault="00540D3A" w:rsidP="00637358">
            <w:pPr>
              <w:jc w:val="right"/>
              <w:rPr>
                <w:rFonts w:ascii="Arial" w:hAnsi="Arial" w:cs="Arial"/>
                <w:b/>
                <w:bCs/>
                <w:color w:val="000000"/>
              </w:rPr>
            </w:pPr>
            <w:r>
              <w:rPr>
                <w:rFonts w:ascii="Arial" w:hAnsi="Arial" w:cs="Arial"/>
                <w:b/>
                <w:bCs/>
                <w:color w:val="000000"/>
              </w:rPr>
              <w:t>6</w:t>
            </w:r>
          </w:p>
        </w:tc>
      </w:tr>
      <w:tr w:rsidR="00637358" w:rsidRPr="00492FB5" w14:paraId="047B3F3C" w14:textId="77777777" w:rsidTr="007D58F7">
        <w:trPr>
          <w:trHeight w:val="315"/>
        </w:trPr>
        <w:tc>
          <w:tcPr>
            <w:tcW w:w="1408" w:type="dxa"/>
            <w:vMerge/>
            <w:tcBorders>
              <w:top w:val="nil"/>
              <w:left w:val="single" w:sz="8" w:space="0" w:color="auto"/>
              <w:bottom w:val="single" w:sz="4" w:space="0" w:color="auto"/>
              <w:right w:val="single" w:sz="8" w:space="0" w:color="auto"/>
            </w:tcBorders>
            <w:vAlign w:val="center"/>
            <w:hideMark/>
          </w:tcPr>
          <w:p w14:paraId="23FE6896" w14:textId="77777777" w:rsidR="00637358" w:rsidRPr="00492FB5" w:rsidRDefault="00637358" w:rsidP="00637358">
            <w:pPr>
              <w:jc w:val="left"/>
              <w:rPr>
                <w:rFonts w:ascii="Arial" w:hAnsi="Arial" w:cs="Arial"/>
                <w:b/>
                <w:bCs/>
                <w:color w:val="000000"/>
              </w:rPr>
            </w:pPr>
          </w:p>
        </w:tc>
        <w:tc>
          <w:tcPr>
            <w:tcW w:w="6946" w:type="dxa"/>
            <w:vMerge/>
            <w:tcBorders>
              <w:top w:val="nil"/>
              <w:left w:val="single" w:sz="8" w:space="0" w:color="auto"/>
              <w:bottom w:val="single" w:sz="4" w:space="0" w:color="auto"/>
              <w:right w:val="single" w:sz="8" w:space="0" w:color="auto"/>
            </w:tcBorders>
            <w:vAlign w:val="center"/>
            <w:hideMark/>
          </w:tcPr>
          <w:p w14:paraId="71FF03FA" w14:textId="77777777" w:rsidR="00637358" w:rsidRPr="00492FB5" w:rsidRDefault="00637358" w:rsidP="00637358">
            <w:pPr>
              <w:jc w:val="left"/>
              <w:rPr>
                <w:rFonts w:ascii="Arial" w:hAnsi="Arial" w:cs="Arial"/>
                <w:color w:val="000000"/>
              </w:rPr>
            </w:pPr>
          </w:p>
        </w:tc>
        <w:tc>
          <w:tcPr>
            <w:tcW w:w="3685" w:type="dxa"/>
            <w:tcBorders>
              <w:top w:val="single" w:sz="8" w:space="0" w:color="auto"/>
              <w:left w:val="nil"/>
              <w:bottom w:val="single" w:sz="4" w:space="0" w:color="auto"/>
              <w:right w:val="single" w:sz="8" w:space="0" w:color="auto"/>
            </w:tcBorders>
            <w:shd w:val="clear" w:color="auto" w:fill="auto"/>
            <w:vAlign w:val="center"/>
            <w:hideMark/>
          </w:tcPr>
          <w:p w14:paraId="5F488494"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single" w:sz="8" w:space="0" w:color="auto"/>
              <w:left w:val="nil"/>
              <w:bottom w:val="single" w:sz="4" w:space="0" w:color="auto"/>
              <w:right w:val="single" w:sz="8" w:space="0" w:color="auto"/>
            </w:tcBorders>
            <w:shd w:val="clear" w:color="auto" w:fill="auto"/>
            <w:hideMark/>
          </w:tcPr>
          <w:p w14:paraId="7C131E38" w14:textId="77777777" w:rsidR="00637358" w:rsidRPr="00492FB5" w:rsidRDefault="00540D3A" w:rsidP="00637358">
            <w:pPr>
              <w:jc w:val="right"/>
              <w:rPr>
                <w:rFonts w:ascii="Arial" w:hAnsi="Arial" w:cs="Arial"/>
                <w:b/>
                <w:bCs/>
                <w:color w:val="000000"/>
              </w:rPr>
            </w:pPr>
            <w:r>
              <w:rPr>
                <w:rFonts w:ascii="Arial" w:hAnsi="Arial" w:cs="Arial"/>
                <w:b/>
                <w:bCs/>
                <w:color w:val="000000"/>
              </w:rPr>
              <w:t>7</w:t>
            </w:r>
          </w:p>
        </w:tc>
      </w:tr>
      <w:tr w:rsidR="00344AE2" w:rsidRPr="007D58F7" w14:paraId="111551BF" w14:textId="77777777" w:rsidTr="007D58F7">
        <w:trPr>
          <w:trHeight w:val="821"/>
        </w:trPr>
        <w:tc>
          <w:tcPr>
            <w:tcW w:w="1408" w:type="dxa"/>
            <w:tcBorders>
              <w:top w:val="single" w:sz="4" w:space="0" w:color="auto"/>
              <w:left w:val="single" w:sz="4" w:space="0" w:color="auto"/>
              <w:bottom w:val="single" w:sz="4" w:space="0" w:color="auto"/>
              <w:right w:val="single" w:sz="4" w:space="0" w:color="auto"/>
            </w:tcBorders>
            <w:vAlign w:val="center"/>
          </w:tcPr>
          <w:p w14:paraId="0735A210" w14:textId="77777777" w:rsidR="00344AE2" w:rsidRPr="00492FB5" w:rsidRDefault="00344AE2" w:rsidP="00637358">
            <w:pPr>
              <w:jc w:val="left"/>
              <w:rPr>
                <w:rFonts w:ascii="Arial" w:hAnsi="Arial" w:cs="Arial"/>
                <w:b/>
                <w:bCs/>
                <w:color w:val="000000"/>
              </w:rPr>
            </w:pPr>
            <w:r>
              <w:rPr>
                <w:rFonts w:ascii="Arial" w:hAnsi="Arial" w:cs="Arial"/>
                <w:b/>
                <w:bCs/>
                <w:color w:val="000000"/>
              </w:rPr>
              <w:t>6</w:t>
            </w:r>
          </w:p>
        </w:tc>
        <w:tc>
          <w:tcPr>
            <w:tcW w:w="6946" w:type="dxa"/>
            <w:tcBorders>
              <w:top w:val="single" w:sz="4" w:space="0" w:color="auto"/>
              <w:left w:val="single" w:sz="4" w:space="0" w:color="auto"/>
              <w:bottom w:val="single" w:sz="4" w:space="0" w:color="auto"/>
              <w:right w:val="single" w:sz="4" w:space="0" w:color="auto"/>
            </w:tcBorders>
            <w:vAlign w:val="center"/>
          </w:tcPr>
          <w:p w14:paraId="2F96FB4F" w14:textId="77777777" w:rsidR="00344AE2" w:rsidRPr="007D58F7" w:rsidRDefault="00344AE2" w:rsidP="00637358">
            <w:pPr>
              <w:jc w:val="left"/>
              <w:rPr>
                <w:rFonts w:ascii="Arial" w:hAnsi="Arial" w:cs="Arial"/>
                <w:color w:val="000000"/>
                <w:lang w:val="en-US"/>
              </w:rPr>
            </w:pPr>
            <w:r w:rsidRPr="00780325">
              <w:rPr>
                <w:rFonts w:ascii="Arial" w:hAnsi="Arial" w:cs="Arial"/>
                <w:color w:val="000000"/>
                <w:lang w:val="en-US"/>
              </w:rPr>
              <w:t xml:space="preserve">VAR_C215 = </w:t>
            </w:r>
            <w:r w:rsidRPr="00780325">
              <w:rPr>
                <w:rFonts w:ascii="Arial" w:hAnsi="Arial" w:cs="Arial"/>
                <w:color w:val="000000"/>
                <w:lang w:val="en-US"/>
              </w:rPr>
              <w:br/>
              <w:t>XX_BOOK_VALUE_ COMP_O_HGB_CLA</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E33C1B7" w14:textId="77777777" w:rsidR="00344AE2" w:rsidRPr="00EC7671" w:rsidRDefault="00344AE2" w:rsidP="00637358">
            <w:pPr>
              <w:jc w:val="left"/>
              <w:rPr>
                <w:rFonts w:ascii="Arial" w:hAnsi="Arial" w:cs="Arial"/>
                <w:color w:val="000000"/>
              </w:rPr>
            </w:pPr>
            <w:r w:rsidRPr="00492FB5">
              <w:rPr>
                <w:rFonts w:ascii="Arial" w:hAnsi="Arial" w:cs="Arial"/>
                <w:color w:val="000000"/>
              </w:rPr>
              <w:t>VAR_C215 wurde ermittelt und steht zur weiteren Verarbeitung zur Verfügung.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29B7647" w14:textId="77777777" w:rsidR="00344AE2" w:rsidRPr="007D58F7" w:rsidRDefault="00344AE2" w:rsidP="00637358">
            <w:pPr>
              <w:jc w:val="right"/>
              <w:rPr>
                <w:rFonts w:ascii="Arial" w:hAnsi="Arial" w:cs="Arial"/>
                <w:b/>
                <w:bCs/>
                <w:color w:val="000000"/>
                <w:lang w:val="en-US"/>
              </w:rPr>
            </w:pPr>
            <w:r>
              <w:rPr>
                <w:rFonts w:ascii="Arial" w:hAnsi="Arial" w:cs="Arial"/>
                <w:b/>
                <w:bCs/>
                <w:color w:val="000000"/>
                <w:lang w:val="en-US"/>
              </w:rPr>
              <w:t>8</w:t>
            </w:r>
          </w:p>
        </w:tc>
      </w:tr>
      <w:tr w:rsidR="00637358" w:rsidRPr="00492FB5" w14:paraId="6114AC38" w14:textId="77777777" w:rsidTr="007D58F7">
        <w:trPr>
          <w:trHeight w:val="1305"/>
        </w:trPr>
        <w:tc>
          <w:tcPr>
            <w:tcW w:w="1408" w:type="dxa"/>
            <w:tcBorders>
              <w:top w:val="nil"/>
              <w:left w:val="single" w:sz="8" w:space="0" w:color="auto"/>
              <w:bottom w:val="single" w:sz="4" w:space="0" w:color="auto"/>
              <w:right w:val="single" w:sz="8" w:space="0" w:color="auto"/>
            </w:tcBorders>
            <w:shd w:val="clear" w:color="auto" w:fill="auto"/>
            <w:vAlign w:val="center"/>
            <w:hideMark/>
          </w:tcPr>
          <w:p w14:paraId="79EDB897" w14:textId="77777777" w:rsidR="00637358" w:rsidRPr="00492FB5" w:rsidRDefault="00540D3A" w:rsidP="00637358">
            <w:pPr>
              <w:jc w:val="left"/>
              <w:rPr>
                <w:rFonts w:ascii="Arial" w:hAnsi="Arial" w:cs="Arial"/>
                <w:b/>
                <w:bCs/>
                <w:color w:val="000000"/>
              </w:rPr>
            </w:pPr>
            <w:r>
              <w:rPr>
                <w:rFonts w:ascii="Arial" w:hAnsi="Arial" w:cs="Arial"/>
                <w:b/>
                <w:bCs/>
                <w:color w:val="000000"/>
              </w:rPr>
              <w:t>7</w:t>
            </w:r>
          </w:p>
        </w:tc>
        <w:tc>
          <w:tcPr>
            <w:tcW w:w="6946" w:type="dxa"/>
            <w:tcBorders>
              <w:top w:val="nil"/>
              <w:left w:val="nil"/>
              <w:bottom w:val="single" w:sz="4" w:space="0" w:color="auto"/>
              <w:right w:val="single" w:sz="8" w:space="0" w:color="auto"/>
            </w:tcBorders>
            <w:shd w:val="clear" w:color="auto" w:fill="auto"/>
            <w:vAlign w:val="bottom"/>
            <w:hideMark/>
          </w:tcPr>
          <w:p w14:paraId="2FCF7F81" w14:textId="77777777" w:rsidR="00637358" w:rsidRPr="00492FB5" w:rsidRDefault="00637358" w:rsidP="00637358">
            <w:pPr>
              <w:jc w:val="left"/>
              <w:rPr>
                <w:rFonts w:ascii="Arial" w:hAnsi="Arial" w:cs="Arial"/>
                <w:color w:val="000000"/>
              </w:rPr>
            </w:pPr>
            <w:r w:rsidRPr="00492FB5">
              <w:rPr>
                <w:rFonts w:ascii="Arial" w:hAnsi="Arial" w:cs="Arial"/>
                <w:color w:val="000000"/>
              </w:rPr>
              <w:t xml:space="preserve">VAR_C215 = </w:t>
            </w:r>
            <w:r w:rsidRPr="00492FB5">
              <w:rPr>
                <w:rFonts w:ascii="Arial" w:hAnsi="Arial" w:cs="Arial"/>
                <w:color w:val="000000"/>
              </w:rPr>
              <w:br/>
              <w:t>XX_BOOK_VALUE_ COMP_O_HGB_CLA</w:t>
            </w:r>
            <w:r w:rsidRPr="00492FB5">
              <w:rPr>
                <w:rFonts w:ascii="Arial" w:hAnsi="Arial" w:cs="Arial"/>
                <w:color w:val="000000"/>
              </w:rPr>
              <w:br/>
            </w:r>
            <w:r w:rsidRPr="00492FB5">
              <w:rPr>
                <w:rFonts w:ascii="Arial" w:hAnsi="Arial" w:cs="Arial"/>
                <w:color w:val="000000"/>
              </w:rPr>
              <w:br/>
              <w:t xml:space="preserve">Schreibe Error ID </w:t>
            </w:r>
            <w:del w:id="2859" w:author="Bauer, Felix (GM-F)" w:date="2024-05-14T13:06:00Z">
              <w:r w:rsidRPr="00492FB5" w:rsidDel="00E32AF6">
                <w:rPr>
                  <w:rFonts w:ascii="Arial" w:hAnsi="Arial" w:cs="Arial"/>
                  <w:color w:val="000000"/>
                </w:rPr>
                <w:delText xml:space="preserve">XX </w:delText>
              </w:r>
            </w:del>
            <w:ins w:id="2860" w:author="Bauer, Felix (GM-F)" w:date="2024-05-14T13:06:00Z">
              <w:r w:rsidR="00E32AF6">
                <w:rPr>
                  <w:rFonts w:ascii="Arial" w:hAnsi="Arial" w:cs="Arial"/>
                  <w:color w:val="000000"/>
                </w:rPr>
                <w:t>1002</w:t>
              </w:r>
              <w:r w:rsidR="00E32AF6" w:rsidRPr="00492FB5">
                <w:rPr>
                  <w:rFonts w:ascii="Arial" w:hAnsi="Arial" w:cs="Arial"/>
                  <w:color w:val="000000"/>
                </w:rPr>
                <w:t xml:space="preserve"> </w:t>
              </w:r>
            </w:ins>
            <w:r w:rsidRPr="00492FB5">
              <w:rPr>
                <w:rFonts w:ascii="Arial" w:hAnsi="Arial" w:cs="Arial"/>
                <w:color w:val="000000"/>
              </w:rPr>
              <w:t>#DQ wg. fehlender Parametrisierung.</w:t>
            </w:r>
          </w:p>
        </w:tc>
        <w:tc>
          <w:tcPr>
            <w:tcW w:w="3685" w:type="dxa"/>
            <w:tcBorders>
              <w:top w:val="nil"/>
              <w:left w:val="nil"/>
              <w:bottom w:val="single" w:sz="4" w:space="0" w:color="auto"/>
              <w:right w:val="single" w:sz="8" w:space="0" w:color="auto"/>
            </w:tcBorders>
            <w:shd w:val="clear" w:color="auto" w:fill="auto"/>
            <w:vAlign w:val="center"/>
            <w:hideMark/>
          </w:tcPr>
          <w:p w14:paraId="465B3B13" w14:textId="77777777" w:rsidR="00637358" w:rsidRPr="00492FB5" w:rsidRDefault="00637358" w:rsidP="00637358">
            <w:pPr>
              <w:jc w:val="left"/>
              <w:rPr>
                <w:rFonts w:ascii="Arial" w:hAnsi="Arial" w:cs="Arial"/>
                <w:color w:val="000000"/>
              </w:rPr>
            </w:pPr>
            <w:r w:rsidRPr="00492FB5">
              <w:rPr>
                <w:rFonts w:ascii="Arial" w:hAnsi="Arial" w:cs="Arial"/>
                <w:color w:val="000000"/>
              </w:rPr>
              <w:t>VAR_C215 wurde ermittelt und steht zur weiteren Verarbeitung zur Verfügung.</w:t>
            </w:r>
          </w:p>
        </w:tc>
        <w:tc>
          <w:tcPr>
            <w:tcW w:w="2410" w:type="dxa"/>
            <w:tcBorders>
              <w:top w:val="nil"/>
              <w:left w:val="nil"/>
              <w:bottom w:val="single" w:sz="4" w:space="0" w:color="auto"/>
              <w:right w:val="single" w:sz="8" w:space="0" w:color="auto"/>
            </w:tcBorders>
            <w:shd w:val="clear" w:color="auto" w:fill="auto"/>
            <w:hideMark/>
          </w:tcPr>
          <w:p w14:paraId="34F61F1F" w14:textId="77777777" w:rsidR="00637358" w:rsidRPr="00492FB5" w:rsidRDefault="00540D3A" w:rsidP="00637358">
            <w:pPr>
              <w:jc w:val="right"/>
              <w:rPr>
                <w:rFonts w:ascii="Arial" w:hAnsi="Arial" w:cs="Arial"/>
                <w:b/>
                <w:bCs/>
                <w:color w:val="000000"/>
              </w:rPr>
            </w:pPr>
            <w:r>
              <w:rPr>
                <w:rFonts w:ascii="Arial" w:hAnsi="Arial" w:cs="Arial"/>
                <w:b/>
                <w:bCs/>
                <w:color w:val="000000"/>
              </w:rPr>
              <w:t>8</w:t>
            </w:r>
          </w:p>
        </w:tc>
      </w:tr>
      <w:tr w:rsidR="00637358" w:rsidRPr="00492FB5" w14:paraId="5D6FB827" w14:textId="77777777" w:rsidTr="007D58F7">
        <w:trPr>
          <w:trHeight w:val="1230"/>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1FD6E1" w14:textId="77777777" w:rsidR="00637358" w:rsidRPr="00492FB5" w:rsidRDefault="00540D3A" w:rsidP="00637358">
            <w:pPr>
              <w:jc w:val="left"/>
              <w:rPr>
                <w:rFonts w:ascii="Arial" w:hAnsi="Arial" w:cs="Arial"/>
                <w:b/>
                <w:bCs/>
                <w:color w:val="000000"/>
              </w:rPr>
            </w:pPr>
            <w:r>
              <w:rPr>
                <w:rFonts w:ascii="Arial" w:hAnsi="Arial" w:cs="Arial"/>
                <w:b/>
                <w:bCs/>
                <w:color w:val="000000"/>
              </w:rPr>
              <w:lastRenderedPageBreak/>
              <w:t>8</w:t>
            </w:r>
          </w:p>
        </w:tc>
        <w:tc>
          <w:tcPr>
            <w:tcW w:w="69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835D36" w14:textId="77777777" w:rsidR="00637358" w:rsidRPr="00492FB5"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VAR_C215 is not NULL and XX_REF_D &gt;= C207</w:t>
            </w:r>
            <w:r w:rsidRPr="00492FB5">
              <w:rPr>
                <w:rFonts w:ascii="Arial" w:hAnsi="Arial" w:cs="Arial"/>
                <w:color w:val="000000"/>
              </w:rPr>
              <w:br/>
            </w:r>
            <w:r w:rsidRPr="00492FB5">
              <w:rPr>
                <w:rFonts w:ascii="Arial" w:hAnsi="Arial" w:cs="Arial"/>
                <w:color w:val="000000"/>
              </w:rPr>
              <w:br/>
              <w:t>Info: Erkennung abgelaufene Geschäfte, C207 = Laufzeitende des Kontraktes bzw. Endfälligkeit eines Wertpapiers</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BDAF9"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6D2C741F" w14:textId="77777777" w:rsidR="00637358" w:rsidRPr="00492FB5" w:rsidRDefault="00344AE2" w:rsidP="00637358">
            <w:pPr>
              <w:jc w:val="right"/>
              <w:rPr>
                <w:rFonts w:ascii="Arial" w:hAnsi="Arial" w:cs="Arial"/>
                <w:b/>
                <w:bCs/>
                <w:color w:val="000000"/>
              </w:rPr>
            </w:pPr>
            <w:r>
              <w:rPr>
                <w:rFonts w:ascii="Arial" w:hAnsi="Arial" w:cs="Arial"/>
                <w:b/>
                <w:bCs/>
                <w:color w:val="000000"/>
              </w:rPr>
              <w:t>9</w:t>
            </w:r>
          </w:p>
        </w:tc>
      </w:tr>
      <w:tr w:rsidR="00637358" w:rsidRPr="00492FB5" w14:paraId="47687CC9" w14:textId="77777777" w:rsidTr="007D58F7">
        <w:trPr>
          <w:trHeight w:val="1290"/>
        </w:trPr>
        <w:tc>
          <w:tcPr>
            <w:tcW w:w="1408" w:type="dxa"/>
            <w:vMerge/>
            <w:tcBorders>
              <w:top w:val="single" w:sz="4" w:space="0" w:color="auto"/>
              <w:left w:val="single" w:sz="8" w:space="0" w:color="auto"/>
              <w:bottom w:val="single" w:sz="8" w:space="0" w:color="000000"/>
              <w:right w:val="single" w:sz="8" w:space="0" w:color="auto"/>
            </w:tcBorders>
            <w:vAlign w:val="center"/>
            <w:hideMark/>
          </w:tcPr>
          <w:p w14:paraId="21F8A9C7" w14:textId="77777777" w:rsidR="00637358" w:rsidRPr="00492FB5" w:rsidRDefault="00637358" w:rsidP="00637358">
            <w:pPr>
              <w:jc w:val="left"/>
              <w:rPr>
                <w:rFonts w:ascii="Arial" w:hAnsi="Arial" w:cs="Arial"/>
                <w:b/>
                <w:bCs/>
                <w:color w:val="000000"/>
              </w:rPr>
            </w:pPr>
          </w:p>
        </w:tc>
        <w:tc>
          <w:tcPr>
            <w:tcW w:w="6946" w:type="dxa"/>
            <w:vMerge/>
            <w:tcBorders>
              <w:top w:val="single" w:sz="4" w:space="0" w:color="auto"/>
              <w:left w:val="single" w:sz="8" w:space="0" w:color="auto"/>
              <w:bottom w:val="single" w:sz="8" w:space="0" w:color="000000"/>
              <w:right w:val="single" w:sz="8" w:space="0" w:color="auto"/>
            </w:tcBorders>
            <w:vAlign w:val="center"/>
            <w:hideMark/>
          </w:tcPr>
          <w:p w14:paraId="5B960990" w14:textId="77777777" w:rsidR="00637358" w:rsidRPr="00492FB5" w:rsidRDefault="00637358" w:rsidP="00637358">
            <w:pPr>
              <w:jc w:val="left"/>
              <w:rPr>
                <w:rFonts w:ascii="Arial" w:hAnsi="Arial" w:cs="Arial"/>
                <w:color w:val="000000"/>
              </w:rPr>
            </w:pPr>
          </w:p>
        </w:tc>
        <w:tc>
          <w:tcPr>
            <w:tcW w:w="3685" w:type="dxa"/>
            <w:tcBorders>
              <w:top w:val="single" w:sz="4" w:space="0" w:color="auto"/>
              <w:left w:val="nil"/>
              <w:bottom w:val="single" w:sz="8" w:space="0" w:color="auto"/>
              <w:right w:val="single" w:sz="8" w:space="0" w:color="auto"/>
            </w:tcBorders>
            <w:shd w:val="clear" w:color="auto" w:fill="auto"/>
            <w:vAlign w:val="center"/>
            <w:hideMark/>
          </w:tcPr>
          <w:p w14:paraId="25F9C416"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single" w:sz="4" w:space="0" w:color="auto"/>
              <w:left w:val="nil"/>
              <w:bottom w:val="single" w:sz="8" w:space="0" w:color="auto"/>
              <w:right w:val="single" w:sz="8" w:space="0" w:color="auto"/>
            </w:tcBorders>
            <w:shd w:val="clear" w:color="auto" w:fill="auto"/>
            <w:hideMark/>
          </w:tcPr>
          <w:p w14:paraId="79E4539C"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1</w:t>
            </w:r>
            <w:r w:rsidR="00344AE2">
              <w:rPr>
                <w:rFonts w:ascii="Arial" w:hAnsi="Arial" w:cs="Arial"/>
                <w:b/>
                <w:bCs/>
                <w:color w:val="000000"/>
              </w:rPr>
              <w:t>2</w:t>
            </w:r>
          </w:p>
        </w:tc>
      </w:tr>
      <w:tr w:rsidR="00637358" w:rsidRPr="00492FB5" w14:paraId="22AC6899" w14:textId="77777777" w:rsidTr="00780325">
        <w:trPr>
          <w:trHeight w:val="1092"/>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0E880144" w14:textId="77777777" w:rsidR="00637358" w:rsidRPr="00492FB5" w:rsidRDefault="00540D3A" w:rsidP="00637358">
            <w:pPr>
              <w:jc w:val="left"/>
              <w:rPr>
                <w:rFonts w:ascii="Arial" w:hAnsi="Arial" w:cs="Arial"/>
                <w:b/>
                <w:bCs/>
                <w:color w:val="000000"/>
              </w:rPr>
            </w:pPr>
            <w:r>
              <w:rPr>
                <w:rFonts w:ascii="Arial" w:hAnsi="Arial" w:cs="Arial"/>
                <w:b/>
                <w:bCs/>
                <w:color w:val="000000"/>
              </w:rPr>
              <w:t>9</w:t>
            </w:r>
          </w:p>
        </w:tc>
        <w:tc>
          <w:tcPr>
            <w:tcW w:w="6946" w:type="dxa"/>
            <w:vMerge w:val="restart"/>
            <w:tcBorders>
              <w:top w:val="nil"/>
              <w:left w:val="single" w:sz="8" w:space="0" w:color="auto"/>
              <w:bottom w:val="single" w:sz="8" w:space="0" w:color="000000"/>
              <w:right w:val="single" w:sz="8" w:space="0" w:color="auto"/>
            </w:tcBorders>
            <w:shd w:val="clear" w:color="auto" w:fill="auto"/>
            <w:vAlign w:val="center"/>
            <w:hideMark/>
          </w:tcPr>
          <w:p w14:paraId="12A543CE" w14:textId="77777777" w:rsidR="00637358" w:rsidRPr="00492FB5"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VAR_C215 &lt; 0 and XX_CDB_STRUCT != 'VS_LIMIT'</w:t>
            </w:r>
            <w:r w:rsidRPr="00492FB5">
              <w:rPr>
                <w:rFonts w:ascii="Arial" w:hAnsi="Arial" w:cs="Arial"/>
                <w:color w:val="000000"/>
              </w:rPr>
              <w:br/>
            </w:r>
            <w:r w:rsidRPr="00492FB5">
              <w:rPr>
                <w:rFonts w:ascii="Arial" w:hAnsi="Arial" w:cs="Arial"/>
                <w:color w:val="000000"/>
              </w:rPr>
              <w:br/>
              <w:t>Info: Abgrenzung Passivgeschäfte, XX_CDB_STRUCT = CDB-Struktur, Vorzeichen VAR_C215: negativ bei Passivpositionen und Limiten, positiv bei allen übrigen Aktivpositionen</w:t>
            </w:r>
          </w:p>
        </w:tc>
        <w:tc>
          <w:tcPr>
            <w:tcW w:w="3685" w:type="dxa"/>
            <w:tcBorders>
              <w:top w:val="nil"/>
              <w:left w:val="nil"/>
              <w:bottom w:val="single" w:sz="8" w:space="0" w:color="auto"/>
              <w:right w:val="single" w:sz="8" w:space="0" w:color="auto"/>
            </w:tcBorders>
            <w:shd w:val="clear" w:color="auto" w:fill="auto"/>
            <w:vAlign w:val="center"/>
            <w:hideMark/>
          </w:tcPr>
          <w:p w14:paraId="6926EEDB"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nil"/>
              <w:left w:val="nil"/>
              <w:bottom w:val="single" w:sz="8" w:space="0" w:color="auto"/>
              <w:right w:val="single" w:sz="8" w:space="0" w:color="auto"/>
            </w:tcBorders>
            <w:shd w:val="clear" w:color="auto" w:fill="auto"/>
            <w:hideMark/>
          </w:tcPr>
          <w:p w14:paraId="15A62A2B" w14:textId="77777777" w:rsidR="00637358" w:rsidRPr="00492FB5" w:rsidRDefault="00344AE2" w:rsidP="00637358">
            <w:pPr>
              <w:jc w:val="right"/>
              <w:rPr>
                <w:rFonts w:ascii="Arial" w:hAnsi="Arial" w:cs="Arial"/>
                <w:b/>
                <w:bCs/>
                <w:color w:val="000000"/>
              </w:rPr>
            </w:pPr>
            <w:r>
              <w:rPr>
                <w:rFonts w:ascii="Arial" w:hAnsi="Arial" w:cs="Arial"/>
                <w:b/>
                <w:bCs/>
                <w:color w:val="000000"/>
              </w:rPr>
              <w:t>11</w:t>
            </w:r>
          </w:p>
        </w:tc>
      </w:tr>
      <w:tr w:rsidR="00637358" w:rsidRPr="00492FB5" w14:paraId="26A8FD48" w14:textId="77777777" w:rsidTr="007D58F7">
        <w:trPr>
          <w:trHeight w:val="1639"/>
        </w:trPr>
        <w:tc>
          <w:tcPr>
            <w:tcW w:w="1408" w:type="dxa"/>
            <w:vMerge/>
            <w:tcBorders>
              <w:top w:val="nil"/>
              <w:left w:val="single" w:sz="8" w:space="0" w:color="auto"/>
              <w:bottom w:val="single" w:sz="4" w:space="0" w:color="auto"/>
              <w:right w:val="single" w:sz="8" w:space="0" w:color="auto"/>
            </w:tcBorders>
            <w:vAlign w:val="center"/>
            <w:hideMark/>
          </w:tcPr>
          <w:p w14:paraId="4B35792B" w14:textId="77777777" w:rsidR="00637358" w:rsidRPr="00492FB5" w:rsidRDefault="00637358" w:rsidP="00637358">
            <w:pPr>
              <w:jc w:val="left"/>
              <w:rPr>
                <w:rFonts w:ascii="Arial" w:hAnsi="Arial" w:cs="Arial"/>
                <w:b/>
                <w:bCs/>
                <w:color w:val="000000"/>
              </w:rPr>
            </w:pPr>
          </w:p>
        </w:tc>
        <w:tc>
          <w:tcPr>
            <w:tcW w:w="6946" w:type="dxa"/>
            <w:vMerge/>
            <w:tcBorders>
              <w:top w:val="nil"/>
              <w:left w:val="single" w:sz="8" w:space="0" w:color="auto"/>
              <w:bottom w:val="single" w:sz="4" w:space="0" w:color="auto"/>
              <w:right w:val="single" w:sz="8" w:space="0" w:color="auto"/>
            </w:tcBorders>
            <w:vAlign w:val="center"/>
            <w:hideMark/>
          </w:tcPr>
          <w:p w14:paraId="5D763A51" w14:textId="77777777" w:rsidR="00637358" w:rsidRPr="00492FB5" w:rsidRDefault="00637358" w:rsidP="00637358">
            <w:pPr>
              <w:jc w:val="left"/>
              <w:rPr>
                <w:rFonts w:ascii="Arial" w:hAnsi="Arial" w:cs="Arial"/>
                <w:color w:val="000000"/>
              </w:rPr>
            </w:pPr>
          </w:p>
        </w:tc>
        <w:tc>
          <w:tcPr>
            <w:tcW w:w="3685" w:type="dxa"/>
            <w:tcBorders>
              <w:top w:val="nil"/>
              <w:left w:val="nil"/>
              <w:bottom w:val="single" w:sz="4" w:space="0" w:color="auto"/>
              <w:right w:val="single" w:sz="8" w:space="0" w:color="auto"/>
            </w:tcBorders>
            <w:shd w:val="clear" w:color="auto" w:fill="auto"/>
            <w:vAlign w:val="center"/>
            <w:hideMark/>
          </w:tcPr>
          <w:p w14:paraId="1BA80B25"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nil"/>
              <w:left w:val="nil"/>
              <w:bottom w:val="single" w:sz="4" w:space="0" w:color="auto"/>
              <w:right w:val="single" w:sz="8" w:space="0" w:color="auto"/>
            </w:tcBorders>
            <w:shd w:val="clear" w:color="auto" w:fill="auto"/>
            <w:hideMark/>
          </w:tcPr>
          <w:p w14:paraId="18C05C7E" w14:textId="77777777" w:rsidR="00637358" w:rsidRPr="00492FB5" w:rsidRDefault="00344AE2" w:rsidP="00637358">
            <w:pPr>
              <w:jc w:val="right"/>
              <w:rPr>
                <w:rFonts w:ascii="Arial" w:hAnsi="Arial" w:cs="Arial"/>
                <w:b/>
                <w:bCs/>
                <w:color w:val="000000"/>
              </w:rPr>
            </w:pPr>
            <w:r>
              <w:rPr>
                <w:rFonts w:ascii="Arial" w:hAnsi="Arial" w:cs="Arial"/>
                <w:b/>
                <w:bCs/>
                <w:color w:val="000000"/>
              </w:rPr>
              <w:t>10</w:t>
            </w:r>
          </w:p>
        </w:tc>
      </w:tr>
      <w:tr w:rsidR="00637358" w:rsidRPr="00492FB5" w14:paraId="6111435D" w14:textId="77777777" w:rsidTr="007D58F7">
        <w:trPr>
          <w:trHeight w:val="2100"/>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096CC7" w14:textId="77777777" w:rsidR="00637358" w:rsidRPr="00492FB5" w:rsidRDefault="00540D3A" w:rsidP="00637358">
            <w:pPr>
              <w:jc w:val="left"/>
              <w:rPr>
                <w:rFonts w:ascii="Arial" w:hAnsi="Arial" w:cs="Arial"/>
                <w:b/>
                <w:bCs/>
                <w:color w:val="000000"/>
              </w:rPr>
            </w:pPr>
            <w:r>
              <w:rPr>
                <w:rFonts w:ascii="Arial" w:hAnsi="Arial" w:cs="Arial"/>
                <w:b/>
                <w:bCs/>
                <w:color w:val="000000"/>
              </w:rPr>
              <w:t>10</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EDBEB" w14:textId="77777777" w:rsidR="00637358" w:rsidRPr="00492FB5" w:rsidRDefault="00637358" w:rsidP="00637358">
            <w:pPr>
              <w:jc w:val="left"/>
              <w:rPr>
                <w:rFonts w:ascii="Arial" w:hAnsi="Arial" w:cs="Arial"/>
                <w:color w:val="000000"/>
              </w:rPr>
            </w:pPr>
            <w:r w:rsidRPr="00492FB5">
              <w:rPr>
                <w:rFonts w:ascii="Arial" w:hAnsi="Arial" w:cs="Arial"/>
                <w:color w:val="000000"/>
              </w:rPr>
              <w:t>C215 = 0</w:t>
            </w:r>
            <w:r w:rsidRPr="00492FB5">
              <w:rPr>
                <w:rFonts w:ascii="Arial" w:hAnsi="Arial" w:cs="Arial"/>
                <w:color w:val="000000"/>
              </w:rPr>
              <w:br/>
            </w:r>
            <w:r w:rsidRPr="00492FB5">
              <w:rPr>
                <w:rFonts w:ascii="Arial" w:hAnsi="Arial" w:cs="Arial"/>
                <w:color w:val="000000"/>
              </w:rPr>
              <w:br/>
              <w:t>PTY001 = 1</w:t>
            </w:r>
          </w:p>
        </w:tc>
        <w:tc>
          <w:tcPr>
            <w:tcW w:w="3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67A71A" w14:textId="77777777" w:rsidR="00637358" w:rsidRPr="00492FB5" w:rsidRDefault="00637358" w:rsidP="00637358">
            <w:pPr>
              <w:jc w:val="left"/>
              <w:rPr>
                <w:rFonts w:ascii="Arial" w:hAnsi="Arial" w:cs="Arial"/>
                <w:color w:val="000000"/>
              </w:rPr>
            </w:pPr>
            <w:r w:rsidRPr="00492FB5">
              <w:rPr>
                <w:rFonts w:ascii="Arial" w:hAnsi="Arial" w:cs="Arial"/>
                <w:color w:val="000000"/>
              </w:rPr>
              <w:t>Die Zielfelder C215 und PTY001 sind befüllt.</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8827D65"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ENDE</w:t>
            </w:r>
          </w:p>
        </w:tc>
      </w:tr>
      <w:tr w:rsidR="00637358" w:rsidRPr="00492FB5" w14:paraId="03961079" w14:textId="77777777" w:rsidTr="007D58F7">
        <w:trPr>
          <w:trHeight w:val="2490"/>
        </w:trPr>
        <w:tc>
          <w:tcPr>
            <w:tcW w:w="1408" w:type="dxa"/>
            <w:vMerge/>
            <w:tcBorders>
              <w:top w:val="single" w:sz="4" w:space="0" w:color="auto"/>
              <w:left w:val="single" w:sz="8" w:space="0" w:color="auto"/>
              <w:bottom w:val="single" w:sz="8" w:space="0" w:color="000000"/>
              <w:right w:val="single" w:sz="8" w:space="0" w:color="auto"/>
            </w:tcBorders>
            <w:vAlign w:val="center"/>
            <w:hideMark/>
          </w:tcPr>
          <w:p w14:paraId="6E521F0C" w14:textId="77777777" w:rsidR="00637358" w:rsidRPr="00492FB5" w:rsidRDefault="00637358" w:rsidP="00637358">
            <w:pPr>
              <w:jc w:val="left"/>
              <w:rPr>
                <w:rFonts w:ascii="Arial" w:hAnsi="Arial" w:cs="Arial"/>
                <w:b/>
                <w:bCs/>
                <w:color w:val="000000"/>
              </w:rPr>
            </w:pPr>
          </w:p>
        </w:tc>
        <w:tc>
          <w:tcPr>
            <w:tcW w:w="6946" w:type="dxa"/>
            <w:tcBorders>
              <w:top w:val="single" w:sz="4" w:space="0" w:color="auto"/>
              <w:left w:val="nil"/>
              <w:bottom w:val="single" w:sz="8" w:space="0" w:color="auto"/>
              <w:right w:val="single" w:sz="8" w:space="0" w:color="auto"/>
            </w:tcBorders>
            <w:shd w:val="clear" w:color="auto" w:fill="auto"/>
            <w:vAlign w:val="center"/>
            <w:hideMark/>
          </w:tcPr>
          <w:p w14:paraId="5F7E0E83" w14:textId="77777777" w:rsidR="00637358" w:rsidRPr="00492FB5" w:rsidRDefault="00637358" w:rsidP="00637358">
            <w:pPr>
              <w:jc w:val="left"/>
              <w:rPr>
                <w:rFonts w:ascii="Arial" w:hAnsi="Arial" w:cs="Arial"/>
                <w:color w:val="000000"/>
              </w:rPr>
            </w:pPr>
            <w:r w:rsidRPr="00492FB5">
              <w:rPr>
                <w:rFonts w:ascii="Arial" w:hAnsi="Arial" w:cs="Arial"/>
                <w:color w:val="000000"/>
              </w:rPr>
              <w:t xml:space="preserve">Info: Aktivgeschäft (IA oder Limit), welches das Laufzeitenddatum überschritten hat. Für AnaCredit/Bista  impliziert es, dass sich der Kredit im Rückstand befindet. Für Abbildung Rückstände wird zukünftig CRE101, CRE102 und CRE103 bzw.das Summenfeld CRE100 bewirtschafet, daher C215 = 0 bzw. PTY001  = 1. PTY001 = Aktiv-/Passiv-Kennzeichen (1 = Aktiv-Position; 2 = Passiv-Position) </w:t>
            </w:r>
          </w:p>
        </w:tc>
        <w:tc>
          <w:tcPr>
            <w:tcW w:w="3685" w:type="dxa"/>
            <w:vMerge/>
            <w:tcBorders>
              <w:top w:val="single" w:sz="4" w:space="0" w:color="auto"/>
              <w:left w:val="single" w:sz="8" w:space="0" w:color="auto"/>
              <w:bottom w:val="single" w:sz="8" w:space="0" w:color="000000"/>
              <w:right w:val="single" w:sz="8" w:space="0" w:color="auto"/>
            </w:tcBorders>
            <w:vAlign w:val="center"/>
            <w:hideMark/>
          </w:tcPr>
          <w:p w14:paraId="01FF9AE0" w14:textId="77777777" w:rsidR="00637358" w:rsidRPr="00492FB5" w:rsidRDefault="00637358" w:rsidP="00637358">
            <w:pPr>
              <w:jc w:val="left"/>
              <w:rPr>
                <w:rFonts w:ascii="Arial" w:hAnsi="Arial" w:cs="Arial"/>
                <w:color w:val="000000"/>
              </w:rPr>
            </w:pPr>
          </w:p>
        </w:tc>
        <w:tc>
          <w:tcPr>
            <w:tcW w:w="2410" w:type="dxa"/>
            <w:vMerge/>
            <w:tcBorders>
              <w:top w:val="single" w:sz="4" w:space="0" w:color="auto"/>
              <w:left w:val="single" w:sz="8" w:space="0" w:color="auto"/>
              <w:bottom w:val="single" w:sz="8" w:space="0" w:color="000000"/>
              <w:right w:val="single" w:sz="8" w:space="0" w:color="auto"/>
            </w:tcBorders>
            <w:vAlign w:val="center"/>
            <w:hideMark/>
          </w:tcPr>
          <w:p w14:paraId="45E52A56" w14:textId="77777777" w:rsidR="00637358" w:rsidRPr="00492FB5" w:rsidRDefault="00637358" w:rsidP="00637358">
            <w:pPr>
              <w:jc w:val="left"/>
              <w:rPr>
                <w:rFonts w:ascii="Arial" w:hAnsi="Arial" w:cs="Arial"/>
                <w:b/>
                <w:bCs/>
                <w:color w:val="000000"/>
              </w:rPr>
            </w:pPr>
          </w:p>
        </w:tc>
      </w:tr>
      <w:tr w:rsidR="00637358" w:rsidRPr="00492FB5" w14:paraId="1B617006" w14:textId="77777777" w:rsidTr="00780325">
        <w:trPr>
          <w:trHeight w:val="300"/>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F02934D" w14:textId="77777777" w:rsidR="00637358" w:rsidRPr="00492FB5" w:rsidRDefault="00540D3A" w:rsidP="00637358">
            <w:pPr>
              <w:jc w:val="left"/>
              <w:rPr>
                <w:rFonts w:ascii="Arial" w:hAnsi="Arial" w:cs="Arial"/>
                <w:b/>
                <w:bCs/>
                <w:color w:val="000000"/>
              </w:rPr>
            </w:pPr>
            <w:r>
              <w:rPr>
                <w:rFonts w:ascii="Arial" w:hAnsi="Arial" w:cs="Arial"/>
                <w:b/>
                <w:bCs/>
                <w:color w:val="000000"/>
              </w:rPr>
              <w:t>11</w:t>
            </w:r>
          </w:p>
        </w:tc>
        <w:tc>
          <w:tcPr>
            <w:tcW w:w="6946" w:type="dxa"/>
            <w:tcBorders>
              <w:top w:val="nil"/>
              <w:left w:val="nil"/>
              <w:bottom w:val="nil"/>
              <w:right w:val="single" w:sz="8" w:space="0" w:color="auto"/>
            </w:tcBorders>
            <w:shd w:val="clear" w:color="auto" w:fill="auto"/>
            <w:vAlign w:val="center"/>
            <w:hideMark/>
          </w:tcPr>
          <w:p w14:paraId="10D9C44C"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C215 = round (abs(VAR_C215), 2)</w:t>
            </w:r>
          </w:p>
        </w:tc>
        <w:tc>
          <w:tcPr>
            <w:tcW w:w="3685" w:type="dxa"/>
            <w:vMerge w:val="restart"/>
            <w:tcBorders>
              <w:top w:val="nil"/>
              <w:left w:val="single" w:sz="8" w:space="0" w:color="auto"/>
              <w:bottom w:val="single" w:sz="8" w:space="0" w:color="000000"/>
              <w:right w:val="single" w:sz="8" w:space="0" w:color="auto"/>
            </w:tcBorders>
            <w:shd w:val="clear" w:color="auto" w:fill="auto"/>
            <w:vAlign w:val="center"/>
            <w:hideMark/>
          </w:tcPr>
          <w:p w14:paraId="0D4C4A7D" w14:textId="77777777" w:rsidR="00637358" w:rsidRPr="00492FB5" w:rsidRDefault="00637358" w:rsidP="00637358">
            <w:pPr>
              <w:jc w:val="left"/>
              <w:rPr>
                <w:rFonts w:ascii="Arial" w:hAnsi="Arial" w:cs="Arial"/>
                <w:color w:val="000000"/>
              </w:rPr>
            </w:pPr>
            <w:r w:rsidRPr="00492FB5">
              <w:rPr>
                <w:rFonts w:ascii="Arial" w:hAnsi="Arial" w:cs="Arial"/>
                <w:color w:val="000000"/>
              </w:rPr>
              <w:t>Die Zielfelder C215 und PTY001 sind befüllt.</w:t>
            </w:r>
          </w:p>
        </w:tc>
        <w:tc>
          <w:tcPr>
            <w:tcW w:w="2410" w:type="dxa"/>
            <w:vMerge w:val="restart"/>
            <w:tcBorders>
              <w:top w:val="nil"/>
              <w:left w:val="single" w:sz="8" w:space="0" w:color="auto"/>
              <w:bottom w:val="single" w:sz="8" w:space="0" w:color="000000"/>
              <w:right w:val="single" w:sz="8" w:space="0" w:color="auto"/>
            </w:tcBorders>
            <w:shd w:val="clear" w:color="auto" w:fill="auto"/>
            <w:hideMark/>
          </w:tcPr>
          <w:p w14:paraId="42D25DB3"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ENDE</w:t>
            </w:r>
          </w:p>
        </w:tc>
      </w:tr>
      <w:tr w:rsidR="00637358" w:rsidRPr="00492FB5" w14:paraId="34E67891" w14:textId="77777777" w:rsidTr="00780325">
        <w:trPr>
          <w:trHeight w:val="300"/>
        </w:trPr>
        <w:tc>
          <w:tcPr>
            <w:tcW w:w="1408" w:type="dxa"/>
            <w:vMerge/>
            <w:tcBorders>
              <w:top w:val="nil"/>
              <w:left w:val="single" w:sz="8" w:space="0" w:color="auto"/>
              <w:bottom w:val="single" w:sz="8" w:space="0" w:color="000000"/>
              <w:right w:val="single" w:sz="8" w:space="0" w:color="auto"/>
            </w:tcBorders>
            <w:vAlign w:val="center"/>
            <w:hideMark/>
          </w:tcPr>
          <w:p w14:paraId="04136169"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768CBAB4"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single" w:sz="8" w:space="0" w:color="000000"/>
              <w:right w:val="single" w:sz="8" w:space="0" w:color="auto"/>
            </w:tcBorders>
            <w:vAlign w:val="center"/>
            <w:hideMark/>
          </w:tcPr>
          <w:p w14:paraId="0FE38920"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27103C4F" w14:textId="77777777" w:rsidR="00637358" w:rsidRPr="00492FB5" w:rsidRDefault="00637358" w:rsidP="00637358">
            <w:pPr>
              <w:jc w:val="left"/>
              <w:rPr>
                <w:rFonts w:ascii="Arial" w:hAnsi="Arial" w:cs="Arial"/>
                <w:b/>
                <w:bCs/>
                <w:color w:val="000000"/>
              </w:rPr>
            </w:pPr>
          </w:p>
        </w:tc>
      </w:tr>
      <w:tr w:rsidR="00637358" w:rsidRPr="00492FB5" w14:paraId="4CD2BEB8" w14:textId="77777777" w:rsidTr="00931171">
        <w:trPr>
          <w:trHeight w:val="50"/>
        </w:trPr>
        <w:tc>
          <w:tcPr>
            <w:tcW w:w="1408" w:type="dxa"/>
            <w:vMerge/>
            <w:tcBorders>
              <w:top w:val="nil"/>
              <w:left w:val="single" w:sz="8" w:space="0" w:color="auto"/>
              <w:bottom w:val="single" w:sz="8" w:space="0" w:color="000000"/>
              <w:right w:val="single" w:sz="8" w:space="0" w:color="auto"/>
            </w:tcBorders>
            <w:vAlign w:val="center"/>
            <w:hideMark/>
          </w:tcPr>
          <w:p w14:paraId="08AC32AA"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51204B05" w14:textId="77777777" w:rsidR="00637358" w:rsidRPr="00492FB5" w:rsidRDefault="00637358" w:rsidP="00637358">
            <w:pPr>
              <w:jc w:val="left"/>
              <w:rPr>
                <w:rFonts w:ascii="Arial" w:hAnsi="Arial" w:cs="Arial"/>
                <w:color w:val="000000"/>
              </w:rPr>
            </w:pPr>
            <w:r w:rsidRPr="00492FB5">
              <w:rPr>
                <w:rFonts w:ascii="Arial" w:hAnsi="Arial" w:cs="Arial"/>
                <w:color w:val="000000"/>
              </w:rPr>
              <w:t>PTY001 = 2</w:t>
            </w:r>
          </w:p>
        </w:tc>
        <w:tc>
          <w:tcPr>
            <w:tcW w:w="3685" w:type="dxa"/>
            <w:vMerge/>
            <w:tcBorders>
              <w:top w:val="nil"/>
              <w:left w:val="single" w:sz="8" w:space="0" w:color="auto"/>
              <w:bottom w:val="single" w:sz="8" w:space="0" w:color="000000"/>
              <w:right w:val="single" w:sz="8" w:space="0" w:color="auto"/>
            </w:tcBorders>
            <w:vAlign w:val="center"/>
            <w:hideMark/>
          </w:tcPr>
          <w:p w14:paraId="5EEADF8C"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738EEACD" w14:textId="77777777" w:rsidR="00637358" w:rsidRPr="00492FB5" w:rsidRDefault="00637358" w:rsidP="00637358">
            <w:pPr>
              <w:jc w:val="left"/>
              <w:rPr>
                <w:rFonts w:ascii="Arial" w:hAnsi="Arial" w:cs="Arial"/>
                <w:b/>
                <w:bCs/>
                <w:color w:val="000000"/>
              </w:rPr>
            </w:pPr>
          </w:p>
        </w:tc>
      </w:tr>
      <w:tr w:rsidR="00637358" w:rsidRPr="00492FB5" w14:paraId="5852C77B" w14:textId="77777777" w:rsidTr="00780325">
        <w:trPr>
          <w:trHeight w:val="300"/>
        </w:trPr>
        <w:tc>
          <w:tcPr>
            <w:tcW w:w="1408" w:type="dxa"/>
            <w:vMerge/>
            <w:tcBorders>
              <w:top w:val="nil"/>
              <w:left w:val="single" w:sz="8" w:space="0" w:color="auto"/>
              <w:bottom w:val="single" w:sz="8" w:space="0" w:color="000000"/>
              <w:right w:val="single" w:sz="8" w:space="0" w:color="auto"/>
            </w:tcBorders>
            <w:vAlign w:val="center"/>
            <w:hideMark/>
          </w:tcPr>
          <w:p w14:paraId="4BEB899C"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260B0DAD"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single" w:sz="8" w:space="0" w:color="000000"/>
              <w:right w:val="single" w:sz="8" w:space="0" w:color="auto"/>
            </w:tcBorders>
            <w:vAlign w:val="center"/>
            <w:hideMark/>
          </w:tcPr>
          <w:p w14:paraId="11185DD3"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6ED40F10" w14:textId="77777777" w:rsidR="00637358" w:rsidRPr="00492FB5" w:rsidRDefault="00637358" w:rsidP="00637358">
            <w:pPr>
              <w:jc w:val="left"/>
              <w:rPr>
                <w:rFonts w:ascii="Arial" w:hAnsi="Arial" w:cs="Arial"/>
                <w:b/>
                <w:bCs/>
                <w:color w:val="000000"/>
              </w:rPr>
            </w:pPr>
          </w:p>
        </w:tc>
      </w:tr>
      <w:tr w:rsidR="00637358" w:rsidRPr="00492FB5" w14:paraId="574D7CF8" w14:textId="77777777" w:rsidTr="00780325">
        <w:trPr>
          <w:trHeight w:val="315"/>
        </w:trPr>
        <w:tc>
          <w:tcPr>
            <w:tcW w:w="1408" w:type="dxa"/>
            <w:vMerge/>
            <w:tcBorders>
              <w:top w:val="nil"/>
              <w:left w:val="single" w:sz="8" w:space="0" w:color="auto"/>
              <w:bottom w:val="single" w:sz="8" w:space="0" w:color="000000"/>
              <w:right w:val="single" w:sz="8" w:space="0" w:color="auto"/>
            </w:tcBorders>
            <w:vAlign w:val="center"/>
            <w:hideMark/>
          </w:tcPr>
          <w:p w14:paraId="7ABB9E75" w14:textId="77777777" w:rsidR="00637358" w:rsidRPr="00492FB5" w:rsidRDefault="00637358" w:rsidP="00637358">
            <w:pPr>
              <w:jc w:val="left"/>
              <w:rPr>
                <w:rFonts w:ascii="Arial" w:hAnsi="Arial" w:cs="Arial"/>
                <w:b/>
                <w:bCs/>
                <w:color w:val="000000"/>
              </w:rPr>
            </w:pPr>
          </w:p>
        </w:tc>
        <w:tc>
          <w:tcPr>
            <w:tcW w:w="6946" w:type="dxa"/>
            <w:tcBorders>
              <w:top w:val="nil"/>
              <w:left w:val="nil"/>
              <w:bottom w:val="single" w:sz="8" w:space="0" w:color="auto"/>
              <w:right w:val="single" w:sz="8" w:space="0" w:color="auto"/>
            </w:tcBorders>
            <w:shd w:val="clear" w:color="auto" w:fill="auto"/>
            <w:vAlign w:val="center"/>
            <w:hideMark/>
          </w:tcPr>
          <w:p w14:paraId="0ABAFA79"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single" w:sz="8" w:space="0" w:color="000000"/>
              <w:right w:val="single" w:sz="8" w:space="0" w:color="auto"/>
            </w:tcBorders>
            <w:vAlign w:val="center"/>
            <w:hideMark/>
          </w:tcPr>
          <w:p w14:paraId="4227B31F"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080F8AD3" w14:textId="77777777" w:rsidR="00637358" w:rsidRPr="00492FB5" w:rsidRDefault="00637358" w:rsidP="00637358">
            <w:pPr>
              <w:jc w:val="left"/>
              <w:rPr>
                <w:rFonts w:ascii="Arial" w:hAnsi="Arial" w:cs="Arial"/>
                <w:b/>
                <w:bCs/>
                <w:color w:val="000000"/>
              </w:rPr>
            </w:pPr>
          </w:p>
        </w:tc>
      </w:tr>
      <w:tr w:rsidR="00637358" w:rsidRPr="00492FB5" w14:paraId="3FE98A84" w14:textId="77777777" w:rsidTr="00780325">
        <w:trPr>
          <w:trHeight w:val="300"/>
        </w:trPr>
        <w:tc>
          <w:tcPr>
            <w:tcW w:w="1408" w:type="dxa"/>
            <w:vMerge w:val="restart"/>
            <w:tcBorders>
              <w:top w:val="nil"/>
              <w:left w:val="single" w:sz="8" w:space="0" w:color="auto"/>
              <w:bottom w:val="nil"/>
              <w:right w:val="single" w:sz="8" w:space="0" w:color="auto"/>
            </w:tcBorders>
            <w:shd w:val="clear" w:color="auto" w:fill="auto"/>
            <w:vAlign w:val="center"/>
            <w:hideMark/>
          </w:tcPr>
          <w:p w14:paraId="52C01866" w14:textId="77777777" w:rsidR="00637358" w:rsidRPr="00492FB5" w:rsidRDefault="00637358" w:rsidP="00637358">
            <w:pPr>
              <w:jc w:val="left"/>
              <w:rPr>
                <w:rFonts w:ascii="Arial" w:hAnsi="Arial" w:cs="Arial"/>
                <w:b/>
                <w:bCs/>
                <w:color w:val="000000"/>
              </w:rPr>
            </w:pPr>
            <w:r w:rsidRPr="00492FB5">
              <w:rPr>
                <w:rFonts w:ascii="Arial" w:hAnsi="Arial" w:cs="Arial"/>
                <w:b/>
                <w:bCs/>
                <w:color w:val="000000"/>
              </w:rPr>
              <w:t>1</w:t>
            </w:r>
            <w:r w:rsidR="00540D3A">
              <w:rPr>
                <w:rFonts w:ascii="Arial" w:hAnsi="Arial" w:cs="Arial"/>
                <w:b/>
                <w:bCs/>
                <w:color w:val="000000"/>
              </w:rPr>
              <w:t>2</w:t>
            </w:r>
          </w:p>
        </w:tc>
        <w:tc>
          <w:tcPr>
            <w:tcW w:w="6946" w:type="dxa"/>
            <w:tcBorders>
              <w:top w:val="nil"/>
              <w:left w:val="nil"/>
              <w:bottom w:val="nil"/>
              <w:right w:val="single" w:sz="8" w:space="0" w:color="auto"/>
            </w:tcBorders>
            <w:shd w:val="clear" w:color="auto" w:fill="auto"/>
            <w:vAlign w:val="center"/>
            <w:hideMark/>
          </w:tcPr>
          <w:p w14:paraId="2E74E6E2"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C215 = round (abs(VAR_C215), 2)</w:t>
            </w:r>
          </w:p>
        </w:tc>
        <w:tc>
          <w:tcPr>
            <w:tcW w:w="3685" w:type="dxa"/>
            <w:vMerge w:val="restart"/>
            <w:tcBorders>
              <w:top w:val="nil"/>
              <w:left w:val="single" w:sz="8" w:space="0" w:color="auto"/>
              <w:bottom w:val="nil"/>
              <w:right w:val="single" w:sz="8" w:space="0" w:color="auto"/>
            </w:tcBorders>
            <w:shd w:val="clear" w:color="auto" w:fill="auto"/>
            <w:vAlign w:val="center"/>
            <w:hideMark/>
          </w:tcPr>
          <w:p w14:paraId="55CA402C" w14:textId="77777777" w:rsidR="00637358" w:rsidRPr="00492FB5" w:rsidRDefault="00637358" w:rsidP="00637358">
            <w:pPr>
              <w:jc w:val="left"/>
              <w:rPr>
                <w:rFonts w:ascii="Arial" w:hAnsi="Arial" w:cs="Arial"/>
                <w:color w:val="000000"/>
              </w:rPr>
            </w:pPr>
            <w:r w:rsidRPr="00492FB5">
              <w:rPr>
                <w:rFonts w:ascii="Arial" w:hAnsi="Arial" w:cs="Arial"/>
                <w:color w:val="000000"/>
              </w:rPr>
              <w:t>Die Zielfelder C215 und PTY001 sind befüllt.</w:t>
            </w:r>
          </w:p>
        </w:tc>
        <w:tc>
          <w:tcPr>
            <w:tcW w:w="2410" w:type="dxa"/>
            <w:vMerge w:val="restart"/>
            <w:tcBorders>
              <w:top w:val="nil"/>
              <w:left w:val="single" w:sz="8" w:space="0" w:color="auto"/>
              <w:bottom w:val="nil"/>
              <w:right w:val="single" w:sz="8" w:space="0" w:color="auto"/>
            </w:tcBorders>
            <w:shd w:val="clear" w:color="auto" w:fill="auto"/>
            <w:hideMark/>
          </w:tcPr>
          <w:p w14:paraId="4B0CAA2E"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ENDE</w:t>
            </w:r>
          </w:p>
        </w:tc>
      </w:tr>
      <w:tr w:rsidR="00637358" w:rsidRPr="00492FB5" w14:paraId="297319E1" w14:textId="77777777" w:rsidTr="00780325">
        <w:trPr>
          <w:trHeight w:val="300"/>
        </w:trPr>
        <w:tc>
          <w:tcPr>
            <w:tcW w:w="1408" w:type="dxa"/>
            <w:vMerge/>
            <w:tcBorders>
              <w:top w:val="nil"/>
              <w:left w:val="single" w:sz="8" w:space="0" w:color="auto"/>
              <w:bottom w:val="nil"/>
              <w:right w:val="single" w:sz="8" w:space="0" w:color="auto"/>
            </w:tcBorders>
            <w:vAlign w:val="center"/>
            <w:hideMark/>
          </w:tcPr>
          <w:p w14:paraId="7D73C1B1"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5CDA980A"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nil"/>
              <w:right w:val="single" w:sz="8" w:space="0" w:color="auto"/>
            </w:tcBorders>
            <w:vAlign w:val="center"/>
            <w:hideMark/>
          </w:tcPr>
          <w:p w14:paraId="49079179"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nil"/>
              <w:right w:val="single" w:sz="8" w:space="0" w:color="auto"/>
            </w:tcBorders>
            <w:vAlign w:val="center"/>
            <w:hideMark/>
          </w:tcPr>
          <w:p w14:paraId="4264A0A1" w14:textId="77777777" w:rsidR="00637358" w:rsidRPr="00492FB5" w:rsidRDefault="00637358" w:rsidP="00637358">
            <w:pPr>
              <w:jc w:val="left"/>
              <w:rPr>
                <w:rFonts w:ascii="Arial" w:hAnsi="Arial" w:cs="Arial"/>
                <w:b/>
                <w:bCs/>
                <w:color w:val="000000"/>
              </w:rPr>
            </w:pPr>
          </w:p>
        </w:tc>
      </w:tr>
      <w:tr w:rsidR="00637358" w:rsidRPr="00492FB5" w14:paraId="4AF37355" w14:textId="77777777" w:rsidTr="00780325">
        <w:trPr>
          <w:trHeight w:val="300"/>
        </w:trPr>
        <w:tc>
          <w:tcPr>
            <w:tcW w:w="1408" w:type="dxa"/>
            <w:vMerge/>
            <w:tcBorders>
              <w:top w:val="nil"/>
              <w:left w:val="single" w:sz="8" w:space="0" w:color="auto"/>
              <w:bottom w:val="nil"/>
              <w:right w:val="single" w:sz="8" w:space="0" w:color="auto"/>
            </w:tcBorders>
            <w:vAlign w:val="center"/>
            <w:hideMark/>
          </w:tcPr>
          <w:p w14:paraId="3FB49AF7"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0EA9C17C" w14:textId="77777777" w:rsidR="00637358" w:rsidRPr="00492FB5" w:rsidRDefault="00637358" w:rsidP="00637358">
            <w:pPr>
              <w:jc w:val="left"/>
              <w:rPr>
                <w:rFonts w:ascii="Arial" w:hAnsi="Arial" w:cs="Arial"/>
                <w:color w:val="000000"/>
              </w:rPr>
            </w:pPr>
            <w:r w:rsidRPr="00492FB5">
              <w:rPr>
                <w:rFonts w:ascii="Arial" w:hAnsi="Arial" w:cs="Arial"/>
                <w:color w:val="000000"/>
              </w:rPr>
              <w:t xml:space="preserve">PTY001 = </w:t>
            </w:r>
          </w:p>
        </w:tc>
        <w:tc>
          <w:tcPr>
            <w:tcW w:w="3685" w:type="dxa"/>
            <w:vMerge/>
            <w:tcBorders>
              <w:top w:val="nil"/>
              <w:left w:val="single" w:sz="8" w:space="0" w:color="auto"/>
              <w:bottom w:val="nil"/>
              <w:right w:val="single" w:sz="8" w:space="0" w:color="auto"/>
            </w:tcBorders>
            <w:vAlign w:val="center"/>
            <w:hideMark/>
          </w:tcPr>
          <w:p w14:paraId="21707E07"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nil"/>
              <w:right w:val="single" w:sz="8" w:space="0" w:color="auto"/>
            </w:tcBorders>
            <w:vAlign w:val="center"/>
            <w:hideMark/>
          </w:tcPr>
          <w:p w14:paraId="739F8D0F" w14:textId="77777777" w:rsidR="00637358" w:rsidRPr="00492FB5" w:rsidRDefault="00637358" w:rsidP="00637358">
            <w:pPr>
              <w:jc w:val="left"/>
              <w:rPr>
                <w:rFonts w:ascii="Arial" w:hAnsi="Arial" w:cs="Arial"/>
                <w:b/>
                <w:bCs/>
                <w:color w:val="000000"/>
              </w:rPr>
            </w:pPr>
          </w:p>
        </w:tc>
      </w:tr>
      <w:tr w:rsidR="00637358" w:rsidRPr="00511C2E" w14:paraId="3E0F9109" w14:textId="77777777" w:rsidTr="00780325">
        <w:trPr>
          <w:trHeight w:val="765"/>
        </w:trPr>
        <w:tc>
          <w:tcPr>
            <w:tcW w:w="1408" w:type="dxa"/>
            <w:vMerge/>
            <w:tcBorders>
              <w:top w:val="nil"/>
              <w:left w:val="single" w:sz="8" w:space="0" w:color="auto"/>
              <w:bottom w:val="nil"/>
              <w:right w:val="single" w:sz="8" w:space="0" w:color="auto"/>
            </w:tcBorders>
            <w:vAlign w:val="center"/>
            <w:hideMark/>
          </w:tcPr>
          <w:p w14:paraId="789C5985"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212334C3" w14:textId="77777777" w:rsidR="00637358" w:rsidRPr="00931171" w:rsidRDefault="00637358" w:rsidP="00637358">
            <w:pPr>
              <w:jc w:val="left"/>
              <w:rPr>
                <w:rFonts w:ascii="Arial" w:hAnsi="Arial" w:cs="Arial"/>
                <w:color w:val="000000"/>
                <w:lang w:val="en-US"/>
              </w:rPr>
            </w:pPr>
            <w:r w:rsidRPr="00780325">
              <w:rPr>
                <w:rFonts w:ascii="Arial" w:hAnsi="Arial" w:cs="Arial"/>
                <w:color w:val="000000"/>
                <w:lang w:val="en-US"/>
              </w:rPr>
              <w:t xml:space="preserve">if </w:t>
            </w:r>
            <w:r w:rsidR="005E7DB5">
              <w:rPr>
                <w:rFonts w:ascii="Arial" w:hAnsi="Arial" w:cs="Arial"/>
                <w:color w:val="000000"/>
                <w:lang w:val="en-US"/>
              </w:rPr>
              <w:t>((</w:t>
            </w:r>
            <w:r w:rsidRPr="00780325">
              <w:rPr>
                <w:rFonts w:ascii="Arial" w:hAnsi="Arial" w:cs="Arial"/>
                <w:color w:val="000000"/>
                <w:lang w:val="en-US"/>
              </w:rPr>
              <w:t xml:space="preserve">VAR_C215 &lt; 0 and XX_CDB_STRUCT != </w:t>
            </w:r>
            <w:r w:rsidRPr="00931171">
              <w:rPr>
                <w:rFonts w:ascii="Arial" w:hAnsi="Arial" w:cs="Arial"/>
                <w:color w:val="000000"/>
                <w:lang w:val="en-US"/>
              </w:rPr>
              <w:t>'VS_LIMIT'</w:t>
            </w:r>
            <w:r w:rsidR="005E7DB5" w:rsidRPr="00931171">
              <w:rPr>
                <w:rFonts w:ascii="Arial" w:hAnsi="Arial" w:cs="Arial"/>
                <w:color w:val="000000"/>
                <w:lang w:val="en-US"/>
              </w:rPr>
              <w:t xml:space="preserve">) or BALANCE_SHEET_IND like ‚%95‘) </w:t>
            </w:r>
            <w:r w:rsidRPr="00931171">
              <w:rPr>
                <w:rFonts w:ascii="Arial" w:hAnsi="Arial" w:cs="Arial"/>
                <w:color w:val="000000"/>
                <w:lang w:val="en-US"/>
              </w:rPr>
              <w:br/>
              <w:t>then 2</w:t>
            </w:r>
            <w:r w:rsidRPr="00931171">
              <w:rPr>
                <w:rFonts w:ascii="Arial" w:hAnsi="Arial" w:cs="Arial"/>
                <w:color w:val="000000"/>
                <w:lang w:val="en-US"/>
              </w:rPr>
              <w:br/>
              <w:t>else 1</w:t>
            </w:r>
          </w:p>
        </w:tc>
        <w:tc>
          <w:tcPr>
            <w:tcW w:w="3685" w:type="dxa"/>
            <w:vMerge/>
            <w:tcBorders>
              <w:top w:val="nil"/>
              <w:left w:val="single" w:sz="8" w:space="0" w:color="auto"/>
              <w:bottom w:val="nil"/>
              <w:right w:val="single" w:sz="8" w:space="0" w:color="auto"/>
            </w:tcBorders>
            <w:vAlign w:val="center"/>
            <w:hideMark/>
          </w:tcPr>
          <w:p w14:paraId="5EABD09D" w14:textId="77777777" w:rsidR="00637358" w:rsidRPr="00931171" w:rsidRDefault="00637358" w:rsidP="00637358">
            <w:pPr>
              <w:jc w:val="left"/>
              <w:rPr>
                <w:rFonts w:ascii="Arial" w:hAnsi="Arial" w:cs="Arial"/>
                <w:color w:val="000000"/>
                <w:lang w:val="en-US"/>
              </w:rPr>
            </w:pPr>
          </w:p>
        </w:tc>
        <w:tc>
          <w:tcPr>
            <w:tcW w:w="2410" w:type="dxa"/>
            <w:vMerge/>
            <w:tcBorders>
              <w:top w:val="nil"/>
              <w:left w:val="single" w:sz="8" w:space="0" w:color="auto"/>
              <w:bottom w:val="nil"/>
              <w:right w:val="single" w:sz="8" w:space="0" w:color="auto"/>
            </w:tcBorders>
            <w:vAlign w:val="center"/>
            <w:hideMark/>
          </w:tcPr>
          <w:p w14:paraId="006F0496" w14:textId="77777777" w:rsidR="00637358" w:rsidRPr="00931171" w:rsidRDefault="00637358" w:rsidP="00637358">
            <w:pPr>
              <w:jc w:val="left"/>
              <w:rPr>
                <w:rFonts w:ascii="Arial" w:hAnsi="Arial" w:cs="Arial"/>
                <w:b/>
                <w:bCs/>
                <w:color w:val="000000"/>
                <w:lang w:val="en-US"/>
              </w:rPr>
            </w:pPr>
          </w:p>
        </w:tc>
      </w:tr>
      <w:tr w:rsidR="00637358" w:rsidRPr="00492FB5" w14:paraId="69AEC5B6" w14:textId="77777777" w:rsidTr="007D58F7">
        <w:trPr>
          <w:trHeight w:val="1035"/>
        </w:trPr>
        <w:tc>
          <w:tcPr>
            <w:tcW w:w="1408"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63BD5FE" w14:textId="77777777" w:rsidR="00637358" w:rsidRPr="004F19FE" w:rsidRDefault="00637358" w:rsidP="00637358">
            <w:pPr>
              <w:jc w:val="left"/>
              <w:rPr>
                <w:rFonts w:ascii="Arial" w:hAnsi="Arial" w:cs="Arial"/>
                <w:b/>
                <w:bCs/>
                <w:color w:val="000000"/>
              </w:rPr>
            </w:pPr>
            <w:r w:rsidRPr="004F19FE">
              <w:rPr>
                <w:rFonts w:ascii="Arial" w:hAnsi="Arial" w:cs="Arial"/>
                <w:b/>
                <w:bCs/>
                <w:color w:val="000000"/>
              </w:rPr>
              <w:t>1</w:t>
            </w:r>
            <w:r w:rsidR="00540D3A">
              <w:rPr>
                <w:rFonts w:ascii="Arial" w:hAnsi="Arial" w:cs="Arial"/>
                <w:b/>
                <w:bCs/>
                <w:color w:val="000000"/>
              </w:rPr>
              <w:t>3</w:t>
            </w:r>
          </w:p>
        </w:tc>
        <w:tc>
          <w:tcPr>
            <w:tcW w:w="6946" w:type="dxa"/>
            <w:tcBorders>
              <w:top w:val="single" w:sz="4" w:space="0" w:color="auto"/>
              <w:left w:val="nil"/>
              <w:bottom w:val="single" w:sz="4" w:space="0" w:color="auto"/>
              <w:right w:val="single" w:sz="8" w:space="0" w:color="auto"/>
            </w:tcBorders>
            <w:shd w:val="clear" w:color="auto" w:fill="auto"/>
            <w:vAlign w:val="center"/>
            <w:hideMark/>
          </w:tcPr>
          <w:p w14:paraId="708D60C4" w14:textId="77777777" w:rsidR="00637358" w:rsidRPr="004F19FE" w:rsidRDefault="00637358" w:rsidP="00637358">
            <w:pPr>
              <w:jc w:val="left"/>
              <w:rPr>
                <w:rFonts w:ascii="Arial" w:hAnsi="Arial" w:cs="Arial"/>
                <w:color w:val="000000"/>
                <w:lang w:val="en-US"/>
              </w:rPr>
            </w:pPr>
            <w:r w:rsidRPr="004F19FE">
              <w:rPr>
                <w:rFonts w:ascii="Arial" w:hAnsi="Arial" w:cs="Arial"/>
                <w:color w:val="000000"/>
                <w:lang w:val="en-US"/>
              </w:rPr>
              <w:t>C215= round((ABS(XX_BOOK_VALUE_ COMP_O_HGB_CLA)),2)</w:t>
            </w:r>
            <w:r w:rsidRPr="004F19FE">
              <w:rPr>
                <w:rFonts w:ascii="Arial" w:hAnsi="Arial" w:cs="Arial"/>
                <w:color w:val="000000"/>
                <w:lang w:val="en-US"/>
              </w:rPr>
              <w:br/>
            </w:r>
            <w:r w:rsidRPr="004F19FE">
              <w:rPr>
                <w:rFonts w:ascii="Arial" w:hAnsi="Arial" w:cs="Arial"/>
                <w:color w:val="000000"/>
                <w:lang w:val="en-US"/>
              </w:rPr>
              <w:br/>
              <w:t>PTY001=2</w:t>
            </w:r>
          </w:p>
        </w:tc>
        <w:tc>
          <w:tcPr>
            <w:tcW w:w="3685" w:type="dxa"/>
            <w:tcBorders>
              <w:top w:val="single" w:sz="4" w:space="0" w:color="auto"/>
              <w:left w:val="nil"/>
              <w:bottom w:val="single" w:sz="4" w:space="0" w:color="auto"/>
              <w:right w:val="single" w:sz="8" w:space="0" w:color="auto"/>
            </w:tcBorders>
            <w:shd w:val="clear" w:color="auto" w:fill="auto"/>
            <w:vAlign w:val="center"/>
            <w:hideMark/>
          </w:tcPr>
          <w:p w14:paraId="7AC623D4" w14:textId="77777777" w:rsidR="00637358" w:rsidRPr="004F19FE" w:rsidRDefault="00637358" w:rsidP="00637358">
            <w:pPr>
              <w:jc w:val="left"/>
              <w:rPr>
                <w:rFonts w:ascii="Arial" w:hAnsi="Arial" w:cs="Arial"/>
                <w:color w:val="000000"/>
              </w:rPr>
            </w:pPr>
            <w:r w:rsidRPr="004F19FE">
              <w:rPr>
                <w:rFonts w:ascii="Arial" w:hAnsi="Arial" w:cs="Arial"/>
                <w:color w:val="000000"/>
              </w:rPr>
              <w:t>Die Zielfelder C215 und PTY001 sind befüllt.</w:t>
            </w:r>
          </w:p>
        </w:tc>
        <w:tc>
          <w:tcPr>
            <w:tcW w:w="2410" w:type="dxa"/>
            <w:tcBorders>
              <w:top w:val="single" w:sz="4" w:space="0" w:color="auto"/>
              <w:left w:val="nil"/>
              <w:bottom w:val="single" w:sz="4" w:space="0" w:color="auto"/>
              <w:right w:val="single" w:sz="8" w:space="0" w:color="auto"/>
            </w:tcBorders>
            <w:shd w:val="clear" w:color="auto" w:fill="auto"/>
            <w:hideMark/>
          </w:tcPr>
          <w:p w14:paraId="1E597A1F" w14:textId="77777777" w:rsidR="00637358" w:rsidRPr="004F19FE" w:rsidRDefault="00637358" w:rsidP="00637358">
            <w:pPr>
              <w:jc w:val="right"/>
              <w:rPr>
                <w:rFonts w:ascii="Arial" w:hAnsi="Arial" w:cs="Arial"/>
                <w:b/>
                <w:bCs/>
                <w:color w:val="000000"/>
              </w:rPr>
            </w:pPr>
            <w:r w:rsidRPr="004F19FE">
              <w:rPr>
                <w:rFonts w:ascii="Arial" w:hAnsi="Arial" w:cs="Arial"/>
                <w:b/>
                <w:bCs/>
                <w:color w:val="000000"/>
              </w:rPr>
              <w:t>ENDE</w:t>
            </w:r>
          </w:p>
        </w:tc>
      </w:tr>
      <w:tr w:rsidR="00637358" w:rsidRPr="00EC7671" w14:paraId="12F820BD" w14:textId="77777777" w:rsidTr="00F73618">
        <w:trPr>
          <w:trHeight w:val="1035"/>
        </w:trPr>
        <w:tc>
          <w:tcPr>
            <w:tcW w:w="1408" w:type="dxa"/>
            <w:vMerge w:val="restart"/>
            <w:tcBorders>
              <w:top w:val="single" w:sz="4" w:space="0" w:color="auto"/>
              <w:left w:val="single" w:sz="8" w:space="0" w:color="auto"/>
              <w:right w:val="single" w:sz="8" w:space="0" w:color="auto"/>
            </w:tcBorders>
            <w:shd w:val="clear" w:color="auto" w:fill="auto"/>
            <w:vAlign w:val="center"/>
          </w:tcPr>
          <w:p w14:paraId="70E3B7C6" w14:textId="77777777" w:rsidR="00637358" w:rsidRPr="004F19FE" w:rsidRDefault="00637358" w:rsidP="00637358">
            <w:pPr>
              <w:jc w:val="left"/>
              <w:rPr>
                <w:rFonts w:ascii="Arial" w:hAnsi="Arial" w:cs="Arial"/>
                <w:b/>
                <w:bCs/>
                <w:color w:val="000000"/>
              </w:rPr>
            </w:pPr>
            <w:r>
              <w:rPr>
                <w:rFonts w:ascii="Arial" w:hAnsi="Arial" w:cs="Arial"/>
                <w:b/>
                <w:bCs/>
                <w:color w:val="000000"/>
              </w:rPr>
              <w:lastRenderedPageBreak/>
              <w:t>14</w:t>
            </w:r>
          </w:p>
        </w:tc>
        <w:tc>
          <w:tcPr>
            <w:tcW w:w="6946" w:type="dxa"/>
            <w:vMerge w:val="restart"/>
            <w:tcBorders>
              <w:top w:val="single" w:sz="4" w:space="0" w:color="auto"/>
              <w:left w:val="nil"/>
              <w:right w:val="single" w:sz="8" w:space="0" w:color="auto"/>
            </w:tcBorders>
            <w:shd w:val="clear" w:color="auto" w:fill="auto"/>
            <w:vAlign w:val="center"/>
          </w:tcPr>
          <w:p w14:paraId="6B0E0CE8" w14:textId="77777777" w:rsidR="00637358" w:rsidRDefault="00233558" w:rsidP="00637358">
            <w:pPr>
              <w:jc w:val="left"/>
              <w:rPr>
                <w:rFonts w:ascii="Arial" w:hAnsi="Arial" w:cs="Arial"/>
                <w:color w:val="000000"/>
                <w:lang w:val="en-US"/>
              </w:rPr>
            </w:pPr>
            <w:r>
              <w:rPr>
                <w:rFonts w:ascii="Arial" w:hAnsi="Arial" w:cs="Arial"/>
                <w:color w:val="000000"/>
                <w:lang w:val="en-US"/>
              </w:rPr>
              <w:t>i</w:t>
            </w:r>
            <w:r w:rsidR="00637358">
              <w:rPr>
                <w:rFonts w:ascii="Arial" w:hAnsi="Arial" w:cs="Arial"/>
                <w:color w:val="000000"/>
                <w:lang w:val="en-US"/>
              </w:rPr>
              <w:t xml:space="preserve">f </w:t>
            </w:r>
            <w:r w:rsidR="005B1D79">
              <w:rPr>
                <w:rFonts w:ascii="Arial" w:hAnsi="Arial" w:cs="Arial"/>
                <w:color w:val="000000"/>
                <w:lang w:val="en-US"/>
              </w:rPr>
              <w:t>XX_</w:t>
            </w:r>
            <w:r w:rsidR="00637358">
              <w:rPr>
                <w:rFonts w:ascii="Arial" w:hAnsi="Arial" w:cs="Arial"/>
                <w:color w:val="000000"/>
                <w:lang w:val="en-US"/>
              </w:rPr>
              <w:t>BOOK_VALUE_A_HGB_CLA is not NULL and</w:t>
            </w:r>
          </w:p>
          <w:p w14:paraId="1512025E" w14:textId="77777777" w:rsidR="00637358" w:rsidRDefault="005B1D79" w:rsidP="00637358">
            <w:pPr>
              <w:jc w:val="left"/>
              <w:rPr>
                <w:rFonts w:ascii="Arial" w:hAnsi="Arial" w:cs="Arial"/>
                <w:color w:val="000000"/>
                <w:lang w:val="en-US"/>
              </w:rPr>
            </w:pPr>
            <w:r>
              <w:rPr>
                <w:rFonts w:ascii="Arial" w:hAnsi="Arial" w:cs="Arial"/>
                <w:color w:val="000000"/>
                <w:lang w:val="en-US"/>
              </w:rPr>
              <w:t>XX_</w:t>
            </w:r>
            <w:r w:rsidR="00637358">
              <w:rPr>
                <w:rFonts w:ascii="Arial" w:hAnsi="Arial" w:cs="Arial"/>
                <w:color w:val="000000"/>
                <w:lang w:val="en-US"/>
              </w:rPr>
              <w:t>BOOK_VALUE_L_HGB_CLA is NULL</w:t>
            </w:r>
          </w:p>
          <w:p w14:paraId="6EF17AC8" w14:textId="77777777" w:rsidR="00637358" w:rsidRDefault="00233558" w:rsidP="00637358">
            <w:pPr>
              <w:jc w:val="left"/>
              <w:rPr>
                <w:rFonts w:ascii="Arial" w:hAnsi="Arial" w:cs="Arial"/>
                <w:color w:val="000000"/>
                <w:lang w:val="en-US"/>
              </w:rPr>
            </w:pPr>
            <w:r>
              <w:rPr>
                <w:rFonts w:ascii="Arial" w:hAnsi="Arial" w:cs="Arial"/>
                <w:color w:val="000000"/>
                <w:lang w:val="en-US"/>
              </w:rPr>
              <w:t>t</w:t>
            </w:r>
            <w:r w:rsidR="00637358">
              <w:rPr>
                <w:rFonts w:ascii="Arial" w:hAnsi="Arial" w:cs="Arial"/>
                <w:color w:val="000000"/>
                <w:lang w:val="en-US"/>
              </w:rPr>
              <w:t xml:space="preserve">hen PTY001 = 1 and C215 </w:t>
            </w:r>
            <w:r w:rsidR="00540D3A">
              <w:rPr>
                <w:rFonts w:ascii="Arial" w:hAnsi="Arial" w:cs="Arial"/>
                <w:color w:val="000000"/>
                <w:lang w:val="en-US"/>
              </w:rPr>
              <w:t xml:space="preserve">= </w:t>
            </w:r>
            <w:r w:rsidR="005B1D79">
              <w:rPr>
                <w:rFonts w:ascii="Arial" w:hAnsi="Arial" w:cs="Arial"/>
                <w:color w:val="000000"/>
                <w:lang w:val="en-US"/>
              </w:rPr>
              <w:t>XX_</w:t>
            </w:r>
            <w:r w:rsidR="00540D3A">
              <w:rPr>
                <w:rFonts w:ascii="Arial" w:hAnsi="Arial" w:cs="Arial"/>
                <w:color w:val="000000"/>
                <w:lang w:val="en-US"/>
              </w:rPr>
              <w:t>BOOK_VALUE_A_HGB_CLA</w:t>
            </w:r>
          </w:p>
          <w:p w14:paraId="4100320F" w14:textId="77777777" w:rsidR="00540D3A" w:rsidRDefault="00540D3A" w:rsidP="00637358">
            <w:pPr>
              <w:jc w:val="left"/>
              <w:rPr>
                <w:rFonts w:ascii="Arial" w:hAnsi="Arial" w:cs="Arial"/>
                <w:color w:val="000000"/>
                <w:lang w:val="en-US"/>
              </w:rPr>
            </w:pPr>
          </w:p>
          <w:p w14:paraId="3F8D3667" w14:textId="77777777" w:rsidR="00540D3A" w:rsidRDefault="00233558" w:rsidP="00637358">
            <w:pPr>
              <w:jc w:val="left"/>
              <w:rPr>
                <w:rFonts w:ascii="Arial" w:hAnsi="Arial" w:cs="Arial"/>
                <w:color w:val="000000"/>
                <w:lang w:val="en-US"/>
              </w:rPr>
            </w:pPr>
            <w:r>
              <w:rPr>
                <w:rFonts w:ascii="Arial" w:hAnsi="Arial" w:cs="Arial"/>
                <w:color w:val="000000"/>
                <w:lang w:val="en-US"/>
              </w:rPr>
              <w:t>e</w:t>
            </w:r>
            <w:r w:rsidR="00540D3A">
              <w:rPr>
                <w:rFonts w:ascii="Arial" w:hAnsi="Arial" w:cs="Arial"/>
                <w:color w:val="000000"/>
                <w:lang w:val="en-US"/>
              </w:rPr>
              <w:t xml:space="preserve">lse if </w:t>
            </w:r>
            <w:r w:rsidR="005B1D79">
              <w:rPr>
                <w:rFonts w:ascii="Arial" w:hAnsi="Arial" w:cs="Arial"/>
                <w:color w:val="000000"/>
                <w:lang w:val="en-US"/>
              </w:rPr>
              <w:t>XX_</w:t>
            </w:r>
            <w:r w:rsidR="00540D3A">
              <w:rPr>
                <w:rFonts w:ascii="Arial" w:hAnsi="Arial" w:cs="Arial"/>
                <w:color w:val="000000"/>
                <w:lang w:val="en-US"/>
              </w:rPr>
              <w:t>BOOK_VALUE_A_HGB_CLA is NULL and</w:t>
            </w:r>
          </w:p>
          <w:p w14:paraId="276CD5CD" w14:textId="77777777" w:rsidR="00540D3A" w:rsidRDefault="005B1D79" w:rsidP="00637358">
            <w:pPr>
              <w:jc w:val="left"/>
              <w:rPr>
                <w:rFonts w:ascii="Arial" w:hAnsi="Arial" w:cs="Arial"/>
                <w:color w:val="000000"/>
                <w:lang w:val="en-US"/>
              </w:rPr>
            </w:pPr>
            <w:r>
              <w:rPr>
                <w:rFonts w:ascii="Arial" w:hAnsi="Arial" w:cs="Arial"/>
                <w:color w:val="000000"/>
                <w:lang w:val="en-US"/>
              </w:rPr>
              <w:t>XX_</w:t>
            </w:r>
            <w:r w:rsidR="00540D3A">
              <w:rPr>
                <w:rFonts w:ascii="Arial" w:hAnsi="Arial" w:cs="Arial"/>
                <w:color w:val="000000"/>
                <w:lang w:val="en-US"/>
              </w:rPr>
              <w:t>BOOK_VALUE_L_HGB_CLA is not NULL</w:t>
            </w:r>
          </w:p>
          <w:p w14:paraId="1552DEC9" w14:textId="77777777" w:rsidR="00540D3A" w:rsidRPr="004F19FE" w:rsidRDefault="00233558" w:rsidP="00540D3A">
            <w:pPr>
              <w:jc w:val="left"/>
              <w:rPr>
                <w:rFonts w:ascii="Arial" w:hAnsi="Arial" w:cs="Arial"/>
                <w:color w:val="000000"/>
                <w:lang w:val="en-US"/>
              </w:rPr>
            </w:pPr>
            <w:r>
              <w:rPr>
                <w:rFonts w:ascii="Arial" w:hAnsi="Arial" w:cs="Arial"/>
                <w:color w:val="000000"/>
                <w:lang w:val="en-US"/>
              </w:rPr>
              <w:t>t</w:t>
            </w:r>
            <w:r w:rsidR="00540D3A">
              <w:rPr>
                <w:rFonts w:ascii="Arial" w:hAnsi="Arial" w:cs="Arial"/>
                <w:color w:val="000000"/>
                <w:lang w:val="en-US"/>
              </w:rPr>
              <w:t xml:space="preserve">hen PTY001 = 2 and C215 = </w:t>
            </w:r>
            <w:r w:rsidR="005B1D79">
              <w:rPr>
                <w:rFonts w:ascii="Arial" w:hAnsi="Arial" w:cs="Arial"/>
                <w:color w:val="000000"/>
                <w:lang w:val="en-US"/>
              </w:rPr>
              <w:t>XX_</w:t>
            </w:r>
            <w:r w:rsidR="00540D3A">
              <w:rPr>
                <w:rFonts w:ascii="Arial" w:hAnsi="Arial" w:cs="Arial"/>
                <w:color w:val="000000"/>
                <w:lang w:val="en-US"/>
              </w:rPr>
              <w:t>BOOK_VALUE_L_HGB_CLA</w:t>
            </w:r>
          </w:p>
        </w:tc>
        <w:tc>
          <w:tcPr>
            <w:tcW w:w="3685" w:type="dxa"/>
            <w:tcBorders>
              <w:top w:val="single" w:sz="4" w:space="0" w:color="auto"/>
              <w:left w:val="nil"/>
              <w:bottom w:val="single" w:sz="4" w:space="0" w:color="auto"/>
              <w:right w:val="single" w:sz="8" w:space="0" w:color="auto"/>
            </w:tcBorders>
            <w:shd w:val="clear" w:color="auto" w:fill="auto"/>
            <w:vAlign w:val="center"/>
          </w:tcPr>
          <w:p w14:paraId="2739792C" w14:textId="77777777" w:rsidR="00637358" w:rsidRPr="007D58F7" w:rsidRDefault="00540D3A" w:rsidP="00637358">
            <w:pPr>
              <w:jc w:val="left"/>
              <w:rPr>
                <w:rFonts w:ascii="Arial" w:hAnsi="Arial" w:cs="Arial"/>
                <w:color w:val="000000"/>
              </w:rPr>
            </w:pPr>
            <w:r w:rsidRPr="007D58F7">
              <w:rPr>
                <w:rFonts w:ascii="Arial" w:hAnsi="Arial" w:cs="Arial"/>
                <w:color w:val="000000"/>
              </w:rPr>
              <w:t>Prüfung war erfolgreich</w:t>
            </w:r>
          </w:p>
          <w:p w14:paraId="62EA50A5" w14:textId="77777777" w:rsidR="00540D3A" w:rsidRPr="00EC7671" w:rsidRDefault="00540D3A" w:rsidP="00637358">
            <w:pPr>
              <w:jc w:val="left"/>
              <w:rPr>
                <w:rFonts w:ascii="Arial" w:hAnsi="Arial" w:cs="Arial"/>
                <w:color w:val="000000"/>
              </w:rPr>
            </w:pPr>
            <w:r w:rsidRPr="007D58F7">
              <w:rPr>
                <w:rFonts w:ascii="Arial" w:hAnsi="Arial" w:cs="Arial"/>
                <w:color w:val="000000"/>
              </w:rPr>
              <w:t>Die Zielfelder C215 und P</w:t>
            </w:r>
            <w:r>
              <w:rPr>
                <w:rFonts w:ascii="Arial" w:hAnsi="Arial" w:cs="Arial"/>
                <w:color w:val="000000"/>
              </w:rPr>
              <w:t>TY001 sind befüllt.</w:t>
            </w:r>
          </w:p>
        </w:tc>
        <w:tc>
          <w:tcPr>
            <w:tcW w:w="2410" w:type="dxa"/>
            <w:tcBorders>
              <w:top w:val="single" w:sz="4" w:space="0" w:color="auto"/>
              <w:left w:val="nil"/>
              <w:bottom w:val="single" w:sz="4" w:space="0" w:color="auto"/>
              <w:right w:val="single" w:sz="8" w:space="0" w:color="auto"/>
            </w:tcBorders>
            <w:shd w:val="clear" w:color="auto" w:fill="auto"/>
          </w:tcPr>
          <w:p w14:paraId="5224A49B" w14:textId="77777777" w:rsidR="00540D3A" w:rsidRDefault="00540D3A" w:rsidP="00540D3A">
            <w:pPr>
              <w:jc w:val="left"/>
              <w:rPr>
                <w:rFonts w:ascii="Arial" w:hAnsi="Arial" w:cs="Arial"/>
                <w:b/>
                <w:bCs/>
                <w:color w:val="000000"/>
              </w:rPr>
            </w:pPr>
          </w:p>
          <w:p w14:paraId="62CB9FE7" w14:textId="77777777" w:rsidR="00540D3A" w:rsidRDefault="00540D3A" w:rsidP="00540D3A">
            <w:pPr>
              <w:jc w:val="left"/>
              <w:rPr>
                <w:rFonts w:ascii="Arial" w:hAnsi="Arial" w:cs="Arial"/>
                <w:b/>
                <w:bCs/>
                <w:color w:val="000000"/>
              </w:rPr>
            </w:pPr>
          </w:p>
          <w:p w14:paraId="38C259B4" w14:textId="77777777" w:rsidR="00637358" w:rsidRPr="00EC7671" w:rsidRDefault="00540D3A" w:rsidP="007D58F7">
            <w:pPr>
              <w:jc w:val="left"/>
              <w:rPr>
                <w:rFonts w:ascii="Arial" w:hAnsi="Arial" w:cs="Arial"/>
                <w:b/>
                <w:bCs/>
                <w:color w:val="000000"/>
              </w:rPr>
            </w:pPr>
            <w:r>
              <w:rPr>
                <w:rFonts w:ascii="Arial" w:hAnsi="Arial" w:cs="Arial"/>
                <w:b/>
                <w:bCs/>
                <w:color w:val="000000"/>
              </w:rPr>
              <w:t>ENDE</w:t>
            </w:r>
          </w:p>
        </w:tc>
      </w:tr>
      <w:tr w:rsidR="00637358" w:rsidRPr="00EC7671" w14:paraId="3B1622F0" w14:textId="77777777" w:rsidTr="007D58F7">
        <w:trPr>
          <w:trHeight w:val="1035"/>
        </w:trPr>
        <w:tc>
          <w:tcPr>
            <w:tcW w:w="1408" w:type="dxa"/>
            <w:vMerge/>
            <w:tcBorders>
              <w:left w:val="single" w:sz="8" w:space="0" w:color="auto"/>
              <w:bottom w:val="single" w:sz="4" w:space="0" w:color="auto"/>
              <w:right w:val="single" w:sz="8" w:space="0" w:color="auto"/>
            </w:tcBorders>
            <w:shd w:val="clear" w:color="auto" w:fill="auto"/>
            <w:vAlign w:val="center"/>
          </w:tcPr>
          <w:p w14:paraId="540CBE0A" w14:textId="77777777" w:rsidR="00637358" w:rsidRPr="00EC7671" w:rsidRDefault="00637358" w:rsidP="00637358">
            <w:pPr>
              <w:jc w:val="left"/>
              <w:rPr>
                <w:rFonts w:ascii="Arial" w:hAnsi="Arial" w:cs="Arial"/>
                <w:b/>
                <w:bCs/>
                <w:color w:val="000000"/>
              </w:rPr>
            </w:pPr>
          </w:p>
        </w:tc>
        <w:tc>
          <w:tcPr>
            <w:tcW w:w="6946" w:type="dxa"/>
            <w:vMerge/>
            <w:tcBorders>
              <w:left w:val="nil"/>
              <w:bottom w:val="single" w:sz="4" w:space="0" w:color="auto"/>
              <w:right w:val="single" w:sz="8" w:space="0" w:color="auto"/>
            </w:tcBorders>
            <w:shd w:val="clear" w:color="auto" w:fill="auto"/>
            <w:vAlign w:val="center"/>
          </w:tcPr>
          <w:p w14:paraId="07E35523" w14:textId="77777777" w:rsidR="00637358" w:rsidRPr="007D58F7" w:rsidRDefault="00637358" w:rsidP="00637358">
            <w:pPr>
              <w:jc w:val="left"/>
              <w:rPr>
                <w:rFonts w:ascii="Arial" w:hAnsi="Arial" w:cs="Arial"/>
                <w:color w:val="000000"/>
              </w:rPr>
            </w:pPr>
          </w:p>
        </w:tc>
        <w:tc>
          <w:tcPr>
            <w:tcW w:w="3685" w:type="dxa"/>
            <w:tcBorders>
              <w:top w:val="single" w:sz="4" w:space="0" w:color="auto"/>
              <w:left w:val="nil"/>
              <w:bottom w:val="single" w:sz="4" w:space="0" w:color="auto"/>
              <w:right w:val="single" w:sz="8" w:space="0" w:color="auto"/>
            </w:tcBorders>
            <w:shd w:val="clear" w:color="auto" w:fill="auto"/>
            <w:vAlign w:val="center"/>
          </w:tcPr>
          <w:p w14:paraId="3745C87A" w14:textId="77777777" w:rsidR="00637358" w:rsidRPr="00540D3A" w:rsidRDefault="00540D3A" w:rsidP="00637358">
            <w:pPr>
              <w:jc w:val="left"/>
              <w:rPr>
                <w:rFonts w:ascii="Arial" w:hAnsi="Arial" w:cs="Arial"/>
                <w:color w:val="000000"/>
              </w:rPr>
            </w:pPr>
            <w:r>
              <w:rPr>
                <w:rFonts w:ascii="Arial" w:hAnsi="Arial" w:cs="Arial"/>
                <w:color w:val="000000"/>
              </w:rPr>
              <w:t>Prüfung war nicht erfolgreich</w:t>
            </w:r>
          </w:p>
        </w:tc>
        <w:tc>
          <w:tcPr>
            <w:tcW w:w="2410" w:type="dxa"/>
            <w:tcBorders>
              <w:top w:val="single" w:sz="4" w:space="0" w:color="auto"/>
              <w:left w:val="nil"/>
              <w:bottom w:val="single" w:sz="4" w:space="0" w:color="auto"/>
              <w:right w:val="single" w:sz="8" w:space="0" w:color="auto"/>
            </w:tcBorders>
            <w:shd w:val="clear" w:color="auto" w:fill="auto"/>
          </w:tcPr>
          <w:p w14:paraId="0B28C2F8" w14:textId="77777777" w:rsidR="00540D3A" w:rsidRDefault="00540D3A" w:rsidP="00540D3A">
            <w:pPr>
              <w:jc w:val="left"/>
              <w:rPr>
                <w:rFonts w:ascii="Arial" w:hAnsi="Arial" w:cs="Arial"/>
                <w:b/>
                <w:bCs/>
                <w:color w:val="000000"/>
              </w:rPr>
            </w:pPr>
          </w:p>
          <w:p w14:paraId="35CC64FC" w14:textId="77777777" w:rsidR="00540D3A" w:rsidRDefault="00540D3A" w:rsidP="00540D3A">
            <w:pPr>
              <w:jc w:val="left"/>
              <w:rPr>
                <w:rFonts w:ascii="Arial" w:hAnsi="Arial" w:cs="Arial"/>
                <w:b/>
                <w:bCs/>
                <w:color w:val="000000"/>
              </w:rPr>
            </w:pPr>
          </w:p>
          <w:p w14:paraId="7D4AD68F" w14:textId="77777777" w:rsidR="00637358" w:rsidRPr="00EC7671" w:rsidRDefault="00540D3A" w:rsidP="007D58F7">
            <w:pPr>
              <w:jc w:val="left"/>
              <w:rPr>
                <w:rFonts w:ascii="Arial" w:hAnsi="Arial" w:cs="Arial"/>
                <w:b/>
                <w:bCs/>
                <w:color w:val="000000"/>
              </w:rPr>
            </w:pPr>
            <w:r>
              <w:rPr>
                <w:rFonts w:ascii="Arial" w:hAnsi="Arial" w:cs="Arial"/>
                <w:b/>
                <w:bCs/>
                <w:color w:val="000000"/>
              </w:rPr>
              <w:t>15</w:t>
            </w:r>
          </w:p>
        </w:tc>
      </w:tr>
      <w:tr w:rsidR="00540D3A" w:rsidRPr="00EC7671" w14:paraId="2D6B0CF0" w14:textId="77777777" w:rsidTr="007D58F7">
        <w:trPr>
          <w:trHeight w:val="2760"/>
        </w:trPr>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5B4715BF" w14:textId="77777777" w:rsidR="00540D3A" w:rsidRPr="00EC7671" w:rsidRDefault="00540D3A" w:rsidP="00637358">
            <w:pPr>
              <w:jc w:val="left"/>
              <w:rPr>
                <w:rFonts w:ascii="Arial" w:hAnsi="Arial" w:cs="Arial"/>
                <w:b/>
                <w:bCs/>
                <w:color w:val="000000"/>
              </w:rPr>
            </w:pPr>
            <w:r>
              <w:rPr>
                <w:rFonts w:ascii="Arial" w:hAnsi="Arial" w:cs="Arial"/>
                <w:b/>
                <w:bCs/>
                <w:color w:val="000000"/>
              </w:rPr>
              <w:t>15</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511A21F1" w14:textId="77777777" w:rsidR="00540D3A" w:rsidRDefault="00233558" w:rsidP="00637358">
            <w:pPr>
              <w:jc w:val="left"/>
              <w:rPr>
                <w:rFonts w:ascii="Arial" w:hAnsi="Arial" w:cs="Arial"/>
                <w:color w:val="000000"/>
                <w:lang w:val="en-US"/>
              </w:rPr>
            </w:pPr>
            <w:r>
              <w:rPr>
                <w:rFonts w:ascii="Arial" w:hAnsi="Arial" w:cs="Arial"/>
                <w:color w:val="000000"/>
                <w:lang w:val="en-US"/>
              </w:rPr>
              <w:t>i</w:t>
            </w:r>
            <w:r w:rsidR="00540D3A" w:rsidRPr="007D58F7">
              <w:rPr>
                <w:rFonts w:ascii="Arial" w:hAnsi="Arial" w:cs="Arial"/>
                <w:color w:val="000000"/>
                <w:lang w:val="en-US"/>
              </w:rPr>
              <w:t xml:space="preserve">f </w:t>
            </w:r>
            <w:r w:rsidR="005B1D79">
              <w:rPr>
                <w:rFonts w:ascii="Arial" w:hAnsi="Arial" w:cs="Arial"/>
                <w:color w:val="000000"/>
                <w:lang w:val="en-US"/>
              </w:rPr>
              <w:t>XX_</w:t>
            </w:r>
            <w:r w:rsidR="00540D3A" w:rsidRPr="007D58F7">
              <w:rPr>
                <w:rFonts w:ascii="Arial" w:hAnsi="Arial" w:cs="Arial"/>
                <w:color w:val="000000"/>
                <w:lang w:val="en-US"/>
              </w:rPr>
              <w:t>BOOK_VALUE_A_H</w:t>
            </w:r>
            <w:r w:rsidR="00540D3A">
              <w:rPr>
                <w:rFonts w:ascii="Arial" w:hAnsi="Arial" w:cs="Arial"/>
                <w:color w:val="000000"/>
                <w:lang w:val="en-US"/>
              </w:rPr>
              <w:t xml:space="preserve">GB_CLA is not NULL and </w:t>
            </w:r>
            <w:r w:rsidR="005B1D79">
              <w:rPr>
                <w:rFonts w:ascii="Arial" w:hAnsi="Arial" w:cs="Arial"/>
                <w:color w:val="000000"/>
                <w:lang w:val="en-US"/>
              </w:rPr>
              <w:t>XX_</w:t>
            </w:r>
            <w:r w:rsidR="00540D3A">
              <w:rPr>
                <w:rFonts w:ascii="Arial" w:hAnsi="Arial" w:cs="Arial"/>
                <w:color w:val="000000"/>
                <w:lang w:val="en-US"/>
              </w:rPr>
              <w:t>BOOK_VALUE_L_HGB_CLA is not NULL then</w:t>
            </w:r>
          </w:p>
          <w:p w14:paraId="7295076B" w14:textId="77777777" w:rsidR="00540D3A" w:rsidRDefault="00540D3A" w:rsidP="00637358">
            <w:pPr>
              <w:jc w:val="left"/>
              <w:rPr>
                <w:rFonts w:ascii="Arial" w:hAnsi="Arial" w:cs="Arial"/>
                <w:color w:val="000000"/>
                <w:lang w:val="en-US"/>
              </w:rPr>
            </w:pPr>
          </w:p>
          <w:p w14:paraId="5A4A9126" w14:textId="77777777" w:rsidR="00540D3A" w:rsidRDefault="00233558" w:rsidP="00637358">
            <w:pPr>
              <w:jc w:val="left"/>
              <w:rPr>
                <w:rFonts w:ascii="Arial" w:hAnsi="Arial" w:cs="Arial"/>
                <w:color w:val="000000"/>
                <w:lang w:val="en-US"/>
              </w:rPr>
            </w:pPr>
            <w:r>
              <w:rPr>
                <w:rFonts w:ascii="Arial" w:hAnsi="Arial" w:cs="Arial"/>
                <w:color w:val="000000"/>
                <w:lang w:val="en-US"/>
              </w:rPr>
              <w:t>s</w:t>
            </w:r>
            <w:r w:rsidR="00540D3A">
              <w:rPr>
                <w:rFonts w:ascii="Arial" w:hAnsi="Arial" w:cs="Arial"/>
                <w:color w:val="000000"/>
                <w:lang w:val="en-US"/>
              </w:rPr>
              <w:t xml:space="preserve">et for POSITION_ID with Suffix ‘_A’ PTY001 = 1 and C215 = </w:t>
            </w:r>
            <w:r w:rsidR="005B1D79">
              <w:rPr>
                <w:rFonts w:ascii="Arial" w:hAnsi="Arial" w:cs="Arial"/>
                <w:color w:val="000000"/>
                <w:lang w:val="en-US"/>
              </w:rPr>
              <w:t>XX_</w:t>
            </w:r>
            <w:r w:rsidR="00540D3A">
              <w:rPr>
                <w:rFonts w:ascii="Arial" w:hAnsi="Arial" w:cs="Arial"/>
                <w:color w:val="000000"/>
                <w:lang w:val="en-US"/>
              </w:rPr>
              <w:t>BOOK_VALUE_</w:t>
            </w:r>
            <w:r w:rsidR="005B1D79">
              <w:rPr>
                <w:rFonts w:ascii="Arial" w:hAnsi="Arial" w:cs="Arial"/>
                <w:color w:val="000000"/>
                <w:lang w:val="en-US"/>
              </w:rPr>
              <w:t>A</w:t>
            </w:r>
            <w:r w:rsidR="00540D3A">
              <w:rPr>
                <w:rFonts w:ascii="Arial" w:hAnsi="Arial" w:cs="Arial"/>
                <w:color w:val="000000"/>
                <w:lang w:val="en-US"/>
              </w:rPr>
              <w:t xml:space="preserve">_HGB_CLA </w:t>
            </w:r>
          </w:p>
          <w:p w14:paraId="79AF539D" w14:textId="77777777" w:rsidR="00540D3A" w:rsidRDefault="00233558" w:rsidP="00637358">
            <w:pPr>
              <w:jc w:val="left"/>
              <w:rPr>
                <w:rFonts w:ascii="Arial" w:hAnsi="Arial" w:cs="Arial"/>
                <w:color w:val="000000"/>
                <w:lang w:val="en-US"/>
              </w:rPr>
            </w:pPr>
            <w:r>
              <w:rPr>
                <w:rFonts w:ascii="Arial" w:hAnsi="Arial" w:cs="Arial"/>
                <w:color w:val="000000"/>
                <w:lang w:val="en-US"/>
              </w:rPr>
              <w:t>a</w:t>
            </w:r>
            <w:r w:rsidR="00540D3A">
              <w:rPr>
                <w:rFonts w:ascii="Arial" w:hAnsi="Arial" w:cs="Arial"/>
                <w:color w:val="000000"/>
                <w:lang w:val="en-US"/>
              </w:rPr>
              <w:t xml:space="preserve">nd for POSITION_ID with Suffix ‘_L’ PTY001 = 2 and C215 = </w:t>
            </w:r>
            <w:r w:rsidR="005B1D79">
              <w:rPr>
                <w:rFonts w:ascii="Arial" w:hAnsi="Arial" w:cs="Arial"/>
                <w:color w:val="000000"/>
                <w:lang w:val="en-US"/>
              </w:rPr>
              <w:t>XX_</w:t>
            </w:r>
            <w:r w:rsidR="00540D3A">
              <w:rPr>
                <w:rFonts w:ascii="Arial" w:hAnsi="Arial" w:cs="Arial"/>
                <w:color w:val="000000"/>
                <w:lang w:val="en-US"/>
              </w:rPr>
              <w:t>BOOK_VALUE_L_HGB_CLA</w:t>
            </w:r>
          </w:p>
          <w:p w14:paraId="5627B50E" w14:textId="77777777" w:rsidR="00540D3A" w:rsidRDefault="00540D3A" w:rsidP="00637358">
            <w:pPr>
              <w:jc w:val="left"/>
              <w:rPr>
                <w:rFonts w:ascii="Arial" w:hAnsi="Arial" w:cs="Arial"/>
                <w:color w:val="000000"/>
                <w:lang w:val="en-US"/>
              </w:rPr>
            </w:pPr>
          </w:p>
          <w:p w14:paraId="4C59C036" w14:textId="77777777" w:rsidR="00540D3A" w:rsidRDefault="00107737" w:rsidP="00637358">
            <w:pPr>
              <w:jc w:val="left"/>
              <w:rPr>
                <w:rFonts w:ascii="Arial" w:hAnsi="Arial" w:cs="Arial"/>
                <w:color w:val="000000"/>
              </w:rPr>
            </w:pPr>
            <w:r w:rsidRPr="007D58F7">
              <w:rPr>
                <w:rFonts w:ascii="Arial" w:hAnsi="Arial" w:cs="Arial"/>
                <w:color w:val="000000"/>
              </w:rPr>
              <w:t>Info</w:t>
            </w:r>
            <w:r w:rsidR="00540D3A" w:rsidRPr="007D58F7">
              <w:rPr>
                <w:rFonts w:ascii="Arial" w:hAnsi="Arial" w:cs="Arial"/>
                <w:color w:val="000000"/>
              </w:rPr>
              <w:t>: Für die TD</w:t>
            </w:r>
            <w:r w:rsidR="00540D3A">
              <w:rPr>
                <w:rFonts w:ascii="Arial" w:hAnsi="Arial" w:cs="Arial"/>
                <w:color w:val="000000"/>
              </w:rPr>
              <w:t>A</w:t>
            </w:r>
            <w:r w:rsidR="00540D3A" w:rsidRPr="007D58F7">
              <w:rPr>
                <w:rFonts w:ascii="Arial" w:hAnsi="Arial" w:cs="Arial"/>
                <w:color w:val="000000"/>
              </w:rPr>
              <w:t xml:space="preserve"> Gesch</w:t>
            </w:r>
            <w:r w:rsidR="00540D3A">
              <w:rPr>
                <w:rFonts w:ascii="Arial" w:hAnsi="Arial" w:cs="Arial"/>
                <w:color w:val="000000"/>
              </w:rPr>
              <w:t>äfte (Delisyst 308, 316) erfolgt ein Split in der POSITION, wobei das Aktiv- und Passivgeschäft durch das Suffix ‘_A‘ (Assets) bzw. ‘_L‘ (Liabilities) gekennzeichnet wird.</w:t>
            </w:r>
          </w:p>
          <w:p w14:paraId="2A2FC790" w14:textId="77777777" w:rsidR="00540D3A" w:rsidRPr="00EC7671" w:rsidRDefault="00540D3A" w:rsidP="00637358">
            <w:pPr>
              <w:jc w:val="left"/>
              <w:rPr>
                <w:rFonts w:ascii="Arial" w:hAnsi="Arial" w:cs="Arial"/>
                <w:color w:val="00000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607A107" w14:textId="77777777" w:rsidR="00540D3A" w:rsidRPr="00EC7671" w:rsidRDefault="00540D3A" w:rsidP="00637358">
            <w:pPr>
              <w:jc w:val="left"/>
              <w:rPr>
                <w:rFonts w:ascii="Arial" w:hAnsi="Arial" w:cs="Arial"/>
                <w:color w:val="000000"/>
              </w:rPr>
            </w:pPr>
            <w:r>
              <w:rPr>
                <w:rFonts w:ascii="Arial" w:hAnsi="Arial" w:cs="Arial"/>
                <w:color w:val="000000"/>
              </w:rPr>
              <w:t>Die Zielfelder C215 und PTY001 sind befüllt.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DB9487B" w14:textId="77777777" w:rsidR="00540D3A" w:rsidRDefault="00540D3A" w:rsidP="00540D3A">
            <w:pPr>
              <w:jc w:val="left"/>
              <w:rPr>
                <w:rFonts w:ascii="Arial" w:hAnsi="Arial" w:cs="Arial"/>
                <w:b/>
                <w:bCs/>
                <w:color w:val="000000"/>
              </w:rPr>
            </w:pPr>
          </w:p>
          <w:p w14:paraId="781E86B3" w14:textId="77777777" w:rsidR="00540D3A" w:rsidRDefault="00540D3A" w:rsidP="00540D3A">
            <w:pPr>
              <w:jc w:val="left"/>
              <w:rPr>
                <w:rFonts w:ascii="Arial" w:hAnsi="Arial" w:cs="Arial"/>
                <w:b/>
                <w:bCs/>
                <w:color w:val="000000"/>
              </w:rPr>
            </w:pPr>
          </w:p>
          <w:p w14:paraId="46227025" w14:textId="77777777" w:rsidR="00540D3A" w:rsidRDefault="00540D3A" w:rsidP="00540D3A">
            <w:pPr>
              <w:jc w:val="left"/>
              <w:rPr>
                <w:rFonts w:ascii="Arial" w:hAnsi="Arial" w:cs="Arial"/>
                <w:b/>
                <w:bCs/>
                <w:color w:val="000000"/>
              </w:rPr>
            </w:pPr>
          </w:p>
          <w:p w14:paraId="323523AB" w14:textId="77777777" w:rsidR="00540D3A" w:rsidRDefault="00540D3A" w:rsidP="00540D3A">
            <w:pPr>
              <w:jc w:val="left"/>
              <w:rPr>
                <w:rFonts w:ascii="Arial" w:hAnsi="Arial" w:cs="Arial"/>
                <w:b/>
                <w:bCs/>
                <w:color w:val="000000"/>
              </w:rPr>
            </w:pPr>
          </w:p>
          <w:p w14:paraId="3BA62400" w14:textId="77777777" w:rsidR="00540D3A" w:rsidRDefault="00540D3A" w:rsidP="00540D3A">
            <w:pPr>
              <w:jc w:val="left"/>
              <w:rPr>
                <w:rFonts w:ascii="Arial" w:hAnsi="Arial" w:cs="Arial"/>
                <w:b/>
                <w:bCs/>
                <w:color w:val="000000"/>
              </w:rPr>
            </w:pPr>
          </w:p>
          <w:p w14:paraId="6FBFD569" w14:textId="77777777" w:rsidR="00540D3A" w:rsidRPr="00EC7671" w:rsidRDefault="00540D3A" w:rsidP="00540D3A">
            <w:pPr>
              <w:jc w:val="left"/>
              <w:rPr>
                <w:rFonts w:ascii="Arial" w:hAnsi="Arial" w:cs="Arial"/>
                <w:b/>
                <w:bCs/>
                <w:color w:val="000000"/>
              </w:rPr>
            </w:pPr>
            <w:r>
              <w:rPr>
                <w:rFonts w:ascii="Arial" w:hAnsi="Arial" w:cs="Arial"/>
                <w:b/>
                <w:bCs/>
                <w:color w:val="000000"/>
              </w:rPr>
              <w:t>ENDE</w:t>
            </w:r>
          </w:p>
        </w:tc>
      </w:tr>
    </w:tbl>
    <w:p w14:paraId="7EDC2D53" w14:textId="77777777" w:rsidR="00492FB5" w:rsidRPr="00EC7671" w:rsidRDefault="00492FB5" w:rsidP="00780325">
      <w:pPr>
        <w:pStyle w:val="BodyText"/>
      </w:pPr>
    </w:p>
    <w:p w14:paraId="5FC3B6B2" w14:textId="77777777" w:rsidR="002C4BFD" w:rsidRPr="00EC7671" w:rsidRDefault="002C4BFD" w:rsidP="002C4BFD">
      <w:pPr>
        <w:pStyle w:val="BodyText"/>
      </w:pPr>
    </w:p>
    <w:p w14:paraId="7244BA14" w14:textId="77777777" w:rsidR="002C4BFD" w:rsidRDefault="006B2532" w:rsidP="006B2532">
      <w:pPr>
        <w:pStyle w:val="Caption"/>
      </w:pPr>
      <w:bookmarkStart w:id="2861" w:name="_Toc132965581"/>
      <w:r>
        <w:t xml:space="preserve">Tabelle </w:t>
      </w:r>
      <w:r w:rsidR="00751F50">
        <w:fldChar w:fldCharType="begin"/>
      </w:r>
      <w:r w:rsidR="00751F50">
        <w:instrText xml:space="preserve"> SEQ Tabelle \* ARABIC </w:instrText>
      </w:r>
      <w:r w:rsidR="00751F50">
        <w:fldChar w:fldCharType="separate"/>
      </w:r>
      <w:r w:rsidR="00003DFB">
        <w:rPr>
          <w:noProof/>
        </w:rPr>
        <w:t>11</w:t>
      </w:r>
      <w:r w:rsidR="00751F50">
        <w:fldChar w:fldCharType="end"/>
      </w:r>
      <w:r>
        <w:t xml:space="preserve">: </w:t>
      </w:r>
      <w:r w:rsidRPr="007C466C">
        <w:t>Details der Transformation zur Ermittlung von C215/ PTY001 für Cluster HGB</w:t>
      </w:r>
      <w:bookmarkEnd w:id="2861"/>
    </w:p>
    <w:p w14:paraId="51A3954A" w14:textId="77777777" w:rsidR="00EA263B" w:rsidRDefault="00EA263B" w:rsidP="00EA263B">
      <w:pPr>
        <w:pStyle w:val="BodyText"/>
      </w:pPr>
    </w:p>
    <w:p w14:paraId="0BA313D3" w14:textId="77777777" w:rsidR="00EA263B" w:rsidRDefault="00EA263B" w:rsidP="00EA263B">
      <w:pPr>
        <w:pStyle w:val="BodyText"/>
      </w:pPr>
    </w:p>
    <w:p w14:paraId="0A3C3443" w14:textId="77777777" w:rsidR="00EA263B" w:rsidRPr="00FC0907" w:rsidRDefault="00EA263B" w:rsidP="00FC0907">
      <w:pPr>
        <w:pStyle w:val="BodyText"/>
      </w:pPr>
    </w:p>
    <w:p w14:paraId="42ADA111" w14:textId="77777777" w:rsidR="00044965" w:rsidRPr="00044965" w:rsidRDefault="001D32FC" w:rsidP="00044965">
      <w:pPr>
        <w:pStyle w:val="Heading2"/>
        <w:numPr>
          <w:ilvl w:val="2"/>
          <w:numId w:val="2"/>
        </w:numPr>
      </w:pPr>
      <w:bookmarkStart w:id="2862" w:name="_Toc110346316"/>
      <w:bookmarkStart w:id="2863" w:name="_Toc111109961"/>
      <w:bookmarkStart w:id="2864" w:name="_Toc115371281"/>
      <w:bookmarkStart w:id="2865" w:name="_Toc115884030"/>
      <w:bookmarkStart w:id="2866" w:name="_Toc116405633"/>
      <w:bookmarkStart w:id="2867" w:name="_Toc116406371"/>
      <w:bookmarkStart w:id="2868" w:name="_Toc117264381"/>
      <w:bookmarkStart w:id="2869" w:name="_Toc118132944"/>
      <w:bookmarkStart w:id="2870" w:name="_Toc118286198"/>
      <w:bookmarkStart w:id="2871" w:name="_Toc118300198"/>
      <w:bookmarkStart w:id="2872" w:name="_Toc118755769"/>
      <w:bookmarkStart w:id="2873" w:name="_Toc119348937"/>
      <w:bookmarkStart w:id="2874" w:name="_Toc165633776"/>
      <w:bookmarkEnd w:id="2862"/>
      <w:bookmarkEnd w:id="2863"/>
      <w:bookmarkEnd w:id="2864"/>
      <w:bookmarkEnd w:id="2865"/>
      <w:bookmarkEnd w:id="2866"/>
      <w:bookmarkEnd w:id="2867"/>
      <w:bookmarkEnd w:id="2868"/>
      <w:bookmarkEnd w:id="2869"/>
      <w:bookmarkEnd w:id="2870"/>
      <w:bookmarkEnd w:id="2871"/>
      <w:bookmarkEnd w:id="2872"/>
      <w:bookmarkEnd w:id="2873"/>
      <w:r w:rsidRPr="00E028AB">
        <w:lastRenderedPageBreak/>
        <w:t xml:space="preserve">Bewirtschaftung </w:t>
      </w:r>
      <w:r w:rsidRPr="001D32FC">
        <w:t xml:space="preserve">des Feldes C215/ PTY001 für Cluster </w:t>
      </w:r>
      <w:r>
        <w:t>IFRS</w:t>
      </w:r>
      <w:bookmarkEnd w:id="2874"/>
    </w:p>
    <w:p w14:paraId="1A08E1E5" w14:textId="77777777" w:rsidR="00CA7F6E" w:rsidRPr="00267425" w:rsidRDefault="00CA7F6E" w:rsidP="00CA7F6E">
      <w:pPr>
        <w:pStyle w:val="BodyText"/>
        <w:rPr>
          <w:rFonts w:ascii="Arial" w:hAnsi="Arial" w:cs="Arial"/>
          <w:sz w:val="22"/>
          <w:szCs w:val="22"/>
        </w:rPr>
      </w:pPr>
    </w:p>
    <w:tbl>
      <w:tblPr>
        <w:tblW w:w="14756" w:type="dxa"/>
        <w:tblInd w:w="75" w:type="dxa"/>
        <w:tblCellMar>
          <w:left w:w="70" w:type="dxa"/>
          <w:right w:w="70" w:type="dxa"/>
        </w:tblCellMar>
        <w:tblLook w:val="04A0" w:firstRow="1" w:lastRow="0" w:firstColumn="1" w:lastColumn="0" w:noHBand="0" w:noVBand="1"/>
      </w:tblPr>
      <w:tblGrid>
        <w:gridCol w:w="1129"/>
        <w:gridCol w:w="7513"/>
        <w:gridCol w:w="4820"/>
        <w:gridCol w:w="1134"/>
        <w:gridCol w:w="160"/>
      </w:tblGrid>
      <w:tr w:rsidR="00267425" w:rsidRPr="00267425" w14:paraId="1107241D" w14:textId="77777777" w:rsidTr="00267425">
        <w:trPr>
          <w:gridAfter w:val="1"/>
          <w:wAfter w:w="160" w:type="dxa"/>
          <w:trHeight w:val="300"/>
        </w:trPr>
        <w:tc>
          <w:tcPr>
            <w:tcW w:w="112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1CEC41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Rang</w:t>
            </w:r>
          </w:p>
        </w:tc>
        <w:tc>
          <w:tcPr>
            <w:tcW w:w="7513" w:type="dxa"/>
            <w:tcBorders>
              <w:top w:val="single" w:sz="4" w:space="0" w:color="auto"/>
              <w:left w:val="nil"/>
              <w:bottom w:val="single" w:sz="4" w:space="0" w:color="auto"/>
              <w:right w:val="single" w:sz="4" w:space="0" w:color="auto"/>
            </w:tcBorders>
            <w:shd w:val="clear" w:color="000000" w:fill="BFBFBF"/>
            <w:vAlign w:val="center"/>
            <w:hideMark/>
          </w:tcPr>
          <w:p w14:paraId="54448AA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Bedingung / Aktion</w:t>
            </w:r>
          </w:p>
        </w:tc>
        <w:tc>
          <w:tcPr>
            <w:tcW w:w="4820" w:type="dxa"/>
            <w:tcBorders>
              <w:top w:val="single" w:sz="4" w:space="0" w:color="auto"/>
              <w:left w:val="nil"/>
              <w:bottom w:val="single" w:sz="4" w:space="0" w:color="auto"/>
              <w:right w:val="single" w:sz="4" w:space="0" w:color="auto"/>
            </w:tcBorders>
            <w:shd w:val="clear" w:color="000000" w:fill="BFBFBF"/>
            <w:vAlign w:val="center"/>
            <w:hideMark/>
          </w:tcPr>
          <w:p w14:paraId="648817A3"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Ergebnis</w:t>
            </w:r>
          </w:p>
        </w:tc>
        <w:tc>
          <w:tcPr>
            <w:tcW w:w="1134" w:type="dxa"/>
            <w:tcBorders>
              <w:top w:val="single" w:sz="4" w:space="0" w:color="auto"/>
              <w:left w:val="nil"/>
              <w:bottom w:val="single" w:sz="4" w:space="0" w:color="auto"/>
              <w:right w:val="single" w:sz="4" w:space="0" w:color="auto"/>
            </w:tcBorders>
            <w:shd w:val="clear" w:color="000000" w:fill="BFBFBF"/>
            <w:vAlign w:val="center"/>
            <w:hideMark/>
          </w:tcPr>
          <w:p w14:paraId="53FFA26D"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Folgerang</w:t>
            </w:r>
          </w:p>
        </w:tc>
      </w:tr>
      <w:tr w:rsidR="00267425" w:rsidRPr="00267425" w14:paraId="5422FC62"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5A013151"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w:t>
            </w:r>
          </w:p>
        </w:tc>
        <w:tc>
          <w:tcPr>
            <w:tcW w:w="7513" w:type="dxa"/>
            <w:vMerge w:val="restart"/>
            <w:tcBorders>
              <w:top w:val="nil"/>
              <w:left w:val="single" w:sz="4" w:space="0" w:color="auto"/>
              <w:bottom w:val="single" w:sz="4" w:space="0" w:color="auto"/>
              <w:right w:val="single" w:sz="4" w:space="0" w:color="auto"/>
            </w:tcBorders>
            <w:shd w:val="clear" w:color="auto" w:fill="auto"/>
            <w:vAlign w:val="center"/>
            <w:hideMark/>
          </w:tcPr>
          <w:p w14:paraId="7ACDE6E2"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XX_CONTRACT_LGDS_CR_ABS.XX_CONTRACT is not NULL</w:t>
            </w:r>
            <w:r w:rsidRPr="00931171">
              <w:rPr>
                <w:rFonts w:ascii="Calibri" w:hAnsi="Calibri" w:cs="Calibri"/>
                <w:sz w:val="22"/>
                <w:szCs w:val="22"/>
              </w:rPr>
              <w:br/>
            </w:r>
            <w:r w:rsidRPr="00931171">
              <w:rPr>
                <w:rFonts w:ascii="Calibri" w:hAnsi="Calibri" w:cs="Calibri"/>
                <w:sz w:val="22"/>
                <w:szCs w:val="22"/>
              </w:rPr>
              <w:br/>
              <w:t>Info: Verbriefungsposition vorhanden?</w:t>
            </w:r>
          </w:p>
        </w:tc>
        <w:tc>
          <w:tcPr>
            <w:tcW w:w="4820" w:type="dxa"/>
            <w:tcBorders>
              <w:top w:val="nil"/>
              <w:left w:val="nil"/>
              <w:bottom w:val="single" w:sz="4" w:space="0" w:color="auto"/>
              <w:right w:val="single" w:sz="4" w:space="0" w:color="auto"/>
            </w:tcBorders>
            <w:shd w:val="clear" w:color="auto" w:fill="auto"/>
            <w:hideMark/>
          </w:tcPr>
          <w:p w14:paraId="481F72F9"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 und B603 != T</w:t>
            </w:r>
          </w:p>
        </w:tc>
        <w:tc>
          <w:tcPr>
            <w:tcW w:w="1134" w:type="dxa"/>
            <w:tcBorders>
              <w:top w:val="nil"/>
              <w:left w:val="nil"/>
              <w:bottom w:val="single" w:sz="4" w:space="0" w:color="auto"/>
              <w:right w:val="single" w:sz="4" w:space="0" w:color="auto"/>
            </w:tcBorders>
            <w:shd w:val="clear" w:color="auto" w:fill="auto"/>
            <w:vAlign w:val="center"/>
            <w:hideMark/>
          </w:tcPr>
          <w:p w14:paraId="798A927F"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18</w:t>
            </w:r>
          </w:p>
        </w:tc>
      </w:tr>
      <w:tr w:rsidR="00267425" w:rsidRPr="00267425" w14:paraId="41A7CE92"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5D392B51"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753FBBF5"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291A97AC"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 und B603 = T</w:t>
            </w:r>
          </w:p>
        </w:tc>
        <w:tc>
          <w:tcPr>
            <w:tcW w:w="1134" w:type="dxa"/>
            <w:tcBorders>
              <w:top w:val="nil"/>
              <w:left w:val="nil"/>
              <w:bottom w:val="single" w:sz="4" w:space="0" w:color="auto"/>
              <w:right w:val="single" w:sz="4" w:space="0" w:color="auto"/>
            </w:tcBorders>
            <w:shd w:val="clear" w:color="auto" w:fill="auto"/>
            <w:vAlign w:val="center"/>
            <w:hideMark/>
          </w:tcPr>
          <w:p w14:paraId="7C396A16"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19</w:t>
            </w:r>
          </w:p>
        </w:tc>
      </w:tr>
      <w:tr w:rsidR="00267425" w:rsidRPr="00267425" w14:paraId="231DDFD4" w14:textId="77777777" w:rsidTr="00267425">
        <w:trPr>
          <w:gridAfter w:val="1"/>
          <w:wAfter w:w="160" w:type="dxa"/>
          <w:trHeight w:val="1335"/>
        </w:trPr>
        <w:tc>
          <w:tcPr>
            <w:tcW w:w="1129" w:type="dxa"/>
            <w:vMerge/>
            <w:tcBorders>
              <w:top w:val="nil"/>
              <w:left w:val="single" w:sz="4" w:space="0" w:color="auto"/>
              <w:bottom w:val="single" w:sz="4" w:space="0" w:color="auto"/>
              <w:right w:val="single" w:sz="4" w:space="0" w:color="auto"/>
            </w:tcBorders>
            <w:vAlign w:val="center"/>
            <w:hideMark/>
          </w:tcPr>
          <w:p w14:paraId="5DAC8530"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3E7E6D96"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133EE398"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vAlign w:val="center"/>
            <w:hideMark/>
          </w:tcPr>
          <w:p w14:paraId="6EADF85C"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2</w:t>
            </w:r>
          </w:p>
        </w:tc>
      </w:tr>
      <w:tr w:rsidR="00267425" w:rsidRPr="00267425" w14:paraId="0981E7BF"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4C208BFA"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2</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17A6C5FF"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XX_C_CONTR_ACC_VALUE_AGG.XX_CONTRACT is not NULL</w:t>
            </w:r>
            <w:r w:rsidRPr="00931171">
              <w:rPr>
                <w:rFonts w:ascii="Calibri" w:hAnsi="Calibri" w:cs="Calibri"/>
                <w:sz w:val="22"/>
                <w:szCs w:val="22"/>
              </w:rPr>
              <w:br/>
            </w:r>
            <w:r w:rsidRPr="00931171">
              <w:rPr>
                <w:rFonts w:ascii="Calibri" w:hAnsi="Calibri" w:cs="Calibri"/>
                <w:sz w:val="22"/>
                <w:szCs w:val="22"/>
              </w:rPr>
              <w:br/>
              <w:t>Info: Für das Geschäft gibt es einen Eintrag in der Tabelle ACC_VALUE</w:t>
            </w:r>
          </w:p>
        </w:tc>
        <w:tc>
          <w:tcPr>
            <w:tcW w:w="4820" w:type="dxa"/>
            <w:tcBorders>
              <w:top w:val="nil"/>
              <w:left w:val="nil"/>
              <w:bottom w:val="single" w:sz="4" w:space="0" w:color="auto"/>
              <w:right w:val="single" w:sz="4" w:space="0" w:color="auto"/>
            </w:tcBorders>
            <w:shd w:val="clear" w:color="auto" w:fill="auto"/>
            <w:hideMark/>
          </w:tcPr>
          <w:p w14:paraId="740688BF"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39B901AC"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3</w:t>
            </w:r>
          </w:p>
        </w:tc>
      </w:tr>
      <w:tr w:rsidR="00267425" w:rsidRPr="00267425" w14:paraId="6F1B29C9" w14:textId="77777777" w:rsidTr="00267425">
        <w:trPr>
          <w:gridAfter w:val="1"/>
          <w:wAfter w:w="160" w:type="dxa"/>
          <w:trHeight w:val="1305"/>
        </w:trPr>
        <w:tc>
          <w:tcPr>
            <w:tcW w:w="1129" w:type="dxa"/>
            <w:vMerge/>
            <w:tcBorders>
              <w:top w:val="nil"/>
              <w:left w:val="single" w:sz="4" w:space="0" w:color="auto"/>
              <w:bottom w:val="single" w:sz="4" w:space="0" w:color="auto"/>
              <w:right w:val="single" w:sz="4" w:space="0" w:color="auto"/>
            </w:tcBorders>
            <w:vAlign w:val="center"/>
            <w:hideMark/>
          </w:tcPr>
          <w:p w14:paraId="57A45012"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55A09988"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D2ECBD4"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574E3A30"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12</w:t>
            </w:r>
          </w:p>
        </w:tc>
      </w:tr>
      <w:tr w:rsidR="00267425" w:rsidRPr="00267425" w14:paraId="5062107B"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001F08D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3</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41A4087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B603 = 'O'</w:t>
            </w:r>
            <w:r w:rsidRPr="00931171">
              <w:rPr>
                <w:rFonts w:ascii="Calibri" w:hAnsi="Calibri" w:cs="Calibri"/>
                <w:sz w:val="22"/>
                <w:szCs w:val="22"/>
              </w:rPr>
              <w:br/>
            </w:r>
            <w:r w:rsidRPr="00931171">
              <w:rPr>
                <w:rFonts w:ascii="Calibri" w:hAnsi="Calibri" w:cs="Calibri"/>
                <w:sz w:val="22"/>
                <w:szCs w:val="22"/>
              </w:rPr>
              <w:br/>
              <w:t>Info: Kreditrisiko</w:t>
            </w:r>
          </w:p>
        </w:tc>
        <w:tc>
          <w:tcPr>
            <w:tcW w:w="4820" w:type="dxa"/>
            <w:tcBorders>
              <w:top w:val="nil"/>
              <w:left w:val="nil"/>
              <w:bottom w:val="single" w:sz="4" w:space="0" w:color="auto"/>
              <w:right w:val="single" w:sz="4" w:space="0" w:color="auto"/>
            </w:tcBorders>
            <w:shd w:val="clear" w:color="auto" w:fill="auto"/>
            <w:hideMark/>
          </w:tcPr>
          <w:p w14:paraId="4CE477B8"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73D1BD8F"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4</w:t>
            </w:r>
          </w:p>
        </w:tc>
      </w:tr>
      <w:tr w:rsidR="00267425" w:rsidRPr="00267425" w14:paraId="5662742C"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5D1F3080"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109474F8"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2A581919"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10C7A71B"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13</w:t>
            </w:r>
          </w:p>
        </w:tc>
      </w:tr>
      <w:tr w:rsidR="00267425" w:rsidRPr="00267425" w14:paraId="37DE763D"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1A0FB31F"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4</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67577EC1"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folgende Bedingung:</w:t>
            </w:r>
            <w:r w:rsidRPr="00267425">
              <w:rPr>
                <w:rFonts w:ascii="Calibri" w:hAnsi="Calibri" w:cs="Calibri"/>
                <w:sz w:val="22"/>
                <w:szCs w:val="22"/>
              </w:rPr>
              <w:br/>
              <w:t>XX_CDB_STRUCT ('VS_LOAN', 'VS_MOTRANS', VS_ACCOUNT')</w:t>
            </w:r>
            <w:r w:rsidRPr="00267425">
              <w:rPr>
                <w:rFonts w:ascii="Calibri" w:hAnsi="Calibri" w:cs="Calibri"/>
                <w:sz w:val="22"/>
                <w:szCs w:val="22"/>
              </w:rPr>
              <w:br/>
            </w:r>
            <w:r w:rsidRPr="00267425">
              <w:rPr>
                <w:rFonts w:ascii="Calibri" w:hAnsi="Calibri" w:cs="Calibri"/>
                <w:sz w:val="22"/>
                <w:szCs w:val="22"/>
              </w:rPr>
              <w:br/>
              <w:t>Info: Darlehen, Geldhandel, Kontenbasiertes Geschäft</w:t>
            </w:r>
          </w:p>
        </w:tc>
        <w:tc>
          <w:tcPr>
            <w:tcW w:w="4820" w:type="dxa"/>
            <w:tcBorders>
              <w:top w:val="nil"/>
              <w:left w:val="nil"/>
              <w:bottom w:val="single" w:sz="4" w:space="0" w:color="auto"/>
              <w:right w:val="single" w:sz="4" w:space="0" w:color="auto"/>
            </w:tcBorders>
            <w:shd w:val="clear" w:color="auto" w:fill="auto"/>
            <w:hideMark/>
          </w:tcPr>
          <w:p w14:paraId="22A6B1CB" w14:textId="77777777" w:rsidR="00044965" w:rsidRPr="00267425" w:rsidRDefault="00044965" w:rsidP="0026742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6FFF8000" w14:textId="77777777" w:rsidR="00044965" w:rsidRPr="00267425" w:rsidRDefault="00044965" w:rsidP="00267425">
            <w:pPr>
              <w:jc w:val="right"/>
              <w:rPr>
                <w:rFonts w:ascii="Calibri" w:hAnsi="Calibri" w:cs="Calibri"/>
                <w:sz w:val="22"/>
                <w:szCs w:val="22"/>
              </w:rPr>
            </w:pPr>
            <w:r w:rsidRPr="00267425">
              <w:rPr>
                <w:rFonts w:ascii="Calibri" w:hAnsi="Calibri" w:cs="Calibri"/>
                <w:sz w:val="22"/>
                <w:szCs w:val="22"/>
              </w:rPr>
              <w:t>5</w:t>
            </w:r>
          </w:p>
        </w:tc>
      </w:tr>
      <w:tr w:rsidR="00267425" w:rsidRPr="00267425" w14:paraId="2084951D" w14:textId="77777777" w:rsidTr="00267425">
        <w:trPr>
          <w:gridAfter w:val="1"/>
          <w:wAfter w:w="160" w:type="dxa"/>
          <w:trHeight w:val="1485"/>
        </w:trPr>
        <w:tc>
          <w:tcPr>
            <w:tcW w:w="1129" w:type="dxa"/>
            <w:vMerge/>
            <w:tcBorders>
              <w:top w:val="nil"/>
              <w:left w:val="single" w:sz="4" w:space="0" w:color="auto"/>
              <w:bottom w:val="single" w:sz="4" w:space="0" w:color="auto"/>
              <w:right w:val="single" w:sz="4" w:space="0" w:color="auto"/>
            </w:tcBorders>
            <w:vAlign w:val="center"/>
            <w:hideMark/>
          </w:tcPr>
          <w:p w14:paraId="6C6ACDE9"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586A55FC"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2718595"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581E6138"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6</w:t>
            </w:r>
          </w:p>
        </w:tc>
      </w:tr>
      <w:tr w:rsidR="00267425" w:rsidRPr="00267425" w14:paraId="3883376D" w14:textId="77777777" w:rsidTr="00267425">
        <w:trPr>
          <w:gridAfter w:val="1"/>
          <w:wAfter w:w="160" w:type="dxa"/>
          <w:trHeight w:val="1485"/>
        </w:trPr>
        <w:tc>
          <w:tcPr>
            <w:tcW w:w="1129" w:type="dxa"/>
            <w:vMerge w:val="restart"/>
            <w:tcBorders>
              <w:top w:val="nil"/>
              <w:left w:val="single" w:sz="4" w:space="0" w:color="auto"/>
              <w:bottom w:val="single" w:sz="4" w:space="0" w:color="000000"/>
              <w:right w:val="single" w:sz="4" w:space="0" w:color="auto"/>
            </w:tcBorders>
            <w:shd w:val="clear" w:color="auto" w:fill="auto"/>
            <w:hideMark/>
          </w:tcPr>
          <w:p w14:paraId="19593601"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lastRenderedPageBreak/>
              <w:t>5</w:t>
            </w:r>
          </w:p>
        </w:tc>
        <w:tc>
          <w:tcPr>
            <w:tcW w:w="7513" w:type="dxa"/>
            <w:vMerge w:val="restart"/>
            <w:tcBorders>
              <w:top w:val="nil"/>
              <w:left w:val="single" w:sz="4" w:space="0" w:color="auto"/>
              <w:bottom w:val="single" w:sz="4" w:space="0" w:color="000000"/>
              <w:right w:val="single" w:sz="4" w:space="0" w:color="auto"/>
            </w:tcBorders>
            <w:shd w:val="clear" w:color="auto" w:fill="auto"/>
            <w:hideMark/>
          </w:tcPr>
          <w:p w14:paraId="0E798E3F"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folgende Bedingung:</w:t>
            </w:r>
            <w:r w:rsidRPr="00267425">
              <w:rPr>
                <w:rFonts w:ascii="Calibri" w:hAnsi="Calibri" w:cs="Calibri"/>
                <w:sz w:val="22"/>
                <w:szCs w:val="22"/>
              </w:rPr>
              <w:br/>
              <w:t>XX_REFI_IND = 'V'</w:t>
            </w:r>
            <w:r w:rsidRPr="00267425">
              <w:rPr>
                <w:rFonts w:ascii="Calibri" w:hAnsi="Calibri" w:cs="Calibri"/>
                <w:sz w:val="22"/>
                <w:szCs w:val="22"/>
              </w:rPr>
              <w:br/>
            </w:r>
            <w:r w:rsidRPr="00267425">
              <w:rPr>
                <w:rFonts w:ascii="Calibri" w:hAnsi="Calibri" w:cs="Calibri"/>
                <w:sz w:val="22"/>
                <w:szCs w:val="22"/>
              </w:rPr>
              <w:br/>
              <w:t>Info: Verwaltungskredite</w:t>
            </w:r>
          </w:p>
        </w:tc>
        <w:tc>
          <w:tcPr>
            <w:tcW w:w="4820" w:type="dxa"/>
            <w:tcBorders>
              <w:top w:val="nil"/>
              <w:left w:val="nil"/>
              <w:bottom w:val="single" w:sz="4" w:space="0" w:color="auto"/>
              <w:right w:val="single" w:sz="4" w:space="0" w:color="auto"/>
            </w:tcBorders>
            <w:shd w:val="clear" w:color="auto" w:fill="auto"/>
            <w:hideMark/>
          </w:tcPr>
          <w:p w14:paraId="6852BE1B"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49540CFE"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9</w:t>
            </w:r>
          </w:p>
        </w:tc>
      </w:tr>
      <w:tr w:rsidR="00267425" w:rsidRPr="00267425" w14:paraId="2CCBF031" w14:textId="77777777" w:rsidTr="00267425">
        <w:trPr>
          <w:gridAfter w:val="1"/>
          <w:wAfter w:w="160" w:type="dxa"/>
          <w:trHeight w:val="1485"/>
        </w:trPr>
        <w:tc>
          <w:tcPr>
            <w:tcW w:w="1129" w:type="dxa"/>
            <w:vMerge/>
            <w:tcBorders>
              <w:top w:val="nil"/>
              <w:left w:val="single" w:sz="4" w:space="0" w:color="auto"/>
              <w:bottom w:val="single" w:sz="4" w:space="0" w:color="000000"/>
              <w:right w:val="single" w:sz="4" w:space="0" w:color="auto"/>
            </w:tcBorders>
            <w:vAlign w:val="center"/>
            <w:hideMark/>
          </w:tcPr>
          <w:p w14:paraId="1CF2318F"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000000"/>
              <w:right w:val="single" w:sz="4" w:space="0" w:color="auto"/>
            </w:tcBorders>
            <w:vAlign w:val="center"/>
            <w:hideMark/>
          </w:tcPr>
          <w:p w14:paraId="1263F014"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1EFDDA6D"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0BB1530E"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7</w:t>
            </w:r>
            <w:r w:rsidR="00312543" w:rsidRPr="00267425">
              <w:rPr>
                <w:rFonts w:ascii="Calibri" w:hAnsi="Calibri" w:cs="Calibri"/>
                <w:sz w:val="22"/>
                <w:szCs w:val="22"/>
              </w:rPr>
              <w:t>a</w:t>
            </w:r>
          </w:p>
        </w:tc>
      </w:tr>
      <w:tr w:rsidR="00267425" w:rsidRPr="00267425" w14:paraId="7EF06EAC"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26CA52CE"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6</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3AD77BDB"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folgende Bedingung (VS_LIMIT):</w:t>
            </w:r>
            <w:r w:rsidRPr="00267425">
              <w:rPr>
                <w:rFonts w:ascii="Calibri" w:hAnsi="Calibri" w:cs="Calibri"/>
                <w:sz w:val="22"/>
                <w:szCs w:val="22"/>
              </w:rPr>
              <w:br/>
              <w:t>XX_BOOK_VALUE_COMP_O_IFRS_CLA &lt;= 0</w:t>
            </w:r>
            <w:r w:rsidRPr="00267425">
              <w:rPr>
                <w:rFonts w:ascii="Calibri" w:hAnsi="Calibri" w:cs="Calibri"/>
                <w:sz w:val="22"/>
                <w:szCs w:val="22"/>
              </w:rPr>
              <w:br/>
            </w:r>
            <w:r w:rsidRPr="00267425">
              <w:rPr>
                <w:rFonts w:ascii="Calibri" w:hAnsi="Calibri" w:cs="Calibri"/>
                <w:sz w:val="22"/>
                <w:szCs w:val="22"/>
              </w:rPr>
              <w:br/>
              <w:t>Info: Freier Anteil Limit</w:t>
            </w:r>
          </w:p>
        </w:tc>
        <w:tc>
          <w:tcPr>
            <w:tcW w:w="4820" w:type="dxa"/>
            <w:tcBorders>
              <w:top w:val="nil"/>
              <w:left w:val="nil"/>
              <w:bottom w:val="single" w:sz="4" w:space="0" w:color="auto"/>
              <w:right w:val="single" w:sz="4" w:space="0" w:color="auto"/>
            </w:tcBorders>
            <w:shd w:val="clear" w:color="auto" w:fill="auto"/>
            <w:hideMark/>
          </w:tcPr>
          <w:p w14:paraId="77B76449"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518F3BA8"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9</w:t>
            </w:r>
          </w:p>
        </w:tc>
      </w:tr>
      <w:tr w:rsidR="00267425" w:rsidRPr="00267425" w14:paraId="15602196" w14:textId="77777777" w:rsidTr="00267425">
        <w:trPr>
          <w:gridAfter w:val="1"/>
          <w:wAfter w:w="160" w:type="dxa"/>
          <w:trHeight w:val="900"/>
        </w:trPr>
        <w:tc>
          <w:tcPr>
            <w:tcW w:w="1129" w:type="dxa"/>
            <w:vMerge/>
            <w:tcBorders>
              <w:top w:val="nil"/>
              <w:left w:val="single" w:sz="4" w:space="0" w:color="auto"/>
              <w:bottom w:val="single" w:sz="4" w:space="0" w:color="auto"/>
              <w:right w:val="single" w:sz="4" w:space="0" w:color="auto"/>
            </w:tcBorders>
            <w:vAlign w:val="center"/>
            <w:hideMark/>
          </w:tcPr>
          <w:p w14:paraId="68D2CA19"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79A0069B"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B2A6D3C" w14:textId="77777777" w:rsidR="00044965" w:rsidRPr="00267425" w:rsidRDefault="00044965" w:rsidP="009E14A2">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75AD5343"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11</w:t>
            </w:r>
          </w:p>
        </w:tc>
      </w:tr>
      <w:tr w:rsidR="00267425" w:rsidRPr="00267425" w14:paraId="687E5BC0" w14:textId="77777777" w:rsidTr="00267425">
        <w:trPr>
          <w:gridAfter w:val="1"/>
          <w:wAfter w:w="160" w:type="dxa"/>
          <w:trHeight w:val="750"/>
        </w:trPr>
        <w:tc>
          <w:tcPr>
            <w:tcW w:w="1129" w:type="dxa"/>
            <w:vMerge w:val="restart"/>
            <w:tcBorders>
              <w:top w:val="nil"/>
              <w:left w:val="single" w:sz="4" w:space="0" w:color="auto"/>
              <w:right w:val="single" w:sz="4" w:space="0" w:color="auto"/>
            </w:tcBorders>
            <w:shd w:val="clear" w:color="auto" w:fill="auto"/>
          </w:tcPr>
          <w:p w14:paraId="23F52EDE" w14:textId="77777777" w:rsidR="009E14A2" w:rsidRPr="00267425" w:rsidRDefault="009E14A2" w:rsidP="00044965">
            <w:pPr>
              <w:jc w:val="left"/>
              <w:rPr>
                <w:rFonts w:ascii="Calibri" w:hAnsi="Calibri" w:cs="Calibri"/>
                <w:sz w:val="22"/>
                <w:szCs w:val="22"/>
              </w:rPr>
            </w:pPr>
            <w:r w:rsidRPr="00267425">
              <w:rPr>
                <w:rFonts w:ascii="Calibri" w:hAnsi="Calibri" w:cs="Calibri"/>
                <w:sz w:val="22"/>
                <w:szCs w:val="22"/>
              </w:rPr>
              <w:t>7a</w:t>
            </w:r>
          </w:p>
        </w:tc>
        <w:tc>
          <w:tcPr>
            <w:tcW w:w="7513" w:type="dxa"/>
            <w:vMerge w:val="restart"/>
            <w:tcBorders>
              <w:top w:val="nil"/>
              <w:left w:val="single" w:sz="4" w:space="0" w:color="auto"/>
              <w:right w:val="single" w:sz="4" w:space="0" w:color="auto"/>
            </w:tcBorders>
            <w:shd w:val="clear" w:color="auto" w:fill="auto"/>
          </w:tcPr>
          <w:p w14:paraId="1013B70B" w14:textId="77777777" w:rsidR="009E14A2" w:rsidRPr="00267425" w:rsidRDefault="009E14A2" w:rsidP="009E14A2">
            <w:pPr>
              <w:jc w:val="left"/>
              <w:rPr>
                <w:rFonts w:ascii="Calibri" w:hAnsi="Calibri" w:cs="Calibri"/>
                <w:sz w:val="22"/>
                <w:szCs w:val="22"/>
              </w:rPr>
            </w:pPr>
            <w:r w:rsidRPr="00267425">
              <w:rPr>
                <w:rFonts w:ascii="Calibri" w:hAnsi="Calibri" w:cs="Calibri"/>
                <w:sz w:val="22"/>
                <w:szCs w:val="22"/>
              </w:rPr>
              <w:t>Prüfe folgende Bedingung:</w:t>
            </w:r>
          </w:p>
          <w:p w14:paraId="5F61E3E8" w14:textId="77777777" w:rsidR="009E14A2" w:rsidRPr="00267425" w:rsidRDefault="009E14A2" w:rsidP="009E14A2">
            <w:pPr>
              <w:jc w:val="left"/>
              <w:rPr>
                <w:rFonts w:ascii="Calibri" w:hAnsi="Calibri" w:cs="Calibri"/>
                <w:sz w:val="22"/>
                <w:szCs w:val="22"/>
              </w:rPr>
            </w:pPr>
            <w:r w:rsidRPr="00267425">
              <w:rPr>
                <w:rFonts w:ascii="Calibri" w:hAnsi="Calibri" w:cs="Calibri"/>
                <w:sz w:val="22"/>
                <w:szCs w:val="22"/>
              </w:rPr>
              <w:t>B500 = 0 and (XX_CRA_CR_EXCL_CLA-XX_D2_CR_CLA)&lt;0</w:t>
            </w:r>
          </w:p>
          <w:p w14:paraId="49711CFD" w14:textId="77777777" w:rsidR="009E14A2" w:rsidRPr="00267425" w:rsidRDefault="009E14A2" w:rsidP="009E14A2">
            <w:pPr>
              <w:jc w:val="left"/>
              <w:rPr>
                <w:rFonts w:ascii="Calibri" w:hAnsi="Calibri" w:cs="Calibri"/>
                <w:sz w:val="22"/>
                <w:szCs w:val="22"/>
              </w:rPr>
            </w:pPr>
          </w:p>
          <w:p w14:paraId="1371EA5B" w14:textId="77777777" w:rsidR="009E14A2" w:rsidRPr="00267425" w:rsidRDefault="009E14A2" w:rsidP="009E14A2">
            <w:pPr>
              <w:jc w:val="left"/>
              <w:rPr>
                <w:rFonts w:ascii="Calibri" w:hAnsi="Calibri" w:cs="Calibri"/>
                <w:sz w:val="22"/>
                <w:szCs w:val="22"/>
              </w:rPr>
            </w:pPr>
            <w:r w:rsidRPr="00267425">
              <w:rPr>
                <w:rFonts w:ascii="Calibri" w:hAnsi="Calibri" w:cs="Calibri"/>
                <w:sz w:val="22"/>
                <w:szCs w:val="22"/>
              </w:rPr>
              <w:t>Info: Geschäft im KSA hat eine negtive LLP (Zuschreibung).</w:t>
            </w:r>
          </w:p>
        </w:tc>
        <w:tc>
          <w:tcPr>
            <w:tcW w:w="4820" w:type="dxa"/>
            <w:tcBorders>
              <w:top w:val="nil"/>
              <w:left w:val="nil"/>
              <w:bottom w:val="single" w:sz="4" w:space="0" w:color="auto"/>
              <w:right w:val="single" w:sz="4" w:space="0" w:color="auto"/>
            </w:tcBorders>
            <w:shd w:val="clear" w:color="auto" w:fill="auto"/>
          </w:tcPr>
          <w:p w14:paraId="143873BC" w14:textId="77777777" w:rsidR="009E14A2" w:rsidRPr="00267425" w:rsidRDefault="009E14A2" w:rsidP="0026742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tcPr>
          <w:p w14:paraId="54BCC27F" w14:textId="77777777" w:rsidR="009E14A2" w:rsidRPr="00267425" w:rsidRDefault="009E14A2" w:rsidP="00044965">
            <w:pPr>
              <w:jc w:val="right"/>
              <w:rPr>
                <w:rFonts w:ascii="Calibri" w:hAnsi="Calibri" w:cs="Calibri"/>
                <w:sz w:val="22"/>
                <w:szCs w:val="22"/>
              </w:rPr>
            </w:pPr>
            <w:r w:rsidRPr="00267425">
              <w:rPr>
                <w:rFonts w:ascii="Calibri" w:hAnsi="Calibri" w:cs="Calibri"/>
                <w:sz w:val="22"/>
                <w:szCs w:val="22"/>
              </w:rPr>
              <w:t>20</w:t>
            </w:r>
          </w:p>
        </w:tc>
      </w:tr>
      <w:tr w:rsidR="00267425" w:rsidRPr="00267425" w14:paraId="0A9BEABC" w14:textId="77777777" w:rsidTr="00267425">
        <w:trPr>
          <w:gridAfter w:val="1"/>
          <w:wAfter w:w="160" w:type="dxa"/>
          <w:trHeight w:val="750"/>
        </w:trPr>
        <w:tc>
          <w:tcPr>
            <w:tcW w:w="1129" w:type="dxa"/>
            <w:vMerge/>
            <w:tcBorders>
              <w:left w:val="single" w:sz="4" w:space="0" w:color="auto"/>
              <w:bottom w:val="single" w:sz="4" w:space="0" w:color="auto"/>
              <w:right w:val="single" w:sz="4" w:space="0" w:color="auto"/>
            </w:tcBorders>
            <w:shd w:val="clear" w:color="auto" w:fill="auto"/>
          </w:tcPr>
          <w:p w14:paraId="5292B7E1" w14:textId="77777777" w:rsidR="009E14A2" w:rsidRPr="00267425" w:rsidRDefault="009E14A2" w:rsidP="00044965">
            <w:pPr>
              <w:jc w:val="left"/>
              <w:rPr>
                <w:rFonts w:ascii="Calibri" w:hAnsi="Calibri" w:cs="Calibri"/>
                <w:sz w:val="22"/>
                <w:szCs w:val="22"/>
              </w:rPr>
            </w:pPr>
          </w:p>
        </w:tc>
        <w:tc>
          <w:tcPr>
            <w:tcW w:w="7513" w:type="dxa"/>
            <w:vMerge/>
            <w:tcBorders>
              <w:left w:val="single" w:sz="4" w:space="0" w:color="auto"/>
              <w:bottom w:val="single" w:sz="4" w:space="0" w:color="auto"/>
              <w:right w:val="single" w:sz="4" w:space="0" w:color="auto"/>
            </w:tcBorders>
            <w:shd w:val="clear" w:color="auto" w:fill="auto"/>
          </w:tcPr>
          <w:p w14:paraId="61A5187D" w14:textId="77777777" w:rsidR="009E14A2" w:rsidRPr="00267425" w:rsidRDefault="009E14A2" w:rsidP="009E14A2">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tcPr>
          <w:p w14:paraId="15A966E1" w14:textId="77777777" w:rsidR="009E14A2" w:rsidRPr="00267425" w:rsidRDefault="009E14A2" w:rsidP="00267425">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tcPr>
          <w:p w14:paraId="1EDC75B2" w14:textId="77777777" w:rsidR="009E14A2" w:rsidRPr="00267425" w:rsidRDefault="009E14A2" w:rsidP="00044965">
            <w:pPr>
              <w:jc w:val="right"/>
              <w:rPr>
                <w:rFonts w:ascii="Calibri" w:hAnsi="Calibri" w:cs="Calibri"/>
                <w:sz w:val="22"/>
                <w:szCs w:val="22"/>
              </w:rPr>
            </w:pPr>
            <w:r w:rsidRPr="00267425">
              <w:rPr>
                <w:rFonts w:ascii="Calibri" w:hAnsi="Calibri" w:cs="Calibri"/>
                <w:sz w:val="22"/>
                <w:szCs w:val="22"/>
              </w:rPr>
              <w:t>7b</w:t>
            </w:r>
          </w:p>
        </w:tc>
      </w:tr>
      <w:tr w:rsidR="00267425" w:rsidRPr="00267425" w14:paraId="069B475C" w14:textId="77777777" w:rsidTr="00267425">
        <w:trPr>
          <w:gridAfter w:val="1"/>
          <w:wAfter w:w="160" w:type="dxa"/>
          <w:trHeight w:val="15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1A88E333"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7</w:t>
            </w:r>
            <w:r w:rsidR="009E14A2" w:rsidRPr="00267425">
              <w:rPr>
                <w:rFonts w:ascii="Calibri" w:hAnsi="Calibri" w:cs="Calibri"/>
                <w:sz w:val="22"/>
                <w:szCs w:val="22"/>
              </w:rPr>
              <w:t>b</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1080D826"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Inhalt der folgenden Felder</w:t>
            </w:r>
            <w:r w:rsidRPr="00267425">
              <w:rPr>
                <w:rFonts w:ascii="Calibri" w:hAnsi="Calibri" w:cs="Calibri"/>
                <w:sz w:val="22"/>
                <w:szCs w:val="22"/>
              </w:rPr>
              <w:br/>
              <w:t>XX_BOOK_VALUE_COMP_O_IFRS_CLA and XX_ACCR_INTEREST_IFRS_CLA and</w:t>
            </w:r>
            <w:r w:rsidRPr="00267425">
              <w:rPr>
                <w:rFonts w:ascii="Calibri" w:hAnsi="Calibri" w:cs="Calibri"/>
                <w:sz w:val="22"/>
                <w:szCs w:val="22"/>
              </w:rPr>
              <w:br/>
              <w:t>XX_DEFER_INTEREST_IFRS_CLA and XX_ACCR_DEFER_ITEMS_IFRS_CLA</w:t>
            </w:r>
            <w:r w:rsidRPr="00267425">
              <w:rPr>
                <w:rFonts w:ascii="Calibri" w:hAnsi="Calibri" w:cs="Calibri"/>
                <w:sz w:val="22"/>
                <w:szCs w:val="22"/>
              </w:rPr>
              <w:br/>
            </w:r>
            <w:r w:rsidRPr="00267425">
              <w:rPr>
                <w:rFonts w:ascii="Calibri" w:hAnsi="Calibri" w:cs="Calibri"/>
                <w:sz w:val="22"/>
                <w:szCs w:val="22"/>
              </w:rPr>
              <w:br/>
              <w:t>Info:</w:t>
            </w:r>
            <w:r w:rsidRPr="00267425">
              <w:rPr>
                <w:rFonts w:ascii="Calibri" w:hAnsi="Calibri" w:cs="Calibri"/>
                <w:sz w:val="22"/>
                <w:szCs w:val="22"/>
              </w:rPr>
              <w:br/>
            </w:r>
            <w:r w:rsidRPr="00267425">
              <w:rPr>
                <w:rFonts w:ascii="Calibri" w:hAnsi="Calibri" w:cs="Calibri"/>
                <w:sz w:val="22"/>
                <w:szCs w:val="22"/>
              </w:rPr>
              <w:lastRenderedPageBreak/>
              <w:t>XX_BOOK_VALUE_COMP_O_IFRS_CLA = IFRS Buchwert kompensiert</w:t>
            </w:r>
            <w:r w:rsidRPr="00267425">
              <w:rPr>
                <w:rFonts w:ascii="Calibri" w:hAnsi="Calibri" w:cs="Calibri"/>
                <w:sz w:val="22"/>
                <w:szCs w:val="22"/>
              </w:rPr>
              <w:br/>
              <w:t>XX_ACCR_INTEREST_IFRS_CLA = antizipative Zinsabgrenzung kompensiert (IFRS)</w:t>
            </w:r>
            <w:r w:rsidRPr="00267425">
              <w:rPr>
                <w:rFonts w:ascii="Calibri" w:hAnsi="Calibri" w:cs="Calibri"/>
                <w:sz w:val="22"/>
                <w:szCs w:val="22"/>
              </w:rPr>
              <w:br/>
              <w:t>XX_DEFER_INTEREST_IFRS_CLA = transitorische Zinsabgrenzung in Konzernwährung (IFRS)</w:t>
            </w:r>
            <w:r w:rsidRPr="00267425">
              <w:rPr>
                <w:rFonts w:ascii="Calibri" w:hAnsi="Calibri" w:cs="Calibri"/>
                <w:sz w:val="22"/>
                <w:szCs w:val="22"/>
              </w:rPr>
              <w:br/>
              <w:t>XX_ACCR_DEFER_ITEMS_IFRS_CLA= IFRS Agio/Disagio</w:t>
            </w:r>
          </w:p>
        </w:tc>
        <w:tc>
          <w:tcPr>
            <w:tcW w:w="4820" w:type="dxa"/>
            <w:tcBorders>
              <w:top w:val="nil"/>
              <w:left w:val="nil"/>
              <w:bottom w:val="single" w:sz="4" w:space="0" w:color="auto"/>
              <w:right w:val="single" w:sz="4" w:space="0" w:color="auto"/>
            </w:tcBorders>
            <w:shd w:val="clear" w:color="auto" w:fill="auto"/>
            <w:hideMark/>
          </w:tcPr>
          <w:p w14:paraId="39F0DB42" w14:textId="77777777" w:rsidR="00044965" w:rsidRPr="00267425" w:rsidRDefault="00044965" w:rsidP="00044965">
            <w:pPr>
              <w:jc w:val="left"/>
              <w:rPr>
                <w:rFonts w:ascii="Calibri" w:hAnsi="Calibri" w:cs="Calibri"/>
                <w:sz w:val="22"/>
                <w:szCs w:val="22"/>
                <w:lang w:val="en-US"/>
              </w:rPr>
            </w:pPr>
            <w:r w:rsidRPr="00267425">
              <w:rPr>
                <w:rFonts w:ascii="Calibri" w:hAnsi="Calibri" w:cs="Calibri"/>
                <w:sz w:val="22"/>
                <w:szCs w:val="22"/>
                <w:lang w:val="en-US"/>
              </w:rPr>
              <w:lastRenderedPageBreak/>
              <w:t>(XX_BOOK_VALUE_COMP_O_IFRS_CLA -XX_ACCR_INTEREST_IFRS_CLA + XX_DEFER_INTEREST_IFRS_CLA + XX_ACCR_DEFER_ITEMS_IFRS_CLA) &gt;= 0</w:t>
            </w:r>
            <w:r w:rsidRPr="00267425">
              <w:rPr>
                <w:rFonts w:ascii="Calibri" w:hAnsi="Calibri" w:cs="Calibri"/>
                <w:sz w:val="22"/>
                <w:szCs w:val="22"/>
                <w:lang w:val="en-US"/>
              </w:rPr>
              <w:br/>
              <w:t>(Aktiv)</w:t>
            </w:r>
          </w:p>
        </w:tc>
        <w:tc>
          <w:tcPr>
            <w:tcW w:w="1134" w:type="dxa"/>
            <w:tcBorders>
              <w:top w:val="nil"/>
              <w:left w:val="nil"/>
              <w:bottom w:val="single" w:sz="4" w:space="0" w:color="auto"/>
              <w:right w:val="single" w:sz="4" w:space="0" w:color="auto"/>
            </w:tcBorders>
            <w:shd w:val="clear" w:color="auto" w:fill="auto"/>
            <w:hideMark/>
          </w:tcPr>
          <w:p w14:paraId="68184851"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8</w:t>
            </w:r>
          </w:p>
        </w:tc>
      </w:tr>
      <w:tr w:rsidR="00267425" w:rsidRPr="00267425" w14:paraId="30544F8A" w14:textId="77777777" w:rsidTr="00267425">
        <w:trPr>
          <w:gridAfter w:val="1"/>
          <w:wAfter w:w="160" w:type="dxa"/>
          <w:trHeight w:val="3150"/>
        </w:trPr>
        <w:tc>
          <w:tcPr>
            <w:tcW w:w="1129" w:type="dxa"/>
            <w:vMerge/>
            <w:tcBorders>
              <w:top w:val="nil"/>
              <w:left w:val="single" w:sz="4" w:space="0" w:color="auto"/>
              <w:bottom w:val="single" w:sz="4" w:space="0" w:color="auto"/>
              <w:right w:val="single" w:sz="4" w:space="0" w:color="auto"/>
            </w:tcBorders>
            <w:vAlign w:val="center"/>
            <w:hideMark/>
          </w:tcPr>
          <w:p w14:paraId="0E0D5889"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310A3784"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7000A22F" w14:textId="77777777" w:rsidR="00044965" w:rsidRPr="00267425" w:rsidRDefault="00044965" w:rsidP="00044965">
            <w:pPr>
              <w:jc w:val="left"/>
              <w:rPr>
                <w:rFonts w:ascii="Calibri" w:hAnsi="Calibri" w:cs="Calibri"/>
                <w:sz w:val="22"/>
                <w:szCs w:val="22"/>
                <w:lang w:val="en-US"/>
              </w:rPr>
            </w:pPr>
            <w:r w:rsidRPr="00267425">
              <w:rPr>
                <w:rFonts w:ascii="Calibri" w:hAnsi="Calibri" w:cs="Calibri"/>
                <w:sz w:val="22"/>
                <w:szCs w:val="22"/>
                <w:lang w:val="en-US"/>
              </w:rPr>
              <w:t>(XX_BOOK_VALUE_COMP_O_IFRS_CLA -XX_ACCR_INTEREST_IFRS_CLA + XX_DEFER_INTEREST_IFRS_CLA + XX_ACCR_DEFER_ITEMS_IFRS_CLA)  &lt; 0</w:t>
            </w:r>
            <w:r w:rsidRPr="00267425">
              <w:rPr>
                <w:rFonts w:ascii="Calibri" w:hAnsi="Calibri" w:cs="Calibri"/>
                <w:sz w:val="22"/>
                <w:szCs w:val="22"/>
                <w:lang w:val="en-US"/>
              </w:rPr>
              <w:br/>
              <w:t>(Passiv)</w:t>
            </w:r>
          </w:p>
        </w:tc>
        <w:tc>
          <w:tcPr>
            <w:tcW w:w="1134" w:type="dxa"/>
            <w:tcBorders>
              <w:top w:val="nil"/>
              <w:left w:val="nil"/>
              <w:bottom w:val="single" w:sz="4" w:space="0" w:color="auto"/>
              <w:right w:val="single" w:sz="4" w:space="0" w:color="auto"/>
            </w:tcBorders>
            <w:shd w:val="clear" w:color="auto" w:fill="auto"/>
            <w:hideMark/>
          </w:tcPr>
          <w:p w14:paraId="635AE01B"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10a</w:t>
            </w:r>
          </w:p>
        </w:tc>
      </w:tr>
      <w:tr w:rsidR="00267425" w:rsidRPr="00267425" w14:paraId="5014D756" w14:textId="77777777" w:rsidTr="00267425">
        <w:trPr>
          <w:gridAfter w:val="1"/>
          <w:wAfter w:w="160" w:type="dxa"/>
          <w:trHeight w:val="2145"/>
        </w:trPr>
        <w:tc>
          <w:tcPr>
            <w:tcW w:w="1129" w:type="dxa"/>
            <w:tcBorders>
              <w:top w:val="nil"/>
              <w:left w:val="single" w:sz="4" w:space="0" w:color="auto"/>
              <w:bottom w:val="single" w:sz="4" w:space="0" w:color="auto"/>
              <w:right w:val="single" w:sz="4" w:space="0" w:color="auto"/>
            </w:tcBorders>
            <w:shd w:val="clear" w:color="auto" w:fill="auto"/>
            <w:hideMark/>
          </w:tcPr>
          <w:p w14:paraId="2D7C31E8"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8</w:t>
            </w:r>
          </w:p>
        </w:tc>
        <w:tc>
          <w:tcPr>
            <w:tcW w:w="7513" w:type="dxa"/>
            <w:tcBorders>
              <w:top w:val="nil"/>
              <w:left w:val="nil"/>
              <w:bottom w:val="single" w:sz="4" w:space="0" w:color="auto"/>
              <w:right w:val="single" w:sz="4" w:space="0" w:color="auto"/>
            </w:tcBorders>
            <w:shd w:val="clear" w:color="auto" w:fill="auto"/>
            <w:hideMark/>
          </w:tcPr>
          <w:p w14:paraId="109363C8" w14:textId="77777777" w:rsidR="00044965" w:rsidRPr="00267425" w:rsidRDefault="00044965" w:rsidP="00044965">
            <w:pPr>
              <w:jc w:val="left"/>
              <w:rPr>
                <w:rFonts w:ascii="Calibri" w:hAnsi="Calibri" w:cs="Calibri"/>
                <w:sz w:val="22"/>
                <w:szCs w:val="22"/>
                <w:lang w:val="en-US"/>
              </w:rPr>
            </w:pPr>
            <w:r w:rsidRPr="00267425">
              <w:rPr>
                <w:rFonts w:ascii="Calibri" w:hAnsi="Calibri" w:cs="Calibri"/>
                <w:sz w:val="22"/>
                <w:szCs w:val="22"/>
                <w:lang w:val="en-US"/>
              </w:rPr>
              <w:t>Befülle Zielfelder wie folgt:</w:t>
            </w:r>
            <w:r w:rsidRPr="00267425">
              <w:rPr>
                <w:rFonts w:ascii="Calibri" w:hAnsi="Calibri" w:cs="Calibri"/>
                <w:sz w:val="22"/>
                <w:szCs w:val="22"/>
                <w:lang w:val="en-US"/>
              </w:rPr>
              <w:br/>
              <w:t>C215 = round((XX_BOOK_VALUE_COMP_O_IFRS_CLA-XX_ACCR_INTEREST_IFRS_CLA + XX_DEFER_INTEREST_IFRS_CLA + XX_ACCR_DEFER_ITEMS_IFRS_CLA),2)</w:t>
            </w:r>
            <w:r w:rsidRPr="00267425">
              <w:rPr>
                <w:rFonts w:ascii="Calibri" w:hAnsi="Calibri" w:cs="Calibri"/>
                <w:sz w:val="22"/>
                <w:szCs w:val="22"/>
                <w:lang w:val="en-US"/>
              </w:rPr>
              <w:br/>
            </w:r>
            <w:r w:rsidRPr="00267425">
              <w:rPr>
                <w:rFonts w:ascii="Calibri" w:hAnsi="Calibri" w:cs="Calibri"/>
                <w:sz w:val="22"/>
                <w:szCs w:val="22"/>
                <w:lang w:val="en-US"/>
              </w:rPr>
              <w:br/>
              <w:t>PTY001 = 1</w:t>
            </w:r>
          </w:p>
        </w:tc>
        <w:tc>
          <w:tcPr>
            <w:tcW w:w="4820" w:type="dxa"/>
            <w:tcBorders>
              <w:top w:val="nil"/>
              <w:left w:val="nil"/>
              <w:bottom w:val="single" w:sz="4" w:space="0" w:color="auto"/>
              <w:right w:val="single" w:sz="4" w:space="0" w:color="auto"/>
            </w:tcBorders>
            <w:shd w:val="clear" w:color="auto" w:fill="auto"/>
            <w:hideMark/>
          </w:tcPr>
          <w:p w14:paraId="0167A29D"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7FD601ED"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651EC16D" w14:textId="77777777" w:rsidTr="00267425">
        <w:trPr>
          <w:gridAfter w:val="1"/>
          <w:wAfter w:w="160" w:type="dxa"/>
          <w:trHeight w:val="1815"/>
        </w:trPr>
        <w:tc>
          <w:tcPr>
            <w:tcW w:w="1129" w:type="dxa"/>
            <w:tcBorders>
              <w:top w:val="nil"/>
              <w:left w:val="single" w:sz="4" w:space="0" w:color="auto"/>
              <w:bottom w:val="single" w:sz="4" w:space="0" w:color="auto"/>
              <w:right w:val="single" w:sz="4" w:space="0" w:color="auto"/>
            </w:tcBorders>
            <w:shd w:val="clear" w:color="auto" w:fill="auto"/>
            <w:hideMark/>
          </w:tcPr>
          <w:p w14:paraId="4A95D562"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9</w:t>
            </w:r>
          </w:p>
        </w:tc>
        <w:tc>
          <w:tcPr>
            <w:tcW w:w="7513" w:type="dxa"/>
            <w:tcBorders>
              <w:top w:val="nil"/>
              <w:left w:val="nil"/>
              <w:bottom w:val="single" w:sz="4" w:space="0" w:color="auto"/>
              <w:right w:val="single" w:sz="4" w:space="0" w:color="auto"/>
            </w:tcBorders>
            <w:shd w:val="clear" w:color="auto" w:fill="auto"/>
            <w:hideMark/>
          </w:tcPr>
          <w:p w14:paraId="7127F3F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Befülle Zielfelder wie folgt:</w:t>
            </w:r>
            <w:r w:rsidRPr="00267425">
              <w:rPr>
                <w:rFonts w:ascii="Calibri" w:hAnsi="Calibri" w:cs="Calibri"/>
                <w:sz w:val="22"/>
                <w:szCs w:val="22"/>
              </w:rPr>
              <w:br/>
              <w:t>C215 = round(ABS(XX_BOOK_VALUE_COMP_O_IFRS_CLA),2)</w:t>
            </w:r>
            <w:r w:rsidRPr="00267425">
              <w:rPr>
                <w:rFonts w:ascii="Calibri" w:hAnsi="Calibri" w:cs="Calibri"/>
                <w:sz w:val="22"/>
                <w:szCs w:val="22"/>
              </w:rPr>
              <w:br/>
            </w:r>
            <w:r w:rsidRPr="00267425">
              <w:rPr>
                <w:rFonts w:ascii="Calibri" w:hAnsi="Calibri" w:cs="Calibri"/>
                <w:sz w:val="22"/>
                <w:szCs w:val="22"/>
              </w:rPr>
              <w:br/>
              <w:t>PTY001 = 1</w:t>
            </w:r>
          </w:p>
        </w:tc>
        <w:tc>
          <w:tcPr>
            <w:tcW w:w="4820" w:type="dxa"/>
            <w:tcBorders>
              <w:top w:val="nil"/>
              <w:left w:val="nil"/>
              <w:bottom w:val="single" w:sz="4" w:space="0" w:color="auto"/>
              <w:right w:val="single" w:sz="4" w:space="0" w:color="auto"/>
            </w:tcBorders>
            <w:shd w:val="clear" w:color="auto" w:fill="auto"/>
            <w:hideMark/>
          </w:tcPr>
          <w:p w14:paraId="24C6D24D"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7A7E94C8"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07684DF9" w14:textId="77777777" w:rsidTr="00267425">
        <w:trPr>
          <w:gridAfter w:val="1"/>
          <w:wAfter w:w="160" w:type="dxa"/>
          <w:trHeight w:val="1200"/>
        </w:trPr>
        <w:tc>
          <w:tcPr>
            <w:tcW w:w="1129" w:type="dxa"/>
            <w:vMerge w:val="restart"/>
            <w:tcBorders>
              <w:top w:val="nil"/>
              <w:left w:val="single" w:sz="4" w:space="0" w:color="auto"/>
              <w:bottom w:val="single" w:sz="4" w:space="0" w:color="000000"/>
              <w:right w:val="single" w:sz="4" w:space="0" w:color="auto"/>
            </w:tcBorders>
            <w:shd w:val="clear" w:color="auto" w:fill="auto"/>
            <w:hideMark/>
          </w:tcPr>
          <w:p w14:paraId="67EF6DB4"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lastRenderedPageBreak/>
              <w:t>10a</w:t>
            </w:r>
          </w:p>
        </w:tc>
        <w:tc>
          <w:tcPr>
            <w:tcW w:w="7513" w:type="dxa"/>
            <w:vMerge w:val="restart"/>
            <w:tcBorders>
              <w:top w:val="nil"/>
              <w:left w:val="single" w:sz="4" w:space="0" w:color="auto"/>
              <w:bottom w:val="single" w:sz="4" w:space="0" w:color="000000"/>
              <w:right w:val="single" w:sz="4" w:space="0" w:color="auto"/>
            </w:tcBorders>
            <w:shd w:val="clear" w:color="auto" w:fill="auto"/>
            <w:hideMark/>
          </w:tcPr>
          <w:p w14:paraId="67507CF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XX_ASSESS_BASE_CRSOLVV_CLA &gt;= 0</w:t>
            </w:r>
            <w:r w:rsidRPr="00931171">
              <w:rPr>
                <w:rFonts w:ascii="Calibri" w:hAnsi="Calibri" w:cs="Calibri"/>
                <w:sz w:val="22"/>
                <w:szCs w:val="22"/>
              </w:rPr>
              <w:br/>
            </w:r>
            <w:r w:rsidRPr="00931171">
              <w:rPr>
                <w:rFonts w:ascii="Calibri" w:hAnsi="Calibri" w:cs="Calibri"/>
                <w:sz w:val="22"/>
                <w:szCs w:val="22"/>
              </w:rPr>
              <w:br/>
              <w:t>Info: Es kann vorkommen, dass ein passivischer Buchwert aufgrund der D2 Abschreibung ins Aktiv schwenkt. Bei diesen Fällen, ist der Buchwert (C215) mit neg. Vorzeichen i. V. m. dem Aktivkennzeichen (PTY001) anzuliefern.</w:t>
            </w:r>
          </w:p>
        </w:tc>
        <w:tc>
          <w:tcPr>
            <w:tcW w:w="4820" w:type="dxa"/>
            <w:tcBorders>
              <w:top w:val="nil"/>
              <w:left w:val="nil"/>
              <w:bottom w:val="single" w:sz="4" w:space="0" w:color="auto"/>
              <w:right w:val="single" w:sz="4" w:space="0" w:color="auto"/>
            </w:tcBorders>
            <w:shd w:val="clear" w:color="auto" w:fill="auto"/>
            <w:hideMark/>
          </w:tcPr>
          <w:p w14:paraId="15D5E845" w14:textId="77777777" w:rsidR="00044965" w:rsidRPr="00931171" w:rsidRDefault="00044965" w:rsidP="00044965">
            <w:pPr>
              <w:jc w:val="left"/>
              <w:rPr>
                <w:rFonts w:ascii="Calibri" w:hAnsi="Calibri" w:cs="Calibri"/>
                <w:sz w:val="22"/>
                <w:szCs w:val="22"/>
                <w:lang w:val="en-US"/>
              </w:rPr>
            </w:pPr>
            <w:r w:rsidRPr="00931171">
              <w:rPr>
                <w:rFonts w:ascii="Calibri" w:hAnsi="Calibri" w:cs="Calibri"/>
                <w:sz w:val="22"/>
                <w:szCs w:val="22"/>
                <w:lang w:val="en-US"/>
              </w:rPr>
              <w:t>Bedingung trifft nicht zu</w:t>
            </w:r>
            <w:r w:rsidRPr="00931171">
              <w:rPr>
                <w:rFonts w:ascii="Calibri" w:hAnsi="Calibri" w:cs="Calibri"/>
                <w:sz w:val="22"/>
                <w:szCs w:val="22"/>
                <w:lang w:val="en-US"/>
              </w:rPr>
              <w:br/>
              <w:t>XX_ASSESS_BASE_CRSOLVV_CLA &lt; 0 or</w:t>
            </w:r>
            <w:r w:rsidRPr="00931171">
              <w:rPr>
                <w:rFonts w:ascii="Calibri" w:hAnsi="Calibri" w:cs="Calibri"/>
                <w:sz w:val="22"/>
                <w:szCs w:val="22"/>
                <w:lang w:val="en-US"/>
              </w:rPr>
              <w:br/>
              <w:t xml:space="preserve">XX_ASSESS_BASE_CRSOLVV_CLA is NULL </w:t>
            </w:r>
          </w:p>
        </w:tc>
        <w:tc>
          <w:tcPr>
            <w:tcW w:w="1134" w:type="dxa"/>
            <w:tcBorders>
              <w:top w:val="nil"/>
              <w:left w:val="nil"/>
              <w:bottom w:val="single" w:sz="4" w:space="0" w:color="auto"/>
              <w:right w:val="single" w:sz="4" w:space="0" w:color="auto"/>
            </w:tcBorders>
            <w:shd w:val="clear" w:color="auto" w:fill="auto"/>
            <w:hideMark/>
          </w:tcPr>
          <w:p w14:paraId="4A3C53D1"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10b</w:t>
            </w:r>
          </w:p>
        </w:tc>
      </w:tr>
      <w:tr w:rsidR="00267425" w:rsidRPr="00267425" w14:paraId="415FCA72" w14:textId="77777777" w:rsidTr="00267425">
        <w:trPr>
          <w:gridAfter w:val="1"/>
          <w:wAfter w:w="160" w:type="dxa"/>
          <w:trHeight w:val="1350"/>
        </w:trPr>
        <w:tc>
          <w:tcPr>
            <w:tcW w:w="1129" w:type="dxa"/>
            <w:vMerge/>
            <w:tcBorders>
              <w:top w:val="nil"/>
              <w:left w:val="single" w:sz="4" w:space="0" w:color="auto"/>
              <w:bottom w:val="single" w:sz="4" w:space="0" w:color="000000"/>
              <w:right w:val="single" w:sz="4" w:space="0" w:color="auto"/>
            </w:tcBorders>
            <w:vAlign w:val="center"/>
            <w:hideMark/>
          </w:tcPr>
          <w:p w14:paraId="47840327" w14:textId="77777777" w:rsidR="00044965" w:rsidRPr="00931171"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000000"/>
              <w:right w:val="single" w:sz="4" w:space="0" w:color="auto"/>
            </w:tcBorders>
            <w:vAlign w:val="center"/>
            <w:hideMark/>
          </w:tcPr>
          <w:p w14:paraId="2E79C3C3"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1057EC74"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Bedingung trifft zu XX_ASSESS_BASE_CRSOLVV_CLA &gt;= 0</w:t>
            </w:r>
            <w:r w:rsidRPr="00931171">
              <w:rPr>
                <w:rFonts w:ascii="Calibri" w:hAnsi="Calibri" w:cs="Calibri"/>
                <w:sz w:val="22"/>
                <w:szCs w:val="22"/>
              </w:rPr>
              <w:br/>
              <w:t>and PTY002 = 2</w:t>
            </w:r>
            <w:r w:rsidRPr="00931171">
              <w:rPr>
                <w:rFonts w:ascii="Calibri" w:hAnsi="Calibri" w:cs="Calibri"/>
                <w:sz w:val="22"/>
                <w:szCs w:val="22"/>
              </w:rPr>
              <w:br/>
            </w:r>
            <w:r w:rsidRPr="00931171">
              <w:rPr>
                <w:rFonts w:ascii="Calibri" w:hAnsi="Calibri" w:cs="Calibri"/>
                <w:sz w:val="22"/>
                <w:szCs w:val="22"/>
              </w:rPr>
              <w:br/>
              <w:t xml:space="preserve">Info: außerbilanziell </w:t>
            </w:r>
          </w:p>
        </w:tc>
        <w:tc>
          <w:tcPr>
            <w:tcW w:w="1134" w:type="dxa"/>
            <w:tcBorders>
              <w:top w:val="nil"/>
              <w:left w:val="nil"/>
              <w:bottom w:val="single" w:sz="4" w:space="0" w:color="auto"/>
              <w:right w:val="single" w:sz="4" w:space="0" w:color="auto"/>
            </w:tcBorders>
            <w:shd w:val="clear" w:color="auto" w:fill="auto"/>
            <w:hideMark/>
          </w:tcPr>
          <w:p w14:paraId="1816E51A"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10b</w:t>
            </w:r>
          </w:p>
        </w:tc>
      </w:tr>
      <w:tr w:rsidR="00267425" w:rsidRPr="00267425" w14:paraId="608708D5" w14:textId="77777777" w:rsidTr="00267425">
        <w:trPr>
          <w:gridAfter w:val="1"/>
          <w:wAfter w:w="160" w:type="dxa"/>
          <w:trHeight w:val="1350"/>
        </w:trPr>
        <w:tc>
          <w:tcPr>
            <w:tcW w:w="1129" w:type="dxa"/>
            <w:vMerge/>
            <w:tcBorders>
              <w:top w:val="nil"/>
              <w:left w:val="single" w:sz="4" w:space="0" w:color="auto"/>
              <w:bottom w:val="single" w:sz="4" w:space="0" w:color="000000"/>
              <w:right w:val="single" w:sz="4" w:space="0" w:color="auto"/>
            </w:tcBorders>
            <w:vAlign w:val="center"/>
            <w:hideMark/>
          </w:tcPr>
          <w:p w14:paraId="12E65381" w14:textId="77777777" w:rsidR="00044965" w:rsidRPr="00931171"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000000"/>
              <w:right w:val="single" w:sz="4" w:space="0" w:color="auto"/>
            </w:tcBorders>
            <w:vAlign w:val="center"/>
            <w:hideMark/>
          </w:tcPr>
          <w:p w14:paraId="291E3868"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766BEA2"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lang w:val="en-US"/>
              </w:rPr>
              <w:t>Bedingung trifft zu XX_ASSESS_BASE_CRSOLVV_CLA &gt;= 0</w:t>
            </w:r>
            <w:r w:rsidRPr="00931171">
              <w:rPr>
                <w:rFonts w:ascii="Calibri" w:hAnsi="Calibri" w:cs="Calibri"/>
                <w:sz w:val="22"/>
                <w:szCs w:val="22"/>
                <w:lang w:val="en-US"/>
              </w:rPr>
              <w:br/>
              <w:t xml:space="preserve">and PTY002 != </w:t>
            </w:r>
            <w:r w:rsidRPr="00931171">
              <w:rPr>
                <w:rFonts w:ascii="Calibri" w:hAnsi="Calibri" w:cs="Calibri"/>
                <w:sz w:val="22"/>
                <w:szCs w:val="22"/>
              </w:rPr>
              <w:t>2</w:t>
            </w:r>
            <w:r w:rsidRPr="00931171">
              <w:rPr>
                <w:rFonts w:ascii="Calibri" w:hAnsi="Calibri" w:cs="Calibri"/>
                <w:sz w:val="22"/>
                <w:szCs w:val="22"/>
              </w:rPr>
              <w:br/>
            </w:r>
            <w:r w:rsidRPr="00931171">
              <w:rPr>
                <w:rFonts w:ascii="Calibri" w:hAnsi="Calibri" w:cs="Calibri"/>
                <w:sz w:val="22"/>
                <w:szCs w:val="22"/>
              </w:rPr>
              <w:br/>
              <w:t xml:space="preserve">Info: bilanziell </w:t>
            </w:r>
          </w:p>
        </w:tc>
        <w:tc>
          <w:tcPr>
            <w:tcW w:w="1134" w:type="dxa"/>
            <w:tcBorders>
              <w:top w:val="nil"/>
              <w:left w:val="nil"/>
              <w:bottom w:val="single" w:sz="4" w:space="0" w:color="auto"/>
              <w:right w:val="single" w:sz="4" w:space="0" w:color="auto"/>
            </w:tcBorders>
            <w:shd w:val="clear" w:color="auto" w:fill="auto"/>
            <w:hideMark/>
          </w:tcPr>
          <w:p w14:paraId="0BABFFF5"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10c</w:t>
            </w:r>
          </w:p>
        </w:tc>
      </w:tr>
      <w:tr w:rsidR="00267425" w:rsidRPr="00267425" w14:paraId="441F8FAD" w14:textId="77777777" w:rsidTr="00267425">
        <w:trPr>
          <w:gridAfter w:val="1"/>
          <w:wAfter w:w="160" w:type="dxa"/>
          <w:trHeight w:val="2400"/>
        </w:trPr>
        <w:tc>
          <w:tcPr>
            <w:tcW w:w="1129" w:type="dxa"/>
            <w:tcBorders>
              <w:top w:val="nil"/>
              <w:left w:val="single" w:sz="4" w:space="0" w:color="auto"/>
              <w:bottom w:val="single" w:sz="4" w:space="0" w:color="auto"/>
              <w:right w:val="single" w:sz="4" w:space="0" w:color="auto"/>
            </w:tcBorders>
            <w:shd w:val="clear" w:color="auto" w:fill="auto"/>
            <w:hideMark/>
          </w:tcPr>
          <w:p w14:paraId="376AC16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10b</w:t>
            </w:r>
          </w:p>
        </w:tc>
        <w:tc>
          <w:tcPr>
            <w:tcW w:w="7513" w:type="dxa"/>
            <w:tcBorders>
              <w:top w:val="nil"/>
              <w:left w:val="nil"/>
              <w:bottom w:val="single" w:sz="4" w:space="0" w:color="auto"/>
              <w:right w:val="single" w:sz="4" w:space="0" w:color="auto"/>
            </w:tcBorders>
            <w:shd w:val="clear" w:color="auto" w:fill="auto"/>
            <w:hideMark/>
          </w:tcPr>
          <w:p w14:paraId="15894C3B" w14:textId="77777777" w:rsidR="00044965" w:rsidRPr="00931171" w:rsidRDefault="00044965" w:rsidP="00044965">
            <w:pPr>
              <w:jc w:val="left"/>
              <w:rPr>
                <w:rFonts w:ascii="Calibri" w:hAnsi="Calibri" w:cs="Calibri"/>
                <w:sz w:val="22"/>
                <w:szCs w:val="22"/>
                <w:lang w:val="en-US"/>
              </w:rPr>
            </w:pPr>
            <w:r w:rsidRPr="00931171">
              <w:rPr>
                <w:rFonts w:ascii="Calibri" w:hAnsi="Calibri" w:cs="Calibri"/>
                <w:sz w:val="22"/>
                <w:szCs w:val="22"/>
                <w:lang w:val="en-US"/>
              </w:rPr>
              <w:t>Befülle Zielfelder wie folgt:</w:t>
            </w:r>
            <w:r w:rsidRPr="00931171">
              <w:rPr>
                <w:rFonts w:ascii="Calibri" w:hAnsi="Calibri" w:cs="Calibri"/>
                <w:sz w:val="22"/>
                <w:szCs w:val="22"/>
                <w:lang w:val="en-US"/>
              </w:rPr>
              <w:br/>
              <w:t>C215 = round(ABS(XX_BOOK_VALUE_COMP_O_IFRS_CLA-XX_ACCR_INTEREST_IFRS_CLA + XX_DEFER_INTEREST_IFRS_CLA + XX_ACCR_DEFER_ITEMS_IFRS_CLA),2)</w:t>
            </w:r>
            <w:r w:rsidRPr="00931171">
              <w:rPr>
                <w:rFonts w:ascii="Calibri" w:hAnsi="Calibri" w:cs="Calibri"/>
                <w:sz w:val="22"/>
                <w:szCs w:val="22"/>
                <w:lang w:val="en-US"/>
              </w:rPr>
              <w:br/>
            </w:r>
            <w:r w:rsidRPr="00931171">
              <w:rPr>
                <w:rFonts w:ascii="Calibri" w:hAnsi="Calibri" w:cs="Calibri"/>
                <w:sz w:val="22"/>
                <w:szCs w:val="22"/>
                <w:lang w:val="en-US"/>
              </w:rPr>
              <w:br/>
              <w:t>PTY001 = 2</w:t>
            </w:r>
          </w:p>
        </w:tc>
        <w:tc>
          <w:tcPr>
            <w:tcW w:w="4820" w:type="dxa"/>
            <w:tcBorders>
              <w:top w:val="nil"/>
              <w:left w:val="nil"/>
              <w:bottom w:val="single" w:sz="4" w:space="0" w:color="auto"/>
              <w:right w:val="single" w:sz="4" w:space="0" w:color="auto"/>
            </w:tcBorders>
            <w:shd w:val="clear" w:color="auto" w:fill="auto"/>
            <w:hideMark/>
          </w:tcPr>
          <w:p w14:paraId="4F3E2A6E"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1EEEA43E"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ENDE</w:t>
            </w:r>
          </w:p>
        </w:tc>
      </w:tr>
      <w:tr w:rsidR="00267425" w:rsidRPr="00267425" w14:paraId="156C04E8" w14:textId="77777777" w:rsidTr="00267425">
        <w:trPr>
          <w:gridAfter w:val="1"/>
          <w:wAfter w:w="160" w:type="dxa"/>
          <w:trHeight w:val="2100"/>
        </w:trPr>
        <w:tc>
          <w:tcPr>
            <w:tcW w:w="1129" w:type="dxa"/>
            <w:tcBorders>
              <w:top w:val="nil"/>
              <w:left w:val="single" w:sz="4" w:space="0" w:color="auto"/>
              <w:bottom w:val="single" w:sz="4" w:space="0" w:color="auto"/>
              <w:right w:val="single" w:sz="4" w:space="0" w:color="auto"/>
            </w:tcBorders>
            <w:shd w:val="clear" w:color="auto" w:fill="auto"/>
            <w:hideMark/>
          </w:tcPr>
          <w:p w14:paraId="09D7BFAF"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lastRenderedPageBreak/>
              <w:t>10c</w:t>
            </w:r>
          </w:p>
        </w:tc>
        <w:tc>
          <w:tcPr>
            <w:tcW w:w="7513" w:type="dxa"/>
            <w:tcBorders>
              <w:top w:val="nil"/>
              <w:left w:val="nil"/>
              <w:bottom w:val="single" w:sz="4" w:space="0" w:color="auto"/>
              <w:right w:val="single" w:sz="4" w:space="0" w:color="auto"/>
            </w:tcBorders>
            <w:shd w:val="clear" w:color="auto" w:fill="auto"/>
            <w:hideMark/>
          </w:tcPr>
          <w:p w14:paraId="34E15C44" w14:textId="77777777" w:rsidR="00044965" w:rsidRPr="00931171" w:rsidRDefault="00B35C7D" w:rsidP="00044965">
            <w:pPr>
              <w:jc w:val="left"/>
              <w:rPr>
                <w:rFonts w:ascii="Calibri" w:hAnsi="Calibri" w:cs="Calibri"/>
                <w:sz w:val="22"/>
                <w:szCs w:val="22"/>
              </w:rPr>
            </w:pPr>
            <w:r w:rsidRPr="00267425">
              <w:rPr>
                <w:rFonts w:ascii="Calibri" w:hAnsi="Calibri" w:cs="Calibri"/>
                <w:sz w:val="22"/>
                <w:szCs w:val="22"/>
              </w:rPr>
              <w:t>Befülle Zielfeld wie folgt:</w:t>
            </w:r>
            <w:r w:rsidRPr="00267425">
              <w:rPr>
                <w:rFonts w:ascii="Calibri" w:hAnsi="Calibri" w:cs="Calibri"/>
                <w:sz w:val="22"/>
                <w:szCs w:val="22"/>
              </w:rPr>
              <w:br/>
              <w:t>C215 = 0</w:t>
            </w:r>
            <w:r w:rsidRPr="00267425">
              <w:rPr>
                <w:rFonts w:ascii="Calibri" w:hAnsi="Calibri" w:cs="Calibri"/>
                <w:sz w:val="22"/>
                <w:szCs w:val="22"/>
              </w:rPr>
              <w:br/>
              <w:t>PTY001 = 1</w:t>
            </w:r>
          </w:p>
        </w:tc>
        <w:tc>
          <w:tcPr>
            <w:tcW w:w="4820" w:type="dxa"/>
            <w:tcBorders>
              <w:top w:val="nil"/>
              <w:left w:val="nil"/>
              <w:bottom w:val="single" w:sz="4" w:space="0" w:color="auto"/>
              <w:right w:val="single" w:sz="4" w:space="0" w:color="auto"/>
            </w:tcBorders>
            <w:shd w:val="clear" w:color="auto" w:fill="auto"/>
            <w:hideMark/>
          </w:tcPr>
          <w:p w14:paraId="449D5F5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645E6C42"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ENDE</w:t>
            </w:r>
          </w:p>
        </w:tc>
      </w:tr>
      <w:tr w:rsidR="00267425" w:rsidRPr="00267425" w14:paraId="243ACF8A" w14:textId="77777777" w:rsidTr="00267425">
        <w:trPr>
          <w:gridAfter w:val="1"/>
          <w:wAfter w:w="160" w:type="dxa"/>
          <w:trHeight w:val="2100"/>
        </w:trPr>
        <w:tc>
          <w:tcPr>
            <w:tcW w:w="1129" w:type="dxa"/>
            <w:tcBorders>
              <w:top w:val="nil"/>
              <w:left w:val="single" w:sz="4" w:space="0" w:color="auto"/>
              <w:bottom w:val="single" w:sz="4" w:space="0" w:color="auto"/>
              <w:right w:val="single" w:sz="4" w:space="0" w:color="auto"/>
            </w:tcBorders>
            <w:shd w:val="clear" w:color="auto" w:fill="auto"/>
            <w:hideMark/>
          </w:tcPr>
          <w:p w14:paraId="6C05057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11</w:t>
            </w:r>
          </w:p>
        </w:tc>
        <w:tc>
          <w:tcPr>
            <w:tcW w:w="7513" w:type="dxa"/>
            <w:tcBorders>
              <w:top w:val="nil"/>
              <w:left w:val="nil"/>
              <w:bottom w:val="single" w:sz="4" w:space="0" w:color="auto"/>
              <w:right w:val="single" w:sz="4" w:space="0" w:color="auto"/>
            </w:tcBorders>
            <w:shd w:val="clear" w:color="auto" w:fill="auto"/>
            <w:hideMark/>
          </w:tcPr>
          <w:p w14:paraId="17AF36CB"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Befülle Zielfeld wie folgt:</w:t>
            </w:r>
            <w:r w:rsidRPr="00267425">
              <w:rPr>
                <w:rFonts w:ascii="Calibri" w:hAnsi="Calibri" w:cs="Calibri"/>
                <w:sz w:val="22"/>
                <w:szCs w:val="22"/>
              </w:rPr>
              <w:br/>
              <w:t>C215 = 0</w:t>
            </w:r>
            <w:r w:rsidRPr="00267425">
              <w:rPr>
                <w:rFonts w:ascii="Calibri" w:hAnsi="Calibri" w:cs="Calibri"/>
                <w:sz w:val="22"/>
                <w:szCs w:val="22"/>
              </w:rPr>
              <w:br/>
              <w:t>PTY001 = 1</w:t>
            </w:r>
            <w:r w:rsidRPr="00267425">
              <w:rPr>
                <w:rFonts w:ascii="Calibri" w:hAnsi="Calibri" w:cs="Calibri"/>
                <w:sz w:val="22"/>
                <w:szCs w:val="22"/>
              </w:rPr>
              <w:br/>
            </w:r>
            <w:r w:rsidRPr="00267425">
              <w:rPr>
                <w:rFonts w:ascii="Calibri" w:hAnsi="Calibri" w:cs="Calibri"/>
                <w:sz w:val="22"/>
                <w:szCs w:val="22"/>
              </w:rPr>
              <w:br/>
              <w:t xml:space="preserve">Schreibe Error ID </w:t>
            </w:r>
            <w:ins w:id="2875" w:author="Bauer, Felix (GM-F)" w:date="2024-05-14T13:06:00Z">
              <w:r w:rsidR="00E32AF6">
                <w:rPr>
                  <w:rFonts w:ascii="Calibri" w:hAnsi="Calibri" w:cs="Calibri"/>
                  <w:sz w:val="22"/>
                  <w:szCs w:val="22"/>
                </w:rPr>
                <w:t xml:space="preserve">1005 </w:t>
              </w:r>
            </w:ins>
            <w:r w:rsidRPr="00267425">
              <w:rPr>
                <w:rFonts w:ascii="Calibri" w:hAnsi="Calibri" w:cs="Calibri"/>
                <w:sz w:val="22"/>
                <w:szCs w:val="22"/>
              </w:rPr>
              <w:t>#DQ</w:t>
            </w:r>
            <w:r w:rsidRPr="00267425">
              <w:rPr>
                <w:rFonts w:ascii="Calibri" w:hAnsi="Calibri" w:cs="Calibri"/>
                <w:sz w:val="22"/>
                <w:szCs w:val="22"/>
              </w:rPr>
              <w:br/>
              <w:t>Geschäfte aus VS_LIMIT sind immer mit negativem Vorzeichen anzuliefern.</w:t>
            </w:r>
          </w:p>
        </w:tc>
        <w:tc>
          <w:tcPr>
            <w:tcW w:w="4820" w:type="dxa"/>
            <w:tcBorders>
              <w:top w:val="nil"/>
              <w:left w:val="nil"/>
              <w:bottom w:val="single" w:sz="4" w:space="0" w:color="auto"/>
              <w:right w:val="single" w:sz="4" w:space="0" w:color="auto"/>
            </w:tcBorders>
            <w:shd w:val="clear" w:color="auto" w:fill="auto"/>
            <w:hideMark/>
          </w:tcPr>
          <w:p w14:paraId="37D5C2C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Die Zielfelder C215 und PTY001 sind befüllt &amp; Error ist protokolliert</w:t>
            </w:r>
          </w:p>
        </w:tc>
        <w:tc>
          <w:tcPr>
            <w:tcW w:w="1134" w:type="dxa"/>
            <w:tcBorders>
              <w:top w:val="nil"/>
              <w:left w:val="nil"/>
              <w:bottom w:val="single" w:sz="4" w:space="0" w:color="auto"/>
              <w:right w:val="single" w:sz="4" w:space="0" w:color="auto"/>
            </w:tcBorders>
            <w:shd w:val="clear" w:color="auto" w:fill="auto"/>
            <w:hideMark/>
          </w:tcPr>
          <w:p w14:paraId="1E9DBBD0"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422BB048" w14:textId="77777777" w:rsidTr="00267425">
        <w:trPr>
          <w:gridAfter w:val="1"/>
          <w:wAfter w:w="160" w:type="dxa"/>
          <w:trHeight w:val="855"/>
        </w:trPr>
        <w:tc>
          <w:tcPr>
            <w:tcW w:w="1129" w:type="dxa"/>
            <w:tcBorders>
              <w:top w:val="nil"/>
              <w:left w:val="single" w:sz="4" w:space="0" w:color="auto"/>
              <w:bottom w:val="single" w:sz="4" w:space="0" w:color="auto"/>
              <w:right w:val="single" w:sz="4" w:space="0" w:color="auto"/>
            </w:tcBorders>
            <w:shd w:val="clear" w:color="auto" w:fill="auto"/>
            <w:hideMark/>
          </w:tcPr>
          <w:p w14:paraId="7F38A4B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12</w:t>
            </w:r>
          </w:p>
        </w:tc>
        <w:tc>
          <w:tcPr>
            <w:tcW w:w="7513" w:type="dxa"/>
            <w:tcBorders>
              <w:top w:val="nil"/>
              <w:left w:val="nil"/>
              <w:bottom w:val="single" w:sz="4" w:space="0" w:color="auto"/>
              <w:right w:val="single" w:sz="4" w:space="0" w:color="auto"/>
            </w:tcBorders>
            <w:shd w:val="clear" w:color="auto" w:fill="auto"/>
            <w:hideMark/>
          </w:tcPr>
          <w:p w14:paraId="3B13FA8A"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Befülle Zielfelder wie folgt:</w:t>
            </w:r>
            <w:r w:rsidRPr="00267425">
              <w:rPr>
                <w:rFonts w:ascii="Arial" w:hAnsi="Arial" w:cs="Arial"/>
                <w:sz w:val="22"/>
                <w:szCs w:val="22"/>
              </w:rPr>
              <w:br/>
              <w:t>C215 = NULL</w:t>
            </w:r>
            <w:r w:rsidRPr="00267425">
              <w:rPr>
                <w:rFonts w:ascii="Arial" w:hAnsi="Arial" w:cs="Arial"/>
                <w:sz w:val="22"/>
                <w:szCs w:val="22"/>
              </w:rPr>
              <w:br/>
              <w:t>PTY001 = 1</w:t>
            </w:r>
          </w:p>
        </w:tc>
        <w:tc>
          <w:tcPr>
            <w:tcW w:w="4820" w:type="dxa"/>
            <w:tcBorders>
              <w:top w:val="nil"/>
              <w:left w:val="nil"/>
              <w:bottom w:val="single" w:sz="4" w:space="0" w:color="auto"/>
              <w:right w:val="single" w:sz="4" w:space="0" w:color="auto"/>
            </w:tcBorders>
            <w:shd w:val="clear" w:color="auto" w:fill="auto"/>
            <w:hideMark/>
          </w:tcPr>
          <w:p w14:paraId="087F55EE"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noWrap/>
            <w:hideMark/>
          </w:tcPr>
          <w:p w14:paraId="18103E1D"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6157EBFB"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21169A8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13</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7B32840E"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Prüfe die Ausprägung des Feldes XX_PTE_P</w:t>
            </w:r>
            <w:r w:rsidRPr="00267425">
              <w:rPr>
                <w:rFonts w:ascii="Arial" w:hAnsi="Arial" w:cs="Arial"/>
                <w:sz w:val="22"/>
                <w:szCs w:val="22"/>
              </w:rPr>
              <w:br/>
              <w:t>für Transferrisiken (B603 = 'T')</w:t>
            </w:r>
            <w:r w:rsidRPr="00267425">
              <w:rPr>
                <w:rFonts w:ascii="Arial" w:hAnsi="Arial" w:cs="Arial"/>
                <w:sz w:val="22"/>
                <w:szCs w:val="22"/>
              </w:rPr>
              <w:br/>
              <w:t xml:space="preserve">Info: Eintrittswahrscheinlichkeit </w:t>
            </w:r>
          </w:p>
        </w:tc>
        <w:tc>
          <w:tcPr>
            <w:tcW w:w="4820" w:type="dxa"/>
            <w:tcBorders>
              <w:top w:val="nil"/>
              <w:left w:val="nil"/>
              <w:bottom w:val="single" w:sz="4" w:space="0" w:color="auto"/>
              <w:right w:val="single" w:sz="4" w:space="0" w:color="auto"/>
            </w:tcBorders>
            <w:shd w:val="clear" w:color="auto" w:fill="auto"/>
            <w:hideMark/>
          </w:tcPr>
          <w:p w14:paraId="5C00FF93"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0 &lt; XX_PTE_P &lt; 100</w:t>
            </w:r>
          </w:p>
        </w:tc>
        <w:tc>
          <w:tcPr>
            <w:tcW w:w="1134" w:type="dxa"/>
            <w:tcBorders>
              <w:top w:val="nil"/>
              <w:left w:val="nil"/>
              <w:bottom w:val="single" w:sz="4" w:space="0" w:color="auto"/>
              <w:right w:val="single" w:sz="4" w:space="0" w:color="auto"/>
            </w:tcBorders>
            <w:shd w:val="clear" w:color="auto" w:fill="auto"/>
            <w:hideMark/>
          </w:tcPr>
          <w:p w14:paraId="2D599939"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14</w:t>
            </w:r>
          </w:p>
        </w:tc>
      </w:tr>
      <w:tr w:rsidR="00267425" w:rsidRPr="00267425" w14:paraId="0FEB7D8D"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0504F8F1"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2ACEF996" w14:textId="77777777" w:rsidR="00044965" w:rsidRPr="00267425" w:rsidRDefault="00044965" w:rsidP="00044965">
            <w:pPr>
              <w:jc w:val="left"/>
              <w:rPr>
                <w:rFonts w:ascii="Arial" w:hAnsi="Arial" w:cs="Arial"/>
                <w:sz w:val="22"/>
                <w:szCs w:val="22"/>
              </w:rPr>
            </w:pPr>
          </w:p>
        </w:tc>
        <w:tc>
          <w:tcPr>
            <w:tcW w:w="4820" w:type="dxa"/>
            <w:tcBorders>
              <w:top w:val="nil"/>
              <w:left w:val="nil"/>
              <w:bottom w:val="single" w:sz="4" w:space="0" w:color="auto"/>
              <w:right w:val="single" w:sz="4" w:space="0" w:color="auto"/>
            </w:tcBorders>
            <w:shd w:val="clear" w:color="auto" w:fill="auto"/>
            <w:hideMark/>
          </w:tcPr>
          <w:p w14:paraId="6149C6A2"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XX_PTE_P = 0</w:t>
            </w:r>
          </w:p>
        </w:tc>
        <w:tc>
          <w:tcPr>
            <w:tcW w:w="1134" w:type="dxa"/>
            <w:tcBorders>
              <w:top w:val="nil"/>
              <w:left w:val="nil"/>
              <w:bottom w:val="single" w:sz="4" w:space="0" w:color="auto"/>
              <w:right w:val="single" w:sz="4" w:space="0" w:color="auto"/>
            </w:tcBorders>
            <w:shd w:val="clear" w:color="auto" w:fill="auto"/>
            <w:hideMark/>
          </w:tcPr>
          <w:p w14:paraId="66561834"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15</w:t>
            </w:r>
          </w:p>
        </w:tc>
      </w:tr>
      <w:tr w:rsidR="00267425" w:rsidRPr="00267425" w14:paraId="536A9B25"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583C4AF6"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1C1496D0" w14:textId="77777777" w:rsidR="00044965" w:rsidRPr="00267425" w:rsidRDefault="00044965" w:rsidP="00044965">
            <w:pPr>
              <w:jc w:val="left"/>
              <w:rPr>
                <w:rFonts w:ascii="Arial" w:hAnsi="Arial" w:cs="Arial"/>
                <w:sz w:val="22"/>
                <w:szCs w:val="22"/>
              </w:rPr>
            </w:pPr>
          </w:p>
        </w:tc>
        <w:tc>
          <w:tcPr>
            <w:tcW w:w="4820" w:type="dxa"/>
            <w:tcBorders>
              <w:top w:val="nil"/>
              <w:left w:val="nil"/>
              <w:bottom w:val="single" w:sz="4" w:space="0" w:color="auto"/>
              <w:right w:val="single" w:sz="4" w:space="0" w:color="auto"/>
            </w:tcBorders>
            <w:shd w:val="clear" w:color="auto" w:fill="auto"/>
            <w:hideMark/>
          </w:tcPr>
          <w:p w14:paraId="5CEA5C1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XX_PTE_P = 100</w:t>
            </w:r>
          </w:p>
        </w:tc>
        <w:tc>
          <w:tcPr>
            <w:tcW w:w="1134" w:type="dxa"/>
            <w:tcBorders>
              <w:top w:val="nil"/>
              <w:left w:val="nil"/>
              <w:bottom w:val="single" w:sz="4" w:space="0" w:color="auto"/>
              <w:right w:val="single" w:sz="4" w:space="0" w:color="auto"/>
            </w:tcBorders>
            <w:shd w:val="clear" w:color="auto" w:fill="auto"/>
            <w:hideMark/>
          </w:tcPr>
          <w:p w14:paraId="25DABBFD"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16</w:t>
            </w:r>
          </w:p>
        </w:tc>
      </w:tr>
      <w:tr w:rsidR="00267425" w:rsidRPr="00267425" w14:paraId="1B141D3A" w14:textId="77777777" w:rsidTr="00267425">
        <w:trPr>
          <w:gridAfter w:val="1"/>
          <w:wAfter w:w="160" w:type="dxa"/>
          <w:trHeight w:val="2850"/>
        </w:trPr>
        <w:tc>
          <w:tcPr>
            <w:tcW w:w="1129" w:type="dxa"/>
            <w:tcBorders>
              <w:top w:val="nil"/>
              <w:left w:val="single" w:sz="4" w:space="0" w:color="auto"/>
              <w:bottom w:val="single" w:sz="4" w:space="0" w:color="auto"/>
              <w:right w:val="single" w:sz="4" w:space="0" w:color="auto"/>
            </w:tcBorders>
            <w:shd w:val="clear" w:color="auto" w:fill="auto"/>
            <w:hideMark/>
          </w:tcPr>
          <w:p w14:paraId="3BCECA29"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lastRenderedPageBreak/>
              <w:t>14</w:t>
            </w:r>
          </w:p>
        </w:tc>
        <w:tc>
          <w:tcPr>
            <w:tcW w:w="7513" w:type="dxa"/>
            <w:tcBorders>
              <w:top w:val="nil"/>
              <w:left w:val="nil"/>
              <w:bottom w:val="single" w:sz="4" w:space="0" w:color="auto"/>
              <w:right w:val="single" w:sz="4" w:space="0" w:color="auto"/>
            </w:tcBorders>
            <w:shd w:val="clear" w:color="auto" w:fill="auto"/>
            <w:hideMark/>
          </w:tcPr>
          <w:p w14:paraId="072E5A12"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Befülle die Hilfsvariable VAR_TRANSFER wie folgt:</w:t>
            </w:r>
            <w:r w:rsidRPr="00267425">
              <w:rPr>
                <w:rFonts w:ascii="Arial" w:hAnsi="Arial" w:cs="Arial"/>
                <w:sz w:val="22"/>
                <w:szCs w:val="22"/>
              </w:rPr>
              <w:br/>
            </w:r>
            <w:r w:rsidRPr="00267425">
              <w:rPr>
                <w:rFonts w:ascii="Arial" w:hAnsi="Arial" w:cs="Arial"/>
                <w:sz w:val="22"/>
                <w:szCs w:val="22"/>
              </w:rPr>
              <w:br/>
              <w:t>VAR_TRANSFER = XX_LGD_BE_P/100</w:t>
            </w:r>
            <w:r w:rsidRPr="00267425">
              <w:rPr>
                <w:rFonts w:ascii="Arial" w:hAnsi="Arial" w:cs="Arial"/>
                <w:sz w:val="22"/>
                <w:szCs w:val="22"/>
              </w:rPr>
              <w:br/>
            </w:r>
            <w:r w:rsidRPr="00267425">
              <w:rPr>
                <w:rFonts w:ascii="Arial" w:hAnsi="Arial" w:cs="Arial"/>
                <w:sz w:val="22"/>
                <w:szCs w:val="22"/>
              </w:rPr>
              <w:br/>
              <w:t>Info: XX_LGD_BE_P = LGD Best Estimate, VAR_TRANSFER wird benötigt, um eine konsistente Bemessungsgrundlage für die vom Rechenkern bereits ermittelte RWA anliefern zu können</w:t>
            </w:r>
          </w:p>
        </w:tc>
        <w:tc>
          <w:tcPr>
            <w:tcW w:w="4820" w:type="dxa"/>
            <w:tcBorders>
              <w:top w:val="nil"/>
              <w:left w:val="nil"/>
              <w:bottom w:val="single" w:sz="4" w:space="0" w:color="auto"/>
              <w:right w:val="single" w:sz="4" w:space="0" w:color="auto"/>
            </w:tcBorders>
            <w:shd w:val="clear" w:color="auto" w:fill="auto"/>
            <w:hideMark/>
          </w:tcPr>
          <w:p w14:paraId="1842097B"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wurde ermittelt und steht zur weiteren Verarbeitung zur Verfügung.</w:t>
            </w:r>
          </w:p>
        </w:tc>
        <w:tc>
          <w:tcPr>
            <w:tcW w:w="1134" w:type="dxa"/>
            <w:tcBorders>
              <w:top w:val="nil"/>
              <w:left w:val="nil"/>
              <w:bottom w:val="single" w:sz="4" w:space="0" w:color="auto"/>
              <w:right w:val="single" w:sz="4" w:space="0" w:color="auto"/>
            </w:tcBorders>
            <w:shd w:val="clear" w:color="auto" w:fill="auto"/>
            <w:hideMark/>
          </w:tcPr>
          <w:p w14:paraId="38727C37"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17</w:t>
            </w:r>
          </w:p>
        </w:tc>
      </w:tr>
      <w:tr w:rsidR="00267425" w:rsidRPr="00267425" w14:paraId="6F2AC08A" w14:textId="77777777" w:rsidTr="00267425">
        <w:trPr>
          <w:gridAfter w:val="1"/>
          <w:wAfter w:w="160" w:type="dxa"/>
          <w:trHeight w:val="570"/>
        </w:trPr>
        <w:tc>
          <w:tcPr>
            <w:tcW w:w="1129" w:type="dxa"/>
            <w:tcBorders>
              <w:top w:val="nil"/>
              <w:left w:val="single" w:sz="4" w:space="0" w:color="auto"/>
              <w:bottom w:val="single" w:sz="4" w:space="0" w:color="auto"/>
              <w:right w:val="single" w:sz="4" w:space="0" w:color="auto"/>
            </w:tcBorders>
            <w:shd w:val="clear" w:color="auto" w:fill="auto"/>
            <w:hideMark/>
          </w:tcPr>
          <w:p w14:paraId="6DB20C5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15</w:t>
            </w:r>
          </w:p>
        </w:tc>
        <w:tc>
          <w:tcPr>
            <w:tcW w:w="7513" w:type="dxa"/>
            <w:tcBorders>
              <w:top w:val="nil"/>
              <w:left w:val="nil"/>
              <w:bottom w:val="single" w:sz="4" w:space="0" w:color="auto"/>
              <w:right w:val="single" w:sz="4" w:space="0" w:color="auto"/>
            </w:tcBorders>
            <w:shd w:val="clear" w:color="auto" w:fill="auto"/>
            <w:hideMark/>
          </w:tcPr>
          <w:p w14:paraId="6290506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 0</w:t>
            </w:r>
          </w:p>
        </w:tc>
        <w:tc>
          <w:tcPr>
            <w:tcW w:w="4820" w:type="dxa"/>
            <w:tcBorders>
              <w:top w:val="nil"/>
              <w:left w:val="nil"/>
              <w:bottom w:val="single" w:sz="4" w:space="0" w:color="auto"/>
              <w:right w:val="single" w:sz="4" w:space="0" w:color="auto"/>
            </w:tcBorders>
            <w:shd w:val="clear" w:color="auto" w:fill="auto"/>
            <w:hideMark/>
          </w:tcPr>
          <w:p w14:paraId="55686CE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wurde ermittelt und steht zur weiteren Verarbeitung zur Verfügung.</w:t>
            </w:r>
          </w:p>
        </w:tc>
        <w:tc>
          <w:tcPr>
            <w:tcW w:w="1134" w:type="dxa"/>
            <w:tcBorders>
              <w:top w:val="nil"/>
              <w:left w:val="nil"/>
              <w:bottom w:val="single" w:sz="4" w:space="0" w:color="auto"/>
              <w:right w:val="single" w:sz="4" w:space="0" w:color="auto"/>
            </w:tcBorders>
            <w:shd w:val="clear" w:color="auto" w:fill="auto"/>
            <w:hideMark/>
          </w:tcPr>
          <w:p w14:paraId="2227E28B"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17</w:t>
            </w:r>
          </w:p>
        </w:tc>
      </w:tr>
      <w:tr w:rsidR="00267425" w:rsidRPr="00267425" w14:paraId="509806C2" w14:textId="77777777" w:rsidTr="00267425">
        <w:trPr>
          <w:gridAfter w:val="1"/>
          <w:wAfter w:w="160" w:type="dxa"/>
          <w:trHeight w:val="570"/>
        </w:trPr>
        <w:tc>
          <w:tcPr>
            <w:tcW w:w="1129" w:type="dxa"/>
            <w:tcBorders>
              <w:top w:val="nil"/>
              <w:left w:val="single" w:sz="4" w:space="0" w:color="auto"/>
              <w:bottom w:val="single" w:sz="4" w:space="0" w:color="auto"/>
              <w:right w:val="single" w:sz="4" w:space="0" w:color="auto"/>
            </w:tcBorders>
            <w:shd w:val="clear" w:color="auto" w:fill="auto"/>
            <w:hideMark/>
          </w:tcPr>
          <w:p w14:paraId="56296A5D"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16</w:t>
            </w:r>
          </w:p>
        </w:tc>
        <w:tc>
          <w:tcPr>
            <w:tcW w:w="7513" w:type="dxa"/>
            <w:tcBorders>
              <w:top w:val="nil"/>
              <w:left w:val="nil"/>
              <w:bottom w:val="single" w:sz="4" w:space="0" w:color="auto"/>
              <w:right w:val="single" w:sz="4" w:space="0" w:color="auto"/>
            </w:tcBorders>
            <w:shd w:val="clear" w:color="auto" w:fill="auto"/>
            <w:hideMark/>
          </w:tcPr>
          <w:p w14:paraId="0DE251EC"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 1</w:t>
            </w:r>
          </w:p>
        </w:tc>
        <w:tc>
          <w:tcPr>
            <w:tcW w:w="4820" w:type="dxa"/>
            <w:tcBorders>
              <w:top w:val="nil"/>
              <w:left w:val="nil"/>
              <w:bottom w:val="single" w:sz="4" w:space="0" w:color="auto"/>
              <w:right w:val="single" w:sz="4" w:space="0" w:color="auto"/>
            </w:tcBorders>
            <w:shd w:val="clear" w:color="auto" w:fill="auto"/>
            <w:hideMark/>
          </w:tcPr>
          <w:p w14:paraId="3E6D7FE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wurde ermittelt und steht zur weiteren Verarbeitung zur Verfügung.</w:t>
            </w:r>
          </w:p>
        </w:tc>
        <w:tc>
          <w:tcPr>
            <w:tcW w:w="1134" w:type="dxa"/>
            <w:tcBorders>
              <w:top w:val="nil"/>
              <w:left w:val="nil"/>
              <w:bottom w:val="single" w:sz="4" w:space="0" w:color="auto"/>
              <w:right w:val="single" w:sz="4" w:space="0" w:color="auto"/>
            </w:tcBorders>
            <w:shd w:val="clear" w:color="auto" w:fill="auto"/>
            <w:hideMark/>
          </w:tcPr>
          <w:p w14:paraId="09D1CC51"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17</w:t>
            </w:r>
          </w:p>
        </w:tc>
      </w:tr>
      <w:tr w:rsidR="00267425" w:rsidRPr="00267425" w14:paraId="1ED38EDA"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73481751"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17</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2FB36C46"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Befülle Zielfelder wie folgt:</w:t>
            </w:r>
            <w:r w:rsidRPr="00267425">
              <w:rPr>
                <w:rFonts w:ascii="Arial" w:hAnsi="Arial" w:cs="Arial"/>
                <w:sz w:val="22"/>
                <w:szCs w:val="22"/>
              </w:rPr>
              <w:br/>
            </w:r>
            <w:r w:rsidRPr="00267425">
              <w:rPr>
                <w:rFonts w:ascii="Arial" w:hAnsi="Arial" w:cs="Arial"/>
                <w:sz w:val="22"/>
                <w:szCs w:val="22"/>
              </w:rPr>
              <w:lastRenderedPageBreak/>
              <w:br/>
              <w:t>C215 =</w:t>
            </w:r>
            <w:r w:rsidRPr="00267425">
              <w:rPr>
                <w:rFonts w:ascii="Arial" w:hAnsi="Arial" w:cs="Arial"/>
                <w:sz w:val="22"/>
                <w:szCs w:val="22"/>
              </w:rPr>
              <w:br/>
              <w:t>round(</w:t>
            </w:r>
            <w:r w:rsidRPr="00267425">
              <w:rPr>
                <w:rFonts w:ascii="Arial" w:hAnsi="Arial" w:cs="Arial"/>
                <w:sz w:val="22"/>
                <w:szCs w:val="22"/>
              </w:rPr>
              <w:br/>
              <w:t>(XX_ASSESS_BASE_CRSOLVV_CLA * VAR_TRANSFER * (1-NVL(XX_SEC_RATE_NO,0)))</w:t>
            </w:r>
            <w:r w:rsidRPr="00267425">
              <w:rPr>
                <w:rFonts w:ascii="Arial" w:hAnsi="Arial" w:cs="Arial"/>
                <w:sz w:val="22"/>
                <w:szCs w:val="22"/>
              </w:rPr>
              <w:br/>
              <w:t>,2)</w:t>
            </w:r>
            <w:r w:rsidRPr="00267425">
              <w:rPr>
                <w:rFonts w:ascii="Arial" w:hAnsi="Arial" w:cs="Arial"/>
                <w:sz w:val="22"/>
                <w:szCs w:val="22"/>
              </w:rPr>
              <w:br/>
            </w:r>
            <w:r w:rsidRPr="00267425">
              <w:rPr>
                <w:rFonts w:ascii="Arial" w:hAnsi="Arial" w:cs="Arial"/>
                <w:sz w:val="22"/>
                <w:szCs w:val="22"/>
              </w:rPr>
              <w:br/>
            </w:r>
            <w:r w:rsidRPr="00267425">
              <w:rPr>
                <w:rFonts w:ascii="Arial" w:hAnsi="Arial" w:cs="Arial"/>
                <w:sz w:val="22"/>
                <w:szCs w:val="22"/>
              </w:rPr>
              <w:br/>
              <w:t>PTY001 = 1</w:t>
            </w:r>
            <w:r w:rsidRPr="00267425">
              <w:rPr>
                <w:rFonts w:ascii="Arial" w:hAnsi="Arial" w:cs="Arial"/>
                <w:sz w:val="22"/>
                <w:szCs w:val="22"/>
              </w:rPr>
              <w:br/>
            </w:r>
            <w:r w:rsidRPr="00267425">
              <w:rPr>
                <w:rFonts w:ascii="Arial" w:hAnsi="Arial" w:cs="Arial"/>
                <w:sz w:val="22"/>
                <w:szCs w:val="22"/>
              </w:rPr>
              <w:br/>
              <w:t xml:space="preserve">Info: XX_ASSESS_BASE_CRSOLVV_CLA = Bemessungsgrundlage, XX_D2_CR_CLA = Betrag des Kredit-Abschreibung-Verbrauches (D2 ungeglättet), XX_SEC_RATE_NO = relativer Anteil eines Geschäfts der in eine Verbriefung gelaufen ist </w:t>
            </w:r>
          </w:p>
        </w:tc>
        <w:tc>
          <w:tcPr>
            <w:tcW w:w="4820" w:type="dxa"/>
            <w:vMerge w:val="restart"/>
            <w:tcBorders>
              <w:top w:val="nil"/>
              <w:left w:val="single" w:sz="4" w:space="0" w:color="auto"/>
              <w:bottom w:val="single" w:sz="4" w:space="0" w:color="auto"/>
              <w:right w:val="single" w:sz="4" w:space="0" w:color="auto"/>
            </w:tcBorders>
            <w:shd w:val="clear" w:color="auto" w:fill="auto"/>
            <w:hideMark/>
          </w:tcPr>
          <w:p w14:paraId="114D77F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lastRenderedPageBreak/>
              <w:t>Die Zielfelder C215 und PTY001 sind befüllt.</w:t>
            </w:r>
          </w:p>
        </w:tc>
        <w:tc>
          <w:tcPr>
            <w:tcW w:w="1134" w:type="dxa"/>
            <w:vMerge w:val="restart"/>
            <w:tcBorders>
              <w:top w:val="nil"/>
              <w:left w:val="single" w:sz="4" w:space="0" w:color="auto"/>
              <w:bottom w:val="single" w:sz="4" w:space="0" w:color="auto"/>
              <w:right w:val="single" w:sz="4" w:space="0" w:color="auto"/>
            </w:tcBorders>
            <w:shd w:val="clear" w:color="auto" w:fill="auto"/>
            <w:noWrap/>
            <w:hideMark/>
          </w:tcPr>
          <w:p w14:paraId="64013ED0"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2DFCDC69" w14:textId="77777777" w:rsidTr="00267425">
        <w:trPr>
          <w:trHeight w:val="4020"/>
        </w:trPr>
        <w:tc>
          <w:tcPr>
            <w:tcW w:w="1129" w:type="dxa"/>
            <w:vMerge/>
            <w:tcBorders>
              <w:top w:val="nil"/>
              <w:left w:val="single" w:sz="4" w:space="0" w:color="auto"/>
              <w:bottom w:val="single" w:sz="4" w:space="0" w:color="auto"/>
              <w:right w:val="single" w:sz="4" w:space="0" w:color="auto"/>
            </w:tcBorders>
            <w:vAlign w:val="center"/>
            <w:hideMark/>
          </w:tcPr>
          <w:p w14:paraId="351BFA24"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0D5812B8" w14:textId="77777777" w:rsidR="00044965" w:rsidRPr="00267425" w:rsidRDefault="00044965" w:rsidP="00044965">
            <w:pPr>
              <w:jc w:val="left"/>
              <w:rPr>
                <w:rFonts w:ascii="Arial" w:hAnsi="Arial" w:cs="Arial"/>
                <w:sz w:val="22"/>
                <w:szCs w:val="22"/>
              </w:rPr>
            </w:pPr>
          </w:p>
        </w:tc>
        <w:tc>
          <w:tcPr>
            <w:tcW w:w="4820" w:type="dxa"/>
            <w:vMerge/>
            <w:tcBorders>
              <w:top w:val="nil"/>
              <w:left w:val="single" w:sz="4" w:space="0" w:color="auto"/>
              <w:bottom w:val="single" w:sz="4" w:space="0" w:color="auto"/>
              <w:right w:val="single" w:sz="4" w:space="0" w:color="auto"/>
            </w:tcBorders>
            <w:vAlign w:val="center"/>
            <w:hideMark/>
          </w:tcPr>
          <w:p w14:paraId="06D2D5F1" w14:textId="77777777" w:rsidR="00044965" w:rsidRPr="00267425" w:rsidRDefault="00044965" w:rsidP="00044965">
            <w:pPr>
              <w:jc w:val="left"/>
              <w:rPr>
                <w:rFonts w:ascii="Arial" w:hAnsi="Arial" w:cs="Arial"/>
                <w:sz w:val="22"/>
                <w:szCs w:val="22"/>
              </w:rPr>
            </w:pPr>
          </w:p>
        </w:tc>
        <w:tc>
          <w:tcPr>
            <w:tcW w:w="1134" w:type="dxa"/>
            <w:vMerge/>
            <w:tcBorders>
              <w:top w:val="nil"/>
              <w:left w:val="single" w:sz="4" w:space="0" w:color="auto"/>
              <w:bottom w:val="single" w:sz="4" w:space="0" w:color="auto"/>
              <w:right w:val="single" w:sz="4" w:space="0" w:color="auto"/>
            </w:tcBorders>
            <w:vAlign w:val="center"/>
            <w:hideMark/>
          </w:tcPr>
          <w:p w14:paraId="616641C2" w14:textId="77777777" w:rsidR="00044965" w:rsidRPr="00267425" w:rsidRDefault="00044965" w:rsidP="00044965">
            <w:pPr>
              <w:jc w:val="left"/>
              <w:rPr>
                <w:rFonts w:ascii="Calibri" w:hAnsi="Calibri" w:cs="Calibri"/>
                <w:sz w:val="22"/>
                <w:szCs w:val="22"/>
              </w:rPr>
            </w:pPr>
          </w:p>
        </w:tc>
        <w:tc>
          <w:tcPr>
            <w:tcW w:w="160" w:type="dxa"/>
            <w:tcBorders>
              <w:top w:val="nil"/>
              <w:left w:val="nil"/>
              <w:bottom w:val="nil"/>
              <w:right w:val="nil"/>
            </w:tcBorders>
            <w:shd w:val="clear" w:color="auto" w:fill="auto"/>
            <w:noWrap/>
            <w:vAlign w:val="bottom"/>
            <w:hideMark/>
          </w:tcPr>
          <w:p w14:paraId="2AF5AD0F" w14:textId="77777777" w:rsidR="00044965" w:rsidRPr="00267425" w:rsidRDefault="00044965" w:rsidP="00044965">
            <w:pPr>
              <w:jc w:val="right"/>
              <w:rPr>
                <w:rFonts w:ascii="Calibri" w:hAnsi="Calibri" w:cs="Calibri"/>
                <w:sz w:val="22"/>
                <w:szCs w:val="22"/>
              </w:rPr>
            </w:pPr>
          </w:p>
        </w:tc>
      </w:tr>
      <w:tr w:rsidR="00267425" w:rsidRPr="00267425" w14:paraId="2329A45F" w14:textId="77777777" w:rsidTr="00267425">
        <w:trPr>
          <w:trHeight w:val="285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8A07851"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18</w:t>
            </w:r>
          </w:p>
        </w:tc>
        <w:tc>
          <w:tcPr>
            <w:tcW w:w="7513" w:type="dxa"/>
            <w:tcBorders>
              <w:top w:val="nil"/>
              <w:left w:val="nil"/>
              <w:bottom w:val="single" w:sz="4" w:space="0" w:color="auto"/>
              <w:right w:val="single" w:sz="4" w:space="0" w:color="auto"/>
            </w:tcBorders>
            <w:shd w:val="clear" w:color="auto" w:fill="auto"/>
            <w:hideMark/>
          </w:tcPr>
          <w:p w14:paraId="1F34A2E7" w14:textId="77777777" w:rsidR="00044965" w:rsidRPr="00267425" w:rsidRDefault="00044965" w:rsidP="00044965">
            <w:pPr>
              <w:jc w:val="left"/>
              <w:rPr>
                <w:rFonts w:ascii="Arial" w:hAnsi="Arial" w:cs="Arial"/>
                <w:sz w:val="22"/>
                <w:szCs w:val="22"/>
                <w:lang w:val="en-US"/>
              </w:rPr>
            </w:pPr>
            <w:r w:rsidRPr="00267425">
              <w:rPr>
                <w:rFonts w:ascii="Arial" w:hAnsi="Arial" w:cs="Arial"/>
                <w:sz w:val="22"/>
                <w:szCs w:val="22"/>
              </w:rPr>
              <w:t>Befülle Zielfelder wie folgt:</w:t>
            </w:r>
            <w:r w:rsidRPr="00267425">
              <w:rPr>
                <w:rFonts w:ascii="Arial" w:hAnsi="Arial" w:cs="Arial"/>
                <w:sz w:val="22"/>
                <w:szCs w:val="22"/>
              </w:rPr>
              <w:br/>
              <w:t>C215=</w:t>
            </w:r>
            <w:r w:rsidRPr="00267425">
              <w:rPr>
                <w:rFonts w:ascii="Arial" w:hAnsi="Arial" w:cs="Arial"/>
                <w:sz w:val="22"/>
                <w:szCs w:val="22"/>
              </w:rPr>
              <w:br/>
              <w:t xml:space="preserve">if XX_RW_METH_IND != </w:t>
            </w:r>
            <w:r w:rsidRPr="00267425">
              <w:rPr>
                <w:rFonts w:ascii="Arial" w:hAnsi="Arial" w:cs="Arial"/>
                <w:sz w:val="22"/>
                <w:szCs w:val="22"/>
                <w:lang w:val="en-US"/>
              </w:rPr>
              <w:t>'V'</w:t>
            </w:r>
            <w:r w:rsidRPr="00267425">
              <w:rPr>
                <w:rFonts w:ascii="Arial" w:hAnsi="Arial" w:cs="Arial"/>
                <w:sz w:val="22"/>
                <w:szCs w:val="22"/>
                <w:lang w:val="en-US"/>
              </w:rPr>
              <w:br/>
              <w:t xml:space="preserve">then  </w:t>
            </w:r>
            <w:r w:rsidR="00654EEC" w:rsidRPr="00267425">
              <w:rPr>
                <w:rFonts w:ascii="Arial" w:hAnsi="Arial" w:cs="Arial"/>
                <w:sz w:val="22"/>
                <w:szCs w:val="22"/>
                <w:lang w:val="en-US"/>
              </w:rPr>
              <w:t>abs</w:t>
            </w:r>
            <w:r w:rsidRPr="00267425">
              <w:rPr>
                <w:rFonts w:ascii="Arial" w:hAnsi="Arial" w:cs="Arial"/>
                <w:sz w:val="22"/>
                <w:szCs w:val="22"/>
                <w:lang w:val="en-US"/>
              </w:rPr>
              <w:t xml:space="preserve">(XX_BOOK_VALUE_COMP_O_IFRS_CLA - </w:t>
            </w:r>
            <w:r w:rsidRPr="00267425">
              <w:rPr>
                <w:rFonts w:ascii="Arial" w:hAnsi="Arial" w:cs="Arial"/>
                <w:sz w:val="22"/>
                <w:szCs w:val="22"/>
                <w:lang w:val="en-US"/>
              </w:rPr>
              <w:br/>
              <w:t>XX_ACCR_INTEREST_IFRS_CLA + XX_DEFER_INTEREST_IFRS_CLA + XX_ACCR_DEFER_ITEMS_IFRS_CLA)</w:t>
            </w:r>
            <w:r w:rsidRPr="00267425">
              <w:rPr>
                <w:rFonts w:ascii="Arial" w:hAnsi="Arial" w:cs="Arial"/>
                <w:sz w:val="22"/>
                <w:szCs w:val="22"/>
                <w:lang w:val="en-US"/>
              </w:rPr>
              <w:br/>
              <w:t>else 0</w:t>
            </w:r>
            <w:r w:rsidRPr="00267425">
              <w:rPr>
                <w:rFonts w:ascii="Arial" w:hAnsi="Arial" w:cs="Arial"/>
                <w:sz w:val="22"/>
                <w:szCs w:val="22"/>
                <w:lang w:val="en-US"/>
              </w:rPr>
              <w:br/>
            </w:r>
            <w:r w:rsidRPr="00267425">
              <w:rPr>
                <w:rFonts w:ascii="Arial" w:hAnsi="Arial" w:cs="Arial"/>
                <w:sz w:val="22"/>
                <w:szCs w:val="22"/>
                <w:lang w:val="en-US"/>
              </w:rPr>
              <w:br/>
              <w:t>PTY001 = 1</w:t>
            </w:r>
          </w:p>
        </w:tc>
        <w:tc>
          <w:tcPr>
            <w:tcW w:w="4820" w:type="dxa"/>
            <w:tcBorders>
              <w:top w:val="nil"/>
              <w:left w:val="nil"/>
              <w:bottom w:val="single" w:sz="4" w:space="0" w:color="auto"/>
              <w:right w:val="single" w:sz="4" w:space="0" w:color="auto"/>
            </w:tcBorders>
            <w:shd w:val="clear" w:color="auto" w:fill="auto"/>
            <w:hideMark/>
          </w:tcPr>
          <w:p w14:paraId="415A4BD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noWrap/>
            <w:hideMark/>
          </w:tcPr>
          <w:p w14:paraId="401C3B5E"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hideMark/>
          </w:tcPr>
          <w:p w14:paraId="161E4AD6" w14:textId="77777777" w:rsidR="00044965" w:rsidRPr="00267425" w:rsidRDefault="00044965" w:rsidP="00044965">
            <w:pPr>
              <w:jc w:val="left"/>
              <w:rPr>
                <w:rFonts w:ascii="Times New Roman" w:hAnsi="Times New Roman"/>
              </w:rPr>
            </w:pPr>
          </w:p>
        </w:tc>
      </w:tr>
      <w:tr w:rsidR="00267425" w:rsidRPr="00267425" w14:paraId="2DC556D9" w14:textId="77777777" w:rsidTr="00267425">
        <w:trPr>
          <w:trHeight w:val="85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F93A5EF"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lastRenderedPageBreak/>
              <w:t>19</w:t>
            </w:r>
          </w:p>
        </w:tc>
        <w:tc>
          <w:tcPr>
            <w:tcW w:w="7513" w:type="dxa"/>
            <w:tcBorders>
              <w:top w:val="nil"/>
              <w:left w:val="nil"/>
              <w:bottom w:val="single" w:sz="4" w:space="0" w:color="auto"/>
              <w:right w:val="single" w:sz="4" w:space="0" w:color="auto"/>
            </w:tcBorders>
            <w:shd w:val="clear" w:color="auto" w:fill="auto"/>
            <w:hideMark/>
          </w:tcPr>
          <w:p w14:paraId="2E51780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Ausschluss des Transferrisikodatensatz von der weiteren Verarbeitung, da Originärgeschäft verbrieft ist.</w:t>
            </w:r>
          </w:p>
        </w:tc>
        <w:tc>
          <w:tcPr>
            <w:tcW w:w="4820" w:type="dxa"/>
            <w:tcBorders>
              <w:top w:val="nil"/>
              <w:left w:val="nil"/>
              <w:bottom w:val="single" w:sz="4" w:space="0" w:color="auto"/>
              <w:right w:val="single" w:sz="4" w:space="0" w:color="auto"/>
            </w:tcBorders>
            <w:shd w:val="clear" w:color="auto" w:fill="auto"/>
            <w:hideMark/>
          </w:tcPr>
          <w:p w14:paraId="067557FE"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Der Datensatz wird von der weiteren Verarbeitung ausgeschlossen</w:t>
            </w:r>
          </w:p>
        </w:tc>
        <w:tc>
          <w:tcPr>
            <w:tcW w:w="1134" w:type="dxa"/>
            <w:tcBorders>
              <w:top w:val="nil"/>
              <w:left w:val="nil"/>
              <w:bottom w:val="single" w:sz="4" w:space="0" w:color="auto"/>
              <w:right w:val="single" w:sz="4" w:space="0" w:color="auto"/>
            </w:tcBorders>
            <w:shd w:val="clear" w:color="auto" w:fill="auto"/>
            <w:noWrap/>
            <w:hideMark/>
          </w:tcPr>
          <w:p w14:paraId="5EBD6365"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hideMark/>
          </w:tcPr>
          <w:p w14:paraId="229AF568" w14:textId="77777777" w:rsidR="00044965" w:rsidRPr="00267425" w:rsidRDefault="00044965" w:rsidP="00044965">
            <w:pPr>
              <w:jc w:val="left"/>
              <w:rPr>
                <w:rFonts w:ascii="Times New Roman" w:hAnsi="Times New Roman"/>
              </w:rPr>
            </w:pPr>
          </w:p>
        </w:tc>
      </w:tr>
      <w:tr w:rsidR="00267425" w:rsidRPr="00267425" w14:paraId="79AEF5F7" w14:textId="77777777" w:rsidTr="00267425">
        <w:trPr>
          <w:trHeight w:val="758"/>
        </w:trPr>
        <w:tc>
          <w:tcPr>
            <w:tcW w:w="1129" w:type="dxa"/>
            <w:vMerge w:val="restart"/>
            <w:tcBorders>
              <w:top w:val="single" w:sz="4" w:space="0" w:color="auto"/>
              <w:left w:val="single" w:sz="4" w:space="0" w:color="auto"/>
              <w:right w:val="single" w:sz="4" w:space="0" w:color="auto"/>
            </w:tcBorders>
            <w:shd w:val="clear" w:color="auto" w:fill="auto"/>
            <w:noWrap/>
            <w:vAlign w:val="bottom"/>
          </w:tcPr>
          <w:p w14:paraId="06A181ED" w14:textId="77777777" w:rsidR="00BB4939" w:rsidRPr="00267425" w:rsidRDefault="00BB4939" w:rsidP="00044965">
            <w:pPr>
              <w:jc w:val="left"/>
              <w:rPr>
                <w:rFonts w:ascii="Calibri" w:hAnsi="Calibri" w:cs="Calibri"/>
                <w:sz w:val="22"/>
                <w:szCs w:val="22"/>
              </w:rPr>
            </w:pPr>
            <w:r w:rsidRPr="00267425">
              <w:rPr>
                <w:rFonts w:ascii="Calibri" w:hAnsi="Calibri" w:cs="Calibri"/>
                <w:sz w:val="22"/>
                <w:szCs w:val="22"/>
              </w:rPr>
              <w:t>20</w:t>
            </w:r>
          </w:p>
        </w:tc>
        <w:tc>
          <w:tcPr>
            <w:tcW w:w="7513" w:type="dxa"/>
            <w:vMerge w:val="restart"/>
            <w:tcBorders>
              <w:top w:val="single" w:sz="4" w:space="0" w:color="auto"/>
              <w:left w:val="nil"/>
              <w:right w:val="single" w:sz="4" w:space="0" w:color="auto"/>
            </w:tcBorders>
            <w:shd w:val="clear" w:color="auto" w:fill="auto"/>
          </w:tcPr>
          <w:p w14:paraId="7D021252"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Prüfe folgende Bedingung:</w:t>
            </w:r>
          </w:p>
          <w:p w14:paraId="5385E0F4"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(XX_ASSESS_BASE_CRSOLVV_CLA+ NVL(XX_CRA_CR_EXCL_CLA,0) -</w:t>
            </w:r>
          </w:p>
          <w:p w14:paraId="5213D292"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NVL(XX_D2_CR_CLA,0) -XX_ACCR_INTEREST_IFRS_CLA + XX_DEFER_INTEREST_IFRS_CLA + XX_ACCR_DEFER_ITEMS_IFRS_CLA) &lt; 0</w:t>
            </w:r>
          </w:p>
        </w:tc>
        <w:tc>
          <w:tcPr>
            <w:tcW w:w="4820" w:type="dxa"/>
            <w:tcBorders>
              <w:top w:val="single" w:sz="4" w:space="0" w:color="auto"/>
              <w:left w:val="nil"/>
              <w:bottom w:val="single" w:sz="4" w:space="0" w:color="auto"/>
              <w:right w:val="single" w:sz="4" w:space="0" w:color="auto"/>
            </w:tcBorders>
            <w:shd w:val="clear" w:color="auto" w:fill="auto"/>
          </w:tcPr>
          <w:p w14:paraId="5D821463" w14:textId="77777777" w:rsidR="00BB4939" w:rsidRPr="00267425" w:rsidRDefault="00BB4939" w:rsidP="00267425">
            <w:pPr>
              <w:jc w:val="left"/>
              <w:rPr>
                <w:rFonts w:ascii="Calibri" w:hAnsi="Calibri" w:cs="Calibri"/>
                <w:sz w:val="22"/>
                <w:szCs w:val="22"/>
              </w:rPr>
            </w:pPr>
            <w:r w:rsidRPr="00267425">
              <w:rPr>
                <w:rFonts w:ascii="Calibri" w:hAnsi="Calibri" w:cs="Calibri"/>
                <w:sz w:val="22"/>
                <w:szCs w:val="22"/>
              </w:rPr>
              <w:t>Das Ergbenis der Formel ist kleiner 0</w:t>
            </w:r>
          </w:p>
        </w:tc>
        <w:tc>
          <w:tcPr>
            <w:tcW w:w="1134" w:type="dxa"/>
            <w:tcBorders>
              <w:top w:val="single" w:sz="4" w:space="0" w:color="auto"/>
              <w:left w:val="nil"/>
              <w:bottom w:val="single" w:sz="4" w:space="0" w:color="auto"/>
              <w:right w:val="single" w:sz="4" w:space="0" w:color="auto"/>
            </w:tcBorders>
            <w:shd w:val="clear" w:color="auto" w:fill="auto"/>
          </w:tcPr>
          <w:p w14:paraId="625502A3" w14:textId="77777777" w:rsidR="00BB4939" w:rsidRPr="00267425" w:rsidRDefault="00BB4939" w:rsidP="00044965">
            <w:pPr>
              <w:jc w:val="right"/>
              <w:rPr>
                <w:rFonts w:ascii="Calibri" w:hAnsi="Calibri" w:cs="Calibri"/>
                <w:sz w:val="22"/>
                <w:szCs w:val="22"/>
              </w:rPr>
            </w:pPr>
            <w:r w:rsidRPr="00267425">
              <w:rPr>
                <w:rFonts w:ascii="Calibri" w:hAnsi="Calibri" w:cs="Calibri"/>
                <w:sz w:val="22"/>
                <w:szCs w:val="22"/>
              </w:rPr>
              <w:t>21</w:t>
            </w:r>
          </w:p>
        </w:tc>
        <w:tc>
          <w:tcPr>
            <w:tcW w:w="160" w:type="dxa"/>
            <w:vMerge w:val="restart"/>
            <w:vAlign w:val="center"/>
          </w:tcPr>
          <w:p w14:paraId="72531DE6" w14:textId="77777777" w:rsidR="00BB4939" w:rsidRPr="00267425" w:rsidRDefault="00BB4939" w:rsidP="00044965">
            <w:pPr>
              <w:jc w:val="left"/>
              <w:rPr>
                <w:rFonts w:ascii="Times New Roman" w:hAnsi="Times New Roman"/>
              </w:rPr>
            </w:pPr>
          </w:p>
        </w:tc>
      </w:tr>
      <w:tr w:rsidR="00267425" w:rsidRPr="00267425" w14:paraId="4EACBF39" w14:textId="77777777" w:rsidTr="00267425">
        <w:trPr>
          <w:trHeight w:val="757"/>
        </w:trPr>
        <w:tc>
          <w:tcPr>
            <w:tcW w:w="1129" w:type="dxa"/>
            <w:vMerge/>
            <w:tcBorders>
              <w:left w:val="single" w:sz="4" w:space="0" w:color="auto"/>
              <w:bottom w:val="single" w:sz="4" w:space="0" w:color="auto"/>
              <w:right w:val="single" w:sz="4" w:space="0" w:color="auto"/>
            </w:tcBorders>
            <w:shd w:val="clear" w:color="auto" w:fill="auto"/>
            <w:noWrap/>
            <w:vAlign w:val="bottom"/>
          </w:tcPr>
          <w:p w14:paraId="481EF6D9" w14:textId="77777777" w:rsidR="00BB4939" w:rsidRPr="00267425" w:rsidRDefault="00BB4939" w:rsidP="00044965">
            <w:pPr>
              <w:jc w:val="left"/>
              <w:rPr>
                <w:rFonts w:ascii="Calibri" w:hAnsi="Calibri" w:cs="Calibri"/>
                <w:sz w:val="22"/>
                <w:szCs w:val="22"/>
              </w:rPr>
            </w:pPr>
          </w:p>
        </w:tc>
        <w:tc>
          <w:tcPr>
            <w:tcW w:w="7513" w:type="dxa"/>
            <w:vMerge/>
            <w:tcBorders>
              <w:left w:val="nil"/>
              <w:bottom w:val="single" w:sz="4" w:space="0" w:color="auto"/>
              <w:right w:val="single" w:sz="4" w:space="0" w:color="auto"/>
            </w:tcBorders>
            <w:shd w:val="clear" w:color="auto" w:fill="auto"/>
          </w:tcPr>
          <w:p w14:paraId="66F0AEE2" w14:textId="77777777" w:rsidR="00BB4939" w:rsidRPr="00267425" w:rsidRDefault="00BB4939" w:rsidP="00BB4939">
            <w:pPr>
              <w:jc w:val="left"/>
              <w:rPr>
                <w:rFonts w:ascii="Arial" w:hAnsi="Arial" w:cs="Arial"/>
                <w:sz w:val="22"/>
                <w:szCs w:val="22"/>
              </w:rPr>
            </w:pPr>
          </w:p>
        </w:tc>
        <w:tc>
          <w:tcPr>
            <w:tcW w:w="4820" w:type="dxa"/>
            <w:tcBorders>
              <w:top w:val="single" w:sz="4" w:space="0" w:color="auto"/>
              <w:left w:val="nil"/>
              <w:bottom w:val="single" w:sz="4" w:space="0" w:color="auto"/>
              <w:right w:val="single" w:sz="4" w:space="0" w:color="auto"/>
            </w:tcBorders>
            <w:shd w:val="clear" w:color="auto" w:fill="auto"/>
          </w:tcPr>
          <w:p w14:paraId="3A71FBF4" w14:textId="77777777" w:rsidR="00BB4939" w:rsidRPr="00267425" w:rsidRDefault="00BB4939" w:rsidP="00267425">
            <w:pPr>
              <w:jc w:val="left"/>
              <w:rPr>
                <w:rFonts w:ascii="Calibri" w:hAnsi="Calibri" w:cs="Calibri"/>
                <w:sz w:val="22"/>
                <w:szCs w:val="22"/>
              </w:rPr>
            </w:pPr>
            <w:r w:rsidRPr="00267425">
              <w:rPr>
                <w:rFonts w:ascii="Calibri" w:hAnsi="Calibri" w:cs="Calibri"/>
                <w:sz w:val="22"/>
                <w:szCs w:val="22"/>
              </w:rPr>
              <w:t>Das Ergbenis der Formel ist größer/gleich 0</w:t>
            </w:r>
          </w:p>
        </w:tc>
        <w:tc>
          <w:tcPr>
            <w:tcW w:w="1134" w:type="dxa"/>
            <w:tcBorders>
              <w:top w:val="single" w:sz="4" w:space="0" w:color="auto"/>
              <w:left w:val="nil"/>
              <w:bottom w:val="single" w:sz="4" w:space="0" w:color="auto"/>
              <w:right w:val="single" w:sz="4" w:space="0" w:color="auto"/>
            </w:tcBorders>
            <w:shd w:val="clear" w:color="auto" w:fill="auto"/>
          </w:tcPr>
          <w:p w14:paraId="41DB900A" w14:textId="77777777" w:rsidR="00BB4939" w:rsidRPr="00267425" w:rsidRDefault="00BB4939" w:rsidP="00044965">
            <w:pPr>
              <w:jc w:val="right"/>
              <w:rPr>
                <w:rFonts w:ascii="Calibri" w:hAnsi="Calibri" w:cs="Calibri"/>
                <w:sz w:val="22"/>
                <w:szCs w:val="22"/>
                <w:lang w:val="en-US"/>
              </w:rPr>
            </w:pPr>
            <w:r w:rsidRPr="00267425">
              <w:rPr>
                <w:rFonts w:ascii="Calibri" w:hAnsi="Calibri" w:cs="Calibri"/>
                <w:sz w:val="22"/>
                <w:szCs w:val="22"/>
                <w:lang w:val="en-US"/>
              </w:rPr>
              <w:t>22</w:t>
            </w:r>
          </w:p>
        </w:tc>
        <w:tc>
          <w:tcPr>
            <w:tcW w:w="160" w:type="dxa"/>
            <w:vMerge/>
            <w:vAlign w:val="center"/>
          </w:tcPr>
          <w:p w14:paraId="1F31A5A7" w14:textId="77777777" w:rsidR="00BB4939" w:rsidRPr="00267425" w:rsidRDefault="00BB4939" w:rsidP="00044965">
            <w:pPr>
              <w:jc w:val="left"/>
              <w:rPr>
                <w:rFonts w:ascii="Times New Roman" w:hAnsi="Times New Roman"/>
                <w:lang w:val="en-US"/>
              </w:rPr>
            </w:pPr>
          </w:p>
        </w:tc>
      </w:tr>
      <w:tr w:rsidR="00267425" w:rsidRPr="00267425" w14:paraId="5A1F1FBA" w14:textId="77777777" w:rsidTr="00267425">
        <w:trPr>
          <w:trHeight w:val="855"/>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30D974" w14:textId="77777777" w:rsidR="00BB4939" w:rsidRPr="00267425" w:rsidRDefault="00BB4939" w:rsidP="00044965">
            <w:pPr>
              <w:jc w:val="left"/>
              <w:rPr>
                <w:rFonts w:ascii="Calibri" w:hAnsi="Calibri" w:cs="Calibri"/>
                <w:sz w:val="22"/>
                <w:szCs w:val="22"/>
              </w:rPr>
            </w:pPr>
            <w:r w:rsidRPr="00267425">
              <w:rPr>
                <w:rFonts w:ascii="Calibri" w:hAnsi="Calibri" w:cs="Calibri"/>
                <w:sz w:val="22"/>
                <w:szCs w:val="22"/>
              </w:rPr>
              <w:t>21</w:t>
            </w:r>
          </w:p>
        </w:tc>
        <w:tc>
          <w:tcPr>
            <w:tcW w:w="7513" w:type="dxa"/>
            <w:tcBorders>
              <w:top w:val="single" w:sz="4" w:space="0" w:color="auto"/>
              <w:left w:val="nil"/>
              <w:bottom w:val="single" w:sz="4" w:space="0" w:color="auto"/>
              <w:right w:val="single" w:sz="4" w:space="0" w:color="auto"/>
            </w:tcBorders>
            <w:shd w:val="clear" w:color="auto" w:fill="auto"/>
          </w:tcPr>
          <w:p w14:paraId="7113189F"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Befülle das Zielfeld wie folgt:</w:t>
            </w:r>
          </w:p>
          <w:p w14:paraId="04A471AB" w14:textId="77777777" w:rsidR="00BB4939" w:rsidRPr="00267425" w:rsidRDefault="00BB4939" w:rsidP="00BB4939">
            <w:pPr>
              <w:jc w:val="left"/>
              <w:rPr>
                <w:rFonts w:ascii="Arial" w:hAnsi="Arial" w:cs="Arial"/>
                <w:sz w:val="22"/>
                <w:szCs w:val="22"/>
              </w:rPr>
            </w:pPr>
          </w:p>
          <w:p w14:paraId="33A961CC"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C215 = abs(XX_ASSESS_BASE_CRSOLVV_CLA+ NVL(XX_CRA_CR_EXCL_CLA,0) -</w:t>
            </w:r>
          </w:p>
          <w:p w14:paraId="04199D30"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 xml:space="preserve">NVL(XX_D2_CR_CLA,0) -XX_ACCR_INTEREST_IFRS_CLA + XX_DEFER_INTEREST_IFRS_CLA + XX_ACCR_DEFER_ITEMS_IFRS_CLA) </w:t>
            </w:r>
          </w:p>
          <w:p w14:paraId="65AFF840" w14:textId="77777777" w:rsidR="00BB4939" w:rsidRPr="00267425" w:rsidRDefault="00BB4939" w:rsidP="00BB4939">
            <w:pPr>
              <w:jc w:val="left"/>
              <w:rPr>
                <w:rFonts w:ascii="Arial" w:hAnsi="Arial" w:cs="Arial"/>
                <w:sz w:val="22"/>
                <w:szCs w:val="22"/>
                <w:lang w:val="en-US"/>
              </w:rPr>
            </w:pPr>
          </w:p>
          <w:p w14:paraId="2AD3A9D6"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PTY001 = 2</w:t>
            </w:r>
          </w:p>
        </w:tc>
        <w:tc>
          <w:tcPr>
            <w:tcW w:w="4820" w:type="dxa"/>
            <w:tcBorders>
              <w:top w:val="single" w:sz="4" w:space="0" w:color="auto"/>
              <w:left w:val="nil"/>
              <w:bottom w:val="single" w:sz="4" w:space="0" w:color="auto"/>
              <w:right w:val="single" w:sz="4" w:space="0" w:color="auto"/>
            </w:tcBorders>
            <w:shd w:val="clear" w:color="auto" w:fill="auto"/>
          </w:tcPr>
          <w:p w14:paraId="15273084" w14:textId="77777777" w:rsidR="00BB4939" w:rsidRPr="00267425" w:rsidRDefault="00BB4939"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single" w:sz="4" w:space="0" w:color="auto"/>
              <w:left w:val="nil"/>
              <w:bottom w:val="single" w:sz="4" w:space="0" w:color="auto"/>
              <w:right w:val="single" w:sz="4" w:space="0" w:color="auto"/>
            </w:tcBorders>
            <w:shd w:val="clear" w:color="auto" w:fill="auto"/>
            <w:noWrap/>
          </w:tcPr>
          <w:p w14:paraId="1B7CED28" w14:textId="77777777" w:rsidR="00BB4939" w:rsidRPr="00267425" w:rsidRDefault="00BB4939"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tcPr>
          <w:p w14:paraId="22A2C9A9" w14:textId="77777777" w:rsidR="00BB4939" w:rsidRPr="00267425" w:rsidRDefault="00BB4939" w:rsidP="00044965">
            <w:pPr>
              <w:jc w:val="left"/>
              <w:rPr>
                <w:rFonts w:ascii="Times New Roman" w:hAnsi="Times New Roman"/>
              </w:rPr>
            </w:pPr>
          </w:p>
        </w:tc>
      </w:tr>
      <w:tr w:rsidR="00BB4939" w:rsidRPr="00267425" w14:paraId="7D71A635" w14:textId="77777777" w:rsidTr="00AA1B7B">
        <w:trPr>
          <w:trHeight w:val="855"/>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10F969" w14:textId="77777777" w:rsidR="00BB4939" w:rsidRPr="00267425" w:rsidRDefault="00BB4939" w:rsidP="00044965">
            <w:pPr>
              <w:jc w:val="left"/>
              <w:rPr>
                <w:rFonts w:ascii="Calibri" w:hAnsi="Calibri" w:cs="Calibri"/>
                <w:sz w:val="22"/>
                <w:szCs w:val="22"/>
              </w:rPr>
            </w:pPr>
            <w:r w:rsidRPr="00267425">
              <w:rPr>
                <w:rFonts w:ascii="Calibri" w:hAnsi="Calibri" w:cs="Calibri"/>
                <w:sz w:val="22"/>
                <w:szCs w:val="22"/>
              </w:rPr>
              <w:t>22</w:t>
            </w:r>
          </w:p>
        </w:tc>
        <w:tc>
          <w:tcPr>
            <w:tcW w:w="7513" w:type="dxa"/>
            <w:tcBorders>
              <w:top w:val="single" w:sz="4" w:space="0" w:color="auto"/>
              <w:left w:val="nil"/>
              <w:bottom w:val="single" w:sz="4" w:space="0" w:color="auto"/>
              <w:right w:val="single" w:sz="4" w:space="0" w:color="auto"/>
            </w:tcBorders>
            <w:shd w:val="clear" w:color="auto" w:fill="auto"/>
          </w:tcPr>
          <w:p w14:paraId="613D1EFD"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Befülle das Zielfeld wie folgt:</w:t>
            </w:r>
          </w:p>
          <w:p w14:paraId="00DAB4D8" w14:textId="77777777" w:rsidR="00BB4939" w:rsidRPr="00267425" w:rsidRDefault="00BB4939" w:rsidP="00BB4939">
            <w:pPr>
              <w:jc w:val="left"/>
              <w:rPr>
                <w:rFonts w:ascii="Arial" w:hAnsi="Arial" w:cs="Arial"/>
                <w:sz w:val="22"/>
                <w:szCs w:val="22"/>
              </w:rPr>
            </w:pPr>
          </w:p>
          <w:p w14:paraId="61586948"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C215 = XX_ASSESS_BASE_CRSOLVV_CLA+ NVL(XX_CRA_CR_EXCL_CLA,0) -</w:t>
            </w:r>
          </w:p>
          <w:p w14:paraId="17CBCC72"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NVL(XX_D2_CR_CLA,0) -XX_ACCR_INTEREST_IFRS_CLA + XX_DEFER_INTEREST_IFRS_CLA + XX_ACCR_DEFER_ITEMS_IFRS_CLA</w:t>
            </w:r>
          </w:p>
          <w:p w14:paraId="006EF5D4" w14:textId="77777777" w:rsidR="00BB4939" w:rsidRPr="00267425" w:rsidRDefault="00BB4939" w:rsidP="00BB4939">
            <w:pPr>
              <w:jc w:val="left"/>
              <w:rPr>
                <w:rFonts w:ascii="Arial" w:hAnsi="Arial" w:cs="Arial"/>
                <w:sz w:val="22"/>
                <w:szCs w:val="22"/>
                <w:lang w:val="en-US"/>
              </w:rPr>
            </w:pPr>
          </w:p>
          <w:p w14:paraId="3BD97346"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PTY001 = 1</w:t>
            </w:r>
          </w:p>
        </w:tc>
        <w:tc>
          <w:tcPr>
            <w:tcW w:w="4820" w:type="dxa"/>
            <w:tcBorders>
              <w:top w:val="single" w:sz="4" w:space="0" w:color="auto"/>
              <w:left w:val="nil"/>
              <w:bottom w:val="single" w:sz="4" w:space="0" w:color="auto"/>
              <w:right w:val="single" w:sz="4" w:space="0" w:color="auto"/>
            </w:tcBorders>
            <w:shd w:val="clear" w:color="auto" w:fill="auto"/>
          </w:tcPr>
          <w:p w14:paraId="2028132F" w14:textId="77777777" w:rsidR="00BB4939" w:rsidRPr="00267425" w:rsidRDefault="00BB4939"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single" w:sz="4" w:space="0" w:color="auto"/>
              <w:left w:val="nil"/>
              <w:bottom w:val="single" w:sz="4" w:space="0" w:color="auto"/>
              <w:right w:val="single" w:sz="4" w:space="0" w:color="auto"/>
            </w:tcBorders>
            <w:shd w:val="clear" w:color="auto" w:fill="auto"/>
            <w:noWrap/>
          </w:tcPr>
          <w:p w14:paraId="3C74AD58" w14:textId="77777777" w:rsidR="00BB4939" w:rsidRPr="00267425" w:rsidRDefault="00BB4939"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tcPr>
          <w:p w14:paraId="632AD671" w14:textId="77777777" w:rsidR="00BB4939" w:rsidRPr="00267425" w:rsidRDefault="00BB4939" w:rsidP="00044965">
            <w:pPr>
              <w:jc w:val="left"/>
              <w:rPr>
                <w:rFonts w:ascii="Times New Roman" w:hAnsi="Times New Roman"/>
              </w:rPr>
            </w:pPr>
          </w:p>
        </w:tc>
      </w:tr>
    </w:tbl>
    <w:p w14:paraId="0C023472" w14:textId="77777777" w:rsidR="00044965" w:rsidRDefault="00044965" w:rsidP="00CA7F6E">
      <w:pPr>
        <w:pStyle w:val="BodyText"/>
      </w:pPr>
    </w:p>
    <w:p w14:paraId="4BA2B030" w14:textId="77777777" w:rsidR="00CA7F6E" w:rsidRPr="00CA7F6E" w:rsidRDefault="00CA7F6E" w:rsidP="007D58F7">
      <w:pPr>
        <w:pStyle w:val="BodyText"/>
      </w:pPr>
    </w:p>
    <w:p w14:paraId="3B4DF2CF" w14:textId="77777777" w:rsidR="00492FB5" w:rsidRPr="00492FB5" w:rsidRDefault="00492FB5" w:rsidP="00780325">
      <w:pPr>
        <w:pStyle w:val="BodyText"/>
      </w:pPr>
    </w:p>
    <w:p w14:paraId="3868D314" w14:textId="77777777" w:rsidR="00BF7226" w:rsidRDefault="00BF7226" w:rsidP="00BF7226">
      <w:pPr>
        <w:pStyle w:val="BodyText"/>
      </w:pPr>
    </w:p>
    <w:p w14:paraId="287684FA" w14:textId="77777777" w:rsidR="0052016A" w:rsidRDefault="0052016A" w:rsidP="00780325">
      <w:pPr>
        <w:pStyle w:val="BodyText"/>
      </w:pPr>
      <w:bookmarkStart w:id="2876" w:name="_Toc132965582"/>
      <w:r w:rsidRPr="00780325">
        <w:rPr>
          <w:rFonts w:ascii="Arial" w:hAnsi="Arial"/>
          <w:sz w:val="18"/>
        </w:rPr>
        <w:t xml:space="preserve">Tabelle </w:t>
      </w:r>
      <w:r w:rsidR="00751F50">
        <w:rPr>
          <w:rFonts w:ascii="Arial" w:hAnsi="Arial"/>
          <w:sz w:val="18"/>
        </w:rPr>
        <w:fldChar w:fldCharType="begin"/>
      </w:r>
      <w:r w:rsidR="00751F50">
        <w:rPr>
          <w:rFonts w:ascii="Arial" w:hAnsi="Arial"/>
          <w:sz w:val="18"/>
        </w:rPr>
        <w:instrText xml:space="preserve"> SEQ Tabelle \* ARABIC </w:instrText>
      </w:r>
      <w:r w:rsidR="00751F50">
        <w:rPr>
          <w:rFonts w:ascii="Arial" w:hAnsi="Arial"/>
          <w:sz w:val="18"/>
        </w:rPr>
        <w:fldChar w:fldCharType="separate"/>
      </w:r>
      <w:r w:rsidR="00003DFB">
        <w:rPr>
          <w:rFonts w:ascii="Arial" w:hAnsi="Arial"/>
          <w:noProof/>
          <w:sz w:val="18"/>
        </w:rPr>
        <w:t>12</w:t>
      </w:r>
      <w:r w:rsidR="00751F50">
        <w:rPr>
          <w:rFonts w:ascii="Arial" w:hAnsi="Arial"/>
          <w:sz w:val="18"/>
        </w:rPr>
        <w:fldChar w:fldCharType="end"/>
      </w:r>
      <w:r w:rsidRPr="00780325">
        <w:rPr>
          <w:rFonts w:ascii="Arial" w:hAnsi="Arial"/>
          <w:sz w:val="18"/>
        </w:rPr>
        <w:t>: Details der Transformation zur Ermittlung von C215/ PTY001 für Cluster IFRS</w:t>
      </w:r>
      <w:bookmarkEnd w:id="2876"/>
    </w:p>
    <w:p w14:paraId="65D83513" w14:textId="77777777" w:rsidR="00EA263B" w:rsidRDefault="00EA263B" w:rsidP="0094283E">
      <w:pPr>
        <w:jc w:val="left"/>
        <w:rPr>
          <w:rFonts w:ascii="Arial" w:hAnsi="Arial" w:cs="Arial"/>
          <w:b/>
          <w:bCs/>
          <w:color w:val="000000"/>
          <w:lang w:eastAsia="zh-CN"/>
        </w:rPr>
      </w:pPr>
    </w:p>
    <w:p w14:paraId="3278F3F8" w14:textId="77777777" w:rsidR="00EA263B" w:rsidRDefault="00EA263B" w:rsidP="0094283E">
      <w:pPr>
        <w:jc w:val="left"/>
        <w:rPr>
          <w:rFonts w:ascii="Arial" w:hAnsi="Arial" w:cs="Arial"/>
          <w:b/>
          <w:bCs/>
          <w:color w:val="000000"/>
          <w:lang w:eastAsia="zh-CN"/>
        </w:rPr>
      </w:pPr>
    </w:p>
    <w:p w14:paraId="6534314E" w14:textId="77777777" w:rsidR="00EA263B" w:rsidRDefault="00EA263B" w:rsidP="0094283E">
      <w:pPr>
        <w:jc w:val="left"/>
        <w:rPr>
          <w:rFonts w:ascii="Arial" w:hAnsi="Arial" w:cs="Arial"/>
          <w:b/>
          <w:bCs/>
          <w:color w:val="000000"/>
          <w:lang w:eastAsia="zh-CN"/>
        </w:rPr>
      </w:pPr>
    </w:p>
    <w:p w14:paraId="1E5470BA" w14:textId="77777777" w:rsidR="00EA263B" w:rsidRDefault="00EA263B" w:rsidP="0094283E">
      <w:pPr>
        <w:jc w:val="left"/>
        <w:rPr>
          <w:rFonts w:ascii="Arial" w:hAnsi="Arial" w:cs="Arial"/>
          <w:b/>
          <w:bCs/>
          <w:color w:val="000000"/>
          <w:lang w:eastAsia="zh-CN"/>
        </w:rPr>
      </w:pPr>
    </w:p>
    <w:p w14:paraId="28755EEC" w14:textId="77777777" w:rsidR="00EA263B" w:rsidRDefault="00EA263B" w:rsidP="0094283E">
      <w:pPr>
        <w:jc w:val="left"/>
        <w:rPr>
          <w:rFonts w:ascii="Arial" w:hAnsi="Arial" w:cs="Arial"/>
          <w:lang w:eastAsia="zh-CN"/>
        </w:rPr>
      </w:pPr>
    </w:p>
    <w:p w14:paraId="39C744EC" w14:textId="77777777" w:rsidR="00BF7226" w:rsidRDefault="00BF7226" w:rsidP="00BF7226">
      <w:pPr>
        <w:pStyle w:val="BodyText"/>
      </w:pPr>
    </w:p>
    <w:p w14:paraId="2CABECA0" w14:textId="77777777" w:rsidR="008E3D82" w:rsidRDefault="008E3D82" w:rsidP="00780325">
      <w:pPr>
        <w:pStyle w:val="Heading2"/>
      </w:pPr>
      <w:bookmarkStart w:id="2877" w:name="_Toc111109963"/>
      <w:bookmarkStart w:id="2878" w:name="_Toc115371283"/>
      <w:bookmarkStart w:id="2879" w:name="_Toc115884032"/>
      <w:bookmarkStart w:id="2880" w:name="_Toc111109964"/>
      <w:bookmarkStart w:id="2881" w:name="_Toc115371284"/>
      <w:bookmarkStart w:id="2882" w:name="_Toc115884033"/>
      <w:bookmarkStart w:id="2883" w:name="_Toc111110035"/>
      <w:bookmarkStart w:id="2884" w:name="_Toc115371355"/>
      <w:bookmarkStart w:id="2885" w:name="_Toc115884104"/>
      <w:bookmarkStart w:id="2886" w:name="_Toc116405705"/>
      <w:bookmarkStart w:id="2887" w:name="_Toc116406443"/>
      <w:bookmarkStart w:id="2888" w:name="_Toc117264453"/>
      <w:bookmarkStart w:id="2889" w:name="_Toc118133016"/>
      <w:bookmarkStart w:id="2890" w:name="_Toc118286270"/>
      <w:bookmarkStart w:id="2891" w:name="_Toc118300270"/>
      <w:bookmarkStart w:id="2892" w:name="_Toc118755841"/>
      <w:bookmarkStart w:id="2893" w:name="_Toc119349009"/>
      <w:bookmarkStart w:id="2894" w:name="_Toc111110036"/>
      <w:bookmarkStart w:id="2895" w:name="_Toc115371356"/>
      <w:bookmarkStart w:id="2896" w:name="_Toc115884105"/>
      <w:bookmarkStart w:id="2897" w:name="_Toc116405706"/>
      <w:bookmarkStart w:id="2898" w:name="_Toc116406444"/>
      <w:bookmarkStart w:id="2899" w:name="_Toc117264454"/>
      <w:bookmarkStart w:id="2900" w:name="_Toc118133017"/>
      <w:bookmarkStart w:id="2901" w:name="_Toc118286271"/>
      <w:bookmarkStart w:id="2902" w:name="_Toc118300271"/>
      <w:bookmarkStart w:id="2903" w:name="_Toc118755842"/>
      <w:bookmarkStart w:id="2904" w:name="_Toc119349010"/>
      <w:bookmarkStart w:id="2905" w:name="_Toc165633777"/>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r w:rsidRPr="00E028AB">
        <w:t xml:space="preserve">Bewirtschaftung </w:t>
      </w:r>
      <w:r w:rsidRPr="001D32FC">
        <w:t xml:space="preserve">des Feldes </w:t>
      </w:r>
      <w:r w:rsidRPr="008E3D82">
        <w:t>C226</w:t>
      </w:r>
      <w:bookmarkEnd w:id="2905"/>
    </w:p>
    <w:p w14:paraId="5AA17643" w14:textId="77777777" w:rsidR="00F90D4C" w:rsidRDefault="00F90D4C" w:rsidP="00F90D4C">
      <w:pPr>
        <w:rPr>
          <w:rFonts w:ascii="Calibri" w:hAnsi="Calibri" w:cs="Calibri"/>
          <w:b/>
          <w:bCs/>
          <w:color w:val="000000"/>
          <w:sz w:val="22"/>
          <w:szCs w:val="22"/>
          <w:lang w:eastAsia="zh-CN"/>
        </w:rPr>
      </w:pPr>
    </w:p>
    <w:p w14:paraId="7F42D4C2" w14:textId="77777777" w:rsidR="00F90D4C" w:rsidRPr="00C90D47" w:rsidRDefault="00F90D4C" w:rsidP="00F90D4C">
      <w:pPr>
        <w:rPr>
          <w:rFonts w:ascii="Calibri" w:hAnsi="Calibri" w:cs="Calibri"/>
          <w:b/>
          <w:bCs/>
          <w:color w:val="000000"/>
          <w:sz w:val="22"/>
          <w:szCs w:val="22"/>
          <w:lang w:eastAsia="zh-CN"/>
        </w:rPr>
      </w:pPr>
      <w:r w:rsidRPr="00C90D47">
        <w:rPr>
          <w:rFonts w:ascii="Calibri" w:hAnsi="Calibri" w:cs="Calibri"/>
          <w:b/>
          <w:bCs/>
          <w:color w:val="000000"/>
          <w:sz w:val="22"/>
          <w:szCs w:val="22"/>
          <w:lang w:eastAsia="zh-CN"/>
        </w:rPr>
        <w:t>Bewirtschaftung Cluster IFRS</w:t>
      </w:r>
      <w:r>
        <w:rPr>
          <w:rFonts w:ascii="Calibri" w:hAnsi="Calibri" w:cs="Calibri"/>
          <w:b/>
          <w:bCs/>
          <w:color w:val="000000"/>
          <w:sz w:val="22"/>
          <w:szCs w:val="22"/>
          <w:lang w:eastAsia="zh-CN"/>
        </w:rPr>
        <w:t>:</w:t>
      </w:r>
    </w:p>
    <w:p w14:paraId="41E9104F" w14:textId="77777777" w:rsidR="00B344BC" w:rsidRDefault="00B344BC" w:rsidP="00F4317E">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4E5150" w:rsidRPr="004E5150" w14:paraId="2A5F33C8" w14:textId="77777777" w:rsidTr="004E5150">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25238E07" w14:textId="77777777" w:rsidR="004E5150" w:rsidRPr="004E5150" w:rsidRDefault="004E5150" w:rsidP="004E5150">
            <w:pPr>
              <w:rPr>
                <w:rFonts w:ascii="Arial" w:hAnsi="Arial" w:cs="Arial"/>
                <w:b/>
                <w:bCs/>
                <w:color w:val="000000"/>
              </w:rPr>
            </w:pPr>
            <w:r w:rsidRPr="004E5150">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600C6886" w14:textId="77777777" w:rsidR="004E5150" w:rsidRPr="004E5150" w:rsidRDefault="004E5150" w:rsidP="004E5150">
            <w:pPr>
              <w:rPr>
                <w:rFonts w:ascii="Arial" w:hAnsi="Arial" w:cs="Arial"/>
                <w:b/>
                <w:bCs/>
                <w:color w:val="000000"/>
              </w:rPr>
            </w:pPr>
            <w:r w:rsidRPr="004E5150">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5712CF8B" w14:textId="77777777" w:rsidR="004E5150" w:rsidRPr="004E5150" w:rsidRDefault="004E5150" w:rsidP="004E5150">
            <w:pPr>
              <w:rPr>
                <w:rFonts w:ascii="Arial" w:hAnsi="Arial" w:cs="Arial"/>
                <w:b/>
                <w:bCs/>
                <w:color w:val="000000"/>
              </w:rPr>
            </w:pPr>
            <w:r w:rsidRPr="004E5150">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07B0F2CC" w14:textId="77777777" w:rsidR="004E5150" w:rsidRPr="004E5150" w:rsidRDefault="004E5150" w:rsidP="004E5150">
            <w:pPr>
              <w:rPr>
                <w:rFonts w:ascii="Arial" w:hAnsi="Arial" w:cs="Arial"/>
                <w:b/>
                <w:bCs/>
                <w:color w:val="000000"/>
              </w:rPr>
            </w:pPr>
            <w:r w:rsidRPr="004E5150">
              <w:rPr>
                <w:rFonts w:ascii="Arial" w:hAnsi="Arial" w:cs="Arial"/>
                <w:b/>
                <w:bCs/>
                <w:color w:val="000000"/>
              </w:rPr>
              <w:t>Folgerang</w:t>
            </w:r>
          </w:p>
        </w:tc>
      </w:tr>
      <w:tr w:rsidR="004E5150" w:rsidRPr="004E5150" w14:paraId="42BFCDA2" w14:textId="77777777" w:rsidTr="004E5150">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215257ED" w14:textId="77777777" w:rsidR="004E5150" w:rsidRPr="004E5150" w:rsidRDefault="004E5150" w:rsidP="004E5150">
            <w:pPr>
              <w:jc w:val="left"/>
              <w:rPr>
                <w:rFonts w:ascii="Arial" w:hAnsi="Arial" w:cs="Arial"/>
              </w:rPr>
            </w:pPr>
            <w:r w:rsidRPr="004E5150">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6F03D186" w14:textId="77777777" w:rsidR="004E5150" w:rsidRPr="004E5150" w:rsidRDefault="004E5150" w:rsidP="004E5150">
            <w:pPr>
              <w:jc w:val="left"/>
              <w:rPr>
                <w:rFonts w:ascii="Arial" w:hAnsi="Arial" w:cs="Arial"/>
              </w:rPr>
            </w:pPr>
            <w:r w:rsidRPr="004E5150">
              <w:rPr>
                <w:rFonts w:ascii="Arial" w:hAnsi="Arial" w:cs="Arial"/>
              </w:rPr>
              <w:t>Prüfe folgende Bedingung:</w:t>
            </w:r>
            <w:r w:rsidRPr="004E5150">
              <w:rPr>
                <w:rFonts w:ascii="Arial" w:hAnsi="Arial" w:cs="Arial"/>
              </w:rPr>
              <w:br/>
              <w:t>and XX_CONTRACT is not NULL</w:t>
            </w:r>
            <w:r w:rsidRPr="004E5150">
              <w:rPr>
                <w:rFonts w:ascii="Arial" w:hAnsi="Arial" w:cs="Arial"/>
              </w:rPr>
              <w:br/>
            </w:r>
            <w:r w:rsidRPr="004E5150">
              <w:rPr>
                <w:rFonts w:ascii="Arial" w:hAnsi="Arial" w:cs="Arial"/>
              </w:rPr>
              <w:br/>
              <w:t>Info: Verbriefungsposition vorhanden?</w:t>
            </w:r>
          </w:p>
        </w:tc>
        <w:tc>
          <w:tcPr>
            <w:tcW w:w="2700" w:type="dxa"/>
            <w:tcBorders>
              <w:top w:val="nil"/>
              <w:left w:val="nil"/>
              <w:bottom w:val="single" w:sz="4" w:space="0" w:color="auto"/>
              <w:right w:val="single" w:sz="4" w:space="0" w:color="auto"/>
            </w:tcBorders>
            <w:shd w:val="clear" w:color="auto" w:fill="auto"/>
            <w:hideMark/>
          </w:tcPr>
          <w:p w14:paraId="0089E4E4" w14:textId="77777777" w:rsidR="004E5150" w:rsidRPr="004E5150" w:rsidRDefault="004E5150" w:rsidP="004E5150">
            <w:pPr>
              <w:jc w:val="left"/>
              <w:rPr>
                <w:rFonts w:ascii="Arial" w:hAnsi="Arial" w:cs="Arial"/>
              </w:rPr>
            </w:pPr>
            <w:r w:rsidRPr="004E5150">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451E9ED3" w14:textId="77777777" w:rsidR="004E5150" w:rsidRPr="004E5150" w:rsidRDefault="004E5150" w:rsidP="004E5150">
            <w:pPr>
              <w:jc w:val="right"/>
              <w:rPr>
                <w:rFonts w:ascii="Arial" w:hAnsi="Arial" w:cs="Arial"/>
              </w:rPr>
            </w:pPr>
            <w:r w:rsidRPr="004E5150">
              <w:rPr>
                <w:rFonts w:ascii="Arial" w:hAnsi="Arial" w:cs="Arial"/>
              </w:rPr>
              <w:t>2</w:t>
            </w:r>
          </w:p>
        </w:tc>
      </w:tr>
      <w:tr w:rsidR="004E5150" w:rsidRPr="004E5150" w14:paraId="1C45612A" w14:textId="77777777" w:rsidTr="004E5150">
        <w:trPr>
          <w:trHeight w:val="660"/>
        </w:trPr>
        <w:tc>
          <w:tcPr>
            <w:tcW w:w="4720" w:type="dxa"/>
            <w:vMerge/>
            <w:tcBorders>
              <w:top w:val="nil"/>
              <w:left w:val="single" w:sz="4" w:space="0" w:color="auto"/>
              <w:bottom w:val="single" w:sz="4" w:space="0" w:color="000000"/>
              <w:right w:val="single" w:sz="4" w:space="0" w:color="auto"/>
            </w:tcBorders>
            <w:vAlign w:val="center"/>
            <w:hideMark/>
          </w:tcPr>
          <w:p w14:paraId="5340A202" w14:textId="77777777" w:rsidR="004E5150" w:rsidRPr="004E5150" w:rsidRDefault="004E5150" w:rsidP="004E5150">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7193FE9D" w14:textId="77777777" w:rsidR="004E5150" w:rsidRPr="004E5150" w:rsidRDefault="004E5150" w:rsidP="004E5150">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559BCFB6" w14:textId="77777777" w:rsidR="004E5150" w:rsidRPr="004E5150" w:rsidRDefault="004E5150" w:rsidP="004E5150">
            <w:pPr>
              <w:jc w:val="left"/>
              <w:rPr>
                <w:rFonts w:ascii="Arial" w:hAnsi="Arial" w:cs="Arial"/>
              </w:rPr>
            </w:pPr>
            <w:r w:rsidRPr="004E5150">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557C4A90" w14:textId="77777777" w:rsidR="004E5150" w:rsidRPr="004E5150" w:rsidRDefault="004E5150" w:rsidP="004E5150">
            <w:pPr>
              <w:jc w:val="right"/>
              <w:rPr>
                <w:rFonts w:ascii="Arial" w:hAnsi="Arial" w:cs="Arial"/>
              </w:rPr>
            </w:pPr>
            <w:r w:rsidRPr="004E5150">
              <w:rPr>
                <w:rFonts w:ascii="Arial" w:hAnsi="Arial" w:cs="Arial"/>
              </w:rPr>
              <w:t>3</w:t>
            </w:r>
          </w:p>
        </w:tc>
      </w:tr>
      <w:tr w:rsidR="004E5150" w:rsidRPr="004E5150" w14:paraId="049320E0" w14:textId="77777777" w:rsidTr="004E5150">
        <w:trPr>
          <w:trHeight w:val="2295"/>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2CAD3C7C" w14:textId="77777777" w:rsidR="004E5150" w:rsidRPr="004E5150" w:rsidRDefault="004E5150" w:rsidP="004E5150">
            <w:pPr>
              <w:jc w:val="left"/>
              <w:rPr>
                <w:rFonts w:ascii="Arial" w:hAnsi="Arial" w:cs="Arial"/>
              </w:rPr>
            </w:pPr>
            <w:r w:rsidRPr="004E5150">
              <w:rPr>
                <w:rFonts w:ascii="Arial" w:hAnsi="Arial" w:cs="Arial"/>
              </w:rPr>
              <w:lastRenderedPageBreak/>
              <w:t>2</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0CF62BAE" w14:textId="77777777" w:rsidR="004E5150" w:rsidRPr="004E5150" w:rsidRDefault="004E5150" w:rsidP="004E5150">
            <w:pPr>
              <w:jc w:val="left"/>
              <w:rPr>
                <w:rFonts w:ascii="Arial" w:hAnsi="Arial" w:cs="Arial"/>
              </w:rPr>
            </w:pPr>
            <w:r w:rsidRPr="004E5150">
              <w:rPr>
                <w:rFonts w:ascii="Arial" w:hAnsi="Arial" w:cs="Arial"/>
              </w:rPr>
              <w:t>Prüfe folgende Bedingung:</w:t>
            </w:r>
            <w:r w:rsidRPr="004E5150">
              <w:rPr>
                <w:rFonts w:ascii="Arial" w:hAnsi="Arial" w:cs="Arial"/>
              </w:rPr>
              <w:br/>
            </w:r>
            <w:r w:rsidRPr="004E5150">
              <w:rPr>
                <w:rFonts w:ascii="Arial" w:hAnsi="Arial" w:cs="Arial"/>
              </w:rPr>
              <w:br/>
              <w:t>XX_RW_METH_IND != 'V'</w:t>
            </w:r>
            <w:r w:rsidRPr="004E5150">
              <w:rPr>
                <w:rFonts w:ascii="Arial" w:hAnsi="Arial" w:cs="Arial"/>
              </w:rPr>
              <w:br/>
            </w:r>
            <w:r w:rsidRPr="004E5150">
              <w:rPr>
                <w:rFonts w:ascii="Arial" w:hAnsi="Arial" w:cs="Arial"/>
              </w:rPr>
              <w:br/>
              <w:t>Info:</w:t>
            </w:r>
            <w:r w:rsidRPr="004E5150">
              <w:rPr>
                <w:rFonts w:ascii="Arial" w:hAnsi="Arial" w:cs="Arial"/>
              </w:rPr>
              <w:br/>
              <w:t>XX_RW_METH_IND = Risikogewichtsverfahren, mit dem das RW ermittelt wurde (V=Aufsichtliche Vorgabe bei Verstoß gegen § 18 KWG)</w:t>
            </w:r>
          </w:p>
        </w:tc>
        <w:tc>
          <w:tcPr>
            <w:tcW w:w="2700" w:type="dxa"/>
            <w:tcBorders>
              <w:top w:val="nil"/>
              <w:left w:val="nil"/>
              <w:bottom w:val="single" w:sz="4" w:space="0" w:color="auto"/>
              <w:right w:val="single" w:sz="4" w:space="0" w:color="auto"/>
            </w:tcBorders>
            <w:shd w:val="clear" w:color="auto" w:fill="auto"/>
            <w:hideMark/>
          </w:tcPr>
          <w:p w14:paraId="5AF66263" w14:textId="77777777" w:rsidR="004E5150" w:rsidRPr="004E5150" w:rsidRDefault="004E5150" w:rsidP="004E5150">
            <w:pPr>
              <w:jc w:val="left"/>
              <w:rPr>
                <w:rFonts w:ascii="Arial" w:hAnsi="Arial" w:cs="Arial"/>
              </w:rPr>
            </w:pPr>
            <w:r w:rsidRPr="004E5150">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3929684D" w14:textId="77777777" w:rsidR="004E5150" w:rsidRPr="004E5150" w:rsidRDefault="004E5150" w:rsidP="004E5150">
            <w:pPr>
              <w:jc w:val="right"/>
              <w:rPr>
                <w:rFonts w:ascii="Arial" w:hAnsi="Arial" w:cs="Arial"/>
              </w:rPr>
            </w:pPr>
            <w:r w:rsidRPr="004E5150">
              <w:rPr>
                <w:rFonts w:ascii="Arial" w:hAnsi="Arial" w:cs="Arial"/>
              </w:rPr>
              <w:t>7</w:t>
            </w:r>
          </w:p>
        </w:tc>
      </w:tr>
      <w:tr w:rsidR="004E5150" w:rsidRPr="004E5150" w14:paraId="7ADBDBF7" w14:textId="77777777" w:rsidTr="004E5150">
        <w:trPr>
          <w:trHeight w:val="300"/>
        </w:trPr>
        <w:tc>
          <w:tcPr>
            <w:tcW w:w="4720" w:type="dxa"/>
            <w:vMerge/>
            <w:tcBorders>
              <w:top w:val="nil"/>
              <w:left w:val="single" w:sz="4" w:space="0" w:color="auto"/>
              <w:bottom w:val="single" w:sz="4" w:space="0" w:color="000000"/>
              <w:right w:val="single" w:sz="4" w:space="0" w:color="auto"/>
            </w:tcBorders>
            <w:vAlign w:val="center"/>
            <w:hideMark/>
          </w:tcPr>
          <w:p w14:paraId="1B60EF1E" w14:textId="77777777" w:rsidR="004E5150" w:rsidRPr="004E5150" w:rsidRDefault="004E5150" w:rsidP="004E5150">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70C21F26" w14:textId="77777777" w:rsidR="004E5150" w:rsidRPr="004E5150" w:rsidRDefault="004E5150" w:rsidP="004E5150">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6231D90F" w14:textId="77777777" w:rsidR="004E5150" w:rsidRPr="004E5150" w:rsidRDefault="004E5150" w:rsidP="004E5150">
            <w:pPr>
              <w:jc w:val="left"/>
              <w:rPr>
                <w:rFonts w:ascii="Arial" w:hAnsi="Arial" w:cs="Arial"/>
              </w:rPr>
            </w:pPr>
            <w:r w:rsidRPr="004E5150">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2D60EFCA" w14:textId="77777777" w:rsidR="004E5150" w:rsidRPr="004E5150" w:rsidRDefault="004E5150" w:rsidP="004E5150">
            <w:pPr>
              <w:jc w:val="right"/>
              <w:rPr>
                <w:rFonts w:ascii="Arial" w:hAnsi="Arial" w:cs="Arial"/>
              </w:rPr>
            </w:pPr>
            <w:r w:rsidRPr="004E5150">
              <w:rPr>
                <w:rFonts w:ascii="Arial" w:hAnsi="Arial" w:cs="Arial"/>
              </w:rPr>
              <w:t>8</w:t>
            </w:r>
          </w:p>
        </w:tc>
      </w:tr>
      <w:tr w:rsidR="004E5150" w:rsidRPr="004E5150" w14:paraId="4143C0C4" w14:textId="77777777" w:rsidTr="004E5150">
        <w:trPr>
          <w:trHeight w:val="1020"/>
        </w:trPr>
        <w:tc>
          <w:tcPr>
            <w:tcW w:w="4720" w:type="dxa"/>
            <w:tcBorders>
              <w:top w:val="nil"/>
              <w:left w:val="single" w:sz="4" w:space="0" w:color="auto"/>
              <w:bottom w:val="single" w:sz="4" w:space="0" w:color="auto"/>
              <w:right w:val="single" w:sz="4" w:space="0" w:color="auto"/>
            </w:tcBorders>
            <w:shd w:val="clear" w:color="auto" w:fill="auto"/>
            <w:noWrap/>
            <w:hideMark/>
          </w:tcPr>
          <w:p w14:paraId="5F928CC9" w14:textId="77777777" w:rsidR="004E5150" w:rsidRPr="004E5150" w:rsidRDefault="004E5150" w:rsidP="004E5150">
            <w:pPr>
              <w:jc w:val="left"/>
              <w:rPr>
                <w:rFonts w:ascii="Calibri" w:hAnsi="Calibri" w:cs="Calibri"/>
                <w:sz w:val="22"/>
                <w:szCs w:val="22"/>
              </w:rPr>
            </w:pPr>
            <w:r w:rsidRPr="004E5150">
              <w:rPr>
                <w:rFonts w:ascii="Calibri" w:hAnsi="Calibri" w:cs="Calibri"/>
                <w:sz w:val="22"/>
                <w:szCs w:val="22"/>
              </w:rPr>
              <w:t>3</w:t>
            </w:r>
          </w:p>
        </w:tc>
        <w:tc>
          <w:tcPr>
            <w:tcW w:w="4400" w:type="dxa"/>
            <w:tcBorders>
              <w:top w:val="nil"/>
              <w:left w:val="nil"/>
              <w:bottom w:val="single" w:sz="4" w:space="0" w:color="auto"/>
              <w:right w:val="single" w:sz="4" w:space="0" w:color="auto"/>
            </w:tcBorders>
            <w:shd w:val="clear" w:color="auto" w:fill="auto"/>
            <w:hideMark/>
          </w:tcPr>
          <w:p w14:paraId="142FF72E" w14:textId="77777777" w:rsidR="004E5150" w:rsidRPr="004E5150" w:rsidRDefault="004E5150" w:rsidP="004E5150">
            <w:pPr>
              <w:jc w:val="left"/>
              <w:rPr>
                <w:rFonts w:ascii="Arial" w:hAnsi="Arial" w:cs="Arial"/>
              </w:rPr>
            </w:pPr>
            <w:r w:rsidRPr="004E5150">
              <w:rPr>
                <w:rFonts w:ascii="Arial" w:hAnsi="Arial" w:cs="Arial"/>
              </w:rPr>
              <w:t>Ermittle folgendes Ergebnis:</w:t>
            </w:r>
            <w:r w:rsidRPr="004E5150">
              <w:rPr>
                <w:rFonts w:ascii="Arial" w:hAnsi="Arial" w:cs="Arial"/>
              </w:rPr>
              <w:br/>
            </w:r>
            <w:r w:rsidRPr="004E5150">
              <w:rPr>
                <w:rFonts w:ascii="Arial" w:hAnsi="Arial" w:cs="Arial"/>
              </w:rPr>
              <w:br/>
              <w:t>VAR_C226 = NVL(XX_CRA_CR_EXCL_CLA, 0) - NVL(XX_D2_CR_CLA, 0)</w:t>
            </w:r>
          </w:p>
        </w:tc>
        <w:tc>
          <w:tcPr>
            <w:tcW w:w="2700" w:type="dxa"/>
            <w:tcBorders>
              <w:top w:val="nil"/>
              <w:left w:val="nil"/>
              <w:bottom w:val="single" w:sz="4" w:space="0" w:color="auto"/>
              <w:right w:val="single" w:sz="4" w:space="0" w:color="auto"/>
            </w:tcBorders>
            <w:shd w:val="clear" w:color="auto" w:fill="auto"/>
            <w:hideMark/>
          </w:tcPr>
          <w:p w14:paraId="0F2A525E" w14:textId="77777777" w:rsidR="004E5150" w:rsidRPr="004E5150" w:rsidRDefault="004E5150" w:rsidP="004E5150">
            <w:pPr>
              <w:jc w:val="left"/>
              <w:rPr>
                <w:rFonts w:ascii="Arial" w:hAnsi="Arial" w:cs="Arial"/>
              </w:rPr>
            </w:pPr>
            <w:r w:rsidRPr="004E5150">
              <w:rPr>
                <w:rFonts w:ascii="Arial" w:hAnsi="Arial" w:cs="Arial"/>
              </w:rPr>
              <w:t>VAR_C226 ist befüllt.</w:t>
            </w:r>
          </w:p>
        </w:tc>
        <w:tc>
          <w:tcPr>
            <w:tcW w:w="1840" w:type="dxa"/>
            <w:tcBorders>
              <w:top w:val="nil"/>
              <w:left w:val="nil"/>
              <w:bottom w:val="single" w:sz="4" w:space="0" w:color="auto"/>
              <w:right w:val="single" w:sz="4" w:space="0" w:color="auto"/>
            </w:tcBorders>
            <w:shd w:val="clear" w:color="auto" w:fill="auto"/>
            <w:hideMark/>
          </w:tcPr>
          <w:p w14:paraId="65A68B88" w14:textId="77777777" w:rsidR="004E5150" w:rsidRPr="004E5150" w:rsidRDefault="004E5150" w:rsidP="004E5150">
            <w:pPr>
              <w:jc w:val="right"/>
              <w:rPr>
                <w:rFonts w:ascii="Arial" w:hAnsi="Arial" w:cs="Arial"/>
              </w:rPr>
            </w:pPr>
            <w:r w:rsidRPr="004E5150">
              <w:rPr>
                <w:rFonts w:ascii="Arial" w:hAnsi="Arial" w:cs="Arial"/>
              </w:rPr>
              <w:t>4</w:t>
            </w:r>
          </w:p>
        </w:tc>
      </w:tr>
      <w:tr w:rsidR="004E5150" w:rsidRPr="004E5150" w14:paraId="36686231" w14:textId="77777777" w:rsidTr="004E5150">
        <w:trPr>
          <w:trHeight w:val="30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5F46E94E" w14:textId="77777777" w:rsidR="004E5150" w:rsidRPr="004E5150" w:rsidRDefault="004E5150" w:rsidP="004E5150">
            <w:pPr>
              <w:jc w:val="left"/>
              <w:rPr>
                <w:rFonts w:ascii="Arial" w:hAnsi="Arial" w:cs="Arial"/>
              </w:rPr>
            </w:pPr>
            <w:r w:rsidRPr="004E5150">
              <w:rPr>
                <w:rFonts w:ascii="Arial" w:hAnsi="Arial" w:cs="Arial"/>
              </w:rPr>
              <w:t>4</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3E7147D4" w14:textId="77777777" w:rsidR="004E5150" w:rsidRPr="004E5150" w:rsidRDefault="004E5150" w:rsidP="004E5150">
            <w:pPr>
              <w:jc w:val="left"/>
              <w:rPr>
                <w:rFonts w:ascii="Arial" w:hAnsi="Arial" w:cs="Arial"/>
              </w:rPr>
            </w:pPr>
            <w:r w:rsidRPr="004E5150">
              <w:rPr>
                <w:rFonts w:ascii="Arial" w:hAnsi="Arial" w:cs="Arial"/>
              </w:rPr>
              <w:t>Prüfe folgende Bedingung:</w:t>
            </w:r>
            <w:r w:rsidRPr="004E5150">
              <w:rPr>
                <w:rFonts w:ascii="Arial" w:hAnsi="Arial" w:cs="Arial"/>
              </w:rPr>
              <w:br/>
            </w:r>
            <w:r w:rsidRPr="004E5150">
              <w:rPr>
                <w:rFonts w:ascii="Arial" w:hAnsi="Arial" w:cs="Arial"/>
              </w:rPr>
              <w:br/>
              <w:t>VAR_C226</w:t>
            </w:r>
            <w:r w:rsidR="009825E7">
              <w:rPr>
                <w:rFonts w:ascii="Arial" w:hAnsi="Arial" w:cs="Arial"/>
              </w:rPr>
              <w:t xml:space="preserve"> [IFRS]</w:t>
            </w:r>
            <w:r w:rsidRPr="004E5150">
              <w:rPr>
                <w:rFonts w:ascii="Arial" w:hAnsi="Arial" w:cs="Arial"/>
              </w:rPr>
              <w:t xml:space="preserve"> &gt;= C215</w:t>
            </w:r>
            <w:r w:rsidR="009825E7">
              <w:rPr>
                <w:rFonts w:ascii="Arial" w:hAnsi="Arial" w:cs="Arial"/>
              </w:rPr>
              <w:t>[IFRS]</w:t>
            </w:r>
            <w:r w:rsidRPr="004E5150">
              <w:rPr>
                <w:rFonts w:ascii="Arial" w:hAnsi="Arial" w:cs="Arial"/>
              </w:rPr>
              <w:t xml:space="preserve"> + C223</w:t>
            </w:r>
            <w:r w:rsidR="009825E7">
              <w:rPr>
                <w:rFonts w:ascii="Arial" w:hAnsi="Arial" w:cs="Arial"/>
              </w:rPr>
              <w:t xml:space="preserve"> [IFRS OWF/LR]</w:t>
            </w:r>
            <w:r w:rsidRPr="004E5150">
              <w:rPr>
                <w:rFonts w:ascii="Arial" w:hAnsi="Arial" w:cs="Arial"/>
              </w:rPr>
              <w:t xml:space="preserve"> - C224</w:t>
            </w:r>
            <w:r w:rsidR="009825E7">
              <w:rPr>
                <w:rFonts w:ascii="Arial" w:hAnsi="Arial" w:cs="Arial"/>
              </w:rPr>
              <w:t xml:space="preserve"> [IFRS]</w:t>
            </w:r>
            <w:r w:rsidRPr="004E5150">
              <w:rPr>
                <w:rFonts w:ascii="Arial" w:hAnsi="Arial" w:cs="Arial"/>
              </w:rPr>
              <w:br/>
            </w:r>
            <w:r w:rsidRPr="004E5150">
              <w:rPr>
                <w:rFonts w:ascii="Arial" w:hAnsi="Arial" w:cs="Arial"/>
              </w:rPr>
              <w:br/>
              <w:t>Info: Risikovorsorge &gt; BMG</w:t>
            </w:r>
            <w:r w:rsidRPr="004E5150">
              <w:rPr>
                <w:rFonts w:ascii="Arial" w:hAnsi="Arial" w:cs="Arial"/>
              </w:rPr>
              <w:br/>
              <w:t>C215 = Buchwert</w:t>
            </w:r>
            <w:r w:rsidRPr="004E5150">
              <w:rPr>
                <w:rFonts w:ascii="Arial" w:hAnsi="Arial" w:cs="Arial"/>
              </w:rPr>
              <w:br/>
              <w:t>C223 = Anteilige Zinsen</w:t>
            </w:r>
            <w:r w:rsidRPr="004E5150">
              <w:rPr>
                <w:rFonts w:ascii="Arial" w:hAnsi="Arial" w:cs="Arial"/>
              </w:rPr>
              <w:br/>
              <w:t>C224 = Anteilige Gebühren</w:t>
            </w:r>
          </w:p>
        </w:tc>
        <w:tc>
          <w:tcPr>
            <w:tcW w:w="2700" w:type="dxa"/>
            <w:tcBorders>
              <w:top w:val="nil"/>
              <w:left w:val="nil"/>
              <w:bottom w:val="single" w:sz="4" w:space="0" w:color="auto"/>
              <w:right w:val="single" w:sz="4" w:space="0" w:color="auto"/>
            </w:tcBorders>
            <w:shd w:val="clear" w:color="auto" w:fill="auto"/>
            <w:hideMark/>
          </w:tcPr>
          <w:p w14:paraId="1ADD5879" w14:textId="77777777" w:rsidR="004E5150" w:rsidRPr="004E5150" w:rsidRDefault="004E5150" w:rsidP="004E5150">
            <w:pPr>
              <w:jc w:val="left"/>
              <w:rPr>
                <w:rFonts w:ascii="Arial" w:hAnsi="Arial" w:cs="Arial"/>
              </w:rPr>
            </w:pPr>
            <w:r w:rsidRPr="004E5150">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3897E63C" w14:textId="77777777" w:rsidR="004E5150" w:rsidRPr="004E5150" w:rsidRDefault="004E5150" w:rsidP="004E5150">
            <w:pPr>
              <w:jc w:val="right"/>
              <w:rPr>
                <w:rFonts w:ascii="Arial" w:hAnsi="Arial" w:cs="Arial"/>
              </w:rPr>
            </w:pPr>
            <w:r w:rsidRPr="004E5150">
              <w:rPr>
                <w:rFonts w:ascii="Arial" w:hAnsi="Arial" w:cs="Arial"/>
              </w:rPr>
              <w:t>5</w:t>
            </w:r>
          </w:p>
        </w:tc>
      </w:tr>
      <w:tr w:rsidR="004E5150" w:rsidRPr="004E5150" w14:paraId="5C0FBB36" w14:textId="77777777" w:rsidTr="004E5150">
        <w:trPr>
          <w:trHeight w:val="1815"/>
        </w:trPr>
        <w:tc>
          <w:tcPr>
            <w:tcW w:w="4720" w:type="dxa"/>
            <w:vMerge/>
            <w:tcBorders>
              <w:top w:val="nil"/>
              <w:left w:val="single" w:sz="4" w:space="0" w:color="auto"/>
              <w:bottom w:val="single" w:sz="4" w:space="0" w:color="000000"/>
              <w:right w:val="single" w:sz="4" w:space="0" w:color="auto"/>
            </w:tcBorders>
            <w:vAlign w:val="center"/>
            <w:hideMark/>
          </w:tcPr>
          <w:p w14:paraId="5D8BB5D6" w14:textId="77777777" w:rsidR="004E5150" w:rsidRPr="004E5150" w:rsidRDefault="004E5150" w:rsidP="004E5150">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53CBA9E2" w14:textId="77777777" w:rsidR="004E5150" w:rsidRPr="004E5150" w:rsidRDefault="004E5150" w:rsidP="004E5150">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47412675" w14:textId="77777777" w:rsidR="004E5150" w:rsidRPr="004E5150" w:rsidRDefault="004E5150" w:rsidP="004E5150">
            <w:pPr>
              <w:jc w:val="left"/>
              <w:rPr>
                <w:rFonts w:ascii="Arial" w:hAnsi="Arial" w:cs="Arial"/>
              </w:rPr>
            </w:pPr>
            <w:r w:rsidRPr="004E5150">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296D2ACD" w14:textId="77777777" w:rsidR="004E5150" w:rsidRPr="004E5150" w:rsidRDefault="004E5150" w:rsidP="004E5150">
            <w:pPr>
              <w:jc w:val="right"/>
              <w:rPr>
                <w:rFonts w:ascii="Arial" w:hAnsi="Arial" w:cs="Arial"/>
              </w:rPr>
            </w:pPr>
            <w:r w:rsidRPr="004E5150">
              <w:rPr>
                <w:rFonts w:ascii="Arial" w:hAnsi="Arial" w:cs="Arial"/>
              </w:rPr>
              <w:t>6</w:t>
            </w:r>
          </w:p>
        </w:tc>
      </w:tr>
      <w:tr w:rsidR="004E5150" w:rsidRPr="004E5150" w14:paraId="187F955C" w14:textId="77777777" w:rsidTr="004E5150">
        <w:trPr>
          <w:trHeight w:val="510"/>
        </w:trPr>
        <w:tc>
          <w:tcPr>
            <w:tcW w:w="4720" w:type="dxa"/>
            <w:tcBorders>
              <w:top w:val="nil"/>
              <w:left w:val="single" w:sz="4" w:space="0" w:color="auto"/>
              <w:bottom w:val="single" w:sz="4" w:space="0" w:color="auto"/>
              <w:right w:val="single" w:sz="4" w:space="0" w:color="auto"/>
            </w:tcBorders>
            <w:shd w:val="clear" w:color="auto" w:fill="auto"/>
            <w:hideMark/>
          </w:tcPr>
          <w:p w14:paraId="628DDE0F" w14:textId="77777777" w:rsidR="004E5150" w:rsidRPr="004E5150" w:rsidRDefault="004E5150" w:rsidP="004E5150">
            <w:pPr>
              <w:jc w:val="left"/>
              <w:rPr>
                <w:rFonts w:ascii="Arial" w:hAnsi="Arial" w:cs="Arial"/>
              </w:rPr>
            </w:pPr>
            <w:r w:rsidRPr="004E5150">
              <w:rPr>
                <w:rFonts w:ascii="Arial" w:hAnsi="Arial" w:cs="Arial"/>
              </w:rPr>
              <w:t>5</w:t>
            </w:r>
          </w:p>
        </w:tc>
        <w:tc>
          <w:tcPr>
            <w:tcW w:w="4400" w:type="dxa"/>
            <w:tcBorders>
              <w:top w:val="nil"/>
              <w:left w:val="nil"/>
              <w:bottom w:val="single" w:sz="4" w:space="0" w:color="auto"/>
              <w:right w:val="single" w:sz="4" w:space="0" w:color="auto"/>
            </w:tcBorders>
            <w:shd w:val="clear" w:color="auto" w:fill="auto"/>
            <w:hideMark/>
          </w:tcPr>
          <w:p w14:paraId="778CBE50" w14:textId="77777777" w:rsidR="004E5150" w:rsidRPr="004E5150" w:rsidRDefault="004E5150" w:rsidP="004E5150">
            <w:pPr>
              <w:jc w:val="left"/>
              <w:rPr>
                <w:rFonts w:ascii="Arial" w:hAnsi="Arial" w:cs="Arial"/>
              </w:rPr>
            </w:pPr>
            <w:r w:rsidRPr="004E5150">
              <w:rPr>
                <w:rFonts w:ascii="Arial" w:hAnsi="Arial" w:cs="Arial"/>
              </w:rPr>
              <w:t xml:space="preserve">Ermittle das Zielfeld: </w:t>
            </w:r>
            <w:r w:rsidRPr="004E5150">
              <w:rPr>
                <w:rFonts w:ascii="Arial" w:hAnsi="Arial" w:cs="Arial"/>
              </w:rPr>
              <w:br/>
              <w:t>C226 = C215</w:t>
            </w:r>
            <w:r w:rsidR="009825E7">
              <w:rPr>
                <w:rFonts w:ascii="Arial" w:hAnsi="Arial" w:cs="Arial"/>
              </w:rPr>
              <w:t xml:space="preserve"> [IFRS]</w:t>
            </w:r>
            <w:r w:rsidRPr="004E5150">
              <w:rPr>
                <w:rFonts w:ascii="Arial" w:hAnsi="Arial" w:cs="Arial"/>
              </w:rPr>
              <w:t xml:space="preserve"> + C223</w:t>
            </w:r>
            <w:r w:rsidR="009825E7">
              <w:rPr>
                <w:rFonts w:ascii="Arial" w:hAnsi="Arial" w:cs="Arial"/>
              </w:rPr>
              <w:t xml:space="preserve"> [IFRS OWF/LR]</w:t>
            </w:r>
            <w:r w:rsidRPr="004E5150">
              <w:rPr>
                <w:rFonts w:ascii="Arial" w:hAnsi="Arial" w:cs="Arial"/>
              </w:rPr>
              <w:t xml:space="preserve"> </w:t>
            </w:r>
            <w:r w:rsidR="009825E7">
              <w:rPr>
                <w:rFonts w:ascii="Arial" w:hAnsi="Arial" w:cs="Arial"/>
              </w:rPr>
              <w:t>–</w:t>
            </w:r>
            <w:r w:rsidRPr="004E5150">
              <w:rPr>
                <w:rFonts w:ascii="Arial" w:hAnsi="Arial" w:cs="Arial"/>
              </w:rPr>
              <w:t xml:space="preserve"> C224</w:t>
            </w:r>
            <w:r w:rsidR="009825E7">
              <w:rPr>
                <w:rFonts w:ascii="Arial" w:hAnsi="Arial" w:cs="Arial"/>
              </w:rPr>
              <w:t xml:space="preserve"> [IFRS]</w:t>
            </w:r>
          </w:p>
        </w:tc>
        <w:tc>
          <w:tcPr>
            <w:tcW w:w="2700" w:type="dxa"/>
            <w:tcBorders>
              <w:top w:val="nil"/>
              <w:left w:val="nil"/>
              <w:bottom w:val="single" w:sz="4" w:space="0" w:color="auto"/>
              <w:right w:val="single" w:sz="4" w:space="0" w:color="auto"/>
            </w:tcBorders>
            <w:shd w:val="clear" w:color="auto" w:fill="auto"/>
            <w:hideMark/>
          </w:tcPr>
          <w:p w14:paraId="6D6DED3C"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2D32FF79" w14:textId="77777777" w:rsidR="004E5150" w:rsidRPr="004E5150" w:rsidRDefault="004E5150" w:rsidP="004E5150">
            <w:pPr>
              <w:jc w:val="right"/>
              <w:rPr>
                <w:rFonts w:ascii="Arial" w:hAnsi="Arial" w:cs="Arial"/>
              </w:rPr>
            </w:pPr>
            <w:r w:rsidRPr="004E5150">
              <w:rPr>
                <w:rFonts w:ascii="Arial" w:hAnsi="Arial" w:cs="Arial"/>
              </w:rPr>
              <w:t>ENDE</w:t>
            </w:r>
          </w:p>
        </w:tc>
      </w:tr>
      <w:tr w:rsidR="004E5150" w:rsidRPr="004E5150" w14:paraId="4ABC236A" w14:textId="77777777" w:rsidTr="004E5150">
        <w:trPr>
          <w:trHeight w:val="510"/>
        </w:trPr>
        <w:tc>
          <w:tcPr>
            <w:tcW w:w="4720" w:type="dxa"/>
            <w:tcBorders>
              <w:top w:val="nil"/>
              <w:left w:val="single" w:sz="4" w:space="0" w:color="auto"/>
              <w:bottom w:val="single" w:sz="4" w:space="0" w:color="auto"/>
              <w:right w:val="single" w:sz="4" w:space="0" w:color="auto"/>
            </w:tcBorders>
            <w:shd w:val="clear" w:color="auto" w:fill="auto"/>
            <w:hideMark/>
          </w:tcPr>
          <w:p w14:paraId="71919A13" w14:textId="77777777" w:rsidR="004E5150" w:rsidRPr="004E5150" w:rsidRDefault="004E5150" w:rsidP="004E5150">
            <w:pPr>
              <w:jc w:val="left"/>
              <w:rPr>
                <w:rFonts w:ascii="Arial" w:hAnsi="Arial" w:cs="Arial"/>
              </w:rPr>
            </w:pPr>
            <w:r w:rsidRPr="004E5150">
              <w:rPr>
                <w:rFonts w:ascii="Arial" w:hAnsi="Arial" w:cs="Arial"/>
              </w:rPr>
              <w:t>6</w:t>
            </w:r>
          </w:p>
        </w:tc>
        <w:tc>
          <w:tcPr>
            <w:tcW w:w="4400" w:type="dxa"/>
            <w:tcBorders>
              <w:top w:val="nil"/>
              <w:left w:val="nil"/>
              <w:bottom w:val="single" w:sz="4" w:space="0" w:color="auto"/>
              <w:right w:val="single" w:sz="4" w:space="0" w:color="auto"/>
            </w:tcBorders>
            <w:shd w:val="clear" w:color="auto" w:fill="auto"/>
            <w:hideMark/>
          </w:tcPr>
          <w:p w14:paraId="79D0B8D2" w14:textId="77777777" w:rsidR="004E5150" w:rsidRPr="004E5150" w:rsidRDefault="004E5150" w:rsidP="004E5150">
            <w:pPr>
              <w:jc w:val="left"/>
              <w:rPr>
                <w:rFonts w:ascii="Arial" w:hAnsi="Arial" w:cs="Arial"/>
              </w:rPr>
            </w:pPr>
            <w:r w:rsidRPr="004E5150">
              <w:rPr>
                <w:rFonts w:ascii="Arial" w:hAnsi="Arial" w:cs="Arial"/>
              </w:rPr>
              <w:t>Ermittle das Zielfeld: C226 = round(VAR_C226,3)</w:t>
            </w:r>
          </w:p>
        </w:tc>
        <w:tc>
          <w:tcPr>
            <w:tcW w:w="2700" w:type="dxa"/>
            <w:tcBorders>
              <w:top w:val="nil"/>
              <w:left w:val="nil"/>
              <w:bottom w:val="single" w:sz="4" w:space="0" w:color="auto"/>
              <w:right w:val="single" w:sz="4" w:space="0" w:color="auto"/>
            </w:tcBorders>
            <w:shd w:val="clear" w:color="auto" w:fill="auto"/>
            <w:hideMark/>
          </w:tcPr>
          <w:p w14:paraId="574F3C1C"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15C1E6B3" w14:textId="77777777" w:rsidR="004E5150" w:rsidRPr="004E5150" w:rsidRDefault="004E5150" w:rsidP="004E5150">
            <w:pPr>
              <w:jc w:val="right"/>
              <w:rPr>
                <w:rFonts w:ascii="Arial" w:hAnsi="Arial" w:cs="Arial"/>
              </w:rPr>
            </w:pPr>
            <w:r w:rsidRPr="004E5150">
              <w:rPr>
                <w:rFonts w:ascii="Arial" w:hAnsi="Arial" w:cs="Arial"/>
              </w:rPr>
              <w:t>ENDE</w:t>
            </w:r>
          </w:p>
        </w:tc>
      </w:tr>
      <w:tr w:rsidR="004E5150" w:rsidRPr="004E5150" w14:paraId="24B5AED0" w14:textId="77777777" w:rsidTr="004E5150">
        <w:trPr>
          <w:trHeight w:val="300"/>
        </w:trPr>
        <w:tc>
          <w:tcPr>
            <w:tcW w:w="4720" w:type="dxa"/>
            <w:tcBorders>
              <w:top w:val="nil"/>
              <w:left w:val="single" w:sz="4" w:space="0" w:color="auto"/>
              <w:bottom w:val="single" w:sz="4" w:space="0" w:color="auto"/>
              <w:right w:val="single" w:sz="4" w:space="0" w:color="auto"/>
            </w:tcBorders>
            <w:shd w:val="clear" w:color="auto" w:fill="auto"/>
            <w:hideMark/>
          </w:tcPr>
          <w:p w14:paraId="2EA770CD" w14:textId="77777777" w:rsidR="004E5150" w:rsidRPr="004E5150" w:rsidRDefault="004E5150" w:rsidP="004E5150">
            <w:pPr>
              <w:jc w:val="left"/>
              <w:rPr>
                <w:rFonts w:ascii="Arial" w:hAnsi="Arial" w:cs="Arial"/>
              </w:rPr>
            </w:pPr>
            <w:r w:rsidRPr="004E5150">
              <w:rPr>
                <w:rFonts w:ascii="Arial" w:hAnsi="Arial" w:cs="Arial"/>
              </w:rPr>
              <w:t>7</w:t>
            </w:r>
          </w:p>
        </w:tc>
        <w:tc>
          <w:tcPr>
            <w:tcW w:w="4400" w:type="dxa"/>
            <w:tcBorders>
              <w:top w:val="nil"/>
              <w:left w:val="nil"/>
              <w:bottom w:val="single" w:sz="4" w:space="0" w:color="auto"/>
              <w:right w:val="single" w:sz="4" w:space="0" w:color="auto"/>
            </w:tcBorders>
            <w:shd w:val="clear" w:color="auto" w:fill="auto"/>
            <w:hideMark/>
          </w:tcPr>
          <w:p w14:paraId="689F3366" w14:textId="77777777" w:rsidR="004E5150" w:rsidRPr="00267425" w:rsidRDefault="004E5150" w:rsidP="004E5150">
            <w:pPr>
              <w:jc w:val="left"/>
              <w:rPr>
                <w:rFonts w:ascii="Arial" w:hAnsi="Arial" w:cs="Arial"/>
                <w:lang w:val="es-ES"/>
              </w:rPr>
            </w:pPr>
            <w:r w:rsidRPr="00267425">
              <w:rPr>
                <w:rFonts w:ascii="Arial" w:hAnsi="Arial" w:cs="Arial"/>
                <w:lang w:val="es-ES"/>
              </w:rPr>
              <w:t>C226 = XX_ABS_LLP_CLA</w:t>
            </w:r>
          </w:p>
        </w:tc>
        <w:tc>
          <w:tcPr>
            <w:tcW w:w="2700" w:type="dxa"/>
            <w:tcBorders>
              <w:top w:val="nil"/>
              <w:left w:val="nil"/>
              <w:bottom w:val="single" w:sz="4" w:space="0" w:color="auto"/>
              <w:right w:val="single" w:sz="4" w:space="0" w:color="auto"/>
            </w:tcBorders>
            <w:shd w:val="clear" w:color="auto" w:fill="auto"/>
            <w:hideMark/>
          </w:tcPr>
          <w:p w14:paraId="3E83C278"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5FC85D71" w14:textId="77777777" w:rsidR="004E5150" w:rsidRPr="004E5150" w:rsidRDefault="004E5150" w:rsidP="004E5150">
            <w:pPr>
              <w:jc w:val="right"/>
              <w:rPr>
                <w:rFonts w:ascii="Arial" w:hAnsi="Arial" w:cs="Arial"/>
              </w:rPr>
            </w:pPr>
            <w:r w:rsidRPr="004E5150">
              <w:rPr>
                <w:rFonts w:ascii="Arial" w:hAnsi="Arial" w:cs="Arial"/>
              </w:rPr>
              <w:t>ENDE</w:t>
            </w:r>
          </w:p>
        </w:tc>
      </w:tr>
      <w:tr w:rsidR="004E5150" w:rsidRPr="004E5150" w14:paraId="67C056F7" w14:textId="77777777" w:rsidTr="004E5150">
        <w:trPr>
          <w:trHeight w:val="300"/>
        </w:trPr>
        <w:tc>
          <w:tcPr>
            <w:tcW w:w="4720" w:type="dxa"/>
            <w:tcBorders>
              <w:top w:val="nil"/>
              <w:left w:val="single" w:sz="4" w:space="0" w:color="auto"/>
              <w:bottom w:val="single" w:sz="4" w:space="0" w:color="auto"/>
              <w:right w:val="single" w:sz="4" w:space="0" w:color="auto"/>
            </w:tcBorders>
            <w:shd w:val="clear" w:color="auto" w:fill="auto"/>
            <w:hideMark/>
          </w:tcPr>
          <w:p w14:paraId="69003794" w14:textId="77777777" w:rsidR="004E5150" w:rsidRPr="004E5150" w:rsidRDefault="004E5150" w:rsidP="004E5150">
            <w:pPr>
              <w:jc w:val="left"/>
              <w:rPr>
                <w:rFonts w:ascii="Arial" w:hAnsi="Arial" w:cs="Arial"/>
              </w:rPr>
            </w:pPr>
            <w:r w:rsidRPr="004E5150">
              <w:rPr>
                <w:rFonts w:ascii="Arial" w:hAnsi="Arial" w:cs="Arial"/>
              </w:rPr>
              <w:lastRenderedPageBreak/>
              <w:t>8</w:t>
            </w:r>
          </w:p>
        </w:tc>
        <w:tc>
          <w:tcPr>
            <w:tcW w:w="4400" w:type="dxa"/>
            <w:tcBorders>
              <w:top w:val="nil"/>
              <w:left w:val="nil"/>
              <w:bottom w:val="single" w:sz="4" w:space="0" w:color="auto"/>
              <w:right w:val="single" w:sz="4" w:space="0" w:color="auto"/>
            </w:tcBorders>
            <w:shd w:val="clear" w:color="auto" w:fill="auto"/>
            <w:hideMark/>
          </w:tcPr>
          <w:p w14:paraId="486116AF" w14:textId="77777777" w:rsidR="004E5150" w:rsidRPr="004E5150" w:rsidRDefault="004E5150" w:rsidP="004E5150">
            <w:pPr>
              <w:jc w:val="left"/>
              <w:rPr>
                <w:rFonts w:ascii="Arial" w:hAnsi="Arial" w:cs="Arial"/>
              </w:rPr>
            </w:pPr>
            <w:r w:rsidRPr="004E5150">
              <w:rPr>
                <w:rFonts w:ascii="Arial" w:hAnsi="Arial" w:cs="Arial"/>
              </w:rPr>
              <w:t>C226 = 0</w:t>
            </w:r>
          </w:p>
        </w:tc>
        <w:tc>
          <w:tcPr>
            <w:tcW w:w="2700" w:type="dxa"/>
            <w:tcBorders>
              <w:top w:val="nil"/>
              <w:left w:val="nil"/>
              <w:bottom w:val="single" w:sz="4" w:space="0" w:color="auto"/>
              <w:right w:val="single" w:sz="4" w:space="0" w:color="auto"/>
            </w:tcBorders>
            <w:shd w:val="clear" w:color="auto" w:fill="auto"/>
            <w:hideMark/>
          </w:tcPr>
          <w:p w14:paraId="4FB02352"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3347E246" w14:textId="77777777" w:rsidR="004E5150" w:rsidRPr="004E5150" w:rsidRDefault="004E5150" w:rsidP="004E5150">
            <w:pPr>
              <w:jc w:val="right"/>
              <w:rPr>
                <w:rFonts w:ascii="Arial" w:hAnsi="Arial" w:cs="Arial"/>
              </w:rPr>
            </w:pPr>
            <w:r w:rsidRPr="004E5150">
              <w:rPr>
                <w:rFonts w:ascii="Arial" w:hAnsi="Arial" w:cs="Arial"/>
              </w:rPr>
              <w:t>ENDE</w:t>
            </w:r>
          </w:p>
        </w:tc>
      </w:tr>
    </w:tbl>
    <w:p w14:paraId="58D54321" w14:textId="77777777" w:rsidR="004E5150" w:rsidRDefault="004E5150" w:rsidP="00F4317E">
      <w:pPr>
        <w:pStyle w:val="BodyText"/>
      </w:pPr>
    </w:p>
    <w:p w14:paraId="087D3D6E" w14:textId="77777777" w:rsidR="008E3D82" w:rsidRDefault="00261F68" w:rsidP="00261F68">
      <w:pPr>
        <w:pStyle w:val="Caption"/>
      </w:pPr>
      <w:bookmarkStart w:id="2906" w:name="_Toc132965583"/>
      <w:r>
        <w:t xml:space="preserve">Tabelle </w:t>
      </w:r>
      <w:r w:rsidR="00751F50">
        <w:fldChar w:fldCharType="begin"/>
      </w:r>
      <w:r w:rsidR="00751F50">
        <w:instrText xml:space="preserve"> SEQ Tabelle \* ARABIC </w:instrText>
      </w:r>
      <w:r w:rsidR="00751F50">
        <w:fldChar w:fldCharType="separate"/>
      </w:r>
      <w:r w:rsidR="00003DFB">
        <w:rPr>
          <w:noProof/>
        </w:rPr>
        <w:t>13</w:t>
      </w:r>
      <w:r w:rsidR="00751F50">
        <w:fldChar w:fldCharType="end"/>
      </w:r>
      <w:r>
        <w:t xml:space="preserve">: </w:t>
      </w:r>
      <w:r w:rsidRPr="001C6212">
        <w:t>Details der Transformation zur Ermittlung von C226</w:t>
      </w:r>
      <w:bookmarkEnd w:id="2906"/>
    </w:p>
    <w:p w14:paraId="47AA62C7" w14:textId="77777777" w:rsidR="00EA263B" w:rsidRDefault="00EA263B" w:rsidP="00EA263B">
      <w:pPr>
        <w:pStyle w:val="BodyText"/>
      </w:pPr>
    </w:p>
    <w:p w14:paraId="6E9C4083" w14:textId="77777777" w:rsidR="00EA263B" w:rsidRDefault="00EA263B" w:rsidP="00EA263B">
      <w:pPr>
        <w:pStyle w:val="BodyText"/>
      </w:pPr>
    </w:p>
    <w:p w14:paraId="7B63C1B8" w14:textId="77777777" w:rsidR="00EA263B" w:rsidRDefault="00EA263B" w:rsidP="00EA263B">
      <w:pPr>
        <w:pStyle w:val="BodyText"/>
      </w:pPr>
    </w:p>
    <w:p w14:paraId="3D0BB1D8" w14:textId="77777777" w:rsidR="00EA263B" w:rsidRPr="00FC0907" w:rsidRDefault="00EA263B" w:rsidP="00FC0907">
      <w:pPr>
        <w:pStyle w:val="BodyText"/>
      </w:pPr>
    </w:p>
    <w:p w14:paraId="04B28B02" w14:textId="77777777" w:rsidR="0094396A" w:rsidRDefault="0094396A" w:rsidP="0094396A">
      <w:pPr>
        <w:pStyle w:val="Heading2"/>
      </w:pPr>
      <w:bookmarkStart w:id="2907" w:name="_Toc165633778"/>
      <w:r w:rsidRPr="00E028AB">
        <w:t xml:space="preserve">Bewirtschaftung </w:t>
      </w:r>
      <w:r w:rsidRPr="001D32FC">
        <w:t xml:space="preserve">des Feldes </w:t>
      </w:r>
      <w:r>
        <w:t>CRI114</w:t>
      </w:r>
      <w:r w:rsidR="007B1275">
        <w:t>/CRI115</w:t>
      </w:r>
      <w:bookmarkEnd w:id="2907"/>
    </w:p>
    <w:p w14:paraId="508B6F8B" w14:textId="77777777" w:rsidR="00F15924" w:rsidRPr="00FC0907" w:rsidRDefault="00F15924" w:rsidP="00780325">
      <w:pPr>
        <w:pStyle w:val="BodyText"/>
      </w:pPr>
    </w:p>
    <w:tbl>
      <w:tblPr>
        <w:tblW w:w="13598" w:type="dxa"/>
        <w:tblInd w:w="80" w:type="dxa"/>
        <w:tblCellMar>
          <w:left w:w="70" w:type="dxa"/>
          <w:right w:w="70" w:type="dxa"/>
        </w:tblCellMar>
        <w:tblLook w:val="04A0" w:firstRow="1" w:lastRow="0" w:firstColumn="1" w:lastColumn="0" w:noHBand="0" w:noVBand="1"/>
      </w:tblPr>
      <w:tblGrid>
        <w:gridCol w:w="1800"/>
        <w:gridCol w:w="7404"/>
        <w:gridCol w:w="2552"/>
        <w:gridCol w:w="1842"/>
      </w:tblGrid>
      <w:tr w:rsidR="00F15924" w:rsidRPr="00F15924" w14:paraId="6DC928A4" w14:textId="77777777" w:rsidTr="00780325">
        <w:trPr>
          <w:trHeight w:val="315"/>
        </w:trPr>
        <w:tc>
          <w:tcPr>
            <w:tcW w:w="1800" w:type="dxa"/>
            <w:tcBorders>
              <w:top w:val="single" w:sz="8" w:space="0" w:color="auto"/>
              <w:left w:val="single" w:sz="8" w:space="0" w:color="auto"/>
              <w:bottom w:val="single" w:sz="8" w:space="0" w:color="auto"/>
              <w:right w:val="single" w:sz="8" w:space="0" w:color="auto"/>
            </w:tcBorders>
            <w:shd w:val="clear" w:color="000000" w:fill="E6E6E6"/>
            <w:vAlign w:val="center"/>
            <w:hideMark/>
          </w:tcPr>
          <w:p w14:paraId="1042FA98"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Rang</w:t>
            </w:r>
          </w:p>
        </w:tc>
        <w:tc>
          <w:tcPr>
            <w:tcW w:w="7404" w:type="dxa"/>
            <w:tcBorders>
              <w:top w:val="single" w:sz="8" w:space="0" w:color="auto"/>
              <w:left w:val="nil"/>
              <w:bottom w:val="single" w:sz="8" w:space="0" w:color="auto"/>
              <w:right w:val="single" w:sz="8" w:space="0" w:color="auto"/>
            </w:tcBorders>
            <w:shd w:val="clear" w:color="000000" w:fill="E6E6E6"/>
            <w:vAlign w:val="center"/>
            <w:hideMark/>
          </w:tcPr>
          <w:p w14:paraId="74945D8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Bedingung / Aktion</w:t>
            </w:r>
          </w:p>
        </w:tc>
        <w:tc>
          <w:tcPr>
            <w:tcW w:w="2552" w:type="dxa"/>
            <w:tcBorders>
              <w:top w:val="single" w:sz="8" w:space="0" w:color="auto"/>
              <w:left w:val="nil"/>
              <w:bottom w:val="single" w:sz="8" w:space="0" w:color="auto"/>
              <w:right w:val="single" w:sz="8" w:space="0" w:color="auto"/>
            </w:tcBorders>
            <w:shd w:val="clear" w:color="000000" w:fill="E6E6E6"/>
            <w:vAlign w:val="center"/>
            <w:hideMark/>
          </w:tcPr>
          <w:p w14:paraId="7AD5DD3C"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Ergebnis</w:t>
            </w:r>
          </w:p>
        </w:tc>
        <w:tc>
          <w:tcPr>
            <w:tcW w:w="1842" w:type="dxa"/>
            <w:tcBorders>
              <w:top w:val="single" w:sz="8" w:space="0" w:color="auto"/>
              <w:left w:val="nil"/>
              <w:bottom w:val="single" w:sz="8" w:space="0" w:color="auto"/>
              <w:right w:val="single" w:sz="8" w:space="0" w:color="auto"/>
            </w:tcBorders>
            <w:shd w:val="clear" w:color="000000" w:fill="E6E6E6"/>
            <w:vAlign w:val="center"/>
            <w:hideMark/>
          </w:tcPr>
          <w:p w14:paraId="7995401A"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Folgerang</w:t>
            </w:r>
          </w:p>
        </w:tc>
      </w:tr>
      <w:tr w:rsidR="00F15924" w:rsidRPr="00F15924" w14:paraId="4EF55383"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59291DE1"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196C15C9"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ob XX_DELISYST = '020'</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 Limite</w:t>
            </w:r>
          </w:p>
        </w:tc>
        <w:tc>
          <w:tcPr>
            <w:tcW w:w="2552" w:type="dxa"/>
            <w:tcBorders>
              <w:top w:val="nil"/>
              <w:left w:val="nil"/>
              <w:bottom w:val="single" w:sz="8" w:space="0" w:color="auto"/>
              <w:right w:val="single" w:sz="8" w:space="0" w:color="auto"/>
            </w:tcBorders>
            <w:shd w:val="clear" w:color="auto" w:fill="auto"/>
            <w:vAlign w:val="center"/>
            <w:hideMark/>
          </w:tcPr>
          <w:p w14:paraId="628C79B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42263613"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F15924" w14:paraId="33AEE871" w14:textId="77777777" w:rsidTr="00F15924">
        <w:trPr>
          <w:trHeight w:val="630"/>
        </w:trPr>
        <w:tc>
          <w:tcPr>
            <w:tcW w:w="1800" w:type="dxa"/>
            <w:vMerge/>
            <w:tcBorders>
              <w:top w:val="nil"/>
              <w:left w:val="single" w:sz="8" w:space="0" w:color="auto"/>
              <w:bottom w:val="single" w:sz="8" w:space="0" w:color="000000"/>
              <w:right w:val="single" w:sz="8" w:space="0" w:color="auto"/>
            </w:tcBorders>
            <w:vAlign w:val="center"/>
            <w:hideMark/>
          </w:tcPr>
          <w:p w14:paraId="3491B5E9"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54FC8602"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6ADD6CF"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0616CC79"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2</w:t>
            </w:r>
          </w:p>
        </w:tc>
      </w:tr>
      <w:tr w:rsidR="00F15924" w:rsidRPr="00F15924" w14:paraId="08219FFF"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58181084"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2</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2E3E6D2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r w:rsidRPr="00F15924">
              <w:rPr>
                <w:rFonts w:ascii="Calibri" w:hAnsi="Calibri" w:cs="Calibri"/>
                <w:color w:val="000000"/>
                <w:sz w:val="22"/>
                <w:szCs w:val="22"/>
                <w:lang w:eastAsia="zh-CN"/>
              </w:rPr>
              <w:br/>
              <w:t>XX_C_CUSTOMER.XX_FORBE_STATUS_F = 'T'</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 Vorhandener Forbearance Status</w:t>
            </w:r>
          </w:p>
        </w:tc>
        <w:tc>
          <w:tcPr>
            <w:tcW w:w="2552" w:type="dxa"/>
            <w:tcBorders>
              <w:top w:val="nil"/>
              <w:left w:val="nil"/>
              <w:bottom w:val="single" w:sz="8" w:space="0" w:color="auto"/>
              <w:right w:val="single" w:sz="8" w:space="0" w:color="auto"/>
            </w:tcBorders>
            <w:shd w:val="clear" w:color="auto" w:fill="auto"/>
            <w:vAlign w:val="center"/>
            <w:hideMark/>
          </w:tcPr>
          <w:p w14:paraId="2BEE127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67461F0A"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3</w:t>
            </w:r>
          </w:p>
        </w:tc>
      </w:tr>
      <w:tr w:rsidR="00F15924" w:rsidRPr="00F15924" w14:paraId="7166F5C6" w14:textId="77777777" w:rsidTr="00F15924">
        <w:trPr>
          <w:trHeight w:val="870"/>
        </w:trPr>
        <w:tc>
          <w:tcPr>
            <w:tcW w:w="1800" w:type="dxa"/>
            <w:vMerge/>
            <w:tcBorders>
              <w:top w:val="nil"/>
              <w:left w:val="single" w:sz="8" w:space="0" w:color="auto"/>
              <w:bottom w:val="single" w:sz="8" w:space="0" w:color="000000"/>
              <w:right w:val="single" w:sz="8" w:space="0" w:color="auto"/>
            </w:tcBorders>
            <w:vAlign w:val="center"/>
            <w:hideMark/>
          </w:tcPr>
          <w:p w14:paraId="0D03B98E"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62F22DBD"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FD18B7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 (-&gt; 'F‘ or NULL)</w:t>
            </w:r>
          </w:p>
        </w:tc>
        <w:tc>
          <w:tcPr>
            <w:tcW w:w="1842" w:type="dxa"/>
            <w:tcBorders>
              <w:top w:val="nil"/>
              <w:left w:val="nil"/>
              <w:bottom w:val="single" w:sz="8" w:space="0" w:color="auto"/>
              <w:right w:val="single" w:sz="8" w:space="0" w:color="auto"/>
            </w:tcBorders>
            <w:shd w:val="clear" w:color="auto" w:fill="auto"/>
            <w:vAlign w:val="center"/>
            <w:hideMark/>
          </w:tcPr>
          <w:p w14:paraId="24E146D4"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6</w:t>
            </w:r>
          </w:p>
        </w:tc>
      </w:tr>
      <w:tr w:rsidR="00F15924" w:rsidRPr="00F15924" w14:paraId="4A9DD10C" w14:textId="77777777" w:rsidTr="00F15924">
        <w:trPr>
          <w:trHeight w:val="6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15EFA711"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3</w:t>
            </w:r>
          </w:p>
        </w:tc>
        <w:tc>
          <w:tcPr>
            <w:tcW w:w="7404" w:type="dxa"/>
            <w:tcBorders>
              <w:top w:val="nil"/>
              <w:left w:val="nil"/>
              <w:bottom w:val="nil"/>
              <w:right w:val="single" w:sz="8" w:space="0" w:color="auto"/>
            </w:tcBorders>
            <w:shd w:val="clear" w:color="auto" w:fill="auto"/>
            <w:vAlign w:val="center"/>
            <w:hideMark/>
          </w:tcPr>
          <w:p w14:paraId="25E8EDA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tcBorders>
              <w:top w:val="nil"/>
              <w:left w:val="nil"/>
              <w:bottom w:val="nil"/>
              <w:right w:val="single" w:sz="8" w:space="0" w:color="auto"/>
            </w:tcBorders>
            <w:shd w:val="clear" w:color="auto" w:fill="auto"/>
            <w:vAlign w:val="center"/>
            <w:hideMark/>
          </w:tcPr>
          <w:p w14:paraId="73F1D52A"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1F8BA0A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4</w:t>
            </w:r>
          </w:p>
        </w:tc>
      </w:tr>
      <w:tr w:rsidR="00F15924" w:rsidRPr="00F15924" w14:paraId="2F7C6A46"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236998AC"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2512B3C3"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(XX_FORBE_CURR_VALID_FROM_D is not NULL or</w:t>
            </w:r>
          </w:p>
        </w:tc>
        <w:tc>
          <w:tcPr>
            <w:tcW w:w="2552" w:type="dxa"/>
            <w:tcBorders>
              <w:top w:val="nil"/>
              <w:left w:val="nil"/>
              <w:bottom w:val="nil"/>
              <w:right w:val="single" w:sz="8" w:space="0" w:color="auto"/>
            </w:tcBorders>
            <w:shd w:val="clear" w:color="auto" w:fill="auto"/>
            <w:vAlign w:val="center"/>
            <w:hideMark/>
          </w:tcPr>
          <w:p w14:paraId="5986F8EF"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vMerge/>
            <w:tcBorders>
              <w:top w:val="nil"/>
              <w:left w:val="single" w:sz="8" w:space="0" w:color="auto"/>
              <w:bottom w:val="single" w:sz="8" w:space="0" w:color="000000"/>
              <w:right w:val="single" w:sz="8" w:space="0" w:color="auto"/>
            </w:tcBorders>
            <w:vAlign w:val="center"/>
            <w:hideMark/>
          </w:tcPr>
          <w:p w14:paraId="2A08D266"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762FCB48"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5305C364"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1F25A381" w14:textId="77777777" w:rsidR="00F15924" w:rsidRPr="00F15924" w:rsidRDefault="00F15924" w:rsidP="00F15924">
            <w:pPr>
              <w:jc w:val="left"/>
              <w:rPr>
                <w:rFonts w:ascii="Calibri" w:hAnsi="Calibri" w:cs="Calibri"/>
                <w:color w:val="000000"/>
                <w:sz w:val="22"/>
                <w:szCs w:val="22"/>
                <w:lang w:eastAsia="zh-CN"/>
              </w:rPr>
            </w:pPr>
            <w:r w:rsidRPr="00780325">
              <w:rPr>
                <w:rFonts w:ascii="Calibri" w:hAnsi="Calibri" w:cs="Calibri"/>
                <w:color w:val="000000"/>
                <w:sz w:val="22"/>
                <w:szCs w:val="22"/>
                <w:lang w:val="en-US" w:eastAsia="zh-CN"/>
              </w:rPr>
              <w:t xml:space="preserve">XX_FORBE_CURR_VALID_FROM_D != </w:t>
            </w:r>
            <w:r w:rsidRPr="00F15924">
              <w:rPr>
                <w:rFonts w:ascii="Calibri" w:hAnsi="Calibri" w:cs="Calibri"/>
                <w:color w:val="000000"/>
                <w:sz w:val="22"/>
                <w:szCs w:val="22"/>
                <w:lang w:eastAsia="zh-CN"/>
              </w:rPr>
              <w:t>'01.01.1753' or</w:t>
            </w:r>
          </w:p>
        </w:tc>
        <w:tc>
          <w:tcPr>
            <w:tcW w:w="2552" w:type="dxa"/>
            <w:tcBorders>
              <w:top w:val="nil"/>
              <w:left w:val="nil"/>
              <w:bottom w:val="nil"/>
              <w:right w:val="single" w:sz="8" w:space="0" w:color="auto"/>
            </w:tcBorders>
            <w:shd w:val="clear" w:color="auto" w:fill="auto"/>
            <w:vAlign w:val="center"/>
            <w:hideMark/>
          </w:tcPr>
          <w:p w14:paraId="01FE4CF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13DBE6BE"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672ABF08"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22968C35"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048D9B42" w14:textId="77777777" w:rsidR="00F15924" w:rsidRPr="00F15924" w:rsidRDefault="00F15924" w:rsidP="00F15924">
            <w:pPr>
              <w:jc w:val="left"/>
              <w:rPr>
                <w:rFonts w:ascii="Calibri" w:hAnsi="Calibri" w:cs="Calibri"/>
                <w:color w:val="000000"/>
                <w:sz w:val="22"/>
                <w:szCs w:val="22"/>
                <w:lang w:eastAsia="zh-CN"/>
              </w:rPr>
            </w:pPr>
            <w:r w:rsidRPr="00780325">
              <w:rPr>
                <w:rFonts w:ascii="Calibri" w:hAnsi="Calibri" w:cs="Calibri"/>
                <w:color w:val="000000"/>
                <w:sz w:val="22"/>
                <w:szCs w:val="22"/>
                <w:lang w:val="en-US" w:eastAsia="zh-CN"/>
              </w:rPr>
              <w:t xml:space="preserve">XX_FORBE_CURR_VALID_FROM_D != </w:t>
            </w:r>
            <w:r w:rsidRPr="00F15924">
              <w:rPr>
                <w:rFonts w:ascii="Calibri" w:hAnsi="Calibri" w:cs="Calibri"/>
                <w:color w:val="000000"/>
                <w:sz w:val="22"/>
                <w:szCs w:val="22"/>
                <w:lang w:eastAsia="zh-CN"/>
              </w:rPr>
              <w:t>'31.12.1212') and</w:t>
            </w:r>
          </w:p>
        </w:tc>
        <w:tc>
          <w:tcPr>
            <w:tcW w:w="2552" w:type="dxa"/>
            <w:tcBorders>
              <w:top w:val="nil"/>
              <w:left w:val="nil"/>
              <w:bottom w:val="nil"/>
              <w:right w:val="single" w:sz="8" w:space="0" w:color="auto"/>
            </w:tcBorders>
            <w:shd w:val="clear" w:color="auto" w:fill="auto"/>
            <w:vAlign w:val="center"/>
            <w:hideMark/>
          </w:tcPr>
          <w:p w14:paraId="4789E9D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10DC1BFF" w14:textId="77777777" w:rsidR="00F15924" w:rsidRPr="00F15924" w:rsidRDefault="00F15924" w:rsidP="00F15924">
            <w:pPr>
              <w:jc w:val="left"/>
              <w:rPr>
                <w:rFonts w:ascii="Calibri" w:hAnsi="Calibri" w:cs="Calibri"/>
                <w:color w:val="000000"/>
                <w:sz w:val="22"/>
                <w:szCs w:val="22"/>
                <w:lang w:eastAsia="zh-CN"/>
              </w:rPr>
            </w:pPr>
          </w:p>
        </w:tc>
      </w:tr>
      <w:tr w:rsidR="00F15924" w:rsidRPr="008545A9" w14:paraId="461F4676" w14:textId="77777777" w:rsidTr="00780325">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6DEF74FD"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1667FB02"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XX_FORBE_CURR_VALID_FROM_D &gt; POSITION.MAT106</w:t>
            </w:r>
          </w:p>
        </w:tc>
        <w:tc>
          <w:tcPr>
            <w:tcW w:w="2552" w:type="dxa"/>
            <w:tcBorders>
              <w:top w:val="nil"/>
              <w:left w:val="nil"/>
              <w:bottom w:val="single" w:sz="8" w:space="0" w:color="auto"/>
              <w:right w:val="single" w:sz="8" w:space="0" w:color="auto"/>
            </w:tcBorders>
            <w:shd w:val="clear" w:color="auto" w:fill="auto"/>
            <w:vAlign w:val="center"/>
            <w:hideMark/>
          </w:tcPr>
          <w:p w14:paraId="2E154130"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00729087" w14:textId="77777777" w:rsidR="00F15924" w:rsidRPr="00780325" w:rsidRDefault="00F15924" w:rsidP="00F15924">
            <w:pPr>
              <w:jc w:val="left"/>
              <w:rPr>
                <w:rFonts w:ascii="Calibri" w:hAnsi="Calibri" w:cs="Calibri"/>
                <w:color w:val="000000"/>
                <w:sz w:val="22"/>
                <w:szCs w:val="22"/>
                <w:lang w:val="en-US" w:eastAsia="zh-CN"/>
              </w:rPr>
            </w:pPr>
          </w:p>
        </w:tc>
      </w:tr>
      <w:tr w:rsidR="00F15924" w:rsidRPr="00F15924" w14:paraId="708C253D" w14:textId="77777777" w:rsidTr="00F15924">
        <w:trPr>
          <w:trHeight w:val="2115"/>
        </w:trPr>
        <w:tc>
          <w:tcPr>
            <w:tcW w:w="1800" w:type="dxa"/>
            <w:vMerge/>
            <w:tcBorders>
              <w:top w:val="nil"/>
              <w:left w:val="single" w:sz="8" w:space="0" w:color="auto"/>
              <w:bottom w:val="single" w:sz="8" w:space="0" w:color="000000"/>
              <w:right w:val="single" w:sz="8" w:space="0" w:color="auto"/>
            </w:tcBorders>
            <w:vAlign w:val="center"/>
            <w:hideMark/>
          </w:tcPr>
          <w:p w14:paraId="38DEF848" w14:textId="77777777" w:rsidR="00F15924" w:rsidRPr="00780325" w:rsidRDefault="00F15924" w:rsidP="00F15924">
            <w:pPr>
              <w:jc w:val="left"/>
              <w:rPr>
                <w:rFonts w:ascii="Calibri" w:hAnsi="Calibri" w:cs="Calibri"/>
                <w:color w:val="000000"/>
                <w:sz w:val="22"/>
                <w:szCs w:val="22"/>
                <w:lang w:val="en-US"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5CE7B82C" w14:textId="77777777" w:rsidR="00F15924" w:rsidRPr="00F15924" w:rsidRDefault="00F15924" w:rsidP="00F15924">
            <w:pPr>
              <w:jc w:val="left"/>
              <w:rPr>
                <w:rFonts w:ascii="Calibri" w:hAnsi="Calibri" w:cs="Calibri"/>
                <w:color w:val="000000"/>
                <w:sz w:val="22"/>
                <w:szCs w:val="22"/>
                <w:lang w:eastAsia="zh-CN"/>
              </w:rPr>
            </w:pPr>
            <w:r w:rsidRPr="008545A9">
              <w:rPr>
                <w:rFonts w:ascii="Calibri" w:hAnsi="Calibri" w:cs="Calibri"/>
                <w:color w:val="000000"/>
                <w:sz w:val="22"/>
                <w:szCs w:val="22"/>
                <w:lang w:eastAsia="zh-CN"/>
              </w:rPr>
              <w:br/>
            </w:r>
            <w:r w:rsidRPr="00F15924">
              <w:rPr>
                <w:rFonts w:ascii="Calibri" w:hAnsi="Calibri" w:cs="Calibri"/>
                <w:color w:val="000000"/>
                <w:sz w:val="22"/>
                <w:szCs w:val="22"/>
                <w:lang w:eastAsia="zh-CN"/>
              </w:rPr>
              <w:t xml:space="preserve">Info: </w:t>
            </w:r>
            <w:r w:rsidRPr="00F15924">
              <w:rPr>
                <w:rFonts w:ascii="Calibri" w:hAnsi="Calibri" w:cs="Calibri"/>
                <w:color w:val="000000"/>
                <w:sz w:val="22"/>
                <w:szCs w:val="22"/>
                <w:lang w:eastAsia="zh-CN"/>
              </w:rPr>
              <w:br/>
              <w:t>XX_FORBE_CURR_VALID_FROM_D = Datum der jüngsten, zum Stichtag gültigen Forbearance Maßnahme.</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MAT106 = Datum des Vertragsabschlusses</w:t>
            </w:r>
          </w:p>
        </w:tc>
        <w:tc>
          <w:tcPr>
            <w:tcW w:w="2552" w:type="dxa"/>
            <w:tcBorders>
              <w:top w:val="nil"/>
              <w:left w:val="nil"/>
              <w:bottom w:val="single" w:sz="8" w:space="0" w:color="auto"/>
              <w:right w:val="single" w:sz="8" w:space="0" w:color="auto"/>
            </w:tcBorders>
            <w:shd w:val="clear" w:color="auto" w:fill="auto"/>
            <w:vAlign w:val="center"/>
            <w:hideMark/>
          </w:tcPr>
          <w:p w14:paraId="40915DE8"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3CC52AB"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5</w:t>
            </w:r>
          </w:p>
        </w:tc>
      </w:tr>
      <w:tr w:rsidR="00F15924" w:rsidRPr="00F15924" w14:paraId="448C601B"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4B7D7B1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4</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27E6EFDA"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 XX_C_CUSTOMER.XX_FORBE_ACTION_DESC = ‘FORB_OTHER’</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 xml:space="preserve">Info: </w:t>
            </w:r>
            <w:r w:rsidRPr="00F15924">
              <w:rPr>
                <w:rFonts w:ascii="Calibri" w:hAnsi="Calibri" w:cs="Calibri"/>
                <w:color w:val="000000"/>
                <w:sz w:val="22"/>
                <w:szCs w:val="22"/>
                <w:lang w:eastAsia="zh-CN"/>
              </w:rPr>
              <w:br/>
              <w:t>FORB_OTHER = Sonstige Maßnahme</w:t>
            </w:r>
          </w:p>
        </w:tc>
        <w:tc>
          <w:tcPr>
            <w:tcW w:w="2552" w:type="dxa"/>
            <w:tcBorders>
              <w:top w:val="nil"/>
              <w:left w:val="nil"/>
              <w:bottom w:val="single" w:sz="8" w:space="0" w:color="auto"/>
              <w:right w:val="single" w:sz="8" w:space="0" w:color="auto"/>
            </w:tcBorders>
            <w:shd w:val="clear" w:color="auto" w:fill="auto"/>
            <w:vAlign w:val="center"/>
            <w:hideMark/>
          </w:tcPr>
          <w:p w14:paraId="618C4C45"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5E56D73E"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9</w:t>
            </w:r>
          </w:p>
        </w:tc>
      </w:tr>
      <w:tr w:rsidR="00F15924" w:rsidRPr="00F15924" w14:paraId="16812038" w14:textId="77777777" w:rsidTr="00F15924">
        <w:trPr>
          <w:trHeight w:val="1530"/>
        </w:trPr>
        <w:tc>
          <w:tcPr>
            <w:tcW w:w="1800" w:type="dxa"/>
            <w:vMerge/>
            <w:tcBorders>
              <w:top w:val="nil"/>
              <w:left w:val="single" w:sz="8" w:space="0" w:color="auto"/>
              <w:bottom w:val="single" w:sz="8" w:space="0" w:color="000000"/>
              <w:right w:val="single" w:sz="8" w:space="0" w:color="auto"/>
            </w:tcBorders>
            <w:vAlign w:val="center"/>
            <w:hideMark/>
          </w:tcPr>
          <w:p w14:paraId="584FCBF1"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084FB81E"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557090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70218E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5</w:t>
            </w:r>
          </w:p>
        </w:tc>
      </w:tr>
      <w:tr w:rsidR="00F15924" w:rsidRPr="00F15924" w14:paraId="0D76C86E"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72BDCBD3"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5</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7641426E"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 XX_C_CUSTOMER.XX_FORBE_ACTION_DESC = ‘FORB_REFIN’</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lastRenderedPageBreak/>
              <w:br/>
              <w:t xml:space="preserve">Info: </w:t>
            </w:r>
            <w:r w:rsidRPr="00F15924">
              <w:rPr>
                <w:rFonts w:ascii="Calibri" w:hAnsi="Calibri" w:cs="Calibri"/>
                <w:color w:val="000000"/>
                <w:sz w:val="22"/>
                <w:szCs w:val="22"/>
                <w:lang w:eastAsia="zh-CN"/>
              </w:rPr>
              <w:br/>
              <w:t>FORB_REFIN = Limiterhöhung/ Neue Kreditmittel</w:t>
            </w:r>
          </w:p>
        </w:tc>
        <w:tc>
          <w:tcPr>
            <w:tcW w:w="2552" w:type="dxa"/>
            <w:tcBorders>
              <w:top w:val="nil"/>
              <w:left w:val="nil"/>
              <w:bottom w:val="single" w:sz="8" w:space="0" w:color="auto"/>
              <w:right w:val="single" w:sz="8" w:space="0" w:color="auto"/>
            </w:tcBorders>
            <w:shd w:val="clear" w:color="auto" w:fill="auto"/>
            <w:vAlign w:val="center"/>
            <w:hideMark/>
          </w:tcPr>
          <w:p w14:paraId="409E5BA4"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lastRenderedPageBreak/>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162E68CA"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10</w:t>
            </w:r>
          </w:p>
        </w:tc>
      </w:tr>
      <w:tr w:rsidR="00F15924" w:rsidRPr="00F15924" w14:paraId="0BCE763B" w14:textId="77777777" w:rsidTr="00F15924">
        <w:trPr>
          <w:trHeight w:val="1485"/>
        </w:trPr>
        <w:tc>
          <w:tcPr>
            <w:tcW w:w="1800" w:type="dxa"/>
            <w:vMerge/>
            <w:tcBorders>
              <w:top w:val="nil"/>
              <w:left w:val="single" w:sz="8" w:space="0" w:color="auto"/>
              <w:bottom w:val="single" w:sz="8" w:space="0" w:color="000000"/>
              <w:right w:val="single" w:sz="8" w:space="0" w:color="auto"/>
            </w:tcBorders>
            <w:vAlign w:val="center"/>
            <w:hideMark/>
          </w:tcPr>
          <w:p w14:paraId="20F3DC89"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46602C91"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29A846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CD53E94"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9</w:t>
            </w:r>
          </w:p>
        </w:tc>
      </w:tr>
      <w:tr w:rsidR="00F15924" w:rsidRPr="00F15924" w14:paraId="594B56B1"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9A6D55"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6</w:t>
            </w:r>
          </w:p>
        </w:tc>
        <w:tc>
          <w:tcPr>
            <w:tcW w:w="7404" w:type="dxa"/>
            <w:tcBorders>
              <w:top w:val="nil"/>
              <w:left w:val="nil"/>
              <w:bottom w:val="nil"/>
              <w:right w:val="single" w:sz="8" w:space="0" w:color="auto"/>
            </w:tcBorders>
            <w:shd w:val="clear" w:color="auto" w:fill="auto"/>
            <w:vAlign w:val="center"/>
            <w:hideMark/>
          </w:tcPr>
          <w:p w14:paraId="61611CAF" w14:textId="77777777" w:rsidR="00F15924" w:rsidRPr="00F15924" w:rsidRDefault="00F15924" w:rsidP="00F15924">
            <w:pPr>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tcBorders>
              <w:top w:val="nil"/>
              <w:left w:val="nil"/>
              <w:bottom w:val="single" w:sz="8" w:space="0" w:color="auto"/>
              <w:right w:val="single" w:sz="8" w:space="0" w:color="auto"/>
            </w:tcBorders>
            <w:shd w:val="clear" w:color="auto" w:fill="auto"/>
            <w:vAlign w:val="center"/>
            <w:hideMark/>
          </w:tcPr>
          <w:p w14:paraId="6596585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53C8CC1D"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F15924" w14:paraId="5F3906A5" w14:textId="77777777" w:rsidTr="00F15924">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3A499C31"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34F9E01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POSITION.MAT106 is NULL</w:t>
            </w:r>
          </w:p>
        </w:tc>
        <w:tc>
          <w:tcPr>
            <w:tcW w:w="2552" w:type="dxa"/>
            <w:tcBorders>
              <w:top w:val="nil"/>
              <w:left w:val="nil"/>
              <w:bottom w:val="single" w:sz="8" w:space="0" w:color="auto"/>
              <w:right w:val="single" w:sz="8" w:space="0" w:color="auto"/>
            </w:tcBorders>
            <w:shd w:val="clear" w:color="auto" w:fill="auto"/>
            <w:vAlign w:val="center"/>
            <w:hideMark/>
          </w:tcPr>
          <w:p w14:paraId="711789F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F154D08"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7</w:t>
            </w:r>
          </w:p>
        </w:tc>
      </w:tr>
      <w:tr w:rsidR="00F15924" w:rsidRPr="00F15924" w14:paraId="30FBADB5"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29C0C082"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7</w:t>
            </w:r>
          </w:p>
        </w:tc>
        <w:tc>
          <w:tcPr>
            <w:tcW w:w="7404" w:type="dxa"/>
            <w:tcBorders>
              <w:top w:val="nil"/>
              <w:left w:val="nil"/>
              <w:bottom w:val="nil"/>
              <w:right w:val="single" w:sz="8" w:space="0" w:color="auto"/>
            </w:tcBorders>
            <w:shd w:val="clear" w:color="auto" w:fill="auto"/>
            <w:vAlign w:val="center"/>
            <w:hideMark/>
          </w:tcPr>
          <w:p w14:paraId="62A6098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16C852C4"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Pürfung war erfolgreich</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1E1BF11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8545A9" w14:paraId="544B1F40" w14:textId="77777777" w:rsidTr="00780325">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4243C9C0"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3D9FB227"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XX_PROLONGATION_LAST_D or XX_RENEGOTIATION_D &gt; Monatsultimo</w:t>
            </w:r>
          </w:p>
        </w:tc>
        <w:tc>
          <w:tcPr>
            <w:tcW w:w="2552" w:type="dxa"/>
            <w:vMerge/>
            <w:tcBorders>
              <w:top w:val="nil"/>
              <w:left w:val="single" w:sz="8" w:space="0" w:color="auto"/>
              <w:bottom w:val="single" w:sz="8" w:space="0" w:color="000000"/>
              <w:right w:val="single" w:sz="8" w:space="0" w:color="auto"/>
            </w:tcBorders>
            <w:vAlign w:val="center"/>
            <w:hideMark/>
          </w:tcPr>
          <w:p w14:paraId="32824F1F" w14:textId="77777777" w:rsidR="00F15924" w:rsidRPr="00780325" w:rsidRDefault="00F15924" w:rsidP="00F15924">
            <w:pPr>
              <w:jc w:val="left"/>
              <w:rPr>
                <w:rFonts w:ascii="Calibri" w:hAnsi="Calibri" w:cs="Calibri"/>
                <w:color w:val="000000"/>
                <w:sz w:val="22"/>
                <w:szCs w:val="22"/>
                <w:lang w:val="en-US"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4C2220A4" w14:textId="77777777" w:rsidR="00F15924" w:rsidRPr="00780325" w:rsidRDefault="00F15924" w:rsidP="00F15924">
            <w:pPr>
              <w:jc w:val="left"/>
              <w:rPr>
                <w:rFonts w:ascii="Calibri" w:hAnsi="Calibri" w:cs="Calibri"/>
                <w:color w:val="000000"/>
                <w:sz w:val="22"/>
                <w:szCs w:val="22"/>
                <w:lang w:val="en-US" w:eastAsia="zh-CN"/>
              </w:rPr>
            </w:pPr>
          </w:p>
        </w:tc>
      </w:tr>
      <w:tr w:rsidR="00F15924" w:rsidRPr="00F15924" w14:paraId="1D7E28CC" w14:textId="77777777" w:rsidTr="00F15924">
        <w:trPr>
          <w:trHeight w:val="2415"/>
        </w:trPr>
        <w:tc>
          <w:tcPr>
            <w:tcW w:w="1800" w:type="dxa"/>
            <w:vMerge/>
            <w:tcBorders>
              <w:top w:val="nil"/>
              <w:left w:val="single" w:sz="8" w:space="0" w:color="auto"/>
              <w:bottom w:val="single" w:sz="8" w:space="0" w:color="000000"/>
              <w:right w:val="single" w:sz="8" w:space="0" w:color="auto"/>
            </w:tcBorders>
            <w:vAlign w:val="center"/>
            <w:hideMark/>
          </w:tcPr>
          <w:p w14:paraId="60FAB4C3" w14:textId="77777777" w:rsidR="00F15924" w:rsidRPr="00780325" w:rsidRDefault="00F15924" w:rsidP="00F15924">
            <w:pPr>
              <w:jc w:val="left"/>
              <w:rPr>
                <w:rFonts w:ascii="Calibri" w:hAnsi="Calibri" w:cs="Calibri"/>
                <w:color w:val="000000"/>
                <w:sz w:val="22"/>
                <w:szCs w:val="22"/>
                <w:lang w:val="en-US"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0CF586DE" w14:textId="77777777" w:rsidR="00F15924" w:rsidRPr="00F15924" w:rsidRDefault="00F15924" w:rsidP="00F15924">
            <w:pPr>
              <w:jc w:val="left"/>
              <w:rPr>
                <w:rFonts w:ascii="Calibri" w:hAnsi="Calibri" w:cs="Calibri"/>
                <w:color w:val="000000"/>
                <w:sz w:val="22"/>
                <w:szCs w:val="22"/>
                <w:lang w:eastAsia="zh-CN"/>
              </w:rPr>
            </w:pPr>
            <w:r w:rsidRPr="00C922FC">
              <w:rPr>
                <w:rFonts w:ascii="Calibri" w:hAnsi="Calibri" w:cs="Calibri"/>
                <w:color w:val="000000"/>
                <w:sz w:val="22"/>
                <w:szCs w:val="22"/>
                <w:lang w:eastAsia="zh-CN"/>
              </w:rPr>
              <w:br/>
            </w:r>
            <w:r w:rsidRPr="00F15924">
              <w:rPr>
                <w:rFonts w:ascii="Calibri" w:hAnsi="Calibri" w:cs="Calibri"/>
                <w:color w:val="000000"/>
                <w:sz w:val="22"/>
                <w:szCs w:val="22"/>
                <w:lang w:eastAsia="zh-CN"/>
              </w:rPr>
              <w:t>Info:</w:t>
            </w:r>
            <w:r w:rsidRPr="00F15924">
              <w:rPr>
                <w:rFonts w:ascii="Calibri" w:hAnsi="Calibri" w:cs="Calibri"/>
                <w:color w:val="000000"/>
                <w:sz w:val="22"/>
                <w:szCs w:val="22"/>
                <w:lang w:eastAsia="zh-CN"/>
              </w:rPr>
              <w:br/>
              <w:t>XX_PROLONGATION_LAST_D = Datum der letzten Konditionsvereinbarung</w:t>
            </w:r>
            <w:r w:rsidRPr="00F15924">
              <w:rPr>
                <w:rFonts w:ascii="Calibri" w:hAnsi="Calibri" w:cs="Calibri"/>
                <w:color w:val="000000"/>
                <w:sz w:val="22"/>
                <w:szCs w:val="22"/>
                <w:lang w:eastAsia="zh-CN"/>
              </w:rPr>
              <w:br/>
              <w:t>XX_RENEGOTIATION_D = Datum der letzten Neuverhandlung der Konditionsvereinbarung</w:t>
            </w:r>
          </w:p>
        </w:tc>
        <w:tc>
          <w:tcPr>
            <w:tcW w:w="2552" w:type="dxa"/>
            <w:tcBorders>
              <w:top w:val="nil"/>
              <w:left w:val="nil"/>
              <w:bottom w:val="single" w:sz="8" w:space="0" w:color="auto"/>
              <w:right w:val="single" w:sz="8" w:space="0" w:color="auto"/>
            </w:tcBorders>
            <w:shd w:val="clear" w:color="auto" w:fill="auto"/>
            <w:vAlign w:val="center"/>
            <w:hideMark/>
          </w:tcPr>
          <w:p w14:paraId="4243A6F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386889E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8</w:t>
            </w:r>
          </w:p>
        </w:tc>
      </w:tr>
      <w:tr w:rsidR="00F15924" w:rsidRPr="00F15924" w14:paraId="136D1C30"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0BEFEC76"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8</w:t>
            </w:r>
          </w:p>
        </w:tc>
        <w:tc>
          <w:tcPr>
            <w:tcW w:w="7404" w:type="dxa"/>
            <w:tcBorders>
              <w:top w:val="nil"/>
              <w:left w:val="nil"/>
              <w:bottom w:val="nil"/>
              <w:right w:val="single" w:sz="8" w:space="0" w:color="auto"/>
            </w:tcBorders>
            <w:shd w:val="clear" w:color="auto" w:fill="auto"/>
            <w:vAlign w:val="center"/>
            <w:hideMark/>
          </w:tcPr>
          <w:p w14:paraId="0E4F0FE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tcBorders>
              <w:top w:val="nil"/>
              <w:left w:val="nil"/>
              <w:bottom w:val="nil"/>
              <w:right w:val="single" w:sz="8" w:space="0" w:color="auto"/>
            </w:tcBorders>
            <w:shd w:val="clear" w:color="auto" w:fill="auto"/>
            <w:vAlign w:val="center"/>
            <w:hideMark/>
          </w:tcPr>
          <w:p w14:paraId="0A21209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33EC8312"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11</w:t>
            </w:r>
          </w:p>
        </w:tc>
      </w:tr>
      <w:tr w:rsidR="00F15924" w:rsidRPr="00F15924" w14:paraId="05F5DADE"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5BDF1E53"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199B3B88"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XX_PROLONGATION_LAST_D or XX_RENEGOTIATION_D &gt; POSITION.MAT106</w:t>
            </w:r>
          </w:p>
        </w:tc>
        <w:tc>
          <w:tcPr>
            <w:tcW w:w="2552" w:type="dxa"/>
            <w:tcBorders>
              <w:top w:val="nil"/>
              <w:left w:val="nil"/>
              <w:bottom w:val="nil"/>
              <w:right w:val="single" w:sz="8" w:space="0" w:color="auto"/>
            </w:tcBorders>
            <w:shd w:val="clear" w:color="auto" w:fill="auto"/>
            <w:vAlign w:val="center"/>
            <w:hideMark/>
          </w:tcPr>
          <w:p w14:paraId="7347A10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Pürfung war erfolgreich</w:t>
            </w:r>
          </w:p>
        </w:tc>
        <w:tc>
          <w:tcPr>
            <w:tcW w:w="1842" w:type="dxa"/>
            <w:vMerge/>
            <w:tcBorders>
              <w:top w:val="nil"/>
              <w:left w:val="single" w:sz="8" w:space="0" w:color="auto"/>
              <w:bottom w:val="single" w:sz="8" w:space="0" w:color="000000"/>
              <w:right w:val="single" w:sz="8" w:space="0" w:color="auto"/>
            </w:tcBorders>
            <w:vAlign w:val="center"/>
            <w:hideMark/>
          </w:tcPr>
          <w:p w14:paraId="1DF97478" w14:textId="77777777" w:rsidR="00F15924" w:rsidRPr="00F15924" w:rsidRDefault="00F15924" w:rsidP="00F15924">
            <w:pPr>
              <w:jc w:val="left"/>
              <w:rPr>
                <w:rFonts w:ascii="Calibri" w:hAnsi="Calibri" w:cs="Calibri"/>
                <w:color w:val="000000"/>
                <w:sz w:val="22"/>
                <w:szCs w:val="22"/>
                <w:lang w:eastAsia="zh-CN"/>
              </w:rPr>
            </w:pPr>
          </w:p>
        </w:tc>
      </w:tr>
      <w:tr w:rsidR="00F15924" w:rsidRPr="00C922FC" w14:paraId="5AB8C2F0" w14:textId="77777777" w:rsidTr="00780325">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43DA1DC3"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21B494A3"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and XX_PROLONGATION_LAST_D or XX_RENEGOTIATION_D &gt; ’31.08.2018’</w:t>
            </w:r>
          </w:p>
        </w:tc>
        <w:tc>
          <w:tcPr>
            <w:tcW w:w="2552" w:type="dxa"/>
            <w:tcBorders>
              <w:top w:val="nil"/>
              <w:left w:val="nil"/>
              <w:bottom w:val="single" w:sz="8" w:space="0" w:color="auto"/>
              <w:right w:val="single" w:sz="8" w:space="0" w:color="auto"/>
            </w:tcBorders>
            <w:shd w:val="clear" w:color="auto" w:fill="auto"/>
            <w:vAlign w:val="center"/>
            <w:hideMark/>
          </w:tcPr>
          <w:p w14:paraId="27B7000B"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32895CC5" w14:textId="77777777" w:rsidR="00F15924" w:rsidRPr="00780325" w:rsidRDefault="00F15924" w:rsidP="00F15924">
            <w:pPr>
              <w:jc w:val="left"/>
              <w:rPr>
                <w:rFonts w:ascii="Calibri" w:hAnsi="Calibri" w:cs="Calibri"/>
                <w:color w:val="000000"/>
                <w:sz w:val="22"/>
                <w:szCs w:val="22"/>
                <w:lang w:val="en-US" w:eastAsia="zh-CN"/>
              </w:rPr>
            </w:pPr>
          </w:p>
        </w:tc>
      </w:tr>
      <w:tr w:rsidR="00F15924" w:rsidRPr="00F15924" w14:paraId="435D1BDC" w14:textId="77777777" w:rsidTr="00F15924">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7D1B5510" w14:textId="77777777" w:rsidR="00F15924" w:rsidRPr="00780325" w:rsidRDefault="00F15924" w:rsidP="00F15924">
            <w:pPr>
              <w:jc w:val="left"/>
              <w:rPr>
                <w:rFonts w:ascii="Calibri" w:hAnsi="Calibri" w:cs="Calibri"/>
                <w:color w:val="000000"/>
                <w:sz w:val="22"/>
                <w:szCs w:val="22"/>
                <w:lang w:val="en-US"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1C9B4BE3"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 </w:t>
            </w:r>
          </w:p>
        </w:tc>
        <w:tc>
          <w:tcPr>
            <w:tcW w:w="2552" w:type="dxa"/>
            <w:tcBorders>
              <w:top w:val="nil"/>
              <w:left w:val="nil"/>
              <w:bottom w:val="single" w:sz="8" w:space="0" w:color="auto"/>
              <w:right w:val="single" w:sz="8" w:space="0" w:color="auto"/>
            </w:tcBorders>
            <w:shd w:val="clear" w:color="auto" w:fill="auto"/>
            <w:vAlign w:val="center"/>
            <w:hideMark/>
          </w:tcPr>
          <w:p w14:paraId="0CBB0DB9"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7F0A25E7"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F15924" w14:paraId="5238FE2B"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66029405"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9</w:t>
            </w:r>
          </w:p>
        </w:tc>
        <w:tc>
          <w:tcPr>
            <w:tcW w:w="7404" w:type="dxa"/>
            <w:tcBorders>
              <w:top w:val="nil"/>
              <w:left w:val="nil"/>
              <w:bottom w:val="nil"/>
              <w:right w:val="single" w:sz="8" w:space="0" w:color="auto"/>
            </w:tcBorders>
            <w:shd w:val="clear" w:color="auto" w:fill="auto"/>
            <w:vAlign w:val="center"/>
            <w:hideMark/>
          </w:tcPr>
          <w:p w14:paraId="0BF5808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Setze</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644F6B91"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55DE74F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F15924" w14:paraId="10CF1CD6" w14:textId="77777777" w:rsidTr="00F15924">
        <w:trPr>
          <w:trHeight w:val="1815"/>
        </w:trPr>
        <w:tc>
          <w:tcPr>
            <w:tcW w:w="1800" w:type="dxa"/>
            <w:vMerge/>
            <w:tcBorders>
              <w:top w:val="nil"/>
              <w:left w:val="single" w:sz="8" w:space="0" w:color="auto"/>
              <w:bottom w:val="single" w:sz="8" w:space="0" w:color="000000"/>
              <w:right w:val="single" w:sz="8" w:space="0" w:color="auto"/>
            </w:tcBorders>
            <w:vAlign w:val="center"/>
            <w:hideMark/>
          </w:tcPr>
          <w:p w14:paraId="6F7B8F6F"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723A910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CRI114 = ‘2’ und CRI115 = XX_FORBE_CURR_VALID_FROM_D</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w:t>
            </w:r>
            <w:r w:rsidRPr="00F15924">
              <w:rPr>
                <w:rFonts w:ascii="Calibri" w:hAnsi="Calibri" w:cs="Calibri"/>
                <w:color w:val="000000"/>
                <w:sz w:val="22"/>
                <w:szCs w:val="22"/>
                <w:lang w:eastAsia="zh-CN"/>
              </w:rPr>
              <w:br/>
              <w:t>2 = Gestundet: Instrumente mit anderen geänderten vertraglichen Bedingungen</w:t>
            </w:r>
          </w:p>
        </w:tc>
        <w:tc>
          <w:tcPr>
            <w:tcW w:w="2552" w:type="dxa"/>
            <w:vMerge/>
            <w:tcBorders>
              <w:top w:val="nil"/>
              <w:left w:val="single" w:sz="8" w:space="0" w:color="auto"/>
              <w:bottom w:val="single" w:sz="8" w:space="0" w:color="000000"/>
              <w:right w:val="single" w:sz="8" w:space="0" w:color="auto"/>
            </w:tcBorders>
            <w:vAlign w:val="center"/>
            <w:hideMark/>
          </w:tcPr>
          <w:p w14:paraId="4BDAB58D" w14:textId="77777777" w:rsidR="00F15924" w:rsidRPr="00F15924" w:rsidRDefault="00F15924" w:rsidP="00F15924">
            <w:pPr>
              <w:jc w:val="left"/>
              <w:rPr>
                <w:rFonts w:ascii="Calibri" w:hAnsi="Calibri" w:cs="Calibri"/>
                <w:color w:val="000000"/>
                <w:sz w:val="22"/>
                <w:szCs w:val="22"/>
                <w:lang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2073AD61"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185A478A"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7491F2DD"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10</w:t>
            </w:r>
          </w:p>
        </w:tc>
        <w:tc>
          <w:tcPr>
            <w:tcW w:w="7404" w:type="dxa"/>
            <w:tcBorders>
              <w:top w:val="nil"/>
              <w:left w:val="nil"/>
              <w:bottom w:val="nil"/>
              <w:right w:val="single" w:sz="8" w:space="0" w:color="auto"/>
            </w:tcBorders>
            <w:shd w:val="clear" w:color="auto" w:fill="auto"/>
            <w:vAlign w:val="center"/>
            <w:hideMark/>
          </w:tcPr>
          <w:p w14:paraId="1E1F002C"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Setze </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656637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5B31962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F15924" w14:paraId="14E5EF8E" w14:textId="77777777" w:rsidTr="00F15924">
        <w:trPr>
          <w:trHeight w:val="2115"/>
        </w:trPr>
        <w:tc>
          <w:tcPr>
            <w:tcW w:w="1800" w:type="dxa"/>
            <w:vMerge/>
            <w:tcBorders>
              <w:top w:val="nil"/>
              <w:left w:val="single" w:sz="8" w:space="0" w:color="auto"/>
              <w:bottom w:val="single" w:sz="8" w:space="0" w:color="000000"/>
              <w:right w:val="single" w:sz="8" w:space="0" w:color="auto"/>
            </w:tcBorders>
            <w:vAlign w:val="center"/>
            <w:hideMark/>
          </w:tcPr>
          <w:p w14:paraId="5A7725CA"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27F19A1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CRI114 = ‘3’ und CRI115 = XX_C_CUSTOMER.XX_FORBE_CURR_VALID_FROM_D</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 xml:space="preserve">Info: </w:t>
            </w:r>
            <w:r w:rsidRPr="00F15924">
              <w:rPr>
                <w:rFonts w:ascii="Calibri" w:hAnsi="Calibri" w:cs="Calibri"/>
                <w:color w:val="000000"/>
                <w:sz w:val="22"/>
                <w:szCs w:val="22"/>
                <w:lang w:eastAsia="zh-CN"/>
              </w:rPr>
              <w:br/>
              <w:t>3 = Gestundet: ganz oder teilweise umgeschuldete Verbindlichkeit</w:t>
            </w:r>
          </w:p>
        </w:tc>
        <w:tc>
          <w:tcPr>
            <w:tcW w:w="2552" w:type="dxa"/>
            <w:vMerge/>
            <w:tcBorders>
              <w:top w:val="nil"/>
              <w:left w:val="single" w:sz="8" w:space="0" w:color="auto"/>
              <w:bottom w:val="single" w:sz="8" w:space="0" w:color="000000"/>
              <w:right w:val="single" w:sz="8" w:space="0" w:color="auto"/>
            </w:tcBorders>
            <w:vAlign w:val="center"/>
            <w:hideMark/>
          </w:tcPr>
          <w:p w14:paraId="7AB21B4E" w14:textId="77777777" w:rsidR="00F15924" w:rsidRPr="00F15924" w:rsidRDefault="00F15924" w:rsidP="00F15924">
            <w:pPr>
              <w:jc w:val="left"/>
              <w:rPr>
                <w:rFonts w:ascii="Calibri" w:hAnsi="Calibri" w:cs="Calibri"/>
                <w:color w:val="000000"/>
                <w:sz w:val="22"/>
                <w:szCs w:val="22"/>
                <w:lang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1DCE7833"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41C45BFE"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5423E8CF"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11</w:t>
            </w:r>
          </w:p>
        </w:tc>
        <w:tc>
          <w:tcPr>
            <w:tcW w:w="7404" w:type="dxa"/>
            <w:tcBorders>
              <w:top w:val="nil"/>
              <w:left w:val="nil"/>
              <w:bottom w:val="nil"/>
              <w:right w:val="single" w:sz="8" w:space="0" w:color="auto"/>
            </w:tcBorders>
            <w:shd w:val="clear" w:color="auto" w:fill="auto"/>
            <w:vAlign w:val="center"/>
            <w:hideMark/>
          </w:tcPr>
          <w:p w14:paraId="00A73F52"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Setze </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B34D268"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24789A4E"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F15924" w14:paraId="291EDE74" w14:textId="77777777" w:rsidTr="00F15924">
        <w:trPr>
          <w:trHeight w:val="2115"/>
        </w:trPr>
        <w:tc>
          <w:tcPr>
            <w:tcW w:w="1800" w:type="dxa"/>
            <w:vMerge/>
            <w:tcBorders>
              <w:top w:val="nil"/>
              <w:left w:val="single" w:sz="8" w:space="0" w:color="auto"/>
              <w:bottom w:val="single" w:sz="8" w:space="0" w:color="000000"/>
              <w:right w:val="single" w:sz="8" w:space="0" w:color="auto"/>
            </w:tcBorders>
            <w:vAlign w:val="center"/>
            <w:hideMark/>
          </w:tcPr>
          <w:p w14:paraId="250A0391"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0C379D35"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CRI114 = 5 und CRI115 = </w:t>
            </w:r>
            <w:r w:rsidRPr="00F15924">
              <w:rPr>
                <w:rFonts w:ascii="Arial" w:hAnsi="Arial" w:cs="Arial"/>
                <w:color w:val="000000"/>
                <w:sz w:val="16"/>
                <w:szCs w:val="16"/>
                <w:lang w:eastAsia="zh-CN"/>
              </w:rPr>
              <w:t xml:space="preserve"> </w:t>
            </w:r>
            <w:r w:rsidRPr="00F15924">
              <w:rPr>
                <w:rFonts w:ascii="Calibri" w:hAnsi="Calibri" w:cs="Calibri"/>
                <w:color w:val="000000"/>
                <w:sz w:val="22"/>
                <w:szCs w:val="22"/>
                <w:lang w:eastAsia="zh-CN"/>
              </w:rPr>
              <w:t>MAX(XX_PROLONGATION_LAST_D, XX_RENEGOTIATION_D)</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w:t>
            </w:r>
            <w:r w:rsidRPr="00F15924">
              <w:rPr>
                <w:rFonts w:ascii="Calibri" w:hAnsi="Calibri" w:cs="Calibri"/>
                <w:color w:val="000000"/>
                <w:sz w:val="22"/>
                <w:szCs w:val="22"/>
                <w:lang w:eastAsia="zh-CN"/>
              </w:rPr>
              <w:br/>
              <w:t>5 = Neu verhandeltes Instrument ohne Stundungsmaßnahmen</w:t>
            </w:r>
          </w:p>
        </w:tc>
        <w:tc>
          <w:tcPr>
            <w:tcW w:w="2552" w:type="dxa"/>
            <w:vMerge/>
            <w:tcBorders>
              <w:top w:val="nil"/>
              <w:left w:val="single" w:sz="8" w:space="0" w:color="auto"/>
              <w:bottom w:val="single" w:sz="8" w:space="0" w:color="000000"/>
              <w:right w:val="single" w:sz="8" w:space="0" w:color="auto"/>
            </w:tcBorders>
            <w:vAlign w:val="center"/>
            <w:hideMark/>
          </w:tcPr>
          <w:p w14:paraId="4C96B153" w14:textId="77777777" w:rsidR="00F15924" w:rsidRPr="00F15924" w:rsidRDefault="00F15924" w:rsidP="00F15924">
            <w:pPr>
              <w:jc w:val="left"/>
              <w:rPr>
                <w:rFonts w:ascii="Calibri" w:hAnsi="Calibri" w:cs="Calibri"/>
                <w:color w:val="000000"/>
                <w:sz w:val="22"/>
                <w:szCs w:val="22"/>
                <w:lang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4C1DAA66"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05598F0F"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2048C1FD"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c>
          <w:tcPr>
            <w:tcW w:w="7404" w:type="dxa"/>
            <w:tcBorders>
              <w:top w:val="nil"/>
              <w:left w:val="nil"/>
              <w:bottom w:val="nil"/>
              <w:right w:val="single" w:sz="8" w:space="0" w:color="auto"/>
            </w:tcBorders>
            <w:shd w:val="clear" w:color="auto" w:fill="auto"/>
            <w:vAlign w:val="center"/>
            <w:hideMark/>
          </w:tcPr>
          <w:p w14:paraId="2246C314"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Setze </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0FB6AAA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6DBCF6E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780325" w14:paraId="7D4CA53B" w14:textId="77777777" w:rsidTr="00780325">
        <w:trPr>
          <w:trHeight w:val="315"/>
        </w:trPr>
        <w:tc>
          <w:tcPr>
            <w:tcW w:w="1800" w:type="dxa"/>
            <w:vMerge/>
            <w:tcBorders>
              <w:top w:val="nil"/>
              <w:left w:val="single" w:sz="8" w:space="0" w:color="auto"/>
              <w:bottom w:val="single" w:sz="8" w:space="0" w:color="000000"/>
              <w:right w:val="single" w:sz="8" w:space="0" w:color="auto"/>
            </w:tcBorders>
            <w:vAlign w:val="center"/>
            <w:hideMark/>
          </w:tcPr>
          <w:p w14:paraId="57D1E553"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2A5787CE" w14:textId="77777777" w:rsidR="00F15924" w:rsidRPr="00780325" w:rsidRDefault="00F15924" w:rsidP="00F15924">
            <w:pPr>
              <w:jc w:val="left"/>
              <w:rPr>
                <w:rFonts w:ascii="Calibri" w:hAnsi="Calibri" w:cs="Calibri"/>
                <w:color w:val="000000"/>
                <w:sz w:val="22"/>
                <w:szCs w:val="22"/>
                <w:lang w:val="it-IT" w:eastAsia="zh-CN"/>
              </w:rPr>
            </w:pPr>
            <w:r w:rsidRPr="00780325">
              <w:rPr>
                <w:rFonts w:ascii="Calibri" w:hAnsi="Calibri" w:cs="Calibri"/>
                <w:color w:val="000000"/>
                <w:sz w:val="22"/>
                <w:szCs w:val="22"/>
                <w:lang w:val="it-IT" w:eastAsia="zh-CN"/>
              </w:rPr>
              <w:t>CRI114 = NULL und CRI115=NULL</w:t>
            </w:r>
          </w:p>
        </w:tc>
        <w:tc>
          <w:tcPr>
            <w:tcW w:w="2552" w:type="dxa"/>
            <w:vMerge/>
            <w:tcBorders>
              <w:top w:val="nil"/>
              <w:left w:val="single" w:sz="8" w:space="0" w:color="auto"/>
              <w:bottom w:val="single" w:sz="8" w:space="0" w:color="000000"/>
              <w:right w:val="single" w:sz="8" w:space="0" w:color="auto"/>
            </w:tcBorders>
            <w:vAlign w:val="center"/>
            <w:hideMark/>
          </w:tcPr>
          <w:p w14:paraId="7B01BDD4" w14:textId="77777777" w:rsidR="00F15924" w:rsidRPr="00780325" w:rsidRDefault="00F15924" w:rsidP="00F15924">
            <w:pPr>
              <w:jc w:val="left"/>
              <w:rPr>
                <w:rFonts w:ascii="Calibri" w:hAnsi="Calibri" w:cs="Calibri"/>
                <w:color w:val="000000"/>
                <w:sz w:val="22"/>
                <w:szCs w:val="22"/>
                <w:lang w:val="it-IT"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0CDC5F9C" w14:textId="77777777" w:rsidR="00F15924" w:rsidRPr="00780325" w:rsidRDefault="00F15924" w:rsidP="00780325">
            <w:pPr>
              <w:keepNext/>
              <w:jc w:val="left"/>
              <w:rPr>
                <w:rFonts w:ascii="Calibri" w:hAnsi="Calibri" w:cs="Calibri"/>
                <w:color w:val="000000"/>
                <w:sz w:val="22"/>
                <w:szCs w:val="22"/>
                <w:lang w:val="it-IT" w:eastAsia="zh-CN"/>
              </w:rPr>
            </w:pPr>
          </w:p>
        </w:tc>
      </w:tr>
    </w:tbl>
    <w:p w14:paraId="006BC62B" w14:textId="77777777" w:rsidR="00F15924" w:rsidRPr="00FC0907" w:rsidRDefault="002F6D8B" w:rsidP="00780325">
      <w:pPr>
        <w:pStyle w:val="Caption"/>
      </w:pPr>
      <w:bookmarkStart w:id="2908" w:name="_Toc132965584"/>
      <w:r>
        <w:t xml:space="preserve">Tabelle </w:t>
      </w:r>
      <w:r w:rsidR="00751F50">
        <w:fldChar w:fldCharType="begin"/>
      </w:r>
      <w:r w:rsidR="00751F50">
        <w:instrText xml:space="preserve"> SEQ Tabelle \* ARABIC </w:instrText>
      </w:r>
      <w:r w:rsidR="00751F50">
        <w:fldChar w:fldCharType="separate"/>
      </w:r>
      <w:r w:rsidR="00003DFB">
        <w:rPr>
          <w:noProof/>
        </w:rPr>
        <w:t>14</w:t>
      </w:r>
      <w:r w:rsidR="00751F50">
        <w:fldChar w:fldCharType="end"/>
      </w:r>
      <w:r>
        <w:t xml:space="preserve">: </w:t>
      </w:r>
      <w:r w:rsidRPr="001C6212">
        <w:t>Details der Transformation zur Ermittlung von C</w:t>
      </w:r>
      <w:r>
        <w:t>RI114</w:t>
      </w:r>
      <w:r w:rsidR="00FA67D6">
        <w:t>/CRI115</w:t>
      </w:r>
      <w:bookmarkEnd w:id="2908"/>
    </w:p>
    <w:p w14:paraId="419E0B4E" w14:textId="77777777" w:rsidR="00C90D47" w:rsidRDefault="00C90D47" w:rsidP="00C90D47">
      <w:pPr>
        <w:pStyle w:val="Heading2"/>
      </w:pPr>
      <w:bookmarkStart w:id="2909" w:name="_Toc165633779"/>
      <w:r w:rsidRPr="00E028AB">
        <w:t xml:space="preserve">Bewirtschaftung </w:t>
      </w:r>
      <w:r w:rsidRPr="001D32FC">
        <w:t xml:space="preserve">des Feldes </w:t>
      </w:r>
      <w:r>
        <w:t>B005</w:t>
      </w:r>
      <w:bookmarkEnd w:id="2909"/>
    </w:p>
    <w:p w14:paraId="67248534" w14:textId="77777777" w:rsidR="00C90D47" w:rsidRDefault="00C90D47" w:rsidP="00C90D47">
      <w:pPr>
        <w:pStyle w:val="BodyText"/>
      </w:pPr>
    </w:p>
    <w:p w14:paraId="7F170756" w14:textId="77777777" w:rsidR="00C90D47" w:rsidRPr="00C90D47" w:rsidRDefault="00C90D47" w:rsidP="00C90D47">
      <w:pPr>
        <w:rPr>
          <w:rFonts w:ascii="Calibri" w:hAnsi="Calibri" w:cs="Calibri"/>
          <w:b/>
          <w:bCs/>
          <w:color w:val="000000"/>
          <w:sz w:val="22"/>
          <w:szCs w:val="22"/>
          <w:lang w:eastAsia="zh-CN"/>
        </w:rPr>
      </w:pPr>
      <w:r w:rsidRPr="00C90D47">
        <w:rPr>
          <w:rFonts w:ascii="Calibri" w:hAnsi="Calibri" w:cs="Calibri"/>
          <w:b/>
          <w:bCs/>
          <w:color w:val="000000"/>
          <w:sz w:val="22"/>
          <w:szCs w:val="22"/>
          <w:lang w:eastAsia="zh-CN"/>
        </w:rPr>
        <w:t>Bewirtschaftung Cluster IFRS</w:t>
      </w:r>
      <w:r>
        <w:rPr>
          <w:rFonts w:ascii="Calibri" w:hAnsi="Calibri" w:cs="Calibri"/>
          <w:b/>
          <w:bCs/>
          <w:color w:val="000000"/>
          <w:sz w:val="22"/>
          <w:szCs w:val="22"/>
          <w:lang w:eastAsia="zh-CN"/>
        </w:rPr>
        <w:t>:</w:t>
      </w:r>
    </w:p>
    <w:p w14:paraId="31815A37" w14:textId="77777777" w:rsidR="00C90D47" w:rsidRDefault="00C90D47" w:rsidP="00C90D47">
      <w:pPr>
        <w:pStyle w:val="BodyText"/>
      </w:pPr>
    </w:p>
    <w:tbl>
      <w:tblPr>
        <w:tblW w:w="11840" w:type="dxa"/>
        <w:tblInd w:w="75" w:type="dxa"/>
        <w:tblCellMar>
          <w:left w:w="70" w:type="dxa"/>
          <w:right w:w="70" w:type="dxa"/>
        </w:tblCellMar>
        <w:tblLook w:val="04A0" w:firstRow="1" w:lastRow="0" w:firstColumn="1" w:lastColumn="0" w:noHBand="0" w:noVBand="1"/>
      </w:tblPr>
      <w:tblGrid>
        <w:gridCol w:w="3013"/>
        <w:gridCol w:w="4825"/>
        <w:gridCol w:w="2923"/>
        <w:gridCol w:w="1189"/>
      </w:tblGrid>
      <w:tr w:rsidR="000F6647" w:rsidRPr="000F6647" w14:paraId="6D8D332C" w14:textId="77777777" w:rsidTr="000F6647">
        <w:trPr>
          <w:trHeight w:val="300"/>
        </w:trPr>
        <w:tc>
          <w:tcPr>
            <w:tcW w:w="3013"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6EC014"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Rang</w:t>
            </w:r>
          </w:p>
        </w:tc>
        <w:tc>
          <w:tcPr>
            <w:tcW w:w="4715" w:type="dxa"/>
            <w:tcBorders>
              <w:top w:val="single" w:sz="4" w:space="0" w:color="auto"/>
              <w:left w:val="nil"/>
              <w:bottom w:val="single" w:sz="4" w:space="0" w:color="auto"/>
              <w:right w:val="single" w:sz="4" w:space="0" w:color="auto"/>
            </w:tcBorders>
            <w:shd w:val="clear" w:color="000000" w:fill="BFBFBF"/>
            <w:vAlign w:val="center"/>
            <w:hideMark/>
          </w:tcPr>
          <w:p w14:paraId="15CB9FC7"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Bedingung / Aktion</w:t>
            </w:r>
          </w:p>
        </w:tc>
        <w:tc>
          <w:tcPr>
            <w:tcW w:w="2923" w:type="dxa"/>
            <w:tcBorders>
              <w:top w:val="single" w:sz="4" w:space="0" w:color="auto"/>
              <w:left w:val="nil"/>
              <w:bottom w:val="single" w:sz="4" w:space="0" w:color="auto"/>
              <w:right w:val="single" w:sz="4" w:space="0" w:color="auto"/>
            </w:tcBorders>
            <w:shd w:val="clear" w:color="000000" w:fill="BFBFBF"/>
            <w:vAlign w:val="center"/>
            <w:hideMark/>
          </w:tcPr>
          <w:p w14:paraId="3FBD46F9"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Ergebnis</w:t>
            </w:r>
          </w:p>
        </w:tc>
        <w:tc>
          <w:tcPr>
            <w:tcW w:w="1189" w:type="dxa"/>
            <w:tcBorders>
              <w:top w:val="single" w:sz="4" w:space="0" w:color="auto"/>
              <w:left w:val="nil"/>
              <w:bottom w:val="single" w:sz="4" w:space="0" w:color="auto"/>
              <w:right w:val="single" w:sz="4" w:space="0" w:color="auto"/>
            </w:tcBorders>
            <w:shd w:val="clear" w:color="000000" w:fill="BFBFBF"/>
            <w:vAlign w:val="center"/>
            <w:hideMark/>
          </w:tcPr>
          <w:p w14:paraId="5B588257"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Folgerang</w:t>
            </w:r>
          </w:p>
        </w:tc>
      </w:tr>
      <w:tr w:rsidR="000F6647" w:rsidRPr="000F6647" w14:paraId="63F3BA69" w14:textId="77777777" w:rsidTr="000F6647">
        <w:trPr>
          <w:trHeight w:val="1530"/>
        </w:trPr>
        <w:tc>
          <w:tcPr>
            <w:tcW w:w="3013" w:type="dxa"/>
            <w:vMerge w:val="restart"/>
            <w:tcBorders>
              <w:top w:val="nil"/>
              <w:left w:val="single" w:sz="4" w:space="0" w:color="auto"/>
              <w:bottom w:val="single" w:sz="4" w:space="0" w:color="000000"/>
              <w:right w:val="single" w:sz="4" w:space="0" w:color="auto"/>
            </w:tcBorders>
            <w:shd w:val="clear" w:color="auto" w:fill="auto"/>
            <w:hideMark/>
          </w:tcPr>
          <w:p w14:paraId="5CF10A94"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1</w:t>
            </w:r>
          </w:p>
        </w:tc>
        <w:tc>
          <w:tcPr>
            <w:tcW w:w="4715" w:type="dxa"/>
            <w:vMerge w:val="restart"/>
            <w:tcBorders>
              <w:top w:val="nil"/>
              <w:left w:val="single" w:sz="4" w:space="0" w:color="auto"/>
              <w:bottom w:val="single" w:sz="4" w:space="0" w:color="000000"/>
              <w:right w:val="single" w:sz="4" w:space="0" w:color="auto"/>
            </w:tcBorders>
            <w:shd w:val="clear" w:color="auto" w:fill="auto"/>
            <w:hideMark/>
          </w:tcPr>
          <w:p w14:paraId="262FC9A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Prüfe folgende Bedingung:</w:t>
            </w:r>
            <w:r w:rsidRPr="000F6647">
              <w:rPr>
                <w:rFonts w:ascii="Calibri" w:hAnsi="Calibri" w:cs="Calibri"/>
                <w:sz w:val="22"/>
                <w:szCs w:val="22"/>
                <w:lang w:eastAsia="zh-CN"/>
              </w:rPr>
              <w:br/>
              <w:t>B603 != 'T' and XX_CONTRACT is not NULL</w:t>
            </w:r>
            <w:r w:rsidRPr="000F6647">
              <w:rPr>
                <w:rFonts w:ascii="Calibri" w:hAnsi="Calibri" w:cs="Calibri"/>
                <w:sz w:val="22"/>
                <w:szCs w:val="22"/>
                <w:lang w:eastAsia="zh-CN"/>
              </w:rPr>
              <w:br/>
            </w:r>
            <w:r w:rsidRPr="000F6647">
              <w:rPr>
                <w:rFonts w:ascii="Calibri" w:hAnsi="Calibri" w:cs="Calibri"/>
                <w:sz w:val="22"/>
                <w:szCs w:val="22"/>
                <w:lang w:eastAsia="zh-CN"/>
              </w:rPr>
              <w:br/>
              <w:t>Info:</w:t>
            </w:r>
            <w:r w:rsidRPr="000F6647">
              <w:rPr>
                <w:rFonts w:ascii="Calibri" w:hAnsi="Calibri" w:cs="Calibri"/>
                <w:sz w:val="22"/>
                <w:szCs w:val="22"/>
                <w:lang w:eastAsia="zh-CN"/>
              </w:rPr>
              <w:br/>
              <w:t>Verbriefungsposition vorhanden?</w:t>
            </w:r>
          </w:p>
        </w:tc>
        <w:tc>
          <w:tcPr>
            <w:tcW w:w="2923" w:type="dxa"/>
            <w:tcBorders>
              <w:top w:val="nil"/>
              <w:left w:val="nil"/>
              <w:bottom w:val="single" w:sz="4" w:space="0" w:color="auto"/>
              <w:right w:val="single" w:sz="4" w:space="0" w:color="auto"/>
            </w:tcBorders>
            <w:shd w:val="clear" w:color="auto" w:fill="auto"/>
            <w:noWrap/>
            <w:hideMark/>
          </w:tcPr>
          <w:p w14:paraId="1258B9A2"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erfolgreich</w:t>
            </w:r>
          </w:p>
        </w:tc>
        <w:tc>
          <w:tcPr>
            <w:tcW w:w="1189" w:type="dxa"/>
            <w:tcBorders>
              <w:top w:val="nil"/>
              <w:left w:val="nil"/>
              <w:bottom w:val="single" w:sz="4" w:space="0" w:color="auto"/>
              <w:right w:val="single" w:sz="4" w:space="0" w:color="auto"/>
            </w:tcBorders>
            <w:shd w:val="clear" w:color="auto" w:fill="auto"/>
            <w:hideMark/>
          </w:tcPr>
          <w:p w14:paraId="70D62FC6" w14:textId="77777777" w:rsidR="000F6647" w:rsidRPr="000F6647" w:rsidRDefault="000F6647" w:rsidP="000F6647">
            <w:pPr>
              <w:jc w:val="left"/>
              <w:rPr>
                <w:rFonts w:ascii="Arial" w:hAnsi="Arial" w:cs="Arial"/>
                <w:lang w:eastAsia="zh-CN"/>
              </w:rPr>
            </w:pPr>
            <w:r w:rsidRPr="000F6647">
              <w:rPr>
                <w:rFonts w:ascii="Arial" w:hAnsi="Arial" w:cs="Arial"/>
                <w:lang w:eastAsia="zh-CN"/>
              </w:rPr>
              <w:t>2</w:t>
            </w:r>
          </w:p>
        </w:tc>
      </w:tr>
      <w:tr w:rsidR="000F6647" w:rsidRPr="000F6647" w14:paraId="20526861" w14:textId="77777777" w:rsidTr="000F6647">
        <w:trPr>
          <w:trHeight w:val="300"/>
        </w:trPr>
        <w:tc>
          <w:tcPr>
            <w:tcW w:w="3013" w:type="dxa"/>
            <w:vMerge/>
            <w:tcBorders>
              <w:top w:val="nil"/>
              <w:left w:val="single" w:sz="4" w:space="0" w:color="auto"/>
              <w:bottom w:val="single" w:sz="4" w:space="0" w:color="000000"/>
              <w:right w:val="single" w:sz="4" w:space="0" w:color="auto"/>
            </w:tcBorders>
            <w:vAlign w:val="center"/>
            <w:hideMark/>
          </w:tcPr>
          <w:p w14:paraId="1843352C" w14:textId="77777777" w:rsidR="000F6647" w:rsidRPr="000F6647" w:rsidRDefault="000F6647" w:rsidP="000F6647">
            <w:pPr>
              <w:jc w:val="left"/>
              <w:rPr>
                <w:rFonts w:ascii="Arial" w:hAnsi="Arial" w:cs="Arial"/>
                <w:b/>
                <w:bCs/>
                <w:lang w:eastAsia="zh-CN"/>
              </w:rPr>
            </w:pPr>
          </w:p>
        </w:tc>
        <w:tc>
          <w:tcPr>
            <w:tcW w:w="4715" w:type="dxa"/>
            <w:vMerge/>
            <w:tcBorders>
              <w:top w:val="nil"/>
              <w:left w:val="single" w:sz="4" w:space="0" w:color="auto"/>
              <w:bottom w:val="single" w:sz="4" w:space="0" w:color="000000"/>
              <w:right w:val="single" w:sz="4" w:space="0" w:color="auto"/>
            </w:tcBorders>
            <w:vAlign w:val="center"/>
            <w:hideMark/>
          </w:tcPr>
          <w:p w14:paraId="655BA975" w14:textId="77777777" w:rsidR="000F6647" w:rsidRPr="000F6647" w:rsidRDefault="000F6647" w:rsidP="000F6647">
            <w:pPr>
              <w:jc w:val="left"/>
              <w:rPr>
                <w:rFonts w:ascii="Calibri" w:hAnsi="Calibri" w:cs="Calibri"/>
                <w:sz w:val="22"/>
                <w:szCs w:val="22"/>
                <w:lang w:eastAsia="zh-CN"/>
              </w:rPr>
            </w:pPr>
          </w:p>
        </w:tc>
        <w:tc>
          <w:tcPr>
            <w:tcW w:w="2923" w:type="dxa"/>
            <w:tcBorders>
              <w:top w:val="nil"/>
              <w:left w:val="nil"/>
              <w:bottom w:val="single" w:sz="4" w:space="0" w:color="auto"/>
              <w:right w:val="single" w:sz="4" w:space="0" w:color="auto"/>
            </w:tcBorders>
            <w:shd w:val="clear" w:color="auto" w:fill="auto"/>
            <w:noWrap/>
            <w:hideMark/>
          </w:tcPr>
          <w:p w14:paraId="0880CA7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hideMark/>
          </w:tcPr>
          <w:p w14:paraId="4FE50735"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3</w:t>
            </w:r>
          </w:p>
        </w:tc>
      </w:tr>
      <w:tr w:rsidR="000F6647" w:rsidRPr="000F6647" w14:paraId="17360DDA" w14:textId="77777777" w:rsidTr="000F6647">
        <w:trPr>
          <w:trHeight w:val="4845"/>
        </w:trPr>
        <w:tc>
          <w:tcPr>
            <w:tcW w:w="3013" w:type="dxa"/>
            <w:vMerge w:val="restart"/>
            <w:tcBorders>
              <w:top w:val="nil"/>
              <w:left w:val="single" w:sz="4" w:space="0" w:color="auto"/>
              <w:bottom w:val="single" w:sz="4" w:space="0" w:color="000000"/>
              <w:right w:val="single" w:sz="4" w:space="0" w:color="auto"/>
            </w:tcBorders>
            <w:shd w:val="clear" w:color="auto" w:fill="auto"/>
            <w:noWrap/>
            <w:hideMark/>
          </w:tcPr>
          <w:p w14:paraId="147B08D7" w14:textId="77777777" w:rsidR="000F6647" w:rsidRPr="000F6647" w:rsidRDefault="000F6647" w:rsidP="000F6647">
            <w:pPr>
              <w:jc w:val="left"/>
              <w:rPr>
                <w:rFonts w:ascii="Arial" w:hAnsi="Arial" w:cs="Arial"/>
                <w:lang w:eastAsia="zh-CN"/>
              </w:rPr>
            </w:pPr>
            <w:r w:rsidRPr="000F6647">
              <w:rPr>
                <w:rFonts w:ascii="Arial" w:hAnsi="Arial" w:cs="Arial"/>
                <w:lang w:eastAsia="zh-CN"/>
              </w:rPr>
              <w:lastRenderedPageBreak/>
              <w:t>2</w:t>
            </w:r>
          </w:p>
        </w:tc>
        <w:tc>
          <w:tcPr>
            <w:tcW w:w="4715" w:type="dxa"/>
            <w:vMerge w:val="restart"/>
            <w:tcBorders>
              <w:top w:val="nil"/>
              <w:left w:val="single" w:sz="4" w:space="0" w:color="auto"/>
              <w:bottom w:val="single" w:sz="4" w:space="0" w:color="000000"/>
              <w:right w:val="single" w:sz="4" w:space="0" w:color="auto"/>
            </w:tcBorders>
            <w:shd w:val="clear" w:color="auto" w:fill="auto"/>
            <w:hideMark/>
          </w:tcPr>
          <w:p w14:paraId="4F0ECB0A" w14:textId="77777777" w:rsidR="00C72F88" w:rsidRPr="00C72F88" w:rsidRDefault="00C72F88" w:rsidP="00C72F88">
            <w:pPr>
              <w:jc w:val="left"/>
              <w:rPr>
                <w:rFonts w:ascii="Arial" w:hAnsi="Arial" w:cs="Arial"/>
                <w:lang w:eastAsia="zh-CN"/>
              </w:rPr>
            </w:pPr>
            <w:r w:rsidRPr="00C72F88">
              <w:rPr>
                <w:rFonts w:ascii="Arial" w:hAnsi="Arial" w:cs="Arial"/>
                <w:lang w:eastAsia="zh-CN"/>
              </w:rPr>
              <w:t>Prüfe folgende Bedingung:</w:t>
            </w:r>
          </w:p>
          <w:p w14:paraId="05901B8C" w14:textId="77777777" w:rsidR="00C72F88" w:rsidRPr="00C72F88" w:rsidRDefault="00C72F88" w:rsidP="00C72F88">
            <w:pPr>
              <w:jc w:val="left"/>
              <w:rPr>
                <w:rFonts w:ascii="Arial" w:hAnsi="Arial" w:cs="Arial"/>
                <w:lang w:eastAsia="zh-CN"/>
              </w:rPr>
            </w:pPr>
          </w:p>
          <w:p w14:paraId="047D8655" w14:textId="77777777" w:rsidR="00C72F88" w:rsidRPr="00780325" w:rsidRDefault="00C72F88" w:rsidP="00C72F88">
            <w:pPr>
              <w:jc w:val="left"/>
              <w:rPr>
                <w:rFonts w:ascii="Arial" w:hAnsi="Arial" w:cs="Arial"/>
                <w:lang w:val="en-GB" w:eastAsia="zh-CN"/>
              </w:rPr>
            </w:pPr>
            <w:r w:rsidRPr="00C72F88">
              <w:rPr>
                <w:rFonts w:ascii="Arial" w:hAnsi="Arial" w:cs="Arial"/>
                <w:lang w:eastAsia="zh-CN"/>
              </w:rPr>
              <w:t xml:space="preserve">XX_RW_METH_IND != </w:t>
            </w:r>
            <w:r w:rsidRPr="00780325">
              <w:rPr>
                <w:rFonts w:ascii="Arial" w:hAnsi="Arial" w:cs="Arial"/>
                <w:lang w:val="en-GB" w:eastAsia="zh-CN"/>
              </w:rPr>
              <w:t>'S' and</w:t>
            </w:r>
          </w:p>
          <w:p w14:paraId="5E970E65" w14:textId="77777777" w:rsidR="00C72F88" w:rsidRPr="000E48F8" w:rsidRDefault="00C72F88" w:rsidP="00C72F88">
            <w:pPr>
              <w:jc w:val="left"/>
              <w:rPr>
                <w:rFonts w:ascii="Arial" w:hAnsi="Arial" w:cs="Arial"/>
                <w:lang w:eastAsia="zh-CN"/>
                <w:rPrChange w:id="2910" w:author="Huke, Juan Eduardo" w:date="2025-07-02T10:35:00Z">
                  <w:rPr>
                    <w:rFonts w:ascii="Arial" w:hAnsi="Arial" w:cs="Arial"/>
                    <w:lang w:val="en-US" w:eastAsia="zh-CN"/>
                  </w:rPr>
                </w:rPrChange>
              </w:rPr>
            </w:pPr>
            <w:r w:rsidRPr="00780325">
              <w:rPr>
                <w:rFonts w:ascii="Arial" w:hAnsi="Arial" w:cs="Arial"/>
                <w:lang w:val="en-GB" w:eastAsia="zh-CN"/>
              </w:rPr>
              <w:t xml:space="preserve">XX_RM_METH_IND != </w:t>
            </w:r>
            <w:r w:rsidRPr="000E48F8">
              <w:rPr>
                <w:rFonts w:ascii="Arial" w:hAnsi="Arial" w:cs="Arial"/>
                <w:lang w:eastAsia="zh-CN"/>
                <w:rPrChange w:id="2911" w:author="Huke, Juan Eduardo" w:date="2025-07-02T10:35:00Z">
                  <w:rPr>
                    <w:rFonts w:ascii="Arial" w:hAnsi="Arial" w:cs="Arial"/>
                    <w:lang w:val="en-US" w:eastAsia="zh-CN"/>
                  </w:rPr>
                </w:rPrChange>
              </w:rPr>
              <w:t>'O'</w:t>
            </w:r>
          </w:p>
          <w:p w14:paraId="64101646" w14:textId="77777777" w:rsidR="00C72F88" w:rsidRPr="000E48F8" w:rsidRDefault="00C72F88" w:rsidP="00C72F88">
            <w:pPr>
              <w:jc w:val="left"/>
              <w:rPr>
                <w:rFonts w:ascii="Arial" w:hAnsi="Arial" w:cs="Arial"/>
                <w:lang w:eastAsia="zh-CN"/>
                <w:rPrChange w:id="2912" w:author="Huke, Juan Eduardo" w:date="2025-07-02T10:35:00Z">
                  <w:rPr>
                    <w:rFonts w:ascii="Arial" w:hAnsi="Arial" w:cs="Arial"/>
                    <w:lang w:val="en-US" w:eastAsia="zh-CN"/>
                  </w:rPr>
                </w:rPrChange>
              </w:rPr>
            </w:pPr>
          </w:p>
          <w:p w14:paraId="5833769C" w14:textId="77777777" w:rsidR="00C72F88" w:rsidRPr="000E48F8" w:rsidRDefault="00C72F88" w:rsidP="00C72F88">
            <w:pPr>
              <w:jc w:val="left"/>
              <w:rPr>
                <w:rFonts w:ascii="Arial" w:hAnsi="Arial" w:cs="Arial"/>
                <w:lang w:eastAsia="zh-CN"/>
                <w:rPrChange w:id="2913" w:author="Huke, Juan Eduardo" w:date="2025-07-02T10:35:00Z">
                  <w:rPr>
                    <w:rFonts w:ascii="Arial" w:hAnsi="Arial" w:cs="Arial"/>
                    <w:lang w:val="en-US" w:eastAsia="zh-CN"/>
                  </w:rPr>
                </w:rPrChange>
              </w:rPr>
            </w:pPr>
          </w:p>
          <w:p w14:paraId="495A3030" w14:textId="77777777" w:rsidR="00C72F88" w:rsidRPr="00B110BE" w:rsidRDefault="00C72F88" w:rsidP="00C72F88">
            <w:pPr>
              <w:jc w:val="left"/>
              <w:rPr>
                <w:rFonts w:ascii="Arial" w:hAnsi="Arial" w:cs="Arial"/>
                <w:lang w:eastAsia="zh-CN"/>
              </w:rPr>
            </w:pPr>
            <w:r w:rsidRPr="00B110BE">
              <w:rPr>
                <w:rFonts w:ascii="Arial" w:hAnsi="Arial" w:cs="Arial"/>
                <w:lang w:eastAsia="zh-CN"/>
              </w:rPr>
              <w:t xml:space="preserve">Info: </w:t>
            </w:r>
          </w:p>
          <w:p w14:paraId="23F78266" w14:textId="77777777" w:rsidR="00C72F88" w:rsidRPr="00C72F88" w:rsidRDefault="00C72F88" w:rsidP="00C72F88">
            <w:pPr>
              <w:jc w:val="left"/>
              <w:rPr>
                <w:rFonts w:ascii="Arial" w:hAnsi="Arial" w:cs="Arial"/>
                <w:lang w:eastAsia="zh-CN"/>
              </w:rPr>
            </w:pPr>
            <w:r w:rsidRPr="00B110BE">
              <w:rPr>
                <w:rFonts w:ascii="Arial" w:hAnsi="Arial" w:cs="Arial"/>
                <w:lang w:eastAsia="zh-CN"/>
              </w:rPr>
              <w:t xml:space="preserve">XX_RW_METH_IND=Risikogewichtsverfahren (D=Durchschau, I= ratingsbasierter Ansatz IAA, K=Risikogewicht inkl. KRM,R=ratinsbasierter Ansatz ext. Rating, S=Aufsichtl. Formelansatz, A=1250% RW, E=Early Amortisation, Q=Rückfalllösung für qual. </w:t>
            </w:r>
            <w:r w:rsidRPr="00C72F88">
              <w:rPr>
                <w:rFonts w:ascii="Arial" w:hAnsi="Arial" w:cs="Arial"/>
                <w:lang w:eastAsia="zh-CN"/>
              </w:rPr>
              <w:t>Verbriefungsliquiditätsfazilität, Z=ABCP-Zweitverlustposition, V=Aufsichtl. Vorgane bei Verstoß $18 KWG)</w:t>
            </w:r>
          </w:p>
          <w:p w14:paraId="6952382D" w14:textId="77777777" w:rsidR="00C72F88" w:rsidRPr="00C72F88" w:rsidRDefault="00C72F88" w:rsidP="00C72F88">
            <w:pPr>
              <w:jc w:val="left"/>
              <w:rPr>
                <w:rFonts w:ascii="Arial" w:hAnsi="Arial" w:cs="Arial"/>
                <w:lang w:eastAsia="zh-CN"/>
              </w:rPr>
            </w:pPr>
          </w:p>
          <w:p w14:paraId="12420E3C" w14:textId="77777777" w:rsidR="000F6647" w:rsidRPr="00FC0907" w:rsidRDefault="00C72F88" w:rsidP="00C72F88">
            <w:pPr>
              <w:jc w:val="left"/>
              <w:rPr>
                <w:rFonts w:ascii="Arial" w:hAnsi="Arial" w:cs="Arial"/>
                <w:lang w:eastAsia="zh-CN"/>
              </w:rPr>
            </w:pPr>
            <w:r w:rsidRPr="00C72F88">
              <w:rPr>
                <w:rFonts w:ascii="Arial" w:hAnsi="Arial" w:cs="Arial"/>
                <w:lang w:eastAsia="zh-CN"/>
              </w:rPr>
              <w:t>XX_RM_METH_IND = Art der Kreditrisikominderung (O=unbesichert, S=Substitution, U=Comprehensive, D=Due Diligence, N=Capital deduction)</w:t>
            </w:r>
          </w:p>
        </w:tc>
        <w:tc>
          <w:tcPr>
            <w:tcW w:w="2923" w:type="dxa"/>
            <w:tcBorders>
              <w:top w:val="nil"/>
              <w:left w:val="nil"/>
              <w:bottom w:val="single" w:sz="4" w:space="0" w:color="auto"/>
              <w:right w:val="single" w:sz="4" w:space="0" w:color="auto"/>
            </w:tcBorders>
            <w:shd w:val="clear" w:color="auto" w:fill="auto"/>
            <w:noWrap/>
            <w:hideMark/>
          </w:tcPr>
          <w:p w14:paraId="0B28DF41"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erfolgreich</w:t>
            </w:r>
          </w:p>
        </w:tc>
        <w:tc>
          <w:tcPr>
            <w:tcW w:w="1189" w:type="dxa"/>
            <w:tcBorders>
              <w:top w:val="nil"/>
              <w:left w:val="nil"/>
              <w:bottom w:val="single" w:sz="4" w:space="0" w:color="auto"/>
              <w:right w:val="single" w:sz="4" w:space="0" w:color="auto"/>
            </w:tcBorders>
            <w:shd w:val="clear" w:color="auto" w:fill="auto"/>
            <w:hideMark/>
          </w:tcPr>
          <w:p w14:paraId="3A0970B8" w14:textId="77777777" w:rsidR="000F6647" w:rsidRPr="000F6647" w:rsidRDefault="000F6647" w:rsidP="000F6647">
            <w:pPr>
              <w:jc w:val="left"/>
              <w:rPr>
                <w:rFonts w:ascii="Arial" w:hAnsi="Arial" w:cs="Arial"/>
                <w:lang w:eastAsia="zh-CN"/>
              </w:rPr>
            </w:pPr>
            <w:r w:rsidRPr="000F6647">
              <w:rPr>
                <w:rFonts w:ascii="Arial" w:hAnsi="Arial" w:cs="Arial"/>
                <w:lang w:eastAsia="zh-CN"/>
              </w:rPr>
              <w:t>7</w:t>
            </w:r>
          </w:p>
        </w:tc>
      </w:tr>
      <w:tr w:rsidR="000F6647" w:rsidRPr="000F6647" w14:paraId="065F478C" w14:textId="77777777" w:rsidTr="000F6647">
        <w:trPr>
          <w:trHeight w:val="300"/>
        </w:trPr>
        <w:tc>
          <w:tcPr>
            <w:tcW w:w="3013" w:type="dxa"/>
            <w:vMerge/>
            <w:tcBorders>
              <w:top w:val="nil"/>
              <w:left w:val="single" w:sz="4" w:space="0" w:color="auto"/>
              <w:bottom w:val="single" w:sz="4" w:space="0" w:color="000000"/>
              <w:right w:val="single" w:sz="4" w:space="0" w:color="auto"/>
            </w:tcBorders>
            <w:vAlign w:val="center"/>
            <w:hideMark/>
          </w:tcPr>
          <w:p w14:paraId="0FBE10DB" w14:textId="77777777" w:rsidR="000F6647" w:rsidRPr="000F6647" w:rsidRDefault="000F6647" w:rsidP="000F6647">
            <w:pPr>
              <w:jc w:val="left"/>
              <w:rPr>
                <w:rFonts w:ascii="Arial" w:hAnsi="Arial" w:cs="Arial"/>
                <w:lang w:eastAsia="zh-CN"/>
              </w:rPr>
            </w:pPr>
          </w:p>
        </w:tc>
        <w:tc>
          <w:tcPr>
            <w:tcW w:w="4715" w:type="dxa"/>
            <w:vMerge/>
            <w:tcBorders>
              <w:top w:val="nil"/>
              <w:left w:val="single" w:sz="4" w:space="0" w:color="auto"/>
              <w:bottom w:val="single" w:sz="4" w:space="0" w:color="000000"/>
              <w:right w:val="single" w:sz="4" w:space="0" w:color="auto"/>
            </w:tcBorders>
            <w:vAlign w:val="center"/>
            <w:hideMark/>
          </w:tcPr>
          <w:p w14:paraId="09995EEE" w14:textId="77777777" w:rsidR="000F6647" w:rsidRPr="000F6647" w:rsidRDefault="000F6647" w:rsidP="000F6647">
            <w:pPr>
              <w:jc w:val="left"/>
              <w:rPr>
                <w:rFonts w:ascii="Arial" w:hAnsi="Arial" w:cs="Arial"/>
                <w:lang w:eastAsia="zh-CN"/>
              </w:rPr>
            </w:pPr>
          </w:p>
        </w:tc>
        <w:tc>
          <w:tcPr>
            <w:tcW w:w="2923" w:type="dxa"/>
            <w:tcBorders>
              <w:top w:val="nil"/>
              <w:left w:val="nil"/>
              <w:bottom w:val="single" w:sz="4" w:space="0" w:color="auto"/>
              <w:right w:val="single" w:sz="4" w:space="0" w:color="auto"/>
            </w:tcBorders>
            <w:shd w:val="clear" w:color="auto" w:fill="auto"/>
            <w:noWrap/>
            <w:hideMark/>
          </w:tcPr>
          <w:p w14:paraId="5BDB7AD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hideMark/>
          </w:tcPr>
          <w:p w14:paraId="0E058F83" w14:textId="77777777" w:rsidR="000F6647" w:rsidRPr="000F6647" w:rsidRDefault="000F6647" w:rsidP="000F6647">
            <w:pPr>
              <w:jc w:val="left"/>
              <w:rPr>
                <w:rFonts w:ascii="Arial" w:hAnsi="Arial" w:cs="Arial"/>
                <w:lang w:eastAsia="zh-CN"/>
              </w:rPr>
            </w:pPr>
            <w:r w:rsidRPr="000F6647">
              <w:rPr>
                <w:rFonts w:ascii="Arial" w:hAnsi="Arial" w:cs="Arial"/>
                <w:lang w:eastAsia="zh-CN"/>
              </w:rPr>
              <w:t>8</w:t>
            </w:r>
          </w:p>
        </w:tc>
      </w:tr>
      <w:tr w:rsidR="000F6647" w:rsidRPr="000F6647" w14:paraId="0E405467" w14:textId="77777777" w:rsidTr="000F6647">
        <w:trPr>
          <w:trHeight w:val="300"/>
        </w:trPr>
        <w:tc>
          <w:tcPr>
            <w:tcW w:w="3013" w:type="dxa"/>
            <w:vMerge w:val="restart"/>
            <w:tcBorders>
              <w:top w:val="nil"/>
              <w:left w:val="single" w:sz="4" w:space="0" w:color="auto"/>
              <w:bottom w:val="single" w:sz="4" w:space="0" w:color="000000"/>
              <w:right w:val="single" w:sz="4" w:space="0" w:color="auto"/>
            </w:tcBorders>
            <w:shd w:val="clear" w:color="auto" w:fill="auto"/>
            <w:noWrap/>
            <w:hideMark/>
          </w:tcPr>
          <w:p w14:paraId="104866C2"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3</w:t>
            </w:r>
          </w:p>
        </w:tc>
        <w:tc>
          <w:tcPr>
            <w:tcW w:w="4715" w:type="dxa"/>
            <w:vMerge w:val="restart"/>
            <w:tcBorders>
              <w:top w:val="nil"/>
              <w:left w:val="single" w:sz="4" w:space="0" w:color="auto"/>
              <w:bottom w:val="single" w:sz="4" w:space="0" w:color="000000"/>
              <w:right w:val="single" w:sz="4" w:space="0" w:color="auto"/>
            </w:tcBorders>
            <w:shd w:val="clear" w:color="auto" w:fill="auto"/>
            <w:hideMark/>
          </w:tcPr>
          <w:p w14:paraId="449AC9F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Prüfe folgende Bedingung:</w:t>
            </w:r>
            <w:r w:rsidRPr="000F6647">
              <w:rPr>
                <w:rFonts w:ascii="Calibri" w:hAnsi="Calibri" w:cs="Calibri"/>
                <w:sz w:val="22"/>
                <w:szCs w:val="22"/>
                <w:lang w:eastAsia="zh-CN"/>
              </w:rPr>
              <w:br/>
              <w:t>B500 = '0'</w:t>
            </w:r>
            <w:r w:rsidRPr="000F6647">
              <w:rPr>
                <w:rFonts w:ascii="Calibri" w:hAnsi="Calibri" w:cs="Calibri"/>
                <w:sz w:val="22"/>
                <w:szCs w:val="22"/>
                <w:lang w:eastAsia="zh-CN"/>
              </w:rPr>
              <w:br/>
            </w:r>
            <w:r w:rsidRPr="000F6647">
              <w:rPr>
                <w:rFonts w:ascii="Calibri" w:hAnsi="Calibri" w:cs="Calibri"/>
                <w:sz w:val="22"/>
                <w:szCs w:val="22"/>
                <w:lang w:eastAsia="zh-CN"/>
              </w:rPr>
              <w:br/>
              <w:t>Info: KSA</w:t>
            </w:r>
          </w:p>
        </w:tc>
        <w:tc>
          <w:tcPr>
            <w:tcW w:w="2923" w:type="dxa"/>
            <w:tcBorders>
              <w:top w:val="nil"/>
              <w:left w:val="nil"/>
              <w:bottom w:val="single" w:sz="4" w:space="0" w:color="auto"/>
              <w:right w:val="single" w:sz="4" w:space="0" w:color="auto"/>
            </w:tcBorders>
            <w:shd w:val="clear" w:color="auto" w:fill="auto"/>
            <w:noWrap/>
            <w:hideMark/>
          </w:tcPr>
          <w:p w14:paraId="0143BA84"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erfolgreich</w:t>
            </w:r>
          </w:p>
        </w:tc>
        <w:tc>
          <w:tcPr>
            <w:tcW w:w="1189" w:type="dxa"/>
            <w:tcBorders>
              <w:top w:val="nil"/>
              <w:left w:val="nil"/>
              <w:bottom w:val="single" w:sz="4" w:space="0" w:color="auto"/>
              <w:right w:val="single" w:sz="4" w:space="0" w:color="auto"/>
            </w:tcBorders>
            <w:shd w:val="clear" w:color="auto" w:fill="auto"/>
            <w:hideMark/>
          </w:tcPr>
          <w:p w14:paraId="1E5717FF" w14:textId="77777777" w:rsidR="000F6647" w:rsidRPr="000F6647" w:rsidRDefault="000F6647" w:rsidP="000F6647">
            <w:pPr>
              <w:jc w:val="left"/>
              <w:rPr>
                <w:rFonts w:ascii="Arial" w:hAnsi="Arial" w:cs="Arial"/>
                <w:lang w:eastAsia="zh-CN"/>
              </w:rPr>
            </w:pPr>
            <w:r w:rsidRPr="000F6647">
              <w:rPr>
                <w:rFonts w:ascii="Arial" w:hAnsi="Arial" w:cs="Arial"/>
                <w:lang w:eastAsia="zh-CN"/>
              </w:rPr>
              <w:t>4</w:t>
            </w:r>
          </w:p>
        </w:tc>
      </w:tr>
      <w:tr w:rsidR="000F6647" w:rsidRPr="000F6647" w14:paraId="7A6AA597" w14:textId="77777777" w:rsidTr="000F6647">
        <w:trPr>
          <w:trHeight w:val="930"/>
        </w:trPr>
        <w:tc>
          <w:tcPr>
            <w:tcW w:w="3013" w:type="dxa"/>
            <w:vMerge/>
            <w:tcBorders>
              <w:top w:val="nil"/>
              <w:left w:val="single" w:sz="4" w:space="0" w:color="auto"/>
              <w:bottom w:val="single" w:sz="4" w:space="0" w:color="000000"/>
              <w:right w:val="single" w:sz="4" w:space="0" w:color="auto"/>
            </w:tcBorders>
            <w:vAlign w:val="center"/>
            <w:hideMark/>
          </w:tcPr>
          <w:p w14:paraId="54F2AC53" w14:textId="77777777" w:rsidR="000F6647" w:rsidRPr="000F6647" w:rsidRDefault="000F6647" w:rsidP="000F6647">
            <w:pPr>
              <w:jc w:val="left"/>
              <w:rPr>
                <w:rFonts w:ascii="Calibri" w:hAnsi="Calibri" w:cs="Calibri"/>
                <w:sz w:val="22"/>
                <w:szCs w:val="22"/>
                <w:lang w:eastAsia="zh-CN"/>
              </w:rPr>
            </w:pPr>
          </w:p>
        </w:tc>
        <w:tc>
          <w:tcPr>
            <w:tcW w:w="4715" w:type="dxa"/>
            <w:vMerge/>
            <w:tcBorders>
              <w:top w:val="nil"/>
              <w:left w:val="single" w:sz="4" w:space="0" w:color="auto"/>
              <w:bottom w:val="single" w:sz="4" w:space="0" w:color="000000"/>
              <w:right w:val="single" w:sz="4" w:space="0" w:color="auto"/>
            </w:tcBorders>
            <w:vAlign w:val="center"/>
            <w:hideMark/>
          </w:tcPr>
          <w:p w14:paraId="7CC9D77C" w14:textId="77777777" w:rsidR="000F6647" w:rsidRPr="000F6647" w:rsidRDefault="000F6647" w:rsidP="000F6647">
            <w:pPr>
              <w:jc w:val="left"/>
              <w:rPr>
                <w:rFonts w:ascii="Calibri" w:hAnsi="Calibri" w:cs="Calibri"/>
                <w:sz w:val="22"/>
                <w:szCs w:val="22"/>
                <w:lang w:eastAsia="zh-CN"/>
              </w:rPr>
            </w:pPr>
          </w:p>
        </w:tc>
        <w:tc>
          <w:tcPr>
            <w:tcW w:w="2923" w:type="dxa"/>
            <w:tcBorders>
              <w:top w:val="nil"/>
              <w:left w:val="nil"/>
              <w:bottom w:val="single" w:sz="4" w:space="0" w:color="auto"/>
              <w:right w:val="single" w:sz="4" w:space="0" w:color="auto"/>
            </w:tcBorders>
            <w:shd w:val="clear" w:color="auto" w:fill="auto"/>
            <w:noWrap/>
            <w:hideMark/>
          </w:tcPr>
          <w:p w14:paraId="665CA4C8"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hideMark/>
          </w:tcPr>
          <w:p w14:paraId="0B2A8CDD" w14:textId="77777777" w:rsidR="000F6647" w:rsidRPr="000F6647" w:rsidRDefault="000F6647" w:rsidP="000F6647">
            <w:pPr>
              <w:jc w:val="left"/>
              <w:rPr>
                <w:rFonts w:ascii="Arial" w:hAnsi="Arial" w:cs="Arial"/>
                <w:lang w:eastAsia="zh-CN"/>
              </w:rPr>
            </w:pPr>
            <w:r w:rsidRPr="000F6647">
              <w:rPr>
                <w:rFonts w:ascii="Arial" w:hAnsi="Arial" w:cs="Arial"/>
                <w:lang w:eastAsia="zh-CN"/>
              </w:rPr>
              <w:t>6</w:t>
            </w:r>
          </w:p>
        </w:tc>
      </w:tr>
      <w:tr w:rsidR="000F6647" w:rsidRPr="000F6647" w14:paraId="5705D9EE" w14:textId="77777777" w:rsidTr="000F6647">
        <w:trPr>
          <w:trHeight w:val="1200"/>
        </w:trPr>
        <w:tc>
          <w:tcPr>
            <w:tcW w:w="3013" w:type="dxa"/>
            <w:vMerge w:val="restart"/>
            <w:tcBorders>
              <w:top w:val="nil"/>
              <w:left w:val="single" w:sz="4" w:space="0" w:color="auto"/>
              <w:bottom w:val="single" w:sz="4" w:space="0" w:color="auto"/>
              <w:right w:val="single" w:sz="4" w:space="0" w:color="auto"/>
            </w:tcBorders>
            <w:shd w:val="clear" w:color="auto" w:fill="auto"/>
            <w:noWrap/>
            <w:hideMark/>
          </w:tcPr>
          <w:p w14:paraId="685F919B"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4</w:t>
            </w:r>
          </w:p>
        </w:tc>
        <w:tc>
          <w:tcPr>
            <w:tcW w:w="4715" w:type="dxa"/>
            <w:vMerge w:val="restart"/>
            <w:tcBorders>
              <w:top w:val="nil"/>
              <w:left w:val="single" w:sz="4" w:space="0" w:color="auto"/>
              <w:bottom w:val="single" w:sz="4" w:space="0" w:color="auto"/>
              <w:right w:val="single" w:sz="4" w:space="0" w:color="auto"/>
            </w:tcBorders>
            <w:shd w:val="clear" w:color="auto" w:fill="auto"/>
            <w:hideMark/>
          </w:tcPr>
          <w:p w14:paraId="3561DBF9"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Prüfe folgende Bedingung:</w:t>
            </w:r>
            <w:r w:rsidRPr="000F6647">
              <w:rPr>
                <w:rFonts w:ascii="Calibri" w:hAnsi="Calibri" w:cs="Calibri"/>
                <w:sz w:val="22"/>
                <w:szCs w:val="22"/>
                <w:lang w:eastAsia="zh-CN"/>
              </w:rPr>
              <w:br/>
              <w:t>XX_C_CONTRACT_LGDS_CR_SOLVV.XX_RW_PRESUP is not NULL</w:t>
            </w:r>
            <w:r w:rsidRPr="000F6647">
              <w:rPr>
                <w:rFonts w:ascii="Calibri" w:hAnsi="Calibri" w:cs="Calibri"/>
                <w:sz w:val="22"/>
                <w:szCs w:val="22"/>
                <w:lang w:eastAsia="zh-CN"/>
              </w:rPr>
              <w:br/>
            </w:r>
            <w:r w:rsidRPr="000F6647">
              <w:rPr>
                <w:rFonts w:ascii="Calibri" w:hAnsi="Calibri" w:cs="Calibri"/>
                <w:sz w:val="22"/>
                <w:szCs w:val="22"/>
                <w:lang w:eastAsia="zh-CN"/>
              </w:rPr>
              <w:br/>
            </w:r>
            <w:r w:rsidRPr="000F6647">
              <w:rPr>
                <w:rFonts w:ascii="Calibri" w:hAnsi="Calibri" w:cs="Calibri"/>
                <w:sz w:val="22"/>
                <w:szCs w:val="22"/>
                <w:lang w:eastAsia="zh-CN"/>
              </w:rPr>
              <w:lastRenderedPageBreak/>
              <w:t>Info:</w:t>
            </w:r>
            <w:r w:rsidRPr="000F6647">
              <w:rPr>
                <w:rFonts w:ascii="Calibri" w:hAnsi="Calibri" w:cs="Calibri"/>
                <w:sz w:val="22"/>
                <w:szCs w:val="22"/>
                <w:lang w:eastAsia="zh-CN"/>
              </w:rPr>
              <w:br/>
              <w:t>XX_RW_PRESUP = KSA-Risikogewicht vor Besicherung nach Kreditsubstitution (vor KMU)</w:t>
            </w:r>
          </w:p>
        </w:tc>
        <w:tc>
          <w:tcPr>
            <w:tcW w:w="2923" w:type="dxa"/>
            <w:tcBorders>
              <w:top w:val="nil"/>
              <w:left w:val="nil"/>
              <w:bottom w:val="single" w:sz="4" w:space="0" w:color="auto"/>
              <w:right w:val="single" w:sz="4" w:space="0" w:color="auto"/>
            </w:tcBorders>
            <w:shd w:val="clear" w:color="auto" w:fill="auto"/>
            <w:noWrap/>
            <w:hideMark/>
          </w:tcPr>
          <w:p w14:paraId="0640B22F"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lastRenderedPageBreak/>
              <w:t>Prüfung war erfolgreich</w:t>
            </w:r>
          </w:p>
        </w:tc>
        <w:tc>
          <w:tcPr>
            <w:tcW w:w="1189" w:type="dxa"/>
            <w:tcBorders>
              <w:top w:val="nil"/>
              <w:left w:val="nil"/>
              <w:bottom w:val="single" w:sz="4" w:space="0" w:color="auto"/>
              <w:right w:val="single" w:sz="4" w:space="0" w:color="auto"/>
            </w:tcBorders>
            <w:shd w:val="clear" w:color="auto" w:fill="auto"/>
            <w:noWrap/>
            <w:hideMark/>
          </w:tcPr>
          <w:p w14:paraId="7B00569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5</w:t>
            </w:r>
          </w:p>
        </w:tc>
      </w:tr>
      <w:tr w:rsidR="000F6647" w:rsidRPr="000F6647" w14:paraId="5ADE57AF" w14:textId="77777777" w:rsidTr="000F6647">
        <w:trPr>
          <w:trHeight w:val="1035"/>
        </w:trPr>
        <w:tc>
          <w:tcPr>
            <w:tcW w:w="3013" w:type="dxa"/>
            <w:vMerge/>
            <w:tcBorders>
              <w:top w:val="nil"/>
              <w:left w:val="single" w:sz="4" w:space="0" w:color="auto"/>
              <w:bottom w:val="single" w:sz="4" w:space="0" w:color="auto"/>
              <w:right w:val="single" w:sz="4" w:space="0" w:color="auto"/>
            </w:tcBorders>
            <w:vAlign w:val="center"/>
            <w:hideMark/>
          </w:tcPr>
          <w:p w14:paraId="168676F9" w14:textId="77777777" w:rsidR="000F6647" w:rsidRPr="000F6647" w:rsidRDefault="000F6647" w:rsidP="000F6647">
            <w:pPr>
              <w:jc w:val="left"/>
              <w:rPr>
                <w:rFonts w:ascii="Calibri" w:hAnsi="Calibri" w:cs="Calibri"/>
                <w:sz w:val="22"/>
                <w:szCs w:val="22"/>
                <w:lang w:eastAsia="zh-CN"/>
              </w:rPr>
            </w:pPr>
          </w:p>
        </w:tc>
        <w:tc>
          <w:tcPr>
            <w:tcW w:w="4715" w:type="dxa"/>
            <w:vMerge/>
            <w:tcBorders>
              <w:top w:val="nil"/>
              <w:left w:val="single" w:sz="4" w:space="0" w:color="auto"/>
              <w:bottom w:val="single" w:sz="4" w:space="0" w:color="auto"/>
              <w:right w:val="single" w:sz="4" w:space="0" w:color="auto"/>
            </w:tcBorders>
            <w:vAlign w:val="center"/>
            <w:hideMark/>
          </w:tcPr>
          <w:p w14:paraId="3F8EFD6F" w14:textId="77777777" w:rsidR="000F6647" w:rsidRPr="000F6647" w:rsidRDefault="000F6647" w:rsidP="000F6647">
            <w:pPr>
              <w:jc w:val="left"/>
              <w:rPr>
                <w:rFonts w:ascii="Calibri" w:hAnsi="Calibri" w:cs="Calibri"/>
                <w:sz w:val="22"/>
                <w:szCs w:val="22"/>
                <w:lang w:eastAsia="zh-CN"/>
              </w:rPr>
            </w:pPr>
          </w:p>
        </w:tc>
        <w:tc>
          <w:tcPr>
            <w:tcW w:w="2923" w:type="dxa"/>
            <w:tcBorders>
              <w:top w:val="nil"/>
              <w:left w:val="nil"/>
              <w:bottom w:val="single" w:sz="4" w:space="0" w:color="auto"/>
              <w:right w:val="single" w:sz="4" w:space="0" w:color="auto"/>
            </w:tcBorders>
            <w:shd w:val="clear" w:color="auto" w:fill="auto"/>
            <w:noWrap/>
            <w:hideMark/>
          </w:tcPr>
          <w:p w14:paraId="6B9D5008"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noWrap/>
            <w:hideMark/>
          </w:tcPr>
          <w:p w14:paraId="0D143267"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6</w:t>
            </w:r>
          </w:p>
        </w:tc>
      </w:tr>
      <w:tr w:rsidR="000F6647" w:rsidRPr="000F6647" w14:paraId="5FCCF389" w14:textId="77777777" w:rsidTr="000F6647">
        <w:trPr>
          <w:trHeight w:val="600"/>
        </w:trPr>
        <w:tc>
          <w:tcPr>
            <w:tcW w:w="3013" w:type="dxa"/>
            <w:tcBorders>
              <w:top w:val="nil"/>
              <w:left w:val="single" w:sz="4" w:space="0" w:color="auto"/>
              <w:bottom w:val="single" w:sz="4" w:space="0" w:color="auto"/>
              <w:right w:val="single" w:sz="4" w:space="0" w:color="auto"/>
            </w:tcBorders>
            <w:shd w:val="clear" w:color="auto" w:fill="auto"/>
            <w:noWrap/>
            <w:hideMark/>
          </w:tcPr>
          <w:p w14:paraId="1ED6AC3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5</w:t>
            </w:r>
          </w:p>
        </w:tc>
        <w:tc>
          <w:tcPr>
            <w:tcW w:w="4715" w:type="dxa"/>
            <w:tcBorders>
              <w:top w:val="nil"/>
              <w:left w:val="nil"/>
              <w:bottom w:val="single" w:sz="4" w:space="0" w:color="auto"/>
              <w:right w:val="single" w:sz="4" w:space="0" w:color="auto"/>
            </w:tcBorders>
            <w:shd w:val="clear" w:color="auto" w:fill="auto"/>
            <w:hideMark/>
          </w:tcPr>
          <w:p w14:paraId="2C9A8DE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XX_RW_PRESUP</w:t>
            </w:r>
          </w:p>
        </w:tc>
        <w:tc>
          <w:tcPr>
            <w:tcW w:w="2923" w:type="dxa"/>
            <w:tcBorders>
              <w:top w:val="nil"/>
              <w:left w:val="nil"/>
              <w:bottom w:val="single" w:sz="4" w:space="0" w:color="auto"/>
              <w:right w:val="single" w:sz="4" w:space="0" w:color="auto"/>
            </w:tcBorders>
            <w:shd w:val="clear" w:color="auto" w:fill="auto"/>
            <w:noWrap/>
            <w:hideMark/>
          </w:tcPr>
          <w:p w14:paraId="4043C145"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025A5DCB"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r w:rsidR="000F6647" w:rsidRPr="000F6647" w14:paraId="012C72E6" w14:textId="77777777" w:rsidTr="000F6647">
        <w:trPr>
          <w:trHeight w:val="600"/>
        </w:trPr>
        <w:tc>
          <w:tcPr>
            <w:tcW w:w="3013" w:type="dxa"/>
            <w:tcBorders>
              <w:top w:val="nil"/>
              <w:left w:val="single" w:sz="4" w:space="0" w:color="auto"/>
              <w:bottom w:val="single" w:sz="4" w:space="0" w:color="auto"/>
              <w:right w:val="single" w:sz="4" w:space="0" w:color="auto"/>
            </w:tcBorders>
            <w:shd w:val="clear" w:color="auto" w:fill="auto"/>
            <w:noWrap/>
            <w:hideMark/>
          </w:tcPr>
          <w:p w14:paraId="54A7B0DA"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6</w:t>
            </w:r>
          </w:p>
        </w:tc>
        <w:tc>
          <w:tcPr>
            <w:tcW w:w="4715" w:type="dxa"/>
            <w:tcBorders>
              <w:top w:val="nil"/>
              <w:left w:val="nil"/>
              <w:bottom w:val="single" w:sz="4" w:space="0" w:color="auto"/>
              <w:right w:val="single" w:sz="4" w:space="0" w:color="auto"/>
            </w:tcBorders>
            <w:shd w:val="clear" w:color="auto" w:fill="auto"/>
            <w:hideMark/>
          </w:tcPr>
          <w:p w14:paraId="4038831F"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NULL</w:t>
            </w:r>
          </w:p>
        </w:tc>
        <w:tc>
          <w:tcPr>
            <w:tcW w:w="2923" w:type="dxa"/>
            <w:tcBorders>
              <w:top w:val="nil"/>
              <w:left w:val="nil"/>
              <w:bottom w:val="single" w:sz="4" w:space="0" w:color="auto"/>
              <w:right w:val="single" w:sz="4" w:space="0" w:color="auto"/>
            </w:tcBorders>
            <w:shd w:val="clear" w:color="auto" w:fill="auto"/>
            <w:noWrap/>
            <w:hideMark/>
          </w:tcPr>
          <w:p w14:paraId="530B13A1"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6AFCD962"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r w:rsidR="000F6647" w:rsidRPr="000F6647" w14:paraId="3EDFA73B" w14:textId="77777777" w:rsidTr="000F6647">
        <w:trPr>
          <w:trHeight w:val="2100"/>
        </w:trPr>
        <w:tc>
          <w:tcPr>
            <w:tcW w:w="3013" w:type="dxa"/>
            <w:tcBorders>
              <w:top w:val="nil"/>
              <w:left w:val="single" w:sz="4" w:space="0" w:color="auto"/>
              <w:bottom w:val="single" w:sz="4" w:space="0" w:color="auto"/>
              <w:right w:val="single" w:sz="4" w:space="0" w:color="auto"/>
            </w:tcBorders>
            <w:shd w:val="clear" w:color="auto" w:fill="auto"/>
            <w:noWrap/>
            <w:hideMark/>
          </w:tcPr>
          <w:p w14:paraId="2140A36B"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7</w:t>
            </w:r>
          </w:p>
        </w:tc>
        <w:tc>
          <w:tcPr>
            <w:tcW w:w="4715" w:type="dxa"/>
            <w:tcBorders>
              <w:top w:val="nil"/>
              <w:left w:val="nil"/>
              <w:bottom w:val="single" w:sz="4" w:space="0" w:color="auto"/>
              <w:right w:val="single" w:sz="4" w:space="0" w:color="auto"/>
            </w:tcBorders>
            <w:shd w:val="clear" w:color="auto" w:fill="auto"/>
            <w:hideMark/>
          </w:tcPr>
          <w:p w14:paraId="47CA0CC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XX_C_CONTRACT_LGDS_CR_ABS.XX_RW_EXCL_RM</w:t>
            </w:r>
            <w:r w:rsidRPr="000F6647">
              <w:rPr>
                <w:rFonts w:ascii="Calibri" w:hAnsi="Calibri" w:cs="Calibri"/>
                <w:sz w:val="22"/>
                <w:szCs w:val="22"/>
                <w:lang w:eastAsia="zh-CN"/>
              </w:rPr>
              <w:br/>
            </w:r>
            <w:r w:rsidRPr="000F6647">
              <w:rPr>
                <w:rFonts w:ascii="Calibri" w:hAnsi="Calibri" w:cs="Calibri"/>
                <w:sz w:val="22"/>
                <w:szCs w:val="22"/>
                <w:lang w:eastAsia="zh-CN"/>
              </w:rPr>
              <w:br/>
              <w:t>Info: Risikogewicht der Verbriefungsposition exkl. KRM</w:t>
            </w:r>
          </w:p>
        </w:tc>
        <w:tc>
          <w:tcPr>
            <w:tcW w:w="2923" w:type="dxa"/>
            <w:tcBorders>
              <w:top w:val="nil"/>
              <w:left w:val="nil"/>
              <w:bottom w:val="single" w:sz="4" w:space="0" w:color="auto"/>
              <w:right w:val="single" w:sz="4" w:space="0" w:color="auto"/>
            </w:tcBorders>
            <w:shd w:val="clear" w:color="auto" w:fill="auto"/>
            <w:noWrap/>
            <w:hideMark/>
          </w:tcPr>
          <w:p w14:paraId="2D57EEAA"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216BC7E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r w:rsidR="000F6647" w:rsidRPr="000F6647" w14:paraId="1CC5C4A3" w14:textId="77777777" w:rsidTr="000F6647">
        <w:trPr>
          <w:trHeight w:val="2100"/>
        </w:trPr>
        <w:tc>
          <w:tcPr>
            <w:tcW w:w="3013" w:type="dxa"/>
            <w:tcBorders>
              <w:top w:val="nil"/>
              <w:left w:val="single" w:sz="4" w:space="0" w:color="auto"/>
              <w:bottom w:val="single" w:sz="4" w:space="0" w:color="auto"/>
              <w:right w:val="single" w:sz="4" w:space="0" w:color="auto"/>
            </w:tcBorders>
            <w:shd w:val="clear" w:color="auto" w:fill="auto"/>
            <w:noWrap/>
            <w:hideMark/>
          </w:tcPr>
          <w:p w14:paraId="251F4785"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8</w:t>
            </w:r>
          </w:p>
        </w:tc>
        <w:tc>
          <w:tcPr>
            <w:tcW w:w="4715" w:type="dxa"/>
            <w:tcBorders>
              <w:top w:val="nil"/>
              <w:left w:val="nil"/>
              <w:bottom w:val="single" w:sz="4" w:space="0" w:color="auto"/>
              <w:right w:val="single" w:sz="4" w:space="0" w:color="auto"/>
            </w:tcBorders>
            <w:shd w:val="clear" w:color="auto" w:fill="auto"/>
            <w:hideMark/>
          </w:tcPr>
          <w:p w14:paraId="3C077EE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XX_C_CONTRACT_LGDS_CR_ABS.XX_RW_INCL_RM</w:t>
            </w:r>
            <w:r w:rsidRPr="000F6647">
              <w:rPr>
                <w:rFonts w:ascii="Calibri" w:hAnsi="Calibri" w:cs="Calibri"/>
                <w:sz w:val="22"/>
                <w:szCs w:val="22"/>
                <w:lang w:eastAsia="zh-CN"/>
              </w:rPr>
              <w:br/>
            </w:r>
            <w:r w:rsidRPr="000F6647">
              <w:rPr>
                <w:rFonts w:ascii="Calibri" w:hAnsi="Calibri" w:cs="Calibri"/>
                <w:sz w:val="22"/>
                <w:szCs w:val="22"/>
                <w:lang w:eastAsia="zh-CN"/>
              </w:rPr>
              <w:br/>
              <w:t>Info: Risikogewicht der Verbriefungsposition inkl. KRM</w:t>
            </w:r>
          </w:p>
        </w:tc>
        <w:tc>
          <w:tcPr>
            <w:tcW w:w="2923" w:type="dxa"/>
            <w:tcBorders>
              <w:top w:val="nil"/>
              <w:left w:val="nil"/>
              <w:bottom w:val="single" w:sz="4" w:space="0" w:color="auto"/>
              <w:right w:val="single" w:sz="4" w:space="0" w:color="auto"/>
            </w:tcBorders>
            <w:shd w:val="clear" w:color="auto" w:fill="auto"/>
            <w:noWrap/>
            <w:hideMark/>
          </w:tcPr>
          <w:p w14:paraId="069D1A2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53FFF0C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bl>
    <w:p w14:paraId="6A1564B9" w14:textId="77777777" w:rsidR="004F6BA9" w:rsidRDefault="007A36AC" w:rsidP="00780325">
      <w:pPr>
        <w:pStyle w:val="Caption"/>
      </w:pPr>
      <w:bookmarkStart w:id="2914" w:name="_Toc132965585"/>
      <w:r>
        <w:t xml:space="preserve">Tabelle </w:t>
      </w:r>
      <w:r w:rsidR="00751F50">
        <w:fldChar w:fldCharType="begin"/>
      </w:r>
      <w:r w:rsidR="00751F50">
        <w:instrText xml:space="preserve"> SEQ Tabelle \* ARABIC </w:instrText>
      </w:r>
      <w:r w:rsidR="00751F50">
        <w:fldChar w:fldCharType="separate"/>
      </w:r>
      <w:r w:rsidR="00003DFB">
        <w:rPr>
          <w:noProof/>
        </w:rPr>
        <w:t>15</w:t>
      </w:r>
      <w:r w:rsidR="00751F50">
        <w:fldChar w:fldCharType="end"/>
      </w:r>
      <w:r w:rsidRPr="00780325">
        <w:t xml:space="preserve">: </w:t>
      </w:r>
      <w:r w:rsidRPr="001C6212">
        <w:t xml:space="preserve">Details der Transformation zur Ermittlung von </w:t>
      </w:r>
      <w:r>
        <w:t>B005</w:t>
      </w:r>
      <w:bookmarkEnd w:id="2914"/>
    </w:p>
    <w:p w14:paraId="51C6004C" w14:textId="77777777" w:rsidR="004F6BA9" w:rsidRDefault="004F6BA9" w:rsidP="00780325">
      <w:pPr>
        <w:pStyle w:val="Heading2"/>
      </w:pPr>
      <w:bookmarkStart w:id="2915" w:name="_Toc165633780"/>
      <w:r w:rsidRPr="00E028AB">
        <w:lastRenderedPageBreak/>
        <w:t xml:space="preserve">Bewirtschaftung </w:t>
      </w:r>
      <w:r w:rsidRPr="001D32FC">
        <w:t xml:space="preserve">des Feldes </w:t>
      </w:r>
      <w:r>
        <w:t>CRI502</w:t>
      </w:r>
      <w:bookmarkEnd w:id="2915"/>
    </w:p>
    <w:tbl>
      <w:tblPr>
        <w:tblW w:w="11340" w:type="dxa"/>
        <w:tblInd w:w="75" w:type="dxa"/>
        <w:tblCellMar>
          <w:left w:w="70" w:type="dxa"/>
          <w:right w:w="70" w:type="dxa"/>
        </w:tblCellMar>
        <w:tblLook w:val="04A0" w:firstRow="1" w:lastRow="0" w:firstColumn="1" w:lastColumn="0" w:noHBand="0" w:noVBand="1"/>
      </w:tblPr>
      <w:tblGrid>
        <w:gridCol w:w="1560"/>
        <w:gridCol w:w="5420"/>
        <w:gridCol w:w="3160"/>
        <w:gridCol w:w="1200"/>
      </w:tblGrid>
      <w:tr w:rsidR="007849DE" w:rsidRPr="007849DE" w14:paraId="4C089E74" w14:textId="77777777" w:rsidTr="007849DE">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34063D73"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Rang</w:t>
            </w:r>
          </w:p>
        </w:tc>
        <w:tc>
          <w:tcPr>
            <w:tcW w:w="5420" w:type="dxa"/>
            <w:tcBorders>
              <w:top w:val="single" w:sz="4" w:space="0" w:color="auto"/>
              <w:left w:val="nil"/>
              <w:bottom w:val="single" w:sz="4" w:space="0" w:color="auto"/>
              <w:right w:val="single" w:sz="4" w:space="0" w:color="auto"/>
            </w:tcBorders>
            <w:shd w:val="clear" w:color="000000" w:fill="E6E6E6"/>
            <w:vAlign w:val="center"/>
            <w:hideMark/>
          </w:tcPr>
          <w:p w14:paraId="6E703672"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Bedingung / Aktion</w:t>
            </w:r>
          </w:p>
        </w:tc>
        <w:tc>
          <w:tcPr>
            <w:tcW w:w="3160" w:type="dxa"/>
            <w:tcBorders>
              <w:top w:val="single" w:sz="4" w:space="0" w:color="auto"/>
              <w:left w:val="nil"/>
              <w:bottom w:val="single" w:sz="4" w:space="0" w:color="auto"/>
              <w:right w:val="single" w:sz="4" w:space="0" w:color="auto"/>
            </w:tcBorders>
            <w:shd w:val="clear" w:color="000000" w:fill="E6E6E6"/>
            <w:vAlign w:val="center"/>
            <w:hideMark/>
          </w:tcPr>
          <w:p w14:paraId="61E5B32A"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Ergebnis</w:t>
            </w:r>
          </w:p>
        </w:tc>
        <w:tc>
          <w:tcPr>
            <w:tcW w:w="1200" w:type="dxa"/>
            <w:tcBorders>
              <w:top w:val="single" w:sz="4" w:space="0" w:color="auto"/>
              <w:left w:val="nil"/>
              <w:bottom w:val="single" w:sz="4" w:space="0" w:color="auto"/>
              <w:right w:val="single" w:sz="4" w:space="0" w:color="auto"/>
            </w:tcBorders>
            <w:shd w:val="clear" w:color="000000" w:fill="E6E6E6"/>
            <w:vAlign w:val="center"/>
            <w:hideMark/>
          </w:tcPr>
          <w:p w14:paraId="441746EC"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Folgerang</w:t>
            </w:r>
          </w:p>
        </w:tc>
      </w:tr>
      <w:tr w:rsidR="007849DE" w:rsidRPr="007849DE" w14:paraId="1D5ED648" w14:textId="77777777" w:rsidTr="007849DE">
        <w:trPr>
          <w:trHeight w:val="525"/>
        </w:trPr>
        <w:tc>
          <w:tcPr>
            <w:tcW w:w="1560" w:type="dxa"/>
            <w:vMerge w:val="restart"/>
            <w:tcBorders>
              <w:top w:val="nil"/>
              <w:left w:val="single" w:sz="4" w:space="0" w:color="auto"/>
              <w:bottom w:val="single" w:sz="4" w:space="0" w:color="auto"/>
              <w:right w:val="single" w:sz="4" w:space="0" w:color="auto"/>
            </w:tcBorders>
            <w:shd w:val="clear" w:color="auto" w:fill="auto"/>
            <w:hideMark/>
          </w:tcPr>
          <w:p w14:paraId="01B3B65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w:t>
            </w:r>
          </w:p>
        </w:tc>
        <w:tc>
          <w:tcPr>
            <w:tcW w:w="5420" w:type="dxa"/>
            <w:vMerge w:val="restart"/>
            <w:tcBorders>
              <w:top w:val="nil"/>
              <w:left w:val="single" w:sz="4" w:space="0" w:color="auto"/>
              <w:bottom w:val="single" w:sz="4" w:space="0" w:color="auto"/>
              <w:right w:val="single" w:sz="4" w:space="0" w:color="auto"/>
            </w:tcBorders>
            <w:shd w:val="clear" w:color="auto" w:fill="auto"/>
            <w:hideMark/>
          </w:tcPr>
          <w:p w14:paraId="6667C8A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folgende Bedingung:</w:t>
            </w:r>
            <w:r w:rsidRPr="007849DE">
              <w:rPr>
                <w:rFonts w:ascii="Arial" w:hAnsi="Arial" w:cs="Arial"/>
                <w:color w:val="000000"/>
                <w:lang w:eastAsia="zh-CN"/>
              </w:rPr>
              <w:br/>
              <w:t>B603 != 'T' and XX_CONTRACT is not NULL</w:t>
            </w:r>
          </w:p>
        </w:tc>
        <w:tc>
          <w:tcPr>
            <w:tcW w:w="3160" w:type="dxa"/>
            <w:tcBorders>
              <w:top w:val="nil"/>
              <w:left w:val="nil"/>
              <w:bottom w:val="single" w:sz="4" w:space="0" w:color="auto"/>
              <w:right w:val="single" w:sz="4" w:space="0" w:color="auto"/>
            </w:tcBorders>
            <w:shd w:val="clear" w:color="auto" w:fill="auto"/>
            <w:vAlign w:val="center"/>
            <w:hideMark/>
          </w:tcPr>
          <w:p w14:paraId="368A8C36"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erfolgreich</w:t>
            </w:r>
          </w:p>
        </w:tc>
        <w:tc>
          <w:tcPr>
            <w:tcW w:w="1200" w:type="dxa"/>
            <w:tcBorders>
              <w:top w:val="nil"/>
              <w:left w:val="nil"/>
              <w:bottom w:val="single" w:sz="4" w:space="0" w:color="auto"/>
              <w:right w:val="single" w:sz="4" w:space="0" w:color="auto"/>
            </w:tcBorders>
            <w:shd w:val="clear" w:color="auto" w:fill="auto"/>
            <w:vAlign w:val="center"/>
            <w:hideMark/>
          </w:tcPr>
          <w:p w14:paraId="7C31CBA8"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2</w:t>
            </w:r>
          </w:p>
        </w:tc>
      </w:tr>
      <w:tr w:rsidR="007849DE" w:rsidRPr="007849DE" w14:paraId="40B7D3B4"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5A4F5183"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2FF6E1C3"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2D3FC125"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nicht erfolgreich</w:t>
            </w:r>
          </w:p>
        </w:tc>
        <w:tc>
          <w:tcPr>
            <w:tcW w:w="1200" w:type="dxa"/>
            <w:tcBorders>
              <w:top w:val="nil"/>
              <w:left w:val="nil"/>
              <w:bottom w:val="single" w:sz="4" w:space="0" w:color="auto"/>
              <w:right w:val="single" w:sz="4" w:space="0" w:color="auto"/>
            </w:tcBorders>
            <w:shd w:val="clear" w:color="auto" w:fill="auto"/>
            <w:vAlign w:val="center"/>
            <w:hideMark/>
          </w:tcPr>
          <w:p w14:paraId="01E170F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r>
      <w:tr w:rsidR="007849DE" w:rsidRPr="007849DE" w14:paraId="08E60BDA" w14:textId="77777777" w:rsidTr="007849DE">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674172A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2</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54D8BF2B"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folgende Bedingung:</w:t>
            </w:r>
            <w:r w:rsidRPr="007849DE">
              <w:rPr>
                <w:rFonts w:ascii="Arial" w:hAnsi="Arial" w:cs="Arial"/>
                <w:color w:val="000000"/>
                <w:lang w:eastAsia="zh-CN"/>
              </w:rPr>
              <w:br/>
              <w:t>XX_RM_METH_IND != ‘O’</w:t>
            </w:r>
            <w:r w:rsidRPr="007849DE">
              <w:rPr>
                <w:rFonts w:ascii="Arial" w:hAnsi="Arial" w:cs="Arial"/>
                <w:color w:val="000000"/>
                <w:lang w:eastAsia="zh-CN"/>
              </w:rPr>
              <w:br/>
            </w:r>
            <w:r w:rsidRPr="007849DE">
              <w:rPr>
                <w:rFonts w:ascii="Arial" w:hAnsi="Arial" w:cs="Arial"/>
                <w:color w:val="000000"/>
                <w:lang w:eastAsia="zh-CN"/>
              </w:rPr>
              <w:br/>
              <w:t>Info:</w:t>
            </w:r>
            <w:r w:rsidRPr="007849DE">
              <w:rPr>
                <w:rFonts w:ascii="Arial" w:hAnsi="Arial" w:cs="Arial"/>
                <w:color w:val="000000"/>
                <w:lang w:eastAsia="zh-CN"/>
              </w:rPr>
              <w:br/>
              <w:t>XX_RM_METH_IND = Art der Kreditrisikominderung (O=unbesichert, S=Substitution, U=Comprehensive, D=Due Diligence, N=Capital deduction)</w:t>
            </w:r>
          </w:p>
        </w:tc>
        <w:tc>
          <w:tcPr>
            <w:tcW w:w="3160" w:type="dxa"/>
            <w:tcBorders>
              <w:top w:val="nil"/>
              <w:left w:val="nil"/>
              <w:bottom w:val="single" w:sz="4" w:space="0" w:color="auto"/>
              <w:right w:val="single" w:sz="4" w:space="0" w:color="auto"/>
            </w:tcBorders>
            <w:shd w:val="clear" w:color="auto" w:fill="auto"/>
            <w:vAlign w:val="center"/>
            <w:hideMark/>
          </w:tcPr>
          <w:p w14:paraId="1A2AC58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erfolgreich</w:t>
            </w:r>
          </w:p>
        </w:tc>
        <w:tc>
          <w:tcPr>
            <w:tcW w:w="1200" w:type="dxa"/>
            <w:tcBorders>
              <w:top w:val="nil"/>
              <w:left w:val="nil"/>
              <w:bottom w:val="single" w:sz="4" w:space="0" w:color="auto"/>
              <w:right w:val="single" w:sz="4" w:space="0" w:color="auto"/>
            </w:tcBorders>
            <w:shd w:val="clear" w:color="auto" w:fill="auto"/>
            <w:vAlign w:val="center"/>
            <w:hideMark/>
          </w:tcPr>
          <w:p w14:paraId="75E90EB4"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3</w:t>
            </w:r>
          </w:p>
        </w:tc>
      </w:tr>
      <w:tr w:rsidR="007849DE" w:rsidRPr="007849DE" w14:paraId="21C3CAC6" w14:textId="77777777" w:rsidTr="007849DE">
        <w:trPr>
          <w:trHeight w:val="2175"/>
        </w:trPr>
        <w:tc>
          <w:tcPr>
            <w:tcW w:w="1560" w:type="dxa"/>
            <w:vMerge/>
            <w:tcBorders>
              <w:top w:val="nil"/>
              <w:left w:val="single" w:sz="4" w:space="0" w:color="auto"/>
              <w:bottom w:val="single" w:sz="4" w:space="0" w:color="auto"/>
              <w:right w:val="single" w:sz="4" w:space="0" w:color="auto"/>
            </w:tcBorders>
            <w:vAlign w:val="center"/>
            <w:hideMark/>
          </w:tcPr>
          <w:p w14:paraId="7C61526E"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3CA4348E"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0281095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nicht erfolgreich</w:t>
            </w:r>
          </w:p>
        </w:tc>
        <w:tc>
          <w:tcPr>
            <w:tcW w:w="1200" w:type="dxa"/>
            <w:tcBorders>
              <w:top w:val="nil"/>
              <w:left w:val="nil"/>
              <w:bottom w:val="single" w:sz="4" w:space="0" w:color="auto"/>
              <w:right w:val="single" w:sz="4" w:space="0" w:color="auto"/>
            </w:tcBorders>
            <w:shd w:val="clear" w:color="auto" w:fill="auto"/>
            <w:vAlign w:val="center"/>
            <w:hideMark/>
          </w:tcPr>
          <w:p w14:paraId="2B4F718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6</w:t>
            </w:r>
          </w:p>
        </w:tc>
      </w:tr>
      <w:tr w:rsidR="007849DE" w:rsidRPr="007849DE" w14:paraId="19507C6A" w14:textId="77777777" w:rsidTr="007849DE">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6F46E046"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3</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0D16CF2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die Quellausprägung des Feldes  XX_APPROACH_IND  der Tabelle  XX_C_CONTRACT_LGDS_CR_ABS</w:t>
            </w:r>
          </w:p>
        </w:tc>
        <w:tc>
          <w:tcPr>
            <w:tcW w:w="3160" w:type="dxa"/>
            <w:tcBorders>
              <w:top w:val="nil"/>
              <w:left w:val="nil"/>
              <w:bottom w:val="single" w:sz="4" w:space="0" w:color="auto"/>
              <w:right w:val="single" w:sz="4" w:space="0" w:color="auto"/>
            </w:tcBorders>
            <w:shd w:val="clear" w:color="auto" w:fill="auto"/>
            <w:vAlign w:val="center"/>
            <w:hideMark/>
          </w:tcPr>
          <w:p w14:paraId="3F169AA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 xml:space="preserve"> XX_APPROACH_IND = ‘KSA’</w:t>
            </w:r>
          </w:p>
        </w:tc>
        <w:tc>
          <w:tcPr>
            <w:tcW w:w="1200" w:type="dxa"/>
            <w:tcBorders>
              <w:top w:val="nil"/>
              <w:left w:val="nil"/>
              <w:bottom w:val="single" w:sz="4" w:space="0" w:color="auto"/>
              <w:right w:val="single" w:sz="4" w:space="0" w:color="auto"/>
            </w:tcBorders>
            <w:shd w:val="clear" w:color="auto" w:fill="auto"/>
            <w:vAlign w:val="center"/>
            <w:hideMark/>
          </w:tcPr>
          <w:p w14:paraId="613715E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4</w:t>
            </w:r>
          </w:p>
        </w:tc>
      </w:tr>
      <w:tr w:rsidR="007849DE" w:rsidRPr="007849DE" w14:paraId="57D4F22C"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3FC1B025"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048F59C8"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0A73F51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XX_APPROACH_IND = ‘IRBA’</w:t>
            </w:r>
          </w:p>
        </w:tc>
        <w:tc>
          <w:tcPr>
            <w:tcW w:w="1200" w:type="dxa"/>
            <w:tcBorders>
              <w:top w:val="nil"/>
              <w:left w:val="nil"/>
              <w:bottom w:val="single" w:sz="4" w:space="0" w:color="auto"/>
              <w:right w:val="single" w:sz="4" w:space="0" w:color="auto"/>
            </w:tcBorders>
            <w:shd w:val="clear" w:color="auto" w:fill="auto"/>
            <w:vAlign w:val="center"/>
            <w:hideMark/>
          </w:tcPr>
          <w:p w14:paraId="1D8D7BD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5</w:t>
            </w:r>
          </w:p>
        </w:tc>
      </w:tr>
      <w:tr w:rsidR="007849DE" w:rsidRPr="007849DE" w14:paraId="4FF20293" w14:textId="77777777" w:rsidTr="007849DE">
        <w:trPr>
          <w:trHeight w:val="510"/>
        </w:trPr>
        <w:tc>
          <w:tcPr>
            <w:tcW w:w="1560" w:type="dxa"/>
            <w:vMerge/>
            <w:tcBorders>
              <w:top w:val="nil"/>
              <w:left w:val="single" w:sz="4" w:space="0" w:color="auto"/>
              <w:bottom w:val="single" w:sz="4" w:space="0" w:color="auto"/>
              <w:right w:val="single" w:sz="4" w:space="0" w:color="auto"/>
            </w:tcBorders>
            <w:vAlign w:val="center"/>
            <w:hideMark/>
          </w:tcPr>
          <w:p w14:paraId="1F5B609F"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0F96770D"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1A61E58C" w14:textId="77777777" w:rsidR="007849DE" w:rsidRPr="007849DE" w:rsidRDefault="007849DE" w:rsidP="007849DE">
            <w:pPr>
              <w:jc w:val="left"/>
              <w:rPr>
                <w:rFonts w:ascii="Arial" w:hAnsi="Arial" w:cs="Arial"/>
                <w:color w:val="000000"/>
                <w:lang w:eastAsia="zh-CN"/>
              </w:rPr>
            </w:pPr>
            <w:r w:rsidRPr="00780325">
              <w:rPr>
                <w:rFonts w:ascii="Arial" w:hAnsi="Arial" w:cs="Arial"/>
                <w:color w:val="000000"/>
                <w:lang w:val="en-GB" w:eastAsia="zh-CN"/>
              </w:rPr>
              <w:t xml:space="preserve">XX_APPROACH_IND != ‘KSA’ or </w:t>
            </w:r>
            <w:r w:rsidRPr="00780325">
              <w:rPr>
                <w:rFonts w:ascii="Arial" w:hAnsi="Arial" w:cs="Arial"/>
                <w:color w:val="000000"/>
                <w:lang w:val="en-GB" w:eastAsia="zh-CN"/>
              </w:rPr>
              <w:br/>
              <w:t xml:space="preserve">XX_APPROACH_IND != </w:t>
            </w:r>
            <w:r w:rsidRPr="007849DE">
              <w:rPr>
                <w:rFonts w:ascii="Arial" w:hAnsi="Arial" w:cs="Arial"/>
                <w:color w:val="000000"/>
                <w:lang w:eastAsia="zh-CN"/>
              </w:rPr>
              <w:t>‘IRBA’</w:t>
            </w:r>
          </w:p>
        </w:tc>
        <w:tc>
          <w:tcPr>
            <w:tcW w:w="1200" w:type="dxa"/>
            <w:tcBorders>
              <w:top w:val="nil"/>
              <w:left w:val="nil"/>
              <w:bottom w:val="single" w:sz="4" w:space="0" w:color="auto"/>
              <w:right w:val="single" w:sz="4" w:space="0" w:color="auto"/>
            </w:tcBorders>
            <w:shd w:val="clear" w:color="auto" w:fill="auto"/>
            <w:vAlign w:val="center"/>
            <w:hideMark/>
          </w:tcPr>
          <w:p w14:paraId="38AFEBB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9</w:t>
            </w:r>
          </w:p>
        </w:tc>
      </w:tr>
      <w:tr w:rsidR="007849DE" w:rsidRPr="007849DE" w14:paraId="7E839120" w14:textId="77777777" w:rsidTr="007849DE">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259A55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4</w:t>
            </w:r>
          </w:p>
        </w:tc>
        <w:tc>
          <w:tcPr>
            <w:tcW w:w="5420" w:type="dxa"/>
            <w:tcBorders>
              <w:top w:val="nil"/>
              <w:left w:val="nil"/>
              <w:bottom w:val="single" w:sz="4" w:space="0" w:color="auto"/>
              <w:right w:val="single" w:sz="4" w:space="0" w:color="auto"/>
            </w:tcBorders>
            <w:shd w:val="clear" w:color="auto" w:fill="auto"/>
            <w:vAlign w:val="center"/>
            <w:hideMark/>
          </w:tcPr>
          <w:p w14:paraId="142979B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wird wie folgt befüllt:</w:t>
            </w:r>
            <w:r w:rsidRPr="007849DE">
              <w:rPr>
                <w:rFonts w:ascii="Arial" w:hAnsi="Arial" w:cs="Arial"/>
                <w:color w:val="000000"/>
                <w:lang w:eastAsia="zh-CN"/>
              </w:rPr>
              <w:br/>
              <w:t>CRI502 = 0</w:t>
            </w:r>
          </w:p>
        </w:tc>
        <w:tc>
          <w:tcPr>
            <w:tcW w:w="3160" w:type="dxa"/>
            <w:tcBorders>
              <w:top w:val="nil"/>
              <w:left w:val="nil"/>
              <w:bottom w:val="single" w:sz="4" w:space="0" w:color="auto"/>
              <w:right w:val="single" w:sz="4" w:space="0" w:color="auto"/>
            </w:tcBorders>
            <w:shd w:val="clear" w:color="auto" w:fill="auto"/>
            <w:vAlign w:val="center"/>
            <w:hideMark/>
          </w:tcPr>
          <w:p w14:paraId="16300DC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4C8DFF2F"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2C6B1655" w14:textId="77777777" w:rsidTr="007849DE">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8637DC6"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5</w:t>
            </w:r>
          </w:p>
        </w:tc>
        <w:tc>
          <w:tcPr>
            <w:tcW w:w="5420" w:type="dxa"/>
            <w:tcBorders>
              <w:top w:val="nil"/>
              <w:left w:val="nil"/>
              <w:bottom w:val="single" w:sz="4" w:space="0" w:color="auto"/>
              <w:right w:val="single" w:sz="4" w:space="0" w:color="auto"/>
            </w:tcBorders>
            <w:shd w:val="clear" w:color="auto" w:fill="auto"/>
            <w:vAlign w:val="center"/>
            <w:hideMark/>
          </w:tcPr>
          <w:p w14:paraId="3BDCE63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wird wie folgt befüllt:</w:t>
            </w:r>
            <w:r w:rsidRPr="007849DE">
              <w:rPr>
                <w:rFonts w:ascii="Arial" w:hAnsi="Arial" w:cs="Arial"/>
                <w:color w:val="000000"/>
                <w:lang w:eastAsia="zh-CN"/>
              </w:rPr>
              <w:br/>
              <w:t>CRI502 = 4</w:t>
            </w:r>
          </w:p>
        </w:tc>
        <w:tc>
          <w:tcPr>
            <w:tcW w:w="3160" w:type="dxa"/>
            <w:tcBorders>
              <w:top w:val="nil"/>
              <w:left w:val="nil"/>
              <w:bottom w:val="single" w:sz="4" w:space="0" w:color="auto"/>
              <w:right w:val="single" w:sz="4" w:space="0" w:color="auto"/>
            </w:tcBorders>
            <w:shd w:val="clear" w:color="auto" w:fill="auto"/>
            <w:vAlign w:val="center"/>
            <w:hideMark/>
          </w:tcPr>
          <w:p w14:paraId="24791BF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55334F0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0191D15F" w14:textId="77777777" w:rsidTr="007849DE">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23449877"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6</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1999E20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die Quellausprägung des Feldes  XX_APPROACH_IND  der Tabelle XX_C_CONTRACT_LGDS_CR_ABS</w:t>
            </w:r>
          </w:p>
        </w:tc>
        <w:tc>
          <w:tcPr>
            <w:tcW w:w="3160" w:type="dxa"/>
            <w:tcBorders>
              <w:top w:val="nil"/>
              <w:left w:val="nil"/>
              <w:bottom w:val="single" w:sz="4" w:space="0" w:color="auto"/>
              <w:right w:val="single" w:sz="4" w:space="0" w:color="auto"/>
            </w:tcBorders>
            <w:shd w:val="clear" w:color="auto" w:fill="auto"/>
            <w:vAlign w:val="center"/>
            <w:hideMark/>
          </w:tcPr>
          <w:p w14:paraId="3F81D7E0"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XX_APPROACH_IND = ‘KSA’</w:t>
            </w:r>
          </w:p>
        </w:tc>
        <w:tc>
          <w:tcPr>
            <w:tcW w:w="1200" w:type="dxa"/>
            <w:tcBorders>
              <w:top w:val="nil"/>
              <w:left w:val="nil"/>
              <w:bottom w:val="single" w:sz="4" w:space="0" w:color="auto"/>
              <w:right w:val="single" w:sz="4" w:space="0" w:color="auto"/>
            </w:tcBorders>
            <w:shd w:val="clear" w:color="auto" w:fill="auto"/>
            <w:vAlign w:val="center"/>
            <w:hideMark/>
          </w:tcPr>
          <w:p w14:paraId="73438D54"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7</w:t>
            </w:r>
          </w:p>
        </w:tc>
      </w:tr>
      <w:tr w:rsidR="007849DE" w:rsidRPr="007849DE" w14:paraId="747442ED"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5219D4BF"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440375CF"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53CB640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XX_APPROACH_IND = ‘IRBA’</w:t>
            </w:r>
          </w:p>
        </w:tc>
        <w:tc>
          <w:tcPr>
            <w:tcW w:w="1200" w:type="dxa"/>
            <w:tcBorders>
              <w:top w:val="nil"/>
              <w:left w:val="nil"/>
              <w:bottom w:val="single" w:sz="4" w:space="0" w:color="auto"/>
              <w:right w:val="single" w:sz="4" w:space="0" w:color="auto"/>
            </w:tcBorders>
            <w:shd w:val="clear" w:color="auto" w:fill="auto"/>
            <w:vAlign w:val="center"/>
            <w:hideMark/>
          </w:tcPr>
          <w:p w14:paraId="3CC88A7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8</w:t>
            </w:r>
          </w:p>
        </w:tc>
      </w:tr>
      <w:tr w:rsidR="007849DE" w:rsidRPr="007849DE" w14:paraId="28CD415B" w14:textId="77777777" w:rsidTr="007849DE">
        <w:trPr>
          <w:trHeight w:val="510"/>
        </w:trPr>
        <w:tc>
          <w:tcPr>
            <w:tcW w:w="1560" w:type="dxa"/>
            <w:vMerge/>
            <w:tcBorders>
              <w:top w:val="nil"/>
              <w:left w:val="single" w:sz="4" w:space="0" w:color="auto"/>
              <w:bottom w:val="single" w:sz="4" w:space="0" w:color="auto"/>
              <w:right w:val="single" w:sz="4" w:space="0" w:color="auto"/>
            </w:tcBorders>
            <w:vAlign w:val="center"/>
            <w:hideMark/>
          </w:tcPr>
          <w:p w14:paraId="2B38868B"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328E537F"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1925F02D" w14:textId="77777777" w:rsidR="007849DE" w:rsidRPr="007849DE" w:rsidRDefault="007849DE" w:rsidP="007849DE">
            <w:pPr>
              <w:jc w:val="left"/>
              <w:rPr>
                <w:rFonts w:ascii="Arial" w:hAnsi="Arial" w:cs="Arial"/>
                <w:color w:val="000000"/>
                <w:lang w:eastAsia="zh-CN"/>
              </w:rPr>
            </w:pPr>
            <w:r w:rsidRPr="00780325">
              <w:rPr>
                <w:rFonts w:ascii="Arial" w:hAnsi="Arial" w:cs="Arial"/>
                <w:color w:val="000000"/>
                <w:lang w:val="en-GB" w:eastAsia="zh-CN"/>
              </w:rPr>
              <w:t xml:space="preserve">XX_APPROACH_IND != ‘KSA’ or  XX_APPROACH_IND != </w:t>
            </w:r>
            <w:r w:rsidRPr="007849DE">
              <w:rPr>
                <w:rFonts w:ascii="Arial" w:hAnsi="Arial" w:cs="Arial"/>
                <w:color w:val="000000"/>
                <w:lang w:eastAsia="zh-CN"/>
              </w:rPr>
              <w:t>‘IRBA’</w:t>
            </w:r>
          </w:p>
        </w:tc>
        <w:tc>
          <w:tcPr>
            <w:tcW w:w="1200" w:type="dxa"/>
            <w:tcBorders>
              <w:top w:val="nil"/>
              <w:left w:val="nil"/>
              <w:bottom w:val="single" w:sz="4" w:space="0" w:color="auto"/>
              <w:right w:val="single" w:sz="4" w:space="0" w:color="auto"/>
            </w:tcBorders>
            <w:shd w:val="clear" w:color="auto" w:fill="auto"/>
            <w:vAlign w:val="center"/>
            <w:hideMark/>
          </w:tcPr>
          <w:p w14:paraId="5F7BBB4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9</w:t>
            </w:r>
          </w:p>
        </w:tc>
      </w:tr>
      <w:tr w:rsidR="007849DE" w:rsidRPr="007849DE" w14:paraId="20925A3D" w14:textId="77777777" w:rsidTr="007849DE">
        <w:trPr>
          <w:trHeight w:val="7185"/>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6551055E"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lastRenderedPageBreak/>
              <w:t>7</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7047C1A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auf die XX_MAP_CRI502_DEAL mit den Feldinhalten von:</w:t>
            </w:r>
            <w:r w:rsidRPr="007849DE">
              <w:rPr>
                <w:rFonts w:ascii="Arial" w:hAnsi="Arial" w:cs="Arial"/>
                <w:color w:val="000000"/>
                <w:lang w:eastAsia="zh-CN"/>
              </w:rPr>
              <w:br/>
            </w:r>
            <w:r w:rsidRPr="007849DE">
              <w:rPr>
                <w:rFonts w:ascii="Arial" w:hAnsi="Arial" w:cs="Arial"/>
                <w:color w:val="000000"/>
                <w:lang w:eastAsia="zh-CN"/>
              </w:rPr>
              <w:br/>
              <w:t>XX_APPROACH_IND</w:t>
            </w:r>
            <w:r w:rsidRPr="007849DE">
              <w:rPr>
                <w:rFonts w:ascii="Arial" w:hAnsi="Arial" w:cs="Arial"/>
                <w:color w:val="000000"/>
                <w:lang w:eastAsia="zh-CN"/>
              </w:rPr>
              <w:br/>
              <w:t>XX_RM_METH_IND</w:t>
            </w:r>
            <w:r w:rsidRPr="007849DE">
              <w:rPr>
                <w:rFonts w:ascii="Arial" w:hAnsi="Arial" w:cs="Arial"/>
                <w:color w:val="000000"/>
                <w:lang w:eastAsia="zh-CN"/>
              </w:rPr>
              <w:br/>
              <w:t>XX_RW_METH_IND</w:t>
            </w:r>
            <w:r w:rsidRPr="007849DE">
              <w:rPr>
                <w:rFonts w:ascii="Arial" w:hAnsi="Arial" w:cs="Arial"/>
                <w:color w:val="000000"/>
                <w:lang w:eastAsia="zh-CN"/>
              </w:rPr>
              <w:br/>
              <w:t>XX_ABS_CQS_ACT_SRC_IND</w:t>
            </w:r>
            <w:r w:rsidRPr="007849DE">
              <w:rPr>
                <w:rFonts w:ascii="Arial" w:hAnsi="Arial" w:cs="Arial"/>
                <w:color w:val="000000"/>
                <w:lang w:eastAsia="zh-CN"/>
              </w:rPr>
              <w:br/>
            </w:r>
            <w:r w:rsidRPr="007849DE">
              <w:rPr>
                <w:rFonts w:ascii="Arial" w:hAnsi="Arial" w:cs="Arial"/>
                <w:color w:val="000000"/>
                <w:lang w:eastAsia="zh-CN"/>
              </w:rPr>
              <w:br/>
              <w:t xml:space="preserve">Info: </w:t>
            </w:r>
            <w:r w:rsidRPr="007849DE">
              <w:rPr>
                <w:rFonts w:ascii="Arial" w:hAnsi="Arial" w:cs="Arial"/>
                <w:color w:val="000000"/>
                <w:lang w:eastAsia="zh-CN"/>
              </w:rPr>
              <w:br/>
              <w:t>XX_RW_METH_IND=Risikogewichtsverfahren (D=Durchschau, I= ratingsbasierter Ansatz IAA, K=Risikogewicht inkl. KRM,R=ratinsbasierter Ansatz ext. Rating, S=Aufsichtl. Formelansatz, A=1250% RW, E=Early Amortisation, Q=Rückfalllösung für qual. Verbriefungsliquiditätsfazilität, Z=ABCP-Zweitverlustposition, V=Aufsichtl. Vorgane bei Verstoß §18 KWG)</w:t>
            </w:r>
            <w:r w:rsidRPr="007849DE">
              <w:rPr>
                <w:rFonts w:ascii="Arial" w:hAnsi="Arial" w:cs="Arial"/>
                <w:color w:val="000000"/>
                <w:lang w:eastAsia="zh-CN"/>
              </w:rPr>
              <w:br/>
            </w:r>
            <w:r w:rsidRPr="007849DE">
              <w:rPr>
                <w:rFonts w:ascii="Arial" w:hAnsi="Arial" w:cs="Arial"/>
                <w:color w:val="000000"/>
                <w:lang w:eastAsia="zh-CN"/>
              </w:rPr>
              <w:br/>
              <w:t>XX_RM_METH_IND = Art der Kreditrisikominderung (O=unbesichert, S=Substitution, U=Comprehensive, D=Due Diligence, N=Capital deduction)</w:t>
            </w:r>
            <w:r w:rsidRPr="007849DE">
              <w:rPr>
                <w:rFonts w:ascii="Arial" w:hAnsi="Arial" w:cs="Arial"/>
                <w:color w:val="000000"/>
                <w:lang w:eastAsia="zh-CN"/>
              </w:rPr>
              <w:br/>
            </w:r>
            <w:r w:rsidRPr="007849DE">
              <w:rPr>
                <w:rFonts w:ascii="Arial" w:hAnsi="Arial" w:cs="Arial"/>
                <w:color w:val="000000"/>
                <w:lang w:eastAsia="zh-CN"/>
              </w:rPr>
              <w:br/>
              <w:t>XX_ABS_CQS_ACT_SRC_IND = Herkunft von BONITAETSSTUFE und RATING (I= IAA rating, A=Inferred rating, E=External ratings, O=No valid rating)</w:t>
            </w:r>
          </w:p>
        </w:tc>
        <w:tc>
          <w:tcPr>
            <w:tcW w:w="3160" w:type="dxa"/>
            <w:tcBorders>
              <w:top w:val="nil"/>
              <w:left w:val="nil"/>
              <w:bottom w:val="single" w:sz="4" w:space="0" w:color="auto"/>
              <w:right w:val="single" w:sz="4" w:space="0" w:color="auto"/>
            </w:tcBorders>
            <w:shd w:val="clear" w:color="auto" w:fill="auto"/>
            <w:vAlign w:val="center"/>
            <w:hideMark/>
          </w:tcPr>
          <w:p w14:paraId="0BDD5A6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erfolgreich &amp; Übernahme des Output in Zielfeld.</w:t>
            </w:r>
          </w:p>
        </w:tc>
        <w:tc>
          <w:tcPr>
            <w:tcW w:w="1200" w:type="dxa"/>
            <w:tcBorders>
              <w:top w:val="nil"/>
              <w:left w:val="nil"/>
              <w:bottom w:val="single" w:sz="4" w:space="0" w:color="auto"/>
              <w:right w:val="single" w:sz="4" w:space="0" w:color="auto"/>
            </w:tcBorders>
            <w:shd w:val="clear" w:color="auto" w:fill="auto"/>
            <w:vAlign w:val="center"/>
            <w:hideMark/>
          </w:tcPr>
          <w:p w14:paraId="45E2959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27514FBF"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299CA476"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795E1596"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296F09B7"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nicht erfolgreich.</w:t>
            </w:r>
          </w:p>
        </w:tc>
        <w:tc>
          <w:tcPr>
            <w:tcW w:w="1200" w:type="dxa"/>
            <w:tcBorders>
              <w:top w:val="nil"/>
              <w:left w:val="nil"/>
              <w:bottom w:val="single" w:sz="4" w:space="0" w:color="auto"/>
              <w:right w:val="single" w:sz="4" w:space="0" w:color="auto"/>
            </w:tcBorders>
            <w:shd w:val="clear" w:color="auto" w:fill="auto"/>
            <w:vAlign w:val="center"/>
            <w:hideMark/>
          </w:tcPr>
          <w:p w14:paraId="23D46C7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r>
      <w:tr w:rsidR="007849DE" w:rsidRPr="007849DE" w14:paraId="00FEE391" w14:textId="77777777" w:rsidTr="007849DE">
        <w:trPr>
          <w:trHeight w:val="7335"/>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756D0F4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lastRenderedPageBreak/>
              <w:t>8</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73F0F0A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auf die XX_MAP_CRI502_DEAL mit den Feldinhalten von:</w:t>
            </w:r>
            <w:r w:rsidRPr="007849DE">
              <w:rPr>
                <w:rFonts w:ascii="Arial" w:hAnsi="Arial" w:cs="Arial"/>
                <w:color w:val="000000"/>
                <w:lang w:eastAsia="zh-CN"/>
              </w:rPr>
              <w:br/>
            </w:r>
            <w:r w:rsidRPr="007849DE">
              <w:rPr>
                <w:rFonts w:ascii="Arial" w:hAnsi="Arial" w:cs="Arial"/>
                <w:color w:val="000000"/>
                <w:lang w:eastAsia="zh-CN"/>
              </w:rPr>
              <w:br/>
              <w:t>XX_APPROACH_IND</w:t>
            </w:r>
            <w:r w:rsidRPr="007849DE">
              <w:rPr>
                <w:rFonts w:ascii="Arial" w:hAnsi="Arial" w:cs="Arial"/>
                <w:color w:val="000000"/>
                <w:lang w:eastAsia="zh-CN"/>
              </w:rPr>
              <w:br/>
              <w:t>XX_RM_METH_IND</w:t>
            </w:r>
            <w:r w:rsidRPr="007849DE">
              <w:rPr>
                <w:rFonts w:ascii="Arial" w:hAnsi="Arial" w:cs="Arial"/>
                <w:color w:val="000000"/>
                <w:lang w:eastAsia="zh-CN"/>
              </w:rPr>
              <w:br/>
              <w:t>XX_RW_METH_IND</w:t>
            </w:r>
            <w:r w:rsidRPr="007849DE">
              <w:rPr>
                <w:rFonts w:ascii="Arial" w:hAnsi="Arial" w:cs="Arial"/>
                <w:color w:val="000000"/>
                <w:lang w:eastAsia="zh-CN"/>
              </w:rPr>
              <w:br/>
              <w:t>XX_ABS_CQS_ACT_SRC_IND</w:t>
            </w:r>
            <w:r w:rsidRPr="007849DE">
              <w:rPr>
                <w:rFonts w:ascii="Arial" w:hAnsi="Arial" w:cs="Arial"/>
                <w:color w:val="000000"/>
                <w:lang w:eastAsia="zh-CN"/>
              </w:rPr>
              <w:br/>
            </w:r>
            <w:r w:rsidRPr="007849DE">
              <w:rPr>
                <w:rFonts w:ascii="Arial" w:hAnsi="Arial" w:cs="Arial"/>
                <w:color w:val="000000"/>
                <w:lang w:eastAsia="zh-CN"/>
              </w:rPr>
              <w:br/>
              <w:t xml:space="preserve">Info: </w:t>
            </w:r>
            <w:r w:rsidRPr="007849DE">
              <w:rPr>
                <w:rFonts w:ascii="Arial" w:hAnsi="Arial" w:cs="Arial"/>
                <w:color w:val="000000"/>
                <w:lang w:eastAsia="zh-CN"/>
              </w:rPr>
              <w:br/>
              <w:t>XX_RW_METH_IND=Risikogewichtsverfahren (D=Durchschau, I= ratingsbasierter Ansatz IAA, K=Risikogewicht inkl. KRM,R=ratinsbasierter Ansatz ext. Rating, S=Aufsichtl. Formelansatz, A=1250% RW, E=Early Amortisation, Q=Rückfalllösung für qual. Verbriefungsliquiditätsfazilität, Z=ABCP-Zweitverlustposition, V=Aufsichtl. Vorgane bei Verstoß $18 KWG)</w:t>
            </w:r>
            <w:r w:rsidRPr="007849DE">
              <w:rPr>
                <w:rFonts w:ascii="Arial" w:hAnsi="Arial" w:cs="Arial"/>
                <w:color w:val="000000"/>
                <w:lang w:eastAsia="zh-CN"/>
              </w:rPr>
              <w:br/>
            </w:r>
            <w:r w:rsidRPr="007849DE">
              <w:rPr>
                <w:rFonts w:ascii="Arial" w:hAnsi="Arial" w:cs="Arial"/>
                <w:color w:val="000000"/>
                <w:lang w:eastAsia="zh-CN"/>
              </w:rPr>
              <w:br/>
              <w:t>XX_RM_METH_IND = Art der Kreditrisikominderung (O=unbesichert, S=Substitution, U=Comprehensive, D=Due Diligence, N=Capital deduction)</w:t>
            </w:r>
            <w:r w:rsidRPr="007849DE">
              <w:rPr>
                <w:rFonts w:ascii="Arial" w:hAnsi="Arial" w:cs="Arial"/>
                <w:color w:val="000000"/>
                <w:lang w:eastAsia="zh-CN"/>
              </w:rPr>
              <w:br/>
            </w:r>
            <w:r w:rsidRPr="007849DE">
              <w:rPr>
                <w:rFonts w:ascii="Arial" w:hAnsi="Arial" w:cs="Arial"/>
                <w:color w:val="000000"/>
                <w:lang w:eastAsia="zh-CN"/>
              </w:rPr>
              <w:br/>
              <w:t>XX_ABS_CQS_ACT_SRC_IND = Herkunft von BONITAETSSTUFE und RATING (I= IAA rating, A=Inferred rating, E=External ratings, O=No valid rating)</w:t>
            </w:r>
          </w:p>
        </w:tc>
        <w:tc>
          <w:tcPr>
            <w:tcW w:w="3160" w:type="dxa"/>
            <w:tcBorders>
              <w:top w:val="nil"/>
              <w:left w:val="nil"/>
              <w:bottom w:val="single" w:sz="4" w:space="0" w:color="auto"/>
              <w:right w:val="single" w:sz="4" w:space="0" w:color="auto"/>
            </w:tcBorders>
            <w:shd w:val="clear" w:color="auto" w:fill="auto"/>
            <w:vAlign w:val="center"/>
            <w:hideMark/>
          </w:tcPr>
          <w:p w14:paraId="7D4D6E9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erfolgreich &amp; Übernahme des Output in Zielfeld.</w:t>
            </w:r>
          </w:p>
        </w:tc>
        <w:tc>
          <w:tcPr>
            <w:tcW w:w="1200" w:type="dxa"/>
            <w:tcBorders>
              <w:top w:val="nil"/>
              <w:left w:val="nil"/>
              <w:bottom w:val="single" w:sz="4" w:space="0" w:color="auto"/>
              <w:right w:val="single" w:sz="4" w:space="0" w:color="auto"/>
            </w:tcBorders>
            <w:shd w:val="clear" w:color="auto" w:fill="auto"/>
            <w:vAlign w:val="center"/>
            <w:hideMark/>
          </w:tcPr>
          <w:p w14:paraId="1E997A8B"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6CD359D1" w14:textId="77777777" w:rsidTr="007849DE">
        <w:trPr>
          <w:trHeight w:val="525"/>
        </w:trPr>
        <w:tc>
          <w:tcPr>
            <w:tcW w:w="1560" w:type="dxa"/>
            <w:vMerge/>
            <w:tcBorders>
              <w:top w:val="nil"/>
              <w:left w:val="single" w:sz="4" w:space="0" w:color="auto"/>
              <w:bottom w:val="single" w:sz="4" w:space="0" w:color="auto"/>
              <w:right w:val="single" w:sz="4" w:space="0" w:color="auto"/>
            </w:tcBorders>
            <w:vAlign w:val="center"/>
            <w:hideMark/>
          </w:tcPr>
          <w:p w14:paraId="4D6CE693"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65D67862"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6FD52AE1"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nicht erfolgreich</w:t>
            </w:r>
          </w:p>
        </w:tc>
        <w:tc>
          <w:tcPr>
            <w:tcW w:w="1200" w:type="dxa"/>
            <w:tcBorders>
              <w:top w:val="nil"/>
              <w:left w:val="nil"/>
              <w:bottom w:val="single" w:sz="4" w:space="0" w:color="auto"/>
              <w:right w:val="single" w:sz="4" w:space="0" w:color="auto"/>
            </w:tcBorders>
            <w:shd w:val="clear" w:color="auto" w:fill="auto"/>
            <w:vAlign w:val="center"/>
            <w:hideMark/>
          </w:tcPr>
          <w:p w14:paraId="5FDAED6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r>
      <w:tr w:rsidR="007849DE" w:rsidRPr="007849DE" w14:paraId="1902DFA3" w14:textId="77777777" w:rsidTr="007849DE">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329A45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9</w:t>
            </w:r>
          </w:p>
        </w:tc>
        <w:tc>
          <w:tcPr>
            <w:tcW w:w="5420" w:type="dxa"/>
            <w:tcBorders>
              <w:top w:val="nil"/>
              <w:left w:val="nil"/>
              <w:bottom w:val="single" w:sz="4" w:space="0" w:color="auto"/>
              <w:right w:val="single" w:sz="4" w:space="0" w:color="auto"/>
            </w:tcBorders>
            <w:shd w:val="clear" w:color="auto" w:fill="auto"/>
            <w:vAlign w:val="center"/>
            <w:hideMark/>
          </w:tcPr>
          <w:p w14:paraId="6F931398"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 xml:space="preserve">Das Zielfeld CRI502 wird mit NULL befüllen &amp; </w:t>
            </w:r>
            <w:r w:rsidRPr="007849DE">
              <w:rPr>
                <w:rFonts w:ascii="Arial" w:hAnsi="Arial" w:cs="Arial"/>
                <w:color w:val="000000"/>
                <w:lang w:eastAsia="zh-CN"/>
              </w:rPr>
              <w:br/>
              <w:t>Error ID</w:t>
            </w:r>
            <w:ins w:id="2916" w:author="Bauer, Felix (GM-F)" w:date="2024-05-14T13:06:00Z">
              <w:r w:rsidR="00E32AF6">
                <w:rPr>
                  <w:rFonts w:ascii="Arial" w:hAnsi="Arial" w:cs="Arial"/>
                  <w:color w:val="000000"/>
                  <w:lang w:eastAsia="zh-CN"/>
                </w:rPr>
                <w:t xml:space="preserve"> 1003</w:t>
              </w:r>
            </w:ins>
            <w:r w:rsidRPr="007849DE">
              <w:rPr>
                <w:rFonts w:ascii="Arial" w:hAnsi="Arial" w:cs="Arial"/>
                <w:color w:val="000000"/>
                <w:lang w:eastAsia="zh-CN"/>
              </w:rPr>
              <w:t xml:space="preserve"> #DQ protokollieren </w:t>
            </w:r>
          </w:p>
        </w:tc>
        <w:tc>
          <w:tcPr>
            <w:tcW w:w="3160" w:type="dxa"/>
            <w:tcBorders>
              <w:top w:val="nil"/>
              <w:left w:val="nil"/>
              <w:bottom w:val="single" w:sz="4" w:space="0" w:color="auto"/>
              <w:right w:val="single" w:sz="4" w:space="0" w:color="auto"/>
            </w:tcBorders>
            <w:shd w:val="clear" w:color="auto" w:fill="auto"/>
            <w:vAlign w:val="center"/>
            <w:hideMark/>
          </w:tcPr>
          <w:p w14:paraId="7863949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Zielfeld ist befüllt &amp; Error ID wurde protokolliert.</w:t>
            </w:r>
          </w:p>
        </w:tc>
        <w:tc>
          <w:tcPr>
            <w:tcW w:w="1200" w:type="dxa"/>
            <w:tcBorders>
              <w:top w:val="nil"/>
              <w:left w:val="nil"/>
              <w:bottom w:val="single" w:sz="4" w:space="0" w:color="auto"/>
              <w:right w:val="single" w:sz="4" w:space="0" w:color="auto"/>
            </w:tcBorders>
            <w:shd w:val="clear" w:color="auto" w:fill="auto"/>
            <w:vAlign w:val="center"/>
            <w:hideMark/>
          </w:tcPr>
          <w:p w14:paraId="1F479A9B"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342E3846" w14:textId="77777777" w:rsidTr="007849DE">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E4A33F4"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c>
          <w:tcPr>
            <w:tcW w:w="5420" w:type="dxa"/>
            <w:tcBorders>
              <w:top w:val="nil"/>
              <w:left w:val="nil"/>
              <w:bottom w:val="single" w:sz="4" w:space="0" w:color="auto"/>
              <w:right w:val="single" w:sz="4" w:space="0" w:color="auto"/>
            </w:tcBorders>
            <w:shd w:val="clear" w:color="auto" w:fill="auto"/>
            <w:vAlign w:val="center"/>
            <w:hideMark/>
          </w:tcPr>
          <w:p w14:paraId="1FB7D2E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CRI502 mit NULL befüllen</w:t>
            </w:r>
          </w:p>
        </w:tc>
        <w:tc>
          <w:tcPr>
            <w:tcW w:w="3160" w:type="dxa"/>
            <w:tcBorders>
              <w:top w:val="nil"/>
              <w:left w:val="nil"/>
              <w:bottom w:val="single" w:sz="4" w:space="0" w:color="auto"/>
              <w:right w:val="single" w:sz="4" w:space="0" w:color="auto"/>
            </w:tcBorders>
            <w:shd w:val="clear" w:color="auto" w:fill="auto"/>
            <w:vAlign w:val="center"/>
            <w:hideMark/>
          </w:tcPr>
          <w:p w14:paraId="6A23021E"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CRI502 ist leer.</w:t>
            </w:r>
          </w:p>
        </w:tc>
        <w:tc>
          <w:tcPr>
            <w:tcW w:w="1200" w:type="dxa"/>
            <w:tcBorders>
              <w:top w:val="nil"/>
              <w:left w:val="nil"/>
              <w:bottom w:val="single" w:sz="4" w:space="0" w:color="auto"/>
              <w:right w:val="single" w:sz="4" w:space="0" w:color="auto"/>
            </w:tcBorders>
            <w:shd w:val="clear" w:color="auto" w:fill="auto"/>
            <w:vAlign w:val="center"/>
            <w:hideMark/>
          </w:tcPr>
          <w:p w14:paraId="5C15320E"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bl>
    <w:p w14:paraId="6C31B290" w14:textId="77777777" w:rsidR="008E3D82" w:rsidRPr="00780325" w:rsidRDefault="00166813" w:rsidP="00780325">
      <w:pPr>
        <w:pStyle w:val="Caption"/>
      </w:pPr>
      <w:bookmarkStart w:id="2917" w:name="_Toc132965586"/>
      <w:r>
        <w:t xml:space="preserve">Tabelle </w:t>
      </w:r>
      <w:r w:rsidR="00751F50">
        <w:fldChar w:fldCharType="begin"/>
      </w:r>
      <w:r w:rsidR="00751F50">
        <w:instrText xml:space="preserve"> SEQ Tabelle \* ARABIC </w:instrText>
      </w:r>
      <w:r w:rsidR="00751F50">
        <w:fldChar w:fldCharType="separate"/>
      </w:r>
      <w:r w:rsidR="00003DFB">
        <w:rPr>
          <w:noProof/>
        </w:rPr>
        <w:t>16</w:t>
      </w:r>
      <w:r w:rsidR="00751F50">
        <w:fldChar w:fldCharType="end"/>
      </w:r>
      <w:r w:rsidRPr="00780325">
        <w:t xml:space="preserve">: </w:t>
      </w:r>
      <w:r w:rsidRPr="001C6212">
        <w:t xml:space="preserve">Details der Transformation zur Ermittlung von </w:t>
      </w:r>
      <w:r>
        <w:t>CRI502</w:t>
      </w:r>
      <w:bookmarkEnd w:id="2917"/>
    </w:p>
    <w:p w14:paraId="499C360C" w14:textId="77777777" w:rsidR="004F19FE" w:rsidRPr="004F19FE" w:rsidRDefault="004F19FE" w:rsidP="007D58F7">
      <w:pPr>
        <w:pStyle w:val="BodyText"/>
      </w:pPr>
    </w:p>
    <w:p w14:paraId="08D24E64" w14:textId="77777777" w:rsidR="001C38E3" w:rsidRDefault="003E7B65" w:rsidP="00780325">
      <w:pPr>
        <w:pStyle w:val="Heading2"/>
        <w:rPr>
          <w:ins w:id="2918" w:author="Lerch, Sebastian (extern)" w:date="2024-05-03T12:55:00Z"/>
        </w:rPr>
      </w:pPr>
      <w:bookmarkStart w:id="2919" w:name="_Toc135236699"/>
      <w:bookmarkStart w:id="2920" w:name="_Toc165633781"/>
      <w:bookmarkStart w:id="2921" w:name="_Ref135117778"/>
      <w:r>
        <w:t xml:space="preserve">Bewirtschaftung des Feldes </w:t>
      </w:r>
      <w:r w:rsidR="001A1DB3">
        <w:t>C213</w:t>
      </w:r>
      <w:bookmarkEnd w:id="2919"/>
      <w:bookmarkEnd w:id="2920"/>
    </w:p>
    <w:p w14:paraId="0716189D" w14:textId="77777777" w:rsidR="005B7480" w:rsidRDefault="005B7480" w:rsidP="005B7480">
      <w:pPr>
        <w:pStyle w:val="BodyText"/>
        <w:rPr>
          <w:ins w:id="2922" w:author="Lerch, Sebastian (extern)" w:date="2024-05-03T12:59:00Z"/>
        </w:rPr>
      </w:pPr>
    </w:p>
    <w:p w14:paraId="75BB010B" w14:textId="77777777" w:rsidR="00A719FA" w:rsidRDefault="00A719FA">
      <w:pPr>
        <w:pStyle w:val="Heading3"/>
        <w:rPr>
          <w:ins w:id="2923" w:author="Lerch, Sebastian (extern)" w:date="2024-05-03T12:59:00Z"/>
        </w:rPr>
        <w:pPrChange w:id="2924" w:author="Lerch, Sebastian (extern)" w:date="2024-05-03T12:59:00Z">
          <w:pPr>
            <w:pStyle w:val="Heading2"/>
          </w:pPr>
        </w:pPrChange>
      </w:pPr>
      <w:bookmarkStart w:id="2925" w:name="_Toc165633782"/>
      <w:ins w:id="2926" w:author="Lerch, Sebastian (extern)" w:date="2024-05-03T12:59:00Z">
        <w:r>
          <w:t>Bewirtschaftung des Feldes C213 HGB</w:t>
        </w:r>
        <w:bookmarkEnd w:id="2925"/>
      </w:ins>
    </w:p>
    <w:p w14:paraId="2224042D" w14:textId="77777777" w:rsidR="00A719FA" w:rsidRDefault="00A719FA" w:rsidP="005B7480">
      <w:pPr>
        <w:pStyle w:val="BodyText"/>
        <w:rPr>
          <w:ins w:id="2927" w:author="Lerch, Sebastian (extern)" w:date="2024-05-03T12:55:00Z"/>
        </w:rPr>
      </w:pPr>
    </w:p>
    <w:p w14:paraId="5AC0EB84" w14:textId="77777777" w:rsidR="005B7480" w:rsidRPr="005B7480" w:rsidDel="005B7480" w:rsidRDefault="005B7480">
      <w:pPr>
        <w:pStyle w:val="Heading3"/>
        <w:rPr>
          <w:del w:id="2928" w:author="Lerch, Sebastian (extern)" w:date="2024-05-03T12:57:00Z"/>
        </w:rPr>
        <w:pPrChange w:id="2929" w:author="Lerch, Sebastian (extern)" w:date="2024-05-03T12:58:00Z">
          <w:pPr>
            <w:pStyle w:val="Heading2"/>
          </w:pPr>
        </w:pPrChange>
      </w:pPr>
    </w:p>
    <w:p w14:paraId="3618177F" w14:textId="77777777" w:rsidR="003E7B65" w:rsidRPr="005B7480" w:rsidDel="00A719FA" w:rsidRDefault="003E7B65">
      <w:pPr>
        <w:pStyle w:val="Heading3"/>
        <w:rPr>
          <w:del w:id="2930" w:author="Lerch, Sebastian (extern)" w:date="2024-05-03T12:58:00Z"/>
        </w:rPr>
        <w:pPrChange w:id="2931" w:author="Lerch, Sebastian (extern)" w:date="2024-05-03T12:58:00Z">
          <w:pPr>
            <w:pStyle w:val="BodyText"/>
          </w:pPr>
        </w:pPrChange>
      </w:pPr>
    </w:p>
    <w:p w14:paraId="554A363B" w14:textId="77777777" w:rsidR="003E7B65" w:rsidRDefault="003E7B65" w:rsidP="003E7B65">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1A1DB3" w:rsidRPr="0014281D" w14:paraId="4FD67ADF" w14:textId="77777777" w:rsidTr="001413A4">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1B0F6022"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37E7C501"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517D8A3C"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582CF597"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1A1DB3" w:rsidRPr="0014281D" w14:paraId="272821AC" w14:textId="77777777" w:rsidTr="001413A4">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72348EC1" w14:textId="77777777" w:rsidR="001A1DB3" w:rsidRPr="0014281D" w:rsidRDefault="001A1DB3" w:rsidP="001413A4">
            <w:pPr>
              <w:jc w:val="left"/>
              <w:rPr>
                <w:rFonts w:ascii="Arial" w:hAnsi="Arial" w:cs="Arial"/>
              </w:rPr>
            </w:pPr>
            <w:r w:rsidRPr="0014281D">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655588D5" w14:textId="77777777" w:rsidR="001A1DB3" w:rsidRDefault="001A1DB3" w:rsidP="001413A4">
            <w:pPr>
              <w:jc w:val="left"/>
              <w:rPr>
                <w:rFonts w:ascii="Arial" w:hAnsi="Arial" w:cs="Arial"/>
              </w:rPr>
            </w:pPr>
            <w:r>
              <w:rPr>
                <w:rFonts w:ascii="Arial" w:hAnsi="Arial" w:cs="Arial"/>
              </w:rPr>
              <w:t>Prüfe folgende Bedingung:</w:t>
            </w:r>
          </w:p>
          <w:p w14:paraId="1D6F4400" w14:textId="77777777" w:rsidR="001A1DB3" w:rsidRDefault="001A1DB3" w:rsidP="001413A4">
            <w:pPr>
              <w:jc w:val="left"/>
              <w:rPr>
                <w:rFonts w:ascii="Arial" w:hAnsi="Arial" w:cs="Arial"/>
              </w:rPr>
            </w:pPr>
            <w:r>
              <w:rPr>
                <w:rFonts w:ascii="Arial" w:hAnsi="Arial" w:cs="Arial"/>
              </w:rPr>
              <w:t>XX_DELISYST in (‘308‘,‘316‘)</w:t>
            </w:r>
          </w:p>
          <w:p w14:paraId="509067B3" w14:textId="77777777" w:rsidR="001A1DB3" w:rsidRDefault="001A1DB3" w:rsidP="001413A4">
            <w:pPr>
              <w:jc w:val="left"/>
              <w:rPr>
                <w:rFonts w:ascii="Arial" w:hAnsi="Arial" w:cs="Arial"/>
              </w:rPr>
            </w:pPr>
          </w:p>
          <w:p w14:paraId="4EE7249B" w14:textId="77777777" w:rsidR="001A1DB3" w:rsidRDefault="001A1DB3" w:rsidP="001413A4">
            <w:pPr>
              <w:jc w:val="left"/>
              <w:rPr>
                <w:rFonts w:ascii="Arial" w:hAnsi="Arial" w:cs="Arial"/>
              </w:rPr>
            </w:pPr>
          </w:p>
          <w:p w14:paraId="14741B56" w14:textId="77777777" w:rsidR="001A1DB3" w:rsidRPr="0014281D" w:rsidRDefault="001A1DB3" w:rsidP="001413A4">
            <w:pPr>
              <w:jc w:val="left"/>
              <w:rPr>
                <w:rFonts w:ascii="Arial" w:hAnsi="Arial" w:cs="Arial"/>
              </w:rPr>
            </w:pPr>
            <w:r>
              <w:rPr>
                <w:rFonts w:ascii="Arial" w:hAnsi="Arial" w:cs="Arial"/>
              </w:rPr>
              <w:t>Info: 308 &amp; 316 = TDA</w:t>
            </w:r>
          </w:p>
        </w:tc>
        <w:tc>
          <w:tcPr>
            <w:tcW w:w="2700" w:type="dxa"/>
            <w:tcBorders>
              <w:top w:val="nil"/>
              <w:left w:val="nil"/>
              <w:bottom w:val="single" w:sz="4" w:space="0" w:color="auto"/>
              <w:right w:val="single" w:sz="4" w:space="0" w:color="auto"/>
            </w:tcBorders>
            <w:shd w:val="clear" w:color="auto" w:fill="auto"/>
            <w:hideMark/>
          </w:tcPr>
          <w:p w14:paraId="45498197"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2FFD6568" w14:textId="77777777" w:rsidR="001A1DB3" w:rsidRPr="0014281D" w:rsidRDefault="001A1DB3" w:rsidP="001413A4">
            <w:pPr>
              <w:jc w:val="right"/>
              <w:rPr>
                <w:rFonts w:ascii="Arial" w:hAnsi="Arial" w:cs="Arial"/>
              </w:rPr>
            </w:pPr>
            <w:r>
              <w:rPr>
                <w:rFonts w:ascii="Arial" w:hAnsi="Arial" w:cs="Arial"/>
              </w:rPr>
              <w:t>5</w:t>
            </w:r>
          </w:p>
        </w:tc>
      </w:tr>
      <w:tr w:rsidR="001A1DB3" w:rsidRPr="0014281D" w14:paraId="162094F9" w14:textId="77777777" w:rsidTr="001413A4">
        <w:trPr>
          <w:trHeight w:val="660"/>
        </w:trPr>
        <w:tc>
          <w:tcPr>
            <w:tcW w:w="4720" w:type="dxa"/>
            <w:vMerge/>
            <w:tcBorders>
              <w:top w:val="nil"/>
              <w:left w:val="single" w:sz="4" w:space="0" w:color="auto"/>
              <w:bottom w:val="single" w:sz="4" w:space="0" w:color="auto"/>
              <w:right w:val="single" w:sz="4" w:space="0" w:color="auto"/>
            </w:tcBorders>
            <w:vAlign w:val="center"/>
            <w:hideMark/>
          </w:tcPr>
          <w:p w14:paraId="49A0839F"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auto"/>
              <w:right w:val="single" w:sz="4" w:space="0" w:color="auto"/>
            </w:tcBorders>
            <w:vAlign w:val="center"/>
            <w:hideMark/>
          </w:tcPr>
          <w:p w14:paraId="2DE6572F"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78AB798B"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6562B0AC" w14:textId="77777777" w:rsidR="001A1DB3" w:rsidRPr="0014281D" w:rsidRDefault="001A1DB3" w:rsidP="001413A4">
            <w:pPr>
              <w:jc w:val="right"/>
              <w:rPr>
                <w:rFonts w:ascii="Arial" w:hAnsi="Arial" w:cs="Arial"/>
              </w:rPr>
            </w:pPr>
            <w:r>
              <w:rPr>
                <w:rFonts w:ascii="Arial" w:hAnsi="Arial" w:cs="Arial"/>
              </w:rPr>
              <w:t>2</w:t>
            </w:r>
          </w:p>
        </w:tc>
      </w:tr>
      <w:tr w:rsidR="001A1DB3" w:rsidRPr="0014281D" w14:paraId="38F4FAAA" w14:textId="77777777" w:rsidTr="001413A4">
        <w:trPr>
          <w:trHeight w:val="938"/>
        </w:trPr>
        <w:tc>
          <w:tcPr>
            <w:tcW w:w="47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AFFC9CD" w14:textId="77777777" w:rsidR="001A1DB3" w:rsidRPr="0014281D" w:rsidRDefault="001A1DB3" w:rsidP="001413A4">
            <w:pPr>
              <w:jc w:val="left"/>
              <w:rPr>
                <w:rFonts w:ascii="Arial" w:hAnsi="Arial" w:cs="Arial"/>
              </w:rPr>
            </w:pPr>
            <w:r w:rsidRPr="0014281D">
              <w:rPr>
                <w:rFonts w:ascii="Arial" w:hAnsi="Arial" w:cs="Arial"/>
              </w:rPr>
              <w:lastRenderedPageBreak/>
              <w:t>2</w:t>
            </w:r>
          </w:p>
        </w:tc>
        <w:tc>
          <w:tcPr>
            <w:tcW w:w="440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EDCA43" w14:textId="77777777" w:rsidR="001A1DB3" w:rsidRDefault="001A1DB3" w:rsidP="001413A4">
            <w:pPr>
              <w:jc w:val="left"/>
              <w:rPr>
                <w:rFonts w:ascii="Arial" w:hAnsi="Arial" w:cs="Arial"/>
              </w:rPr>
            </w:pPr>
            <w:r>
              <w:rPr>
                <w:rFonts w:ascii="Arial" w:hAnsi="Arial" w:cs="Arial"/>
              </w:rPr>
              <w:t xml:space="preserve">Prüfe folgende Bedingung: </w:t>
            </w:r>
          </w:p>
          <w:p w14:paraId="5A7551DE" w14:textId="77777777" w:rsidR="001A1DB3" w:rsidRPr="00897B28" w:rsidRDefault="001A1DB3" w:rsidP="001413A4">
            <w:pPr>
              <w:jc w:val="left"/>
              <w:rPr>
                <w:rFonts w:ascii="Arial" w:hAnsi="Arial" w:cs="Arial"/>
                <w:lang w:val="en-US"/>
              </w:rPr>
            </w:pPr>
            <w:r w:rsidRPr="00897B28">
              <w:rPr>
                <w:rFonts w:ascii="Arial" w:hAnsi="Arial" w:cs="Arial"/>
                <w:lang w:val="en-US"/>
              </w:rPr>
              <w:t>XX_DELISYST in (‘100‘,‘101‘,‘102‘,‘107‘)</w:t>
            </w:r>
          </w:p>
          <w:p w14:paraId="61D29035" w14:textId="77777777" w:rsidR="001A1DB3" w:rsidRPr="00897B28" w:rsidRDefault="001A1DB3" w:rsidP="001413A4">
            <w:pPr>
              <w:jc w:val="left"/>
              <w:rPr>
                <w:rFonts w:ascii="Arial" w:hAnsi="Arial" w:cs="Arial"/>
                <w:lang w:val="en-US"/>
              </w:rPr>
            </w:pPr>
            <w:r w:rsidRPr="00897B28">
              <w:rPr>
                <w:rFonts w:ascii="Arial" w:hAnsi="Arial" w:cs="Arial"/>
                <w:lang w:val="en-US"/>
              </w:rPr>
              <w:t>or</w:t>
            </w:r>
          </w:p>
          <w:p w14:paraId="65F323EF" w14:textId="77777777" w:rsidR="001A1DB3" w:rsidRDefault="001A1DB3" w:rsidP="001413A4">
            <w:pPr>
              <w:jc w:val="left"/>
              <w:rPr>
                <w:rFonts w:ascii="Arial" w:hAnsi="Arial" w:cs="Arial"/>
                <w:color w:val="000000"/>
                <w:lang w:val="en-US"/>
              </w:rPr>
            </w:pPr>
            <w:r w:rsidRPr="00897B28">
              <w:rPr>
                <w:rFonts w:ascii="Arial" w:hAnsi="Arial" w:cs="Arial"/>
                <w:color w:val="000000"/>
                <w:lang w:val="en-US"/>
              </w:rPr>
              <w:t xml:space="preserve">XX_PRODUCT_TYPE_CDB in ('115', '150', '151', '152', '153', '154', '155', '156', '159', '160', '162', '317', '320', '321', '322', '323', '324', '325', '326', '327', '328', '329', '330', '331', '332', '333', '334', '335', '336', '337', '338', '339', '340', '341', '342', </w:t>
            </w:r>
            <w:r>
              <w:rPr>
                <w:rFonts w:ascii="Arial" w:hAnsi="Arial" w:cs="Arial"/>
                <w:color w:val="000000"/>
                <w:lang w:val="en-US"/>
              </w:rPr>
              <w:t>‘345’,</w:t>
            </w:r>
            <w:r w:rsidRPr="00897B28">
              <w:rPr>
                <w:rFonts w:ascii="Arial" w:hAnsi="Arial" w:cs="Arial"/>
                <w:color w:val="000000"/>
                <w:lang w:val="en-US"/>
              </w:rPr>
              <w:t>'346', '347', '348', '349',</w:t>
            </w:r>
            <w:r>
              <w:rPr>
                <w:rFonts w:ascii="Arial" w:hAnsi="Arial" w:cs="Arial"/>
                <w:color w:val="000000"/>
                <w:lang w:val="en-US"/>
              </w:rPr>
              <w:t>’366’,’367’,’368’,’369’,’370’,’371’,’372’,’373’</w:t>
            </w:r>
            <w:r w:rsidRPr="00897B28">
              <w:rPr>
                <w:rFonts w:ascii="Arial" w:hAnsi="Arial" w:cs="Arial"/>
                <w:color w:val="000000"/>
                <w:lang w:val="en-US"/>
              </w:rPr>
              <w:t xml:space="preserve"> '374', '375', '376', '377', '378', '379', '380', '381', '382', '383', '384', '385', '386', '387', '388', '389', '390', '391', '392', '393', '394', '395', '396', '397', '398', '399',‘400‘, '401', '402', '403', '404', '405',‘406‘, '423', '434', '435', '436', '437', '438', '439', '440', '441', '444', '445', </w:t>
            </w:r>
            <w:r>
              <w:rPr>
                <w:rFonts w:ascii="Arial" w:hAnsi="Arial" w:cs="Arial"/>
                <w:color w:val="000000"/>
                <w:lang w:val="en-US"/>
              </w:rPr>
              <w:t>‘446’,</w:t>
            </w:r>
            <w:r w:rsidRPr="00897B28">
              <w:rPr>
                <w:rFonts w:ascii="Arial" w:hAnsi="Arial" w:cs="Arial"/>
                <w:color w:val="000000"/>
                <w:lang w:val="en-US"/>
              </w:rPr>
              <w:t>'447', '449', '450', '451', '452', '454', '459', '460', '461', '462', '463', '464',</w:t>
            </w:r>
            <w:r>
              <w:rPr>
                <w:rFonts w:ascii="Arial" w:hAnsi="Arial" w:cs="Arial"/>
                <w:color w:val="000000"/>
                <w:lang w:val="en-US"/>
              </w:rPr>
              <w:t>’470’,’471’,</w:t>
            </w:r>
            <w:r w:rsidRPr="00897B28">
              <w:rPr>
                <w:rFonts w:ascii="Arial" w:hAnsi="Arial" w:cs="Arial"/>
                <w:color w:val="000000"/>
                <w:lang w:val="en-US"/>
              </w:rPr>
              <w:t xml:space="preserve"> '601', '602', '603', '604', '605', '66')</w:t>
            </w:r>
          </w:p>
          <w:p w14:paraId="3BB66A21" w14:textId="77777777" w:rsidR="001A1DB3" w:rsidRDefault="001A1DB3" w:rsidP="001413A4">
            <w:pPr>
              <w:jc w:val="left"/>
              <w:rPr>
                <w:rFonts w:ascii="Arial" w:hAnsi="Arial" w:cs="Arial"/>
                <w:lang w:val="en-US"/>
              </w:rPr>
            </w:pPr>
          </w:p>
          <w:p w14:paraId="601259D0" w14:textId="77777777" w:rsidR="001A1DB3" w:rsidRDefault="001A1DB3" w:rsidP="001413A4">
            <w:pPr>
              <w:jc w:val="left"/>
              <w:rPr>
                <w:rFonts w:ascii="Arial" w:hAnsi="Arial" w:cs="Arial"/>
                <w:lang w:val="en-US"/>
              </w:rPr>
            </w:pPr>
          </w:p>
          <w:p w14:paraId="3B0C7AFF" w14:textId="77777777" w:rsidR="001A1DB3" w:rsidRDefault="001A1DB3" w:rsidP="001413A4">
            <w:pPr>
              <w:jc w:val="left"/>
              <w:rPr>
                <w:rFonts w:ascii="Arial" w:hAnsi="Arial" w:cs="Arial"/>
                <w:lang w:val="en-US"/>
              </w:rPr>
            </w:pPr>
          </w:p>
          <w:p w14:paraId="68D75AD5" w14:textId="77777777" w:rsidR="001A1DB3" w:rsidRPr="00897B28" w:rsidRDefault="001A1DB3" w:rsidP="001413A4">
            <w:pPr>
              <w:jc w:val="left"/>
              <w:rPr>
                <w:rFonts w:ascii="Arial" w:hAnsi="Arial" w:cs="Arial"/>
              </w:rPr>
            </w:pPr>
            <w:r w:rsidRPr="00897B28">
              <w:rPr>
                <w:rFonts w:ascii="Arial" w:hAnsi="Arial" w:cs="Arial"/>
              </w:rPr>
              <w:t xml:space="preserve">Info: Eindeutige Produktart über alle </w:t>
            </w:r>
            <w:r>
              <w:rPr>
                <w:rFonts w:ascii="Arial" w:hAnsi="Arial" w:cs="Arial"/>
              </w:rPr>
              <w:t>angelieferten Strukturen im FRDWH (CDB_STRUCT)</w:t>
            </w:r>
          </w:p>
          <w:p w14:paraId="28C4812F" w14:textId="77777777" w:rsidR="001A1DB3" w:rsidRPr="00897B28" w:rsidRDefault="001A1DB3" w:rsidP="001413A4">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hideMark/>
          </w:tcPr>
          <w:p w14:paraId="159CBFD1"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single" w:sz="4" w:space="0" w:color="auto"/>
              <w:left w:val="nil"/>
              <w:bottom w:val="single" w:sz="4" w:space="0" w:color="auto"/>
              <w:right w:val="single" w:sz="4" w:space="0" w:color="auto"/>
            </w:tcBorders>
            <w:shd w:val="clear" w:color="auto" w:fill="auto"/>
            <w:hideMark/>
          </w:tcPr>
          <w:p w14:paraId="3977834D" w14:textId="77777777" w:rsidR="001A1DB3" w:rsidRPr="0014281D" w:rsidRDefault="001A1DB3" w:rsidP="001413A4">
            <w:pPr>
              <w:jc w:val="right"/>
              <w:rPr>
                <w:rFonts w:ascii="Arial" w:hAnsi="Arial" w:cs="Arial"/>
              </w:rPr>
            </w:pPr>
            <w:r>
              <w:rPr>
                <w:rFonts w:ascii="Arial" w:hAnsi="Arial" w:cs="Arial"/>
              </w:rPr>
              <w:t>3</w:t>
            </w:r>
          </w:p>
        </w:tc>
      </w:tr>
      <w:tr w:rsidR="001A1DB3" w:rsidRPr="0014281D" w14:paraId="38EC61C1" w14:textId="77777777" w:rsidTr="001413A4">
        <w:trPr>
          <w:trHeight w:val="555"/>
        </w:trPr>
        <w:tc>
          <w:tcPr>
            <w:tcW w:w="4720" w:type="dxa"/>
            <w:vMerge/>
            <w:tcBorders>
              <w:top w:val="single" w:sz="4" w:space="0" w:color="auto"/>
              <w:left w:val="single" w:sz="4" w:space="0" w:color="auto"/>
              <w:bottom w:val="single" w:sz="4" w:space="0" w:color="auto"/>
              <w:right w:val="single" w:sz="4" w:space="0" w:color="auto"/>
            </w:tcBorders>
            <w:vAlign w:val="center"/>
            <w:hideMark/>
          </w:tcPr>
          <w:p w14:paraId="29410F7F" w14:textId="77777777" w:rsidR="001A1DB3" w:rsidRPr="0014281D" w:rsidRDefault="001A1DB3" w:rsidP="001413A4">
            <w:pPr>
              <w:jc w:val="left"/>
              <w:rPr>
                <w:rFonts w:ascii="Arial" w:hAnsi="Arial" w:cs="Arial"/>
              </w:rPr>
            </w:pPr>
          </w:p>
        </w:tc>
        <w:tc>
          <w:tcPr>
            <w:tcW w:w="4400" w:type="dxa"/>
            <w:vMerge/>
            <w:tcBorders>
              <w:top w:val="single" w:sz="4" w:space="0" w:color="auto"/>
              <w:left w:val="single" w:sz="4" w:space="0" w:color="auto"/>
              <w:bottom w:val="single" w:sz="4" w:space="0" w:color="auto"/>
              <w:right w:val="single" w:sz="4" w:space="0" w:color="auto"/>
            </w:tcBorders>
            <w:vAlign w:val="center"/>
            <w:hideMark/>
          </w:tcPr>
          <w:p w14:paraId="3FFC3668" w14:textId="77777777" w:rsidR="001A1DB3" w:rsidRPr="0014281D" w:rsidRDefault="001A1DB3" w:rsidP="001413A4">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hideMark/>
          </w:tcPr>
          <w:p w14:paraId="49C00142"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single" w:sz="4" w:space="0" w:color="auto"/>
              <w:left w:val="nil"/>
              <w:bottom w:val="single" w:sz="4" w:space="0" w:color="auto"/>
              <w:right w:val="single" w:sz="4" w:space="0" w:color="auto"/>
            </w:tcBorders>
            <w:shd w:val="clear" w:color="auto" w:fill="auto"/>
            <w:hideMark/>
          </w:tcPr>
          <w:p w14:paraId="65FD13C5" w14:textId="77777777" w:rsidR="001A1DB3" w:rsidRPr="0014281D" w:rsidRDefault="001A1DB3" w:rsidP="001413A4">
            <w:pPr>
              <w:jc w:val="right"/>
              <w:rPr>
                <w:rFonts w:ascii="Arial" w:hAnsi="Arial" w:cs="Arial"/>
              </w:rPr>
            </w:pPr>
            <w:r>
              <w:rPr>
                <w:rFonts w:ascii="Arial" w:hAnsi="Arial" w:cs="Arial"/>
              </w:rPr>
              <w:t>4</w:t>
            </w:r>
          </w:p>
        </w:tc>
      </w:tr>
      <w:tr w:rsidR="001A1DB3" w:rsidRPr="0014281D" w14:paraId="6D6478DD" w14:textId="77777777" w:rsidTr="001413A4">
        <w:trPr>
          <w:trHeight w:val="1697"/>
        </w:trPr>
        <w:tc>
          <w:tcPr>
            <w:tcW w:w="4720" w:type="dxa"/>
            <w:tcBorders>
              <w:top w:val="single" w:sz="4" w:space="0" w:color="auto"/>
              <w:left w:val="single" w:sz="4" w:space="0" w:color="auto"/>
              <w:bottom w:val="single" w:sz="4" w:space="0" w:color="auto"/>
              <w:right w:val="single" w:sz="4" w:space="0" w:color="auto"/>
            </w:tcBorders>
            <w:shd w:val="clear" w:color="auto" w:fill="auto"/>
            <w:noWrap/>
            <w:hideMark/>
          </w:tcPr>
          <w:p w14:paraId="5F6F063F" w14:textId="77777777" w:rsidR="001A1DB3" w:rsidRPr="0014281D" w:rsidRDefault="001A1DB3" w:rsidP="001413A4">
            <w:pPr>
              <w:jc w:val="left"/>
              <w:rPr>
                <w:rFonts w:ascii="Calibri" w:hAnsi="Calibri" w:cs="Calibri"/>
                <w:sz w:val="22"/>
                <w:szCs w:val="22"/>
              </w:rPr>
            </w:pPr>
            <w:r w:rsidRPr="0014281D">
              <w:rPr>
                <w:rFonts w:ascii="Calibri" w:hAnsi="Calibri" w:cs="Calibri"/>
                <w:sz w:val="22"/>
                <w:szCs w:val="22"/>
              </w:rPr>
              <w:t>3</w:t>
            </w:r>
          </w:p>
        </w:tc>
        <w:tc>
          <w:tcPr>
            <w:tcW w:w="4400" w:type="dxa"/>
            <w:tcBorders>
              <w:top w:val="single" w:sz="4" w:space="0" w:color="auto"/>
              <w:left w:val="nil"/>
              <w:bottom w:val="single" w:sz="4" w:space="0" w:color="auto"/>
              <w:right w:val="single" w:sz="4" w:space="0" w:color="auto"/>
            </w:tcBorders>
            <w:shd w:val="clear" w:color="auto" w:fill="auto"/>
            <w:hideMark/>
          </w:tcPr>
          <w:p w14:paraId="414F969F" w14:textId="77777777" w:rsidR="001A1DB3" w:rsidRDefault="001A1DB3" w:rsidP="001413A4">
            <w:pPr>
              <w:jc w:val="left"/>
              <w:rPr>
                <w:rFonts w:ascii="Arial" w:hAnsi="Arial" w:cs="Arial"/>
                <w:lang w:val="en-US"/>
              </w:rPr>
            </w:pPr>
            <w:r>
              <w:rPr>
                <w:rFonts w:ascii="Arial" w:hAnsi="Arial" w:cs="Arial"/>
                <w:lang w:val="en-US"/>
              </w:rPr>
              <w:t>if XX_CONTRACT is NULL</w:t>
            </w:r>
          </w:p>
          <w:p w14:paraId="255235A5" w14:textId="77777777" w:rsidR="001A1DB3" w:rsidRDefault="001A1DB3" w:rsidP="001413A4">
            <w:pPr>
              <w:jc w:val="left"/>
              <w:rPr>
                <w:rFonts w:ascii="Arial" w:hAnsi="Arial" w:cs="Arial"/>
                <w:lang w:val="en-US"/>
              </w:rPr>
            </w:pPr>
            <w:r>
              <w:rPr>
                <w:rFonts w:ascii="Arial" w:hAnsi="Arial" w:cs="Arial"/>
                <w:lang w:val="en-US"/>
              </w:rPr>
              <w:t>then NULL</w:t>
            </w:r>
          </w:p>
          <w:p w14:paraId="5DE0B349" w14:textId="77777777" w:rsidR="001A1DB3" w:rsidRDefault="001A1DB3" w:rsidP="001413A4">
            <w:pPr>
              <w:jc w:val="left"/>
              <w:rPr>
                <w:rFonts w:ascii="Arial" w:hAnsi="Arial" w:cs="Arial"/>
                <w:lang w:val="en-US"/>
              </w:rPr>
            </w:pPr>
            <w:r>
              <w:rPr>
                <w:rFonts w:ascii="Arial" w:hAnsi="Arial" w:cs="Arial"/>
                <w:lang w:val="en-US"/>
              </w:rPr>
              <w:t>else (if XX_NOMINAL_HGB_CLA is not NULL</w:t>
            </w:r>
          </w:p>
          <w:p w14:paraId="104AE824" w14:textId="77777777" w:rsidR="001A1DB3" w:rsidRDefault="001A1DB3" w:rsidP="001413A4">
            <w:pPr>
              <w:jc w:val="left"/>
              <w:rPr>
                <w:rFonts w:ascii="Arial" w:hAnsi="Arial" w:cs="Arial"/>
                <w:lang w:val="en-US"/>
              </w:rPr>
            </w:pPr>
            <w:r>
              <w:rPr>
                <w:rFonts w:ascii="Arial" w:hAnsi="Arial" w:cs="Arial"/>
                <w:lang w:val="en-US"/>
              </w:rPr>
              <w:t>then VAR_C213 = XX_NOMINAL_HGB_CLA)</w:t>
            </w:r>
          </w:p>
          <w:p w14:paraId="24B860C8" w14:textId="77777777" w:rsidR="001A1DB3" w:rsidRDefault="001A1DB3" w:rsidP="001413A4">
            <w:pPr>
              <w:jc w:val="left"/>
              <w:rPr>
                <w:rFonts w:ascii="Arial" w:hAnsi="Arial" w:cs="Arial"/>
                <w:lang w:val="en-US"/>
              </w:rPr>
            </w:pPr>
            <w:r>
              <w:rPr>
                <w:rFonts w:ascii="Arial" w:hAnsi="Arial" w:cs="Arial"/>
                <w:lang w:val="en-US"/>
              </w:rPr>
              <w:t xml:space="preserve">else </w:t>
            </w:r>
          </w:p>
          <w:p w14:paraId="506598DE" w14:textId="77777777" w:rsidR="001A1DB3" w:rsidRDefault="001A1DB3" w:rsidP="001413A4">
            <w:pPr>
              <w:jc w:val="left"/>
              <w:rPr>
                <w:rFonts w:ascii="Arial" w:hAnsi="Arial" w:cs="Arial"/>
                <w:lang w:val="en-US"/>
              </w:rPr>
            </w:pPr>
            <w:r>
              <w:rPr>
                <w:rFonts w:ascii="Arial" w:hAnsi="Arial" w:cs="Arial"/>
                <w:lang w:val="en-US"/>
              </w:rPr>
              <w:t>if XX_LT_LIA_REC_COMP_HGB_CLA is not NULL</w:t>
            </w:r>
          </w:p>
          <w:p w14:paraId="64A67009" w14:textId="77777777" w:rsidR="001A1DB3" w:rsidRDefault="001A1DB3" w:rsidP="001413A4">
            <w:pPr>
              <w:jc w:val="left"/>
              <w:rPr>
                <w:rFonts w:ascii="Arial" w:hAnsi="Arial" w:cs="Arial"/>
                <w:lang w:val="en-US"/>
              </w:rPr>
            </w:pPr>
            <w:r>
              <w:rPr>
                <w:rFonts w:ascii="Arial" w:hAnsi="Arial" w:cs="Arial"/>
                <w:lang w:val="en-US"/>
              </w:rPr>
              <w:t xml:space="preserve">then VAR_C213 = </w:t>
            </w:r>
            <w:r>
              <w:rPr>
                <w:rFonts w:ascii="Arial" w:hAnsi="Arial" w:cs="Arial"/>
                <w:lang w:val="en-US"/>
              </w:rPr>
              <w:lastRenderedPageBreak/>
              <w:t xml:space="preserve">XX_LT_LIA_REC_COMP_HGB_CLA </w:t>
            </w:r>
          </w:p>
          <w:p w14:paraId="6024FEFB" w14:textId="77777777" w:rsidR="001A1DB3" w:rsidRPr="00B110BE" w:rsidRDefault="001A1DB3" w:rsidP="001413A4">
            <w:pPr>
              <w:jc w:val="left"/>
              <w:rPr>
                <w:rFonts w:ascii="Arial" w:hAnsi="Arial" w:cs="Arial"/>
              </w:rPr>
            </w:pPr>
            <w:r w:rsidRPr="00B110BE">
              <w:rPr>
                <w:rFonts w:ascii="Arial" w:hAnsi="Arial" w:cs="Arial"/>
              </w:rPr>
              <w:t>else 0</w:t>
            </w:r>
          </w:p>
          <w:p w14:paraId="0656CABD" w14:textId="77777777" w:rsidR="001A1DB3" w:rsidRPr="00B110BE" w:rsidRDefault="001A1DB3" w:rsidP="001413A4">
            <w:pPr>
              <w:jc w:val="left"/>
              <w:rPr>
                <w:rFonts w:ascii="Arial" w:hAnsi="Arial" w:cs="Arial"/>
              </w:rPr>
            </w:pPr>
          </w:p>
          <w:p w14:paraId="4AAC692F" w14:textId="77777777" w:rsidR="001A1DB3" w:rsidRPr="00B110BE" w:rsidRDefault="001A1DB3" w:rsidP="001413A4">
            <w:pPr>
              <w:jc w:val="left"/>
              <w:rPr>
                <w:rFonts w:ascii="Arial" w:hAnsi="Arial" w:cs="Arial"/>
              </w:rPr>
            </w:pPr>
          </w:p>
          <w:p w14:paraId="534C1693" w14:textId="77777777" w:rsidR="001A1DB3" w:rsidRDefault="001A1DB3" w:rsidP="001413A4">
            <w:pPr>
              <w:jc w:val="left"/>
              <w:rPr>
                <w:rFonts w:ascii="Arial" w:hAnsi="Arial" w:cs="Arial"/>
              </w:rPr>
            </w:pPr>
            <w:r w:rsidRPr="00897B28">
              <w:rPr>
                <w:rFonts w:ascii="Arial" w:hAnsi="Arial" w:cs="Arial"/>
              </w:rPr>
              <w:t>Info: XX_LT_LIA_REC_COMP_HGB_CLA = langfristige Forderungen/Verbindlichkeiten</w:t>
            </w:r>
            <w:r>
              <w:rPr>
                <w:rFonts w:ascii="Arial" w:hAnsi="Arial" w:cs="Arial"/>
              </w:rPr>
              <w:t xml:space="preserve"> kompensiert in Konzernwährung für HGB,</w:t>
            </w:r>
          </w:p>
          <w:p w14:paraId="290AF1D3" w14:textId="77777777" w:rsidR="001A1DB3" w:rsidRPr="00897B28" w:rsidRDefault="001A1DB3" w:rsidP="001413A4">
            <w:pPr>
              <w:jc w:val="left"/>
              <w:rPr>
                <w:rFonts w:ascii="Arial" w:hAnsi="Arial" w:cs="Arial"/>
              </w:rPr>
            </w:pPr>
            <w:r>
              <w:rPr>
                <w:rFonts w:ascii="Arial" w:hAnsi="Arial" w:cs="Arial"/>
              </w:rPr>
              <w:t>XX_NOMINAL_HGB_CLA = HGB Nominalwert in Konzernwährung</w:t>
            </w:r>
            <w:r w:rsidRPr="00897B28">
              <w:rPr>
                <w:rFonts w:ascii="Arial" w:hAnsi="Arial" w:cs="Arial"/>
              </w:rPr>
              <w:t xml:space="preserve"> </w:t>
            </w:r>
            <w:r w:rsidRPr="00897B28">
              <w:rPr>
                <w:rFonts w:ascii="Arial" w:hAnsi="Arial" w:cs="Arial"/>
              </w:rPr>
              <w:br/>
            </w:r>
          </w:p>
        </w:tc>
        <w:tc>
          <w:tcPr>
            <w:tcW w:w="2700" w:type="dxa"/>
            <w:tcBorders>
              <w:top w:val="single" w:sz="4" w:space="0" w:color="auto"/>
              <w:left w:val="nil"/>
              <w:bottom w:val="single" w:sz="4" w:space="0" w:color="auto"/>
              <w:right w:val="single" w:sz="4" w:space="0" w:color="auto"/>
            </w:tcBorders>
            <w:shd w:val="clear" w:color="auto" w:fill="auto"/>
            <w:hideMark/>
          </w:tcPr>
          <w:p w14:paraId="23EBFF20" w14:textId="77777777" w:rsidR="001A1DB3" w:rsidRPr="00897B28" w:rsidRDefault="001A1DB3" w:rsidP="001413A4">
            <w:pPr>
              <w:jc w:val="left"/>
              <w:rPr>
                <w:rFonts w:ascii="Arial" w:hAnsi="Arial" w:cs="Arial"/>
              </w:rPr>
            </w:pPr>
          </w:p>
          <w:p w14:paraId="2FA72F70" w14:textId="77777777" w:rsidR="001A1DB3" w:rsidRPr="00897B28" w:rsidRDefault="001A1DB3" w:rsidP="001413A4">
            <w:pPr>
              <w:jc w:val="left"/>
              <w:rPr>
                <w:rFonts w:ascii="Arial" w:hAnsi="Arial" w:cs="Arial"/>
              </w:rPr>
            </w:pPr>
          </w:p>
          <w:p w14:paraId="3BD3BA19" w14:textId="77777777" w:rsidR="001A1DB3" w:rsidRDefault="001A1DB3" w:rsidP="001413A4">
            <w:pPr>
              <w:jc w:val="left"/>
              <w:rPr>
                <w:rFonts w:ascii="Arial" w:hAnsi="Arial" w:cs="Arial"/>
              </w:rPr>
            </w:pPr>
          </w:p>
          <w:p w14:paraId="449725D3" w14:textId="77777777" w:rsidR="001A1DB3" w:rsidRDefault="001A1DB3" w:rsidP="001413A4">
            <w:pPr>
              <w:jc w:val="left"/>
              <w:rPr>
                <w:rFonts w:ascii="Arial" w:hAnsi="Arial" w:cs="Arial"/>
              </w:rPr>
            </w:pPr>
          </w:p>
          <w:p w14:paraId="7592FA33" w14:textId="77777777" w:rsidR="001A1DB3" w:rsidRDefault="001A1DB3" w:rsidP="001413A4">
            <w:pPr>
              <w:jc w:val="left"/>
              <w:rPr>
                <w:rFonts w:ascii="Arial" w:hAnsi="Arial" w:cs="Arial"/>
              </w:rPr>
            </w:pPr>
          </w:p>
          <w:p w14:paraId="22955B9C" w14:textId="77777777" w:rsidR="001A1DB3" w:rsidRDefault="001A1DB3" w:rsidP="001413A4">
            <w:pPr>
              <w:jc w:val="left"/>
              <w:rPr>
                <w:rFonts w:ascii="Arial" w:hAnsi="Arial" w:cs="Arial"/>
              </w:rPr>
            </w:pPr>
          </w:p>
          <w:p w14:paraId="56E8247F" w14:textId="77777777" w:rsidR="001A1DB3" w:rsidRDefault="001A1DB3" w:rsidP="001413A4">
            <w:pPr>
              <w:jc w:val="left"/>
              <w:rPr>
                <w:rFonts w:ascii="Arial" w:hAnsi="Arial" w:cs="Arial"/>
              </w:rPr>
            </w:pPr>
          </w:p>
          <w:p w14:paraId="22CCF827" w14:textId="77777777" w:rsidR="001A1DB3" w:rsidRPr="0014281D" w:rsidRDefault="001A1DB3" w:rsidP="001413A4">
            <w:pPr>
              <w:jc w:val="left"/>
              <w:rPr>
                <w:rFonts w:ascii="Arial" w:hAnsi="Arial" w:cs="Arial"/>
              </w:rPr>
            </w:pPr>
            <w:r>
              <w:rPr>
                <w:rFonts w:ascii="Arial" w:hAnsi="Arial" w:cs="Arial"/>
              </w:rPr>
              <w:t xml:space="preserve">VAR_C213 wurde ermittelt </w:t>
            </w:r>
            <w:r>
              <w:rPr>
                <w:rFonts w:ascii="Arial" w:hAnsi="Arial" w:cs="Arial"/>
              </w:rPr>
              <w:lastRenderedPageBreak/>
              <w:t>und steht zur weiteren Verarbeitung zur Verfügung.</w:t>
            </w:r>
          </w:p>
        </w:tc>
        <w:tc>
          <w:tcPr>
            <w:tcW w:w="1840" w:type="dxa"/>
            <w:tcBorders>
              <w:top w:val="single" w:sz="4" w:space="0" w:color="auto"/>
              <w:left w:val="nil"/>
              <w:bottom w:val="single" w:sz="4" w:space="0" w:color="auto"/>
              <w:right w:val="single" w:sz="4" w:space="0" w:color="auto"/>
            </w:tcBorders>
            <w:shd w:val="clear" w:color="auto" w:fill="auto"/>
            <w:hideMark/>
          </w:tcPr>
          <w:p w14:paraId="2C58A5BE" w14:textId="77777777" w:rsidR="001A1DB3" w:rsidRDefault="001A1DB3" w:rsidP="001413A4">
            <w:pPr>
              <w:jc w:val="right"/>
              <w:rPr>
                <w:rFonts w:ascii="Arial" w:hAnsi="Arial" w:cs="Arial"/>
              </w:rPr>
            </w:pPr>
          </w:p>
          <w:p w14:paraId="5FDB3EFE" w14:textId="77777777" w:rsidR="001A1DB3" w:rsidRDefault="001A1DB3" w:rsidP="001413A4">
            <w:pPr>
              <w:jc w:val="right"/>
              <w:rPr>
                <w:rFonts w:ascii="Arial" w:hAnsi="Arial" w:cs="Arial"/>
              </w:rPr>
            </w:pPr>
          </w:p>
          <w:p w14:paraId="790C6F5C" w14:textId="77777777" w:rsidR="001A1DB3" w:rsidRDefault="001A1DB3" w:rsidP="001413A4">
            <w:pPr>
              <w:jc w:val="right"/>
              <w:rPr>
                <w:rFonts w:ascii="Arial" w:hAnsi="Arial" w:cs="Arial"/>
              </w:rPr>
            </w:pPr>
          </w:p>
          <w:p w14:paraId="6D191B7F" w14:textId="77777777" w:rsidR="001A1DB3" w:rsidRDefault="001A1DB3" w:rsidP="001413A4">
            <w:pPr>
              <w:jc w:val="right"/>
              <w:rPr>
                <w:rFonts w:ascii="Arial" w:hAnsi="Arial" w:cs="Arial"/>
              </w:rPr>
            </w:pPr>
          </w:p>
          <w:p w14:paraId="7740D9BC" w14:textId="77777777" w:rsidR="001A1DB3" w:rsidRDefault="001A1DB3" w:rsidP="001413A4">
            <w:pPr>
              <w:jc w:val="right"/>
              <w:rPr>
                <w:rFonts w:ascii="Arial" w:hAnsi="Arial" w:cs="Arial"/>
              </w:rPr>
            </w:pPr>
          </w:p>
          <w:p w14:paraId="0DEDF238" w14:textId="77777777" w:rsidR="001A1DB3" w:rsidRDefault="001A1DB3" w:rsidP="001413A4">
            <w:pPr>
              <w:jc w:val="right"/>
              <w:rPr>
                <w:rFonts w:ascii="Arial" w:hAnsi="Arial" w:cs="Arial"/>
              </w:rPr>
            </w:pPr>
          </w:p>
          <w:p w14:paraId="7C71F7A0" w14:textId="77777777" w:rsidR="001A1DB3" w:rsidRDefault="001A1DB3" w:rsidP="001413A4">
            <w:pPr>
              <w:jc w:val="right"/>
              <w:rPr>
                <w:rFonts w:ascii="Arial" w:hAnsi="Arial" w:cs="Arial"/>
              </w:rPr>
            </w:pPr>
          </w:p>
          <w:p w14:paraId="3B35B88D" w14:textId="77777777" w:rsidR="001A1DB3" w:rsidRDefault="001A1DB3" w:rsidP="001413A4">
            <w:pPr>
              <w:jc w:val="right"/>
              <w:rPr>
                <w:rFonts w:ascii="Arial" w:hAnsi="Arial" w:cs="Arial"/>
              </w:rPr>
            </w:pPr>
            <w:r>
              <w:rPr>
                <w:rFonts w:ascii="Arial" w:hAnsi="Arial" w:cs="Arial"/>
              </w:rPr>
              <w:t>ENDE</w:t>
            </w:r>
          </w:p>
          <w:p w14:paraId="16F5C3C7" w14:textId="77777777" w:rsidR="001A1DB3" w:rsidRPr="0014281D" w:rsidRDefault="001A1DB3" w:rsidP="001413A4">
            <w:pPr>
              <w:ind w:right="100"/>
              <w:jc w:val="right"/>
              <w:rPr>
                <w:rFonts w:ascii="Arial" w:hAnsi="Arial" w:cs="Arial"/>
              </w:rPr>
            </w:pPr>
            <w:r>
              <w:rPr>
                <w:rFonts w:ascii="Arial" w:hAnsi="Arial" w:cs="Arial"/>
              </w:rPr>
              <w:lastRenderedPageBreak/>
              <w:t xml:space="preserve"> </w:t>
            </w:r>
          </w:p>
        </w:tc>
      </w:tr>
      <w:tr w:rsidR="001A1DB3" w:rsidRPr="0014281D" w14:paraId="6EB4EDF0"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hideMark/>
          </w:tcPr>
          <w:p w14:paraId="427DB2BE" w14:textId="77777777" w:rsidR="001A1DB3" w:rsidRPr="0014281D" w:rsidRDefault="001A1DB3" w:rsidP="001413A4">
            <w:pPr>
              <w:jc w:val="left"/>
              <w:rPr>
                <w:rFonts w:ascii="Arial" w:hAnsi="Arial" w:cs="Arial"/>
              </w:rPr>
            </w:pPr>
            <w:r w:rsidRPr="0014281D">
              <w:rPr>
                <w:rFonts w:ascii="Arial" w:hAnsi="Arial" w:cs="Arial"/>
              </w:rPr>
              <w:lastRenderedPageBreak/>
              <w:t>4</w:t>
            </w:r>
          </w:p>
        </w:tc>
        <w:tc>
          <w:tcPr>
            <w:tcW w:w="4400" w:type="dxa"/>
            <w:tcBorders>
              <w:top w:val="nil"/>
              <w:left w:val="single" w:sz="4" w:space="0" w:color="auto"/>
              <w:bottom w:val="single" w:sz="4" w:space="0" w:color="auto"/>
              <w:right w:val="single" w:sz="4" w:space="0" w:color="auto"/>
            </w:tcBorders>
            <w:shd w:val="clear" w:color="auto" w:fill="auto"/>
            <w:hideMark/>
          </w:tcPr>
          <w:p w14:paraId="6B3EF19F" w14:textId="77777777" w:rsidR="001A1DB3" w:rsidRDefault="001A1DB3" w:rsidP="001413A4">
            <w:pPr>
              <w:jc w:val="left"/>
              <w:rPr>
                <w:rFonts w:ascii="Arial" w:hAnsi="Arial" w:cs="Arial"/>
              </w:rPr>
            </w:pPr>
          </w:p>
          <w:p w14:paraId="68C84F5B" w14:textId="77777777" w:rsidR="001A1DB3" w:rsidRDefault="001A1DB3" w:rsidP="001413A4">
            <w:pPr>
              <w:jc w:val="left"/>
              <w:rPr>
                <w:rFonts w:ascii="Arial" w:hAnsi="Arial" w:cs="Arial"/>
              </w:rPr>
            </w:pPr>
            <w:r>
              <w:rPr>
                <w:rFonts w:ascii="Arial" w:hAnsi="Arial" w:cs="Arial"/>
              </w:rPr>
              <w:t>VAR C213 = 0</w:t>
            </w:r>
          </w:p>
          <w:p w14:paraId="679933CB" w14:textId="77777777" w:rsidR="001A1DB3" w:rsidRPr="00897B28" w:rsidRDefault="001A1DB3" w:rsidP="001413A4">
            <w:pPr>
              <w:jc w:val="left"/>
              <w:rPr>
                <w:rFonts w:ascii="Arial" w:hAnsi="Arial" w:cs="Arial"/>
              </w:rPr>
            </w:pPr>
            <w:r w:rsidRPr="00897B28">
              <w:rPr>
                <w:rFonts w:ascii="Arial" w:hAnsi="Arial" w:cs="Arial"/>
              </w:rPr>
              <w:t xml:space="preserve"> </w:t>
            </w:r>
          </w:p>
        </w:tc>
        <w:tc>
          <w:tcPr>
            <w:tcW w:w="2700" w:type="dxa"/>
            <w:tcBorders>
              <w:top w:val="single" w:sz="4" w:space="0" w:color="auto"/>
              <w:left w:val="nil"/>
              <w:bottom w:val="single" w:sz="4" w:space="0" w:color="auto"/>
              <w:right w:val="single" w:sz="4" w:space="0" w:color="auto"/>
            </w:tcBorders>
            <w:shd w:val="clear" w:color="auto" w:fill="auto"/>
            <w:hideMark/>
          </w:tcPr>
          <w:p w14:paraId="7B64D580" w14:textId="77777777" w:rsidR="001A1DB3" w:rsidRDefault="001A1DB3" w:rsidP="001413A4">
            <w:pPr>
              <w:jc w:val="left"/>
              <w:rPr>
                <w:rFonts w:ascii="Arial" w:hAnsi="Arial" w:cs="Arial"/>
              </w:rPr>
            </w:pPr>
          </w:p>
          <w:p w14:paraId="665F78C6" w14:textId="77777777" w:rsidR="001A1DB3" w:rsidRDefault="001A1DB3" w:rsidP="001413A4">
            <w:pPr>
              <w:jc w:val="left"/>
              <w:rPr>
                <w:rFonts w:ascii="Arial" w:hAnsi="Arial" w:cs="Arial"/>
              </w:rPr>
            </w:pPr>
            <w:r>
              <w:rPr>
                <w:rFonts w:ascii="Arial" w:hAnsi="Arial" w:cs="Arial"/>
              </w:rPr>
              <w:t>VAR_C213 wurde ermittelt und steht zur weiteren Verarbeitung zur Verfügung.</w:t>
            </w:r>
          </w:p>
          <w:p w14:paraId="77A925B5" w14:textId="77777777" w:rsidR="001A1DB3" w:rsidRPr="0014281D" w:rsidRDefault="001A1DB3" w:rsidP="001413A4">
            <w:pPr>
              <w:jc w:val="left"/>
              <w:rPr>
                <w:rFonts w:ascii="Arial" w:hAnsi="Arial" w:cs="Arial"/>
              </w:rPr>
            </w:pPr>
          </w:p>
        </w:tc>
        <w:tc>
          <w:tcPr>
            <w:tcW w:w="1840" w:type="dxa"/>
            <w:tcBorders>
              <w:top w:val="single" w:sz="4" w:space="0" w:color="auto"/>
              <w:left w:val="nil"/>
              <w:bottom w:val="single" w:sz="4" w:space="0" w:color="auto"/>
              <w:right w:val="single" w:sz="4" w:space="0" w:color="auto"/>
            </w:tcBorders>
            <w:shd w:val="clear" w:color="auto" w:fill="auto"/>
            <w:hideMark/>
          </w:tcPr>
          <w:p w14:paraId="2F189288" w14:textId="77777777" w:rsidR="001A1DB3" w:rsidRDefault="001A1DB3" w:rsidP="001413A4">
            <w:pPr>
              <w:jc w:val="right"/>
              <w:rPr>
                <w:rFonts w:ascii="Arial" w:hAnsi="Arial" w:cs="Arial"/>
              </w:rPr>
            </w:pPr>
          </w:p>
          <w:p w14:paraId="5CBA35F5" w14:textId="77777777" w:rsidR="001A1DB3" w:rsidRPr="0014281D" w:rsidRDefault="001A1DB3" w:rsidP="001413A4">
            <w:pPr>
              <w:jc w:val="right"/>
              <w:rPr>
                <w:rFonts w:ascii="Arial" w:hAnsi="Arial" w:cs="Arial"/>
              </w:rPr>
            </w:pPr>
            <w:r>
              <w:rPr>
                <w:rFonts w:ascii="Arial" w:hAnsi="Arial" w:cs="Arial"/>
              </w:rPr>
              <w:t>ENDE</w:t>
            </w:r>
          </w:p>
        </w:tc>
      </w:tr>
      <w:tr w:rsidR="001A1DB3" w:rsidRPr="0014281D" w14:paraId="715B80E6"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tcPr>
          <w:p w14:paraId="2E190CA5" w14:textId="77777777" w:rsidR="001A1DB3" w:rsidRPr="0014281D" w:rsidRDefault="001A1DB3" w:rsidP="001413A4">
            <w:pPr>
              <w:jc w:val="left"/>
              <w:rPr>
                <w:rFonts w:ascii="Arial" w:hAnsi="Arial" w:cs="Arial"/>
              </w:rPr>
            </w:pPr>
            <w:r>
              <w:rPr>
                <w:rFonts w:ascii="Arial" w:hAnsi="Arial" w:cs="Arial"/>
              </w:rPr>
              <w:t>5</w:t>
            </w:r>
          </w:p>
        </w:tc>
        <w:tc>
          <w:tcPr>
            <w:tcW w:w="4400" w:type="dxa"/>
            <w:tcBorders>
              <w:top w:val="nil"/>
              <w:left w:val="single" w:sz="4" w:space="0" w:color="auto"/>
              <w:bottom w:val="single" w:sz="4" w:space="0" w:color="auto"/>
              <w:right w:val="single" w:sz="4" w:space="0" w:color="auto"/>
            </w:tcBorders>
            <w:shd w:val="clear" w:color="auto" w:fill="auto"/>
          </w:tcPr>
          <w:p w14:paraId="1206E48B" w14:textId="77777777" w:rsidR="001A1DB3" w:rsidRDefault="001A1DB3" w:rsidP="001413A4">
            <w:pPr>
              <w:jc w:val="left"/>
              <w:rPr>
                <w:rFonts w:ascii="Arial" w:hAnsi="Arial" w:cs="Arial"/>
                <w:lang w:val="en-US"/>
              </w:rPr>
            </w:pPr>
            <w:r w:rsidRPr="001F6B3F">
              <w:rPr>
                <w:rFonts w:ascii="Arial" w:hAnsi="Arial" w:cs="Arial"/>
                <w:lang w:val="en-US"/>
              </w:rPr>
              <w:t>set for POSITION_ID w</w:t>
            </w:r>
            <w:r>
              <w:rPr>
                <w:rFonts w:ascii="Arial" w:hAnsi="Arial" w:cs="Arial"/>
                <w:lang w:val="en-US"/>
              </w:rPr>
              <w:t>ith Suffix ‘_A’ C213 = BOOK_VALUE_A_HGB_CLA</w:t>
            </w:r>
          </w:p>
          <w:p w14:paraId="2D7A70BA" w14:textId="77777777" w:rsidR="001A1DB3" w:rsidRDefault="001A1DB3" w:rsidP="001413A4">
            <w:pPr>
              <w:jc w:val="left"/>
              <w:rPr>
                <w:rFonts w:ascii="Arial" w:hAnsi="Arial" w:cs="Arial"/>
                <w:lang w:val="en-US"/>
              </w:rPr>
            </w:pPr>
            <w:r>
              <w:rPr>
                <w:rFonts w:ascii="Arial" w:hAnsi="Arial" w:cs="Arial"/>
                <w:lang w:val="en-US"/>
              </w:rPr>
              <w:t>and for POSITION_ID with Suffix ‘_L’ C213 = BOOK_VALUE_L_HGB_CLA*(-1)</w:t>
            </w:r>
          </w:p>
          <w:p w14:paraId="4D436D4E" w14:textId="77777777" w:rsidR="001A1DB3" w:rsidRDefault="001A1DB3" w:rsidP="001413A4">
            <w:pPr>
              <w:jc w:val="left"/>
              <w:rPr>
                <w:rFonts w:ascii="Arial" w:hAnsi="Arial" w:cs="Arial"/>
                <w:lang w:val="en-US"/>
              </w:rPr>
            </w:pPr>
          </w:p>
          <w:p w14:paraId="2EC52C18" w14:textId="77777777" w:rsidR="001A1DB3" w:rsidRDefault="001A1DB3" w:rsidP="001413A4">
            <w:pPr>
              <w:jc w:val="left"/>
              <w:rPr>
                <w:rFonts w:ascii="Arial" w:hAnsi="Arial" w:cs="Arial"/>
              </w:rPr>
            </w:pPr>
            <w:r w:rsidRPr="001F6B3F">
              <w:rPr>
                <w:rFonts w:ascii="Arial" w:hAnsi="Arial" w:cs="Arial"/>
              </w:rPr>
              <w:t xml:space="preserve">Hinweis: Für die TDA </w:t>
            </w:r>
            <w:r>
              <w:rPr>
                <w:rFonts w:ascii="Arial" w:hAnsi="Arial" w:cs="Arial"/>
              </w:rPr>
              <w:t>G</w:t>
            </w:r>
            <w:r w:rsidRPr="001F6B3F">
              <w:rPr>
                <w:rFonts w:ascii="Arial" w:hAnsi="Arial" w:cs="Arial"/>
              </w:rPr>
              <w:t>esch</w:t>
            </w:r>
            <w:r>
              <w:rPr>
                <w:rFonts w:ascii="Arial" w:hAnsi="Arial" w:cs="Arial"/>
              </w:rPr>
              <w:t>äfte (Delisyst 308,316) erfolgt ein Split in der POSITION, wobei das Aktiv und Passivgeschäft durch das Suffix ‘_A‘ (Assets) bzw. ‘_L‘ (Liabilities) gekennzeichnet wird.</w:t>
            </w:r>
          </w:p>
        </w:tc>
        <w:tc>
          <w:tcPr>
            <w:tcW w:w="2700" w:type="dxa"/>
            <w:tcBorders>
              <w:top w:val="single" w:sz="4" w:space="0" w:color="auto"/>
              <w:left w:val="nil"/>
              <w:bottom w:val="single" w:sz="4" w:space="0" w:color="auto"/>
              <w:right w:val="single" w:sz="4" w:space="0" w:color="auto"/>
            </w:tcBorders>
            <w:shd w:val="clear" w:color="auto" w:fill="auto"/>
          </w:tcPr>
          <w:p w14:paraId="5D3957A1" w14:textId="77777777" w:rsidR="001A1DB3" w:rsidRDefault="001A1DB3" w:rsidP="001413A4">
            <w:pPr>
              <w:jc w:val="left"/>
              <w:rPr>
                <w:rFonts w:ascii="Arial" w:hAnsi="Arial" w:cs="Arial"/>
              </w:rPr>
            </w:pPr>
          </w:p>
          <w:p w14:paraId="7BE39D31" w14:textId="77777777" w:rsidR="001A1DB3" w:rsidRDefault="001A1DB3" w:rsidP="001413A4">
            <w:pPr>
              <w:jc w:val="left"/>
              <w:rPr>
                <w:rFonts w:ascii="Arial" w:hAnsi="Arial" w:cs="Arial"/>
              </w:rPr>
            </w:pPr>
          </w:p>
          <w:p w14:paraId="66125B9B" w14:textId="77777777" w:rsidR="001A1DB3" w:rsidRDefault="001A1DB3" w:rsidP="001413A4">
            <w:pPr>
              <w:jc w:val="left"/>
              <w:rPr>
                <w:rFonts w:ascii="Arial" w:hAnsi="Arial" w:cs="Arial"/>
              </w:rPr>
            </w:pPr>
          </w:p>
          <w:p w14:paraId="69513E6B" w14:textId="77777777" w:rsidR="001A1DB3" w:rsidRDefault="001A1DB3" w:rsidP="001413A4">
            <w:pPr>
              <w:jc w:val="left"/>
              <w:rPr>
                <w:rFonts w:ascii="Arial" w:hAnsi="Arial" w:cs="Arial"/>
              </w:rPr>
            </w:pPr>
          </w:p>
          <w:p w14:paraId="6CD48B66" w14:textId="77777777" w:rsidR="001A1DB3" w:rsidRDefault="001A1DB3" w:rsidP="001413A4">
            <w:pPr>
              <w:jc w:val="left"/>
              <w:rPr>
                <w:rFonts w:ascii="Arial" w:hAnsi="Arial" w:cs="Arial"/>
              </w:rPr>
            </w:pPr>
            <w:r>
              <w:rPr>
                <w:rFonts w:ascii="Arial" w:hAnsi="Arial" w:cs="Arial"/>
              </w:rPr>
              <w:t>Das Zielfeld C213 ist befüllt</w:t>
            </w:r>
          </w:p>
        </w:tc>
        <w:tc>
          <w:tcPr>
            <w:tcW w:w="1840" w:type="dxa"/>
            <w:tcBorders>
              <w:top w:val="single" w:sz="4" w:space="0" w:color="auto"/>
              <w:left w:val="nil"/>
              <w:bottom w:val="single" w:sz="4" w:space="0" w:color="auto"/>
              <w:right w:val="single" w:sz="4" w:space="0" w:color="auto"/>
            </w:tcBorders>
            <w:shd w:val="clear" w:color="auto" w:fill="auto"/>
          </w:tcPr>
          <w:p w14:paraId="30F4C3EA" w14:textId="77777777" w:rsidR="001A1DB3" w:rsidRDefault="001A1DB3" w:rsidP="001413A4">
            <w:pPr>
              <w:jc w:val="right"/>
              <w:rPr>
                <w:rFonts w:ascii="Arial" w:hAnsi="Arial" w:cs="Arial"/>
              </w:rPr>
            </w:pPr>
          </w:p>
          <w:p w14:paraId="390CA53A" w14:textId="77777777" w:rsidR="001A1DB3" w:rsidRDefault="001A1DB3" w:rsidP="001413A4">
            <w:pPr>
              <w:jc w:val="right"/>
              <w:rPr>
                <w:rFonts w:ascii="Arial" w:hAnsi="Arial" w:cs="Arial"/>
              </w:rPr>
            </w:pPr>
          </w:p>
          <w:p w14:paraId="352B64E8" w14:textId="77777777" w:rsidR="001A1DB3" w:rsidRDefault="001A1DB3" w:rsidP="001413A4">
            <w:pPr>
              <w:jc w:val="right"/>
              <w:rPr>
                <w:rFonts w:ascii="Arial" w:hAnsi="Arial" w:cs="Arial"/>
              </w:rPr>
            </w:pPr>
          </w:p>
          <w:p w14:paraId="5CCAF305" w14:textId="77777777" w:rsidR="001A1DB3" w:rsidRDefault="001A1DB3" w:rsidP="001413A4">
            <w:pPr>
              <w:jc w:val="right"/>
              <w:rPr>
                <w:rFonts w:ascii="Arial" w:hAnsi="Arial" w:cs="Arial"/>
              </w:rPr>
            </w:pPr>
          </w:p>
          <w:p w14:paraId="70D9DF61" w14:textId="77777777" w:rsidR="001A1DB3" w:rsidRDefault="001A1DB3" w:rsidP="001413A4">
            <w:pPr>
              <w:jc w:val="right"/>
              <w:rPr>
                <w:rFonts w:ascii="Arial" w:hAnsi="Arial" w:cs="Arial"/>
              </w:rPr>
            </w:pPr>
            <w:r>
              <w:rPr>
                <w:rFonts w:ascii="Arial" w:hAnsi="Arial" w:cs="Arial"/>
              </w:rPr>
              <w:t>ENDE</w:t>
            </w:r>
          </w:p>
        </w:tc>
      </w:tr>
    </w:tbl>
    <w:p w14:paraId="5E6CF0B6" w14:textId="77777777" w:rsidR="005B7480" w:rsidRDefault="005B7480" w:rsidP="005B7480">
      <w:pPr>
        <w:pStyle w:val="Heading3"/>
        <w:rPr>
          <w:ins w:id="2932" w:author="Lerch, Sebastian (extern)" w:date="2024-05-03T12:56:00Z"/>
        </w:rPr>
      </w:pPr>
      <w:bookmarkStart w:id="2933" w:name="_Toc162448571"/>
      <w:bookmarkStart w:id="2934" w:name="_Toc165633783"/>
      <w:ins w:id="2935" w:author="Lerch, Sebastian (extern)" w:date="2024-05-03T12:49:00Z">
        <w:r w:rsidRPr="005B7480">
          <w:t>Bewirtschaftung des Feldes C213 IFR</w:t>
        </w:r>
      </w:ins>
      <w:bookmarkEnd w:id="2933"/>
      <w:ins w:id="2936" w:author="Lerch, Sebastian (extern)" w:date="2024-05-03T12:58:00Z">
        <w:r>
          <w:t>S</w:t>
        </w:r>
      </w:ins>
      <w:bookmarkEnd w:id="2934"/>
    </w:p>
    <w:p w14:paraId="145B6B62" w14:textId="77777777" w:rsidR="005B7480" w:rsidRDefault="005B7480" w:rsidP="007D58F7">
      <w:pPr>
        <w:pStyle w:val="BodyText"/>
        <w:rPr>
          <w:ins w:id="2937" w:author="Lerch, Sebastian (extern)" w:date="2024-05-03T12:47:00Z"/>
        </w:rPr>
      </w:pPr>
    </w:p>
    <w:tbl>
      <w:tblPr>
        <w:tblW w:w="13598" w:type="dxa"/>
        <w:tblInd w:w="80" w:type="dxa"/>
        <w:tblCellMar>
          <w:left w:w="70" w:type="dxa"/>
          <w:right w:w="70" w:type="dxa"/>
        </w:tblCellMar>
        <w:tblLook w:val="04A0" w:firstRow="1" w:lastRow="0" w:firstColumn="1" w:lastColumn="0" w:noHBand="0" w:noVBand="1"/>
      </w:tblPr>
      <w:tblGrid>
        <w:gridCol w:w="4668"/>
        <w:gridCol w:w="4376"/>
        <w:gridCol w:w="2712"/>
        <w:gridCol w:w="1842"/>
        <w:tblGridChange w:id="2938">
          <w:tblGrid>
            <w:gridCol w:w="640"/>
            <w:gridCol w:w="4028"/>
            <w:gridCol w:w="412"/>
            <w:gridCol w:w="2480"/>
            <w:gridCol w:w="1484"/>
            <w:gridCol w:w="2712"/>
            <w:gridCol w:w="1842"/>
          </w:tblGrid>
        </w:tblGridChange>
      </w:tblGrid>
      <w:tr w:rsidR="005B7480" w14:paraId="54568E94" w14:textId="77777777" w:rsidTr="005B7480">
        <w:trPr>
          <w:trHeight w:val="315"/>
          <w:ins w:id="2939" w:author="Lerch, Sebastian (extern)" w:date="2024-05-03T12:47:00Z"/>
        </w:trPr>
        <w:tc>
          <w:tcPr>
            <w:tcW w:w="4668" w:type="dxa"/>
            <w:tcBorders>
              <w:top w:val="single" w:sz="8" w:space="0" w:color="auto"/>
              <w:left w:val="single" w:sz="8" w:space="0" w:color="auto"/>
              <w:bottom w:val="single" w:sz="8" w:space="0" w:color="auto"/>
              <w:right w:val="single" w:sz="8" w:space="0" w:color="auto"/>
            </w:tcBorders>
            <w:shd w:val="clear" w:color="auto" w:fill="E6E6E6"/>
            <w:vAlign w:val="center"/>
            <w:hideMark/>
          </w:tcPr>
          <w:p w14:paraId="12334C58" w14:textId="77777777" w:rsidR="005B7480" w:rsidRDefault="005B7480">
            <w:pPr>
              <w:rPr>
                <w:ins w:id="2940" w:author="Lerch, Sebastian (extern)" w:date="2024-05-03T12:47:00Z"/>
                <w:rFonts w:ascii="Arial" w:hAnsi="Arial" w:cs="Arial"/>
                <w:b/>
                <w:bCs/>
                <w:color w:val="000000"/>
              </w:rPr>
            </w:pPr>
            <w:ins w:id="2941" w:author="Lerch, Sebastian (extern)" w:date="2024-05-03T12:47:00Z">
              <w:r>
                <w:rPr>
                  <w:rFonts w:ascii="Arial" w:hAnsi="Arial" w:cs="Arial"/>
                  <w:b/>
                  <w:bCs/>
                  <w:color w:val="000000"/>
                </w:rPr>
                <w:t>Rang</w:t>
              </w:r>
            </w:ins>
          </w:p>
        </w:tc>
        <w:tc>
          <w:tcPr>
            <w:tcW w:w="4376" w:type="dxa"/>
            <w:tcBorders>
              <w:top w:val="single" w:sz="8" w:space="0" w:color="auto"/>
              <w:left w:val="nil"/>
              <w:bottom w:val="single" w:sz="8" w:space="0" w:color="auto"/>
              <w:right w:val="single" w:sz="8" w:space="0" w:color="auto"/>
            </w:tcBorders>
            <w:shd w:val="clear" w:color="auto" w:fill="E6E6E6"/>
            <w:vAlign w:val="center"/>
            <w:hideMark/>
          </w:tcPr>
          <w:p w14:paraId="55049938" w14:textId="77777777" w:rsidR="005B7480" w:rsidRDefault="005B7480">
            <w:pPr>
              <w:rPr>
                <w:ins w:id="2942" w:author="Lerch, Sebastian (extern)" w:date="2024-05-03T12:47:00Z"/>
                <w:rFonts w:ascii="Arial" w:hAnsi="Arial" w:cs="Arial"/>
                <w:b/>
                <w:bCs/>
                <w:color w:val="000000"/>
              </w:rPr>
            </w:pPr>
            <w:ins w:id="2943" w:author="Lerch, Sebastian (extern)" w:date="2024-05-03T12:47:00Z">
              <w:r>
                <w:rPr>
                  <w:rFonts w:ascii="Arial" w:hAnsi="Arial" w:cs="Arial"/>
                  <w:b/>
                  <w:bCs/>
                  <w:color w:val="000000"/>
                </w:rPr>
                <w:t>Bedingung / Aktion</w:t>
              </w:r>
            </w:ins>
          </w:p>
        </w:tc>
        <w:tc>
          <w:tcPr>
            <w:tcW w:w="2712" w:type="dxa"/>
            <w:tcBorders>
              <w:top w:val="single" w:sz="8" w:space="0" w:color="auto"/>
              <w:left w:val="nil"/>
              <w:bottom w:val="single" w:sz="8" w:space="0" w:color="auto"/>
              <w:right w:val="single" w:sz="8" w:space="0" w:color="auto"/>
            </w:tcBorders>
            <w:shd w:val="clear" w:color="auto" w:fill="E6E6E6"/>
            <w:vAlign w:val="center"/>
            <w:hideMark/>
          </w:tcPr>
          <w:p w14:paraId="2C76DD99" w14:textId="77777777" w:rsidR="005B7480" w:rsidRDefault="005B7480">
            <w:pPr>
              <w:rPr>
                <w:ins w:id="2944" w:author="Lerch, Sebastian (extern)" w:date="2024-05-03T12:47:00Z"/>
                <w:rFonts w:ascii="Arial" w:hAnsi="Arial" w:cs="Arial"/>
                <w:b/>
                <w:bCs/>
                <w:color w:val="000000"/>
              </w:rPr>
            </w:pPr>
            <w:ins w:id="2945" w:author="Lerch, Sebastian (extern)" w:date="2024-05-03T12:47:00Z">
              <w:r>
                <w:rPr>
                  <w:rFonts w:ascii="Arial" w:hAnsi="Arial" w:cs="Arial"/>
                  <w:b/>
                  <w:bCs/>
                  <w:color w:val="000000"/>
                </w:rPr>
                <w:t>Ergebnis</w:t>
              </w:r>
            </w:ins>
          </w:p>
        </w:tc>
        <w:tc>
          <w:tcPr>
            <w:tcW w:w="1842" w:type="dxa"/>
            <w:tcBorders>
              <w:top w:val="single" w:sz="8" w:space="0" w:color="auto"/>
              <w:left w:val="nil"/>
              <w:bottom w:val="single" w:sz="8" w:space="0" w:color="auto"/>
              <w:right w:val="single" w:sz="8" w:space="0" w:color="auto"/>
            </w:tcBorders>
            <w:shd w:val="clear" w:color="auto" w:fill="E6E6E6"/>
            <w:vAlign w:val="center"/>
            <w:hideMark/>
          </w:tcPr>
          <w:p w14:paraId="672011C5" w14:textId="77777777" w:rsidR="005B7480" w:rsidRDefault="005B7480">
            <w:pPr>
              <w:rPr>
                <w:ins w:id="2946" w:author="Lerch, Sebastian (extern)" w:date="2024-05-03T12:47:00Z"/>
                <w:rFonts w:ascii="Arial" w:hAnsi="Arial" w:cs="Arial"/>
                <w:b/>
                <w:bCs/>
                <w:color w:val="000000"/>
              </w:rPr>
            </w:pPr>
            <w:ins w:id="2947" w:author="Lerch, Sebastian (extern)" w:date="2024-05-03T12:47:00Z">
              <w:r>
                <w:rPr>
                  <w:rFonts w:ascii="Arial" w:hAnsi="Arial" w:cs="Arial"/>
                  <w:b/>
                  <w:bCs/>
                  <w:color w:val="000000"/>
                </w:rPr>
                <w:t>Folgerang</w:t>
              </w:r>
            </w:ins>
          </w:p>
        </w:tc>
      </w:tr>
      <w:tr w:rsidR="005B7480" w14:paraId="0ADDE594" w14:textId="77777777" w:rsidTr="005B7480">
        <w:tblPrEx>
          <w:tblW w:w="13598" w:type="dxa"/>
          <w:tblInd w:w="80" w:type="dxa"/>
          <w:tblCellMar>
            <w:left w:w="70" w:type="dxa"/>
            <w:right w:w="70" w:type="dxa"/>
          </w:tblCellMar>
          <w:tblPrExChange w:id="2948" w:author="Lerch, Sebastian (extern)" w:date="2024-05-03T12:58:00Z">
            <w:tblPrEx>
              <w:tblW w:w="13598" w:type="dxa"/>
              <w:tblInd w:w="80" w:type="dxa"/>
              <w:tblCellMar>
                <w:left w:w="70" w:type="dxa"/>
                <w:right w:w="70" w:type="dxa"/>
              </w:tblCellMar>
            </w:tblPrEx>
          </w:tblPrExChange>
        </w:tblPrEx>
        <w:trPr>
          <w:trHeight w:val="300"/>
          <w:ins w:id="2949" w:author="Lerch, Sebastian (extern)" w:date="2024-05-03T12:47:00Z"/>
          <w:trPrChange w:id="2950"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2951"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17A89FB5" w14:textId="77777777" w:rsidR="005B7480" w:rsidRDefault="005B7480">
            <w:pPr>
              <w:jc w:val="left"/>
              <w:rPr>
                <w:ins w:id="2952" w:author="Lerch, Sebastian (extern)" w:date="2024-05-03T12:47:00Z"/>
                <w:rFonts w:ascii="Arial" w:hAnsi="Arial" w:cs="Arial"/>
                <w:color w:val="000000"/>
              </w:rPr>
            </w:pPr>
            <w:ins w:id="2953" w:author="Lerch, Sebastian (extern)" w:date="2024-05-03T12:47:00Z">
              <w:r>
                <w:rPr>
                  <w:rFonts w:ascii="Arial" w:hAnsi="Arial" w:cs="Arial"/>
                  <w:color w:val="000000"/>
                </w:rPr>
                <w:t>1</w:t>
              </w:r>
            </w:ins>
          </w:p>
        </w:tc>
        <w:tc>
          <w:tcPr>
            <w:tcW w:w="4376" w:type="dxa"/>
            <w:tcBorders>
              <w:top w:val="nil"/>
              <w:left w:val="nil"/>
              <w:bottom w:val="nil"/>
              <w:right w:val="single" w:sz="8" w:space="0" w:color="auto"/>
            </w:tcBorders>
            <w:vAlign w:val="center"/>
            <w:hideMark/>
            <w:tcPrChange w:id="2954" w:author="Lerch, Sebastian (extern)" w:date="2024-05-03T12:58:00Z">
              <w:tcPr>
                <w:tcW w:w="4440" w:type="dxa"/>
                <w:gridSpan w:val="2"/>
                <w:tcBorders>
                  <w:top w:val="nil"/>
                  <w:left w:val="nil"/>
                  <w:bottom w:val="nil"/>
                  <w:right w:val="single" w:sz="8" w:space="0" w:color="auto"/>
                </w:tcBorders>
                <w:vAlign w:val="center"/>
                <w:hideMark/>
              </w:tcPr>
            </w:tcPrChange>
          </w:tcPr>
          <w:p w14:paraId="3B03915C" w14:textId="77777777" w:rsidR="005B7480" w:rsidRDefault="005B7480">
            <w:pPr>
              <w:jc w:val="left"/>
              <w:rPr>
                <w:ins w:id="2955" w:author="Lerch, Sebastian (extern)" w:date="2024-05-03T12:47:00Z"/>
                <w:rFonts w:ascii="Arial" w:hAnsi="Arial" w:cs="Arial"/>
                <w:color w:val="000000"/>
              </w:rPr>
            </w:pPr>
            <w:ins w:id="2956" w:author="Lerch, Sebastian (extern)" w:date="2024-05-03T12:47:00Z">
              <w:r>
                <w:rPr>
                  <w:rFonts w:ascii="Arial" w:hAnsi="Arial" w:cs="Arial"/>
                  <w:color w:val="000000"/>
                </w:rPr>
                <w:t>Prüfe folgende Bedingung:</w:t>
              </w:r>
            </w:ins>
          </w:p>
        </w:tc>
        <w:tc>
          <w:tcPr>
            <w:tcW w:w="2712" w:type="dxa"/>
            <w:vMerge w:val="restart"/>
            <w:tcBorders>
              <w:top w:val="nil"/>
              <w:left w:val="single" w:sz="8" w:space="0" w:color="auto"/>
              <w:bottom w:val="single" w:sz="8" w:space="0" w:color="000000"/>
              <w:right w:val="single" w:sz="8" w:space="0" w:color="auto"/>
            </w:tcBorders>
            <w:vAlign w:val="center"/>
            <w:hideMark/>
            <w:tcPrChange w:id="2957" w:author="Lerch, Sebastian (extern)" w:date="2024-05-03T12:58:00Z">
              <w:tcPr>
                <w:tcW w:w="2480" w:type="dxa"/>
                <w:vMerge w:val="restart"/>
                <w:tcBorders>
                  <w:top w:val="nil"/>
                  <w:left w:val="single" w:sz="8" w:space="0" w:color="auto"/>
                  <w:bottom w:val="single" w:sz="8" w:space="0" w:color="000000"/>
                  <w:right w:val="single" w:sz="8" w:space="0" w:color="auto"/>
                </w:tcBorders>
                <w:vAlign w:val="center"/>
                <w:hideMark/>
              </w:tcPr>
            </w:tcPrChange>
          </w:tcPr>
          <w:p w14:paraId="12EC4F84" w14:textId="77777777" w:rsidR="005B7480" w:rsidRDefault="005B7480">
            <w:pPr>
              <w:jc w:val="left"/>
              <w:rPr>
                <w:ins w:id="2958" w:author="Lerch, Sebastian (extern)" w:date="2024-05-03T12:47:00Z"/>
                <w:rFonts w:ascii="Arial" w:hAnsi="Arial" w:cs="Arial"/>
                <w:color w:val="000000"/>
              </w:rPr>
            </w:pPr>
            <w:ins w:id="2959" w:author="Lerch, Sebastian (extern)" w:date="2024-05-03T12:47:00Z">
              <w:r>
                <w:rPr>
                  <w:rFonts w:ascii="Arial" w:hAnsi="Arial" w:cs="Arial"/>
                  <w:color w:val="000000"/>
                </w:rPr>
                <w:t>Prüfung war erfolgreich.</w:t>
              </w:r>
            </w:ins>
          </w:p>
        </w:tc>
        <w:tc>
          <w:tcPr>
            <w:tcW w:w="1842" w:type="dxa"/>
            <w:vMerge w:val="restart"/>
            <w:tcBorders>
              <w:top w:val="nil"/>
              <w:left w:val="single" w:sz="8" w:space="0" w:color="auto"/>
              <w:bottom w:val="single" w:sz="8" w:space="0" w:color="000000"/>
              <w:right w:val="single" w:sz="8" w:space="0" w:color="auto"/>
            </w:tcBorders>
            <w:vAlign w:val="center"/>
            <w:hideMark/>
            <w:tcPrChange w:id="2960" w:author="Lerch, Sebastian (extern)" w:date="2024-05-03T12:58:00Z">
              <w:tcPr>
                <w:tcW w:w="6038" w:type="dxa"/>
                <w:gridSpan w:val="3"/>
                <w:vMerge w:val="restart"/>
                <w:tcBorders>
                  <w:top w:val="nil"/>
                  <w:left w:val="single" w:sz="8" w:space="0" w:color="auto"/>
                  <w:bottom w:val="single" w:sz="8" w:space="0" w:color="000000"/>
                  <w:right w:val="single" w:sz="8" w:space="0" w:color="auto"/>
                </w:tcBorders>
                <w:vAlign w:val="center"/>
                <w:hideMark/>
              </w:tcPr>
            </w:tcPrChange>
          </w:tcPr>
          <w:p w14:paraId="0EB32D4F" w14:textId="77777777" w:rsidR="005B7480" w:rsidRDefault="005B7480">
            <w:pPr>
              <w:jc w:val="right"/>
              <w:rPr>
                <w:ins w:id="2961" w:author="Lerch, Sebastian (extern)" w:date="2024-05-03T12:47:00Z"/>
                <w:rFonts w:ascii="Arial" w:hAnsi="Arial" w:cs="Arial"/>
                <w:color w:val="000000"/>
              </w:rPr>
            </w:pPr>
            <w:ins w:id="2962" w:author="Lerch, Sebastian (extern)" w:date="2024-05-03T12:47:00Z">
              <w:r>
                <w:rPr>
                  <w:rFonts w:ascii="Arial" w:hAnsi="Arial" w:cs="Arial"/>
                  <w:color w:val="000000"/>
                </w:rPr>
                <w:t>5</w:t>
              </w:r>
            </w:ins>
          </w:p>
        </w:tc>
      </w:tr>
      <w:tr w:rsidR="005B7480" w14:paraId="30411890" w14:textId="77777777" w:rsidTr="005B7480">
        <w:tblPrEx>
          <w:tblW w:w="13598" w:type="dxa"/>
          <w:tblInd w:w="80" w:type="dxa"/>
          <w:tblCellMar>
            <w:left w:w="70" w:type="dxa"/>
            <w:right w:w="70" w:type="dxa"/>
          </w:tblCellMar>
          <w:tblPrExChange w:id="2963" w:author="Lerch, Sebastian (extern)" w:date="2024-05-03T12:58:00Z">
            <w:tblPrEx>
              <w:tblW w:w="13598" w:type="dxa"/>
              <w:tblInd w:w="80" w:type="dxa"/>
              <w:tblCellMar>
                <w:left w:w="70" w:type="dxa"/>
                <w:right w:w="70" w:type="dxa"/>
              </w:tblCellMar>
            </w:tblPrEx>
          </w:tblPrExChange>
        </w:tblPrEx>
        <w:trPr>
          <w:trHeight w:val="300"/>
          <w:ins w:id="2964" w:author="Lerch, Sebastian (extern)" w:date="2024-05-03T12:47:00Z"/>
          <w:trPrChange w:id="2965"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296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DBD02E1" w14:textId="77777777" w:rsidR="005B7480" w:rsidRDefault="005B7480">
            <w:pPr>
              <w:jc w:val="left"/>
              <w:rPr>
                <w:ins w:id="2967"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2968" w:author="Lerch, Sebastian (extern)" w:date="2024-05-03T12:58:00Z">
              <w:tcPr>
                <w:tcW w:w="4440" w:type="dxa"/>
                <w:gridSpan w:val="2"/>
                <w:tcBorders>
                  <w:top w:val="nil"/>
                  <w:left w:val="nil"/>
                  <w:bottom w:val="nil"/>
                  <w:right w:val="single" w:sz="8" w:space="0" w:color="auto"/>
                </w:tcBorders>
                <w:vAlign w:val="center"/>
                <w:hideMark/>
              </w:tcPr>
            </w:tcPrChange>
          </w:tcPr>
          <w:p w14:paraId="572460B5" w14:textId="77777777" w:rsidR="005B7480" w:rsidRDefault="005B7480">
            <w:pPr>
              <w:jc w:val="left"/>
              <w:rPr>
                <w:ins w:id="2969" w:author="Lerch, Sebastian (extern)" w:date="2024-05-03T12:47:00Z"/>
                <w:rFonts w:ascii="Arial" w:hAnsi="Arial" w:cs="Arial"/>
                <w:color w:val="000000"/>
              </w:rPr>
            </w:pPr>
            <w:ins w:id="2970" w:author="Lerch, Sebastian (extern)" w:date="2024-05-03T12:47:00Z">
              <w:r>
                <w:rPr>
                  <w:rFonts w:ascii="Arial" w:hAnsi="Arial" w:cs="Arial"/>
                  <w:color w:val="000000"/>
                </w:rPr>
                <w:t>XX_DELISYST in (‘308‘,‘316‘)</w:t>
              </w:r>
            </w:ins>
          </w:p>
        </w:tc>
        <w:tc>
          <w:tcPr>
            <w:tcW w:w="2712" w:type="dxa"/>
            <w:vMerge/>
            <w:tcBorders>
              <w:top w:val="nil"/>
              <w:left w:val="single" w:sz="8" w:space="0" w:color="auto"/>
              <w:bottom w:val="single" w:sz="8" w:space="0" w:color="000000"/>
              <w:right w:val="single" w:sz="8" w:space="0" w:color="auto"/>
            </w:tcBorders>
            <w:vAlign w:val="center"/>
            <w:hideMark/>
            <w:tcPrChange w:id="2971"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99EDA0B" w14:textId="77777777" w:rsidR="005B7480" w:rsidRDefault="005B7480">
            <w:pPr>
              <w:jc w:val="left"/>
              <w:rPr>
                <w:ins w:id="2972"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2973"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4E1FAD1D" w14:textId="77777777" w:rsidR="005B7480" w:rsidRDefault="005B7480">
            <w:pPr>
              <w:jc w:val="left"/>
              <w:rPr>
                <w:ins w:id="2974" w:author="Lerch, Sebastian (extern)" w:date="2024-05-03T12:47:00Z"/>
                <w:rFonts w:ascii="Arial" w:hAnsi="Arial" w:cs="Arial"/>
                <w:color w:val="000000"/>
              </w:rPr>
            </w:pPr>
          </w:p>
        </w:tc>
      </w:tr>
      <w:tr w:rsidR="005B7480" w14:paraId="2F7BFC6A" w14:textId="77777777" w:rsidTr="005B7480">
        <w:tblPrEx>
          <w:tblW w:w="13598" w:type="dxa"/>
          <w:tblInd w:w="80" w:type="dxa"/>
          <w:tblCellMar>
            <w:left w:w="70" w:type="dxa"/>
            <w:right w:w="70" w:type="dxa"/>
          </w:tblCellMar>
          <w:tblPrExChange w:id="2975" w:author="Lerch, Sebastian (extern)" w:date="2024-05-03T12:58:00Z">
            <w:tblPrEx>
              <w:tblW w:w="13598" w:type="dxa"/>
              <w:tblInd w:w="80" w:type="dxa"/>
              <w:tblCellMar>
                <w:left w:w="70" w:type="dxa"/>
                <w:right w:w="70" w:type="dxa"/>
              </w:tblCellMar>
            </w:tblPrEx>
          </w:tblPrExChange>
        </w:tblPrEx>
        <w:trPr>
          <w:trHeight w:val="300"/>
          <w:ins w:id="2976" w:author="Lerch, Sebastian (extern)" w:date="2024-05-03T12:47:00Z"/>
          <w:trPrChange w:id="2977"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297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C581CC9" w14:textId="77777777" w:rsidR="005B7480" w:rsidRDefault="005B7480">
            <w:pPr>
              <w:jc w:val="left"/>
              <w:rPr>
                <w:ins w:id="2979"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2980" w:author="Lerch, Sebastian (extern)" w:date="2024-05-03T12:58:00Z">
              <w:tcPr>
                <w:tcW w:w="4440" w:type="dxa"/>
                <w:gridSpan w:val="2"/>
                <w:tcBorders>
                  <w:top w:val="nil"/>
                  <w:left w:val="nil"/>
                  <w:bottom w:val="nil"/>
                  <w:right w:val="single" w:sz="8" w:space="0" w:color="auto"/>
                </w:tcBorders>
                <w:vAlign w:val="center"/>
                <w:hideMark/>
              </w:tcPr>
            </w:tcPrChange>
          </w:tcPr>
          <w:p w14:paraId="6B552801" w14:textId="77777777" w:rsidR="005B7480" w:rsidRDefault="005B7480">
            <w:pPr>
              <w:jc w:val="left"/>
              <w:rPr>
                <w:ins w:id="2981" w:author="Lerch, Sebastian (extern)" w:date="2024-05-03T12:47:00Z"/>
                <w:rFonts w:ascii="Arial" w:hAnsi="Arial" w:cs="Arial"/>
                <w:color w:val="000000"/>
              </w:rPr>
            </w:pPr>
            <w:ins w:id="2982" w:author="Lerch, Sebastian (extern)" w:date="2024-05-03T12:47:00Z">
              <w:r>
                <w:rPr>
                  <w:rFonts w:ascii="Arial" w:hAnsi="Arial" w:cs="Arial"/>
                  <w:color w:val="000000"/>
                </w:rPr>
                <w:t> </w:t>
              </w:r>
            </w:ins>
          </w:p>
        </w:tc>
        <w:tc>
          <w:tcPr>
            <w:tcW w:w="2712" w:type="dxa"/>
            <w:vMerge/>
            <w:tcBorders>
              <w:top w:val="nil"/>
              <w:left w:val="single" w:sz="8" w:space="0" w:color="auto"/>
              <w:bottom w:val="single" w:sz="8" w:space="0" w:color="000000"/>
              <w:right w:val="single" w:sz="8" w:space="0" w:color="auto"/>
            </w:tcBorders>
            <w:vAlign w:val="center"/>
            <w:hideMark/>
            <w:tcPrChange w:id="2983"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CEC982A" w14:textId="77777777" w:rsidR="005B7480" w:rsidRDefault="005B7480">
            <w:pPr>
              <w:jc w:val="left"/>
              <w:rPr>
                <w:ins w:id="2984"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2985"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5B964904" w14:textId="77777777" w:rsidR="005B7480" w:rsidRDefault="005B7480">
            <w:pPr>
              <w:jc w:val="left"/>
              <w:rPr>
                <w:ins w:id="2986" w:author="Lerch, Sebastian (extern)" w:date="2024-05-03T12:47:00Z"/>
                <w:rFonts w:ascii="Arial" w:hAnsi="Arial" w:cs="Arial"/>
                <w:color w:val="000000"/>
              </w:rPr>
            </w:pPr>
          </w:p>
        </w:tc>
      </w:tr>
      <w:tr w:rsidR="005B7480" w14:paraId="396A4671" w14:textId="77777777" w:rsidTr="005B7480">
        <w:tblPrEx>
          <w:tblW w:w="13598" w:type="dxa"/>
          <w:tblInd w:w="80" w:type="dxa"/>
          <w:tblCellMar>
            <w:left w:w="70" w:type="dxa"/>
            <w:right w:w="70" w:type="dxa"/>
          </w:tblCellMar>
          <w:tblPrExChange w:id="2987" w:author="Lerch, Sebastian (extern)" w:date="2024-05-03T12:58:00Z">
            <w:tblPrEx>
              <w:tblW w:w="13598" w:type="dxa"/>
              <w:tblInd w:w="80" w:type="dxa"/>
              <w:tblCellMar>
                <w:left w:w="70" w:type="dxa"/>
                <w:right w:w="70" w:type="dxa"/>
              </w:tblCellMar>
            </w:tblPrEx>
          </w:tblPrExChange>
        </w:tblPrEx>
        <w:trPr>
          <w:trHeight w:val="315"/>
          <w:ins w:id="2988" w:author="Lerch, Sebastian (extern)" w:date="2024-05-03T12:47:00Z"/>
          <w:trPrChange w:id="2989" w:author="Lerch, Sebastian (extern)" w:date="2024-05-03T12:58:00Z">
            <w:trPr>
              <w:trHeight w:val="315"/>
            </w:trPr>
          </w:trPrChange>
        </w:trPr>
        <w:tc>
          <w:tcPr>
            <w:tcW w:w="4668" w:type="dxa"/>
            <w:vMerge/>
            <w:tcBorders>
              <w:top w:val="nil"/>
              <w:left w:val="single" w:sz="8" w:space="0" w:color="auto"/>
              <w:bottom w:val="single" w:sz="8" w:space="0" w:color="000000"/>
              <w:right w:val="single" w:sz="8" w:space="0" w:color="auto"/>
            </w:tcBorders>
            <w:vAlign w:val="center"/>
            <w:hideMark/>
            <w:tcPrChange w:id="2990"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28F3FCE" w14:textId="77777777" w:rsidR="005B7480" w:rsidRDefault="005B7480">
            <w:pPr>
              <w:jc w:val="left"/>
              <w:rPr>
                <w:ins w:id="2991"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2992" w:author="Lerch, Sebastian (extern)" w:date="2024-05-03T12:58:00Z">
              <w:tcPr>
                <w:tcW w:w="4440" w:type="dxa"/>
                <w:gridSpan w:val="2"/>
                <w:tcBorders>
                  <w:top w:val="nil"/>
                  <w:left w:val="nil"/>
                  <w:bottom w:val="nil"/>
                  <w:right w:val="single" w:sz="8" w:space="0" w:color="auto"/>
                </w:tcBorders>
                <w:vAlign w:val="center"/>
                <w:hideMark/>
              </w:tcPr>
            </w:tcPrChange>
          </w:tcPr>
          <w:p w14:paraId="0C8F9EC0" w14:textId="77777777" w:rsidR="005B7480" w:rsidRDefault="005B7480">
            <w:pPr>
              <w:jc w:val="left"/>
              <w:rPr>
                <w:ins w:id="2993" w:author="Lerch, Sebastian (extern)" w:date="2024-05-03T12:47:00Z"/>
                <w:rFonts w:ascii="Arial" w:hAnsi="Arial" w:cs="Arial"/>
                <w:color w:val="000000"/>
              </w:rPr>
            </w:pPr>
            <w:ins w:id="2994" w:author="Lerch, Sebastian (extern)" w:date="2024-05-03T12:47:00Z">
              <w:r>
                <w:rPr>
                  <w:rFonts w:ascii="Arial" w:hAnsi="Arial" w:cs="Arial"/>
                  <w:color w:val="000000"/>
                </w:rPr>
                <w:t> </w:t>
              </w:r>
            </w:ins>
          </w:p>
        </w:tc>
        <w:tc>
          <w:tcPr>
            <w:tcW w:w="2712" w:type="dxa"/>
            <w:vMerge/>
            <w:tcBorders>
              <w:top w:val="nil"/>
              <w:left w:val="single" w:sz="8" w:space="0" w:color="auto"/>
              <w:bottom w:val="single" w:sz="8" w:space="0" w:color="000000"/>
              <w:right w:val="single" w:sz="8" w:space="0" w:color="auto"/>
            </w:tcBorders>
            <w:vAlign w:val="center"/>
            <w:hideMark/>
            <w:tcPrChange w:id="299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CC9E837" w14:textId="77777777" w:rsidR="005B7480" w:rsidRDefault="005B7480">
            <w:pPr>
              <w:jc w:val="left"/>
              <w:rPr>
                <w:ins w:id="2996"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2997"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68DE7639" w14:textId="77777777" w:rsidR="005B7480" w:rsidRDefault="005B7480">
            <w:pPr>
              <w:jc w:val="left"/>
              <w:rPr>
                <w:ins w:id="2998" w:author="Lerch, Sebastian (extern)" w:date="2024-05-03T12:47:00Z"/>
                <w:rFonts w:ascii="Arial" w:hAnsi="Arial" w:cs="Arial"/>
                <w:color w:val="000000"/>
              </w:rPr>
            </w:pPr>
          </w:p>
        </w:tc>
      </w:tr>
      <w:tr w:rsidR="005B7480" w14:paraId="0987F7C1" w14:textId="77777777" w:rsidTr="005B7480">
        <w:tblPrEx>
          <w:tblW w:w="13598" w:type="dxa"/>
          <w:tblInd w:w="80" w:type="dxa"/>
          <w:tblCellMar>
            <w:left w:w="70" w:type="dxa"/>
            <w:right w:w="70" w:type="dxa"/>
          </w:tblCellMar>
          <w:tblPrExChange w:id="2999" w:author="Lerch, Sebastian (extern)" w:date="2024-05-03T12:58:00Z">
            <w:tblPrEx>
              <w:tblW w:w="13598" w:type="dxa"/>
              <w:tblInd w:w="80" w:type="dxa"/>
              <w:tblCellMar>
                <w:left w:w="70" w:type="dxa"/>
                <w:right w:w="70" w:type="dxa"/>
              </w:tblCellMar>
            </w:tblPrEx>
          </w:tblPrExChange>
        </w:tblPrEx>
        <w:trPr>
          <w:trHeight w:val="525"/>
          <w:ins w:id="3000" w:author="Lerch, Sebastian (extern)" w:date="2024-05-03T12:47:00Z"/>
          <w:trPrChange w:id="3001" w:author="Lerch, Sebastian (extern)" w:date="2024-05-03T12:58:00Z">
            <w:trPr>
              <w:trHeight w:val="525"/>
            </w:trPr>
          </w:trPrChange>
        </w:trPr>
        <w:tc>
          <w:tcPr>
            <w:tcW w:w="4668" w:type="dxa"/>
            <w:vMerge/>
            <w:tcBorders>
              <w:top w:val="nil"/>
              <w:left w:val="single" w:sz="8" w:space="0" w:color="auto"/>
              <w:bottom w:val="single" w:sz="8" w:space="0" w:color="000000"/>
              <w:right w:val="single" w:sz="8" w:space="0" w:color="auto"/>
            </w:tcBorders>
            <w:vAlign w:val="center"/>
            <w:hideMark/>
            <w:tcPrChange w:id="300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D1D3FCF" w14:textId="77777777" w:rsidR="005B7480" w:rsidRDefault="005B7480">
            <w:pPr>
              <w:jc w:val="left"/>
              <w:rPr>
                <w:ins w:id="3003" w:author="Lerch, Sebastian (extern)" w:date="2024-05-03T12:47:00Z"/>
                <w:rFonts w:ascii="Arial" w:hAnsi="Arial" w:cs="Arial"/>
                <w:color w:val="000000"/>
              </w:rPr>
            </w:pPr>
          </w:p>
        </w:tc>
        <w:tc>
          <w:tcPr>
            <w:tcW w:w="4376" w:type="dxa"/>
            <w:tcBorders>
              <w:top w:val="nil"/>
              <w:left w:val="nil"/>
              <w:bottom w:val="single" w:sz="8" w:space="0" w:color="auto"/>
              <w:right w:val="single" w:sz="8" w:space="0" w:color="auto"/>
            </w:tcBorders>
            <w:vAlign w:val="center"/>
            <w:hideMark/>
            <w:tcPrChange w:id="3004"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2625AB1D" w14:textId="77777777" w:rsidR="005B7480" w:rsidRDefault="005B7480">
            <w:pPr>
              <w:jc w:val="left"/>
              <w:rPr>
                <w:ins w:id="3005" w:author="Lerch, Sebastian (extern)" w:date="2024-05-03T12:47:00Z"/>
                <w:rFonts w:ascii="Arial" w:hAnsi="Arial" w:cs="Arial"/>
                <w:color w:val="000000"/>
              </w:rPr>
            </w:pPr>
            <w:ins w:id="3006" w:author="Lerch, Sebastian (extern)" w:date="2024-05-03T12:47:00Z">
              <w:r>
                <w:rPr>
                  <w:rFonts w:ascii="Arial" w:hAnsi="Arial" w:cs="Arial"/>
                  <w:color w:val="000000"/>
                </w:rPr>
                <w:t>Info: 308 &amp; 316 = TDA</w:t>
              </w:r>
            </w:ins>
          </w:p>
        </w:tc>
        <w:tc>
          <w:tcPr>
            <w:tcW w:w="2712" w:type="dxa"/>
            <w:tcBorders>
              <w:top w:val="nil"/>
              <w:left w:val="nil"/>
              <w:bottom w:val="single" w:sz="8" w:space="0" w:color="auto"/>
              <w:right w:val="single" w:sz="8" w:space="0" w:color="auto"/>
            </w:tcBorders>
            <w:vAlign w:val="center"/>
            <w:hideMark/>
            <w:tcPrChange w:id="3007" w:author="Lerch, Sebastian (extern)" w:date="2024-05-03T12:58:00Z">
              <w:tcPr>
                <w:tcW w:w="2480" w:type="dxa"/>
                <w:tcBorders>
                  <w:top w:val="nil"/>
                  <w:left w:val="nil"/>
                  <w:bottom w:val="single" w:sz="8" w:space="0" w:color="auto"/>
                  <w:right w:val="single" w:sz="8" w:space="0" w:color="auto"/>
                </w:tcBorders>
                <w:vAlign w:val="center"/>
                <w:hideMark/>
              </w:tcPr>
            </w:tcPrChange>
          </w:tcPr>
          <w:p w14:paraId="0E2232E2" w14:textId="77777777" w:rsidR="005B7480" w:rsidRDefault="005B7480">
            <w:pPr>
              <w:jc w:val="left"/>
              <w:rPr>
                <w:ins w:id="3008" w:author="Lerch, Sebastian (extern)" w:date="2024-05-03T12:47:00Z"/>
                <w:rFonts w:ascii="Arial" w:hAnsi="Arial" w:cs="Arial"/>
                <w:color w:val="000000"/>
              </w:rPr>
            </w:pPr>
            <w:ins w:id="3009" w:author="Lerch, Sebastian (extern)" w:date="2024-05-03T12:47:00Z">
              <w:r>
                <w:rPr>
                  <w:rFonts w:ascii="Arial" w:hAnsi="Arial" w:cs="Arial"/>
                  <w:color w:val="000000"/>
                </w:rPr>
                <w:t>Prüfung war nicht erfolgreich.</w:t>
              </w:r>
            </w:ins>
          </w:p>
        </w:tc>
        <w:tc>
          <w:tcPr>
            <w:tcW w:w="1842" w:type="dxa"/>
            <w:tcBorders>
              <w:top w:val="nil"/>
              <w:left w:val="nil"/>
              <w:bottom w:val="single" w:sz="8" w:space="0" w:color="auto"/>
              <w:right w:val="single" w:sz="8" w:space="0" w:color="auto"/>
            </w:tcBorders>
            <w:vAlign w:val="center"/>
            <w:hideMark/>
            <w:tcPrChange w:id="3010" w:author="Lerch, Sebastian (extern)" w:date="2024-05-03T12:58:00Z">
              <w:tcPr>
                <w:tcW w:w="6038" w:type="dxa"/>
                <w:gridSpan w:val="3"/>
                <w:tcBorders>
                  <w:top w:val="nil"/>
                  <w:left w:val="nil"/>
                  <w:bottom w:val="single" w:sz="8" w:space="0" w:color="auto"/>
                  <w:right w:val="single" w:sz="8" w:space="0" w:color="auto"/>
                </w:tcBorders>
                <w:vAlign w:val="center"/>
                <w:hideMark/>
              </w:tcPr>
            </w:tcPrChange>
          </w:tcPr>
          <w:p w14:paraId="5106B62F" w14:textId="77777777" w:rsidR="005B7480" w:rsidRDefault="005B7480">
            <w:pPr>
              <w:jc w:val="right"/>
              <w:rPr>
                <w:ins w:id="3011" w:author="Lerch, Sebastian (extern)" w:date="2024-05-03T12:47:00Z"/>
                <w:rFonts w:ascii="Arial" w:hAnsi="Arial" w:cs="Arial"/>
                <w:color w:val="000000"/>
              </w:rPr>
            </w:pPr>
            <w:ins w:id="3012" w:author="Lerch, Sebastian (extern)" w:date="2024-05-03T12:47:00Z">
              <w:r>
                <w:rPr>
                  <w:rFonts w:ascii="Arial" w:hAnsi="Arial" w:cs="Arial"/>
                  <w:color w:val="000000"/>
                </w:rPr>
                <w:t>2</w:t>
              </w:r>
            </w:ins>
          </w:p>
        </w:tc>
      </w:tr>
      <w:tr w:rsidR="005B7480" w14:paraId="53F18E94" w14:textId="77777777" w:rsidTr="005B7480">
        <w:tblPrEx>
          <w:tblW w:w="13598" w:type="dxa"/>
          <w:tblInd w:w="80" w:type="dxa"/>
          <w:tblCellMar>
            <w:left w:w="70" w:type="dxa"/>
            <w:right w:w="70" w:type="dxa"/>
          </w:tblCellMar>
          <w:tblPrExChange w:id="3013" w:author="Lerch, Sebastian (extern)" w:date="2024-05-03T12:58:00Z">
            <w:tblPrEx>
              <w:tblW w:w="13598" w:type="dxa"/>
              <w:tblInd w:w="80" w:type="dxa"/>
              <w:tblCellMar>
                <w:left w:w="70" w:type="dxa"/>
                <w:right w:w="70" w:type="dxa"/>
              </w:tblCellMar>
            </w:tblPrEx>
          </w:tblPrExChange>
        </w:tblPrEx>
        <w:trPr>
          <w:trHeight w:val="300"/>
          <w:ins w:id="3014" w:author="Lerch, Sebastian (extern)" w:date="2024-05-03T12:47:00Z"/>
          <w:trPrChange w:id="3015"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3016"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40384FF3" w14:textId="77777777" w:rsidR="005B7480" w:rsidRDefault="005B7480">
            <w:pPr>
              <w:jc w:val="left"/>
              <w:rPr>
                <w:ins w:id="3017" w:author="Lerch, Sebastian (extern)" w:date="2024-05-03T12:47:00Z"/>
                <w:rFonts w:ascii="Arial" w:hAnsi="Arial" w:cs="Arial"/>
                <w:color w:val="000000"/>
              </w:rPr>
            </w:pPr>
            <w:ins w:id="3018" w:author="Lerch, Sebastian (extern)" w:date="2024-05-03T12:47:00Z">
              <w:r>
                <w:rPr>
                  <w:rFonts w:ascii="Arial" w:hAnsi="Arial" w:cs="Arial"/>
                  <w:color w:val="000000"/>
                </w:rPr>
                <w:t>2</w:t>
              </w:r>
            </w:ins>
          </w:p>
        </w:tc>
        <w:tc>
          <w:tcPr>
            <w:tcW w:w="4376" w:type="dxa"/>
            <w:tcBorders>
              <w:top w:val="nil"/>
              <w:left w:val="nil"/>
              <w:bottom w:val="nil"/>
              <w:right w:val="single" w:sz="8" w:space="0" w:color="auto"/>
            </w:tcBorders>
            <w:vAlign w:val="center"/>
            <w:hideMark/>
            <w:tcPrChange w:id="3019" w:author="Lerch, Sebastian (extern)" w:date="2024-05-03T12:58:00Z">
              <w:tcPr>
                <w:tcW w:w="4440" w:type="dxa"/>
                <w:gridSpan w:val="2"/>
                <w:tcBorders>
                  <w:top w:val="nil"/>
                  <w:left w:val="nil"/>
                  <w:bottom w:val="nil"/>
                  <w:right w:val="single" w:sz="8" w:space="0" w:color="auto"/>
                </w:tcBorders>
                <w:vAlign w:val="center"/>
                <w:hideMark/>
              </w:tcPr>
            </w:tcPrChange>
          </w:tcPr>
          <w:p w14:paraId="4B5FF6E4" w14:textId="77777777" w:rsidR="005B7480" w:rsidRDefault="005B7480">
            <w:pPr>
              <w:jc w:val="left"/>
              <w:rPr>
                <w:ins w:id="3020" w:author="Lerch, Sebastian (extern)" w:date="2024-05-03T12:47:00Z"/>
                <w:rFonts w:ascii="Arial" w:hAnsi="Arial" w:cs="Arial"/>
                <w:color w:val="000000"/>
              </w:rPr>
            </w:pPr>
            <w:ins w:id="3021" w:author="Lerch, Sebastian (extern)" w:date="2024-05-03T12:47:00Z">
              <w:r>
                <w:rPr>
                  <w:rFonts w:ascii="Arial" w:hAnsi="Arial" w:cs="Arial"/>
                  <w:color w:val="000000"/>
                </w:rPr>
                <w:t xml:space="preserve">Prüfe folgende Bedingung: </w:t>
              </w:r>
            </w:ins>
          </w:p>
        </w:tc>
        <w:tc>
          <w:tcPr>
            <w:tcW w:w="2712" w:type="dxa"/>
            <w:vMerge w:val="restart"/>
            <w:tcBorders>
              <w:top w:val="nil"/>
              <w:left w:val="single" w:sz="8" w:space="0" w:color="auto"/>
              <w:bottom w:val="single" w:sz="8" w:space="0" w:color="000000"/>
              <w:right w:val="single" w:sz="8" w:space="0" w:color="auto"/>
            </w:tcBorders>
            <w:vAlign w:val="center"/>
            <w:hideMark/>
            <w:tcPrChange w:id="3022" w:author="Lerch, Sebastian (extern)" w:date="2024-05-03T12:58:00Z">
              <w:tcPr>
                <w:tcW w:w="2480" w:type="dxa"/>
                <w:vMerge w:val="restart"/>
                <w:tcBorders>
                  <w:top w:val="nil"/>
                  <w:left w:val="single" w:sz="8" w:space="0" w:color="auto"/>
                  <w:bottom w:val="single" w:sz="8" w:space="0" w:color="000000"/>
                  <w:right w:val="single" w:sz="8" w:space="0" w:color="auto"/>
                </w:tcBorders>
                <w:vAlign w:val="center"/>
                <w:hideMark/>
              </w:tcPr>
            </w:tcPrChange>
          </w:tcPr>
          <w:p w14:paraId="3B8F6BF5" w14:textId="77777777" w:rsidR="005B7480" w:rsidRDefault="005B7480">
            <w:pPr>
              <w:jc w:val="left"/>
              <w:rPr>
                <w:ins w:id="3023" w:author="Lerch, Sebastian (extern)" w:date="2024-05-03T12:47:00Z"/>
                <w:rFonts w:ascii="Arial" w:hAnsi="Arial" w:cs="Arial"/>
                <w:color w:val="000000"/>
              </w:rPr>
            </w:pPr>
            <w:ins w:id="3024" w:author="Lerch, Sebastian (extern)" w:date="2024-05-03T12:47:00Z">
              <w:r>
                <w:rPr>
                  <w:rFonts w:ascii="Arial" w:hAnsi="Arial" w:cs="Arial"/>
                  <w:color w:val="000000"/>
                </w:rPr>
                <w:t>Prüfung war erfolgreich.</w:t>
              </w:r>
            </w:ins>
          </w:p>
        </w:tc>
        <w:tc>
          <w:tcPr>
            <w:tcW w:w="1842" w:type="dxa"/>
            <w:vMerge w:val="restart"/>
            <w:tcBorders>
              <w:top w:val="nil"/>
              <w:left w:val="single" w:sz="8" w:space="0" w:color="auto"/>
              <w:bottom w:val="single" w:sz="8" w:space="0" w:color="000000"/>
              <w:right w:val="single" w:sz="8" w:space="0" w:color="auto"/>
            </w:tcBorders>
            <w:vAlign w:val="center"/>
            <w:hideMark/>
            <w:tcPrChange w:id="3025" w:author="Lerch, Sebastian (extern)" w:date="2024-05-03T12:58:00Z">
              <w:tcPr>
                <w:tcW w:w="6038" w:type="dxa"/>
                <w:gridSpan w:val="3"/>
                <w:vMerge w:val="restart"/>
                <w:tcBorders>
                  <w:top w:val="nil"/>
                  <w:left w:val="single" w:sz="8" w:space="0" w:color="auto"/>
                  <w:bottom w:val="single" w:sz="8" w:space="0" w:color="000000"/>
                  <w:right w:val="single" w:sz="8" w:space="0" w:color="auto"/>
                </w:tcBorders>
                <w:vAlign w:val="center"/>
                <w:hideMark/>
              </w:tcPr>
            </w:tcPrChange>
          </w:tcPr>
          <w:p w14:paraId="082D7BC3" w14:textId="77777777" w:rsidR="005B7480" w:rsidRDefault="005B7480">
            <w:pPr>
              <w:jc w:val="right"/>
              <w:rPr>
                <w:ins w:id="3026" w:author="Lerch, Sebastian (extern)" w:date="2024-05-03T12:47:00Z"/>
                <w:rFonts w:ascii="Arial" w:hAnsi="Arial" w:cs="Arial"/>
                <w:color w:val="000000"/>
              </w:rPr>
            </w:pPr>
            <w:ins w:id="3027" w:author="Lerch, Sebastian (extern)" w:date="2024-05-03T12:47:00Z">
              <w:r>
                <w:rPr>
                  <w:rFonts w:ascii="Arial" w:hAnsi="Arial" w:cs="Arial"/>
                  <w:color w:val="000000"/>
                </w:rPr>
                <w:t>3</w:t>
              </w:r>
            </w:ins>
          </w:p>
        </w:tc>
      </w:tr>
      <w:tr w:rsidR="005B7480" w14:paraId="7E8436C9" w14:textId="77777777" w:rsidTr="005B7480">
        <w:tblPrEx>
          <w:tblW w:w="13598" w:type="dxa"/>
          <w:tblInd w:w="80" w:type="dxa"/>
          <w:tblCellMar>
            <w:left w:w="70" w:type="dxa"/>
            <w:right w:w="70" w:type="dxa"/>
          </w:tblCellMar>
          <w:tblPrExChange w:id="3028" w:author="Lerch, Sebastian (extern)" w:date="2024-05-03T12:58:00Z">
            <w:tblPrEx>
              <w:tblW w:w="13598" w:type="dxa"/>
              <w:tblInd w:w="80" w:type="dxa"/>
              <w:tblCellMar>
                <w:left w:w="70" w:type="dxa"/>
                <w:right w:w="70" w:type="dxa"/>
              </w:tblCellMar>
            </w:tblPrEx>
          </w:tblPrExChange>
        </w:tblPrEx>
        <w:trPr>
          <w:trHeight w:val="300"/>
          <w:ins w:id="3029" w:author="Lerch, Sebastian (extern)" w:date="2024-05-03T12:47:00Z"/>
          <w:trPrChange w:id="3030"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031"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4F79A15" w14:textId="77777777" w:rsidR="005B7480" w:rsidRDefault="005B7480">
            <w:pPr>
              <w:jc w:val="left"/>
              <w:rPr>
                <w:ins w:id="3032"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033" w:author="Lerch, Sebastian (extern)" w:date="2024-05-03T12:58:00Z">
              <w:tcPr>
                <w:tcW w:w="4440" w:type="dxa"/>
                <w:gridSpan w:val="2"/>
                <w:tcBorders>
                  <w:top w:val="nil"/>
                  <w:left w:val="nil"/>
                  <w:bottom w:val="nil"/>
                  <w:right w:val="single" w:sz="8" w:space="0" w:color="auto"/>
                </w:tcBorders>
                <w:vAlign w:val="center"/>
                <w:hideMark/>
              </w:tcPr>
            </w:tcPrChange>
          </w:tcPr>
          <w:p w14:paraId="59DEFB0F" w14:textId="77777777" w:rsidR="005B7480" w:rsidRDefault="005B7480">
            <w:pPr>
              <w:jc w:val="left"/>
              <w:rPr>
                <w:ins w:id="3034" w:author="Lerch, Sebastian (extern)" w:date="2024-05-03T12:47:00Z"/>
                <w:rFonts w:ascii="Arial" w:hAnsi="Arial" w:cs="Arial"/>
                <w:color w:val="000000"/>
              </w:rPr>
            </w:pPr>
            <w:ins w:id="3035" w:author="Lerch, Sebastian (extern)" w:date="2024-05-03T12:47:00Z">
              <w:r>
                <w:rPr>
                  <w:rFonts w:ascii="Arial" w:hAnsi="Arial" w:cs="Arial"/>
                  <w:color w:val="000000"/>
                </w:rPr>
                <w:t>XX_DELISYST in (‘100‘,‘101‘,‘102‘,‘107‘)</w:t>
              </w:r>
            </w:ins>
          </w:p>
        </w:tc>
        <w:tc>
          <w:tcPr>
            <w:tcW w:w="2712" w:type="dxa"/>
            <w:vMerge/>
            <w:tcBorders>
              <w:top w:val="nil"/>
              <w:left w:val="single" w:sz="8" w:space="0" w:color="auto"/>
              <w:bottom w:val="single" w:sz="8" w:space="0" w:color="000000"/>
              <w:right w:val="single" w:sz="8" w:space="0" w:color="auto"/>
            </w:tcBorders>
            <w:vAlign w:val="center"/>
            <w:hideMark/>
            <w:tcPrChange w:id="303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A5249C9" w14:textId="77777777" w:rsidR="005B7480" w:rsidRDefault="005B7480">
            <w:pPr>
              <w:jc w:val="left"/>
              <w:rPr>
                <w:ins w:id="3037"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3038"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21E58DF8" w14:textId="77777777" w:rsidR="005B7480" w:rsidRDefault="005B7480">
            <w:pPr>
              <w:jc w:val="left"/>
              <w:rPr>
                <w:ins w:id="3039" w:author="Lerch, Sebastian (extern)" w:date="2024-05-03T12:47:00Z"/>
                <w:rFonts w:ascii="Arial" w:hAnsi="Arial" w:cs="Arial"/>
                <w:color w:val="000000"/>
              </w:rPr>
            </w:pPr>
          </w:p>
        </w:tc>
      </w:tr>
      <w:tr w:rsidR="005B7480" w14:paraId="03387404" w14:textId="77777777" w:rsidTr="005B7480">
        <w:tblPrEx>
          <w:tblW w:w="13598" w:type="dxa"/>
          <w:tblInd w:w="80" w:type="dxa"/>
          <w:tblCellMar>
            <w:left w:w="70" w:type="dxa"/>
            <w:right w:w="70" w:type="dxa"/>
          </w:tblCellMar>
          <w:tblPrExChange w:id="3040" w:author="Lerch, Sebastian (extern)" w:date="2024-05-03T12:58:00Z">
            <w:tblPrEx>
              <w:tblW w:w="13598" w:type="dxa"/>
              <w:tblInd w:w="80" w:type="dxa"/>
              <w:tblCellMar>
                <w:left w:w="70" w:type="dxa"/>
                <w:right w:w="70" w:type="dxa"/>
              </w:tblCellMar>
            </w:tblPrEx>
          </w:tblPrExChange>
        </w:tblPrEx>
        <w:trPr>
          <w:trHeight w:val="300"/>
          <w:ins w:id="3041" w:author="Lerch, Sebastian (extern)" w:date="2024-05-03T12:47:00Z"/>
          <w:trPrChange w:id="3042"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043"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136B91A" w14:textId="77777777" w:rsidR="005B7480" w:rsidRDefault="005B7480">
            <w:pPr>
              <w:jc w:val="left"/>
              <w:rPr>
                <w:ins w:id="3044"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045" w:author="Lerch, Sebastian (extern)" w:date="2024-05-03T12:58:00Z">
              <w:tcPr>
                <w:tcW w:w="4440" w:type="dxa"/>
                <w:gridSpan w:val="2"/>
                <w:tcBorders>
                  <w:top w:val="nil"/>
                  <w:left w:val="nil"/>
                  <w:bottom w:val="nil"/>
                  <w:right w:val="single" w:sz="8" w:space="0" w:color="auto"/>
                </w:tcBorders>
                <w:vAlign w:val="center"/>
                <w:hideMark/>
              </w:tcPr>
            </w:tcPrChange>
          </w:tcPr>
          <w:p w14:paraId="1B67EC7F" w14:textId="77777777" w:rsidR="005B7480" w:rsidRDefault="005B7480">
            <w:pPr>
              <w:jc w:val="left"/>
              <w:rPr>
                <w:ins w:id="3046" w:author="Lerch, Sebastian (extern)" w:date="2024-05-03T12:47:00Z"/>
                <w:rFonts w:ascii="Arial" w:hAnsi="Arial" w:cs="Arial"/>
                <w:color w:val="000000"/>
              </w:rPr>
            </w:pPr>
            <w:ins w:id="3047" w:author="Lerch, Sebastian (extern)" w:date="2024-05-03T12:47:00Z">
              <w:r>
                <w:rPr>
                  <w:rFonts w:ascii="Arial" w:hAnsi="Arial" w:cs="Arial"/>
                  <w:color w:val="000000"/>
                </w:rPr>
                <w:t>or</w:t>
              </w:r>
            </w:ins>
          </w:p>
        </w:tc>
        <w:tc>
          <w:tcPr>
            <w:tcW w:w="2712" w:type="dxa"/>
            <w:vMerge/>
            <w:tcBorders>
              <w:top w:val="nil"/>
              <w:left w:val="single" w:sz="8" w:space="0" w:color="auto"/>
              <w:bottom w:val="single" w:sz="8" w:space="0" w:color="000000"/>
              <w:right w:val="single" w:sz="8" w:space="0" w:color="auto"/>
            </w:tcBorders>
            <w:vAlign w:val="center"/>
            <w:hideMark/>
            <w:tcPrChange w:id="304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CE873A3" w14:textId="77777777" w:rsidR="005B7480" w:rsidRDefault="005B7480">
            <w:pPr>
              <w:jc w:val="left"/>
              <w:rPr>
                <w:ins w:id="3049"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3050"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7CA93A8F" w14:textId="77777777" w:rsidR="005B7480" w:rsidRDefault="005B7480">
            <w:pPr>
              <w:jc w:val="left"/>
              <w:rPr>
                <w:ins w:id="3051" w:author="Lerch, Sebastian (extern)" w:date="2024-05-03T12:47:00Z"/>
                <w:rFonts w:ascii="Arial" w:hAnsi="Arial" w:cs="Arial"/>
                <w:color w:val="000000"/>
              </w:rPr>
            </w:pPr>
          </w:p>
        </w:tc>
      </w:tr>
      <w:tr w:rsidR="005B7480" w:rsidRPr="00C922FC" w14:paraId="4CA4BA12" w14:textId="77777777" w:rsidTr="005B7480">
        <w:tblPrEx>
          <w:tblW w:w="13598" w:type="dxa"/>
          <w:tblInd w:w="80" w:type="dxa"/>
          <w:tblCellMar>
            <w:left w:w="70" w:type="dxa"/>
            <w:right w:w="70" w:type="dxa"/>
          </w:tblCellMar>
          <w:tblPrExChange w:id="3052" w:author="Lerch, Sebastian (extern)" w:date="2024-05-03T12:58:00Z">
            <w:tblPrEx>
              <w:tblW w:w="13598" w:type="dxa"/>
              <w:tblInd w:w="80" w:type="dxa"/>
              <w:tblCellMar>
                <w:left w:w="70" w:type="dxa"/>
                <w:right w:w="70" w:type="dxa"/>
              </w:tblCellMar>
            </w:tblPrEx>
          </w:tblPrExChange>
        </w:tblPrEx>
        <w:trPr>
          <w:trHeight w:val="4080"/>
          <w:ins w:id="3053" w:author="Lerch, Sebastian (extern)" w:date="2024-05-03T12:47:00Z"/>
          <w:trPrChange w:id="3054" w:author="Lerch, Sebastian (extern)" w:date="2024-05-03T12:58:00Z">
            <w:trPr>
              <w:trHeight w:val="4080"/>
            </w:trPr>
          </w:trPrChange>
        </w:trPr>
        <w:tc>
          <w:tcPr>
            <w:tcW w:w="4668" w:type="dxa"/>
            <w:vMerge/>
            <w:tcBorders>
              <w:top w:val="nil"/>
              <w:left w:val="single" w:sz="8" w:space="0" w:color="auto"/>
              <w:bottom w:val="single" w:sz="8" w:space="0" w:color="000000"/>
              <w:right w:val="single" w:sz="8" w:space="0" w:color="auto"/>
            </w:tcBorders>
            <w:vAlign w:val="center"/>
            <w:hideMark/>
            <w:tcPrChange w:id="305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7C77EDE" w14:textId="77777777" w:rsidR="005B7480" w:rsidRDefault="005B7480">
            <w:pPr>
              <w:jc w:val="left"/>
              <w:rPr>
                <w:ins w:id="3056"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057" w:author="Lerch, Sebastian (extern)" w:date="2024-05-03T12:58:00Z">
              <w:tcPr>
                <w:tcW w:w="4440" w:type="dxa"/>
                <w:gridSpan w:val="2"/>
                <w:tcBorders>
                  <w:top w:val="nil"/>
                  <w:left w:val="nil"/>
                  <w:bottom w:val="nil"/>
                  <w:right w:val="single" w:sz="8" w:space="0" w:color="auto"/>
                </w:tcBorders>
                <w:vAlign w:val="center"/>
                <w:hideMark/>
              </w:tcPr>
            </w:tcPrChange>
          </w:tcPr>
          <w:p w14:paraId="2B5AD415" w14:textId="77777777" w:rsidR="005B7480" w:rsidRDefault="005B7480">
            <w:pPr>
              <w:jc w:val="left"/>
              <w:rPr>
                <w:ins w:id="3058" w:author="Lerch, Sebastian (extern)" w:date="2024-05-03T12:47:00Z"/>
                <w:rFonts w:ascii="Arial" w:hAnsi="Arial" w:cs="Arial"/>
                <w:color w:val="000000"/>
                <w:lang w:val="en-US"/>
              </w:rPr>
            </w:pPr>
            <w:ins w:id="3059" w:author="Lerch, Sebastian (extern)" w:date="2024-05-03T12:47:00Z">
              <w:r>
                <w:rPr>
                  <w:rFonts w:ascii="Arial" w:hAnsi="Arial" w:cs="Arial"/>
                  <w:color w:val="000000"/>
                  <w:lang w:val="en-US"/>
                </w:rPr>
                <w:t>XX_PRODUCT_TYPE_CDB in ('115', '150', '151', '152', '153', '154', '155', '156', '159', '160', '162', '317', '320', '321', '322', '323', '324', '325', '326', '327', '328', '329', '330', '331', '332', '333', '334', '335', '336', '337', '338', '339', '340', '341', '342', ‘345’,'346', '347', '348', '349',’366’,’367’,’368’,’369’,’370’,’371’,’372’,’373’ '374', '375', '376', '377', '378', '379', '380', '381', '382', '383', '384', '385', '386', '387', '388', '389', '390', '391', '392', '393', '394', '395', '396', '397', '398', '399',‘400‘, '401', '402', '403', '404', '405',‘406‘, '423', '434', '435', '436', '437', '438', '439', '440', '441', '444', '445', ‘446’,'447', '449', '450', '451', '452', '454', '459', '460', '461', '462', '463', '464',’470’,’471’, '601', '602', '603', '604', '605', '66')</w:t>
              </w:r>
            </w:ins>
          </w:p>
        </w:tc>
        <w:tc>
          <w:tcPr>
            <w:tcW w:w="2712" w:type="dxa"/>
            <w:vMerge/>
            <w:tcBorders>
              <w:top w:val="nil"/>
              <w:left w:val="single" w:sz="8" w:space="0" w:color="auto"/>
              <w:bottom w:val="single" w:sz="8" w:space="0" w:color="000000"/>
              <w:right w:val="single" w:sz="8" w:space="0" w:color="auto"/>
            </w:tcBorders>
            <w:vAlign w:val="center"/>
            <w:hideMark/>
            <w:tcPrChange w:id="3060"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686F468" w14:textId="77777777" w:rsidR="005B7480" w:rsidRPr="005B7480" w:rsidRDefault="005B7480">
            <w:pPr>
              <w:jc w:val="left"/>
              <w:rPr>
                <w:ins w:id="3061" w:author="Lerch, Sebastian (extern)" w:date="2024-05-03T12:47:00Z"/>
                <w:rFonts w:ascii="Arial" w:hAnsi="Arial" w:cs="Arial"/>
                <w:color w:val="000000"/>
                <w:lang w:val="en-US"/>
                <w:rPrChange w:id="3062" w:author="Lerch, Sebastian (extern)" w:date="2024-05-03T12:48:00Z">
                  <w:rPr>
                    <w:ins w:id="3063"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064"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125B1E43" w14:textId="77777777" w:rsidR="005B7480" w:rsidRPr="005B7480" w:rsidRDefault="005B7480">
            <w:pPr>
              <w:jc w:val="left"/>
              <w:rPr>
                <w:ins w:id="3065" w:author="Lerch, Sebastian (extern)" w:date="2024-05-03T12:47:00Z"/>
                <w:rFonts w:ascii="Arial" w:hAnsi="Arial" w:cs="Arial"/>
                <w:color w:val="000000"/>
                <w:lang w:val="en-US"/>
                <w:rPrChange w:id="3066" w:author="Lerch, Sebastian (extern)" w:date="2024-05-03T12:48:00Z">
                  <w:rPr>
                    <w:ins w:id="3067" w:author="Lerch, Sebastian (extern)" w:date="2024-05-03T12:47:00Z"/>
                    <w:rFonts w:ascii="Arial" w:hAnsi="Arial" w:cs="Arial"/>
                    <w:color w:val="000000"/>
                  </w:rPr>
                </w:rPrChange>
              </w:rPr>
            </w:pPr>
          </w:p>
        </w:tc>
      </w:tr>
      <w:tr w:rsidR="005B7480" w:rsidRPr="00C922FC" w14:paraId="21C6B8B5" w14:textId="77777777" w:rsidTr="005B7480">
        <w:tblPrEx>
          <w:tblW w:w="13598" w:type="dxa"/>
          <w:tblInd w:w="80" w:type="dxa"/>
          <w:tblCellMar>
            <w:left w:w="70" w:type="dxa"/>
            <w:right w:w="70" w:type="dxa"/>
          </w:tblCellMar>
          <w:tblPrExChange w:id="3068" w:author="Lerch, Sebastian (extern)" w:date="2024-05-03T12:58:00Z">
            <w:tblPrEx>
              <w:tblW w:w="13598" w:type="dxa"/>
              <w:tblInd w:w="80" w:type="dxa"/>
              <w:tblCellMar>
                <w:left w:w="70" w:type="dxa"/>
                <w:right w:w="70" w:type="dxa"/>
              </w:tblCellMar>
            </w:tblPrEx>
          </w:tblPrExChange>
        </w:tblPrEx>
        <w:trPr>
          <w:trHeight w:val="300"/>
          <w:ins w:id="3069" w:author="Lerch, Sebastian (extern)" w:date="2024-05-03T12:47:00Z"/>
          <w:trPrChange w:id="3070"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071"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66831430" w14:textId="77777777" w:rsidR="005B7480" w:rsidRPr="005B7480" w:rsidRDefault="005B7480">
            <w:pPr>
              <w:jc w:val="left"/>
              <w:rPr>
                <w:ins w:id="3072" w:author="Lerch, Sebastian (extern)" w:date="2024-05-03T12:47:00Z"/>
                <w:rFonts w:ascii="Arial" w:hAnsi="Arial" w:cs="Arial"/>
                <w:color w:val="000000"/>
                <w:lang w:val="en-US"/>
                <w:rPrChange w:id="3073" w:author="Lerch, Sebastian (extern)" w:date="2024-05-03T12:48:00Z">
                  <w:rPr>
                    <w:ins w:id="3074"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075" w:author="Lerch, Sebastian (extern)" w:date="2024-05-03T12:58:00Z">
              <w:tcPr>
                <w:tcW w:w="4440" w:type="dxa"/>
                <w:gridSpan w:val="2"/>
                <w:tcBorders>
                  <w:top w:val="nil"/>
                  <w:left w:val="nil"/>
                  <w:bottom w:val="nil"/>
                  <w:right w:val="single" w:sz="8" w:space="0" w:color="auto"/>
                </w:tcBorders>
                <w:vAlign w:val="center"/>
                <w:hideMark/>
              </w:tcPr>
            </w:tcPrChange>
          </w:tcPr>
          <w:p w14:paraId="4DAA527F" w14:textId="77777777" w:rsidR="005B7480" w:rsidRDefault="005B7480">
            <w:pPr>
              <w:jc w:val="left"/>
              <w:rPr>
                <w:ins w:id="3076" w:author="Lerch, Sebastian (extern)" w:date="2024-05-03T12:47:00Z"/>
                <w:rFonts w:ascii="Arial" w:hAnsi="Arial" w:cs="Arial"/>
                <w:color w:val="000000"/>
                <w:lang w:val="en-US"/>
              </w:rPr>
            </w:pPr>
            <w:ins w:id="3077" w:author="Lerch, Sebastian (extern)" w:date="2024-05-03T12:47:00Z">
              <w:r>
                <w:rPr>
                  <w:rFonts w:ascii="Arial" w:hAnsi="Arial" w:cs="Arial"/>
                  <w:color w:val="000000"/>
                  <w:lang w:val="en-US"/>
                </w:rPr>
                <w:t> </w:t>
              </w:r>
            </w:ins>
          </w:p>
        </w:tc>
        <w:tc>
          <w:tcPr>
            <w:tcW w:w="2712" w:type="dxa"/>
            <w:vMerge/>
            <w:tcBorders>
              <w:top w:val="nil"/>
              <w:left w:val="single" w:sz="8" w:space="0" w:color="auto"/>
              <w:bottom w:val="single" w:sz="8" w:space="0" w:color="000000"/>
              <w:right w:val="single" w:sz="8" w:space="0" w:color="auto"/>
            </w:tcBorders>
            <w:vAlign w:val="center"/>
            <w:hideMark/>
            <w:tcPrChange w:id="307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1A2BC2E8" w14:textId="77777777" w:rsidR="005B7480" w:rsidRPr="005B7480" w:rsidRDefault="005B7480">
            <w:pPr>
              <w:jc w:val="left"/>
              <w:rPr>
                <w:ins w:id="3079" w:author="Lerch, Sebastian (extern)" w:date="2024-05-03T12:47:00Z"/>
                <w:rFonts w:ascii="Arial" w:hAnsi="Arial" w:cs="Arial"/>
                <w:color w:val="000000"/>
                <w:lang w:val="en-US"/>
                <w:rPrChange w:id="3080" w:author="Lerch, Sebastian (extern)" w:date="2024-05-03T12:48:00Z">
                  <w:rPr>
                    <w:ins w:id="3081"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082"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1BE0FFEC" w14:textId="77777777" w:rsidR="005B7480" w:rsidRPr="005B7480" w:rsidRDefault="005B7480">
            <w:pPr>
              <w:jc w:val="left"/>
              <w:rPr>
                <w:ins w:id="3083" w:author="Lerch, Sebastian (extern)" w:date="2024-05-03T12:47:00Z"/>
                <w:rFonts w:ascii="Arial" w:hAnsi="Arial" w:cs="Arial"/>
                <w:color w:val="000000"/>
                <w:lang w:val="en-US"/>
                <w:rPrChange w:id="3084" w:author="Lerch, Sebastian (extern)" w:date="2024-05-03T12:48:00Z">
                  <w:rPr>
                    <w:ins w:id="3085" w:author="Lerch, Sebastian (extern)" w:date="2024-05-03T12:47:00Z"/>
                    <w:rFonts w:ascii="Arial" w:hAnsi="Arial" w:cs="Arial"/>
                    <w:color w:val="000000"/>
                  </w:rPr>
                </w:rPrChange>
              </w:rPr>
            </w:pPr>
          </w:p>
        </w:tc>
      </w:tr>
      <w:tr w:rsidR="005B7480" w:rsidRPr="00C922FC" w14:paraId="39542162" w14:textId="77777777" w:rsidTr="005B7480">
        <w:tblPrEx>
          <w:tblW w:w="13598" w:type="dxa"/>
          <w:tblInd w:w="80" w:type="dxa"/>
          <w:tblCellMar>
            <w:left w:w="70" w:type="dxa"/>
            <w:right w:w="70" w:type="dxa"/>
          </w:tblCellMar>
          <w:tblPrExChange w:id="3086" w:author="Lerch, Sebastian (extern)" w:date="2024-05-03T12:58:00Z">
            <w:tblPrEx>
              <w:tblW w:w="13598" w:type="dxa"/>
              <w:tblInd w:w="80" w:type="dxa"/>
              <w:tblCellMar>
                <w:left w:w="70" w:type="dxa"/>
                <w:right w:w="70" w:type="dxa"/>
              </w:tblCellMar>
            </w:tblPrEx>
          </w:tblPrExChange>
        </w:tblPrEx>
        <w:trPr>
          <w:trHeight w:val="300"/>
          <w:ins w:id="3087" w:author="Lerch, Sebastian (extern)" w:date="2024-05-03T12:47:00Z"/>
          <w:trPrChange w:id="3088"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089"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FA8C587" w14:textId="77777777" w:rsidR="005B7480" w:rsidRPr="005B7480" w:rsidRDefault="005B7480">
            <w:pPr>
              <w:jc w:val="left"/>
              <w:rPr>
                <w:ins w:id="3090" w:author="Lerch, Sebastian (extern)" w:date="2024-05-03T12:47:00Z"/>
                <w:rFonts w:ascii="Arial" w:hAnsi="Arial" w:cs="Arial"/>
                <w:color w:val="000000"/>
                <w:lang w:val="en-US"/>
                <w:rPrChange w:id="3091" w:author="Lerch, Sebastian (extern)" w:date="2024-05-03T12:48:00Z">
                  <w:rPr>
                    <w:ins w:id="3092"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093" w:author="Lerch, Sebastian (extern)" w:date="2024-05-03T12:58:00Z">
              <w:tcPr>
                <w:tcW w:w="4440" w:type="dxa"/>
                <w:gridSpan w:val="2"/>
                <w:tcBorders>
                  <w:top w:val="nil"/>
                  <w:left w:val="nil"/>
                  <w:bottom w:val="nil"/>
                  <w:right w:val="single" w:sz="8" w:space="0" w:color="auto"/>
                </w:tcBorders>
                <w:vAlign w:val="center"/>
                <w:hideMark/>
              </w:tcPr>
            </w:tcPrChange>
          </w:tcPr>
          <w:p w14:paraId="68AEBAB6" w14:textId="77777777" w:rsidR="005B7480" w:rsidRDefault="005B7480">
            <w:pPr>
              <w:jc w:val="left"/>
              <w:rPr>
                <w:ins w:id="3094" w:author="Lerch, Sebastian (extern)" w:date="2024-05-03T12:47:00Z"/>
                <w:rFonts w:ascii="Arial" w:hAnsi="Arial" w:cs="Arial"/>
                <w:color w:val="000000"/>
                <w:lang w:val="en-US"/>
              </w:rPr>
            </w:pPr>
            <w:ins w:id="3095" w:author="Lerch, Sebastian (extern)" w:date="2024-05-03T12:47:00Z">
              <w:r>
                <w:rPr>
                  <w:rFonts w:ascii="Arial" w:hAnsi="Arial" w:cs="Arial"/>
                  <w:color w:val="000000"/>
                  <w:lang w:val="en-US"/>
                </w:rPr>
                <w:t> </w:t>
              </w:r>
            </w:ins>
          </w:p>
        </w:tc>
        <w:tc>
          <w:tcPr>
            <w:tcW w:w="2712" w:type="dxa"/>
            <w:vMerge/>
            <w:tcBorders>
              <w:top w:val="nil"/>
              <w:left w:val="single" w:sz="8" w:space="0" w:color="auto"/>
              <w:bottom w:val="single" w:sz="8" w:space="0" w:color="000000"/>
              <w:right w:val="single" w:sz="8" w:space="0" w:color="auto"/>
            </w:tcBorders>
            <w:vAlign w:val="center"/>
            <w:hideMark/>
            <w:tcPrChange w:id="309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123DBCD3" w14:textId="77777777" w:rsidR="005B7480" w:rsidRPr="005B7480" w:rsidRDefault="005B7480">
            <w:pPr>
              <w:jc w:val="left"/>
              <w:rPr>
                <w:ins w:id="3097" w:author="Lerch, Sebastian (extern)" w:date="2024-05-03T12:47:00Z"/>
                <w:rFonts w:ascii="Arial" w:hAnsi="Arial" w:cs="Arial"/>
                <w:color w:val="000000"/>
                <w:lang w:val="en-US"/>
                <w:rPrChange w:id="3098" w:author="Lerch, Sebastian (extern)" w:date="2024-05-03T12:48:00Z">
                  <w:rPr>
                    <w:ins w:id="3099"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100"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6581A2EC" w14:textId="77777777" w:rsidR="005B7480" w:rsidRPr="005B7480" w:rsidRDefault="005B7480">
            <w:pPr>
              <w:jc w:val="left"/>
              <w:rPr>
                <w:ins w:id="3101" w:author="Lerch, Sebastian (extern)" w:date="2024-05-03T12:47:00Z"/>
                <w:rFonts w:ascii="Arial" w:hAnsi="Arial" w:cs="Arial"/>
                <w:color w:val="000000"/>
                <w:lang w:val="en-US"/>
                <w:rPrChange w:id="3102" w:author="Lerch, Sebastian (extern)" w:date="2024-05-03T12:48:00Z">
                  <w:rPr>
                    <w:ins w:id="3103" w:author="Lerch, Sebastian (extern)" w:date="2024-05-03T12:47:00Z"/>
                    <w:rFonts w:ascii="Arial" w:hAnsi="Arial" w:cs="Arial"/>
                    <w:color w:val="000000"/>
                  </w:rPr>
                </w:rPrChange>
              </w:rPr>
            </w:pPr>
          </w:p>
        </w:tc>
      </w:tr>
      <w:tr w:rsidR="005B7480" w:rsidRPr="00C922FC" w14:paraId="1E4B535B" w14:textId="77777777" w:rsidTr="005B7480">
        <w:tblPrEx>
          <w:tblW w:w="13598" w:type="dxa"/>
          <w:tblInd w:w="80" w:type="dxa"/>
          <w:tblCellMar>
            <w:left w:w="70" w:type="dxa"/>
            <w:right w:w="70" w:type="dxa"/>
          </w:tblCellMar>
          <w:tblPrExChange w:id="3104" w:author="Lerch, Sebastian (extern)" w:date="2024-05-03T12:58:00Z">
            <w:tblPrEx>
              <w:tblW w:w="13598" w:type="dxa"/>
              <w:tblInd w:w="80" w:type="dxa"/>
              <w:tblCellMar>
                <w:left w:w="70" w:type="dxa"/>
                <w:right w:w="70" w:type="dxa"/>
              </w:tblCellMar>
            </w:tblPrEx>
          </w:tblPrExChange>
        </w:tblPrEx>
        <w:trPr>
          <w:trHeight w:val="315"/>
          <w:ins w:id="3105" w:author="Lerch, Sebastian (extern)" w:date="2024-05-03T12:47:00Z"/>
          <w:trPrChange w:id="3106" w:author="Lerch, Sebastian (extern)" w:date="2024-05-03T12:58:00Z">
            <w:trPr>
              <w:trHeight w:val="315"/>
            </w:trPr>
          </w:trPrChange>
        </w:trPr>
        <w:tc>
          <w:tcPr>
            <w:tcW w:w="4668" w:type="dxa"/>
            <w:vMerge/>
            <w:tcBorders>
              <w:top w:val="nil"/>
              <w:left w:val="single" w:sz="8" w:space="0" w:color="auto"/>
              <w:bottom w:val="single" w:sz="8" w:space="0" w:color="000000"/>
              <w:right w:val="single" w:sz="8" w:space="0" w:color="auto"/>
            </w:tcBorders>
            <w:vAlign w:val="center"/>
            <w:hideMark/>
            <w:tcPrChange w:id="3107"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6B918AC9" w14:textId="77777777" w:rsidR="005B7480" w:rsidRPr="005B7480" w:rsidRDefault="005B7480">
            <w:pPr>
              <w:jc w:val="left"/>
              <w:rPr>
                <w:ins w:id="3108" w:author="Lerch, Sebastian (extern)" w:date="2024-05-03T12:47:00Z"/>
                <w:rFonts w:ascii="Arial" w:hAnsi="Arial" w:cs="Arial"/>
                <w:color w:val="000000"/>
                <w:lang w:val="en-US"/>
                <w:rPrChange w:id="3109" w:author="Lerch, Sebastian (extern)" w:date="2024-05-03T12:48:00Z">
                  <w:rPr>
                    <w:ins w:id="3110"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111" w:author="Lerch, Sebastian (extern)" w:date="2024-05-03T12:58:00Z">
              <w:tcPr>
                <w:tcW w:w="4440" w:type="dxa"/>
                <w:gridSpan w:val="2"/>
                <w:tcBorders>
                  <w:top w:val="nil"/>
                  <w:left w:val="nil"/>
                  <w:bottom w:val="nil"/>
                  <w:right w:val="single" w:sz="8" w:space="0" w:color="auto"/>
                </w:tcBorders>
                <w:vAlign w:val="center"/>
                <w:hideMark/>
              </w:tcPr>
            </w:tcPrChange>
          </w:tcPr>
          <w:p w14:paraId="49862739" w14:textId="77777777" w:rsidR="005B7480" w:rsidRDefault="005B7480">
            <w:pPr>
              <w:jc w:val="left"/>
              <w:rPr>
                <w:ins w:id="3112" w:author="Lerch, Sebastian (extern)" w:date="2024-05-03T12:47:00Z"/>
                <w:rFonts w:ascii="Arial" w:hAnsi="Arial" w:cs="Arial"/>
                <w:color w:val="000000"/>
                <w:lang w:val="en-US"/>
              </w:rPr>
            </w:pPr>
            <w:ins w:id="3113" w:author="Lerch, Sebastian (extern)" w:date="2024-05-03T12:47:00Z">
              <w:r>
                <w:rPr>
                  <w:rFonts w:ascii="Arial" w:hAnsi="Arial" w:cs="Arial"/>
                  <w:color w:val="000000"/>
                  <w:lang w:val="en-US"/>
                </w:rPr>
                <w:t> </w:t>
              </w:r>
            </w:ins>
          </w:p>
        </w:tc>
        <w:tc>
          <w:tcPr>
            <w:tcW w:w="2712" w:type="dxa"/>
            <w:vMerge/>
            <w:tcBorders>
              <w:top w:val="nil"/>
              <w:left w:val="single" w:sz="8" w:space="0" w:color="auto"/>
              <w:bottom w:val="single" w:sz="8" w:space="0" w:color="000000"/>
              <w:right w:val="single" w:sz="8" w:space="0" w:color="auto"/>
            </w:tcBorders>
            <w:vAlign w:val="center"/>
            <w:hideMark/>
            <w:tcPrChange w:id="3114"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A9B8641" w14:textId="77777777" w:rsidR="005B7480" w:rsidRPr="005B7480" w:rsidRDefault="005B7480">
            <w:pPr>
              <w:jc w:val="left"/>
              <w:rPr>
                <w:ins w:id="3115" w:author="Lerch, Sebastian (extern)" w:date="2024-05-03T12:47:00Z"/>
                <w:rFonts w:ascii="Arial" w:hAnsi="Arial" w:cs="Arial"/>
                <w:color w:val="000000"/>
                <w:lang w:val="en-US"/>
                <w:rPrChange w:id="3116" w:author="Lerch, Sebastian (extern)" w:date="2024-05-03T12:48:00Z">
                  <w:rPr>
                    <w:ins w:id="3117"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118"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7B7A4F90" w14:textId="77777777" w:rsidR="005B7480" w:rsidRPr="005B7480" w:rsidRDefault="005B7480">
            <w:pPr>
              <w:jc w:val="left"/>
              <w:rPr>
                <w:ins w:id="3119" w:author="Lerch, Sebastian (extern)" w:date="2024-05-03T12:47:00Z"/>
                <w:rFonts w:ascii="Arial" w:hAnsi="Arial" w:cs="Arial"/>
                <w:color w:val="000000"/>
                <w:lang w:val="en-US"/>
                <w:rPrChange w:id="3120" w:author="Lerch, Sebastian (extern)" w:date="2024-05-03T12:48:00Z">
                  <w:rPr>
                    <w:ins w:id="3121" w:author="Lerch, Sebastian (extern)" w:date="2024-05-03T12:47:00Z"/>
                    <w:rFonts w:ascii="Arial" w:hAnsi="Arial" w:cs="Arial"/>
                    <w:color w:val="000000"/>
                  </w:rPr>
                </w:rPrChange>
              </w:rPr>
            </w:pPr>
          </w:p>
        </w:tc>
      </w:tr>
      <w:tr w:rsidR="005B7480" w14:paraId="07083CCC" w14:textId="77777777" w:rsidTr="005B7480">
        <w:tblPrEx>
          <w:tblW w:w="13598" w:type="dxa"/>
          <w:tblInd w:w="80" w:type="dxa"/>
          <w:tblCellMar>
            <w:left w:w="70" w:type="dxa"/>
            <w:right w:w="70" w:type="dxa"/>
          </w:tblCellMar>
          <w:tblPrExChange w:id="3122" w:author="Lerch, Sebastian (extern)" w:date="2024-05-03T12:58:00Z">
            <w:tblPrEx>
              <w:tblW w:w="13598" w:type="dxa"/>
              <w:tblInd w:w="80" w:type="dxa"/>
              <w:tblCellMar>
                <w:left w:w="70" w:type="dxa"/>
                <w:right w:w="70" w:type="dxa"/>
              </w:tblCellMar>
            </w:tblPrEx>
          </w:tblPrExChange>
        </w:tblPrEx>
        <w:trPr>
          <w:trHeight w:val="780"/>
          <w:ins w:id="3123" w:author="Lerch, Sebastian (extern)" w:date="2024-05-03T12:47:00Z"/>
          <w:trPrChange w:id="3124" w:author="Lerch, Sebastian (extern)" w:date="2024-05-03T12:58:00Z">
            <w:trPr>
              <w:trHeight w:val="780"/>
            </w:trPr>
          </w:trPrChange>
        </w:trPr>
        <w:tc>
          <w:tcPr>
            <w:tcW w:w="4668" w:type="dxa"/>
            <w:vMerge/>
            <w:tcBorders>
              <w:top w:val="nil"/>
              <w:left w:val="single" w:sz="8" w:space="0" w:color="auto"/>
              <w:bottom w:val="single" w:sz="8" w:space="0" w:color="000000"/>
              <w:right w:val="single" w:sz="8" w:space="0" w:color="auto"/>
            </w:tcBorders>
            <w:vAlign w:val="center"/>
            <w:hideMark/>
            <w:tcPrChange w:id="312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AC99044" w14:textId="77777777" w:rsidR="005B7480" w:rsidRPr="005B7480" w:rsidRDefault="005B7480">
            <w:pPr>
              <w:jc w:val="left"/>
              <w:rPr>
                <w:ins w:id="3126" w:author="Lerch, Sebastian (extern)" w:date="2024-05-03T12:47:00Z"/>
                <w:rFonts w:ascii="Arial" w:hAnsi="Arial" w:cs="Arial"/>
                <w:color w:val="000000"/>
                <w:lang w:val="en-US"/>
                <w:rPrChange w:id="3127" w:author="Lerch, Sebastian (extern)" w:date="2024-05-03T12:48:00Z">
                  <w:rPr>
                    <w:ins w:id="3128" w:author="Lerch, Sebastian (extern)" w:date="2024-05-03T12:47:00Z"/>
                    <w:rFonts w:ascii="Arial" w:hAnsi="Arial" w:cs="Arial"/>
                    <w:color w:val="000000"/>
                  </w:rPr>
                </w:rPrChange>
              </w:rPr>
            </w:pPr>
          </w:p>
        </w:tc>
        <w:tc>
          <w:tcPr>
            <w:tcW w:w="4376" w:type="dxa"/>
            <w:tcBorders>
              <w:top w:val="nil"/>
              <w:left w:val="nil"/>
              <w:bottom w:val="single" w:sz="8" w:space="0" w:color="auto"/>
              <w:right w:val="single" w:sz="8" w:space="0" w:color="auto"/>
            </w:tcBorders>
            <w:vAlign w:val="center"/>
            <w:hideMark/>
            <w:tcPrChange w:id="3129"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31B0621C" w14:textId="77777777" w:rsidR="005B7480" w:rsidRDefault="005B7480">
            <w:pPr>
              <w:jc w:val="left"/>
              <w:rPr>
                <w:ins w:id="3130" w:author="Lerch, Sebastian (extern)" w:date="2024-05-03T12:47:00Z"/>
                <w:rFonts w:ascii="Arial" w:hAnsi="Arial" w:cs="Arial"/>
                <w:color w:val="000000"/>
              </w:rPr>
            </w:pPr>
            <w:ins w:id="3131" w:author="Lerch, Sebastian (extern)" w:date="2024-05-03T12:47:00Z">
              <w:r>
                <w:rPr>
                  <w:rFonts w:ascii="Arial" w:hAnsi="Arial" w:cs="Arial"/>
                  <w:color w:val="000000"/>
                </w:rPr>
                <w:t>Info: Eindeutige Produktart über alle angelieferten Strukturen im FRDWH (CDB_STRUCT)</w:t>
              </w:r>
            </w:ins>
          </w:p>
        </w:tc>
        <w:tc>
          <w:tcPr>
            <w:tcW w:w="2712" w:type="dxa"/>
            <w:tcBorders>
              <w:top w:val="nil"/>
              <w:left w:val="nil"/>
              <w:bottom w:val="single" w:sz="8" w:space="0" w:color="auto"/>
              <w:right w:val="single" w:sz="8" w:space="0" w:color="auto"/>
            </w:tcBorders>
            <w:vAlign w:val="center"/>
            <w:hideMark/>
            <w:tcPrChange w:id="3132" w:author="Lerch, Sebastian (extern)" w:date="2024-05-03T12:58:00Z">
              <w:tcPr>
                <w:tcW w:w="2480" w:type="dxa"/>
                <w:tcBorders>
                  <w:top w:val="nil"/>
                  <w:left w:val="nil"/>
                  <w:bottom w:val="single" w:sz="8" w:space="0" w:color="auto"/>
                  <w:right w:val="single" w:sz="8" w:space="0" w:color="auto"/>
                </w:tcBorders>
                <w:vAlign w:val="center"/>
                <w:hideMark/>
              </w:tcPr>
            </w:tcPrChange>
          </w:tcPr>
          <w:p w14:paraId="56B0AB1B" w14:textId="77777777" w:rsidR="005B7480" w:rsidRDefault="005B7480">
            <w:pPr>
              <w:jc w:val="left"/>
              <w:rPr>
                <w:ins w:id="3133" w:author="Lerch, Sebastian (extern)" w:date="2024-05-03T12:47:00Z"/>
                <w:rFonts w:ascii="Arial" w:hAnsi="Arial" w:cs="Arial"/>
                <w:color w:val="000000"/>
              </w:rPr>
            </w:pPr>
            <w:ins w:id="3134" w:author="Lerch, Sebastian (extern)" w:date="2024-05-03T12:47:00Z">
              <w:r>
                <w:rPr>
                  <w:rFonts w:ascii="Arial" w:hAnsi="Arial" w:cs="Arial"/>
                  <w:color w:val="000000"/>
                </w:rPr>
                <w:t>Prüfung war nicht erfolgreich.</w:t>
              </w:r>
            </w:ins>
          </w:p>
        </w:tc>
        <w:tc>
          <w:tcPr>
            <w:tcW w:w="1842" w:type="dxa"/>
            <w:tcBorders>
              <w:top w:val="nil"/>
              <w:left w:val="nil"/>
              <w:bottom w:val="single" w:sz="8" w:space="0" w:color="auto"/>
              <w:right w:val="single" w:sz="8" w:space="0" w:color="auto"/>
            </w:tcBorders>
            <w:vAlign w:val="center"/>
            <w:hideMark/>
            <w:tcPrChange w:id="3135" w:author="Lerch, Sebastian (extern)" w:date="2024-05-03T12:58:00Z">
              <w:tcPr>
                <w:tcW w:w="6038" w:type="dxa"/>
                <w:gridSpan w:val="3"/>
                <w:tcBorders>
                  <w:top w:val="nil"/>
                  <w:left w:val="nil"/>
                  <w:bottom w:val="single" w:sz="8" w:space="0" w:color="auto"/>
                  <w:right w:val="single" w:sz="8" w:space="0" w:color="auto"/>
                </w:tcBorders>
                <w:vAlign w:val="center"/>
                <w:hideMark/>
              </w:tcPr>
            </w:tcPrChange>
          </w:tcPr>
          <w:p w14:paraId="52A109F7" w14:textId="77777777" w:rsidR="005B7480" w:rsidRDefault="005B7480">
            <w:pPr>
              <w:jc w:val="right"/>
              <w:rPr>
                <w:ins w:id="3136" w:author="Lerch, Sebastian (extern)" w:date="2024-05-03T12:47:00Z"/>
                <w:rFonts w:ascii="Arial" w:hAnsi="Arial" w:cs="Arial"/>
                <w:color w:val="000000"/>
              </w:rPr>
            </w:pPr>
            <w:ins w:id="3137" w:author="Lerch, Sebastian (extern)" w:date="2024-05-03T12:47:00Z">
              <w:r>
                <w:rPr>
                  <w:rFonts w:ascii="Arial" w:hAnsi="Arial" w:cs="Arial"/>
                  <w:color w:val="000000"/>
                </w:rPr>
                <w:t>4</w:t>
              </w:r>
            </w:ins>
          </w:p>
        </w:tc>
      </w:tr>
      <w:tr w:rsidR="005B7480" w:rsidRPr="00C922FC" w14:paraId="6652A76C" w14:textId="77777777" w:rsidTr="005B7480">
        <w:tblPrEx>
          <w:tblW w:w="13598" w:type="dxa"/>
          <w:tblInd w:w="80" w:type="dxa"/>
          <w:tblCellMar>
            <w:left w:w="70" w:type="dxa"/>
            <w:right w:w="70" w:type="dxa"/>
          </w:tblCellMar>
          <w:tblPrExChange w:id="3138" w:author="Lerch, Sebastian (extern)" w:date="2024-05-03T12:58:00Z">
            <w:tblPrEx>
              <w:tblW w:w="13598" w:type="dxa"/>
              <w:tblInd w:w="80" w:type="dxa"/>
              <w:tblCellMar>
                <w:left w:w="70" w:type="dxa"/>
                <w:right w:w="70" w:type="dxa"/>
              </w:tblCellMar>
            </w:tblPrEx>
          </w:tblPrExChange>
        </w:tblPrEx>
        <w:trPr>
          <w:trHeight w:val="300"/>
          <w:ins w:id="3139" w:author="Lerch, Sebastian (extern)" w:date="2024-05-03T12:47:00Z"/>
          <w:trPrChange w:id="3140"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noWrap/>
            <w:vAlign w:val="center"/>
            <w:hideMark/>
            <w:tcPrChange w:id="3141" w:author="Lerch, Sebastian (extern)" w:date="2024-05-03T12:58:00Z">
              <w:tcPr>
                <w:tcW w:w="640" w:type="dxa"/>
                <w:vMerge w:val="restart"/>
                <w:tcBorders>
                  <w:top w:val="nil"/>
                  <w:left w:val="single" w:sz="8" w:space="0" w:color="auto"/>
                  <w:bottom w:val="single" w:sz="8" w:space="0" w:color="000000"/>
                  <w:right w:val="single" w:sz="8" w:space="0" w:color="auto"/>
                </w:tcBorders>
                <w:noWrap/>
                <w:vAlign w:val="center"/>
                <w:hideMark/>
              </w:tcPr>
            </w:tcPrChange>
          </w:tcPr>
          <w:p w14:paraId="62111F72" w14:textId="77777777" w:rsidR="005B7480" w:rsidRDefault="005B7480">
            <w:pPr>
              <w:jc w:val="left"/>
              <w:rPr>
                <w:ins w:id="3142" w:author="Lerch, Sebastian (extern)" w:date="2024-05-03T12:47:00Z"/>
                <w:rFonts w:ascii="Calibri" w:hAnsi="Calibri" w:cs="Calibri"/>
                <w:color w:val="000000"/>
                <w:sz w:val="22"/>
                <w:szCs w:val="22"/>
              </w:rPr>
            </w:pPr>
            <w:ins w:id="3143" w:author="Lerch, Sebastian (extern)" w:date="2024-05-03T12:47:00Z">
              <w:r>
                <w:rPr>
                  <w:rFonts w:ascii="Calibri" w:hAnsi="Calibri" w:cs="Calibri"/>
                  <w:color w:val="000000"/>
                  <w:sz w:val="22"/>
                  <w:szCs w:val="22"/>
                </w:rPr>
                <w:t>3</w:t>
              </w:r>
            </w:ins>
          </w:p>
        </w:tc>
        <w:tc>
          <w:tcPr>
            <w:tcW w:w="4376" w:type="dxa"/>
            <w:tcBorders>
              <w:top w:val="nil"/>
              <w:left w:val="nil"/>
              <w:bottom w:val="nil"/>
              <w:right w:val="single" w:sz="8" w:space="0" w:color="auto"/>
            </w:tcBorders>
            <w:vAlign w:val="center"/>
            <w:hideMark/>
            <w:tcPrChange w:id="3144" w:author="Lerch, Sebastian (extern)" w:date="2024-05-03T12:58:00Z">
              <w:tcPr>
                <w:tcW w:w="4440" w:type="dxa"/>
                <w:gridSpan w:val="2"/>
                <w:tcBorders>
                  <w:top w:val="nil"/>
                  <w:left w:val="nil"/>
                  <w:bottom w:val="nil"/>
                  <w:right w:val="single" w:sz="8" w:space="0" w:color="auto"/>
                </w:tcBorders>
                <w:vAlign w:val="center"/>
                <w:hideMark/>
              </w:tcPr>
            </w:tcPrChange>
          </w:tcPr>
          <w:p w14:paraId="45F0413D" w14:textId="77777777" w:rsidR="005B7480" w:rsidRDefault="005B7480">
            <w:pPr>
              <w:jc w:val="left"/>
              <w:rPr>
                <w:ins w:id="3145" w:author="Lerch, Sebastian (extern)" w:date="2024-05-03T12:47:00Z"/>
                <w:rFonts w:ascii="Arial" w:hAnsi="Arial" w:cs="Arial"/>
                <w:color w:val="000000"/>
                <w:lang w:val="en-US"/>
              </w:rPr>
            </w:pPr>
            <w:ins w:id="3146" w:author="Lerch, Sebastian (extern)" w:date="2024-05-03T12:47:00Z">
              <w:r>
                <w:rPr>
                  <w:rFonts w:ascii="Arial" w:hAnsi="Arial" w:cs="Arial"/>
                  <w:color w:val="000000"/>
                  <w:lang w:val="en-US"/>
                </w:rPr>
                <w:t>if XX_CONTRACT is NULL</w:t>
              </w:r>
            </w:ins>
          </w:p>
        </w:tc>
        <w:tc>
          <w:tcPr>
            <w:tcW w:w="2712" w:type="dxa"/>
            <w:tcBorders>
              <w:top w:val="nil"/>
              <w:left w:val="nil"/>
              <w:bottom w:val="nil"/>
              <w:right w:val="single" w:sz="8" w:space="0" w:color="auto"/>
            </w:tcBorders>
            <w:vAlign w:val="center"/>
            <w:hideMark/>
            <w:tcPrChange w:id="3147" w:author="Lerch, Sebastian (extern)" w:date="2024-05-03T12:58:00Z">
              <w:tcPr>
                <w:tcW w:w="2480" w:type="dxa"/>
                <w:tcBorders>
                  <w:top w:val="nil"/>
                  <w:left w:val="nil"/>
                  <w:bottom w:val="nil"/>
                  <w:right w:val="single" w:sz="8" w:space="0" w:color="auto"/>
                </w:tcBorders>
                <w:vAlign w:val="center"/>
                <w:hideMark/>
              </w:tcPr>
            </w:tcPrChange>
          </w:tcPr>
          <w:p w14:paraId="2D039F6C" w14:textId="77777777" w:rsidR="005B7480" w:rsidRDefault="005B7480">
            <w:pPr>
              <w:jc w:val="left"/>
              <w:rPr>
                <w:ins w:id="3148" w:author="Lerch, Sebastian (extern)" w:date="2024-05-03T12:47:00Z"/>
                <w:rFonts w:ascii="Arial" w:hAnsi="Arial" w:cs="Arial"/>
                <w:color w:val="000000"/>
                <w:lang w:val="en-US"/>
              </w:rPr>
            </w:pPr>
            <w:ins w:id="3149"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150" w:author="Lerch, Sebastian (extern)" w:date="2024-05-03T12:58:00Z">
              <w:tcPr>
                <w:tcW w:w="6038" w:type="dxa"/>
                <w:gridSpan w:val="3"/>
                <w:tcBorders>
                  <w:top w:val="nil"/>
                  <w:left w:val="nil"/>
                  <w:bottom w:val="nil"/>
                  <w:right w:val="single" w:sz="8" w:space="0" w:color="auto"/>
                </w:tcBorders>
                <w:vAlign w:val="center"/>
                <w:hideMark/>
              </w:tcPr>
            </w:tcPrChange>
          </w:tcPr>
          <w:p w14:paraId="7F07B90A" w14:textId="77777777" w:rsidR="005B7480" w:rsidRDefault="005B7480">
            <w:pPr>
              <w:jc w:val="right"/>
              <w:rPr>
                <w:ins w:id="3151" w:author="Lerch, Sebastian (extern)" w:date="2024-05-03T12:47:00Z"/>
                <w:rFonts w:ascii="Arial" w:hAnsi="Arial" w:cs="Arial"/>
                <w:color w:val="000000"/>
                <w:lang w:val="en-US"/>
              </w:rPr>
            </w:pPr>
            <w:ins w:id="3152" w:author="Lerch, Sebastian (extern)" w:date="2024-05-03T12:47:00Z">
              <w:r>
                <w:rPr>
                  <w:rFonts w:ascii="Arial" w:hAnsi="Arial" w:cs="Arial"/>
                  <w:color w:val="000000"/>
                  <w:lang w:val="en-US"/>
                </w:rPr>
                <w:t> </w:t>
              </w:r>
            </w:ins>
          </w:p>
        </w:tc>
      </w:tr>
      <w:tr w:rsidR="005B7480" w14:paraId="74ADBEDE" w14:textId="77777777" w:rsidTr="005B7480">
        <w:tblPrEx>
          <w:tblW w:w="13598" w:type="dxa"/>
          <w:tblInd w:w="80" w:type="dxa"/>
          <w:tblCellMar>
            <w:left w:w="70" w:type="dxa"/>
            <w:right w:w="70" w:type="dxa"/>
          </w:tblCellMar>
          <w:tblPrExChange w:id="3153" w:author="Lerch, Sebastian (extern)" w:date="2024-05-03T12:58:00Z">
            <w:tblPrEx>
              <w:tblW w:w="13598" w:type="dxa"/>
              <w:tblInd w:w="80" w:type="dxa"/>
              <w:tblCellMar>
                <w:left w:w="70" w:type="dxa"/>
                <w:right w:w="70" w:type="dxa"/>
              </w:tblCellMar>
            </w:tblPrEx>
          </w:tblPrExChange>
        </w:tblPrEx>
        <w:trPr>
          <w:trHeight w:val="300"/>
          <w:ins w:id="3154" w:author="Lerch, Sebastian (extern)" w:date="2024-05-03T12:47:00Z"/>
          <w:trPrChange w:id="3155"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15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0BEDBE91" w14:textId="77777777" w:rsidR="005B7480" w:rsidRPr="005B7480" w:rsidRDefault="005B7480">
            <w:pPr>
              <w:jc w:val="left"/>
              <w:rPr>
                <w:ins w:id="3157" w:author="Lerch, Sebastian (extern)" w:date="2024-05-03T12:47:00Z"/>
                <w:rFonts w:ascii="Calibri" w:hAnsi="Calibri" w:cs="Calibri"/>
                <w:color w:val="000000"/>
                <w:sz w:val="22"/>
                <w:szCs w:val="22"/>
                <w:lang w:val="en-US"/>
                <w:rPrChange w:id="3158" w:author="Lerch, Sebastian (extern)" w:date="2024-05-03T12:48:00Z">
                  <w:rPr>
                    <w:ins w:id="3159"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160" w:author="Lerch, Sebastian (extern)" w:date="2024-05-03T12:58:00Z">
              <w:tcPr>
                <w:tcW w:w="4440" w:type="dxa"/>
                <w:gridSpan w:val="2"/>
                <w:tcBorders>
                  <w:top w:val="nil"/>
                  <w:left w:val="nil"/>
                  <w:bottom w:val="nil"/>
                  <w:right w:val="single" w:sz="8" w:space="0" w:color="auto"/>
                </w:tcBorders>
                <w:vAlign w:val="center"/>
                <w:hideMark/>
              </w:tcPr>
            </w:tcPrChange>
          </w:tcPr>
          <w:p w14:paraId="3AB47C78" w14:textId="77777777" w:rsidR="005B7480" w:rsidRDefault="005B7480">
            <w:pPr>
              <w:jc w:val="left"/>
              <w:rPr>
                <w:ins w:id="3161" w:author="Lerch, Sebastian (extern)" w:date="2024-05-03T12:47:00Z"/>
                <w:rFonts w:ascii="Arial" w:hAnsi="Arial" w:cs="Arial"/>
                <w:color w:val="000000"/>
              </w:rPr>
            </w:pPr>
            <w:ins w:id="3162" w:author="Lerch, Sebastian (extern)" w:date="2024-05-03T12:47:00Z">
              <w:r>
                <w:rPr>
                  <w:rFonts w:ascii="Arial" w:hAnsi="Arial" w:cs="Arial"/>
                  <w:color w:val="000000"/>
                </w:rPr>
                <w:t>then NULL</w:t>
              </w:r>
            </w:ins>
          </w:p>
        </w:tc>
        <w:tc>
          <w:tcPr>
            <w:tcW w:w="2712" w:type="dxa"/>
            <w:tcBorders>
              <w:top w:val="nil"/>
              <w:left w:val="nil"/>
              <w:bottom w:val="nil"/>
              <w:right w:val="single" w:sz="8" w:space="0" w:color="auto"/>
            </w:tcBorders>
            <w:vAlign w:val="center"/>
            <w:hideMark/>
            <w:tcPrChange w:id="3163" w:author="Lerch, Sebastian (extern)" w:date="2024-05-03T12:58:00Z">
              <w:tcPr>
                <w:tcW w:w="2480" w:type="dxa"/>
                <w:tcBorders>
                  <w:top w:val="nil"/>
                  <w:left w:val="nil"/>
                  <w:bottom w:val="nil"/>
                  <w:right w:val="single" w:sz="8" w:space="0" w:color="auto"/>
                </w:tcBorders>
                <w:vAlign w:val="center"/>
                <w:hideMark/>
              </w:tcPr>
            </w:tcPrChange>
          </w:tcPr>
          <w:p w14:paraId="3917DF7C" w14:textId="77777777" w:rsidR="005B7480" w:rsidRDefault="005B7480">
            <w:pPr>
              <w:jc w:val="left"/>
              <w:rPr>
                <w:ins w:id="3164" w:author="Lerch, Sebastian (extern)" w:date="2024-05-03T12:47:00Z"/>
                <w:rFonts w:ascii="Arial" w:hAnsi="Arial" w:cs="Arial"/>
                <w:color w:val="000000"/>
              </w:rPr>
            </w:pPr>
            <w:ins w:id="3165"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166" w:author="Lerch, Sebastian (extern)" w:date="2024-05-03T12:58:00Z">
              <w:tcPr>
                <w:tcW w:w="6038" w:type="dxa"/>
                <w:gridSpan w:val="3"/>
                <w:tcBorders>
                  <w:top w:val="nil"/>
                  <w:left w:val="nil"/>
                  <w:bottom w:val="nil"/>
                  <w:right w:val="single" w:sz="8" w:space="0" w:color="auto"/>
                </w:tcBorders>
                <w:vAlign w:val="center"/>
                <w:hideMark/>
              </w:tcPr>
            </w:tcPrChange>
          </w:tcPr>
          <w:p w14:paraId="63E5745B" w14:textId="77777777" w:rsidR="005B7480" w:rsidRDefault="005B7480">
            <w:pPr>
              <w:jc w:val="right"/>
              <w:rPr>
                <w:ins w:id="3167" w:author="Lerch, Sebastian (extern)" w:date="2024-05-03T12:47:00Z"/>
                <w:rFonts w:ascii="Arial" w:hAnsi="Arial" w:cs="Arial"/>
                <w:color w:val="000000"/>
              </w:rPr>
            </w:pPr>
            <w:ins w:id="3168" w:author="Lerch, Sebastian (extern)" w:date="2024-05-03T12:47:00Z">
              <w:r>
                <w:rPr>
                  <w:rFonts w:ascii="Arial" w:hAnsi="Arial" w:cs="Arial"/>
                  <w:color w:val="000000"/>
                </w:rPr>
                <w:t> </w:t>
              </w:r>
            </w:ins>
          </w:p>
        </w:tc>
      </w:tr>
      <w:tr w:rsidR="005B7480" w:rsidRPr="00C922FC" w14:paraId="4CFDBCA8" w14:textId="77777777" w:rsidTr="005B7480">
        <w:tblPrEx>
          <w:tblW w:w="13598" w:type="dxa"/>
          <w:tblInd w:w="80" w:type="dxa"/>
          <w:tblCellMar>
            <w:left w:w="70" w:type="dxa"/>
            <w:right w:w="70" w:type="dxa"/>
          </w:tblCellMar>
          <w:tblPrExChange w:id="3169" w:author="Lerch, Sebastian (extern)" w:date="2024-05-03T12:58:00Z">
            <w:tblPrEx>
              <w:tblW w:w="13598" w:type="dxa"/>
              <w:tblInd w:w="80" w:type="dxa"/>
              <w:tblCellMar>
                <w:left w:w="70" w:type="dxa"/>
                <w:right w:w="70" w:type="dxa"/>
              </w:tblCellMar>
            </w:tblPrEx>
          </w:tblPrExChange>
        </w:tblPrEx>
        <w:trPr>
          <w:trHeight w:val="300"/>
          <w:ins w:id="3170" w:author="Lerch, Sebastian (extern)" w:date="2024-05-03T12:47:00Z"/>
          <w:trPrChange w:id="3171"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17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880357F" w14:textId="77777777" w:rsidR="005B7480" w:rsidRDefault="005B7480">
            <w:pPr>
              <w:jc w:val="left"/>
              <w:rPr>
                <w:ins w:id="3173"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174" w:author="Lerch, Sebastian (extern)" w:date="2024-05-03T12:58:00Z">
              <w:tcPr>
                <w:tcW w:w="4440" w:type="dxa"/>
                <w:gridSpan w:val="2"/>
                <w:tcBorders>
                  <w:top w:val="nil"/>
                  <w:left w:val="nil"/>
                  <w:bottom w:val="nil"/>
                  <w:right w:val="single" w:sz="8" w:space="0" w:color="auto"/>
                </w:tcBorders>
                <w:vAlign w:val="center"/>
                <w:hideMark/>
              </w:tcPr>
            </w:tcPrChange>
          </w:tcPr>
          <w:p w14:paraId="799123DF" w14:textId="77777777" w:rsidR="005B7480" w:rsidRDefault="005B7480">
            <w:pPr>
              <w:jc w:val="left"/>
              <w:rPr>
                <w:ins w:id="3175" w:author="Lerch, Sebastian (extern)" w:date="2024-05-03T12:47:00Z"/>
                <w:rFonts w:ascii="Arial" w:hAnsi="Arial" w:cs="Arial"/>
                <w:color w:val="000000"/>
                <w:lang w:val="en-US"/>
              </w:rPr>
            </w:pPr>
            <w:ins w:id="3176" w:author="Lerch, Sebastian (extern)" w:date="2024-05-03T12:47:00Z">
              <w:r>
                <w:rPr>
                  <w:rFonts w:ascii="Arial" w:hAnsi="Arial" w:cs="Arial"/>
                  <w:color w:val="000000"/>
                  <w:lang w:val="en-US"/>
                </w:rPr>
                <w:t>else (if XX_NOMINAL_IFRS_CLA is not NULL</w:t>
              </w:r>
            </w:ins>
          </w:p>
        </w:tc>
        <w:tc>
          <w:tcPr>
            <w:tcW w:w="2712" w:type="dxa"/>
            <w:tcBorders>
              <w:top w:val="nil"/>
              <w:left w:val="nil"/>
              <w:bottom w:val="nil"/>
              <w:right w:val="single" w:sz="8" w:space="0" w:color="auto"/>
            </w:tcBorders>
            <w:vAlign w:val="center"/>
            <w:hideMark/>
            <w:tcPrChange w:id="3177" w:author="Lerch, Sebastian (extern)" w:date="2024-05-03T12:58:00Z">
              <w:tcPr>
                <w:tcW w:w="2480" w:type="dxa"/>
                <w:tcBorders>
                  <w:top w:val="nil"/>
                  <w:left w:val="nil"/>
                  <w:bottom w:val="nil"/>
                  <w:right w:val="single" w:sz="8" w:space="0" w:color="auto"/>
                </w:tcBorders>
                <w:vAlign w:val="center"/>
                <w:hideMark/>
              </w:tcPr>
            </w:tcPrChange>
          </w:tcPr>
          <w:p w14:paraId="501A20F1" w14:textId="77777777" w:rsidR="005B7480" w:rsidRDefault="005B7480">
            <w:pPr>
              <w:jc w:val="left"/>
              <w:rPr>
                <w:ins w:id="3178" w:author="Lerch, Sebastian (extern)" w:date="2024-05-03T12:47:00Z"/>
                <w:rFonts w:ascii="Arial" w:hAnsi="Arial" w:cs="Arial"/>
                <w:color w:val="000000"/>
                <w:lang w:val="en-US"/>
              </w:rPr>
            </w:pPr>
            <w:ins w:id="3179"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180" w:author="Lerch, Sebastian (extern)" w:date="2024-05-03T12:58:00Z">
              <w:tcPr>
                <w:tcW w:w="6038" w:type="dxa"/>
                <w:gridSpan w:val="3"/>
                <w:tcBorders>
                  <w:top w:val="nil"/>
                  <w:left w:val="nil"/>
                  <w:bottom w:val="nil"/>
                  <w:right w:val="single" w:sz="8" w:space="0" w:color="auto"/>
                </w:tcBorders>
                <w:vAlign w:val="center"/>
                <w:hideMark/>
              </w:tcPr>
            </w:tcPrChange>
          </w:tcPr>
          <w:p w14:paraId="156E8C01" w14:textId="77777777" w:rsidR="005B7480" w:rsidRDefault="005B7480">
            <w:pPr>
              <w:jc w:val="right"/>
              <w:rPr>
                <w:ins w:id="3181" w:author="Lerch, Sebastian (extern)" w:date="2024-05-03T12:47:00Z"/>
                <w:rFonts w:ascii="Arial" w:hAnsi="Arial" w:cs="Arial"/>
                <w:color w:val="000000"/>
                <w:lang w:val="en-US"/>
              </w:rPr>
            </w:pPr>
            <w:ins w:id="3182" w:author="Lerch, Sebastian (extern)" w:date="2024-05-03T12:47:00Z">
              <w:r>
                <w:rPr>
                  <w:rFonts w:ascii="Arial" w:hAnsi="Arial" w:cs="Arial"/>
                  <w:color w:val="000000"/>
                  <w:lang w:val="en-US"/>
                </w:rPr>
                <w:t> </w:t>
              </w:r>
            </w:ins>
          </w:p>
        </w:tc>
      </w:tr>
      <w:tr w:rsidR="005B7480" w:rsidRPr="00C922FC" w14:paraId="6142F988" w14:textId="77777777" w:rsidTr="005B7480">
        <w:tblPrEx>
          <w:tblW w:w="13598" w:type="dxa"/>
          <w:tblInd w:w="80" w:type="dxa"/>
          <w:tblCellMar>
            <w:left w:w="70" w:type="dxa"/>
            <w:right w:w="70" w:type="dxa"/>
          </w:tblCellMar>
          <w:tblPrExChange w:id="3183" w:author="Lerch, Sebastian (extern)" w:date="2024-05-03T12:58:00Z">
            <w:tblPrEx>
              <w:tblW w:w="13598" w:type="dxa"/>
              <w:tblInd w:w="80" w:type="dxa"/>
              <w:tblCellMar>
                <w:left w:w="70" w:type="dxa"/>
                <w:right w:w="70" w:type="dxa"/>
              </w:tblCellMar>
            </w:tblPrEx>
          </w:tblPrExChange>
        </w:tblPrEx>
        <w:trPr>
          <w:trHeight w:val="300"/>
          <w:ins w:id="3184" w:author="Lerch, Sebastian (extern)" w:date="2024-05-03T12:47:00Z"/>
          <w:trPrChange w:id="3185"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18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D3B5F02" w14:textId="77777777" w:rsidR="005B7480" w:rsidRPr="005B7480" w:rsidRDefault="005B7480">
            <w:pPr>
              <w:jc w:val="left"/>
              <w:rPr>
                <w:ins w:id="3187" w:author="Lerch, Sebastian (extern)" w:date="2024-05-03T12:47:00Z"/>
                <w:rFonts w:ascii="Calibri" w:hAnsi="Calibri" w:cs="Calibri"/>
                <w:color w:val="000000"/>
                <w:sz w:val="22"/>
                <w:szCs w:val="22"/>
                <w:lang w:val="en-US"/>
                <w:rPrChange w:id="3188" w:author="Lerch, Sebastian (extern)" w:date="2024-05-03T12:48:00Z">
                  <w:rPr>
                    <w:ins w:id="3189"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190" w:author="Lerch, Sebastian (extern)" w:date="2024-05-03T12:58:00Z">
              <w:tcPr>
                <w:tcW w:w="4440" w:type="dxa"/>
                <w:gridSpan w:val="2"/>
                <w:tcBorders>
                  <w:top w:val="nil"/>
                  <w:left w:val="nil"/>
                  <w:bottom w:val="nil"/>
                  <w:right w:val="single" w:sz="8" w:space="0" w:color="auto"/>
                </w:tcBorders>
                <w:vAlign w:val="center"/>
                <w:hideMark/>
              </w:tcPr>
            </w:tcPrChange>
          </w:tcPr>
          <w:p w14:paraId="29B8B1BC" w14:textId="77777777" w:rsidR="005B7480" w:rsidRDefault="005B7480">
            <w:pPr>
              <w:jc w:val="left"/>
              <w:rPr>
                <w:ins w:id="3191" w:author="Lerch, Sebastian (extern)" w:date="2024-05-03T12:47:00Z"/>
                <w:rFonts w:ascii="Arial" w:hAnsi="Arial" w:cs="Arial"/>
                <w:color w:val="000000"/>
                <w:lang w:val="en-US"/>
              </w:rPr>
            </w:pPr>
            <w:ins w:id="3192" w:author="Lerch, Sebastian (extern)" w:date="2024-05-03T12:47:00Z">
              <w:r>
                <w:rPr>
                  <w:rFonts w:ascii="Arial" w:hAnsi="Arial" w:cs="Arial"/>
                  <w:color w:val="000000"/>
                  <w:lang w:val="en-US"/>
                </w:rPr>
                <w:t>then VAR_C213 = XX_NOMINAL_IFRS_CLA)</w:t>
              </w:r>
            </w:ins>
          </w:p>
        </w:tc>
        <w:tc>
          <w:tcPr>
            <w:tcW w:w="2712" w:type="dxa"/>
            <w:tcBorders>
              <w:top w:val="nil"/>
              <w:left w:val="nil"/>
              <w:bottom w:val="nil"/>
              <w:right w:val="single" w:sz="8" w:space="0" w:color="auto"/>
            </w:tcBorders>
            <w:vAlign w:val="center"/>
            <w:hideMark/>
            <w:tcPrChange w:id="3193" w:author="Lerch, Sebastian (extern)" w:date="2024-05-03T12:58:00Z">
              <w:tcPr>
                <w:tcW w:w="2480" w:type="dxa"/>
                <w:tcBorders>
                  <w:top w:val="nil"/>
                  <w:left w:val="nil"/>
                  <w:bottom w:val="nil"/>
                  <w:right w:val="single" w:sz="8" w:space="0" w:color="auto"/>
                </w:tcBorders>
                <w:vAlign w:val="center"/>
                <w:hideMark/>
              </w:tcPr>
            </w:tcPrChange>
          </w:tcPr>
          <w:p w14:paraId="2D874341" w14:textId="77777777" w:rsidR="005B7480" w:rsidRDefault="005B7480">
            <w:pPr>
              <w:jc w:val="left"/>
              <w:rPr>
                <w:ins w:id="3194" w:author="Lerch, Sebastian (extern)" w:date="2024-05-03T12:47:00Z"/>
                <w:rFonts w:ascii="Arial" w:hAnsi="Arial" w:cs="Arial"/>
                <w:color w:val="000000"/>
                <w:lang w:val="en-US"/>
              </w:rPr>
            </w:pPr>
            <w:ins w:id="3195"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196" w:author="Lerch, Sebastian (extern)" w:date="2024-05-03T12:58:00Z">
              <w:tcPr>
                <w:tcW w:w="6038" w:type="dxa"/>
                <w:gridSpan w:val="3"/>
                <w:tcBorders>
                  <w:top w:val="nil"/>
                  <w:left w:val="nil"/>
                  <w:bottom w:val="nil"/>
                  <w:right w:val="single" w:sz="8" w:space="0" w:color="auto"/>
                </w:tcBorders>
                <w:vAlign w:val="center"/>
                <w:hideMark/>
              </w:tcPr>
            </w:tcPrChange>
          </w:tcPr>
          <w:p w14:paraId="392BD2CE" w14:textId="77777777" w:rsidR="005B7480" w:rsidRDefault="005B7480">
            <w:pPr>
              <w:jc w:val="right"/>
              <w:rPr>
                <w:ins w:id="3197" w:author="Lerch, Sebastian (extern)" w:date="2024-05-03T12:47:00Z"/>
                <w:rFonts w:ascii="Arial" w:hAnsi="Arial" w:cs="Arial"/>
                <w:color w:val="000000"/>
                <w:lang w:val="en-US"/>
              </w:rPr>
            </w:pPr>
            <w:ins w:id="3198" w:author="Lerch, Sebastian (extern)" w:date="2024-05-03T12:47:00Z">
              <w:r>
                <w:rPr>
                  <w:rFonts w:ascii="Arial" w:hAnsi="Arial" w:cs="Arial"/>
                  <w:color w:val="000000"/>
                  <w:lang w:val="en-US"/>
                </w:rPr>
                <w:t> </w:t>
              </w:r>
            </w:ins>
          </w:p>
        </w:tc>
      </w:tr>
      <w:tr w:rsidR="005B7480" w14:paraId="5C3C5852" w14:textId="77777777" w:rsidTr="005B7480">
        <w:tblPrEx>
          <w:tblW w:w="13598" w:type="dxa"/>
          <w:tblInd w:w="80" w:type="dxa"/>
          <w:tblCellMar>
            <w:left w:w="70" w:type="dxa"/>
            <w:right w:w="70" w:type="dxa"/>
          </w:tblCellMar>
          <w:tblPrExChange w:id="3199" w:author="Lerch, Sebastian (extern)" w:date="2024-05-03T12:58:00Z">
            <w:tblPrEx>
              <w:tblW w:w="13598" w:type="dxa"/>
              <w:tblInd w:w="80" w:type="dxa"/>
              <w:tblCellMar>
                <w:left w:w="70" w:type="dxa"/>
                <w:right w:w="70" w:type="dxa"/>
              </w:tblCellMar>
            </w:tblPrEx>
          </w:tblPrExChange>
        </w:tblPrEx>
        <w:trPr>
          <w:trHeight w:val="300"/>
          <w:ins w:id="3200" w:author="Lerch, Sebastian (extern)" w:date="2024-05-03T12:47:00Z"/>
          <w:trPrChange w:id="3201"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20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616BC84C" w14:textId="77777777" w:rsidR="005B7480" w:rsidRPr="005B7480" w:rsidRDefault="005B7480">
            <w:pPr>
              <w:jc w:val="left"/>
              <w:rPr>
                <w:ins w:id="3203" w:author="Lerch, Sebastian (extern)" w:date="2024-05-03T12:47:00Z"/>
                <w:rFonts w:ascii="Calibri" w:hAnsi="Calibri" w:cs="Calibri"/>
                <w:color w:val="000000"/>
                <w:sz w:val="22"/>
                <w:szCs w:val="22"/>
                <w:lang w:val="en-US"/>
                <w:rPrChange w:id="3204" w:author="Lerch, Sebastian (extern)" w:date="2024-05-03T12:48:00Z">
                  <w:rPr>
                    <w:ins w:id="3205"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206" w:author="Lerch, Sebastian (extern)" w:date="2024-05-03T12:58:00Z">
              <w:tcPr>
                <w:tcW w:w="4440" w:type="dxa"/>
                <w:gridSpan w:val="2"/>
                <w:tcBorders>
                  <w:top w:val="nil"/>
                  <w:left w:val="nil"/>
                  <w:bottom w:val="nil"/>
                  <w:right w:val="single" w:sz="8" w:space="0" w:color="auto"/>
                </w:tcBorders>
                <w:vAlign w:val="center"/>
                <w:hideMark/>
              </w:tcPr>
            </w:tcPrChange>
          </w:tcPr>
          <w:p w14:paraId="7EEFE90B" w14:textId="77777777" w:rsidR="005B7480" w:rsidRDefault="005B7480">
            <w:pPr>
              <w:jc w:val="left"/>
              <w:rPr>
                <w:ins w:id="3207" w:author="Lerch, Sebastian (extern)" w:date="2024-05-03T12:47:00Z"/>
                <w:rFonts w:ascii="Arial" w:hAnsi="Arial" w:cs="Arial"/>
                <w:color w:val="000000"/>
              </w:rPr>
            </w:pPr>
            <w:ins w:id="3208" w:author="Lerch, Sebastian (extern)" w:date="2024-05-03T12:47:00Z">
              <w:r>
                <w:rPr>
                  <w:rFonts w:ascii="Arial" w:hAnsi="Arial" w:cs="Arial"/>
                  <w:color w:val="000000"/>
                </w:rPr>
                <w:t xml:space="preserve">else </w:t>
              </w:r>
            </w:ins>
          </w:p>
        </w:tc>
        <w:tc>
          <w:tcPr>
            <w:tcW w:w="2712" w:type="dxa"/>
            <w:tcBorders>
              <w:top w:val="nil"/>
              <w:left w:val="nil"/>
              <w:bottom w:val="nil"/>
              <w:right w:val="single" w:sz="8" w:space="0" w:color="auto"/>
            </w:tcBorders>
            <w:vAlign w:val="center"/>
            <w:hideMark/>
            <w:tcPrChange w:id="3209" w:author="Lerch, Sebastian (extern)" w:date="2024-05-03T12:58:00Z">
              <w:tcPr>
                <w:tcW w:w="2480" w:type="dxa"/>
                <w:tcBorders>
                  <w:top w:val="nil"/>
                  <w:left w:val="nil"/>
                  <w:bottom w:val="nil"/>
                  <w:right w:val="single" w:sz="8" w:space="0" w:color="auto"/>
                </w:tcBorders>
                <w:vAlign w:val="center"/>
                <w:hideMark/>
              </w:tcPr>
            </w:tcPrChange>
          </w:tcPr>
          <w:p w14:paraId="54CC383E" w14:textId="77777777" w:rsidR="005B7480" w:rsidRDefault="005B7480">
            <w:pPr>
              <w:jc w:val="left"/>
              <w:rPr>
                <w:ins w:id="3210" w:author="Lerch, Sebastian (extern)" w:date="2024-05-03T12:47:00Z"/>
                <w:rFonts w:ascii="Arial" w:hAnsi="Arial" w:cs="Arial"/>
                <w:color w:val="000000"/>
              </w:rPr>
            </w:pPr>
            <w:ins w:id="3211"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212" w:author="Lerch, Sebastian (extern)" w:date="2024-05-03T12:58:00Z">
              <w:tcPr>
                <w:tcW w:w="6038" w:type="dxa"/>
                <w:gridSpan w:val="3"/>
                <w:tcBorders>
                  <w:top w:val="nil"/>
                  <w:left w:val="nil"/>
                  <w:bottom w:val="nil"/>
                  <w:right w:val="single" w:sz="8" w:space="0" w:color="auto"/>
                </w:tcBorders>
                <w:vAlign w:val="center"/>
                <w:hideMark/>
              </w:tcPr>
            </w:tcPrChange>
          </w:tcPr>
          <w:p w14:paraId="39967612" w14:textId="77777777" w:rsidR="005B7480" w:rsidRDefault="005B7480">
            <w:pPr>
              <w:jc w:val="right"/>
              <w:rPr>
                <w:ins w:id="3213" w:author="Lerch, Sebastian (extern)" w:date="2024-05-03T12:47:00Z"/>
                <w:rFonts w:ascii="Arial" w:hAnsi="Arial" w:cs="Arial"/>
                <w:color w:val="000000"/>
              </w:rPr>
            </w:pPr>
            <w:ins w:id="3214" w:author="Lerch, Sebastian (extern)" w:date="2024-05-03T12:47:00Z">
              <w:r>
                <w:rPr>
                  <w:rFonts w:ascii="Arial" w:hAnsi="Arial" w:cs="Arial"/>
                  <w:color w:val="000000"/>
                </w:rPr>
                <w:t> </w:t>
              </w:r>
            </w:ins>
          </w:p>
        </w:tc>
      </w:tr>
      <w:tr w:rsidR="005B7480" w:rsidRPr="00C922FC" w14:paraId="6612B080" w14:textId="77777777" w:rsidTr="005B7480">
        <w:tblPrEx>
          <w:tblW w:w="13598" w:type="dxa"/>
          <w:tblInd w:w="80" w:type="dxa"/>
          <w:tblCellMar>
            <w:left w:w="70" w:type="dxa"/>
            <w:right w:w="70" w:type="dxa"/>
          </w:tblCellMar>
          <w:tblPrExChange w:id="3215" w:author="Lerch, Sebastian (extern)" w:date="2024-05-03T12:58:00Z">
            <w:tblPrEx>
              <w:tblW w:w="13598" w:type="dxa"/>
              <w:tblInd w:w="80" w:type="dxa"/>
              <w:tblCellMar>
                <w:left w:w="70" w:type="dxa"/>
                <w:right w:w="70" w:type="dxa"/>
              </w:tblCellMar>
            </w:tblPrEx>
          </w:tblPrExChange>
        </w:tblPrEx>
        <w:trPr>
          <w:trHeight w:val="510"/>
          <w:ins w:id="3216" w:author="Lerch, Sebastian (extern)" w:date="2024-05-03T12:47:00Z"/>
          <w:trPrChange w:id="3217" w:author="Lerch, Sebastian (extern)" w:date="2024-05-03T12:58:00Z">
            <w:trPr>
              <w:trHeight w:val="510"/>
            </w:trPr>
          </w:trPrChange>
        </w:trPr>
        <w:tc>
          <w:tcPr>
            <w:tcW w:w="4668" w:type="dxa"/>
            <w:vMerge/>
            <w:tcBorders>
              <w:top w:val="nil"/>
              <w:left w:val="single" w:sz="8" w:space="0" w:color="auto"/>
              <w:bottom w:val="single" w:sz="8" w:space="0" w:color="000000"/>
              <w:right w:val="single" w:sz="8" w:space="0" w:color="auto"/>
            </w:tcBorders>
            <w:vAlign w:val="center"/>
            <w:hideMark/>
            <w:tcPrChange w:id="321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12151C15" w14:textId="77777777" w:rsidR="005B7480" w:rsidRDefault="005B7480">
            <w:pPr>
              <w:jc w:val="left"/>
              <w:rPr>
                <w:ins w:id="3219"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220" w:author="Lerch, Sebastian (extern)" w:date="2024-05-03T12:58:00Z">
              <w:tcPr>
                <w:tcW w:w="4440" w:type="dxa"/>
                <w:gridSpan w:val="2"/>
                <w:tcBorders>
                  <w:top w:val="nil"/>
                  <w:left w:val="nil"/>
                  <w:bottom w:val="nil"/>
                  <w:right w:val="single" w:sz="8" w:space="0" w:color="auto"/>
                </w:tcBorders>
                <w:vAlign w:val="center"/>
                <w:hideMark/>
              </w:tcPr>
            </w:tcPrChange>
          </w:tcPr>
          <w:p w14:paraId="4EE30062" w14:textId="77777777" w:rsidR="005B7480" w:rsidRDefault="005B7480">
            <w:pPr>
              <w:jc w:val="left"/>
              <w:rPr>
                <w:ins w:id="3221" w:author="Lerch, Sebastian (extern)" w:date="2024-05-03T12:47:00Z"/>
                <w:rFonts w:ascii="Arial" w:hAnsi="Arial" w:cs="Arial"/>
                <w:color w:val="000000"/>
                <w:lang w:val="en-US"/>
              </w:rPr>
            </w:pPr>
            <w:ins w:id="3222" w:author="Lerch, Sebastian (extern)" w:date="2024-05-03T12:47:00Z">
              <w:r>
                <w:rPr>
                  <w:rFonts w:ascii="Arial" w:hAnsi="Arial" w:cs="Arial"/>
                  <w:color w:val="000000"/>
                  <w:lang w:val="en-US"/>
                </w:rPr>
                <w:t>if XX_LT_LIA_REC_COMP_IFRS_CLA is not NULL</w:t>
              </w:r>
            </w:ins>
          </w:p>
        </w:tc>
        <w:tc>
          <w:tcPr>
            <w:tcW w:w="2712" w:type="dxa"/>
            <w:tcBorders>
              <w:top w:val="nil"/>
              <w:left w:val="nil"/>
              <w:bottom w:val="nil"/>
              <w:right w:val="single" w:sz="8" w:space="0" w:color="auto"/>
            </w:tcBorders>
            <w:vAlign w:val="center"/>
            <w:hideMark/>
            <w:tcPrChange w:id="3223" w:author="Lerch, Sebastian (extern)" w:date="2024-05-03T12:58:00Z">
              <w:tcPr>
                <w:tcW w:w="2480" w:type="dxa"/>
                <w:tcBorders>
                  <w:top w:val="nil"/>
                  <w:left w:val="nil"/>
                  <w:bottom w:val="nil"/>
                  <w:right w:val="single" w:sz="8" w:space="0" w:color="auto"/>
                </w:tcBorders>
                <w:vAlign w:val="center"/>
                <w:hideMark/>
              </w:tcPr>
            </w:tcPrChange>
          </w:tcPr>
          <w:p w14:paraId="759296A0" w14:textId="77777777" w:rsidR="005B7480" w:rsidRDefault="005B7480">
            <w:pPr>
              <w:jc w:val="left"/>
              <w:rPr>
                <w:ins w:id="3224" w:author="Lerch, Sebastian (extern)" w:date="2024-05-03T12:47:00Z"/>
                <w:rFonts w:ascii="Arial" w:hAnsi="Arial" w:cs="Arial"/>
                <w:color w:val="000000"/>
                <w:lang w:val="en-US"/>
              </w:rPr>
            </w:pPr>
            <w:ins w:id="3225"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226" w:author="Lerch, Sebastian (extern)" w:date="2024-05-03T12:58:00Z">
              <w:tcPr>
                <w:tcW w:w="6038" w:type="dxa"/>
                <w:gridSpan w:val="3"/>
                <w:tcBorders>
                  <w:top w:val="nil"/>
                  <w:left w:val="nil"/>
                  <w:bottom w:val="nil"/>
                  <w:right w:val="single" w:sz="8" w:space="0" w:color="auto"/>
                </w:tcBorders>
                <w:vAlign w:val="center"/>
                <w:hideMark/>
              </w:tcPr>
            </w:tcPrChange>
          </w:tcPr>
          <w:p w14:paraId="13A96EF7" w14:textId="77777777" w:rsidR="005B7480" w:rsidRDefault="005B7480">
            <w:pPr>
              <w:jc w:val="right"/>
              <w:rPr>
                <w:ins w:id="3227" w:author="Lerch, Sebastian (extern)" w:date="2024-05-03T12:47:00Z"/>
                <w:rFonts w:ascii="Arial" w:hAnsi="Arial" w:cs="Arial"/>
                <w:color w:val="000000"/>
                <w:lang w:val="en-US"/>
              </w:rPr>
            </w:pPr>
            <w:ins w:id="3228" w:author="Lerch, Sebastian (extern)" w:date="2024-05-03T12:47:00Z">
              <w:r>
                <w:rPr>
                  <w:rFonts w:ascii="Arial" w:hAnsi="Arial" w:cs="Arial"/>
                  <w:color w:val="000000"/>
                  <w:lang w:val="en-US"/>
                </w:rPr>
                <w:t> </w:t>
              </w:r>
            </w:ins>
          </w:p>
        </w:tc>
      </w:tr>
      <w:tr w:rsidR="005B7480" w:rsidRPr="00C922FC" w14:paraId="22BC04B8" w14:textId="77777777" w:rsidTr="005B7480">
        <w:tblPrEx>
          <w:tblW w:w="13598" w:type="dxa"/>
          <w:tblInd w:w="80" w:type="dxa"/>
          <w:tblCellMar>
            <w:left w:w="70" w:type="dxa"/>
            <w:right w:w="70" w:type="dxa"/>
          </w:tblCellMar>
          <w:tblPrExChange w:id="3229" w:author="Lerch, Sebastian (extern)" w:date="2024-05-03T12:58:00Z">
            <w:tblPrEx>
              <w:tblW w:w="13598" w:type="dxa"/>
              <w:tblInd w:w="80" w:type="dxa"/>
              <w:tblCellMar>
                <w:left w:w="70" w:type="dxa"/>
                <w:right w:w="70" w:type="dxa"/>
              </w:tblCellMar>
            </w:tblPrEx>
          </w:tblPrExChange>
        </w:tblPrEx>
        <w:trPr>
          <w:trHeight w:val="510"/>
          <w:ins w:id="3230" w:author="Lerch, Sebastian (extern)" w:date="2024-05-03T12:47:00Z"/>
          <w:trPrChange w:id="3231" w:author="Lerch, Sebastian (extern)" w:date="2024-05-03T12:58:00Z">
            <w:trPr>
              <w:trHeight w:val="510"/>
            </w:trPr>
          </w:trPrChange>
        </w:trPr>
        <w:tc>
          <w:tcPr>
            <w:tcW w:w="4668" w:type="dxa"/>
            <w:vMerge/>
            <w:tcBorders>
              <w:top w:val="nil"/>
              <w:left w:val="single" w:sz="8" w:space="0" w:color="auto"/>
              <w:bottom w:val="single" w:sz="8" w:space="0" w:color="000000"/>
              <w:right w:val="single" w:sz="8" w:space="0" w:color="auto"/>
            </w:tcBorders>
            <w:vAlign w:val="center"/>
            <w:hideMark/>
            <w:tcPrChange w:id="323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60A163C" w14:textId="77777777" w:rsidR="005B7480" w:rsidRPr="005B7480" w:rsidRDefault="005B7480">
            <w:pPr>
              <w:jc w:val="left"/>
              <w:rPr>
                <w:ins w:id="3233" w:author="Lerch, Sebastian (extern)" w:date="2024-05-03T12:47:00Z"/>
                <w:rFonts w:ascii="Calibri" w:hAnsi="Calibri" w:cs="Calibri"/>
                <w:color w:val="000000"/>
                <w:sz w:val="22"/>
                <w:szCs w:val="22"/>
                <w:lang w:val="en-US"/>
                <w:rPrChange w:id="3234" w:author="Lerch, Sebastian (extern)" w:date="2024-05-03T12:48:00Z">
                  <w:rPr>
                    <w:ins w:id="3235"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236" w:author="Lerch, Sebastian (extern)" w:date="2024-05-03T12:58:00Z">
              <w:tcPr>
                <w:tcW w:w="4440" w:type="dxa"/>
                <w:gridSpan w:val="2"/>
                <w:tcBorders>
                  <w:top w:val="nil"/>
                  <w:left w:val="nil"/>
                  <w:bottom w:val="nil"/>
                  <w:right w:val="single" w:sz="8" w:space="0" w:color="auto"/>
                </w:tcBorders>
                <w:vAlign w:val="center"/>
                <w:hideMark/>
              </w:tcPr>
            </w:tcPrChange>
          </w:tcPr>
          <w:p w14:paraId="7C03DFAC" w14:textId="77777777" w:rsidR="005B7480" w:rsidRDefault="005B7480">
            <w:pPr>
              <w:jc w:val="left"/>
              <w:rPr>
                <w:ins w:id="3237" w:author="Lerch, Sebastian (extern)" w:date="2024-05-03T12:47:00Z"/>
                <w:rFonts w:ascii="Arial" w:hAnsi="Arial" w:cs="Arial"/>
                <w:color w:val="000000"/>
                <w:lang w:val="en-US"/>
              </w:rPr>
            </w:pPr>
            <w:ins w:id="3238" w:author="Lerch, Sebastian (extern)" w:date="2024-05-03T12:47:00Z">
              <w:r>
                <w:rPr>
                  <w:rFonts w:ascii="Arial" w:hAnsi="Arial" w:cs="Arial"/>
                  <w:color w:val="000000"/>
                  <w:lang w:val="en-US"/>
                </w:rPr>
                <w:t xml:space="preserve">then VAR_C213 = XX_LT_LIA_REC_COMP_IFRS_CLA </w:t>
              </w:r>
            </w:ins>
          </w:p>
        </w:tc>
        <w:tc>
          <w:tcPr>
            <w:tcW w:w="2712" w:type="dxa"/>
            <w:tcBorders>
              <w:top w:val="nil"/>
              <w:left w:val="nil"/>
              <w:bottom w:val="nil"/>
              <w:right w:val="single" w:sz="8" w:space="0" w:color="auto"/>
            </w:tcBorders>
            <w:vAlign w:val="center"/>
            <w:hideMark/>
            <w:tcPrChange w:id="3239" w:author="Lerch, Sebastian (extern)" w:date="2024-05-03T12:58:00Z">
              <w:tcPr>
                <w:tcW w:w="2480" w:type="dxa"/>
                <w:tcBorders>
                  <w:top w:val="nil"/>
                  <w:left w:val="nil"/>
                  <w:bottom w:val="nil"/>
                  <w:right w:val="single" w:sz="8" w:space="0" w:color="auto"/>
                </w:tcBorders>
                <w:vAlign w:val="center"/>
                <w:hideMark/>
              </w:tcPr>
            </w:tcPrChange>
          </w:tcPr>
          <w:p w14:paraId="3BA8CEA2" w14:textId="77777777" w:rsidR="005B7480" w:rsidRDefault="005B7480">
            <w:pPr>
              <w:jc w:val="left"/>
              <w:rPr>
                <w:ins w:id="3240" w:author="Lerch, Sebastian (extern)" w:date="2024-05-03T12:47:00Z"/>
                <w:rFonts w:ascii="Arial" w:hAnsi="Arial" w:cs="Arial"/>
                <w:color w:val="000000"/>
                <w:lang w:val="en-US"/>
              </w:rPr>
            </w:pPr>
            <w:ins w:id="3241"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242" w:author="Lerch, Sebastian (extern)" w:date="2024-05-03T12:58:00Z">
              <w:tcPr>
                <w:tcW w:w="6038" w:type="dxa"/>
                <w:gridSpan w:val="3"/>
                <w:tcBorders>
                  <w:top w:val="nil"/>
                  <w:left w:val="nil"/>
                  <w:bottom w:val="nil"/>
                  <w:right w:val="single" w:sz="8" w:space="0" w:color="auto"/>
                </w:tcBorders>
                <w:vAlign w:val="center"/>
                <w:hideMark/>
              </w:tcPr>
            </w:tcPrChange>
          </w:tcPr>
          <w:p w14:paraId="560BEE26" w14:textId="77777777" w:rsidR="005B7480" w:rsidRDefault="005B7480">
            <w:pPr>
              <w:jc w:val="right"/>
              <w:rPr>
                <w:ins w:id="3243" w:author="Lerch, Sebastian (extern)" w:date="2024-05-03T12:47:00Z"/>
                <w:rFonts w:ascii="Arial" w:hAnsi="Arial" w:cs="Arial"/>
                <w:color w:val="000000"/>
                <w:lang w:val="en-US"/>
              </w:rPr>
            </w:pPr>
            <w:ins w:id="3244" w:author="Lerch, Sebastian (extern)" w:date="2024-05-03T12:47:00Z">
              <w:r>
                <w:rPr>
                  <w:rFonts w:ascii="Arial" w:hAnsi="Arial" w:cs="Arial"/>
                  <w:color w:val="000000"/>
                  <w:lang w:val="en-US"/>
                </w:rPr>
                <w:t> </w:t>
              </w:r>
            </w:ins>
          </w:p>
        </w:tc>
      </w:tr>
      <w:tr w:rsidR="005B7480" w14:paraId="32255DEC" w14:textId="77777777" w:rsidTr="005B7480">
        <w:tblPrEx>
          <w:tblW w:w="13598" w:type="dxa"/>
          <w:tblInd w:w="80" w:type="dxa"/>
          <w:tblCellMar>
            <w:left w:w="70" w:type="dxa"/>
            <w:right w:w="70" w:type="dxa"/>
          </w:tblCellMar>
          <w:tblPrExChange w:id="3245" w:author="Lerch, Sebastian (extern)" w:date="2024-05-03T12:58:00Z">
            <w:tblPrEx>
              <w:tblW w:w="13598" w:type="dxa"/>
              <w:tblInd w:w="80" w:type="dxa"/>
              <w:tblCellMar>
                <w:left w:w="70" w:type="dxa"/>
                <w:right w:w="70" w:type="dxa"/>
              </w:tblCellMar>
            </w:tblPrEx>
          </w:tblPrExChange>
        </w:tblPrEx>
        <w:trPr>
          <w:trHeight w:val="1020"/>
          <w:ins w:id="3246" w:author="Lerch, Sebastian (extern)" w:date="2024-05-03T12:47:00Z"/>
          <w:trPrChange w:id="3247" w:author="Lerch, Sebastian (extern)" w:date="2024-05-03T12:58:00Z">
            <w:trPr>
              <w:trHeight w:val="1020"/>
            </w:trPr>
          </w:trPrChange>
        </w:trPr>
        <w:tc>
          <w:tcPr>
            <w:tcW w:w="4668" w:type="dxa"/>
            <w:vMerge/>
            <w:tcBorders>
              <w:top w:val="nil"/>
              <w:left w:val="single" w:sz="8" w:space="0" w:color="auto"/>
              <w:bottom w:val="single" w:sz="8" w:space="0" w:color="000000"/>
              <w:right w:val="single" w:sz="8" w:space="0" w:color="auto"/>
            </w:tcBorders>
            <w:vAlign w:val="center"/>
            <w:hideMark/>
            <w:tcPrChange w:id="324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20DC350" w14:textId="77777777" w:rsidR="005B7480" w:rsidRPr="005B7480" w:rsidRDefault="005B7480">
            <w:pPr>
              <w:jc w:val="left"/>
              <w:rPr>
                <w:ins w:id="3249" w:author="Lerch, Sebastian (extern)" w:date="2024-05-03T12:47:00Z"/>
                <w:rFonts w:ascii="Calibri" w:hAnsi="Calibri" w:cs="Calibri"/>
                <w:color w:val="000000"/>
                <w:sz w:val="22"/>
                <w:szCs w:val="22"/>
                <w:lang w:val="en-US"/>
                <w:rPrChange w:id="3250" w:author="Lerch, Sebastian (extern)" w:date="2024-05-03T12:48:00Z">
                  <w:rPr>
                    <w:ins w:id="3251"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252" w:author="Lerch, Sebastian (extern)" w:date="2024-05-03T12:58:00Z">
              <w:tcPr>
                <w:tcW w:w="4440" w:type="dxa"/>
                <w:gridSpan w:val="2"/>
                <w:tcBorders>
                  <w:top w:val="nil"/>
                  <w:left w:val="nil"/>
                  <w:bottom w:val="nil"/>
                  <w:right w:val="single" w:sz="8" w:space="0" w:color="auto"/>
                </w:tcBorders>
                <w:vAlign w:val="center"/>
                <w:hideMark/>
              </w:tcPr>
            </w:tcPrChange>
          </w:tcPr>
          <w:p w14:paraId="050A9DF2" w14:textId="77777777" w:rsidR="005B7480" w:rsidRDefault="005B7480">
            <w:pPr>
              <w:jc w:val="left"/>
              <w:rPr>
                <w:ins w:id="3253" w:author="Lerch, Sebastian (extern)" w:date="2024-05-03T12:47:00Z"/>
                <w:rFonts w:ascii="Arial" w:hAnsi="Arial" w:cs="Arial"/>
                <w:color w:val="000000"/>
              </w:rPr>
            </w:pPr>
            <w:ins w:id="3254" w:author="Lerch, Sebastian (extern)" w:date="2024-05-03T12:47:00Z">
              <w:r>
                <w:rPr>
                  <w:rFonts w:ascii="Arial" w:hAnsi="Arial" w:cs="Arial"/>
                  <w:color w:val="000000"/>
                </w:rPr>
                <w:t>else 0</w:t>
              </w:r>
            </w:ins>
          </w:p>
        </w:tc>
        <w:tc>
          <w:tcPr>
            <w:tcW w:w="2712" w:type="dxa"/>
            <w:tcBorders>
              <w:top w:val="nil"/>
              <w:left w:val="nil"/>
              <w:bottom w:val="nil"/>
              <w:right w:val="single" w:sz="8" w:space="0" w:color="auto"/>
            </w:tcBorders>
            <w:vAlign w:val="center"/>
            <w:hideMark/>
            <w:tcPrChange w:id="3255" w:author="Lerch, Sebastian (extern)" w:date="2024-05-03T12:58:00Z">
              <w:tcPr>
                <w:tcW w:w="2480" w:type="dxa"/>
                <w:tcBorders>
                  <w:top w:val="nil"/>
                  <w:left w:val="nil"/>
                  <w:bottom w:val="nil"/>
                  <w:right w:val="single" w:sz="8" w:space="0" w:color="auto"/>
                </w:tcBorders>
                <w:vAlign w:val="center"/>
                <w:hideMark/>
              </w:tcPr>
            </w:tcPrChange>
          </w:tcPr>
          <w:p w14:paraId="035A0424" w14:textId="77777777" w:rsidR="005B7480" w:rsidRDefault="005B7480">
            <w:pPr>
              <w:jc w:val="left"/>
              <w:rPr>
                <w:ins w:id="3256" w:author="Lerch, Sebastian (extern)" w:date="2024-05-03T12:47:00Z"/>
                <w:rFonts w:ascii="Arial" w:hAnsi="Arial" w:cs="Arial"/>
                <w:color w:val="000000"/>
              </w:rPr>
            </w:pPr>
            <w:ins w:id="3257" w:author="Lerch, Sebastian (extern)" w:date="2024-05-03T12:47:00Z">
              <w:r>
                <w:rPr>
                  <w:rFonts w:ascii="Arial" w:hAnsi="Arial" w:cs="Arial"/>
                  <w:color w:val="000000"/>
                </w:rPr>
                <w:t>VAR_C213 wurde ermittelt und steht zur weiteren Verarbeitung zur Verfügung.</w:t>
              </w:r>
            </w:ins>
          </w:p>
        </w:tc>
        <w:tc>
          <w:tcPr>
            <w:tcW w:w="1842" w:type="dxa"/>
            <w:tcBorders>
              <w:top w:val="nil"/>
              <w:left w:val="nil"/>
              <w:bottom w:val="nil"/>
              <w:right w:val="single" w:sz="8" w:space="0" w:color="auto"/>
            </w:tcBorders>
            <w:vAlign w:val="center"/>
            <w:hideMark/>
            <w:tcPrChange w:id="3258" w:author="Lerch, Sebastian (extern)" w:date="2024-05-03T12:58:00Z">
              <w:tcPr>
                <w:tcW w:w="6038" w:type="dxa"/>
                <w:gridSpan w:val="3"/>
                <w:tcBorders>
                  <w:top w:val="nil"/>
                  <w:left w:val="nil"/>
                  <w:bottom w:val="nil"/>
                  <w:right w:val="single" w:sz="8" w:space="0" w:color="auto"/>
                </w:tcBorders>
                <w:vAlign w:val="center"/>
                <w:hideMark/>
              </w:tcPr>
            </w:tcPrChange>
          </w:tcPr>
          <w:p w14:paraId="2F5D8789" w14:textId="77777777" w:rsidR="005B7480" w:rsidRDefault="005B7480">
            <w:pPr>
              <w:jc w:val="right"/>
              <w:rPr>
                <w:ins w:id="3259" w:author="Lerch, Sebastian (extern)" w:date="2024-05-03T12:47:00Z"/>
                <w:rFonts w:ascii="Arial" w:hAnsi="Arial" w:cs="Arial"/>
                <w:color w:val="000000"/>
              </w:rPr>
            </w:pPr>
            <w:ins w:id="3260" w:author="Lerch, Sebastian (extern)" w:date="2024-05-03T12:47:00Z">
              <w:r>
                <w:rPr>
                  <w:rFonts w:ascii="Arial" w:hAnsi="Arial" w:cs="Arial"/>
                  <w:color w:val="000000"/>
                </w:rPr>
                <w:t>ENDE</w:t>
              </w:r>
            </w:ins>
          </w:p>
        </w:tc>
      </w:tr>
      <w:tr w:rsidR="005B7480" w14:paraId="4580D7C4" w14:textId="77777777" w:rsidTr="005B7480">
        <w:tblPrEx>
          <w:tblW w:w="13598" w:type="dxa"/>
          <w:tblInd w:w="80" w:type="dxa"/>
          <w:tblCellMar>
            <w:left w:w="70" w:type="dxa"/>
            <w:right w:w="70" w:type="dxa"/>
          </w:tblCellMar>
          <w:tblPrExChange w:id="3261" w:author="Lerch, Sebastian (extern)" w:date="2024-05-03T12:58:00Z">
            <w:tblPrEx>
              <w:tblW w:w="13598" w:type="dxa"/>
              <w:tblInd w:w="80" w:type="dxa"/>
              <w:tblCellMar>
                <w:left w:w="70" w:type="dxa"/>
                <w:right w:w="70" w:type="dxa"/>
              </w:tblCellMar>
            </w:tblPrEx>
          </w:tblPrExChange>
        </w:tblPrEx>
        <w:trPr>
          <w:trHeight w:val="300"/>
          <w:ins w:id="3262" w:author="Lerch, Sebastian (extern)" w:date="2024-05-03T12:47:00Z"/>
          <w:trPrChange w:id="3263"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264"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E9107B1" w14:textId="77777777" w:rsidR="005B7480" w:rsidRDefault="005B7480">
            <w:pPr>
              <w:jc w:val="left"/>
              <w:rPr>
                <w:ins w:id="3265"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266" w:author="Lerch, Sebastian (extern)" w:date="2024-05-03T12:58:00Z">
              <w:tcPr>
                <w:tcW w:w="4440" w:type="dxa"/>
                <w:gridSpan w:val="2"/>
                <w:tcBorders>
                  <w:top w:val="nil"/>
                  <w:left w:val="nil"/>
                  <w:bottom w:val="nil"/>
                  <w:right w:val="single" w:sz="8" w:space="0" w:color="auto"/>
                </w:tcBorders>
                <w:vAlign w:val="center"/>
                <w:hideMark/>
              </w:tcPr>
            </w:tcPrChange>
          </w:tcPr>
          <w:p w14:paraId="7CE0ECC9" w14:textId="77777777" w:rsidR="005B7480" w:rsidRDefault="005B7480">
            <w:pPr>
              <w:jc w:val="left"/>
              <w:rPr>
                <w:ins w:id="3267" w:author="Lerch, Sebastian (extern)" w:date="2024-05-03T12:47:00Z"/>
                <w:rFonts w:ascii="Arial" w:hAnsi="Arial" w:cs="Arial"/>
                <w:color w:val="000000"/>
              </w:rPr>
            </w:pPr>
            <w:ins w:id="3268" w:author="Lerch, Sebastian (extern)" w:date="2024-05-03T12:47:00Z">
              <w:r>
                <w:rPr>
                  <w:rFonts w:ascii="Arial" w:hAnsi="Arial" w:cs="Arial"/>
                  <w:color w:val="000000"/>
                </w:rPr>
                <w:t> </w:t>
              </w:r>
            </w:ins>
          </w:p>
        </w:tc>
        <w:tc>
          <w:tcPr>
            <w:tcW w:w="2712" w:type="dxa"/>
            <w:tcBorders>
              <w:top w:val="nil"/>
              <w:left w:val="nil"/>
              <w:bottom w:val="nil"/>
              <w:right w:val="single" w:sz="8" w:space="0" w:color="auto"/>
            </w:tcBorders>
            <w:hideMark/>
            <w:tcPrChange w:id="3269" w:author="Lerch, Sebastian (extern)" w:date="2024-05-03T12:58:00Z">
              <w:tcPr>
                <w:tcW w:w="2480" w:type="dxa"/>
                <w:tcBorders>
                  <w:top w:val="nil"/>
                  <w:left w:val="nil"/>
                  <w:bottom w:val="nil"/>
                  <w:right w:val="single" w:sz="8" w:space="0" w:color="auto"/>
                </w:tcBorders>
                <w:hideMark/>
              </w:tcPr>
            </w:tcPrChange>
          </w:tcPr>
          <w:p w14:paraId="5BE8D2E7" w14:textId="77777777" w:rsidR="005B7480" w:rsidRDefault="005B7480">
            <w:pPr>
              <w:jc w:val="left"/>
              <w:rPr>
                <w:ins w:id="3270" w:author="Lerch, Sebastian (extern)" w:date="2024-05-03T12:47:00Z"/>
                <w:rFonts w:ascii="Calibri" w:hAnsi="Calibri" w:cs="Calibri"/>
                <w:color w:val="000000"/>
                <w:sz w:val="22"/>
                <w:szCs w:val="22"/>
              </w:rPr>
            </w:pPr>
            <w:ins w:id="3271" w:author="Lerch, Sebastian (extern)" w:date="2024-05-03T12:47:00Z">
              <w:r>
                <w:rPr>
                  <w:rFonts w:ascii="Calibri" w:hAnsi="Calibri" w:cs="Calibri"/>
                  <w:color w:val="000000"/>
                  <w:sz w:val="22"/>
                  <w:szCs w:val="22"/>
                </w:rPr>
                <w:t> </w:t>
              </w:r>
            </w:ins>
          </w:p>
        </w:tc>
        <w:tc>
          <w:tcPr>
            <w:tcW w:w="1842" w:type="dxa"/>
            <w:tcBorders>
              <w:top w:val="nil"/>
              <w:left w:val="nil"/>
              <w:bottom w:val="nil"/>
              <w:right w:val="single" w:sz="8" w:space="0" w:color="auto"/>
            </w:tcBorders>
            <w:vAlign w:val="center"/>
            <w:hideMark/>
            <w:tcPrChange w:id="3272" w:author="Lerch, Sebastian (extern)" w:date="2024-05-03T12:58:00Z">
              <w:tcPr>
                <w:tcW w:w="6038" w:type="dxa"/>
                <w:gridSpan w:val="3"/>
                <w:tcBorders>
                  <w:top w:val="nil"/>
                  <w:left w:val="nil"/>
                  <w:bottom w:val="nil"/>
                  <w:right w:val="single" w:sz="8" w:space="0" w:color="auto"/>
                </w:tcBorders>
                <w:vAlign w:val="center"/>
                <w:hideMark/>
              </w:tcPr>
            </w:tcPrChange>
          </w:tcPr>
          <w:p w14:paraId="0DEFD9BD" w14:textId="77777777" w:rsidR="005B7480" w:rsidRDefault="005B7480">
            <w:pPr>
              <w:jc w:val="right"/>
              <w:rPr>
                <w:ins w:id="3273" w:author="Lerch, Sebastian (extern)" w:date="2024-05-03T12:47:00Z"/>
                <w:rFonts w:ascii="Arial" w:hAnsi="Arial" w:cs="Arial"/>
                <w:color w:val="000000"/>
              </w:rPr>
            </w:pPr>
            <w:ins w:id="3274" w:author="Lerch, Sebastian (extern)" w:date="2024-05-03T12:47:00Z">
              <w:r>
                <w:rPr>
                  <w:rFonts w:ascii="Arial" w:hAnsi="Arial" w:cs="Arial"/>
                  <w:color w:val="000000"/>
                </w:rPr>
                <w:t xml:space="preserve"> </w:t>
              </w:r>
            </w:ins>
          </w:p>
        </w:tc>
      </w:tr>
      <w:tr w:rsidR="005B7480" w14:paraId="7164C59D" w14:textId="77777777" w:rsidTr="005B7480">
        <w:tblPrEx>
          <w:tblW w:w="13598" w:type="dxa"/>
          <w:tblInd w:w="80" w:type="dxa"/>
          <w:tblCellMar>
            <w:left w:w="70" w:type="dxa"/>
            <w:right w:w="70" w:type="dxa"/>
          </w:tblCellMar>
          <w:tblPrExChange w:id="3275" w:author="Lerch, Sebastian (extern)" w:date="2024-05-03T12:58:00Z">
            <w:tblPrEx>
              <w:tblW w:w="13598" w:type="dxa"/>
              <w:tblInd w:w="80" w:type="dxa"/>
              <w:tblCellMar>
                <w:left w:w="70" w:type="dxa"/>
                <w:right w:w="70" w:type="dxa"/>
              </w:tblCellMar>
            </w:tblPrEx>
          </w:tblPrExChange>
        </w:tblPrEx>
        <w:trPr>
          <w:trHeight w:val="300"/>
          <w:ins w:id="3276" w:author="Lerch, Sebastian (extern)" w:date="2024-05-03T12:47:00Z"/>
          <w:trPrChange w:id="3277"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27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AE24534" w14:textId="77777777" w:rsidR="005B7480" w:rsidRDefault="005B7480">
            <w:pPr>
              <w:jc w:val="left"/>
              <w:rPr>
                <w:ins w:id="3279"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280" w:author="Lerch, Sebastian (extern)" w:date="2024-05-03T12:58:00Z">
              <w:tcPr>
                <w:tcW w:w="4440" w:type="dxa"/>
                <w:gridSpan w:val="2"/>
                <w:tcBorders>
                  <w:top w:val="nil"/>
                  <w:left w:val="nil"/>
                  <w:bottom w:val="nil"/>
                  <w:right w:val="single" w:sz="8" w:space="0" w:color="auto"/>
                </w:tcBorders>
                <w:vAlign w:val="center"/>
                <w:hideMark/>
              </w:tcPr>
            </w:tcPrChange>
          </w:tcPr>
          <w:p w14:paraId="5585D546" w14:textId="77777777" w:rsidR="005B7480" w:rsidRDefault="005B7480">
            <w:pPr>
              <w:jc w:val="left"/>
              <w:rPr>
                <w:ins w:id="3281" w:author="Lerch, Sebastian (extern)" w:date="2024-05-03T12:47:00Z"/>
                <w:rFonts w:ascii="Arial" w:hAnsi="Arial" w:cs="Arial"/>
                <w:color w:val="000000"/>
              </w:rPr>
            </w:pPr>
            <w:ins w:id="3282" w:author="Lerch, Sebastian (extern)" w:date="2024-05-03T12:47:00Z">
              <w:r>
                <w:rPr>
                  <w:rFonts w:ascii="Arial" w:hAnsi="Arial" w:cs="Arial"/>
                  <w:color w:val="000000"/>
                </w:rPr>
                <w:t> </w:t>
              </w:r>
            </w:ins>
          </w:p>
        </w:tc>
        <w:tc>
          <w:tcPr>
            <w:tcW w:w="2712" w:type="dxa"/>
            <w:tcBorders>
              <w:top w:val="nil"/>
              <w:left w:val="nil"/>
              <w:bottom w:val="nil"/>
              <w:right w:val="single" w:sz="8" w:space="0" w:color="auto"/>
            </w:tcBorders>
            <w:hideMark/>
            <w:tcPrChange w:id="3283" w:author="Lerch, Sebastian (extern)" w:date="2024-05-03T12:58:00Z">
              <w:tcPr>
                <w:tcW w:w="2480" w:type="dxa"/>
                <w:tcBorders>
                  <w:top w:val="nil"/>
                  <w:left w:val="nil"/>
                  <w:bottom w:val="nil"/>
                  <w:right w:val="single" w:sz="8" w:space="0" w:color="auto"/>
                </w:tcBorders>
                <w:hideMark/>
              </w:tcPr>
            </w:tcPrChange>
          </w:tcPr>
          <w:p w14:paraId="0A53C22A" w14:textId="77777777" w:rsidR="005B7480" w:rsidRDefault="005B7480">
            <w:pPr>
              <w:jc w:val="left"/>
              <w:rPr>
                <w:ins w:id="3284" w:author="Lerch, Sebastian (extern)" w:date="2024-05-03T12:47:00Z"/>
                <w:rFonts w:ascii="Calibri" w:hAnsi="Calibri" w:cs="Calibri"/>
                <w:color w:val="000000"/>
                <w:sz w:val="22"/>
                <w:szCs w:val="22"/>
              </w:rPr>
            </w:pPr>
            <w:ins w:id="3285" w:author="Lerch, Sebastian (extern)" w:date="2024-05-03T12:47:00Z">
              <w:r>
                <w:rPr>
                  <w:rFonts w:ascii="Calibri" w:hAnsi="Calibri" w:cs="Calibri"/>
                  <w:color w:val="000000"/>
                  <w:sz w:val="22"/>
                  <w:szCs w:val="22"/>
                </w:rPr>
                <w:t> </w:t>
              </w:r>
            </w:ins>
          </w:p>
        </w:tc>
        <w:tc>
          <w:tcPr>
            <w:tcW w:w="1842" w:type="dxa"/>
            <w:tcBorders>
              <w:top w:val="nil"/>
              <w:left w:val="nil"/>
              <w:bottom w:val="nil"/>
              <w:right w:val="single" w:sz="8" w:space="0" w:color="auto"/>
            </w:tcBorders>
            <w:hideMark/>
            <w:tcPrChange w:id="3286" w:author="Lerch, Sebastian (extern)" w:date="2024-05-03T12:58:00Z">
              <w:tcPr>
                <w:tcW w:w="6038" w:type="dxa"/>
                <w:gridSpan w:val="3"/>
                <w:tcBorders>
                  <w:top w:val="nil"/>
                  <w:left w:val="nil"/>
                  <w:bottom w:val="nil"/>
                  <w:right w:val="single" w:sz="8" w:space="0" w:color="auto"/>
                </w:tcBorders>
                <w:hideMark/>
              </w:tcPr>
            </w:tcPrChange>
          </w:tcPr>
          <w:p w14:paraId="4A4C6FAB" w14:textId="77777777" w:rsidR="005B7480" w:rsidRDefault="005B7480">
            <w:pPr>
              <w:jc w:val="left"/>
              <w:rPr>
                <w:ins w:id="3287" w:author="Lerch, Sebastian (extern)" w:date="2024-05-03T12:47:00Z"/>
                <w:rFonts w:ascii="Calibri" w:hAnsi="Calibri" w:cs="Calibri"/>
                <w:color w:val="000000"/>
                <w:sz w:val="22"/>
                <w:szCs w:val="22"/>
              </w:rPr>
            </w:pPr>
            <w:ins w:id="3288" w:author="Lerch, Sebastian (extern)" w:date="2024-05-03T12:47:00Z">
              <w:r>
                <w:rPr>
                  <w:rFonts w:ascii="Calibri" w:hAnsi="Calibri" w:cs="Calibri"/>
                  <w:color w:val="000000"/>
                  <w:sz w:val="22"/>
                  <w:szCs w:val="22"/>
                </w:rPr>
                <w:t> </w:t>
              </w:r>
            </w:ins>
          </w:p>
        </w:tc>
      </w:tr>
      <w:tr w:rsidR="005B7480" w14:paraId="6C40BFEA" w14:textId="77777777" w:rsidTr="005B7480">
        <w:tblPrEx>
          <w:tblW w:w="13598" w:type="dxa"/>
          <w:tblInd w:w="80" w:type="dxa"/>
          <w:tblCellMar>
            <w:left w:w="70" w:type="dxa"/>
            <w:right w:w="70" w:type="dxa"/>
          </w:tblCellMar>
          <w:tblPrExChange w:id="3289" w:author="Lerch, Sebastian (extern)" w:date="2024-05-03T12:58:00Z">
            <w:tblPrEx>
              <w:tblW w:w="13598" w:type="dxa"/>
              <w:tblInd w:w="80" w:type="dxa"/>
              <w:tblCellMar>
                <w:left w:w="70" w:type="dxa"/>
                <w:right w:w="70" w:type="dxa"/>
              </w:tblCellMar>
            </w:tblPrEx>
          </w:tblPrExChange>
        </w:tblPrEx>
        <w:trPr>
          <w:trHeight w:val="765"/>
          <w:ins w:id="3290" w:author="Lerch, Sebastian (extern)" w:date="2024-05-03T12:47:00Z"/>
          <w:trPrChange w:id="3291" w:author="Lerch, Sebastian (extern)" w:date="2024-05-03T12:58:00Z">
            <w:trPr>
              <w:trHeight w:val="765"/>
            </w:trPr>
          </w:trPrChange>
        </w:trPr>
        <w:tc>
          <w:tcPr>
            <w:tcW w:w="4668" w:type="dxa"/>
            <w:vMerge/>
            <w:tcBorders>
              <w:top w:val="nil"/>
              <w:left w:val="single" w:sz="8" w:space="0" w:color="auto"/>
              <w:bottom w:val="single" w:sz="8" w:space="0" w:color="000000"/>
              <w:right w:val="single" w:sz="8" w:space="0" w:color="auto"/>
            </w:tcBorders>
            <w:vAlign w:val="center"/>
            <w:hideMark/>
            <w:tcPrChange w:id="329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1FE17B7" w14:textId="77777777" w:rsidR="005B7480" w:rsidRDefault="005B7480">
            <w:pPr>
              <w:jc w:val="left"/>
              <w:rPr>
                <w:ins w:id="3293"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294" w:author="Lerch, Sebastian (extern)" w:date="2024-05-03T12:58:00Z">
              <w:tcPr>
                <w:tcW w:w="4440" w:type="dxa"/>
                <w:gridSpan w:val="2"/>
                <w:tcBorders>
                  <w:top w:val="nil"/>
                  <w:left w:val="nil"/>
                  <w:bottom w:val="nil"/>
                  <w:right w:val="single" w:sz="8" w:space="0" w:color="auto"/>
                </w:tcBorders>
                <w:vAlign w:val="center"/>
                <w:hideMark/>
              </w:tcPr>
            </w:tcPrChange>
          </w:tcPr>
          <w:p w14:paraId="4BE08EBD" w14:textId="77777777" w:rsidR="005B7480" w:rsidRDefault="005B7480">
            <w:pPr>
              <w:jc w:val="left"/>
              <w:rPr>
                <w:ins w:id="3295" w:author="Lerch, Sebastian (extern)" w:date="2024-05-03T12:47:00Z"/>
                <w:rFonts w:ascii="Arial" w:hAnsi="Arial" w:cs="Arial"/>
                <w:color w:val="000000"/>
              </w:rPr>
            </w:pPr>
            <w:ins w:id="3296" w:author="Lerch, Sebastian (extern)" w:date="2024-05-03T12:47:00Z">
              <w:r>
                <w:rPr>
                  <w:rFonts w:ascii="Arial" w:hAnsi="Arial" w:cs="Arial"/>
                  <w:color w:val="000000"/>
                </w:rPr>
                <w:t>Info: XX_LT_LIA_REC_COMP_IFRS_CLA = langfristige Forderungen/Verbindlichkeiten kompensiert in Konzernwährung für IFRS,</w:t>
              </w:r>
            </w:ins>
          </w:p>
        </w:tc>
        <w:tc>
          <w:tcPr>
            <w:tcW w:w="2712" w:type="dxa"/>
            <w:tcBorders>
              <w:top w:val="nil"/>
              <w:left w:val="nil"/>
              <w:bottom w:val="nil"/>
              <w:right w:val="single" w:sz="8" w:space="0" w:color="auto"/>
            </w:tcBorders>
            <w:hideMark/>
            <w:tcPrChange w:id="3297" w:author="Lerch, Sebastian (extern)" w:date="2024-05-03T12:58:00Z">
              <w:tcPr>
                <w:tcW w:w="2480" w:type="dxa"/>
                <w:tcBorders>
                  <w:top w:val="nil"/>
                  <w:left w:val="nil"/>
                  <w:bottom w:val="nil"/>
                  <w:right w:val="single" w:sz="8" w:space="0" w:color="auto"/>
                </w:tcBorders>
                <w:hideMark/>
              </w:tcPr>
            </w:tcPrChange>
          </w:tcPr>
          <w:p w14:paraId="00D0B88A" w14:textId="77777777" w:rsidR="005B7480" w:rsidRDefault="005B7480">
            <w:pPr>
              <w:jc w:val="left"/>
              <w:rPr>
                <w:ins w:id="3298" w:author="Lerch, Sebastian (extern)" w:date="2024-05-03T12:47:00Z"/>
                <w:rFonts w:ascii="Calibri" w:hAnsi="Calibri" w:cs="Calibri"/>
                <w:color w:val="000000"/>
                <w:sz w:val="22"/>
                <w:szCs w:val="22"/>
              </w:rPr>
            </w:pPr>
            <w:ins w:id="3299" w:author="Lerch, Sebastian (extern)" w:date="2024-05-03T12:47:00Z">
              <w:r>
                <w:rPr>
                  <w:rFonts w:ascii="Calibri" w:hAnsi="Calibri" w:cs="Calibri"/>
                  <w:color w:val="000000"/>
                  <w:sz w:val="22"/>
                  <w:szCs w:val="22"/>
                </w:rPr>
                <w:t> </w:t>
              </w:r>
            </w:ins>
          </w:p>
        </w:tc>
        <w:tc>
          <w:tcPr>
            <w:tcW w:w="1842" w:type="dxa"/>
            <w:tcBorders>
              <w:top w:val="nil"/>
              <w:left w:val="nil"/>
              <w:bottom w:val="nil"/>
              <w:right w:val="single" w:sz="8" w:space="0" w:color="auto"/>
            </w:tcBorders>
            <w:hideMark/>
            <w:tcPrChange w:id="3300" w:author="Lerch, Sebastian (extern)" w:date="2024-05-03T12:58:00Z">
              <w:tcPr>
                <w:tcW w:w="6038" w:type="dxa"/>
                <w:gridSpan w:val="3"/>
                <w:tcBorders>
                  <w:top w:val="nil"/>
                  <w:left w:val="nil"/>
                  <w:bottom w:val="nil"/>
                  <w:right w:val="single" w:sz="8" w:space="0" w:color="auto"/>
                </w:tcBorders>
                <w:hideMark/>
              </w:tcPr>
            </w:tcPrChange>
          </w:tcPr>
          <w:p w14:paraId="62442B5F" w14:textId="77777777" w:rsidR="005B7480" w:rsidRDefault="005B7480">
            <w:pPr>
              <w:jc w:val="left"/>
              <w:rPr>
                <w:ins w:id="3301" w:author="Lerch, Sebastian (extern)" w:date="2024-05-03T12:47:00Z"/>
                <w:rFonts w:ascii="Calibri" w:hAnsi="Calibri" w:cs="Calibri"/>
                <w:color w:val="000000"/>
                <w:sz w:val="22"/>
                <w:szCs w:val="22"/>
              </w:rPr>
            </w:pPr>
            <w:ins w:id="3302" w:author="Lerch, Sebastian (extern)" w:date="2024-05-03T12:47:00Z">
              <w:r>
                <w:rPr>
                  <w:rFonts w:ascii="Calibri" w:hAnsi="Calibri" w:cs="Calibri"/>
                  <w:color w:val="000000"/>
                  <w:sz w:val="22"/>
                  <w:szCs w:val="22"/>
                </w:rPr>
                <w:t> </w:t>
              </w:r>
            </w:ins>
          </w:p>
        </w:tc>
      </w:tr>
      <w:tr w:rsidR="005B7480" w14:paraId="0E1182AB" w14:textId="77777777" w:rsidTr="005B7480">
        <w:tblPrEx>
          <w:tblW w:w="13598" w:type="dxa"/>
          <w:tblInd w:w="80" w:type="dxa"/>
          <w:tblCellMar>
            <w:left w:w="70" w:type="dxa"/>
            <w:right w:w="70" w:type="dxa"/>
          </w:tblCellMar>
          <w:tblPrExChange w:id="3303" w:author="Lerch, Sebastian (extern)" w:date="2024-05-03T12:58:00Z">
            <w:tblPrEx>
              <w:tblW w:w="13598" w:type="dxa"/>
              <w:tblInd w:w="80" w:type="dxa"/>
              <w:tblCellMar>
                <w:left w:w="70" w:type="dxa"/>
                <w:right w:w="70" w:type="dxa"/>
              </w:tblCellMar>
            </w:tblPrEx>
          </w:tblPrExChange>
        </w:tblPrEx>
        <w:trPr>
          <w:trHeight w:val="525"/>
          <w:ins w:id="3304" w:author="Lerch, Sebastian (extern)" w:date="2024-05-03T12:47:00Z"/>
          <w:trPrChange w:id="3305" w:author="Lerch, Sebastian (extern)" w:date="2024-05-03T12:58:00Z">
            <w:trPr>
              <w:trHeight w:val="525"/>
            </w:trPr>
          </w:trPrChange>
        </w:trPr>
        <w:tc>
          <w:tcPr>
            <w:tcW w:w="4668" w:type="dxa"/>
            <w:vMerge/>
            <w:tcBorders>
              <w:top w:val="nil"/>
              <w:left w:val="single" w:sz="8" w:space="0" w:color="auto"/>
              <w:bottom w:val="single" w:sz="8" w:space="0" w:color="000000"/>
              <w:right w:val="single" w:sz="8" w:space="0" w:color="auto"/>
            </w:tcBorders>
            <w:vAlign w:val="center"/>
            <w:hideMark/>
            <w:tcPrChange w:id="330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0B0F689A" w14:textId="77777777" w:rsidR="005B7480" w:rsidRDefault="005B7480">
            <w:pPr>
              <w:jc w:val="left"/>
              <w:rPr>
                <w:ins w:id="3307" w:author="Lerch, Sebastian (extern)" w:date="2024-05-03T12:47:00Z"/>
                <w:rFonts w:ascii="Calibri" w:hAnsi="Calibri" w:cs="Calibri"/>
                <w:color w:val="000000"/>
                <w:sz w:val="22"/>
                <w:szCs w:val="22"/>
              </w:rPr>
            </w:pPr>
          </w:p>
        </w:tc>
        <w:tc>
          <w:tcPr>
            <w:tcW w:w="4376" w:type="dxa"/>
            <w:tcBorders>
              <w:top w:val="nil"/>
              <w:left w:val="nil"/>
              <w:bottom w:val="single" w:sz="8" w:space="0" w:color="auto"/>
              <w:right w:val="single" w:sz="8" w:space="0" w:color="auto"/>
            </w:tcBorders>
            <w:vAlign w:val="center"/>
            <w:hideMark/>
            <w:tcPrChange w:id="3308"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692C8155" w14:textId="77777777" w:rsidR="005B7480" w:rsidRDefault="005B7480">
            <w:pPr>
              <w:jc w:val="left"/>
              <w:rPr>
                <w:ins w:id="3309" w:author="Lerch, Sebastian (extern)" w:date="2024-05-03T12:47:00Z"/>
                <w:rFonts w:ascii="Arial" w:hAnsi="Arial" w:cs="Arial"/>
                <w:color w:val="000000"/>
              </w:rPr>
            </w:pPr>
            <w:ins w:id="3310" w:author="Lerch, Sebastian (extern)" w:date="2024-05-03T12:47:00Z">
              <w:r>
                <w:rPr>
                  <w:rFonts w:ascii="Arial" w:hAnsi="Arial" w:cs="Arial"/>
                  <w:color w:val="000000"/>
                </w:rPr>
                <w:t>XX_NOMINAL_IFRS_CLA = IFRS Nominalwert in Konzernwährung</w:t>
              </w:r>
            </w:ins>
          </w:p>
        </w:tc>
        <w:tc>
          <w:tcPr>
            <w:tcW w:w="2712" w:type="dxa"/>
            <w:tcBorders>
              <w:top w:val="nil"/>
              <w:left w:val="nil"/>
              <w:bottom w:val="single" w:sz="8" w:space="0" w:color="auto"/>
              <w:right w:val="single" w:sz="8" w:space="0" w:color="auto"/>
            </w:tcBorders>
            <w:hideMark/>
            <w:tcPrChange w:id="3311" w:author="Lerch, Sebastian (extern)" w:date="2024-05-03T12:58:00Z">
              <w:tcPr>
                <w:tcW w:w="2480" w:type="dxa"/>
                <w:tcBorders>
                  <w:top w:val="nil"/>
                  <w:left w:val="nil"/>
                  <w:bottom w:val="single" w:sz="8" w:space="0" w:color="auto"/>
                  <w:right w:val="single" w:sz="8" w:space="0" w:color="auto"/>
                </w:tcBorders>
                <w:hideMark/>
              </w:tcPr>
            </w:tcPrChange>
          </w:tcPr>
          <w:p w14:paraId="6B6A8C38" w14:textId="77777777" w:rsidR="005B7480" w:rsidRDefault="005B7480">
            <w:pPr>
              <w:jc w:val="left"/>
              <w:rPr>
                <w:ins w:id="3312" w:author="Lerch, Sebastian (extern)" w:date="2024-05-03T12:47:00Z"/>
                <w:rFonts w:ascii="Calibri" w:hAnsi="Calibri" w:cs="Calibri"/>
                <w:color w:val="000000"/>
                <w:sz w:val="22"/>
                <w:szCs w:val="22"/>
              </w:rPr>
            </w:pPr>
            <w:ins w:id="3313" w:author="Lerch, Sebastian (extern)" w:date="2024-05-03T12:47:00Z">
              <w:r>
                <w:rPr>
                  <w:rFonts w:ascii="Calibri" w:hAnsi="Calibri" w:cs="Calibri"/>
                  <w:color w:val="000000"/>
                  <w:sz w:val="22"/>
                  <w:szCs w:val="22"/>
                </w:rPr>
                <w:t> </w:t>
              </w:r>
            </w:ins>
          </w:p>
        </w:tc>
        <w:tc>
          <w:tcPr>
            <w:tcW w:w="1842" w:type="dxa"/>
            <w:tcBorders>
              <w:top w:val="nil"/>
              <w:left w:val="nil"/>
              <w:bottom w:val="single" w:sz="8" w:space="0" w:color="auto"/>
              <w:right w:val="single" w:sz="8" w:space="0" w:color="auto"/>
            </w:tcBorders>
            <w:hideMark/>
            <w:tcPrChange w:id="3314" w:author="Lerch, Sebastian (extern)" w:date="2024-05-03T12:58:00Z">
              <w:tcPr>
                <w:tcW w:w="6038" w:type="dxa"/>
                <w:gridSpan w:val="3"/>
                <w:tcBorders>
                  <w:top w:val="nil"/>
                  <w:left w:val="nil"/>
                  <w:bottom w:val="single" w:sz="8" w:space="0" w:color="auto"/>
                  <w:right w:val="single" w:sz="8" w:space="0" w:color="auto"/>
                </w:tcBorders>
                <w:hideMark/>
              </w:tcPr>
            </w:tcPrChange>
          </w:tcPr>
          <w:p w14:paraId="71922139" w14:textId="77777777" w:rsidR="005B7480" w:rsidRDefault="005B7480">
            <w:pPr>
              <w:jc w:val="left"/>
              <w:rPr>
                <w:ins w:id="3315" w:author="Lerch, Sebastian (extern)" w:date="2024-05-03T12:47:00Z"/>
                <w:rFonts w:ascii="Calibri" w:hAnsi="Calibri" w:cs="Calibri"/>
                <w:color w:val="000000"/>
                <w:sz w:val="22"/>
                <w:szCs w:val="22"/>
              </w:rPr>
            </w:pPr>
            <w:ins w:id="3316" w:author="Lerch, Sebastian (extern)" w:date="2024-05-03T12:47:00Z">
              <w:r>
                <w:rPr>
                  <w:rFonts w:ascii="Calibri" w:hAnsi="Calibri" w:cs="Calibri"/>
                  <w:color w:val="000000"/>
                  <w:sz w:val="22"/>
                  <w:szCs w:val="22"/>
                </w:rPr>
                <w:t> </w:t>
              </w:r>
            </w:ins>
          </w:p>
        </w:tc>
      </w:tr>
      <w:tr w:rsidR="005B7480" w14:paraId="076E6FA2" w14:textId="77777777" w:rsidTr="005B7480">
        <w:tblPrEx>
          <w:tblW w:w="13598" w:type="dxa"/>
          <w:tblInd w:w="80" w:type="dxa"/>
          <w:tblCellMar>
            <w:left w:w="70" w:type="dxa"/>
            <w:right w:w="70" w:type="dxa"/>
          </w:tblCellMar>
          <w:tblPrExChange w:id="3317" w:author="Lerch, Sebastian (extern)" w:date="2024-05-03T12:58:00Z">
            <w:tblPrEx>
              <w:tblW w:w="13598" w:type="dxa"/>
              <w:tblInd w:w="80" w:type="dxa"/>
              <w:tblCellMar>
                <w:left w:w="70" w:type="dxa"/>
                <w:right w:w="70" w:type="dxa"/>
              </w:tblCellMar>
            </w:tblPrEx>
          </w:tblPrExChange>
        </w:tblPrEx>
        <w:trPr>
          <w:trHeight w:val="300"/>
          <w:ins w:id="3318" w:author="Lerch, Sebastian (extern)" w:date="2024-05-03T12:47:00Z"/>
          <w:trPrChange w:id="3319"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3320"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50CE9072" w14:textId="77777777" w:rsidR="005B7480" w:rsidRDefault="005B7480">
            <w:pPr>
              <w:jc w:val="left"/>
              <w:rPr>
                <w:ins w:id="3321" w:author="Lerch, Sebastian (extern)" w:date="2024-05-03T12:47:00Z"/>
                <w:rFonts w:ascii="Arial" w:hAnsi="Arial" w:cs="Arial"/>
                <w:color w:val="000000"/>
              </w:rPr>
            </w:pPr>
            <w:ins w:id="3322" w:author="Lerch, Sebastian (extern)" w:date="2024-05-03T12:47:00Z">
              <w:r>
                <w:rPr>
                  <w:rFonts w:ascii="Arial" w:hAnsi="Arial" w:cs="Arial"/>
                  <w:color w:val="000000"/>
                </w:rPr>
                <w:t>4</w:t>
              </w:r>
            </w:ins>
          </w:p>
        </w:tc>
        <w:tc>
          <w:tcPr>
            <w:tcW w:w="4376" w:type="dxa"/>
            <w:tcBorders>
              <w:top w:val="nil"/>
              <w:left w:val="nil"/>
              <w:bottom w:val="nil"/>
              <w:right w:val="single" w:sz="8" w:space="0" w:color="auto"/>
            </w:tcBorders>
            <w:vAlign w:val="center"/>
            <w:hideMark/>
            <w:tcPrChange w:id="3323" w:author="Lerch, Sebastian (extern)" w:date="2024-05-03T12:58:00Z">
              <w:tcPr>
                <w:tcW w:w="4440" w:type="dxa"/>
                <w:gridSpan w:val="2"/>
                <w:tcBorders>
                  <w:top w:val="nil"/>
                  <w:left w:val="nil"/>
                  <w:bottom w:val="nil"/>
                  <w:right w:val="single" w:sz="8" w:space="0" w:color="auto"/>
                </w:tcBorders>
                <w:vAlign w:val="center"/>
                <w:hideMark/>
              </w:tcPr>
            </w:tcPrChange>
          </w:tcPr>
          <w:p w14:paraId="1F883357" w14:textId="77777777" w:rsidR="005B7480" w:rsidRDefault="005B7480">
            <w:pPr>
              <w:jc w:val="left"/>
              <w:rPr>
                <w:ins w:id="3324" w:author="Lerch, Sebastian (extern)" w:date="2024-05-03T12:47:00Z"/>
                <w:rFonts w:ascii="Arial" w:hAnsi="Arial" w:cs="Arial"/>
                <w:color w:val="000000"/>
              </w:rPr>
            </w:pPr>
            <w:ins w:id="3325" w:author="Lerch, Sebastian (extern)" w:date="2024-05-03T12:47:00Z">
              <w:r>
                <w:rPr>
                  <w:rFonts w:ascii="Arial" w:hAnsi="Arial" w:cs="Arial"/>
                  <w:color w:val="000000"/>
                </w:rPr>
                <w:t> </w:t>
              </w:r>
            </w:ins>
          </w:p>
        </w:tc>
        <w:tc>
          <w:tcPr>
            <w:tcW w:w="2712" w:type="dxa"/>
            <w:tcBorders>
              <w:top w:val="nil"/>
              <w:left w:val="nil"/>
              <w:bottom w:val="nil"/>
              <w:right w:val="single" w:sz="8" w:space="0" w:color="auto"/>
            </w:tcBorders>
            <w:vAlign w:val="center"/>
            <w:hideMark/>
            <w:tcPrChange w:id="3326" w:author="Lerch, Sebastian (extern)" w:date="2024-05-03T12:58:00Z">
              <w:tcPr>
                <w:tcW w:w="2480" w:type="dxa"/>
                <w:tcBorders>
                  <w:top w:val="nil"/>
                  <w:left w:val="nil"/>
                  <w:bottom w:val="nil"/>
                  <w:right w:val="single" w:sz="8" w:space="0" w:color="auto"/>
                </w:tcBorders>
                <w:vAlign w:val="center"/>
                <w:hideMark/>
              </w:tcPr>
            </w:tcPrChange>
          </w:tcPr>
          <w:p w14:paraId="472666D9" w14:textId="77777777" w:rsidR="005B7480" w:rsidRDefault="005B7480">
            <w:pPr>
              <w:jc w:val="left"/>
              <w:rPr>
                <w:ins w:id="3327" w:author="Lerch, Sebastian (extern)" w:date="2024-05-03T12:47:00Z"/>
                <w:rFonts w:ascii="Arial" w:hAnsi="Arial" w:cs="Arial"/>
                <w:color w:val="000000"/>
              </w:rPr>
            </w:pPr>
            <w:ins w:id="3328"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329" w:author="Lerch, Sebastian (extern)" w:date="2024-05-03T12:58:00Z">
              <w:tcPr>
                <w:tcW w:w="6038" w:type="dxa"/>
                <w:gridSpan w:val="3"/>
                <w:tcBorders>
                  <w:top w:val="nil"/>
                  <w:left w:val="nil"/>
                  <w:bottom w:val="nil"/>
                  <w:right w:val="single" w:sz="8" w:space="0" w:color="auto"/>
                </w:tcBorders>
                <w:vAlign w:val="center"/>
                <w:hideMark/>
              </w:tcPr>
            </w:tcPrChange>
          </w:tcPr>
          <w:p w14:paraId="27446F4C" w14:textId="77777777" w:rsidR="005B7480" w:rsidRDefault="005B7480">
            <w:pPr>
              <w:jc w:val="right"/>
              <w:rPr>
                <w:ins w:id="3330" w:author="Lerch, Sebastian (extern)" w:date="2024-05-03T12:47:00Z"/>
                <w:rFonts w:ascii="Arial" w:hAnsi="Arial" w:cs="Arial"/>
                <w:color w:val="000000"/>
              </w:rPr>
            </w:pPr>
            <w:ins w:id="3331" w:author="Lerch, Sebastian (extern)" w:date="2024-05-03T12:47:00Z">
              <w:r>
                <w:rPr>
                  <w:rFonts w:ascii="Arial" w:hAnsi="Arial" w:cs="Arial"/>
                  <w:color w:val="000000"/>
                </w:rPr>
                <w:t> </w:t>
              </w:r>
            </w:ins>
          </w:p>
        </w:tc>
      </w:tr>
      <w:tr w:rsidR="005B7480" w14:paraId="72FFAA72" w14:textId="77777777" w:rsidTr="005B7480">
        <w:tblPrEx>
          <w:tblW w:w="13598" w:type="dxa"/>
          <w:tblInd w:w="80" w:type="dxa"/>
          <w:tblCellMar>
            <w:left w:w="70" w:type="dxa"/>
            <w:right w:w="70" w:type="dxa"/>
          </w:tblCellMar>
          <w:tblPrExChange w:id="3332" w:author="Lerch, Sebastian (extern)" w:date="2024-05-03T12:58:00Z">
            <w:tblPrEx>
              <w:tblW w:w="13598" w:type="dxa"/>
              <w:tblInd w:w="80" w:type="dxa"/>
              <w:tblCellMar>
                <w:left w:w="70" w:type="dxa"/>
                <w:right w:w="70" w:type="dxa"/>
              </w:tblCellMar>
            </w:tblPrEx>
          </w:tblPrExChange>
        </w:tblPrEx>
        <w:trPr>
          <w:trHeight w:val="1020"/>
          <w:ins w:id="3333" w:author="Lerch, Sebastian (extern)" w:date="2024-05-03T12:47:00Z"/>
          <w:trPrChange w:id="3334" w:author="Lerch, Sebastian (extern)" w:date="2024-05-03T12:58:00Z">
            <w:trPr>
              <w:trHeight w:val="1020"/>
            </w:trPr>
          </w:trPrChange>
        </w:trPr>
        <w:tc>
          <w:tcPr>
            <w:tcW w:w="4668" w:type="dxa"/>
            <w:vMerge/>
            <w:tcBorders>
              <w:top w:val="nil"/>
              <w:left w:val="single" w:sz="8" w:space="0" w:color="auto"/>
              <w:bottom w:val="single" w:sz="8" w:space="0" w:color="000000"/>
              <w:right w:val="single" w:sz="8" w:space="0" w:color="auto"/>
            </w:tcBorders>
            <w:vAlign w:val="center"/>
            <w:hideMark/>
            <w:tcPrChange w:id="333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2BD5618" w14:textId="77777777" w:rsidR="005B7480" w:rsidRDefault="005B7480">
            <w:pPr>
              <w:jc w:val="left"/>
              <w:rPr>
                <w:ins w:id="3336"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337" w:author="Lerch, Sebastian (extern)" w:date="2024-05-03T12:58:00Z">
              <w:tcPr>
                <w:tcW w:w="4440" w:type="dxa"/>
                <w:gridSpan w:val="2"/>
                <w:tcBorders>
                  <w:top w:val="nil"/>
                  <w:left w:val="nil"/>
                  <w:bottom w:val="nil"/>
                  <w:right w:val="single" w:sz="8" w:space="0" w:color="auto"/>
                </w:tcBorders>
                <w:vAlign w:val="center"/>
                <w:hideMark/>
              </w:tcPr>
            </w:tcPrChange>
          </w:tcPr>
          <w:p w14:paraId="249CB20F" w14:textId="77777777" w:rsidR="005B7480" w:rsidRDefault="005B7480">
            <w:pPr>
              <w:jc w:val="left"/>
              <w:rPr>
                <w:ins w:id="3338" w:author="Lerch, Sebastian (extern)" w:date="2024-05-03T12:47:00Z"/>
                <w:rFonts w:ascii="Arial" w:hAnsi="Arial" w:cs="Arial"/>
                <w:color w:val="000000"/>
              </w:rPr>
            </w:pPr>
            <w:ins w:id="3339" w:author="Lerch, Sebastian (extern)" w:date="2024-05-03T12:47:00Z">
              <w:r>
                <w:rPr>
                  <w:rFonts w:ascii="Arial" w:hAnsi="Arial" w:cs="Arial"/>
                  <w:color w:val="000000"/>
                </w:rPr>
                <w:t>VAR C213 = 0</w:t>
              </w:r>
            </w:ins>
          </w:p>
        </w:tc>
        <w:tc>
          <w:tcPr>
            <w:tcW w:w="2712" w:type="dxa"/>
            <w:tcBorders>
              <w:top w:val="nil"/>
              <w:left w:val="nil"/>
              <w:bottom w:val="nil"/>
              <w:right w:val="single" w:sz="8" w:space="0" w:color="auto"/>
            </w:tcBorders>
            <w:vAlign w:val="center"/>
            <w:hideMark/>
            <w:tcPrChange w:id="3340" w:author="Lerch, Sebastian (extern)" w:date="2024-05-03T12:58:00Z">
              <w:tcPr>
                <w:tcW w:w="2480" w:type="dxa"/>
                <w:tcBorders>
                  <w:top w:val="nil"/>
                  <w:left w:val="nil"/>
                  <w:bottom w:val="nil"/>
                  <w:right w:val="single" w:sz="8" w:space="0" w:color="auto"/>
                </w:tcBorders>
                <w:vAlign w:val="center"/>
                <w:hideMark/>
              </w:tcPr>
            </w:tcPrChange>
          </w:tcPr>
          <w:p w14:paraId="2A67AD09" w14:textId="77777777" w:rsidR="005B7480" w:rsidRDefault="005B7480">
            <w:pPr>
              <w:jc w:val="left"/>
              <w:rPr>
                <w:ins w:id="3341" w:author="Lerch, Sebastian (extern)" w:date="2024-05-03T12:47:00Z"/>
                <w:rFonts w:ascii="Arial" w:hAnsi="Arial" w:cs="Arial"/>
                <w:color w:val="000000"/>
              </w:rPr>
            </w:pPr>
            <w:ins w:id="3342" w:author="Lerch, Sebastian (extern)" w:date="2024-05-03T12:47:00Z">
              <w:r>
                <w:rPr>
                  <w:rFonts w:ascii="Arial" w:hAnsi="Arial" w:cs="Arial"/>
                  <w:color w:val="000000"/>
                </w:rPr>
                <w:t>VAR_C213 wurde ermittelt und steht zur weiteren Verarbeitung zur Verfügung.</w:t>
              </w:r>
            </w:ins>
          </w:p>
        </w:tc>
        <w:tc>
          <w:tcPr>
            <w:tcW w:w="1842" w:type="dxa"/>
            <w:tcBorders>
              <w:top w:val="nil"/>
              <w:left w:val="nil"/>
              <w:bottom w:val="nil"/>
              <w:right w:val="single" w:sz="8" w:space="0" w:color="auto"/>
            </w:tcBorders>
            <w:vAlign w:val="center"/>
            <w:hideMark/>
            <w:tcPrChange w:id="3343" w:author="Lerch, Sebastian (extern)" w:date="2024-05-03T12:58:00Z">
              <w:tcPr>
                <w:tcW w:w="6038" w:type="dxa"/>
                <w:gridSpan w:val="3"/>
                <w:tcBorders>
                  <w:top w:val="nil"/>
                  <w:left w:val="nil"/>
                  <w:bottom w:val="nil"/>
                  <w:right w:val="single" w:sz="8" w:space="0" w:color="auto"/>
                </w:tcBorders>
                <w:vAlign w:val="center"/>
                <w:hideMark/>
              </w:tcPr>
            </w:tcPrChange>
          </w:tcPr>
          <w:p w14:paraId="666605F6" w14:textId="77777777" w:rsidR="005B7480" w:rsidRDefault="005B7480">
            <w:pPr>
              <w:jc w:val="right"/>
              <w:rPr>
                <w:ins w:id="3344" w:author="Lerch, Sebastian (extern)" w:date="2024-05-03T12:47:00Z"/>
                <w:rFonts w:ascii="Arial" w:hAnsi="Arial" w:cs="Arial"/>
                <w:color w:val="000000"/>
              </w:rPr>
            </w:pPr>
            <w:ins w:id="3345" w:author="Lerch, Sebastian (extern)" w:date="2024-05-03T12:47:00Z">
              <w:r>
                <w:rPr>
                  <w:rFonts w:ascii="Arial" w:hAnsi="Arial" w:cs="Arial"/>
                  <w:color w:val="000000"/>
                </w:rPr>
                <w:t>ENDE</w:t>
              </w:r>
            </w:ins>
          </w:p>
        </w:tc>
      </w:tr>
      <w:tr w:rsidR="005B7480" w14:paraId="46D3BA84" w14:textId="77777777" w:rsidTr="005B7480">
        <w:tblPrEx>
          <w:tblW w:w="13598" w:type="dxa"/>
          <w:tblInd w:w="80" w:type="dxa"/>
          <w:tblCellMar>
            <w:left w:w="70" w:type="dxa"/>
            <w:right w:w="70" w:type="dxa"/>
          </w:tblCellMar>
          <w:tblPrExChange w:id="3346" w:author="Lerch, Sebastian (extern)" w:date="2024-05-03T12:58:00Z">
            <w:tblPrEx>
              <w:tblW w:w="13598" w:type="dxa"/>
              <w:tblInd w:w="80" w:type="dxa"/>
              <w:tblCellMar>
                <w:left w:w="70" w:type="dxa"/>
                <w:right w:w="70" w:type="dxa"/>
              </w:tblCellMar>
            </w:tblPrEx>
          </w:tblPrExChange>
        </w:tblPrEx>
        <w:trPr>
          <w:trHeight w:val="315"/>
          <w:ins w:id="3347" w:author="Lerch, Sebastian (extern)" w:date="2024-05-03T12:47:00Z"/>
          <w:trPrChange w:id="3348" w:author="Lerch, Sebastian (extern)" w:date="2024-05-03T12:58:00Z">
            <w:trPr>
              <w:trHeight w:val="315"/>
            </w:trPr>
          </w:trPrChange>
        </w:trPr>
        <w:tc>
          <w:tcPr>
            <w:tcW w:w="4668" w:type="dxa"/>
            <w:vMerge/>
            <w:tcBorders>
              <w:top w:val="nil"/>
              <w:left w:val="single" w:sz="8" w:space="0" w:color="auto"/>
              <w:bottom w:val="single" w:sz="8" w:space="0" w:color="000000"/>
              <w:right w:val="single" w:sz="8" w:space="0" w:color="auto"/>
            </w:tcBorders>
            <w:vAlign w:val="center"/>
            <w:hideMark/>
            <w:tcPrChange w:id="3349"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53ACFD3" w14:textId="77777777" w:rsidR="005B7480" w:rsidRDefault="005B7480">
            <w:pPr>
              <w:jc w:val="left"/>
              <w:rPr>
                <w:ins w:id="3350" w:author="Lerch, Sebastian (extern)" w:date="2024-05-03T12:47:00Z"/>
                <w:rFonts w:ascii="Arial" w:hAnsi="Arial" w:cs="Arial"/>
                <w:color w:val="000000"/>
              </w:rPr>
            </w:pPr>
          </w:p>
        </w:tc>
        <w:tc>
          <w:tcPr>
            <w:tcW w:w="4376" w:type="dxa"/>
            <w:tcBorders>
              <w:top w:val="nil"/>
              <w:left w:val="nil"/>
              <w:bottom w:val="single" w:sz="8" w:space="0" w:color="auto"/>
              <w:right w:val="single" w:sz="8" w:space="0" w:color="auto"/>
            </w:tcBorders>
            <w:vAlign w:val="center"/>
            <w:hideMark/>
            <w:tcPrChange w:id="3351"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4C43A798" w14:textId="77777777" w:rsidR="005B7480" w:rsidRDefault="005B7480">
            <w:pPr>
              <w:jc w:val="left"/>
              <w:rPr>
                <w:ins w:id="3352" w:author="Lerch, Sebastian (extern)" w:date="2024-05-03T12:47:00Z"/>
                <w:rFonts w:ascii="Arial" w:hAnsi="Arial" w:cs="Arial"/>
                <w:color w:val="000000"/>
              </w:rPr>
            </w:pPr>
            <w:ins w:id="3353" w:author="Lerch, Sebastian (extern)" w:date="2024-05-03T12:47:00Z">
              <w:r>
                <w:rPr>
                  <w:rFonts w:ascii="Arial" w:hAnsi="Arial" w:cs="Arial"/>
                  <w:color w:val="000000"/>
                </w:rPr>
                <w:t xml:space="preserve"> </w:t>
              </w:r>
            </w:ins>
          </w:p>
        </w:tc>
        <w:tc>
          <w:tcPr>
            <w:tcW w:w="2712" w:type="dxa"/>
            <w:tcBorders>
              <w:top w:val="nil"/>
              <w:left w:val="nil"/>
              <w:bottom w:val="single" w:sz="8" w:space="0" w:color="auto"/>
              <w:right w:val="single" w:sz="8" w:space="0" w:color="auto"/>
            </w:tcBorders>
            <w:hideMark/>
            <w:tcPrChange w:id="3354" w:author="Lerch, Sebastian (extern)" w:date="2024-05-03T12:58:00Z">
              <w:tcPr>
                <w:tcW w:w="2480" w:type="dxa"/>
                <w:tcBorders>
                  <w:top w:val="nil"/>
                  <w:left w:val="nil"/>
                  <w:bottom w:val="single" w:sz="8" w:space="0" w:color="auto"/>
                  <w:right w:val="single" w:sz="8" w:space="0" w:color="auto"/>
                </w:tcBorders>
                <w:hideMark/>
              </w:tcPr>
            </w:tcPrChange>
          </w:tcPr>
          <w:p w14:paraId="5A81592B" w14:textId="77777777" w:rsidR="005B7480" w:rsidRDefault="005B7480">
            <w:pPr>
              <w:jc w:val="left"/>
              <w:rPr>
                <w:ins w:id="3355" w:author="Lerch, Sebastian (extern)" w:date="2024-05-03T12:47:00Z"/>
                <w:rFonts w:ascii="Calibri" w:hAnsi="Calibri" w:cs="Calibri"/>
                <w:color w:val="000000"/>
                <w:sz w:val="22"/>
                <w:szCs w:val="22"/>
              </w:rPr>
            </w:pPr>
            <w:ins w:id="3356" w:author="Lerch, Sebastian (extern)" w:date="2024-05-03T12:47:00Z">
              <w:r>
                <w:rPr>
                  <w:rFonts w:ascii="Calibri" w:hAnsi="Calibri" w:cs="Calibri"/>
                  <w:color w:val="000000"/>
                  <w:sz w:val="22"/>
                  <w:szCs w:val="22"/>
                </w:rPr>
                <w:t> </w:t>
              </w:r>
            </w:ins>
          </w:p>
        </w:tc>
        <w:tc>
          <w:tcPr>
            <w:tcW w:w="1842" w:type="dxa"/>
            <w:tcBorders>
              <w:top w:val="nil"/>
              <w:left w:val="nil"/>
              <w:bottom w:val="single" w:sz="8" w:space="0" w:color="auto"/>
              <w:right w:val="single" w:sz="8" w:space="0" w:color="auto"/>
            </w:tcBorders>
            <w:hideMark/>
            <w:tcPrChange w:id="3357" w:author="Lerch, Sebastian (extern)" w:date="2024-05-03T12:58:00Z">
              <w:tcPr>
                <w:tcW w:w="6038" w:type="dxa"/>
                <w:gridSpan w:val="3"/>
                <w:tcBorders>
                  <w:top w:val="nil"/>
                  <w:left w:val="nil"/>
                  <w:bottom w:val="single" w:sz="8" w:space="0" w:color="auto"/>
                  <w:right w:val="single" w:sz="8" w:space="0" w:color="auto"/>
                </w:tcBorders>
                <w:hideMark/>
              </w:tcPr>
            </w:tcPrChange>
          </w:tcPr>
          <w:p w14:paraId="2F46B67E" w14:textId="77777777" w:rsidR="005B7480" w:rsidRDefault="005B7480">
            <w:pPr>
              <w:jc w:val="left"/>
              <w:rPr>
                <w:ins w:id="3358" w:author="Lerch, Sebastian (extern)" w:date="2024-05-03T12:47:00Z"/>
                <w:rFonts w:ascii="Calibri" w:hAnsi="Calibri" w:cs="Calibri"/>
                <w:color w:val="000000"/>
                <w:sz w:val="22"/>
                <w:szCs w:val="22"/>
              </w:rPr>
            </w:pPr>
            <w:ins w:id="3359" w:author="Lerch, Sebastian (extern)" w:date="2024-05-03T12:47:00Z">
              <w:r>
                <w:rPr>
                  <w:rFonts w:ascii="Calibri" w:hAnsi="Calibri" w:cs="Calibri"/>
                  <w:color w:val="000000"/>
                  <w:sz w:val="22"/>
                  <w:szCs w:val="22"/>
                </w:rPr>
                <w:t> </w:t>
              </w:r>
            </w:ins>
          </w:p>
        </w:tc>
      </w:tr>
      <w:tr w:rsidR="005B7480" w:rsidRPr="00C922FC" w14:paraId="6B3B582E" w14:textId="77777777" w:rsidTr="005B7480">
        <w:tblPrEx>
          <w:tblW w:w="13598" w:type="dxa"/>
          <w:tblInd w:w="80" w:type="dxa"/>
          <w:tblCellMar>
            <w:left w:w="70" w:type="dxa"/>
            <w:right w:w="70" w:type="dxa"/>
          </w:tblCellMar>
          <w:tblPrExChange w:id="3360" w:author="Lerch, Sebastian (extern)" w:date="2024-05-03T12:58:00Z">
            <w:tblPrEx>
              <w:tblW w:w="13598" w:type="dxa"/>
              <w:tblInd w:w="80" w:type="dxa"/>
              <w:tblCellMar>
                <w:left w:w="70" w:type="dxa"/>
                <w:right w:w="70" w:type="dxa"/>
              </w:tblCellMar>
            </w:tblPrEx>
          </w:tblPrExChange>
        </w:tblPrEx>
        <w:trPr>
          <w:trHeight w:val="510"/>
          <w:ins w:id="3361" w:author="Lerch, Sebastian (extern)" w:date="2024-05-03T12:47:00Z"/>
          <w:trPrChange w:id="3362" w:author="Lerch, Sebastian (extern)" w:date="2024-05-03T12:58:00Z">
            <w:trPr>
              <w:trHeight w:val="51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3363"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43A74361" w14:textId="77777777" w:rsidR="005B7480" w:rsidRDefault="005B7480">
            <w:pPr>
              <w:jc w:val="left"/>
              <w:rPr>
                <w:ins w:id="3364" w:author="Lerch, Sebastian (extern)" w:date="2024-05-03T12:47:00Z"/>
                <w:rFonts w:ascii="Arial" w:hAnsi="Arial" w:cs="Arial"/>
                <w:color w:val="000000"/>
              </w:rPr>
            </w:pPr>
            <w:ins w:id="3365" w:author="Lerch, Sebastian (extern)" w:date="2024-05-03T12:47:00Z">
              <w:r>
                <w:rPr>
                  <w:rFonts w:ascii="Arial" w:hAnsi="Arial" w:cs="Arial"/>
                  <w:color w:val="000000"/>
                </w:rPr>
                <w:t>5</w:t>
              </w:r>
            </w:ins>
          </w:p>
        </w:tc>
        <w:tc>
          <w:tcPr>
            <w:tcW w:w="4376" w:type="dxa"/>
            <w:tcBorders>
              <w:top w:val="nil"/>
              <w:left w:val="nil"/>
              <w:bottom w:val="nil"/>
              <w:right w:val="single" w:sz="8" w:space="0" w:color="auto"/>
            </w:tcBorders>
            <w:vAlign w:val="center"/>
            <w:hideMark/>
            <w:tcPrChange w:id="3366" w:author="Lerch, Sebastian (extern)" w:date="2024-05-03T12:58:00Z">
              <w:tcPr>
                <w:tcW w:w="4440" w:type="dxa"/>
                <w:gridSpan w:val="2"/>
                <w:tcBorders>
                  <w:top w:val="nil"/>
                  <w:left w:val="nil"/>
                  <w:bottom w:val="nil"/>
                  <w:right w:val="single" w:sz="8" w:space="0" w:color="auto"/>
                </w:tcBorders>
                <w:vAlign w:val="center"/>
                <w:hideMark/>
              </w:tcPr>
            </w:tcPrChange>
          </w:tcPr>
          <w:p w14:paraId="02D0A986" w14:textId="77777777" w:rsidR="005B7480" w:rsidRDefault="005B7480">
            <w:pPr>
              <w:jc w:val="left"/>
              <w:rPr>
                <w:ins w:id="3367" w:author="Lerch, Sebastian (extern)" w:date="2024-05-03T12:47:00Z"/>
                <w:rFonts w:ascii="Arial" w:hAnsi="Arial" w:cs="Arial"/>
                <w:color w:val="000000"/>
                <w:lang w:val="en-US"/>
              </w:rPr>
            </w:pPr>
            <w:ins w:id="3368" w:author="Lerch, Sebastian (extern)" w:date="2024-05-03T12:47:00Z">
              <w:r>
                <w:rPr>
                  <w:rFonts w:ascii="Arial" w:hAnsi="Arial" w:cs="Arial"/>
                  <w:color w:val="000000"/>
                  <w:lang w:val="en-US"/>
                </w:rPr>
                <w:t>set for POSITION_ID with Suffix ‘_A’ C213 = BOOK_VALUE_A_IFRS_CLA</w:t>
              </w:r>
            </w:ins>
          </w:p>
        </w:tc>
        <w:tc>
          <w:tcPr>
            <w:tcW w:w="2712" w:type="dxa"/>
            <w:tcBorders>
              <w:top w:val="nil"/>
              <w:left w:val="nil"/>
              <w:bottom w:val="nil"/>
              <w:right w:val="single" w:sz="8" w:space="0" w:color="auto"/>
            </w:tcBorders>
            <w:vAlign w:val="center"/>
            <w:hideMark/>
            <w:tcPrChange w:id="3369" w:author="Lerch, Sebastian (extern)" w:date="2024-05-03T12:58:00Z">
              <w:tcPr>
                <w:tcW w:w="2480" w:type="dxa"/>
                <w:tcBorders>
                  <w:top w:val="nil"/>
                  <w:left w:val="nil"/>
                  <w:bottom w:val="nil"/>
                  <w:right w:val="single" w:sz="8" w:space="0" w:color="auto"/>
                </w:tcBorders>
                <w:vAlign w:val="center"/>
                <w:hideMark/>
              </w:tcPr>
            </w:tcPrChange>
          </w:tcPr>
          <w:p w14:paraId="1A041F85" w14:textId="77777777" w:rsidR="005B7480" w:rsidRDefault="005B7480">
            <w:pPr>
              <w:jc w:val="left"/>
              <w:rPr>
                <w:ins w:id="3370" w:author="Lerch, Sebastian (extern)" w:date="2024-05-03T12:47:00Z"/>
                <w:rFonts w:ascii="Arial" w:hAnsi="Arial" w:cs="Arial"/>
                <w:color w:val="000000"/>
                <w:lang w:val="en-US"/>
              </w:rPr>
            </w:pPr>
            <w:ins w:id="3371"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372" w:author="Lerch, Sebastian (extern)" w:date="2024-05-03T12:58:00Z">
              <w:tcPr>
                <w:tcW w:w="6038" w:type="dxa"/>
                <w:gridSpan w:val="3"/>
                <w:tcBorders>
                  <w:top w:val="nil"/>
                  <w:left w:val="nil"/>
                  <w:bottom w:val="nil"/>
                  <w:right w:val="single" w:sz="8" w:space="0" w:color="auto"/>
                </w:tcBorders>
                <w:vAlign w:val="center"/>
                <w:hideMark/>
              </w:tcPr>
            </w:tcPrChange>
          </w:tcPr>
          <w:p w14:paraId="2B3A00BF" w14:textId="77777777" w:rsidR="005B7480" w:rsidRDefault="005B7480">
            <w:pPr>
              <w:jc w:val="right"/>
              <w:rPr>
                <w:ins w:id="3373" w:author="Lerch, Sebastian (extern)" w:date="2024-05-03T12:47:00Z"/>
                <w:rFonts w:ascii="Arial" w:hAnsi="Arial" w:cs="Arial"/>
                <w:color w:val="000000"/>
                <w:lang w:val="en-US"/>
              </w:rPr>
            </w:pPr>
            <w:ins w:id="3374" w:author="Lerch, Sebastian (extern)" w:date="2024-05-03T12:47:00Z">
              <w:r>
                <w:rPr>
                  <w:rFonts w:ascii="Arial" w:hAnsi="Arial" w:cs="Arial"/>
                  <w:color w:val="000000"/>
                  <w:lang w:val="en-US"/>
                </w:rPr>
                <w:t> </w:t>
              </w:r>
            </w:ins>
          </w:p>
        </w:tc>
      </w:tr>
      <w:tr w:rsidR="005B7480" w:rsidRPr="00C922FC" w14:paraId="3B00D62A" w14:textId="77777777" w:rsidTr="005B7480">
        <w:tblPrEx>
          <w:tblW w:w="13598" w:type="dxa"/>
          <w:tblInd w:w="80" w:type="dxa"/>
          <w:tblCellMar>
            <w:left w:w="70" w:type="dxa"/>
            <w:right w:w="70" w:type="dxa"/>
          </w:tblCellMar>
          <w:tblPrExChange w:id="3375" w:author="Lerch, Sebastian (extern)" w:date="2024-05-03T12:58:00Z">
            <w:tblPrEx>
              <w:tblW w:w="13598" w:type="dxa"/>
              <w:tblInd w:w="80" w:type="dxa"/>
              <w:tblCellMar>
                <w:left w:w="70" w:type="dxa"/>
                <w:right w:w="70" w:type="dxa"/>
              </w:tblCellMar>
            </w:tblPrEx>
          </w:tblPrExChange>
        </w:tblPrEx>
        <w:trPr>
          <w:trHeight w:val="510"/>
          <w:ins w:id="3376" w:author="Lerch, Sebastian (extern)" w:date="2024-05-03T12:47:00Z"/>
          <w:trPrChange w:id="3377" w:author="Lerch, Sebastian (extern)" w:date="2024-05-03T12:58:00Z">
            <w:trPr>
              <w:trHeight w:val="510"/>
            </w:trPr>
          </w:trPrChange>
        </w:trPr>
        <w:tc>
          <w:tcPr>
            <w:tcW w:w="4668" w:type="dxa"/>
            <w:vMerge/>
            <w:tcBorders>
              <w:top w:val="nil"/>
              <w:left w:val="single" w:sz="8" w:space="0" w:color="auto"/>
              <w:bottom w:val="single" w:sz="8" w:space="0" w:color="000000"/>
              <w:right w:val="single" w:sz="8" w:space="0" w:color="auto"/>
            </w:tcBorders>
            <w:vAlign w:val="center"/>
            <w:hideMark/>
            <w:tcPrChange w:id="337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EB2D0C6" w14:textId="77777777" w:rsidR="005B7480" w:rsidRPr="005B7480" w:rsidRDefault="005B7480">
            <w:pPr>
              <w:jc w:val="left"/>
              <w:rPr>
                <w:ins w:id="3379" w:author="Lerch, Sebastian (extern)" w:date="2024-05-03T12:47:00Z"/>
                <w:rFonts w:ascii="Arial" w:hAnsi="Arial" w:cs="Arial"/>
                <w:color w:val="000000"/>
                <w:lang w:val="en-US"/>
                <w:rPrChange w:id="3380" w:author="Lerch, Sebastian (extern)" w:date="2024-05-03T12:49:00Z">
                  <w:rPr>
                    <w:ins w:id="3381"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382" w:author="Lerch, Sebastian (extern)" w:date="2024-05-03T12:58:00Z">
              <w:tcPr>
                <w:tcW w:w="4440" w:type="dxa"/>
                <w:gridSpan w:val="2"/>
                <w:tcBorders>
                  <w:top w:val="nil"/>
                  <w:left w:val="nil"/>
                  <w:bottom w:val="nil"/>
                  <w:right w:val="single" w:sz="8" w:space="0" w:color="auto"/>
                </w:tcBorders>
                <w:vAlign w:val="center"/>
                <w:hideMark/>
              </w:tcPr>
            </w:tcPrChange>
          </w:tcPr>
          <w:p w14:paraId="0D0023B5" w14:textId="77777777" w:rsidR="005B7480" w:rsidRDefault="005B7480">
            <w:pPr>
              <w:jc w:val="left"/>
              <w:rPr>
                <w:ins w:id="3383" w:author="Lerch, Sebastian (extern)" w:date="2024-05-03T12:47:00Z"/>
                <w:rFonts w:ascii="Arial" w:hAnsi="Arial" w:cs="Arial"/>
                <w:color w:val="000000"/>
                <w:lang w:val="en-US"/>
              </w:rPr>
            </w:pPr>
            <w:ins w:id="3384" w:author="Lerch, Sebastian (extern)" w:date="2024-05-03T12:47:00Z">
              <w:r>
                <w:rPr>
                  <w:rFonts w:ascii="Arial" w:hAnsi="Arial" w:cs="Arial"/>
                  <w:color w:val="000000"/>
                  <w:lang w:val="en-US"/>
                </w:rPr>
                <w:t>and for POSITION_ID with Suffix ‘_L’ C213 = BOOK_VALUE_L_IFRS_CLA*(-1)</w:t>
              </w:r>
            </w:ins>
          </w:p>
        </w:tc>
        <w:tc>
          <w:tcPr>
            <w:tcW w:w="2712" w:type="dxa"/>
            <w:tcBorders>
              <w:top w:val="nil"/>
              <w:left w:val="nil"/>
              <w:bottom w:val="nil"/>
              <w:right w:val="single" w:sz="8" w:space="0" w:color="auto"/>
            </w:tcBorders>
            <w:vAlign w:val="center"/>
            <w:hideMark/>
            <w:tcPrChange w:id="3385" w:author="Lerch, Sebastian (extern)" w:date="2024-05-03T12:58:00Z">
              <w:tcPr>
                <w:tcW w:w="2480" w:type="dxa"/>
                <w:tcBorders>
                  <w:top w:val="nil"/>
                  <w:left w:val="nil"/>
                  <w:bottom w:val="nil"/>
                  <w:right w:val="single" w:sz="8" w:space="0" w:color="auto"/>
                </w:tcBorders>
                <w:vAlign w:val="center"/>
                <w:hideMark/>
              </w:tcPr>
            </w:tcPrChange>
          </w:tcPr>
          <w:p w14:paraId="5966A02F" w14:textId="77777777" w:rsidR="005B7480" w:rsidRDefault="005B7480">
            <w:pPr>
              <w:jc w:val="left"/>
              <w:rPr>
                <w:ins w:id="3386" w:author="Lerch, Sebastian (extern)" w:date="2024-05-03T12:47:00Z"/>
                <w:rFonts w:ascii="Arial" w:hAnsi="Arial" w:cs="Arial"/>
                <w:color w:val="000000"/>
                <w:lang w:val="en-US"/>
              </w:rPr>
            </w:pPr>
            <w:ins w:id="3387"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388" w:author="Lerch, Sebastian (extern)" w:date="2024-05-03T12:58:00Z">
              <w:tcPr>
                <w:tcW w:w="6038" w:type="dxa"/>
                <w:gridSpan w:val="3"/>
                <w:tcBorders>
                  <w:top w:val="nil"/>
                  <w:left w:val="nil"/>
                  <w:bottom w:val="nil"/>
                  <w:right w:val="single" w:sz="8" w:space="0" w:color="auto"/>
                </w:tcBorders>
                <w:vAlign w:val="center"/>
                <w:hideMark/>
              </w:tcPr>
            </w:tcPrChange>
          </w:tcPr>
          <w:p w14:paraId="511C0536" w14:textId="77777777" w:rsidR="005B7480" w:rsidRDefault="005B7480">
            <w:pPr>
              <w:jc w:val="right"/>
              <w:rPr>
                <w:ins w:id="3389" w:author="Lerch, Sebastian (extern)" w:date="2024-05-03T12:47:00Z"/>
                <w:rFonts w:ascii="Arial" w:hAnsi="Arial" w:cs="Arial"/>
                <w:color w:val="000000"/>
                <w:lang w:val="en-US"/>
              </w:rPr>
            </w:pPr>
            <w:ins w:id="3390" w:author="Lerch, Sebastian (extern)" w:date="2024-05-03T12:47:00Z">
              <w:r>
                <w:rPr>
                  <w:rFonts w:ascii="Arial" w:hAnsi="Arial" w:cs="Arial"/>
                  <w:color w:val="000000"/>
                  <w:lang w:val="en-US"/>
                </w:rPr>
                <w:t> </w:t>
              </w:r>
            </w:ins>
          </w:p>
        </w:tc>
      </w:tr>
      <w:tr w:rsidR="005B7480" w:rsidRPr="00C922FC" w14:paraId="4D72A3B7" w14:textId="77777777" w:rsidTr="005B7480">
        <w:tblPrEx>
          <w:tblW w:w="13598" w:type="dxa"/>
          <w:tblInd w:w="80" w:type="dxa"/>
          <w:tblCellMar>
            <w:left w:w="70" w:type="dxa"/>
            <w:right w:w="70" w:type="dxa"/>
          </w:tblCellMar>
          <w:tblPrExChange w:id="3391" w:author="Lerch, Sebastian (extern)" w:date="2024-05-03T12:58:00Z">
            <w:tblPrEx>
              <w:tblW w:w="13598" w:type="dxa"/>
              <w:tblInd w:w="80" w:type="dxa"/>
              <w:tblCellMar>
                <w:left w:w="70" w:type="dxa"/>
                <w:right w:w="70" w:type="dxa"/>
              </w:tblCellMar>
            </w:tblPrEx>
          </w:tblPrExChange>
        </w:tblPrEx>
        <w:trPr>
          <w:trHeight w:val="300"/>
          <w:ins w:id="3392" w:author="Lerch, Sebastian (extern)" w:date="2024-05-03T12:47:00Z"/>
          <w:trPrChange w:id="3393"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394"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A24D22A" w14:textId="77777777" w:rsidR="005B7480" w:rsidRPr="005B7480" w:rsidRDefault="005B7480">
            <w:pPr>
              <w:jc w:val="left"/>
              <w:rPr>
                <w:ins w:id="3395" w:author="Lerch, Sebastian (extern)" w:date="2024-05-03T12:47:00Z"/>
                <w:rFonts w:ascii="Arial" w:hAnsi="Arial" w:cs="Arial"/>
                <w:color w:val="000000"/>
                <w:lang w:val="en-US"/>
                <w:rPrChange w:id="3396" w:author="Lerch, Sebastian (extern)" w:date="2024-05-03T12:49:00Z">
                  <w:rPr>
                    <w:ins w:id="3397"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398" w:author="Lerch, Sebastian (extern)" w:date="2024-05-03T12:58:00Z">
              <w:tcPr>
                <w:tcW w:w="4440" w:type="dxa"/>
                <w:gridSpan w:val="2"/>
                <w:tcBorders>
                  <w:top w:val="nil"/>
                  <w:left w:val="nil"/>
                  <w:bottom w:val="nil"/>
                  <w:right w:val="single" w:sz="8" w:space="0" w:color="auto"/>
                </w:tcBorders>
                <w:vAlign w:val="center"/>
                <w:hideMark/>
              </w:tcPr>
            </w:tcPrChange>
          </w:tcPr>
          <w:p w14:paraId="619F64FB" w14:textId="77777777" w:rsidR="005B7480" w:rsidRDefault="005B7480">
            <w:pPr>
              <w:jc w:val="left"/>
              <w:rPr>
                <w:ins w:id="3399" w:author="Lerch, Sebastian (extern)" w:date="2024-05-03T12:47:00Z"/>
                <w:rFonts w:ascii="Arial" w:hAnsi="Arial" w:cs="Arial"/>
                <w:color w:val="000000"/>
                <w:lang w:val="en-US"/>
              </w:rPr>
            </w:pPr>
            <w:ins w:id="3400" w:author="Lerch, Sebastian (extern)" w:date="2024-05-03T12:47:00Z">
              <w:r>
                <w:rPr>
                  <w:rFonts w:ascii="Arial" w:hAnsi="Arial" w:cs="Arial"/>
                  <w:color w:val="000000"/>
                  <w:lang w:val="en-US"/>
                </w:rPr>
                <w:t> </w:t>
              </w:r>
            </w:ins>
          </w:p>
        </w:tc>
        <w:tc>
          <w:tcPr>
            <w:tcW w:w="2712" w:type="dxa"/>
            <w:tcBorders>
              <w:top w:val="nil"/>
              <w:left w:val="nil"/>
              <w:bottom w:val="nil"/>
              <w:right w:val="single" w:sz="8" w:space="0" w:color="auto"/>
            </w:tcBorders>
            <w:vAlign w:val="center"/>
            <w:hideMark/>
            <w:tcPrChange w:id="3401" w:author="Lerch, Sebastian (extern)" w:date="2024-05-03T12:58:00Z">
              <w:tcPr>
                <w:tcW w:w="2480" w:type="dxa"/>
                <w:tcBorders>
                  <w:top w:val="nil"/>
                  <w:left w:val="nil"/>
                  <w:bottom w:val="nil"/>
                  <w:right w:val="single" w:sz="8" w:space="0" w:color="auto"/>
                </w:tcBorders>
                <w:vAlign w:val="center"/>
                <w:hideMark/>
              </w:tcPr>
            </w:tcPrChange>
          </w:tcPr>
          <w:p w14:paraId="3AF1D537" w14:textId="77777777" w:rsidR="005B7480" w:rsidRDefault="005B7480">
            <w:pPr>
              <w:jc w:val="left"/>
              <w:rPr>
                <w:ins w:id="3402" w:author="Lerch, Sebastian (extern)" w:date="2024-05-03T12:47:00Z"/>
                <w:rFonts w:ascii="Arial" w:hAnsi="Arial" w:cs="Arial"/>
                <w:color w:val="000000"/>
                <w:lang w:val="en-US"/>
              </w:rPr>
            </w:pPr>
            <w:ins w:id="3403"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404" w:author="Lerch, Sebastian (extern)" w:date="2024-05-03T12:58:00Z">
              <w:tcPr>
                <w:tcW w:w="6038" w:type="dxa"/>
                <w:gridSpan w:val="3"/>
                <w:tcBorders>
                  <w:top w:val="nil"/>
                  <w:left w:val="nil"/>
                  <w:bottom w:val="nil"/>
                  <w:right w:val="single" w:sz="8" w:space="0" w:color="auto"/>
                </w:tcBorders>
                <w:vAlign w:val="center"/>
                <w:hideMark/>
              </w:tcPr>
            </w:tcPrChange>
          </w:tcPr>
          <w:p w14:paraId="6A8D6543" w14:textId="77777777" w:rsidR="005B7480" w:rsidRDefault="005B7480">
            <w:pPr>
              <w:jc w:val="right"/>
              <w:rPr>
                <w:ins w:id="3405" w:author="Lerch, Sebastian (extern)" w:date="2024-05-03T12:47:00Z"/>
                <w:rFonts w:ascii="Arial" w:hAnsi="Arial" w:cs="Arial"/>
                <w:color w:val="000000"/>
                <w:lang w:val="en-US"/>
              </w:rPr>
            </w:pPr>
            <w:ins w:id="3406" w:author="Lerch, Sebastian (extern)" w:date="2024-05-03T12:47:00Z">
              <w:r>
                <w:rPr>
                  <w:rFonts w:ascii="Arial" w:hAnsi="Arial" w:cs="Arial"/>
                  <w:color w:val="000000"/>
                  <w:lang w:val="en-US"/>
                </w:rPr>
                <w:t> </w:t>
              </w:r>
            </w:ins>
          </w:p>
        </w:tc>
      </w:tr>
      <w:tr w:rsidR="005B7480" w14:paraId="26C0980E" w14:textId="77777777" w:rsidTr="005B7480">
        <w:tblPrEx>
          <w:tblW w:w="13598" w:type="dxa"/>
          <w:tblInd w:w="80" w:type="dxa"/>
          <w:tblCellMar>
            <w:left w:w="70" w:type="dxa"/>
            <w:right w:w="70" w:type="dxa"/>
          </w:tblCellMar>
          <w:tblPrExChange w:id="3407" w:author="Lerch, Sebastian (extern)" w:date="2024-05-03T12:58:00Z">
            <w:tblPrEx>
              <w:tblW w:w="13598" w:type="dxa"/>
              <w:tblInd w:w="80" w:type="dxa"/>
              <w:tblCellMar>
                <w:left w:w="70" w:type="dxa"/>
                <w:right w:w="70" w:type="dxa"/>
              </w:tblCellMar>
            </w:tblPrEx>
          </w:tblPrExChange>
        </w:tblPrEx>
        <w:trPr>
          <w:trHeight w:val="1275"/>
          <w:ins w:id="3408" w:author="Lerch, Sebastian (extern)" w:date="2024-05-03T12:47:00Z"/>
          <w:trPrChange w:id="3409" w:author="Lerch, Sebastian (extern)" w:date="2024-05-03T12:58:00Z">
            <w:trPr>
              <w:trHeight w:val="1275"/>
            </w:trPr>
          </w:trPrChange>
        </w:trPr>
        <w:tc>
          <w:tcPr>
            <w:tcW w:w="4668" w:type="dxa"/>
            <w:vMerge/>
            <w:tcBorders>
              <w:top w:val="nil"/>
              <w:left w:val="single" w:sz="8" w:space="0" w:color="auto"/>
              <w:bottom w:val="single" w:sz="8" w:space="0" w:color="000000"/>
              <w:right w:val="single" w:sz="8" w:space="0" w:color="auto"/>
            </w:tcBorders>
            <w:vAlign w:val="center"/>
            <w:hideMark/>
            <w:tcPrChange w:id="3410"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1FF7E4B" w14:textId="77777777" w:rsidR="005B7480" w:rsidRPr="005B7480" w:rsidRDefault="005B7480">
            <w:pPr>
              <w:jc w:val="left"/>
              <w:rPr>
                <w:ins w:id="3411" w:author="Lerch, Sebastian (extern)" w:date="2024-05-03T12:47:00Z"/>
                <w:rFonts w:ascii="Arial" w:hAnsi="Arial" w:cs="Arial"/>
                <w:color w:val="000000"/>
                <w:lang w:val="en-US"/>
                <w:rPrChange w:id="3412" w:author="Lerch, Sebastian (extern)" w:date="2024-05-03T12:49:00Z">
                  <w:rPr>
                    <w:ins w:id="3413"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414" w:author="Lerch, Sebastian (extern)" w:date="2024-05-03T12:58:00Z">
              <w:tcPr>
                <w:tcW w:w="4440" w:type="dxa"/>
                <w:gridSpan w:val="2"/>
                <w:tcBorders>
                  <w:top w:val="nil"/>
                  <w:left w:val="nil"/>
                  <w:bottom w:val="nil"/>
                  <w:right w:val="single" w:sz="8" w:space="0" w:color="auto"/>
                </w:tcBorders>
                <w:vAlign w:val="center"/>
                <w:hideMark/>
              </w:tcPr>
            </w:tcPrChange>
          </w:tcPr>
          <w:p w14:paraId="019CE2C9" w14:textId="77777777" w:rsidR="005B7480" w:rsidRDefault="005B7480">
            <w:pPr>
              <w:jc w:val="left"/>
              <w:rPr>
                <w:ins w:id="3415" w:author="Lerch, Sebastian (extern)" w:date="2024-05-03T12:47:00Z"/>
                <w:rFonts w:ascii="Arial" w:hAnsi="Arial" w:cs="Arial"/>
                <w:color w:val="000000"/>
              </w:rPr>
            </w:pPr>
            <w:ins w:id="3416" w:author="Lerch, Sebastian (extern)" w:date="2024-05-03T12:47:00Z">
              <w:r>
                <w:rPr>
                  <w:rFonts w:ascii="Arial" w:hAnsi="Arial" w:cs="Arial"/>
                  <w:color w:val="000000"/>
                </w:rPr>
                <w:t>Hinweis: Für die TDA Geschäfte (Delisyst 308,316) erfolgt ein Split in der POSITION, wobei das Aktiv und Passivgeschäft durch das Suffix ‘_A‘ (Assets) bzw. ‘_L‘ (Liabilities) gekennzeichnet wird.</w:t>
              </w:r>
            </w:ins>
          </w:p>
        </w:tc>
        <w:tc>
          <w:tcPr>
            <w:tcW w:w="2712" w:type="dxa"/>
            <w:tcBorders>
              <w:top w:val="nil"/>
              <w:left w:val="nil"/>
              <w:bottom w:val="nil"/>
              <w:right w:val="single" w:sz="8" w:space="0" w:color="auto"/>
            </w:tcBorders>
            <w:vAlign w:val="center"/>
            <w:hideMark/>
            <w:tcPrChange w:id="3417" w:author="Lerch, Sebastian (extern)" w:date="2024-05-03T12:58:00Z">
              <w:tcPr>
                <w:tcW w:w="2480" w:type="dxa"/>
                <w:tcBorders>
                  <w:top w:val="nil"/>
                  <w:left w:val="nil"/>
                  <w:bottom w:val="nil"/>
                  <w:right w:val="single" w:sz="8" w:space="0" w:color="auto"/>
                </w:tcBorders>
                <w:vAlign w:val="center"/>
                <w:hideMark/>
              </w:tcPr>
            </w:tcPrChange>
          </w:tcPr>
          <w:p w14:paraId="7AB4DCD5" w14:textId="77777777" w:rsidR="005B7480" w:rsidRDefault="005B7480">
            <w:pPr>
              <w:jc w:val="left"/>
              <w:rPr>
                <w:ins w:id="3418" w:author="Lerch, Sebastian (extern)" w:date="2024-05-03T12:47:00Z"/>
                <w:rFonts w:ascii="Arial" w:hAnsi="Arial" w:cs="Arial"/>
                <w:color w:val="000000"/>
              </w:rPr>
            </w:pPr>
            <w:ins w:id="3419"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420" w:author="Lerch, Sebastian (extern)" w:date="2024-05-03T12:58:00Z">
              <w:tcPr>
                <w:tcW w:w="6038" w:type="dxa"/>
                <w:gridSpan w:val="3"/>
                <w:tcBorders>
                  <w:top w:val="nil"/>
                  <w:left w:val="nil"/>
                  <w:bottom w:val="nil"/>
                  <w:right w:val="single" w:sz="8" w:space="0" w:color="auto"/>
                </w:tcBorders>
                <w:vAlign w:val="center"/>
                <w:hideMark/>
              </w:tcPr>
            </w:tcPrChange>
          </w:tcPr>
          <w:p w14:paraId="0788D0D8" w14:textId="77777777" w:rsidR="005B7480" w:rsidRDefault="005B7480">
            <w:pPr>
              <w:jc w:val="right"/>
              <w:rPr>
                <w:ins w:id="3421" w:author="Lerch, Sebastian (extern)" w:date="2024-05-03T12:47:00Z"/>
                <w:rFonts w:ascii="Arial" w:hAnsi="Arial" w:cs="Arial"/>
                <w:color w:val="000000"/>
              </w:rPr>
            </w:pPr>
            <w:ins w:id="3422" w:author="Lerch, Sebastian (extern)" w:date="2024-05-03T12:47:00Z">
              <w:r>
                <w:rPr>
                  <w:rFonts w:ascii="Arial" w:hAnsi="Arial" w:cs="Arial"/>
                  <w:color w:val="000000"/>
                </w:rPr>
                <w:t> </w:t>
              </w:r>
            </w:ins>
          </w:p>
        </w:tc>
      </w:tr>
      <w:tr w:rsidR="005B7480" w14:paraId="64611A64" w14:textId="77777777" w:rsidTr="005B7480">
        <w:tblPrEx>
          <w:tblW w:w="13598" w:type="dxa"/>
          <w:tblInd w:w="80" w:type="dxa"/>
          <w:tblCellMar>
            <w:left w:w="70" w:type="dxa"/>
            <w:right w:w="70" w:type="dxa"/>
          </w:tblCellMar>
          <w:tblPrExChange w:id="3423" w:author="Lerch, Sebastian (extern)" w:date="2024-05-03T12:58:00Z">
            <w:tblPrEx>
              <w:tblW w:w="13598" w:type="dxa"/>
              <w:tblInd w:w="80" w:type="dxa"/>
              <w:tblCellMar>
                <w:left w:w="70" w:type="dxa"/>
                <w:right w:w="70" w:type="dxa"/>
              </w:tblCellMar>
            </w:tblPrEx>
          </w:tblPrExChange>
        </w:tblPrEx>
        <w:trPr>
          <w:trHeight w:val="525"/>
          <w:ins w:id="3424" w:author="Lerch, Sebastian (extern)" w:date="2024-05-03T12:47:00Z"/>
          <w:trPrChange w:id="3425" w:author="Lerch, Sebastian (extern)" w:date="2024-05-03T12:58:00Z">
            <w:trPr>
              <w:trHeight w:val="525"/>
            </w:trPr>
          </w:trPrChange>
        </w:trPr>
        <w:tc>
          <w:tcPr>
            <w:tcW w:w="4668" w:type="dxa"/>
            <w:vMerge/>
            <w:tcBorders>
              <w:top w:val="nil"/>
              <w:left w:val="single" w:sz="8" w:space="0" w:color="auto"/>
              <w:bottom w:val="single" w:sz="8" w:space="0" w:color="000000"/>
              <w:right w:val="single" w:sz="8" w:space="0" w:color="auto"/>
            </w:tcBorders>
            <w:vAlign w:val="center"/>
            <w:hideMark/>
            <w:tcPrChange w:id="342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59623A8" w14:textId="77777777" w:rsidR="005B7480" w:rsidRDefault="005B7480">
            <w:pPr>
              <w:jc w:val="left"/>
              <w:rPr>
                <w:ins w:id="3427" w:author="Lerch, Sebastian (extern)" w:date="2024-05-03T12:47:00Z"/>
                <w:rFonts w:ascii="Arial" w:hAnsi="Arial" w:cs="Arial"/>
                <w:color w:val="000000"/>
              </w:rPr>
            </w:pPr>
          </w:p>
        </w:tc>
        <w:tc>
          <w:tcPr>
            <w:tcW w:w="4376" w:type="dxa"/>
            <w:tcBorders>
              <w:top w:val="nil"/>
              <w:left w:val="nil"/>
              <w:bottom w:val="single" w:sz="8" w:space="0" w:color="auto"/>
              <w:right w:val="single" w:sz="8" w:space="0" w:color="auto"/>
            </w:tcBorders>
            <w:hideMark/>
            <w:tcPrChange w:id="3428" w:author="Lerch, Sebastian (extern)" w:date="2024-05-03T12:58:00Z">
              <w:tcPr>
                <w:tcW w:w="4440" w:type="dxa"/>
                <w:gridSpan w:val="2"/>
                <w:tcBorders>
                  <w:top w:val="nil"/>
                  <w:left w:val="nil"/>
                  <w:bottom w:val="single" w:sz="8" w:space="0" w:color="auto"/>
                  <w:right w:val="single" w:sz="8" w:space="0" w:color="auto"/>
                </w:tcBorders>
                <w:hideMark/>
              </w:tcPr>
            </w:tcPrChange>
          </w:tcPr>
          <w:p w14:paraId="2BE2C451" w14:textId="77777777" w:rsidR="005B7480" w:rsidRDefault="005B7480">
            <w:pPr>
              <w:jc w:val="left"/>
              <w:rPr>
                <w:ins w:id="3429" w:author="Lerch, Sebastian (extern)" w:date="2024-05-03T12:47:00Z"/>
                <w:rFonts w:ascii="Calibri" w:hAnsi="Calibri" w:cs="Calibri"/>
                <w:color w:val="000000"/>
                <w:sz w:val="22"/>
                <w:szCs w:val="22"/>
              </w:rPr>
            </w:pPr>
            <w:ins w:id="3430" w:author="Lerch, Sebastian (extern)" w:date="2024-05-03T12:47:00Z">
              <w:r>
                <w:rPr>
                  <w:rFonts w:ascii="Calibri" w:hAnsi="Calibri" w:cs="Calibri"/>
                  <w:color w:val="000000"/>
                  <w:sz w:val="22"/>
                  <w:szCs w:val="22"/>
                </w:rPr>
                <w:t> </w:t>
              </w:r>
            </w:ins>
          </w:p>
        </w:tc>
        <w:tc>
          <w:tcPr>
            <w:tcW w:w="2712" w:type="dxa"/>
            <w:tcBorders>
              <w:top w:val="nil"/>
              <w:left w:val="nil"/>
              <w:bottom w:val="single" w:sz="8" w:space="0" w:color="auto"/>
              <w:right w:val="single" w:sz="8" w:space="0" w:color="auto"/>
            </w:tcBorders>
            <w:vAlign w:val="center"/>
            <w:hideMark/>
            <w:tcPrChange w:id="3431" w:author="Lerch, Sebastian (extern)" w:date="2024-05-03T12:58:00Z">
              <w:tcPr>
                <w:tcW w:w="2480" w:type="dxa"/>
                <w:tcBorders>
                  <w:top w:val="nil"/>
                  <w:left w:val="nil"/>
                  <w:bottom w:val="single" w:sz="8" w:space="0" w:color="auto"/>
                  <w:right w:val="single" w:sz="8" w:space="0" w:color="auto"/>
                </w:tcBorders>
                <w:vAlign w:val="center"/>
                <w:hideMark/>
              </w:tcPr>
            </w:tcPrChange>
          </w:tcPr>
          <w:p w14:paraId="35921A90" w14:textId="77777777" w:rsidR="005B7480" w:rsidRDefault="005B7480">
            <w:pPr>
              <w:jc w:val="left"/>
              <w:rPr>
                <w:ins w:id="3432" w:author="Lerch, Sebastian (extern)" w:date="2024-05-03T12:47:00Z"/>
                <w:rFonts w:ascii="Arial" w:hAnsi="Arial" w:cs="Arial"/>
                <w:color w:val="000000"/>
              </w:rPr>
            </w:pPr>
            <w:ins w:id="3433" w:author="Lerch, Sebastian (extern)" w:date="2024-05-03T12:47:00Z">
              <w:r>
                <w:rPr>
                  <w:rFonts w:ascii="Arial" w:hAnsi="Arial" w:cs="Arial"/>
                  <w:color w:val="000000"/>
                </w:rPr>
                <w:t>Das Zielfeld C213 ist befüllt</w:t>
              </w:r>
            </w:ins>
          </w:p>
        </w:tc>
        <w:tc>
          <w:tcPr>
            <w:tcW w:w="1842" w:type="dxa"/>
            <w:tcBorders>
              <w:top w:val="nil"/>
              <w:left w:val="nil"/>
              <w:bottom w:val="single" w:sz="8" w:space="0" w:color="auto"/>
              <w:right w:val="single" w:sz="8" w:space="0" w:color="auto"/>
            </w:tcBorders>
            <w:vAlign w:val="center"/>
            <w:hideMark/>
            <w:tcPrChange w:id="3434" w:author="Lerch, Sebastian (extern)" w:date="2024-05-03T12:58:00Z">
              <w:tcPr>
                <w:tcW w:w="6038" w:type="dxa"/>
                <w:gridSpan w:val="3"/>
                <w:tcBorders>
                  <w:top w:val="nil"/>
                  <w:left w:val="nil"/>
                  <w:bottom w:val="single" w:sz="8" w:space="0" w:color="auto"/>
                  <w:right w:val="single" w:sz="8" w:space="0" w:color="auto"/>
                </w:tcBorders>
                <w:vAlign w:val="center"/>
                <w:hideMark/>
              </w:tcPr>
            </w:tcPrChange>
          </w:tcPr>
          <w:p w14:paraId="4111D690" w14:textId="77777777" w:rsidR="005B7480" w:rsidRDefault="005B7480">
            <w:pPr>
              <w:jc w:val="right"/>
              <w:rPr>
                <w:ins w:id="3435" w:author="Lerch, Sebastian (extern)" w:date="2024-05-03T12:47:00Z"/>
                <w:rFonts w:ascii="Arial" w:hAnsi="Arial" w:cs="Arial"/>
                <w:color w:val="000000"/>
              </w:rPr>
            </w:pPr>
            <w:ins w:id="3436" w:author="Lerch, Sebastian (extern)" w:date="2024-05-03T12:47:00Z">
              <w:r>
                <w:rPr>
                  <w:rFonts w:ascii="Arial" w:hAnsi="Arial" w:cs="Arial"/>
                  <w:color w:val="000000"/>
                </w:rPr>
                <w:t>ENDE</w:t>
              </w:r>
            </w:ins>
          </w:p>
        </w:tc>
      </w:tr>
    </w:tbl>
    <w:p w14:paraId="7C3E647D" w14:textId="77777777" w:rsidR="005B7480" w:rsidRPr="00EC7671" w:rsidRDefault="005B7480" w:rsidP="007D58F7">
      <w:pPr>
        <w:pStyle w:val="BodyText"/>
      </w:pPr>
    </w:p>
    <w:p w14:paraId="00A1FA69" w14:textId="77777777" w:rsidR="0057520D" w:rsidRDefault="003E7B65" w:rsidP="0057520D">
      <w:pPr>
        <w:pStyle w:val="Heading2"/>
      </w:pPr>
      <w:bookmarkStart w:id="3437" w:name="_Toc165633784"/>
      <w:r>
        <w:t>Bewirtschaftung des Feldes C</w:t>
      </w:r>
      <w:r w:rsidR="001A1DB3">
        <w:t>RE101</w:t>
      </w:r>
      <w:bookmarkEnd w:id="3437"/>
    </w:p>
    <w:p w14:paraId="6110504E" w14:textId="77777777" w:rsidR="001A1DB3" w:rsidRDefault="001A1DB3" w:rsidP="001A1DB3">
      <w:pPr>
        <w:pStyle w:val="BodyText"/>
      </w:pPr>
    </w:p>
    <w:tbl>
      <w:tblPr>
        <w:tblW w:w="13660" w:type="dxa"/>
        <w:tblInd w:w="75" w:type="dxa"/>
        <w:tblCellMar>
          <w:left w:w="70" w:type="dxa"/>
          <w:right w:w="70" w:type="dxa"/>
        </w:tblCellMar>
        <w:tblLook w:val="04A0" w:firstRow="1" w:lastRow="0" w:firstColumn="1" w:lastColumn="0" w:noHBand="0" w:noVBand="1"/>
      </w:tblPr>
      <w:tblGrid>
        <w:gridCol w:w="846"/>
        <w:gridCol w:w="8274"/>
        <w:gridCol w:w="2700"/>
        <w:gridCol w:w="1840"/>
      </w:tblGrid>
      <w:tr w:rsidR="001A1DB3" w:rsidRPr="0014281D" w14:paraId="0992A1E5" w14:textId="77777777" w:rsidTr="00FD2274">
        <w:trPr>
          <w:trHeight w:val="300"/>
        </w:trPr>
        <w:tc>
          <w:tcPr>
            <w:tcW w:w="846"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49E5A916"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8274" w:type="dxa"/>
            <w:tcBorders>
              <w:top w:val="single" w:sz="4" w:space="0" w:color="auto"/>
              <w:left w:val="nil"/>
              <w:bottom w:val="single" w:sz="4" w:space="0" w:color="auto"/>
              <w:right w:val="single" w:sz="4" w:space="0" w:color="auto"/>
            </w:tcBorders>
            <w:shd w:val="clear" w:color="000000" w:fill="E6E6E6"/>
            <w:vAlign w:val="center"/>
            <w:hideMark/>
          </w:tcPr>
          <w:p w14:paraId="0A9493C0"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00F4EFAA"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4F9B081A"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FD2274" w:rsidRPr="00BC6AC6" w14:paraId="2D18826F" w14:textId="77777777" w:rsidTr="0024747D">
        <w:trPr>
          <w:trHeight w:val="510"/>
        </w:trPr>
        <w:tc>
          <w:tcPr>
            <w:tcW w:w="846" w:type="dxa"/>
            <w:vMerge w:val="restart"/>
            <w:tcBorders>
              <w:top w:val="single" w:sz="4" w:space="0" w:color="auto"/>
              <w:left w:val="single" w:sz="4" w:space="0" w:color="auto"/>
              <w:right w:val="single" w:sz="4" w:space="0" w:color="auto"/>
            </w:tcBorders>
            <w:shd w:val="clear" w:color="auto" w:fill="auto"/>
          </w:tcPr>
          <w:p w14:paraId="595981F7" w14:textId="77777777" w:rsidR="00FD2274" w:rsidRDefault="00FD2274" w:rsidP="00BC6AC6">
            <w:pPr>
              <w:jc w:val="left"/>
              <w:rPr>
                <w:rFonts w:ascii="Arial" w:hAnsi="Arial" w:cs="Arial"/>
              </w:rPr>
            </w:pPr>
            <w:r>
              <w:rPr>
                <w:rFonts w:ascii="Arial" w:hAnsi="Arial" w:cs="Arial"/>
              </w:rPr>
              <w:t>1</w:t>
            </w:r>
          </w:p>
        </w:tc>
        <w:tc>
          <w:tcPr>
            <w:tcW w:w="8274" w:type="dxa"/>
            <w:vMerge w:val="restart"/>
            <w:tcBorders>
              <w:top w:val="single" w:sz="4" w:space="0" w:color="auto"/>
              <w:left w:val="single" w:sz="4" w:space="0" w:color="auto"/>
              <w:right w:val="single" w:sz="4" w:space="0" w:color="auto"/>
            </w:tcBorders>
            <w:shd w:val="clear" w:color="auto" w:fill="auto"/>
          </w:tcPr>
          <w:p w14:paraId="59DBCE46" w14:textId="77777777" w:rsidR="00FD2274" w:rsidRDefault="00FD2274" w:rsidP="00BC6AC6">
            <w:pPr>
              <w:jc w:val="left"/>
              <w:rPr>
                <w:rFonts w:ascii="Arial" w:hAnsi="Arial" w:cs="Arial"/>
              </w:rPr>
            </w:pPr>
            <w:r>
              <w:rPr>
                <w:rFonts w:ascii="Arial" w:hAnsi="Arial" w:cs="Arial"/>
              </w:rPr>
              <w:t>Prüfe folgende Bedingung:</w:t>
            </w:r>
          </w:p>
          <w:p w14:paraId="608542B2" w14:textId="77777777" w:rsidR="00FD2274" w:rsidRPr="0088532D" w:rsidRDefault="00FD2274" w:rsidP="00BC6AC6">
            <w:pPr>
              <w:jc w:val="left"/>
              <w:rPr>
                <w:ins w:id="3438" w:author="Saßmannshausen, Henri (extern)" w:date="2024-04-26T13:40:00Z"/>
                <w:rFonts w:ascii="Arial" w:hAnsi="Arial" w:cs="Arial"/>
                <w:lang w:val="en-US"/>
                <w:rPrChange w:id="3439" w:author="Saßmannshausen, Henri (extern)" w:date="2024-04-26T13:41:00Z">
                  <w:rPr>
                    <w:ins w:id="3440" w:author="Saßmannshausen, Henri (extern)" w:date="2024-04-26T13:40:00Z"/>
                    <w:rFonts w:ascii="Arial" w:hAnsi="Arial" w:cs="Arial"/>
                  </w:rPr>
                </w:rPrChange>
              </w:rPr>
            </w:pPr>
            <w:r w:rsidRPr="0088532D">
              <w:rPr>
                <w:rFonts w:ascii="Arial" w:hAnsi="Arial" w:cs="Arial"/>
                <w:lang w:val="en-US"/>
                <w:rPrChange w:id="3441" w:author="Saßmannshausen, Henri (extern)" w:date="2024-04-26T13:41:00Z">
                  <w:rPr>
                    <w:rFonts w:ascii="Arial" w:hAnsi="Arial" w:cs="Arial"/>
                  </w:rPr>
                </w:rPrChange>
              </w:rPr>
              <w:t>XX_</w:t>
            </w:r>
            <w:del w:id="3442" w:author="Saßmannshausen, Henri (extern)" w:date="2024-04-26T13:41:00Z">
              <w:r w:rsidRPr="0088532D" w:rsidDel="0088532D">
                <w:rPr>
                  <w:rFonts w:ascii="Arial" w:hAnsi="Arial" w:cs="Arial"/>
                  <w:lang w:val="en-US"/>
                  <w:rPrChange w:id="3443" w:author="Saßmannshausen, Henri (extern)" w:date="2024-04-26T13:41:00Z">
                    <w:rPr>
                      <w:rFonts w:ascii="Arial" w:hAnsi="Arial" w:cs="Arial"/>
                    </w:rPr>
                  </w:rPrChange>
                </w:rPr>
                <w:delText>DELISYST in ('020‘,‘108‘,‘602‘)</w:delText>
              </w:r>
            </w:del>
            <w:ins w:id="3444" w:author="Saßmannshausen, Henri (extern)" w:date="2024-04-26T13:41:00Z">
              <w:r w:rsidR="0088532D" w:rsidRPr="0088532D">
                <w:rPr>
                  <w:rFonts w:ascii="Arial" w:hAnsi="Arial" w:cs="Arial"/>
                  <w:lang w:val="en-US"/>
                  <w:rPrChange w:id="3445" w:author="Saßmannshausen, Henri (extern)" w:date="2024-04-26T13:41:00Z">
                    <w:rPr>
                      <w:rFonts w:ascii="Arial" w:hAnsi="Arial" w:cs="Arial"/>
                    </w:rPr>
                  </w:rPrChange>
                </w:rPr>
                <w:t>PRODUCT_TYPE_CDB in (</w:t>
              </w:r>
            </w:ins>
            <w:ins w:id="3446" w:author="Saßmannshausen, Henri (extern)" w:date="2024-04-26T13:42:00Z">
              <w:r w:rsidR="0088532D" w:rsidRPr="0088532D">
                <w:rPr>
                  <w:rFonts w:ascii="Arial" w:hAnsi="Arial" w:cs="Arial"/>
                  <w:lang w:val="en-US"/>
                </w:rPr>
                <w:t>'324'</w:t>
              </w:r>
              <w:r w:rsidR="0088532D">
                <w:rPr>
                  <w:rFonts w:ascii="Arial" w:hAnsi="Arial" w:cs="Arial"/>
                  <w:lang w:val="en-US"/>
                </w:rPr>
                <w:t>,</w:t>
              </w:r>
              <w:r w:rsidR="0088532D" w:rsidRPr="0088532D">
                <w:rPr>
                  <w:lang w:val="en-US"/>
                  <w:rPrChange w:id="3447" w:author="Saßmannshausen, Henri (extern)" w:date="2024-04-26T13:42:00Z">
                    <w:rPr/>
                  </w:rPrChange>
                </w:rPr>
                <w:t xml:space="preserve"> </w:t>
              </w:r>
              <w:r w:rsidR="0088532D" w:rsidRPr="0088532D">
                <w:rPr>
                  <w:rFonts w:ascii="Arial" w:hAnsi="Arial" w:cs="Arial"/>
                  <w:lang w:val="en-US"/>
                </w:rPr>
                <w:t>'326'</w:t>
              </w:r>
              <w:r w:rsidR="0088532D">
                <w:rPr>
                  <w:rFonts w:ascii="Arial" w:hAnsi="Arial" w:cs="Arial"/>
                  <w:lang w:val="en-US"/>
                </w:rPr>
                <w:t>,</w:t>
              </w:r>
            </w:ins>
            <w:ins w:id="3448" w:author="Saßmannshausen, Henri (extern)" w:date="2024-04-26T13:43:00Z">
              <w:r w:rsidR="0088532D" w:rsidRPr="0088532D">
                <w:rPr>
                  <w:lang w:val="en-US"/>
                  <w:rPrChange w:id="3449" w:author="Saßmannshausen, Henri (extern)" w:date="2024-04-26T13:43:00Z">
                    <w:rPr/>
                  </w:rPrChange>
                </w:rPr>
                <w:t xml:space="preserve"> </w:t>
              </w:r>
              <w:r w:rsidR="0088532D" w:rsidRPr="0088532D">
                <w:rPr>
                  <w:rFonts w:ascii="Arial" w:hAnsi="Arial" w:cs="Arial"/>
                  <w:lang w:val="en-US"/>
                </w:rPr>
                <w:t>'345'</w:t>
              </w:r>
              <w:r w:rsidR="0088532D">
                <w:rPr>
                  <w:rFonts w:ascii="Arial" w:hAnsi="Arial" w:cs="Arial"/>
                  <w:lang w:val="en-US"/>
                </w:rPr>
                <w:t>,</w:t>
              </w:r>
              <w:r w:rsidR="0088532D" w:rsidRPr="0088532D">
                <w:rPr>
                  <w:lang w:val="en-US"/>
                  <w:rPrChange w:id="3450" w:author="Saßmannshausen, Henri (extern)" w:date="2024-04-26T13:43:00Z">
                    <w:rPr/>
                  </w:rPrChange>
                </w:rPr>
                <w:t xml:space="preserve"> </w:t>
              </w:r>
              <w:r w:rsidR="0088532D" w:rsidRPr="0088532D">
                <w:rPr>
                  <w:rFonts w:ascii="Arial" w:hAnsi="Arial" w:cs="Arial"/>
                  <w:lang w:val="en-US"/>
                </w:rPr>
                <w:t>'349'</w:t>
              </w:r>
              <w:r w:rsidR="0088532D">
                <w:rPr>
                  <w:rFonts w:ascii="Arial" w:hAnsi="Arial" w:cs="Arial"/>
                  <w:lang w:val="en-US"/>
                </w:rPr>
                <w:t>,</w:t>
              </w:r>
              <w:r w:rsidR="0088532D" w:rsidRPr="0088532D">
                <w:rPr>
                  <w:lang w:val="en-US"/>
                  <w:rPrChange w:id="3451" w:author="Saßmannshausen, Henri (extern)" w:date="2024-04-26T13:43:00Z">
                    <w:rPr/>
                  </w:rPrChange>
                </w:rPr>
                <w:t xml:space="preserve"> </w:t>
              </w:r>
              <w:r w:rsidR="0088532D" w:rsidRPr="0088532D">
                <w:rPr>
                  <w:rFonts w:ascii="Arial" w:hAnsi="Arial" w:cs="Arial"/>
                  <w:lang w:val="en-US"/>
                </w:rPr>
                <w:t>'366'</w:t>
              </w:r>
              <w:r w:rsidR="0088532D">
                <w:rPr>
                  <w:rFonts w:ascii="Arial" w:hAnsi="Arial" w:cs="Arial"/>
                  <w:lang w:val="en-US"/>
                </w:rPr>
                <w:t>,</w:t>
              </w:r>
              <w:r w:rsidR="0088532D" w:rsidRPr="0088532D">
                <w:rPr>
                  <w:lang w:val="en-US"/>
                  <w:rPrChange w:id="3452" w:author="Saßmannshausen, Henri (extern)" w:date="2024-04-26T13:43:00Z">
                    <w:rPr/>
                  </w:rPrChange>
                </w:rPr>
                <w:t xml:space="preserve"> </w:t>
              </w:r>
              <w:r w:rsidR="0088532D" w:rsidRPr="0088532D">
                <w:rPr>
                  <w:rFonts w:ascii="Arial" w:hAnsi="Arial" w:cs="Arial"/>
                  <w:lang w:val="en-US"/>
                </w:rPr>
                <w:t>'367'</w:t>
              </w:r>
              <w:r w:rsidR="0088532D">
                <w:rPr>
                  <w:rFonts w:ascii="Arial" w:hAnsi="Arial" w:cs="Arial"/>
                  <w:lang w:val="en-US"/>
                </w:rPr>
                <w:t>,</w:t>
              </w:r>
            </w:ins>
            <w:ins w:id="3453" w:author="Saßmannshausen, Henri (extern)" w:date="2024-04-26T13:44:00Z">
              <w:r w:rsidR="0088532D" w:rsidRPr="0088532D">
                <w:rPr>
                  <w:lang w:val="en-US"/>
                  <w:rPrChange w:id="3454" w:author="Saßmannshausen, Henri (extern)" w:date="2024-04-26T13:44:00Z">
                    <w:rPr/>
                  </w:rPrChange>
                </w:rPr>
                <w:t xml:space="preserve"> </w:t>
              </w:r>
              <w:r w:rsidR="0088532D" w:rsidRPr="0088532D">
                <w:rPr>
                  <w:rFonts w:ascii="Arial" w:hAnsi="Arial" w:cs="Arial"/>
                  <w:lang w:val="en-US"/>
                </w:rPr>
                <w:t>'368'</w:t>
              </w:r>
              <w:r w:rsidR="0088532D">
                <w:rPr>
                  <w:rFonts w:ascii="Arial" w:hAnsi="Arial" w:cs="Arial"/>
                  <w:lang w:val="en-US"/>
                </w:rPr>
                <w:t>,</w:t>
              </w:r>
              <w:r w:rsidR="0088532D" w:rsidRPr="0088532D">
                <w:rPr>
                  <w:lang w:val="en-US"/>
                  <w:rPrChange w:id="3455" w:author="Saßmannshausen, Henri (extern)" w:date="2024-04-26T13:44:00Z">
                    <w:rPr/>
                  </w:rPrChange>
                </w:rPr>
                <w:t xml:space="preserve"> </w:t>
              </w:r>
              <w:r w:rsidR="0088532D" w:rsidRPr="0088532D">
                <w:rPr>
                  <w:rFonts w:ascii="Arial" w:hAnsi="Arial" w:cs="Arial"/>
                  <w:lang w:val="en-US"/>
                </w:rPr>
                <w:t>'369'</w:t>
              </w:r>
              <w:r w:rsidR="0088532D">
                <w:rPr>
                  <w:rFonts w:ascii="Arial" w:hAnsi="Arial" w:cs="Arial"/>
                  <w:lang w:val="en-US"/>
                </w:rPr>
                <w:t>,</w:t>
              </w:r>
              <w:r w:rsidR="0088532D" w:rsidRPr="0088532D">
                <w:rPr>
                  <w:lang w:val="en-US"/>
                  <w:rPrChange w:id="3456" w:author="Saßmannshausen, Henri (extern)" w:date="2024-04-26T13:44:00Z">
                    <w:rPr/>
                  </w:rPrChange>
                </w:rPr>
                <w:t xml:space="preserve"> </w:t>
              </w:r>
              <w:r w:rsidR="0088532D" w:rsidRPr="0088532D">
                <w:rPr>
                  <w:rFonts w:ascii="Arial" w:hAnsi="Arial" w:cs="Arial"/>
                  <w:lang w:val="en-US"/>
                </w:rPr>
                <w:t>'370'</w:t>
              </w:r>
              <w:r w:rsidR="0088532D">
                <w:rPr>
                  <w:rFonts w:ascii="Arial" w:hAnsi="Arial" w:cs="Arial"/>
                  <w:lang w:val="en-US"/>
                </w:rPr>
                <w:t>,</w:t>
              </w:r>
              <w:r w:rsidR="0088532D" w:rsidRPr="0088532D">
                <w:rPr>
                  <w:lang w:val="en-US"/>
                  <w:rPrChange w:id="3457" w:author="Saßmannshausen, Henri (extern)" w:date="2024-04-26T13:45:00Z">
                    <w:rPr/>
                  </w:rPrChange>
                </w:rPr>
                <w:t xml:space="preserve"> </w:t>
              </w:r>
              <w:r w:rsidR="0088532D" w:rsidRPr="0088532D">
                <w:rPr>
                  <w:rFonts w:ascii="Arial" w:hAnsi="Arial" w:cs="Arial"/>
                  <w:lang w:val="en-US"/>
                </w:rPr>
                <w:t>'371'</w:t>
              </w:r>
            </w:ins>
            <w:ins w:id="3458" w:author="Saßmannshausen, Henri (extern)" w:date="2024-04-26T13:45:00Z">
              <w:r w:rsidR="0088532D">
                <w:rPr>
                  <w:rFonts w:ascii="Arial" w:hAnsi="Arial" w:cs="Arial"/>
                  <w:lang w:val="en-US"/>
                </w:rPr>
                <w:t>,</w:t>
              </w:r>
              <w:r w:rsidR="0088532D" w:rsidRPr="0088532D">
                <w:rPr>
                  <w:lang w:val="en-US"/>
                  <w:rPrChange w:id="3459" w:author="Saßmannshausen, Henri (extern)" w:date="2024-04-26T13:45:00Z">
                    <w:rPr/>
                  </w:rPrChange>
                </w:rPr>
                <w:t xml:space="preserve"> </w:t>
              </w:r>
              <w:r w:rsidR="0088532D" w:rsidRPr="0088532D">
                <w:rPr>
                  <w:rFonts w:ascii="Arial" w:hAnsi="Arial" w:cs="Arial"/>
                  <w:lang w:val="en-US"/>
                </w:rPr>
                <w:t>'372'</w:t>
              </w:r>
              <w:r w:rsidR="0088532D">
                <w:rPr>
                  <w:rFonts w:ascii="Arial" w:hAnsi="Arial" w:cs="Arial"/>
                  <w:lang w:val="en-US"/>
                </w:rPr>
                <w:t>,</w:t>
              </w:r>
              <w:r w:rsidR="0088532D" w:rsidRPr="0088532D">
                <w:rPr>
                  <w:lang w:val="en-US"/>
                  <w:rPrChange w:id="3460" w:author="Saßmannshausen, Henri (extern)" w:date="2024-04-26T13:45:00Z">
                    <w:rPr/>
                  </w:rPrChange>
                </w:rPr>
                <w:t xml:space="preserve"> </w:t>
              </w:r>
              <w:r w:rsidR="0088532D" w:rsidRPr="0088532D">
                <w:rPr>
                  <w:rFonts w:ascii="Arial" w:hAnsi="Arial" w:cs="Arial"/>
                  <w:lang w:val="en-US"/>
                </w:rPr>
                <w:t>'373'</w:t>
              </w:r>
              <w:r w:rsidR="0088532D">
                <w:rPr>
                  <w:rFonts w:ascii="Arial" w:hAnsi="Arial" w:cs="Arial"/>
                  <w:lang w:val="en-US"/>
                </w:rPr>
                <w:t>,</w:t>
              </w:r>
              <w:r w:rsidR="0088532D" w:rsidRPr="0088532D">
                <w:rPr>
                  <w:lang w:val="en-US"/>
                  <w:rPrChange w:id="3461" w:author="Saßmannshausen, Henri (extern)" w:date="2024-04-26T13:45:00Z">
                    <w:rPr/>
                  </w:rPrChange>
                </w:rPr>
                <w:t xml:space="preserve"> </w:t>
              </w:r>
              <w:r w:rsidR="0088532D" w:rsidRPr="0088532D">
                <w:rPr>
                  <w:rFonts w:ascii="Arial" w:hAnsi="Arial" w:cs="Arial"/>
                  <w:lang w:val="en-US"/>
                </w:rPr>
                <w:t>'374'</w:t>
              </w:r>
              <w:r w:rsidR="0088532D">
                <w:rPr>
                  <w:rFonts w:ascii="Arial" w:hAnsi="Arial" w:cs="Arial"/>
                  <w:lang w:val="en-US"/>
                </w:rPr>
                <w:t>,</w:t>
              </w:r>
              <w:r w:rsidR="0088532D" w:rsidRPr="0088532D">
                <w:rPr>
                  <w:lang w:val="en-US"/>
                  <w:rPrChange w:id="3462" w:author="Saßmannshausen, Henri (extern)" w:date="2024-04-26T13:45:00Z">
                    <w:rPr/>
                  </w:rPrChange>
                </w:rPr>
                <w:t xml:space="preserve"> </w:t>
              </w:r>
              <w:r w:rsidR="0088532D" w:rsidRPr="0088532D">
                <w:rPr>
                  <w:rFonts w:ascii="Arial" w:hAnsi="Arial" w:cs="Arial"/>
                  <w:lang w:val="en-US"/>
                </w:rPr>
                <w:t>'375'</w:t>
              </w:r>
              <w:r w:rsidR="0088532D">
                <w:rPr>
                  <w:rFonts w:ascii="Arial" w:hAnsi="Arial" w:cs="Arial"/>
                  <w:lang w:val="en-US"/>
                </w:rPr>
                <w:t>,</w:t>
              </w:r>
            </w:ins>
            <w:ins w:id="3463" w:author="Saßmannshausen, Henri (extern)" w:date="2024-04-26T13:46:00Z">
              <w:r w:rsidR="0088532D" w:rsidRPr="0088532D">
                <w:rPr>
                  <w:lang w:val="en-US"/>
                  <w:rPrChange w:id="3464" w:author="Saßmannshausen, Henri (extern)" w:date="2024-04-26T13:46:00Z">
                    <w:rPr/>
                  </w:rPrChange>
                </w:rPr>
                <w:t xml:space="preserve"> </w:t>
              </w:r>
              <w:r w:rsidR="0088532D" w:rsidRPr="0088532D">
                <w:rPr>
                  <w:rFonts w:ascii="Arial" w:hAnsi="Arial" w:cs="Arial"/>
                  <w:lang w:val="en-US"/>
                </w:rPr>
                <w:t>'376'</w:t>
              </w:r>
              <w:r w:rsidR="0088532D">
                <w:rPr>
                  <w:rFonts w:ascii="Arial" w:hAnsi="Arial" w:cs="Arial"/>
                  <w:lang w:val="en-US"/>
                </w:rPr>
                <w:t>,</w:t>
              </w:r>
              <w:r w:rsidR="0088532D" w:rsidRPr="0088532D">
                <w:rPr>
                  <w:lang w:val="en-US"/>
                  <w:rPrChange w:id="3465" w:author="Saßmannshausen, Henri (extern)" w:date="2024-04-26T13:46:00Z">
                    <w:rPr/>
                  </w:rPrChange>
                </w:rPr>
                <w:t xml:space="preserve"> </w:t>
              </w:r>
              <w:r w:rsidR="0088532D" w:rsidRPr="0088532D">
                <w:rPr>
                  <w:rFonts w:ascii="Arial" w:hAnsi="Arial" w:cs="Arial"/>
                  <w:lang w:val="en-US"/>
                </w:rPr>
                <w:t>'377'</w:t>
              </w:r>
              <w:r w:rsidR="0088532D">
                <w:rPr>
                  <w:rFonts w:ascii="Arial" w:hAnsi="Arial" w:cs="Arial"/>
                  <w:lang w:val="en-US"/>
                </w:rPr>
                <w:t>,</w:t>
              </w:r>
              <w:r w:rsidR="0088532D" w:rsidRPr="0088532D">
                <w:rPr>
                  <w:lang w:val="en-US"/>
                  <w:rPrChange w:id="3466" w:author="Saßmannshausen, Henri (extern)" w:date="2024-04-26T13:46:00Z">
                    <w:rPr/>
                  </w:rPrChange>
                </w:rPr>
                <w:t xml:space="preserve"> </w:t>
              </w:r>
              <w:r w:rsidR="0088532D" w:rsidRPr="0088532D">
                <w:rPr>
                  <w:rFonts w:ascii="Arial" w:hAnsi="Arial" w:cs="Arial"/>
                  <w:lang w:val="en-US"/>
                </w:rPr>
                <w:t>'378'</w:t>
              </w:r>
              <w:r w:rsidR="0088532D">
                <w:rPr>
                  <w:rFonts w:ascii="Arial" w:hAnsi="Arial" w:cs="Arial"/>
                  <w:lang w:val="en-US"/>
                </w:rPr>
                <w:t>,</w:t>
              </w:r>
              <w:r w:rsidR="0088532D" w:rsidRPr="0088532D">
                <w:rPr>
                  <w:lang w:val="en-US"/>
                  <w:rPrChange w:id="3467" w:author="Saßmannshausen, Henri (extern)" w:date="2024-04-26T13:46:00Z">
                    <w:rPr/>
                  </w:rPrChange>
                </w:rPr>
                <w:t xml:space="preserve"> </w:t>
              </w:r>
              <w:r w:rsidR="0088532D" w:rsidRPr="0088532D">
                <w:rPr>
                  <w:rFonts w:ascii="Arial" w:hAnsi="Arial" w:cs="Arial"/>
                  <w:lang w:val="en-US"/>
                </w:rPr>
                <w:t>'379'</w:t>
              </w:r>
              <w:r w:rsidR="0088532D">
                <w:rPr>
                  <w:rFonts w:ascii="Arial" w:hAnsi="Arial" w:cs="Arial"/>
                  <w:lang w:val="en-US"/>
                </w:rPr>
                <w:t>,</w:t>
              </w:r>
            </w:ins>
            <w:ins w:id="3468" w:author="Saßmannshausen, Henri (extern)" w:date="2024-04-26T13:47:00Z">
              <w:r w:rsidR="0088532D" w:rsidRPr="0088532D">
                <w:rPr>
                  <w:lang w:val="en-US"/>
                  <w:rPrChange w:id="3469" w:author="Saßmannshausen, Henri (extern)" w:date="2024-04-26T13:47:00Z">
                    <w:rPr/>
                  </w:rPrChange>
                </w:rPr>
                <w:t xml:space="preserve"> </w:t>
              </w:r>
              <w:r w:rsidR="0088532D" w:rsidRPr="0088532D">
                <w:rPr>
                  <w:rFonts w:ascii="Arial" w:hAnsi="Arial" w:cs="Arial"/>
                  <w:lang w:val="en-US"/>
                </w:rPr>
                <w:t>'380'</w:t>
              </w:r>
              <w:r w:rsidR="0088532D">
                <w:rPr>
                  <w:rFonts w:ascii="Arial" w:hAnsi="Arial" w:cs="Arial"/>
                  <w:lang w:val="en-US"/>
                </w:rPr>
                <w:t>,</w:t>
              </w:r>
              <w:r w:rsidR="0088532D" w:rsidRPr="0088532D">
                <w:rPr>
                  <w:lang w:val="en-US"/>
                  <w:rPrChange w:id="3470" w:author="Saßmannshausen, Henri (extern)" w:date="2024-04-26T13:47:00Z">
                    <w:rPr/>
                  </w:rPrChange>
                </w:rPr>
                <w:t xml:space="preserve"> </w:t>
              </w:r>
              <w:r w:rsidR="0088532D" w:rsidRPr="0088532D">
                <w:rPr>
                  <w:rFonts w:ascii="Arial" w:hAnsi="Arial" w:cs="Arial"/>
                  <w:lang w:val="en-US"/>
                </w:rPr>
                <w:t>'381'</w:t>
              </w:r>
              <w:r w:rsidR="0088532D">
                <w:rPr>
                  <w:rFonts w:ascii="Arial" w:hAnsi="Arial" w:cs="Arial"/>
                  <w:lang w:val="en-US"/>
                </w:rPr>
                <w:t>,</w:t>
              </w:r>
              <w:r w:rsidR="0088532D" w:rsidRPr="0088532D">
                <w:rPr>
                  <w:lang w:val="en-US"/>
                  <w:rPrChange w:id="3471" w:author="Saßmannshausen, Henri (extern)" w:date="2024-04-26T13:47:00Z">
                    <w:rPr/>
                  </w:rPrChange>
                </w:rPr>
                <w:t xml:space="preserve"> </w:t>
              </w:r>
              <w:r w:rsidR="0088532D" w:rsidRPr="0088532D">
                <w:rPr>
                  <w:rFonts w:ascii="Arial" w:hAnsi="Arial" w:cs="Arial"/>
                  <w:lang w:val="en-US"/>
                </w:rPr>
                <w:t>'382'</w:t>
              </w:r>
              <w:r w:rsidR="0088532D">
                <w:rPr>
                  <w:rFonts w:ascii="Arial" w:hAnsi="Arial" w:cs="Arial"/>
                  <w:lang w:val="en-US"/>
                </w:rPr>
                <w:t>,</w:t>
              </w:r>
            </w:ins>
            <w:ins w:id="3472" w:author="Saßmannshausen, Henri (extern)" w:date="2024-04-26T13:48:00Z">
              <w:r w:rsidR="0088532D" w:rsidRPr="0088532D">
                <w:rPr>
                  <w:lang w:val="en-US"/>
                  <w:rPrChange w:id="3473" w:author="Saßmannshausen, Henri (extern)" w:date="2024-04-26T13:48:00Z">
                    <w:rPr/>
                  </w:rPrChange>
                </w:rPr>
                <w:t xml:space="preserve"> </w:t>
              </w:r>
              <w:r w:rsidR="0088532D" w:rsidRPr="0088532D">
                <w:rPr>
                  <w:rFonts w:ascii="Arial" w:hAnsi="Arial" w:cs="Arial"/>
                  <w:lang w:val="en-US"/>
                </w:rPr>
                <w:t>'383'</w:t>
              </w:r>
              <w:r w:rsidR="0088532D">
                <w:rPr>
                  <w:rFonts w:ascii="Arial" w:hAnsi="Arial" w:cs="Arial"/>
                  <w:lang w:val="en-US"/>
                </w:rPr>
                <w:t>,</w:t>
              </w:r>
              <w:r w:rsidR="0088532D" w:rsidRPr="0088532D">
                <w:rPr>
                  <w:lang w:val="en-US"/>
                  <w:rPrChange w:id="3474" w:author="Saßmannshausen, Henri (extern)" w:date="2024-04-26T13:48:00Z">
                    <w:rPr/>
                  </w:rPrChange>
                </w:rPr>
                <w:t xml:space="preserve"> </w:t>
              </w:r>
              <w:r w:rsidR="0088532D" w:rsidRPr="0088532D">
                <w:rPr>
                  <w:rFonts w:ascii="Arial" w:hAnsi="Arial" w:cs="Arial"/>
                  <w:lang w:val="en-US"/>
                </w:rPr>
                <w:t>'384'</w:t>
              </w:r>
              <w:r w:rsidR="0088532D">
                <w:rPr>
                  <w:rFonts w:ascii="Arial" w:hAnsi="Arial" w:cs="Arial"/>
                  <w:lang w:val="en-US"/>
                </w:rPr>
                <w:t>,</w:t>
              </w:r>
              <w:r w:rsidR="0088532D" w:rsidRPr="0088532D">
                <w:rPr>
                  <w:lang w:val="en-US"/>
                  <w:rPrChange w:id="3475" w:author="Saßmannshausen, Henri (extern)" w:date="2024-04-26T13:48:00Z">
                    <w:rPr/>
                  </w:rPrChange>
                </w:rPr>
                <w:t xml:space="preserve"> </w:t>
              </w:r>
              <w:r w:rsidR="0088532D" w:rsidRPr="0088532D">
                <w:rPr>
                  <w:rFonts w:ascii="Arial" w:hAnsi="Arial" w:cs="Arial"/>
                  <w:lang w:val="en-US"/>
                </w:rPr>
                <w:t>'385'</w:t>
              </w:r>
              <w:r w:rsidR="0088532D">
                <w:rPr>
                  <w:rFonts w:ascii="Arial" w:hAnsi="Arial" w:cs="Arial"/>
                  <w:lang w:val="en-US"/>
                </w:rPr>
                <w:t>,</w:t>
              </w:r>
              <w:r w:rsidR="0088532D" w:rsidRPr="0088532D">
                <w:rPr>
                  <w:lang w:val="en-US"/>
                  <w:rPrChange w:id="3476" w:author="Saßmannshausen, Henri (extern)" w:date="2024-04-26T13:48:00Z">
                    <w:rPr/>
                  </w:rPrChange>
                </w:rPr>
                <w:t xml:space="preserve"> </w:t>
              </w:r>
              <w:r w:rsidR="0088532D" w:rsidRPr="0088532D">
                <w:rPr>
                  <w:rFonts w:ascii="Arial" w:hAnsi="Arial" w:cs="Arial"/>
                  <w:lang w:val="en-US"/>
                </w:rPr>
                <w:t>'386'</w:t>
              </w:r>
              <w:r w:rsidR="0088532D">
                <w:rPr>
                  <w:rFonts w:ascii="Arial" w:hAnsi="Arial" w:cs="Arial"/>
                  <w:lang w:val="en-US"/>
                </w:rPr>
                <w:t>,</w:t>
              </w:r>
              <w:r w:rsidR="0088532D" w:rsidRPr="0088532D">
                <w:rPr>
                  <w:lang w:val="en-US"/>
                  <w:rPrChange w:id="3477" w:author="Saßmannshausen, Henri (extern)" w:date="2024-04-26T13:48:00Z">
                    <w:rPr/>
                  </w:rPrChange>
                </w:rPr>
                <w:t xml:space="preserve"> </w:t>
              </w:r>
              <w:r w:rsidR="0088532D" w:rsidRPr="0088532D">
                <w:rPr>
                  <w:rFonts w:ascii="Arial" w:hAnsi="Arial" w:cs="Arial"/>
                  <w:lang w:val="en-US"/>
                </w:rPr>
                <w:t>'387'</w:t>
              </w:r>
            </w:ins>
            <w:ins w:id="3478" w:author="Saßmannshausen, Henri (extern)" w:date="2024-04-26T13:49:00Z">
              <w:r w:rsidR="0088532D">
                <w:rPr>
                  <w:rFonts w:ascii="Arial" w:hAnsi="Arial" w:cs="Arial"/>
                  <w:lang w:val="en-US"/>
                </w:rPr>
                <w:t>,</w:t>
              </w:r>
              <w:r w:rsidR="0088532D" w:rsidRPr="0088532D">
                <w:rPr>
                  <w:lang w:val="en-US"/>
                  <w:rPrChange w:id="3479" w:author="Saßmannshausen, Henri (extern)" w:date="2024-04-26T13:49:00Z">
                    <w:rPr/>
                  </w:rPrChange>
                </w:rPr>
                <w:t xml:space="preserve"> </w:t>
              </w:r>
              <w:r w:rsidR="0088532D" w:rsidRPr="0088532D">
                <w:rPr>
                  <w:rFonts w:ascii="Arial" w:hAnsi="Arial" w:cs="Arial"/>
                  <w:lang w:val="en-US"/>
                </w:rPr>
                <w:t>'388'</w:t>
              </w:r>
              <w:r w:rsidR="0088532D">
                <w:rPr>
                  <w:rFonts w:ascii="Arial" w:hAnsi="Arial" w:cs="Arial"/>
                  <w:lang w:val="en-US"/>
                </w:rPr>
                <w:t>,</w:t>
              </w:r>
              <w:r w:rsidR="0088532D" w:rsidRPr="0088532D">
                <w:rPr>
                  <w:lang w:val="en-US"/>
                  <w:rPrChange w:id="3480" w:author="Saßmannshausen, Henri (extern)" w:date="2024-04-26T13:49:00Z">
                    <w:rPr/>
                  </w:rPrChange>
                </w:rPr>
                <w:t xml:space="preserve"> </w:t>
              </w:r>
              <w:r w:rsidR="0088532D" w:rsidRPr="0088532D">
                <w:rPr>
                  <w:rFonts w:ascii="Arial" w:hAnsi="Arial" w:cs="Arial"/>
                  <w:lang w:val="en-US"/>
                </w:rPr>
                <w:t>'389'</w:t>
              </w:r>
              <w:r w:rsidR="0088532D">
                <w:rPr>
                  <w:rFonts w:ascii="Arial" w:hAnsi="Arial" w:cs="Arial"/>
                  <w:lang w:val="en-US"/>
                </w:rPr>
                <w:t>,</w:t>
              </w:r>
              <w:r w:rsidR="00996021" w:rsidRPr="00996021">
                <w:rPr>
                  <w:lang w:val="en-US"/>
                  <w:rPrChange w:id="3481" w:author="Saßmannshausen, Henri (extern)" w:date="2024-04-26T13:49:00Z">
                    <w:rPr/>
                  </w:rPrChange>
                </w:rPr>
                <w:t xml:space="preserve"> </w:t>
              </w:r>
              <w:r w:rsidR="00996021" w:rsidRPr="00996021">
                <w:rPr>
                  <w:rFonts w:ascii="Arial" w:hAnsi="Arial" w:cs="Arial"/>
                  <w:lang w:val="en-US"/>
                </w:rPr>
                <w:t>'390'</w:t>
              </w:r>
              <w:r w:rsidR="00996021">
                <w:rPr>
                  <w:rFonts w:ascii="Arial" w:hAnsi="Arial" w:cs="Arial"/>
                  <w:lang w:val="en-US"/>
                </w:rPr>
                <w:t>,</w:t>
              </w:r>
              <w:r w:rsidR="00996021" w:rsidRPr="00996021">
                <w:rPr>
                  <w:lang w:val="en-US"/>
                  <w:rPrChange w:id="3482" w:author="Saßmannshausen, Henri (extern)" w:date="2024-04-26T13:49:00Z">
                    <w:rPr/>
                  </w:rPrChange>
                </w:rPr>
                <w:t xml:space="preserve"> </w:t>
              </w:r>
              <w:r w:rsidR="00996021" w:rsidRPr="00996021">
                <w:rPr>
                  <w:rFonts w:ascii="Arial" w:hAnsi="Arial" w:cs="Arial"/>
                  <w:lang w:val="en-US"/>
                </w:rPr>
                <w:t>'391'</w:t>
              </w:r>
              <w:r w:rsidR="00996021">
                <w:rPr>
                  <w:rFonts w:ascii="Arial" w:hAnsi="Arial" w:cs="Arial"/>
                  <w:lang w:val="en-US"/>
                </w:rPr>
                <w:t>,</w:t>
              </w:r>
            </w:ins>
            <w:ins w:id="3483" w:author="Saßmannshausen, Henri (extern)" w:date="2024-04-26T13:50:00Z">
              <w:r w:rsidR="00996021" w:rsidRPr="00996021">
                <w:rPr>
                  <w:lang w:val="en-US"/>
                  <w:rPrChange w:id="3484" w:author="Saßmannshausen, Henri (extern)" w:date="2024-04-26T13:50:00Z">
                    <w:rPr/>
                  </w:rPrChange>
                </w:rPr>
                <w:t xml:space="preserve"> </w:t>
              </w:r>
              <w:r w:rsidR="00996021" w:rsidRPr="00996021">
                <w:rPr>
                  <w:rFonts w:ascii="Arial" w:hAnsi="Arial" w:cs="Arial"/>
                  <w:lang w:val="en-US"/>
                </w:rPr>
                <w:t>'392'</w:t>
              </w:r>
              <w:r w:rsidR="00996021">
                <w:rPr>
                  <w:rFonts w:ascii="Arial" w:hAnsi="Arial" w:cs="Arial"/>
                  <w:lang w:val="en-US"/>
                </w:rPr>
                <w:t>,</w:t>
              </w:r>
              <w:r w:rsidR="00996021" w:rsidRPr="00996021">
                <w:rPr>
                  <w:lang w:val="en-US"/>
                  <w:rPrChange w:id="3485" w:author="Saßmannshausen, Henri (extern)" w:date="2024-04-26T13:50:00Z">
                    <w:rPr/>
                  </w:rPrChange>
                </w:rPr>
                <w:t xml:space="preserve"> </w:t>
              </w:r>
              <w:r w:rsidR="00996021" w:rsidRPr="00996021">
                <w:rPr>
                  <w:rFonts w:ascii="Arial" w:hAnsi="Arial" w:cs="Arial"/>
                  <w:lang w:val="en-US"/>
                </w:rPr>
                <w:t>'393'</w:t>
              </w:r>
              <w:r w:rsidR="00996021">
                <w:rPr>
                  <w:rFonts w:ascii="Arial" w:hAnsi="Arial" w:cs="Arial"/>
                  <w:lang w:val="en-US"/>
                </w:rPr>
                <w:t>,</w:t>
              </w:r>
              <w:r w:rsidR="00996021" w:rsidRPr="00996021">
                <w:rPr>
                  <w:lang w:val="en-US"/>
                  <w:rPrChange w:id="3486" w:author="Saßmannshausen, Henri (extern)" w:date="2024-04-26T13:50:00Z">
                    <w:rPr/>
                  </w:rPrChange>
                </w:rPr>
                <w:t xml:space="preserve"> </w:t>
              </w:r>
              <w:r w:rsidR="00996021" w:rsidRPr="00996021">
                <w:rPr>
                  <w:rFonts w:ascii="Arial" w:hAnsi="Arial" w:cs="Arial"/>
                  <w:lang w:val="en-US"/>
                </w:rPr>
                <w:t>'394'</w:t>
              </w:r>
              <w:r w:rsidR="00996021">
                <w:rPr>
                  <w:rFonts w:ascii="Arial" w:hAnsi="Arial" w:cs="Arial"/>
                  <w:lang w:val="en-US"/>
                </w:rPr>
                <w:t>,</w:t>
              </w:r>
              <w:r w:rsidR="00996021" w:rsidRPr="00996021">
                <w:rPr>
                  <w:lang w:val="en-US"/>
                  <w:rPrChange w:id="3487" w:author="Saßmannshausen, Henri (extern)" w:date="2024-04-26T13:50:00Z">
                    <w:rPr/>
                  </w:rPrChange>
                </w:rPr>
                <w:t xml:space="preserve"> </w:t>
              </w:r>
              <w:r w:rsidR="00996021" w:rsidRPr="00996021">
                <w:rPr>
                  <w:rFonts w:ascii="Arial" w:hAnsi="Arial" w:cs="Arial"/>
                  <w:lang w:val="en-US"/>
                </w:rPr>
                <w:t>'395'</w:t>
              </w:r>
              <w:r w:rsidR="00996021">
                <w:rPr>
                  <w:rFonts w:ascii="Arial" w:hAnsi="Arial" w:cs="Arial"/>
                  <w:lang w:val="en-US"/>
                </w:rPr>
                <w:t>,</w:t>
              </w:r>
              <w:r w:rsidR="00996021" w:rsidRPr="00996021">
                <w:rPr>
                  <w:lang w:val="en-US"/>
                  <w:rPrChange w:id="3488" w:author="Saßmannshausen, Henri (extern)" w:date="2024-04-26T13:50:00Z">
                    <w:rPr/>
                  </w:rPrChange>
                </w:rPr>
                <w:t xml:space="preserve"> </w:t>
              </w:r>
              <w:r w:rsidR="00996021" w:rsidRPr="00996021">
                <w:rPr>
                  <w:rFonts w:ascii="Arial" w:hAnsi="Arial" w:cs="Arial"/>
                  <w:lang w:val="en-US"/>
                </w:rPr>
                <w:t>'396'</w:t>
              </w:r>
              <w:r w:rsidR="00996021">
                <w:rPr>
                  <w:rFonts w:ascii="Arial" w:hAnsi="Arial" w:cs="Arial"/>
                  <w:lang w:val="en-US"/>
                </w:rPr>
                <w:t>,</w:t>
              </w:r>
            </w:ins>
            <w:ins w:id="3489" w:author="Saßmannshausen, Henri (extern)" w:date="2024-04-26T13:51:00Z">
              <w:r w:rsidR="00996021" w:rsidRPr="00996021">
                <w:rPr>
                  <w:lang w:val="en-US"/>
                  <w:rPrChange w:id="3490" w:author="Saßmannshausen, Henri (extern)" w:date="2024-04-26T13:51:00Z">
                    <w:rPr/>
                  </w:rPrChange>
                </w:rPr>
                <w:t xml:space="preserve"> </w:t>
              </w:r>
              <w:r w:rsidR="00996021" w:rsidRPr="00996021">
                <w:rPr>
                  <w:rFonts w:ascii="Arial" w:hAnsi="Arial" w:cs="Arial"/>
                  <w:lang w:val="en-US"/>
                </w:rPr>
                <w:t>'397'</w:t>
              </w:r>
              <w:r w:rsidR="00996021">
                <w:rPr>
                  <w:rFonts w:ascii="Arial" w:hAnsi="Arial" w:cs="Arial"/>
                  <w:lang w:val="en-US"/>
                </w:rPr>
                <w:t>,</w:t>
              </w:r>
              <w:r w:rsidR="00996021" w:rsidRPr="00996021">
                <w:rPr>
                  <w:lang w:val="en-US"/>
                  <w:rPrChange w:id="3491" w:author="Saßmannshausen, Henri (extern)" w:date="2024-04-26T13:51:00Z">
                    <w:rPr/>
                  </w:rPrChange>
                </w:rPr>
                <w:t xml:space="preserve"> </w:t>
              </w:r>
              <w:r w:rsidR="00996021" w:rsidRPr="00996021">
                <w:rPr>
                  <w:rFonts w:ascii="Arial" w:hAnsi="Arial" w:cs="Arial"/>
                  <w:lang w:val="en-US"/>
                </w:rPr>
                <w:t>'398'</w:t>
              </w:r>
              <w:r w:rsidR="00996021">
                <w:rPr>
                  <w:rFonts w:ascii="Arial" w:hAnsi="Arial" w:cs="Arial"/>
                  <w:lang w:val="en-US"/>
                </w:rPr>
                <w:t>,</w:t>
              </w:r>
              <w:r w:rsidR="00996021" w:rsidRPr="00996021">
                <w:rPr>
                  <w:lang w:val="en-US"/>
                  <w:rPrChange w:id="3492" w:author="Saßmannshausen, Henri (extern)" w:date="2024-04-26T13:51:00Z">
                    <w:rPr/>
                  </w:rPrChange>
                </w:rPr>
                <w:t xml:space="preserve"> </w:t>
              </w:r>
              <w:r w:rsidR="00996021" w:rsidRPr="00996021">
                <w:rPr>
                  <w:rFonts w:ascii="Arial" w:hAnsi="Arial" w:cs="Arial"/>
                  <w:lang w:val="en-US"/>
                </w:rPr>
                <w:t>'399'</w:t>
              </w:r>
              <w:r w:rsidR="00996021">
                <w:rPr>
                  <w:rFonts w:ascii="Arial" w:hAnsi="Arial" w:cs="Arial"/>
                  <w:lang w:val="en-US"/>
                </w:rPr>
                <w:t>,</w:t>
              </w:r>
              <w:r w:rsidR="00996021" w:rsidRPr="00996021">
                <w:rPr>
                  <w:lang w:val="en-US"/>
                  <w:rPrChange w:id="3493" w:author="Saßmannshausen, Henri (extern)" w:date="2024-04-26T13:51:00Z">
                    <w:rPr/>
                  </w:rPrChange>
                </w:rPr>
                <w:t xml:space="preserve"> </w:t>
              </w:r>
              <w:r w:rsidR="00996021" w:rsidRPr="00996021">
                <w:rPr>
                  <w:rFonts w:ascii="Arial" w:hAnsi="Arial" w:cs="Arial"/>
                  <w:lang w:val="en-US"/>
                </w:rPr>
                <w:t>'400'</w:t>
              </w:r>
              <w:r w:rsidR="00996021">
                <w:rPr>
                  <w:rFonts w:ascii="Arial" w:hAnsi="Arial" w:cs="Arial"/>
                  <w:lang w:val="en-US"/>
                </w:rPr>
                <w:t>,</w:t>
              </w:r>
              <w:r w:rsidR="00996021" w:rsidRPr="00996021">
                <w:rPr>
                  <w:lang w:val="en-US"/>
                  <w:rPrChange w:id="3494" w:author="Saßmannshausen, Henri (extern)" w:date="2024-04-26T13:51:00Z">
                    <w:rPr/>
                  </w:rPrChange>
                </w:rPr>
                <w:t xml:space="preserve"> </w:t>
              </w:r>
              <w:r w:rsidR="00996021" w:rsidRPr="00996021">
                <w:rPr>
                  <w:rFonts w:ascii="Arial" w:hAnsi="Arial" w:cs="Arial"/>
                  <w:lang w:val="en-US"/>
                </w:rPr>
                <w:t>'401'</w:t>
              </w:r>
              <w:r w:rsidR="00996021">
                <w:rPr>
                  <w:rFonts w:ascii="Arial" w:hAnsi="Arial" w:cs="Arial"/>
                  <w:lang w:val="en-US"/>
                </w:rPr>
                <w:t>,</w:t>
              </w:r>
            </w:ins>
            <w:ins w:id="3495" w:author="Saßmannshausen, Henri (extern)" w:date="2024-04-26T13:52:00Z">
              <w:r w:rsidR="00996021" w:rsidRPr="00996021">
                <w:rPr>
                  <w:lang w:val="en-US"/>
                  <w:rPrChange w:id="3496" w:author="Saßmannshausen, Henri (extern)" w:date="2024-04-26T13:52:00Z">
                    <w:rPr/>
                  </w:rPrChange>
                </w:rPr>
                <w:t xml:space="preserve"> </w:t>
              </w:r>
              <w:r w:rsidR="00996021" w:rsidRPr="00996021">
                <w:rPr>
                  <w:rFonts w:ascii="Arial" w:hAnsi="Arial" w:cs="Arial"/>
                  <w:lang w:val="en-US"/>
                </w:rPr>
                <w:t>'402'</w:t>
              </w:r>
              <w:r w:rsidR="00996021">
                <w:rPr>
                  <w:rFonts w:ascii="Arial" w:hAnsi="Arial" w:cs="Arial"/>
                  <w:lang w:val="en-US"/>
                </w:rPr>
                <w:t>,</w:t>
              </w:r>
              <w:r w:rsidR="00996021" w:rsidRPr="00996021">
                <w:rPr>
                  <w:lang w:val="en-US"/>
                  <w:rPrChange w:id="3497" w:author="Saßmannshausen, Henri (extern)" w:date="2024-04-26T13:52:00Z">
                    <w:rPr/>
                  </w:rPrChange>
                </w:rPr>
                <w:t xml:space="preserve"> </w:t>
              </w:r>
              <w:r w:rsidR="00996021" w:rsidRPr="00996021">
                <w:rPr>
                  <w:rFonts w:ascii="Arial" w:hAnsi="Arial" w:cs="Arial"/>
                  <w:lang w:val="en-US"/>
                </w:rPr>
                <w:t>'403'</w:t>
              </w:r>
              <w:r w:rsidR="00996021">
                <w:rPr>
                  <w:rFonts w:ascii="Arial" w:hAnsi="Arial" w:cs="Arial"/>
                  <w:lang w:val="en-US"/>
                </w:rPr>
                <w:t>,</w:t>
              </w:r>
              <w:r w:rsidR="00996021" w:rsidRPr="00996021">
                <w:rPr>
                  <w:lang w:val="en-US"/>
                  <w:rPrChange w:id="3498" w:author="Saßmannshausen, Henri (extern)" w:date="2024-04-26T13:52:00Z">
                    <w:rPr/>
                  </w:rPrChange>
                </w:rPr>
                <w:t xml:space="preserve"> </w:t>
              </w:r>
              <w:r w:rsidR="00996021" w:rsidRPr="00996021">
                <w:rPr>
                  <w:rFonts w:ascii="Arial" w:hAnsi="Arial" w:cs="Arial"/>
                  <w:lang w:val="en-US"/>
                </w:rPr>
                <w:t>'404'</w:t>
              </w:r>
              <w:r w:rsidR="00996021">
                <w:rPr>
                  <w:rFonts w:ascii="Arial" w:hAnsi="Arial" w:cs="Arial"/>
                  <w:lang w:val="en-US"/>
                </w:rPr>
                <w:t>,</w:t>
              </w:r>
              <w:r w:rsidR="00996021" w:rsidRPr="00996021">
                <w:rPr>
                  <w:lang w:val="en-US"/>
                  <w:rPrChange w:id="3499" w:author="Saßmannshausen, Henri (extern)" w:date="2024-04-26T13:52:00Z">
                    <w:rPr/>
                  </w:rPrChange>
                </w:rPr>
                <w:t xml:space="preserve"> </w:t>
              </w:r>
              <w:r w:rsidR="00996021" w:rsidRPr="00996021">
                <w:rPr>
                  <w:rFonts w:ascii="Arial" w:hAnsi="Arial" w:cs="Arial"/>
                  <w:lang w:val="en-US"/>
                </w:rPr>
                <w:t>'405'</w:t>
              </w:r>
              <w:r w:rsidR="00996021">
                <w:rPr>
                  <w:rFonts w:ascii="Arial" w:hAnsi="Arial" w:cs="Arial"/>
                  <w:lang w:val="en-US"/>
                </w:rPr>
                <w:t>,</w:t>
              </w:r>
              <w:r w:rsidR="00996021" w:rsidRPr="00996021">
                <w:rPr>
                  <w:lang w:val="en-US"/>
                  <w:rPrChange w:id="3500" w:author="Saßmannshausen, Henri (extern)" w:date="2024-04-26T13:52:00Z">
                    <w:rPr/>
                  </w:rPrChange>
                </w:rPr>
                <w:t xml:space="preserve"> </w:t>
              </w:r>
              <w:r w:rsidR="00996021" w:rsidRPr="00996021">
                <w:rPr>
                  <w:rFonts w:ascii="Arial" w:hAnsi="Arial" w:cs="Arial"/>
                  <w:lang w:val="en-US"/>
                </w:rPr>
                <w:t>'462'</w:t>
              </w:r>
              <w:r w:rsidR="00996021">
                <w:rPr>
                  <w:rFonts w:ascii="Arial" w:hAnsi="Arial" w:cs="Arial"/>
                  <w:lang w:val="en-US"/>
                </w:rPr>
                <w:t>,</w:t>
              </w:r>
            </w:ins>
            <w:ins w:id="3501" w:author="Saßmannshausen, Henri (extern)" w:date="2024-04-26T13:53:00Z">
              <w:r w:rsidR="00996021" w:rsidRPr="00996021">
                <w:rPr>
                  <w:lang w:val="en-US"/>
                  <w:rPrChange w:id="3502" w:author="Saßmannshausen, Henri (extern)" w:date="2024-04-26T13:53:00Z">
                    <w:rPr/>
                  </w:rPrChange>
                </w:rPr>
                <w:t xml:space="preserve"> </w:t>
              </w:r>
              <w:r w:rsidR="00996021" w:rsidRPr="00996021">
                <w:rPr>
                  <w:rFonts w:ascii="Arial" w:hAnsi="Arial" w:cs="Arial"/>
                  <w:lang w:val="en-US"/>
                </w:rPr>
                <w:t>'463'</w:t>
              </w:r>
              <w:r w:rsidR="00996021">
                <w:rPr>
                  <w:rFonts w:ascii="Arial" w:hAnsi="Arial" w:cs="Arial"/>
                  <w:lang w:val="en-US"/>
                </w:rPr>
                <w:t>,</w:t>
              </w:r>
              <w:r w:rsidR="00996021" w:rsidRPr="00996021">
                <w:rPr>
                  <w:lang w:val="en-US"/>
                  <w:rPrChange w:id="3503" w:author="Saßmannshausen, Henri (extern)" w:date="2024-04-26T13:53:00Z">
                    <w:rPr/>
                  </w:rPrChange>
                </w:rPr>
                <w:t xml:space="preserve"> </w:t>
              </w:r>
              <w:r w:rsidR="00996021" w:rsidRPr="00996021">
                <w:rPr>
                  <w:rFonts w:ascii="Arial" w:hAnsi="Arial" w:cs="Arial"/>
                  <w:lang w:val="en-US"/>
                </w:rPr>
                <w:t>'470'</w:t>
              </w:r>
              <w:r w:rsidR="00996021">
                <w:rPr>
                  <w:rFonts w:ascii="Arial" w:hAnsi="Arial" w:cs="Arial"/>
                  <w:lang w:val="en-US"/>
                </w:rPr>
                <w:t>;</w:t>
              </w:r>
              <w:r w:rsidR="00996021" w:rsidRPr="00996021">
                <w:rPr>
                  <w:lang w:val="en-US"/>
                  <w:rPrChange w:id="3504" w:author="Saßmannshausen, Henri (extern)" w:date="2024-04-26T13:53:00Z">
                    <w:rPr/>
                  </w:rPrChange>
                </w:rPr>
                <w:t xml:space="preserve"> </w:t>
              </w:r>
              <w:r w:rsidR="00996021" w:rsidRPr="00996021">
                <w:rPr>
                  <w:rFonts w:ascii="Arial" w:hAnsi="Arial" w:cs="Arial"/>
                  <w:lang w:val="en-US"/>
                </w:rPr>
                <w:t>'471'</w:t>
              </w:r>
              <w:r w:rsidR="00996021">
                <w:rPr>
                  <w:rFonts w:ascii="Arial" w:hAnsi="Arial" w:cs="Arial"/>
                  <w:lang w:val="en-US"/>
                </w:rPr>
                <w:t>)</w:t>
              </w:r>
            </w:ins>
          </w:p>
          <w:p w14:paraId="735C9CC0" w14:textId="77777777" w:rsidR="0088532D" w:rsidRPr="0088532D" w:rsidRDefault="0088532D" w:rsidP="00BC6AC6">
            <w:pPr>
              <w:jc w:val="left"/>
              <w:rPr>
                <w:rFonts w:ascii="Arial" w:hAnsi="Arial" w:cs="Arial"/>
                <w:lang w:val="en-US"/>
                <w:rPrChange w:id="3505" w:author="Saßmannshausen, Henri (extern)" w:date="2024-04-26T13:41:00Z">
                  <w:rPr>
                    <w:rFonts w:ascii="Arial" w:hAnsi="Arial" w:cs="Arial"/>
                  </w:rPr>
                </w:rPrChange>
              </w:rPr>
            </w:pPr>
          </w:p>
        </w:tc>
        <w:tc>
          <w:tcPr>
            <w:tcW w:w="2700" w:type="dxa"/>
            <w:tcBorders>
              <w:top w:val="single" w:sz="4" w:space="0" w:color="auto"/>
              <w:left w:val="nil"/>
              <w:bottom w:val="single" w:sz="4" w:space="0" w:color="auto"/>
              <w:right w:val="single" w:sz="4" w:space="0" w:color="auto"/>
            </w:tcBorders>
            <w:shd w:val="clear" w:color="auto" w:fill="auto"/>
          </w:tcPr>
          <w:p w14:paraId="42F655C8" w14:textId="77777777" w:rsidR="00FD2274" w:rsidRPr="0014281D" w:rsidRDefault="00FD2274" w:rsidP="00BC6AC6">
            <w:pPr>
              <w:jc w:val="left"/>
              <w:rPr>
                <w:rFonts w:ascii="Arial" w:hAnsi="Arial" w:cs="Arial"/>
              </w:rPr>
            </w:pPr>
            <w:r w:rsidRPr="0014281D">
              <w:rPr>
                <w:rFonts w:ascii="Arial" w:hAnsi="Arial" w:cs="Arial"/>
              </w:rPr>
              <w:lastRenderedPageBreak/>
              <w:t>Prüfung war erfolgreich.</w:t>
            </w:r>
          </w:p>
        </w:tc>
        <w:tc>
          <w:tcPr>
            <w:tcW w:w="1840" w:type="dxa"/>
            <w:tcBorders>
              <w:top w:val="single" w:sz="4" w:space="0" w:color="auto"/>
              <w:left w:val="nil"/>
              <w:bottom w:val="single" w:sz="4" w:space="0" w:color="auto"/>
              <w:right w:val="single" w:sz="4" w:space="0" w:color="auto"/>
            </w:tcBorders>
            <w:shd w:val="clear" w:color="auto" w:fill="auto"/>
          </w:tcPr>
          <w:p w14:paraId="7F45A003" w14:textId="77777777" w:rsidR="00FD2274" w:rsidRDefault="00FD2274" w:rsidP="00BC6AC6">
            <w:pPr>
              <w:jc w:val="right"/>
              <w:rPr>
                <w:rFonts w:ascii="Arial" w:hAnsi="Arial" w:cs="Arial"/>
                <w:lang w:val="en-US"/>
              </w:rPr>
            </w:pPr>
            <w:r>
              <w:rPr>
                <w:rFonts w:ascii="Arial" w:hAnsi="Arial" w:cs="Arial"/>
                <w:lang w:val="en-US"/>
              </w:rPr>
              <w:t>8</w:t>
            </w:r>
          </w:p>
        </w:tc>
      </w:tr>
      <w:tr w:rsidR="00FD2274" w:rsidRPr="00BC6AC6" w14:paraId="3CA2463A" w14:textId="77777777" w:rsidTr="0024747D">
        <w:trPr>
          <w:trHeight w:val="510"/>
        </w:trPr>
        <w:tc>
          <w:tcPr>
            <w:tcW w:w="846" w:type="dxa"/>
            <w:vMerge/>
            <w:tcBorders>
              <w:left w:val="single" w:sz="4" w:space="0" w:color="auto"/>
              <w:bottom w:val="single" w:sz="4" w:space="0" w:color="auto"/>
              <w:right w:val="single" w:sz="4" w:space="0" w:color="auto"/>
            </w:tcBorders>
            <w:shd w:val="clear" w:color="auto" w:fill="auto"/>
          </w:tcPr>
          <w:p w14:paraId="2050B32B" w14:textId="77777777" w:rsidR="00FD2274" w:rsidRDefault="00FD2274" w:rsidP="00BC6AC6">
            <w:pPr>
              <w:jc w:val="left"/>
              <w:rPr>
                <w:rFonts w:ascii="Arial" w:hAnsi="Arial" w:cs="Arial"/>
              </w:rPr>
            </w:pPr>
          </w:p>
        </w:tc>
        <w:tc>
          <w:tcPr>
            <w:tcW w:w="8274" w:type="dxa"/>
            <w:vMerge/>
            <w:tcBorders>
              <w:left w:val="single" w:sz="4" w:space="0" w:color="auto"/>
              <w:bottom w:val="single" w:sz="4" w:space="0" w:color="auto"/>
              <w:right w:val="single" w:sz="4" w:space="0" w:color="auto"/>
            </w:tcBorders>
            <w:shd w:val="clear" w:color="auto" w:fill="auto"/>
          </w:tcPr>
          <w:p w14:paraId="52F6401A" w14:textId="77777777" w:rsidR="00FD2274" w:rsidRDefault="00FD2274" w:rsidP="00BC6AC6">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tcPr>
          <w:p w14:paraId="4C060A39" w14:textId="77777777" w:rsidR="00FD2274" w:rsidRPr="0014281D" w:rsidRDefault="00FD2274" w:rsidP="00BC6AC6">
            <w:pPr>
              <w:jc w:val="left"/>
              <w:rPr>
                <w:rFonts w:ascii="Arial" w:hAnsi="Arial" w:cs="Arial"/>
              </w:rPr>
            </w:pPr>
            <w:r w:rsidRPr="0014281D">
              <w:rPr>
                <w:rFonts w:ascii="Arial" w:hAnsi="Arial" w:cs="Arial"/>
              </w:rPr>
              <w:t>Prüfung war nicht erfolgreich.</w:t>
            </w:r>
          </w:p>
        </w:tc>
        <w:tc>
          <w:tcPr>
            <w:tcW w:w="1840" w:type="dxa"/>
            <w:tcBorders>
              <w:top w:val="single" w:sz="4" w:space="0" w:color="auto"/>
              <w:left w:val="nil"/>
              <w:bottom w:val="single" w:sz="4" w:space="0" w:color="auto"/>
              <w:right w:val="single" w:sz="4" w:space="0" w:color="auto"/>
            </w:tcBorders>
            <w:shd w:val="clear" w:color="auto" w:fill="auto"/>
          </w:tcPr>
          <w:p w14:paraId="1EC31250" w14:textId="77777777" w:rsidR="00FD2274" w:rsidRDefault="00FD2274" w:rsidP="00BC6AC6">
            <w:pPr>
              <w:jc w:val="right"/>
              <w:rPr>
                <w:rFonts w:ascii="Arial" w:hAnsi="Arial" w:cs="Arial"/>
                <w:lang w:val="en-US"/>
              </w:rPr>
            </w:pPr>
            <w:r>
              <w:rPr>
                <w:rFonts w:ascii="Arial" w:hAnsi="Arial" w:cs="Arial"/>
                <w:lang w:val="en-US"/>
              </w:rPr>
              <w:t>2</w:t>
            </w:r>
          </w:p>
        </w:tc>
      </w:tr>
      <w:tr w:rsidR="00BC6AC6" w:rsidRPr="00BC6AC6" w14:paraId="6E263A7D" w14:textId="77777777" w:rsidTr="00FD2274">
        <w:trPr>
          <w:trHeight w:val="510"/>
        </w:trPr>
        <w:tc>
          <w:tcPr>
            <w:tcW w:w="846" w:type="dxa"/>
            <w:vMerge w:val="restart"/>
            <w:tcBorders>
              <w:top w:val="single" w:sz="4" w:space="0" w:color="auto"/>
              <w:left w:val="single" w:sz="4" w:space="0" w:color="auto"/>
              <w:right w:val="single" w:sz="4" w:space="0" w:color="auto"/>
            </w:tcBorders>
            <w:shd w:val="clear" w:color="auto" w:fill="auto"/>
          </w:tcPr>
          <w:p w14:paraId="386CFDA1" w14:textId="77777777" w:rsidR="00BC6AC6" w:rsidRPr="0014281D" w:rsidRDefault="00FD2274" w:rsidP="00BC6AC6">
            <w:pPr>
              <w:jc w:val="left"/>
              <w:rPr>
                <w:rFonts w:ascii="Arial" w:hAnsi="Arial" w:cs="Arial"/>
              </w:rPr>
            </w:pPr>
            <w:r>
              <w:rPr>
                <w:rFonts w:ascii="Arial" w:hAnsi="Arial" w:cs="Arial"/>
              </w:rPr>
              <w:t>2</w:t>
            </w:r>
          </w:p>
        </w:tc>
        <w:tc>
          <w:tcPr>
            <w:tcW w:w="8274" w:type="dxa"/>
            <w:vMerge w:val="restart"/>
            <w:tcBorders>
              <w:top w:val="single" w:sz="4" w:space="0" w:color="auto"/>
              <w:left w:val="single" w:sz="4" w:space="0" w:color="auto"/>
              <w:right w:val="single" w:sz="4" w:space="0" w:color="auto"/>
            </w:tcBorders>
            <w:shd w:val="clear" w:color="auto" w:fill="auto"/>
          </w:tcPr>
          <w:p w14:paraId="484AEC2B" w14:textId="77777777" w:rsidR="00BC6AC6" w:rsidRDefault="00BC6AC6" w:rsidP="00BC6AC6">
            <w:pPr>
              <w:jc w:val="left"/>
              <w:rPr>
                <w:rFonts w:ascii="Arial" w:hAnsi="Arial" w:cs="Arial"/>
              </w:rPr>
            </w:pPr>
            <w:r>
              <w:rPr>
                <w:rFonts w:ascii="Arial" w:hAnsi="Arial" w:cs="Arial"/>
              </w:rPr>
              <w:t>Prüfe folgende Bedingung:</w:t>
            </w:r>
          </w:p>
          <w:p w14:paraId="7D530FEC" w14:textId="77777777" w:rsidR="00BC6AC6" w:rsidRPr="00FD2274" w:rsidRDefault="00FD2274" w:rsidP="00BC6AC6">
            <w:pPr>
              <w:jc w:val="left"/>
              <w:rPr>
                <w:rFonts w:ascii="Arial" w:hAnsi="Arial" w:cs="Arial"/>
              </w:rPr>
            </w:pPr>
            <w:r w:rsidRPr="00931171">
              <w:rPr>
                <w:rFonts w:ascii="Arial" w:hAnsi="Arial" w:cs="Arial"/>
              </w:rPr>
              <w:t>C207</w:t>
            </w:r>
            <w:r w:rsidR="00BC6AC6" w:rsidRPr="00FD2274">
              <w:rPr>
                <w:rFonts w:ascii="Arial" w:hAnsi="Arial" w:cs="Arial"/>
              </w:rPr>
              <w:t xml:space="preserve"> &lt;= REF_D</w:t>
            </w:r>
          </w:p>
          <w:p w14:paraId="7696DCEC" w14:textId="77777777" w:rsidR="00BC6AC6" w:rsidRPr="00FD2274" w:rsidRDefault="00BC6AC6" w:rsidP="00BC6AC6">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tcPr>
          <w:p w14:paraId="14A6443F" w14:textId="77777777" w:rsidR="00BC6AC6" w:rsidRPr="00931171" w:rsidRDefault="00BC6AC6" w:rsidP="00BC6AC6">
            <w:pPr>
              <w:jc w:val="left"/>
              <w:rPr>
                <w:rFonts w:ascii="Arial" w:hAnsi="Arial" w:cs="Arial"/>
                <w:lang w:val="en-US"/>
              </w:rPr>
            </w:pPr>
            <w:r w:rsidRPr="0014281D">
              <w:rPr>
                <w:rFonts w:ascii="Arial" w:hAnsi="Arial" w:cs="Arial"/>
              </w:rPr>
              <w:t>Prüfung war erfolgreich.</w:t>
            </w:r>
          </w:p>
        </w:tc>
        <w:tc>
          <w:tcPr>
            <w:tcW w:w="1840" w:type="dxa"/>
            <w:tcBorders>
              <w:top w:val="single" w:sz="4" w:space="0" w:color="auto"/>
              <w:left w:val="nil"/>
              <w:bottom w:val="single" w:sz="4" w:space="0" w:color="auto"/>
              <w:right w:val="single" w:sz="4" w:space="0" w:color="auto"/>
            </w:tcBorders>
            <w:shd w:val="clear" w:color="auto" w:fill="auto"/>
          </w:tcPr>
          <w:p w14:paraId="4994D7C3" w14:textId="77777777" w:rsidR="00BC6AC6" w:rsidRPr="00931171" w:rsidRDefault="00FD2274" w:rsidP="00BC6AC6">
            <w:pPr>
              <w:jc w:val="right"/>
              <w:rPr>
                <w:rFonts w:ascii="Arial" w:hAnsi="Arial" w:cs="Arial"/>
                <w:lang w:val="en-US"/>
              </w:rPr>
            </w:pPr>
            <w:r>
              <w:rPr>
                <w:rFonts w:ascii="Arial" w:hAnsi="Arial" w:cs="Arial"/>
                <w:lang w:val="en-US"/>
              </w:rPr>
              <w:t>3</w:t>
            </w:r>
          </w:p>
        </w:tc>
      </w:tr>
      <w:tr w:rsidR="00BC6AC6" w:rsidRPr="00BC6AC6" w14:paraId="7A1F084B" w14:textId="77777777" w:rsidTr="00DA3028">
        <w:trPr>
          <w:trHeight w:val="654"/>
        </w:trPr>
        <w:tc>
          <w:tcPr>
            <w:tcW w:w="846" w:type="dxa"/>
            <w:vMerge/>
            <w:tcBorders>
              <w:left w:val="single" w:sz="4" w:space="0" w:color="auto"/>
              <w:bottom w:val="single" w:sz="4" w:space="0" w:color="000000"/>
              <w:right w:val="single" w:sz="4" w:space="0" w:color="auto"/>
            </w:tcBorders>
            <w:shd w:val="clear" w:color="auto" w:fill="auto"/>
          </w:tcPr>
          <w:p w14:paraId="4B9EC7C5" w14:textId="77777777" w:rsidR="00BC6AC6" w:rsidRPr="00931171" w:rsidRDefault="00BC6AC6" w:rsidP="00BC6AC6">
            <w:pPr>
              <w:jc w:val="left"/>
              <w:rPr>
                <w:rFonts w:ascii="Arial" w:hAnsi="Arial" w:cs="Arial"/>
                <w:lang w:val="en-US"/>
              </w:rPr>
            </w:pPr>
          </w:p>
        </w:tc>
        <w:tc>
          <w:tcPr>
            <w:tcW w:w="8274" w:type="dxa"/>
            <w:vMerge/>
            <w:tcBorders>
              <w:left w:val="single" w:sz="4" w:space="0" w:color="auto"/>
              <w:bottom w:val="single" w:sz="4" w:space="0" w:color="000000"/>
              <w:right w:val="single" w:sz="4" w:space="0" w:color="auto"/>
            </w:tcBorders>
            <w:shd w:val="clear" w:color="auto" w:fill="auto"/>
          </w:tcPr>
          <w:p w14:paraId="25629BDF" w14:textId="77777777" w:rsidR="00BC6AC6" w:rsidRPr="00931171" w:rsidRDefault="00BC6AC6" w:rsidP="00BC6AC6">
            <w:pPr>
              <w:jc w:val="left"/>
              <w:rPr>
                <w:rFonts w:ascii="Arial" w:hAnsi="Arial" w:cs="Arial"/>
                <w:lang w:val="en-US"/>
              </w:rPr>
            </w:pPr>
          </w:p>
        </w:tc>
        <w:tc>
          <w:tcPr>
            <w:tcW w:w="2700" w:type="dxa"/>
            <w:tcBorders>
              <w:top w:val="nil"/>
              <w:left w:val="nil"/>
              <w:bottom w:val="single" w:sz="4" w:space="0" w:color="auto"/>
              <w:right w:val="single" w:sz="4" w:space="0" w:color="auto"/>
            </w:tcBorders>
            <w:shd w:val="clear" w:color="auto" w:fill="auto"/>
          </w:tcPr>
          <w:p w14:paraId="5302828B" w14:textId="77777777" w:rsidR="00BC6AC6" w:rsidRPr="00931171" w:rsidRDefault="00BC6AC6" w:rsidP="00BC6AC6">
            <w:pPr>
              <w:jc w:val="left"/>
              <w:rPr>
                <w:rFonts w:ascii="Arial" w:hAnsi="Arial" w:cs="Arial"/>
                <w:lang w:val="en-US"/>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tcPr>
          <w:p w14:paraId="2256E1BE" w14:textId="77777777" w:rsidR="00BC6AC6" w:rsidRPr="00931171" w:rsidRDefault="00FD2274" w:rsidP="00BC6AC6">
            <w:pPr>
              <w:jc w:val="right"/>
              <w:rPr>
                <w:rFonts w:ascii="Arial" w:hAnsi="Arial" w:cs="Arial"/>
                <w:lang w:val="en-US"/>
              </w:rPr>
            </w:pPr>
            <w:r>
              <w:rPr>
                <w:rFonts w:ascii="Arial" w:hAnsi="Arial" w:cs="Arial"/>
                <w:lang w:val="en-US"/>
              </w:rPr>
              <w:t>4</w:t>
            </w:r>
          </w:p>
        </w:tc>
      </w:tr>
      <w:tr w:rsidR="00BC6AC6" w:rsidRPr="00931171" w14:paraId="5CF81B98" w14:textId="77777777" w:rsidTr="00BC6AC6">
        <w:trPr>
          <w:trHeight w:val="510"/>
        </w:trPr>
        <w:tc>
          <w:tcPr>
            <w:tcW w:w="846" w:type="dxa"/>
            <w:tcBorders>
              <w:top w:val="nil"/>
              <w:left w:val="single" w:sz="4" w:space="0" w:color="auto"/>
              <w:bottom w:val="single" w:sz="4" w:space="0" w:color="000000"/>
              <w:right w:val="single" w:sz="4" w:space="0" w:color="auto"/>
            </w:tcBorders>
            <w:shd w:val="clear" w:color="auto" w:fill="auto"/>
          </w:tcPr>
          <w:p w14:paraId="138E1006" w14:textId="77777777" w:rsidR="00BC6AC6" w:rsidRPr="0014281D" w:rsidRDefault="00FD2274" w:rsidP="00BC6AC6">
            <w:pPr>
              <w:jc w:val="left"/>
              <w:rPr>
                <w:rFonts w:ascii="Arial" w:hAnsi="Arial" w:cs="Arial"/>
              </w:rPr>
            </w:pPr>
            <w:r>
              <w:rPr>
                <w:rFonts w:ascii="Arial" w:hAnsi="Arial" w:cs="Arial"/>
                <w:lang w:val="en-US"/>
              </w:rPr>
              <w:t>3</w:t>
            </w:r>
          </w:p>
        </w:tc>
        <w:tc>
          <w:tcPr>
            <w:tcW w:w="8274" w:type="dxa"/>
            <w:tcBorders>
              <w:top w:val="nil"/>
              <w:left w:val="single" w:sz="4" w:space="0" w:color="auto"/>
              <w:bottom w:val="single" w:sz="4" w:space="0" w:color="000000"/>
              <w:right w:val="single" w:sz="4" w:space="0" w:color="auto"/>
            </w:tcBorders>
            <w:shd w:val="clear" w:color="auto" w:fill="auto"/>
          </w:tcPr>
          <w:p w14:paraId="4C096383" w14:textId="77777777" w:rsidR="00BC6AC6" w:rsidRPr="0041711E" w:rsidRDefault="00BC6AC6" w:rsidP="00BC6AC6">
            <w:pPr>
              <w:jc w:val="left"/>
              <w:rPr>
                <w:rFonts w:ascii="Arial" w:hAnsi="Arial" w:cs="Arial"/>
                <w:lang w:val="en-US"/>
              </w:rPr>
            </w:pPr>
            <w:r w:rsidRPr="0041711E">
              <w:rPr>
                <w:rFonts w:ascii="Arial" w:hAnsi="Arial" w:cs="Arial"/>
                <w:lang w:val="en-US"/>
              </w:rPr>
              <w:t>Ermittle das Zielfeld</w:t>
            </w:r>
          </w:p>
          <w:p w14:paraId="1F3B6E4F" w14:textId="77777777" w:rsidR="0041711E" w:rsidRPr="0041711E" w:rsidRDefault="00BC6AC6" w:rsidP="00BC6AC6">
            <w:pPr>
              <w:jc w:val="left"/>
              <w:rPr>
                <w:rFonts w:ascii="Arial" w:hAnsi="Arial" w:cs="Arial"/>
                <w:lang w:val="en-US"/>
              </w:rPr>
            </w:pPr>
            <w:r w:rsidRPr="00931171">
              <w:rPr>
                <w:rFonts w:ascii="Arial" w:hAnsi="Arial" w:cs="Arial"/>
                <w:lang w:val="en-US"/>
              </w:rPr>
              <w:t>CRE101=</w:t>
            </w:r>
          </w:p>
          <w:p w14:paraId="46039EBF" w14:textId="77777777" w:rsidR="0041711E" w:rsidRPr="0041711E" w:rsidRDefault="00DD7E92" w:rsidP="00BC6AC6">
            <w:pPr>
              <w:jc w:val="left"/>
              <w:rPr>
                <w:rFonts w:ascii="Arial" w:hAnsi="Arial" w:cs="Arial"/>
                <w:lang w:val="en-US"/>
              </w:rPr>
            </w:pPr>
            <w:r>
              <w:rPr>
                <w:rFonts w:ascii="Arial" w:hAnsi="Arial" w:cs="Arial"/>
                <w:lang w:val="en-US"/>
              </w:rPr>
              <w:t>NVL(</w:t>
            </w:r>
            <w:r w:rsidR="00BC6AC6" w:rsidRPr="00931171">
              <w:rPr>
                <w:rFonts w:ascii="Arial" w:hAnsi="Arial" w:cs="Arial"/>
                <w:lang w:val="en-US"/>
              </w:rPr>
              <w:t>XX_</w:t>
            </w:r>
            <w:r w:rsidR="00BC6AC6" w:rsidRPr="00931171">
              <w:rPr>
                <w:lang w:val="en-US"/>
              </w:rPr>
              <w:t xml:space="preserve"> </w:t>
            </w:r>
            <w:r w:rsidR="00BC6AC6" w:rsidRPr="00931171">
              <w:rPr>
                <w:rFonts w:ascii="Arial" w:hAnsi="Arial" w:cs="Arial"/>
                <w:lang w:val="en-US"/>
              </w:rPr>
              <w:t>BOOK_VALUE_COMP_O_HGB_CLA</w:t>
            </w:r>
            <w:r>
              <w:rPr>
                <w:rFonts w:ascii="Arial" w:hAnsi="Arial" w:cs="Arial"/>
                <w:lang w:val="en-US"/>
              </w:rPr>
              <w:t>)</w:t>
            </w:r>
            <w:r w:rsidR="0041711E" w:rsidRPr="0041711E">
              <w:rPr>
                <w:rFonts w:ascii="Arial" w:hAnsi="Arial" w:cs="Arial"/>
                <w:lang w:val="en-US"/>
              </w:rPr>
              <w:t xml:space="preserve"> </w:t>
            </w:r>
          </w:p>
          <w:p w14:paraId="13EDDB42" w14:textId="77777777" w:rsidR="0041711E" w:rsidRPr="0041711E" w:rsidRDefault="0041711E" w:rsidP="00BC6AC6">
            <w:pPr>
              <w:jc w:val="left"/>
              <w:rPr>
                <w:lang w:val="en-US"/>
              </w:rPr>
            </w:pPr>
            <w:r w:rsidRPr="0041711E">
              <w:rPr>
                <w:rFonts w:ascii="Arial" w:hAnsi="Arial" w:cs="Arial"/>
                <w:lang w:val="en-US"/>
              </w:rPr>
              <w:t xml:space="preserve">- </w:t>
            </w:r>
            <w:r w:rsidR="00DD7E92">
              <w:rPr>
                <w:rFonts w:ascii="Arial" w:hAnsi="Arial" w:cs="Arial"/>
                <w:lang w:val="en-US"/>
              </w:rPr>
              <w:t>NVL(</w:t>
            </w:r>
            <w:r w:rsidRPr="00931171">
              <w:rPr>
                <w:lang w:val="en-US"/>
              </w:rPr>
              <w:t>XX_ACCR_INTEREST_HGB_CLA</w:t>
            </w:r>
            <w:r w:rsidR="00DD7E92">
              <w:rPr>
                <w:lang w:val="en-US"/>
              </w:rPr>
              <w:t>)</w:t>
            </w:r>
            <w:r w:rsidRPr="0041711E">
              <w:rPr>
                <w:lang w:val="en-US"/>
              </w:rPr>
              <w:t xml:space="preserve"> </w:t>
            </w:r>
          </w:p>
          <w:p w14:paraId="27012C99" w14:textId="77777777" w:rsidR="0041711E" w:rsidRDefault="0041711E" w:rsidP="00BC6AC6">
            <w:pPr>
              <w:jc w:val="left"/>
              <w:rPr>
                <w:rFonts w:ascii="Arial" w:hAnsi="Arial" w:cs="Arial"/>
                <w:lang w:val="en-US"/>
              </w:rPr>
            </w:pPr>
            <w:r w:rsidRPr="0041711E">
              <w:rPr>
                <w:lang w:val="en-US"/>
              </w:rPr>
              <w:t xml:space="preserve">- </w:t>
            </w:r>
            <w:r w:rsidR="00DD7E92">
              <w:rPr>
                <w:rFonts w:ascii="Arial" w:hAnsi="Arial" w:cs="Arial"/>
                <w:lang w:val="en-US"/>
              </w:rPr>
              <w:t>NVL(</w:t>
            </w:r>
            <w:r w:rsidRPr="00931171">
              <w:rPr>
                <w:lang w:val="en-US"/>
              </w:rPr>
              <w:t>XX_DEFER_INTEREST_HGB_CLA</w:t>
            </w:r>
            <w:r w:rsidR="00DD7E92">
              <w:rPr>
                <w:lang w:val="en-US"/>
              </w:rPr>
              <w:t>)</w:t>
            </w:r>
            <w:r>
              <w:rPr>
                <w:rFonts w:ascii="Arial" w:hAnsi="Arial" w:cs="Arial"/>
                <w:lang w:val="en-US"/>
              </w:rPr>
              <w:t xml:space="preserve"> </w:t>
            </w:r>
          </w:p>
          <w:p w14:paraId="7318B734" w14:textId="77777777" w:rsidR="0040766C" w:rsidRPr="0041711E" w:rsidRDefault="0041711E" w:rsidP="00BC6AC6">
            <w:pPr>
              <w:jc w:val="left"/>
              <w:rPr>
                <w:rFonts w:ascii="Arial" w:hAnsi="Arial" w:cs="Arial"/>
                <w:lang w:val="en-US"/>
              </w:rPr>
            </w:pPr>
            <w:r>
              <w:rPr>
                <w:rFonts w:ascii="Arial" w:hAnsi="Arial" w:cs="Arial"/>
                <w:lang w:val="en-US"/>
              </w:rPr>
              <w:t xml:space="preserve">- </w:t>
            </w:r>
            <w:r w:rsidR="00DD7E92">
              <w:rPr>
                <w:rFonts w:ascii="Arial" w:hAnsi="Arial" w:cs="Arial"/>
                <w:lang w:val="en-US"/>
              </w:rPr>
              <w:t>NVL(</w:t>
            </w:r>
            <w:r w:rsidRPr="00931171">
              <w:rPr>
                <w:lang w:val="en-US"/>
              </w:rPr>
              <w:t>XX_ACCR_DEFER_ITEMS_HGB_CLA</w:t>
            </w:r>
            <w:r w:rsidR="00DD7E92">
              <w:rPr>
                <w:lang w:val="en-US"/>
              </w:rPr>
              <w:t>)</w:t>
            </w:r>
          </w:p>
          <w:p w14:paraId="16394CFD" w14:textId="77777777" w:rsidR="0041711E" w:rsidRPr="0041711E" w:rsidRDefault="0040766C" w:rsidP="0041711E">
            <w:pPr>
              <w:jc w:val="left"/>
              <w:rPr>
                <w:rFonts w:ascii="Arial" w:hAnsi="Arial" w:cs="Arial"/>
              </w:rPr>
            </w:pPr>
            <w:r w:rsidRPr="00931171">
              <w:rPr>
                <w:rFonts w:ascii="Arial" w:hAnsi="Arial" w:cs="Arial"/>
              </w:rPr>
              <w:t>Abgelaufene Geschäfte erhalten i.d.R. C215=0, der Restbetrag, der noch im BOOK_VALUE_COMP_O_HGB_CLA hinterlegt ist, soll</w:t>
            </w:r>
            <w:r w:rsidR="0041711E">
              <w:rPr>
                <w:rFonts w:ascii="Arial" w:hAnsi="Arial" w:cs="Arial"/>
              </w:rPr>
              <w:t xml:space="preserve"> abzgl. antizipativer und transitorischer Zinsabgrenzung und abzgl. Agio/Disagio</w:t>
            </w:r>
            <w:r w:rsidRPr="00931171">
              <w:rPr>
                <w:rFonts w:ascii="Arial" w:hAnsi="Arial" w:cs="Arial"/>
              </w:rPr>
              <w:t xml:space="preserve"> in CRE101 (rückständige Tilgung) eingestellt werden.</w:t>
            </w:r>
          </w:p>
        </w:tc>
        <w:tc>
          <w:tcPr>
            <w:tcW w:w="2700" w:type="dxa"/>
            <w:tcBorders>
              <w:top w:val="nil"/>
              <w:left w:val="nil"/>
              <w:bottom w:val="single" w:sz="4" w:space="0" w:color="auto"/>
              <w:right w:val="single" w:sz="4" w:space="0" w:color="auto"/>
            </w:tcBorders>
            <w:shd w:val="clear" w:color="auto" w:fill="auto"/>
          </w:tcPr>
          <w:p w14:paraId="2F4B4C92" w14:textId="77777777" w:rsidR="00BC6AC6" w:rsidRPr="00B110BE" w:rsidRDefault="00BC6AC6" w:rsidP="00BC6AC6">
            <w:pPr>
              <w:jc w:val="left"/>
              <w:rPr>
                <w:rFonts w:ascii="Arial" w:hAnsi="Arial" w:cs="Arial"/>
              </w:rPr>
            </w:pPr>
          </w:p>
          <w:p w14:paraId="76C53B87" w14:textId="77777777" w:rsidR="00BC6AC6" w:rsidRPr="00931171" w:rsidRDefault="00BC6AC6" w:rsidP="00BC6AC6">
            <w:pPr>
              <w:jc w:val="left"/>
              <w:rPr>
                <w:rFonts w:ascii="Arial" w:hAnsi="Arial" w:cs="Arial"/>
                <w:lang w:val="en-US"/>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tcPr>
          <w:p w14:paraId="0789969E" w14:textId="77777777" w:rsidR="00BC6AC6" w:rsidRDefault="00BC6AC6" w:rsidP="00BC6AC6">
            <w:pPr>
              <w:jc w:val="right"/>
              <w:rPr>
                <w:rFonts w:ascii="Arial" w:hAnsi="Arial" w:cs="Arial"/>
              </w:rPr>
            </w:pPr>
          </w:p>
          <w:p w14:paraId="4463E684" w14:textId="77777777" w:rsidR="00BC6AC6" w:rsidRDefault="00BC6AC6" w:rsidP="00BC6AC6">
            <w:pPr>
              <w:jc w:val="right"/>
              <w:rPr>
                <w:rFonts w:ascii="Arial" w:hAnsi="Arial" w:cs="Arial"/>
              </w:rPr>
            </w:pPr>
            <w:r>
              <w:rPr>
                <w:rFonts w:ascii="Arial" w:hAnsi="Arial" w:cs="Arial"/>
              </w:rPr>
              <w:t>ENDE</w:t>
            </w:r>
          </w:p>
          <w:p w14:paraId="478F3BDB" w14:textId="77777777" w:rsidR="00BC6AC6" w:rsidRPr="00931171" w:rsidRDefault="00BC6AC6" w:rsidP="00BC6AC6">
            <w:pPr>
              <w:jc w:val="right"/>
              <w:rPr>
                <w:rFonts w:ascii="Arial" w:hAnsi="Arial" w:cs="Arial"/>
                <w:lang w:val="en-US"/>
              </w:rPr>
            </w:pPr>
            <w:r>
              <w:rPr>
                <w:rFonts w:ascii="Arial" w:hAnsi="Arial" w:cs="Arial"/>
              </w:rPr>
              <w:t xml:space="preserve"> </w:t>
            </w:r>
          </w:p>
        </w:tc>
      </w:tr>
      <w:tr w:rsidR="00BC6AC6" w:rsidRPr="0014281D" w14:paraId="47B5ED50" w14:textId="77777777" w:rsidTr="00931171">
        <w:trPr>
          <w:trHeight w:val="510"/>
        </w:trPr>
        <w:tc>
          <w:tcPr>
            <w:tcW w:w="846" w:type="dxa"/>
            <w:vMerge w:val="restart"/>
            <w:tcBorders>
              <w:top w:val="nil"/>
              <w:left w:val="single" w:sz="4" w:space="0" w:color="auto"/>
              <w:bottom w:val="single" w:sz="4" w:space="0" w:color="000000"/>
              <w:right w:val="single" w:sz="4" w:space="0" w:color="auto"/>
            </w:tcBorders>
            <w:shd w:val="clear" w:color="auto" w:fill="auto"/>
            <w:hideMark/>
          </w:tcPr>
          <w:p w14:paraId="35478AA9" w14:textId="77777777" w:rsidR="00BC6AC6" w:rsidRPr="0014281D" w:rsidRDefault="00FD2274" w:rsidP="00BC6AC6">
            <w:pPr>
              <w:jc w:val="left"/>
              <w:rPr>
                <w:rFonts w:ascii="Arial" w:hAnsi="Arial" w:cs="Arial"/>
              </w:rPr>
            </w:pPr>
            <w:r>
              <w:rPr>
                <w:rFonts w:ascii="Arial" w:hAnsi="Arial" w:cs="Arial"/>
              </w:rPr>
              <w:t>4</w:t>
            </w:r>
          </w:p>
        </w:tc>
        <w:tc>
          <w:tcPr>
            <w:tcW w:w="8274" w:type="dxa"/>
            <w:vMerge w:val="restart"/>
            <w:tcBorders>
              <w:top w:val="nil"/>
              <w:left w:val="single" w:sz="4" w:space="0" w:color="auto"/>
              <w:bottom w:val="single" w:sz="4" w:space="0" w:color="000000"/>
              <w:right w:val="single" w:sz="4" w:space="0" w:color="auto"/>
            </w:tcBorders>
            <w:shd w:val="clear" w:color="auto" w:fill="auto"/>
            <w:hideMark/>
          </w:tcPr>
          <w:p w14:paraId="149F3337" w14:textId="77777777" w:rsidR="00BC6AC6" w:rsidRDefault="00BC6AC6" w:rsidP="00BC6AC6">
            <w:pPr>
              <w:jc w:val="left"/>
              <w:rPr>
                <w:rFonts w:ascii="Arial" w:hAnsi="Arial" w:cs="Arial"/>
              </w:rPr>
            </w:pPr>
            <w:r>
              <w:rPr>
                <w:rFonts w:ascii="Arial" w:hAnsi="Arial" w:cs="Arial"/>
              </w:rPr>
              <w:t>Prüfe folgende Bedingung:</w:t>
            </w:r>
          </w:p>
          <w:p w14:paraId="3A7C72D6" w14:textId="77777777" w:rsidR="00BC6AC6" w:rsidRDefault="00BC6AC6" w:rsidP="00BC6AC6">
            <w:pPr>
              <w:jc w:val="left"/>
              <w:rPr>
                <w:rFonts w:ascii="Arial" w:hAnsi="Arial" w:cs="Arial"/>
              </w:rPr>
            </w:pPr>
            <w:r>
              <w:rPr>
                <w:rFonts w:ascii="Arial" w:hAnsi="Arial" w:cs="Arial"/>
              </w:rPr>
              <w:t>XX_DELISYST in (‘103‘,‘104‘)</w:t>
            </w:r>
          </w:p>
          <w:p w14:paraId="534E5BE0" w14:textId="77777777" w:rsidR="00BC6AC6" w:rsidRDefault="00BC6AC6" w:rsidP="00BC6AC6">
            <w:pPr>
              <w:jc w:val="left"/>
              <w:rPr>
                <w:rFonts w:ascii="Arial" w:hAnsi="Arial" w:cs="Arial"/>
              </w:rPr>
            </w:pPr>
          </w:p>
          <w:p w14:paraId="00277BF1" w14:textId="77777777" w:rsidR="00BC6AC6" w:rsidRDefault="00BC6AC6" w:rsidP="00BC6AC6">
            <w:pPr>
              <w:jc w:val="left"/>
              <w:rPr>
                <w:rFonts w:ascii="Arial" w:hAnsi="Arial" w:cs="Arial"/>
              </w:rPr>
            </w:pPr>
          </w:p>
          <w:p w14:paraId="05CA7EAF" w14:textId="77777777" w:rsidR="00BC6AC6" w:rsidRPr="0014281D" w:rsidRDefault="00BC6AC6" w:rsidP="00BC6AC6">
            <w:pPr>
              <w:jc w:val="left"/>
              <w:rPr>
                <w:rFonts w:ascii="Arial" w:hAnsi="Arial" w:cs="Arial"/>
              </w:rPr>
            </w:pPr>
            <w:r>
              <w:rPr>
                <w:rFonts w:ascii="Arial" w:hAnsi="Arial" w:cs="Arial"/>
              </w:rPr>
              <w:t>Info: 103 = CoAktiv, 104 = SAP Mark Aktiv</w:t>
            </w:r>
          </w:p>
        </w:tc>
        <w:tc>
          <w:tcPr>
            <w:tcW w:w="2700" w:type="dxa"/>
            <w:tcBorders>
              <w:top w:val="nil"/>
              <w:left w:val="nil"/>
              <w:bottom w:val="single" w:sz="4" w:space="0" w:color="auto"/>
              <w:right w:val="single" w:sz="4" w:space="0" w:color="auto"/>
            </w:tcBorders>
            <w:shd w:val="clear" w:color="auto" w:fill="auto"/>
            <w:hideMark/>
          </w:tcPr>
          <w:p w14:paraId="446AA08B" w14:textId="77777777" w:rsidR="00BC6AC6" w:rsidRPr="0014281D" w:rsidRDefault="00BC6AC6" w:rsidP="00BC6AC6">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499DD9B6" w14:textId="77777777" w:rsidR="00BC6AC6" w:rsidRPr="0014281D" w:rsidRDefault="00FD2274" w:rsidP="00BC6AC6">
            <w:pPr>
              <w:jc w:val="right"/>
              <w:rPr>
                <w:rFonts w:ascii="Arial" w:hAnsi="Arial" w:cs="Arial"/>
              </w:rPr>
            </w:pPr>
            <w:r>
              <w:rPr>
                <w:rFonts w:ascii="Arial" w:hAnsi="Arial" w:cs="Arial"/>
              </w:rPr>
              <w:t>5</w:t>
            </w:r>
          </w:p>
        </w:tc>
      </w:tr>
      <w:tr w:rsidR="00BC6AC6" w:rsidRPr="0014281D" w14:paraId="3B7AFF71" w14:textId="77777777" w:rsidTr="00931171">
        <w:trPr>
          <w:trHeight w:val="660"/>
        </w:trPr>
        <w:tc>
          <w:tcPr>
            <w:tcW w:w="846" w:type="dxa"/>
            <w:vMerge/>
            <w:tcBorders>
              <w:top w:val="nil"/>
              <w:left w:val="single" w:sz="4" w:space="0" w:color="auto"/>
              <w:bottom w:val="single" w:sz="4" w:space="0" w:color="000000"/>
              <w:right w:val="single" w:sz="4" w:space="0" w:color="auto"/>
            </w:tcBorders>
            <w:vAlign w:val="center"/>
            <w:hideMark/>
          </w:tcPr>
          <w:p w14:paraId="295DF9DE" w14:textId="77777777" w:rsidR="00BC6AC6" w:rsidRPr="0014281D" w:rsidRDefault="00BC6AC6" w:rsidP="00BC6AC6">
            <w:pPr>
              <w:jc w:val="left"/>
              <w:rPr>
                <w:rFonts w:ascii="Arial" w:hAnsi="Arial" w:cs="Arial"/>
              </w:rPr>
            </w:pPr>
          </w:p>
        </w:tc>
        <w:tc>
          <w:tcPr>
            <w:tcW w:w="8274" w:type="dxa"/>
            <w:vMerge/>
            <w:tcBorders>
              <w:top w:val="nil"/>
              <w:left w:val="single" w:sz="4" w:space="0" w:color="auto"/>
              <w:bottom w:val="single" w:sz="4" w:space="0" w:color="000000"/>
              <w:right w:val="single" w:sz="4" w:space="0" w:color="auto"/>
            </w:tcBorders>
            <w:vAlign w:val="center"/>
            <w:hideMark/>
          </w:tcPr>
          <w:p w14:paraId="15479164" w14:textId="77777777" w:rsidR="00BC6AC6" w:rsidRPr="0014281D" w:rsidRDefault="00BC6AC6" w:rsidP="00BC6AC6">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75A177B3" w14:textId="77777777" w:rsidR="00BC6AC6" w:rsidRPr="0014281D" w:rsidRDefault="00BC6AC6" w:rsidP="00BC6AC6">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4E7A0E14" w14:textId="77777777" w:rsidR="00BC6AC6" w:rsidRPr="0014281D" w:rsidRDefault="00FD2274" w:rsidP="00BC6AC6">
            <w:pPr>
              <w:jc w:val="right"/>
              <w:rPr>
                <w:rFonts w:ascii="Arial" w:hAnsi="Arial" w:cs="Arial"/>
              </w:rPr>
            </w:pPr>
            <w:r>
              <w:rPr>
                <w:rFonts w:ascii="Arial" w:hAnsi="Arial" w:cs="Arial"/>
              </w:rPr>
              <w:t>8</w:t>
            </w:r>
          </w:p>
        </w:tc>
      </w:tr>
      <w:tr w:rsidR="00BC6AC6" w:rsidRPr="0014281D" w14:paraId="58C9DC99" w14:textId="77777777" w:rsidTr="00931171">
        <w:trPr>
          <w:trHeight w:val="938"/>
        </w:trPr>
        <w:tc>
          <w:tcPr>
            <w:tcW w:w="846" w:type="dxa"/>
            <w:vMerge w:val="restart"/>
            <w:tcBorders>
              <w:top w:val="nil"/>
              <w:left w:val="single" w:sz="4" w:space="0" w:color="auto"/>
              <w:bottom w:val="single" w:sz="4" w:space="0" w:color="000000"/>
              <w:right w:val="single" w:sz="4" w:space="0" w:color="auto"/>
            </w:tcBorders>
            <w:shd w:val="clear" w:color="auto" w:fill="auto"/>
            <w:hideMark/>
          </w:tcPr>
          <w:p w14:paraId="78A65449" w14:textId="77777777" w:rsidR="00BC6AC6" w:rsidRPr="0014281D" w:rsidRDefault="00FD2274" w:rsidP="00BC6AC6">
            <w:pPr>
              <w:jc w:val="left"/>
              <w:rPr>
                <w:rFonts w:ascii="Arial" w:hAnsi="Arial" w:cs="Arial"/>
              </w:rPr>
            </w:pPr>
            <w:r>
              <w:rPr>
                <w:rFonts w:ascii="Arial" w:hAnsi="Arial" w:cs="Arial"/>
              </w:rPr>
              <w:t>5</w:t>
            </w:r>
          </w:p>
        </w:tc>
        <w:tc>
          <w:tcPr>
            <w:tcW w:w="8274" w:type="dxa"/>
            <w:vMerge w:val="restart"/>
            <w:tcBorders>
              <w:top w:val="nil"/>
              <w:left w:val="single" w:sz="4" w:space="0" w:color="auto"/>
              <w:bottom w:val="single" w:sz="4" w:space="0" w:color="000000"/>
              <w:right w:val="single" w:sz="4" w:space="0" w:color="auto"/>
            </w:tcBorders>
            <w:shd w:val="clear" w:color="auto" w:fill="auto"/>
            <w:hideMark/>
          </w:tcPr>
          <w:p w14:paraId="1FFC643D" w14:textId="77777777" w:rsidR="00BC6AC6" w:rsidRDefault="00BC6AC6" w:rsidP="00BC6AC6">
            <w:pPr>
              <w:jc w:val="left"/>
              <w:rPr>
                <w:rFonts w:ascii="Arial" w:hAnsi="Arial" w:cs="Arial"/>
              </w:rPr>
            </w:pPr>
            <w:r>
              <w:rPr>
                <w:rFonts w:ascii="Arial" w:hAnsi="Arial" w:cs="Arial"/>
              </w:rPr>
              <w:t>Zugriff auf die Tabelle: FX_RATE mit CURRENCY_C is not (‘EUR‘)</w:t>
            </w:r>
          </w:p>
          <w:p w14:paraId="309E4B68" w14:textId="77777777" w:rsidR="00BC6AC6" w:rsidRDefault="00BC6AC6" w:rsidP="00BC6AC6">
            <w:pPr>
              <w:jc w:val="left"/>
              <w:rPr>
                <w:rFonts w:ascii="Arial" w:hAnsi="Arial" w:cs="Arial"/>
              </w:rPr>
            </w:pPr>
          </w:p>
          <w:p w14:paraId="43BFA70D" w14:textId="77777777" w:rsidR="00BC6AC6" w:rsidRDefault="00BC6AC6" w:rsidP="00BC6AC6">
            <w:pPr>
              <w:jc w:val="left"/>
              <w:rPr>
                <w:rFonts w:ascii="Arial" w:hAnsi="Arial" w:cs="Arial"/>
              </w:rPr>
            </w:pPr>
          </w:p>
          <w:p w14:paraId="2A78887F" w14:textId="77777777" w:rsidR="00BC6AC6" w:rsidRDefault="00BC6AC6" w:rsidP="00BC6AC6">
            <w:pPr>
              <w:jc w:val="left"/>
              <w:rPr>
                <w:rFonts w:ascii="Arial" w:hAnsi="Arial" w:cs="Arial"/>
              </w:rPr>
            </w:pPr>
          </w:p>
          <w:p w14:paraId="6D1943C1" w14:textId="77777777" w:rsidR="00BC6AC6" w:rsidRPr="00897B28" w:rsidRDefault="00BC6AC6" w:rsidP="00BC6AC6">
            <w:pPr>
              <w:jc w:val="left"/>
              <w:rPr>
                <w:rFonts w:ascii="Arial" w:hAnsi="Arial" w:cs="Arial"/>
              </w:rPr>
            </w:pPr>
            <w:r w:rsidRPr="00897B28">
              <w:rPr>
                <w:rFonts w:ascii="Arial" w:hAnsi="Arial" w:cs="Arial"/>
              </w:rPr>
              <w:t>Info: CURRENCY_C = ISO-Währungs_Code</w:t>
            </w:r>
          </w:p>
        </w:tc>
        <w:tc>
          <w:tcPr>
            <w:tcW w:w="2700" w:type="dxa"/>
            <w:tcBorders>
              <w:top w:val="nil"/>
              <w:left w:val="nil"/>
              <w:bottom w:val="single" w:sz="4" w:space="0" w:color="auto"/>
              <w:right w:val="single" w:sz="4" w:space="0" w:color="auto"/>
            </w:tcBorders>
            <w:shd w:val="clear" w:color="auto" w:fill="auto"/>
            <w:hideMark/>
          </w:tcPr>
          <w:p w14:paraId="7D493839" w14:textId="77777777" w:rsidR="00BC6AC6" w:rsidRPr="0014281D" w:rsidRDefault="00BC6AC6" w:rsidP="00BC6AC6">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7CFEDF4F" w14:textId="77777777" w:rsidR="00BC6AC6" w:rsidRPr="0014281D" w:rsidRDefault="00FD2274" w:rsidP="00BC6AC6">
            <w:pPr>
              <w:jc w:val="right"/>
              <w:rPr>
                <w:rFonts w:ascii="Arial" w:hAnsi="Arial" w:cs="Arial"/>
              </w:rPr>
            </w:pPr>
            <w:r>
              <w:rPr>
                <w:rFonts w:ascii="Arial" w:hAnsi="Arial" w:cs="Arial"/>
              </w:rPr>
              <w:t>6</w:t>
            </w:r>
          </w:p>
        </w:tc>
      </w:tr>
      <w:tr w:rsidR="00BC6AC6" w:rsidRPr="0014281D" w14:paraId="434493DC" w14:textId="77777777" w:rsidTr="00931171">
        <w:trPr>
          <w:trHeight w:val="555"/>
        </w:trPr>
        <w:tc>
          <w:tcPr>
            <w:tcW w:w="846" w:type="dxa"/>
            <w:vMerge/>
            <w:tcBorders>
              <w:top w:val="nil"/>
              <w:left w:val="single" w:sz="4" w:space="0" w:color="auto"/>
              <w:bottom w:val="single" w:sz="4" w:space="0" w:color="000000"/>
              <w:right w:val="single" w:sz="4" w:space="0" w:color="auto"/>
            </w:tcBorders>
            <w:vAlign w:val="center"/>
            <w:hideMark/>
          </w:tcPr>
          <w:p w14:paraId="5320C002" w14:textId="77777777" w:rsidR="00BC6AC6" w:rsidRPr="0014281D" w:rsidRDefault="00BC6AC6" w:rsidP="00BC6AC6">
            <w:pPr>
              <w:jc w:val="left"/>
              <w:rPr>
                <w:rFonts w:ascii="Arial" w:hAnsi="Arial" w:cs="Arial"/>
              </w:rPr>
            </w:pPr>
          </w:p>
        </w:tc>
        <w:tc>
          <w:tcPr>
            <w:tcW w:w="8274" w:type="dxa"/>
            <w:vMerge/>
            <w:tcBorders>
              <w:top w:val="nil"/>
              <w:left w:val="single" w:sz="4" w:space="0" w:color="auto"/>
              <w:bottom w:val="single" w:sz="4" w:space="0" w:color="000000"/>
              <w:right w:val="single" w:sz="4" w:space="0" w:color="auto"/>
            </w:tcBorders>
            <w:vAlign w:val="center"/>
            <w:hideMark/>
          </w:tcPr>
          <w:p w14:paraId="2A72F22E" w14:textId="77777777" w:rsidR="00BC6AC6" w:rsidRPr="0014281D" w:rsidRDefault="00BC6AC6" w:rsidP="00BC6AC6">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16C1A64E" w14:textId="77777777" w:rsidR="00BC6AC6" w:rsidRPr="0014281D" w:rsidRDefault="00BC6AC6" w:rsidP="00BC6AC6">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1E15BEC7" w14:textId="77777777" w:rsidR="00BC6AC6" w:rsidRPr="0014281D" w:rsidRDefault="00FD2274" w:rsidP="00BC6AC6">
            <w:pPr>
              <w:jc w:val="right"/>
              <w:rPr>
                <w:rFonts w:ascii="Arial" w:hAnsi="Arial" w:cs="Arial"/>
              </w:rPr>
            </w:pPr>
            <w:r>
              <w:rPr>
                <w:rFonts w:ascii="Arial" w:hAnsi="Arial" w:cs="Arial"/>
              </w:rPr>
              <w:t>7</w:t>
            </w:r>
          </w:p>
        </w:tc>
      </w:tr>
      <w:tr w:rsidR="00BC6AC6" w:rsidRPr="0014281D" w14:paraId="05EF33B9" w14:textId="77777777" w:rsidTr="00931171">
        <w:trPr>
          <w:trHeight w:val="1697"/>
        </w:trPr>
        <w:tc>
          <w:tcPr>
            <w:tcW w:w="846" w:type="dxa"/>
            <w:tcBorders>
              <w:top w:val="nil"/>
              <w:left w:val="single" w:sz="4" w:space="0" w:color="auto"/>
              <w:bottom w:val="single" w:sz="4" w:space="0" w:color="auto"/>
              <w:right w:val="single" w:sz="4" w:space="0" w:color="auto"/>
            </w:tcBorders>
            <w:shd w:val="clear" w:color="auto" w:fill="auto"/>
            <w:noWrap/>
            <w:hideMark/>
          </w:tcPr>
          <w:p w14:paraId="38E94846" w14:textId="77777777" w:rsidR="00BC6AC6" w:rsidRPr="0014281D" w:rsidRDefault="00FD2274" w:rsidP="00BC6AC6">
            <w:pPr>
              <w:jc w:val="left"/>
              <w:rPr>
                <w:rFonts w:ascii="Calibri" w:hAnsi="Calibri" w:cs="Calibri"/>
                <w:sz w:val="22"/>
                <w:szCs w:val="22"/>
              </w:rPr>
            </w:pPr>
            <w:r>
              <w:rPr>
                <w:rFonts w:ascii="Calibri" w:hAnsi="Calibri" w:cs="Calibri"/>
                <w:sz w:val="22"/>
                <w:szCs w:val="22"/>
              </w:rPr>
              <w:lastRenderedPageBreak/>
              <w:t>6</w:t>
            </w:r>
          </w:p>
        </w:tc>
        <w:tc>
          <w:tcPr>
            <w:tcW w:w="8274" w:type="dxa"/>
            <w:tcBorders>
              <w:top w:val="nil"/>
              <w:left w:val="nil"/>
              <w:bottom w:val="single" w:sz="4" w:space="0" w:color="auto"/>
              <w:right w:val="single" w:sz="4" w:space="0" w:color="auto"/>
            </w:tcBorders>
            <w:shd w:val="clear" w:color="auto" w:fill="auto"/>
            <w:hideMark/>
          </w:tcPr>
          <w:p w14:paraId="688667BD" w14:textId="77777777" w:rsidR="00BC6AC6" w:rsidRDefault="00BC6AC6" w:rsidP="00BC6AC6">
            <w:pPr>
              <w:jc w:val="left"/>
              <w:rPr>
                <w:rFonts w:ascii="Arial" w:hAnsi="Arial" w:cs="Arial"/>
                <w:lang w:val="en-US"/>
              </w:rPr>
            </w:pPr>
            <w:r w:rsidRPr="00897B28">
              <w:rPr>
                <w:rFonts w:ascii="Arial" w:hAnsi="Arial" w:cs="Arial"/>
                <w:lang w:val="en-US"/>
              </w:rPr>
              <w:t>Ermittle das Zielfeld:</w:t>
            </w:r>
            <w:r w:rsidRPr="00897B28">
              <w:rPr>
                <w:rFonts w:ascii="Arial" w:hAnsi="Arial" w:cs="Arial"/>
                <w:lang w:val="en-US"/>
              </w:rPr>
              <w:br/>
              <w:t xml:space="preserve">if XX_CURRENCY_C = CUR001 </w:t>
            </w:r>
          </w:p>
          <w:p w14:paraId="0746B45A" w14:textId="77777777" w:rsidR="00BC6AC6" w:rsidRDefault="00BC6AC6" w:rsidP="00BC6AC6">
            <w:pPr>
              <w:jc w:val="left"/>
              <w:rPr>
                <w:rFonts w:ascii="Arial" w:hAnsi="Arial" w:cs="Arial"/>
                <w:lang w:val="en-US"/>
              </w:rPr>
            </w:pPr>
            <w:r w:rsidRPr="00897B28">
              <w:rPr>
                <w:rFonts w:ascii="Arial" w:hAnsi="Arial" w:cs="Arial"/>
                <w:lang w:val="en-US"/>
              </w:rPr>
              <w:t>a</w:t>
            </w:r>
            <w:r>
              <w:rPr>
                <w:rFonts w:ascii="Arial" w:hAnsi="Arial" w:cs="Arial"/>
                <w:lang w:val="en-US"/>
              </w:rPr>
              <w:t>nd CUR002 = ‘EUR’</w:t>
            </w:r>
          </w:p>
          <w:p w14:paraId="3E818962" w14:textId="77777777" w:rsidR="00BC6AC6" w:rsidRDefault="00BC6AC6" w:rsidP="00BC6AC6">
            <w:pPr>
              <w:jc w:val="left"/>
              <w:rPr>
                <w:rFonts w:ascii="Arial" w:hAnsi="Arial" w:cs="Arial"/>
                <w:lang w:val="en-US"/>
              </w:rPr>
            </w:pPr>
            <w:r>
              <w:rPr>
                <w:rFonts w:ascii="Arial" w:hAnsi="Arial" w:cs="Arial"/>
                <w:lang w:val="en-US"/>
              </w:rPr>
              <w:t xml:space="preserve">then </w:t>
            </w:r>
          </w:p>
          <w:p w14:paraId="0A804048" w14:textId="77777777" w:rsidR="00BC6AC6" w:rsidRDefault="00BC6AC6" w:rsidP="00BC6AC6">
            <w:pPr>
              <w:jc w:val="left"/>
              <w:rPr>
                <w:rFonts w:ascii="Arial" w:hAnsi="Arial" w:cs="Arial"/>
                <w:lang w:val="en-US"/>
              </w:rPr>
            </w:pPr>
            <w:r>
              <w:rPr>
                <w:rFonts w:ascii="Arial" w:hAnsi="Arial" w:cs="Arial"/>
                <w:lang w:val="en-US"/>
              </w:rPr>
              <w:t>NVL(XX_AMORT_ARR_TA,0)*C222</w:t>
            </w:r>
          </w:p>
          <w:p w14:paraId="752ECF2A" w14:textId="77777777" w:rsidR="00BC6AC6" w:rsidRPr="00B110BE" w:rsidRDefault="00BC6AC6" w:rsidP="00BC6AC6">
            <w:pPr>
              <w:jc w:val="left"/>
              <w:rPr>
                <w:rFonts w:ascii="Arial" w:hAnsi="Arial" w:cs="Arial"/>
              </w:rPr>
            </w:pPr>
            <w:r w:rsidRPr="00B110BE">
              <w:rPr>
                <w:rFonts w:ascii="Arial" w:hAnsi="Arial" w:cs="Arial"/>
              </w:rPr>
              <w:t>else NULL (inkl. Fehlermeldung)</w:t>
            </w:r>
          </w:p>
          <w:p w14:paraId="1FCE6343" w14:textId="77777777" w:rsidR="00BC6AC6" w:rsidRPr="00B110BE" w:rsidRDefault="00BC6AC6" w:rsidP="00BC6AC6">
            <w:pPr>
              <w:jc w:val="left"/>
              <w:rPr>
                <w:rFonts w:ascii="Arial" w:hAnsi="Arial" w:cs="Arial"/>
              </w:rPr>
            </w:pPr>
          </w:p>
          <w:p w14:paraId="4BC2D57C" w14:textId="77777777" w:rsidR="00BC6AC6" w:rsidRPr="00B110BE" w:rsidRDefault="00BC6AC6" w:rsidP="00BC6AC6">
            <w:pPr>
              <w:jc w:val="left"/>
              <w:rPr>
                <w:rFonts w:ascii="Arial" w:hAnsi="Arial" w:cs="Arial"/>
              </w:rPr>
            </w:pPr>
            <w:r w:rsidRPr="00B110BE">
              <w:rPr>
                <w:rFonts w:ascii="Arial" w:hAnsi="Arial" w:cs="Arial"/>
              </w:rPr>
              <w:t>Info: AMORT_ARR_TA = Rückstand Tilgung</w:t>
            </w:r>
            <w:r w:rsidRPr="00B110BE">
              <w:rPr>
                <w:rFonts w:ascii="Arial" w:hAnsi="Arial" w:cs="Arial"/>
              </w:rPr>
              <w:br/>
            </w:r>
          </w:p>
        </w:tc>
        <w:tc>
          <w:tcPr>
            <w:tcW w:w="2700" w:type="dxa"/>
            <w:tcBorders>
              <w:top w:val="nil"/>
              <w:left w:val="nil"/>
              <w:bottom w:val="single" w:sz="4" w:space="0" w:color="auto"/>
              <w:right w:val="single" w:sz="4" w:space="0" w:color="auto"/>
            </w:tcBorders>
            <w:shd w:val="clear" w:color="auto" w:fill="auto"/>
            <w:hideMark/>
          </w:tcPr>
          <w:p w14:paraId="0C84CF37" w14:textId="77777777" w:rsidR="00BC6AC6" w:rsidRPr="00B110BE" w:rsidRDefault="00BC6AC6" w:rsidP="00BC6AC6">
            <w:pPr>
              <w:jc w:val="left"/>
              <w:rPr>
                <w:rFonts w:ascii="Arial" w:hAnsi="Arial" w:cs="Arial"/>
              </w:rPr>
            </w:pPr>
          </w:p>
          <w:p w14:paraId="5E0E2A4D" w14:textId="77777777" w:rsidR="00BC6AC6" w:rsidRPr="00B110BE" w:rsidRDefault="00BC6AC6" w:rsidP="00BC6AC6">
            <w:pPr>
              <w:jc w:val="left"/>
              <w:rPr>
                <w:rFonts w:ascii="Arial" w:hAnsi="Arial" w:cs="Arial"/>
              </w:rPr>
            </w:pPr>
          </w:p>
          <w:p w14:paraId="6079A416" w14:textId="77777777" w:rsidR="00BC6AC6" w:rsidRPr="0014281D" w:rsidRDefault="00BC6AC6" w:rsidP="00BC6AC6">
            <w:pPr>
              <w:jc w:val="left"/>
              <w:rPr>
                <w:rFonts w:ascii="Arial" w:hAnsi="Arial" w:cs="Arial"/>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hideMark/>
          </w:tcPr>
          <w:p w14:paraId="3598D136" w14:textId="77777777" w:rsidR="00BC6AC6" w:rsidRDefault="00BC6AC6" w:rsidP="00BC6AC6">
            <w:pPr>
              <w:jc w:val="right"/>
              <w:rPr>
                <w:rFonts w:ascii="Arial" w:hAnsi="Arial" w:cs="Arial"/>
              </w:rPr>
            </w:pPr>
          </w:p>
          <w:p w14:paraId="429EC9B4" w14:textId="77777777" w:rsidR="00BC6AC6" w:rsidRDefault="00BC6AC6" w:rsidP="00BC6AC6">
            <w:pPr>
              <w:jc w:val="right"/>
              <w:rPr>
                <w:rFonts w:ascii="Arial" w:hAnsi="Arial" w:cs="Arial"/>
              </w:rPr>
            </w:pPr>
          </w:p>
          <w:p w14:paraId="60ACC3FF" w14:textId="77777777" w:rsidR="00BC6AC6" w:rsidRDefault="00BC6AC6" w:rsidP="00BC6AC6">
            <w:pPr>
              <w:jc w:val="right"/>
              <w:rPr>
                <w:rFonts w:ascii="Arial" w:hAnsi="Arial" w:cs="Arial"/>
              </w:rPr>
            </w:pPr>
            <w:r>
              <w:rPr>
                <w:rFonts w:ascii="Arial" w:hAnsi="Arial" w:cs="Arial"/>
              </w:rPr>
              <w:t>ENDE</w:t>
            </w:r>
          </w:p>
          <w:p w14:paraId="5EE80406" w14:textId="77777777" w:rsidR="00BC6AC6" w:rsidRPr="0014281D" w:rsidRDefault="00BC6AC6" w:rsidP="00BC6AC6">
            <w:pPr>
              <w:ind w:right="100"/>
              <w:jc w:val="right"/>
              <w:rPr>
                <w:rFonts w:ascii="Arial" w:hAnsi="Arial" w:cs="Arial"/>
              </w:rPr>
            </w:pPr>
            <w:r>
              <w:rPr>
                <w:rFonts w:ascii="Arial" w:hAnsi="Arial" w:cs="Arial"/>
              </w:rPr>
              <w:t xml:space="preserve"> </w:t>
            </w:r>
          </w:p>
        </w:tc>
      </w:tr>
      <w:tr w:rsidR="00BC6AC6" w:rsidRPr="0014281D" w14:paraId="4CA81C61" w14:textId="77777777" w:rsidTr="00931171">
        <w:trPr>
          <w:trHeight w:val="600"/>
        </w:trPr>
        <w:tc>
          <w:tcPr>
            <w:tcW w:w="846" w:type="dxa"/>
            <w:tcBorders>
              <w:top w:val="nil"/>
              <w:left w:val="single" w:sz="4" w:space="0" w:color="auto"/>
              <w:bottom w:val="single" w:sz="4" w:space="0" w:color="000000"/>
              <w:right w:val="single" w:sz="4" w:space="0" w:color="auto"/>
            </w:tcBorders>
            <w:shd w:val="clear" w:color="auto" w:fill="auto"/>
            <w:hideMark/>
          </w:tcPr>
          <w:p w14:paraId="449FF601" w14:textId="77777777" w:rsidR="00BC6AC6" w:rsidRPr="0014281D" w:rsidRDefault="00FD2274" w:rsidP="00BC6AC6">
            <w:pPr>
              <w:jc w:val="left"/>
              <w:rPr>
                <w:rFonts w:ascii="Arial" w:hAnsi="Arial" w:cs="Arial"/>
              </w:rPr>
            </w:pPr>
            <w:r>
              <w:rPr>
                <w:rFonts w:ascii="Arial" w:hAnsi="Arial" w:cs="Arial"/>
              </w:rPr>
              <w:t>7</w:t>
            </w:r>
          </w:p>
        </w:tc>
        <w:tc>
          <w:tcPr>
            <w:tcW w:w="8274" w:type="dxa"/>
            <w:tcBorders>
              <w:top w:val="nil"/>
              <w:left w:val="single" w:sz="4" w:space="0" w:color="auto"/>
              <w:bottom w:val="single" w:sz="4" w:space="0" w:color="auto"/>
              <w:right w:val="single" w:sz="4" w:space="0" w:color="auto"/>
            </w:tcBorders>
            <w:shd w:val="clear" w:color="auto" w:fill="auto"/>
            <w:hideMark/>
          </w:tcPr>
          <w:p w14:paraId="47AD6E3D" w14:textId="77777777" w:rsidR="00BC6AC6" w:rsidRDefault="00BC6AC6" w:rsidP="00BC6AC6">
            <w:pPr>
              <w:jc w:val="left"/>
              <w:rPr>
                <w:rFonts w:ascii="Arial" w:hAnsi="Arial" w:cs="Arial"/>
              </w:rPr>
            </w:pPr>
            <w:r>
              <w:rPr>
                <w:rFonts w:ascii="Arial" w:hAnsi="Arial" w:cs="Arial"/>
              </w:rPr>
              <w:t>Ermittle das Zielfeld:</w:t>
            </w:r>
          </w:p>
          <w:p w14:paraId="636AE6E3" w14:textId="77777777" w:rsidR="00BC6AC6" w:rsidRPr="00897B28" w:rsidRDefault="00BC6AC6" w:rsidP="00BC6AC6">
            <w:pPr>
              <w:jc w:val="left"/>
              <w:rPr>
                <w:rFonts w:ascii="Arial" w:hAnsi="Arial" w:cs="Arial"/>
              </w:rPr>
            </w:pPr>
            <w:r w:rsidRPr="00897B28">
              <w:rPr>
                <w:rFonts w:ascii="Arial" w:hAnsi="Arial" w:cs="Arial"/>
              </w:rPr>
              <w:t xml:space="preserve">CRE101 = XX_AMORT_ARR_TA </w:t>
            </w:r>
          </w:p>
        </w:tc>
        <w:tc>
          <w:tcPr>
            <w:tcW w:w="2700" w:type="dxa"/>
            <w:tcBorders>
              <w:top w:val="single" w:sz="4" w:space="0" w:color="auto"/>
              <w:left w:val="nil"/>
              <w:bottom w:val="single" w:sz="4" w:space="0" w:color="auto"/>
              <w:right w:val="single" w:sz="4" w:space="0" w:color="auto"/>
            </w:tcBorders>
            <w:shd w:val="clear" w:color="auto" w:fill="auto"/>
            <w:hideMark/>
          </w:tcPr>
          <w:p w14:paraId="17286C4F" w14:textId="77777777" w:rsidR="00BC6AC6" w:rsidRDefault="00BC6AC6" w:rsidP="00BC6AC6">
            <w:pPr>
              <w:jc w:val="left"/>
              <w:rPr>
                <w:rFonts w:ascii="Arial" w:hAnsi="Arial" w:cs="Arial"/>
              </w:rPr>
            </w:pPr>
          </w:p>
          <w:p w14:paraId="04CFBE03" w14:textId="77777777" w:rsidR="00BC6AC6" w:rsidRPr="0014281D" w:rsidRDefault="00BC6AC6" w:rsidP="00BC6AC6">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30B92C1E" w14:textId="77777777" w:rsidR="00BC6AC6" w:rsidRDefault="00BC6AC6" w:rsidP="00BC6AC6">
            <w:pPr>
              <w:jc w:val="right"/>
              <w:rPr>
                <w:rFonts w:ascii="Arial" w:hAnsi="Arial" w:cs="Arial"/>
              </w:rPr>
            </w:pPr>
          </w:p>
          <w:p w14:paraId="4ADE4920" w14:textId="77777777" w:rsidR="00BC6AC6" w:rsidRPr="0014281D" w:rsidRDefault="00BC6AC6" w:rsidP="00BC6AC6">
            <w:pPr>
              <w:jc w:val="right"/>
              <w:rPr>
                <w:rFonts w:ascii="Arial" w:hAnsi="Arial" w:cs="Arial"/>
              </w:rPr>
            </w:pPr>
            <w:r>
              <w:rPr>
                <w:rFonts w:ascii="Arial" w:hAnsi="Arial" w:cs="Arial"/>
              </w:rPr>
              <w:t>ENDE</w:t>
            </w:r>
          </w:p>
        </w:tc>
      </w:tr>
      <w:tr w:rsidR="00BC6AC6" w:rsidRPr="0014281D" w14:paraId="4FC81F46" w14:textId="77777777" w:rsidTr="00931171">
        <w:trPr>
          <w:trHeight w:val="794"/>
        </w:trPr>
        <w:tc>
          <w:tcPr>
            <w:tcW w:w="846" w:type="dxa"/>
            <w:tcBorders>
              <w:top w:val="nil"/>
              <w:left w:val="single" w:sz="4" w:space="0" w:color="auto"/>
              <w:bottom w:val="single" w:sz="4" w:space="0" w:color="000000"/>
              <w:right w:val="single" w:sz="4" w:space="0" w:color="auto"/>
            </w:tcBorders>
            <w:shd w:val="clear" w:color="auto" w:fill="auto"/>
            <w:hideMark/>
          </w:tcPr>
          <w:p w14:paraId="68558137" w14:textId="77777777" w:rsidR="00BC6AC6" w:rsidRPr="0014281D" w:rsidRDefault="00FD2274" w:rsidP="00BC6AC6">
            <w:pPr>
              <w:jc w:val="left"/>
              <w:rPr>
                <w:rFonts w:ascii="Arial" w:hAnsi="Arial" w:cs="Arial"/>
              </w:rPr>
            </w:pPr>
            <w:r>
              <w:rPr>
                <w:rFonts w:ascii="Arial" w:hAnsi="Arial" w:cs="Arial"/>
              </w:rPr>
              <w:t>8</w:t>
            </w:r>
          </w:p>
        </w:tc>
        <w:tc>
          <w:tcPr>
            <w:tcW w:w="8274" w:type="dxa"/>
            <w:tcBorders>
              <w:top w:val="single" w:sz="4" w:space="0" w:color="auto"/>
              <w:left w:val="single" w:sz="4" w:space="0" w:color="auto"/>
              <w:bottom w:val="single" w:sz="4" w:space="0" w:color="auto"/>
              <w:right w:val="single" w:sz="4" w:space="0" w:color="auto"/>
            </w:tcBorders>
            <w:shd w:val="clear" w:color="auto" w:fill="auto"/>
            <w:hideMark/>
          </w:tcPr>
          <w:p w14:paraId="334AFBDD" w14:textId="77777777" w:rsidR="00BC6AC6" w:rsidRDefault="00BC6AC6" w:rsidP="00BC6AC6">
            <w:pPr>
              <w:jc w:val="left"/>
              <w:rPr>
                <w:rFonts w:ascii="Arial" w:hAnsi="Arial" w:cs="Arial"/>
              </w:rPr>
            </w:pPr>
            <w:r>
              <w:rPr>
                <w:rFonts w:ascii="Arial" w:hAnsi="Arial" w:cs="Arial"/>
              </w:rPr>
              <w:t>Ermittle das Zielfeld:</w:t>
            </w:r>
          </w:p>
          <w:p w14:paraId="5EAD21CD" w14:textId="77777777" w:rsidR="00BC6AC6" w:rsidRPr="0014281D" w:rsidRDefault="00BC6AC6" w:rsidP="00BC6AC6">
            <w:pPr>
              <w:jc w:val="left"/>
              <w:rPr>
                <w:rFonts w:ascii="Arial" w:hAnsi="Arial" w:cs="Arial"/>
              </w:rPr>
            </w:pPr>
            <w:r>
              <w:rPr>
                <w:rFonts w:ascii="Arial" w:hAnsi="Arial" w:cs="Arial"/>
              </w:rPr>
              <w:t>CRE101 = NULL</w:t>
            </w:r>
          </w:p>
        </w:tc>
        <w:tc>
          <w:tcPr>
            <w:tcW w:w="2700" w:type="dxa"/>
            <w:tcBorders>
              <w:top w:val="single" w:sz="4" w:space="0" w:color="auto"/>
              <w:left w:val="nil"/>
              <w:bottom w:val="single" w:sz="4" w:space="0" w:color="auto"/>
              <w:right w:val="single" w:sz="4" w:space="0" w:color="auto"/>
            </w:tcBorders>
            <w:shd w:val="clear" w:color="auto" w:fill="auto"/>
            <w:hideMark/>
          </w:tcPr>
          <w:p w14:paraId="32F6B17B" w14:textId="77777777" w:rsidR="00BC6AC6" w:rsidRDefault="00BC6AC6" w:rsidP="00BC6AC6">
            <w:pPr>
              <w:jc w:val="left"/>
              <w:rPr>
                <w:rFonts w:ascii="Arial" w:hAnsi="Arial" w:cs="Arial"/>
              </w:rPr>
            </w:pPr>
          </w:p>
          <w:p w14:paraId="3D0386C3" w14:textId="77777777" w:rsidR="00BC6AC6" w:rsidRPr="0014281D" w:rsidRDefault="00BC6AC6" w:rsidP="00BC6AC6">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4B55C0D4" w14:textId="77777777" w:rsidR="00BC6AC6" w:rsidRDefault="00BC6AC6" w:rsidP="00BC6AC6">
            <w:pPr>
              <w:jc w:val="right"/>
              <w:rPr>
                <w:rFonts w:ascii="Arial" w:hAnsi="Arial" w:cs="Arial"/>
              </w:rPr>
            </w:pPr>
          </w:p>
          <w:p w14:paraId="33D364A0" w14:textId="77777777" w:rsidR="00BC6AC6" w:rsidRPr="0014281D" w:rsidRDefault="00BC6AC6" w:rsidP="00BC6AC6">
            <w:pPr>
              <w:jc w:val="right"/>
              <w:rPr>
                <w:rFonts w:ascii="Arial" w:hAnsi="Arial" w:cs="Arial"/>
              </w:rPr>
            </w:pPr>
            <w:r>
              <w:rPr>
                <w:rFonts w:ascii="Arial" w:hAnsi="Arial" w:cs="Arial"/>
              </w:rPr>
              <w:t>ENDE</w:t>
            </w:r>
          </w:p>
        </w:tc>
      </w:tr>
    </w:tbl>
    <w:p w14:paraId="4B648F67" w14:textId="77777777" w:rsidR="001A1DB3" w:rsidRDefault="001A1DB3" w:rsidP="001A1DB3">
      <w:pPr>
        <w:pStyle w:val="BodyText"/>
      </w:pPr>
    </w:p>
    <w:p w14:paraId="6BDE4D7D" w14:textId="77777777" w:rsidR="001A1DB3" w:rsidRPr="00EC7671" w:rsidRDefault="001A1DB3" w:rsidP="007D58F7">
      <w:pPr>
        <w:pStyle w:val="BodyText"/>
      </w:pPr>
    </w:p>
    <w:p w14:paraId="4A4FA3E7" w14:textId="77777777" w:rsidR="003E7B65" w:rsidRDefault="003E7B65" w:rsidP="003E7B65">
      <w:pPr>
        <w:pStyle w:val="BodyText"/>
      </w:pPr>
    </w:p>
    <w:p w14:paraId="6C4FB98B" w14:textId="77777777" w:rsidR="003E7B65" w:rsidRDefault="003E7B65" w:rsidP="003E7B65">
      <w:pPr>
        <w:pStyle w:val="BodyText"/>
      </w:pPr>
    </w:p>
    <w:p w14:paraId="498E0786" w14:textId="77777777" w:rsidR="003E7B65" w:rsidRPr="00EC7671" w:rsidRDefault="003E7B65" w:rsidP="007D58F7">
      <w:pPr>
        <w:pStyle w:val="BodyText"/>
      </w:pPr>
    </w:p>
    <w:p w14:paraId="68C38D99" w14:textId="77777777" w:rsidR="003E7B65" w:rsidRDefault="003E7B65" w:rsidP="00780325">
      <w:pPr>
        <w:pStyle w:val="Heading2"/>
      </w:pPr>
      <w:bookmarkStart w:id="3506" w:name="_Toc165633785"/>
      <w:r>
        <w:t>Bewirtschaftung des Feldes CRE10</w:t>
      </w:r>
      <w:r w:rsidR="001A1DB3">
        <w:t>2</w:t>
      </w:r>
      <w:bookmarkEnd w:id="3506"/>
    </w:p>
    <w:p w14:paraId="311C1255" w14:textId="77777777" w:rsidR="003E7B65" w:rsidRDefault="003E7B65" w:rsidP="003E7B65">
      <w:pPr>
        <w:pStyle w:val="BodyText"/>
      </w:pPr>
    </w:p>
    <w:p w14:paraId="1CF80200" w14:textId="77777777" w:rsidR="003E7B65" w:rsidRDefault="003E7B65" w:rsidP="003E7B65">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1A1DB3" w:rsidRPr="0014281D" w14:paraId="56A8A199" w14:textId="77777777" w:rsidTr="001413A4">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71717989"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29507E2C"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10052C23"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317AFF80"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1A1DB3" w:rsidRPr="0014281D" w14:paraId="43022D89" w14:textId="77777777" w:rsidTr="001413A4">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1E4C4B18" w14:textId="77777777" w:rsidR="001A1DB3" w:rsidRPr="0014281D" w:rsidRDefault="001A1DB3" w:rsidP="001413A4">
            <w:pPr>
              <w:jc w:val="left"/>
              <w:rPr>
                <w:rFonts w:ascii="Arial" w:hAnsi="Arial" w:cs="Arial"/>
              </w:rPr>
            </w:pPr>
            <w:r w:rsidRPr="0014281D">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6FE98965" w14:textId="77777777" w:rsidR="001A1DB3" w:rsidRDefault="001A1DB3" w:rsidP="001413A4">
            <w:pPr>
              <w:jc w:val="left"/>
              <w:rPr>
                <w:rFonts w:ascii="Arial" w:hAnsi="Arial" w:cs="Arial"/>
              </w:rPr>
            </w:pPr>
            <w:r>
              <w:rPr>
                <w:rFonts w:ascii="Arial" w:hAnsi="Arial" w:cs="Arial"/>
              </w:rPr>
              <w:t>Prüfe folgende Bedingung:</w:t>
            </w:r>
          </w:p>
          <w:p w14:paraId="6D48D1F0" w14:textId="77777777" w:rsidR="001A1DB3" w:rsidRDefault="001A1DB3" w:rsidP="001413A4">
            <w:pPr>
              <w:jc w:val="left"/>
              <w:rPr>
                <w:rFonts w:ascii="Arial" w:hAnsi="Arial" w:cs="Arial"/>
              </w:rPr>
            </w:pPr>
            <w:r>
              <w:rPr>
                <w:rFonts w:ascii="Arial" w:hAnsi="Arial" w:cs="Arial"/>
              </w:rPr>
              <w:t>XX_DELISYST in (‘103‘,‘104‘)</w:t>
            </w:r>
          </w:p>
          <w:p w14:paraId="1DAAD3E8" w14:textId="77777777" w:rsidR="001A1DB3" w:rsidRDefault="001A1DB3" w:rsidP="001413A4">
            <w:pPr>
              <w:jc w:val="left"/>
              <w:rPr>
                <w:rFonts w:ascii="Arial" w:hAnsi="Arial" w:cs="Arial"/>
              </w:rPr>
            </w:pPr>
          </w:p>
          <w:p w14:paraId="3D903E87" w14:textId="77777777" w:rsidR="001A1DB3" w:rsidRDefault="001A1DB3" w:rsidP="001413A4">
            <w:pPr>
              <w:jc w:val="left"/>
              <w:rPr>
                <w:rFonts w:ascii="Arial" w:hAnsi="Arial" w:cs="Arial"/>
              </w:rPr>
            </w:pPr>
          </w:p>
          <w:p w14:paraId="61BB9350" w14:textId="77777777" w:rsidR="001A1DB3" w:rsidRPr="0014281D" w:rsidRDefault="001A1DB3" w:rsidP="001413A4">
            <w:pPr>
              <w:jc w:val="left"/>
              <w:rPr>
                <w:rFonts w:ascii="Arial" w:hAnsi="Arial" w:cs="Arial"/>
              </w:rPr>
            </w:pPr>
            <w:r>
              <w:rPr>
                <w:rFonts w:ascii="Arial" w:hAnsi="Arial" w:cs="Arial"/>
              </w:rPr>
              <w:t>Info: 103 = CoAktiv, 104 = SAP Mark Aktiv</w:t>
            </w:r>
          </w:p>
        </w:tc>
        <w:tc>
          <w:tcPr>
            <w:tcW w:w="2700" w:type="dxa"/>
            <w:tcBorders>
              <w:top w:val="nil"/>
              <w:left w:val="nil"/>
              <w:bottom w:val="single" w:sz="4" w:space="0" w:color="auto"/>
              <w:right w:val="single" w:sz="4" w:space="0" w:color="auto"/>
            </w:tcBorders>
            <w:shd w:val="clear" w:color="auto" w:fill="auto"/>
            <w:hideMark/>
          </w:tcPr>
          <w:p w14:paraId="740F4ED5" w14:textId="77777777" w:rsidR="001A1DB3" w:rsidRPr="0014281D" w:rsidRDefault="001A1DB3" w:rsidP="001413A4">
            <w:pPr>
              <w:jc w:val="left"/>
              <w:rPr>
                <w:rFonts w:ascii="Arial" w:hAnsi="Arial" w:cs="Arial"/>
              </w:rPr>
            </w:pPr>
            <w:r w:rsidRPr="0014281D">
              <w:rPr>
                <w:rFonts w:ascii="Arial" w:hAnsi="Arial" w:cs="Arial"/>
              </w:rPr>
              <w:lastRenderedPageBreak/>
              <w:t>Prüfung war erfolgreich.</w:t>
            </w:r>
          </w:p>
        </w:tc>
        <w:tc>
          <w:tcPr>
            <w:tcW w:w="1840" w:type="dxa"/>
            <w:tcBorders>
              <w:top w:val="nil"/>
              <w:left w:val="nil"/>
              <w:bottom w:val="single" w:sz="4" w:space="0" w:color="auto"/>
              <w:right w:val="single" w:sz="4" w:space="0" w:color="auto"/>
            </w:tcBorders>
            <w:shd w:val="clear" w:color="auto" w:fill="auto"/>
            <w:hideMark/>
          </w:tcPr>
          <w:p w14:paraId="0A503B5E" w14:textId="77777777" w:rsidR="001A1DB3" w:rsidRPr="0014281D" w:rsidRDefault="001A1DB3" w:rsidP="001413A4">
            <w:pPr>
              <w:jc w:val="right"/>
              <w:rPr>
                <w:rFonts w:ascii="Arial" w:hAnsi="Arial" w:cs="Arial"/>
              </w:rPr>
            </w:pPr>
            <w:r w:rsidRPr="0014281D">
              <w:rPr>
                <w:rFonts w:ascii="Arial" w:hAnsi="Arial" w:cs="Arial"/>
              </w:rPr>
              <w:t>2</w:t>
            </w:r>
          </w:p>
        </w:tc>
      </w:tr>
      <w:tr w:rsidR="001A1DB3" w:rsidRPr="0014281D" w14:paraId="49A132FA" w14:textId="77777777" w:rsidTr="001413A4">
        <w:trPr>
          <w:trHeight w:val="660"/>
        </w:trPr>
        <w:tc>
          <w:tcPr>
            <w:tcW w:w="4720" w:type="dxa"/>
            <w:vMerge/>
            <w:tcBorders>
              <w:top w:val="nil"/>
              <w:left w:val="single" w:sz="4" w:space="0" w:color="auto"/>
              <w:bottom w:val="single" w:sz="4" w:space="0" w:color="000000"/>
              <w:right w:val="single" w:sz="4" w:space="0" w:color="auto"/>
            </w:tcBorders>
            <w:vAlign w:val="center"/>
            <w:hideMark/>
          </w:tcPr>
          <w:p w14:paraId="4599B6F0"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350BEAAF"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2536F8B8"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48F066B6" w14:textId="77777777" w:rsidR="001A1DB3" w:rsidRPr="0014281D" w:rsidRDefault="001A1DB3" w:rsidP="001413A4">
            <w:pPr>
              <w:jc w:val="right"/>
              <w:rPr>
                <w:rFonts w:ascii="Arial" w:hAnsi="Arial" w:cs="Arial"/>
              </w:rPr>
            </w:pPr>
            <w:r>
              <w:rPr>
                <w:rFonts w:ascii="Arial" w:hAnsi="Arial" w:cs="Arial"/>
              </w:rPr>
              <w:t>5</w:t>
            </w:r>
          </w:p>
        </w:tc>
      </w:tr>
      <w:tr w:rsidR="001A1DB3" w:rsidRPr="0014281D" w14:paraId="499CEFB4" w14:textId="77777777" w:rsidTr="001413A4">
        <w:trPr>
          <w:trHeight w:val="938"/>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482D7903" w14:textId="77777777" w:rsidR="001A1DB3" w:rsidRPr="0014281D" w:rsidRDefault="001A1DB3" w:rsidP="001413A4">
            <w:pPr>
              <w:jc w:val="left"/>
              <w:rPr>
                <w:rFonts w:ascii="Arial" w:hAnsi="Arial" w:cs="Arial"/>
              </w:rPr>
            </w:pPr>
            <w:r w:rsidRPr="0014281D">
              <w:rPr>
                <w:rFonts w:ascii="Arial" w:hAnsi="Arial" w:cs="Arial"/>
              </w:rPr>
              <w:t>2</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138839EA" w14:textId="77777777" w:rsidR="001A1DB3" w:rsidRPr="0014281D" w:rsidRDefault="001A1DB3" w:rsidP="001413A4">
            <w:pPr>
              <w:jc w:val="left"/>
              <w:rPr>
                <w:rFonts w:ascii="Arial" w:hAnsi="Arial" w:cs="Arial"/>
              </w:rPr>
            </w:pPr>
            <w:r>
              <w:rPr>
                <w:rFonts w:ascii="Arial" w:hAnsi="Arial" w:cs="Arial"/>
              </w:rPr>
              <w:t>Zugriff auf die Tabelle: FX_RATE mit CURRENCY_C is not (‘EUR‘)</w:t>
            </w:r>
          </w:p>
        </w:tc>
        <w:tc>
          <w:tcPr>
            <w:tcW w:w="2700" w:type="dxa"/>
            <w:tcBorders>
              <w:top w:val="nil"/>
              <w:left w:val="nil"/>
              <w:bottom w:val="single" w:sz="4" w:space="0" w:color="auto"/>
              <w:right w:val="single" w:sz="4" w:space="0" w:color="auto"/>
            </w:tcBorders>
            <w:shd w:val="clear" w:color="auto" w:fill="auto"/>
            <w:hideMark/>
          </w:tcPr>
          <w:p w14:paraId="6C2286F8"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03A0C472" w14:textId="77777777" w:rsidR="001A1DB3" w:rsidRPr="0014281D" w:rsidRDefault="001A1DB3" w:rsidP="001413A4">
            <w:pPr>
              <w:jc w:val="right"/>
              <w:rPr>
                <w:rFonts w:ascii="Arial" w:hAnsi="Arial" w:cs="Arial"/>
              </w:rPr>
            </w:pPr>
            <w:r>
              <w:rPr>
                <w:rFonts w:ascii="Arial" w:hAnsi="Arial" w:cs="Arial"/>
              </w:rPr>
              <w:t>3</w:t>
            </w:r>
          </w:p>
        </w:tc>
      </w:tr>
      <w:tr w:rsidR="001A1DB3" w:rsidRPr="0014281D" w14:paraId="4E13848C" w14:textId="77777777" w:rsidTr="001413A4">
        <w:trPr>
          <w:trHeight w:val="555"/>
        </w:trPr>
        <w:tc>
          <w:tcPr>
            <w:tcW w:w="4720" w:type="dxa"/>
            <w:vMerge/>
            <w:tcBorders>
              <w:top w:val="nil"/>
              <w:left w:val="single" w:sz="4" w:space="0" w:color="auto"/>
              <w:bottom w:val="single" w:sz="4" w:space="0" w:color="000000"/>
              <w:right w:val="single" w:sz="4" w:space="0" w:color="auto"/>
            </w:tcBorders>
            <w:vAlign w:val="center"/>
            <w:hideMark/>
          </w:tcPr>
          <w:p w14:paraId="24A49F43"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5A7EA322"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4745285E"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432A6FE5" w14:textId="77777777" w:rsidR="001A1DB3" w:rsidRPr="0014281D" w:rsidRDefault="001A1DB3" w:rsidP="001413A4">
            <w:pPr>
              <w:jc w:val="right"/>
              <w:rPr>
                <w:rFonts w:ascii="Arial" w:hAnsi="Arial" w:cs="Arial"/>
              </w:rPr>
            </w:pPr>
            <w:r>
              <w:rPr>
                <w:rFonts w:ascii="Arial" w:hAnsi="Arial" w:cs="Arial"/>
              </w:rPr>
              <w:t>4</w:t>
            </w:r>
          </w:p>
        </w:tc>
      </w:tr>
      <w:tr w:rsidR="001A1DB3" w:rsidRPr="0014281D" w14:paraId="5634EBC9" w14:textId="77777777" w:rsidTr="001413A4">
        <w:trPr>
          <w:trHeight w:val="1906"/>
        </w:trPr>
        <w:tc>
          <w:tcPr>
            <w:tcW w:w="4720" w:type="dxa"/>
            <w:tcBorders>
              <w:top w:val="nil"/>
              <w:left w:val="single" w:sz="4" w:space="0" w:color="auto"/>
              <w:bottom w:val="single" w:sz="4" w:space="0" w:color="auto"/>
              <w:right w:val="single" w:sz="4" w:space="0" w:color="auto"/>
            </w:tcBorders>
            <w:shd w:val="clear" w:color="auto" w:fill="auto"/>
            <w:noWrap/>
            <w:hideMark/>
          </w:tcPr>
          <w:p w14:paraId="5DD0DF53" w14:textId="77777777" w:rsidR="001A1DB3" w:rsidRPr="0014281D" w:rsidRDefault="001A1DB3" w:rsidP="001413A4">
            <w:pPr>
              <w:jc w:val="left"/>
              <w:rPr>
                <w:rFonts w:ascii="Calibri" w:hAnsi="Calibri" w:cs="Calibri"/>
                <w:sz w:val="22"/>
                <w:szCs w:val="22"/>
              </w:rPr>
            </w:pPr>
            <w:r w:rsidRPr="0014281D">
              <w:rPr>
                <w:rFonts w:ascii="Calibri" w:hAnsi="Calibri" w:cs="Calibri"/>
                <w:sz w:val="22"/>
                <w:szCs w:val="22"/>
              </w:rPr>
              <w:t>3</w:t>
            </w:r>
          </w:p>
        </w:tc>
        <w:tc>
          <w:tcPr>
            <w:tcW w:w="4400" w:type="dxa"/>
            <w:tcBorders>
              <w:top w:val="nil"/>
              <w:left w:val="nil"/>
              <w:bottom w:val="single" w:sz="4" w:space="0" w:color="auto"/>
              <w:right w:val="single" w:sz="4" w:space="0" w:color="auto"/>
            </w:tcBorders>
            <w:shd w:val="clear" w:color="auto" w:fill="auto"/>
            <w:hideMark/>
          </w:tcPr>
          <w:p w14:paraId="311465A5" w14:textId="77777777" w:rsidR="001A1DB3" w:rsidRDefault="001A1DB3" w:rsidP="001413A4">
            <w:pPr>
              <w:jc w:val="left"/>
              <w:rPr>
                <w:rFonts w:ascii="Arial" w:hAnsi="Arial" w:cs="Arial"/>
                <w:lang w:val="en-US"/>
              </w:rPr>
            </w:pPr>
            <w:r w:rsidRPr="001F6B3F">
              <w:rPr>
                <w:rFonts w:ascii="Arial" w:hAnsi="Arial" w:cs="Arial"/>
                <w:lang w:val="en-US"/>
              </w:rPr>
              <w:t>Ermittle das Zielfeld:</w:t>
            </w:r>
            <w:r w:rsidRPr="001F6B3F">
              <w:rPr>
                <w:rFonts w:ascii="Arial" w:hAnsi="Arial" w:cs="Arial"/>
                <w:lang w:val="en-US"/>
              </w:rPr>
              <w:br/>
              <w:t xml:space="preserve">if XX_CURRENCY_C = CUR001 </w:t>
            </w:r>
          </w:p>
          <w:p w14:paraId="768C3365" w14:textId="77777777" w:rsidR="001A1DB3" w:rsidRDefault="001A1DB3" w:rsidP="001413A4">
            <w:pPr>
              <w:jc w:val="left"/>
              <w:rPr>
                <w:rFonts w:ascii="Arial" w:hAnsi="Arial" w:cs="Arial"/>
                <w:lang w:val="en-US"/>
              </w:rPr>
            </w:pPr>
            <w:r w:rsidRPr="001F6B3F">
              <w:rPr>
                <w:rFonts w:ascii="Arial" w:hAnsi="Arial" w:cs="Arial"/>
                <w:lang w:val="en-US"/>
              </w:rPr>
              <w:t>a</w:t>
            </w:r>
            <w:r>
              <w:rPr>
                <w:rFonts w:ascii="Arial" w:hAnsi="Arial" w:cs="Arial"/>
                <w:lang w:val="en-US"/>
              </w:rPr>
              <w:t>nd CUR002 = ‘EUR’</w:t>
            </w:r>
          </w:p>
          <w:p w14:paraId="7B9C9C54" w14:textId="77777777" w:rsidR="001A1DB3" w:rsidRDefault="001A1DB3" w:rsidP="001413A4">
            <w:pPr>
              <w:jc w:val="left"/>
              <w:rPr>
                <w:rFonts w:ascii="Arial" w:hAnsi="Arial" w:cs="Arial"/>
                <w:lang w:val="en-US"/>
              </w:rPr>
            </w:pPr>
            <w:r>
              <w:rPr>
                <w:rFonts w:ascii="Arial" w:hAnsi="Arial" w:cs="Arial"/>
                <w:lang w:val="en-US"/>
              </w:rPr>
              <w:t xml:space="preserve">then </w:t>
            </w:r>
          </w:p>
          <w:p w14:paraId="42263F6C" w14:textId="77777777" w:rsidR="001A1DB3" w:rsidRPr="00267425" w:rsidRDefault="001A1DB3" w:rsidP="001413A4">
            <w:pPr>
              <w:jc w:val="left"/>
              <w:rPr>
                <w:rFonts w:ascii="Arial" w:hAnsi="Arial" w:cs="Arial"/>
                <w:lang w:val="sv-SE"/>
              </w:rPr>
            </w:pPr>
            <w:r w:rsidRPr="00267425">
              <w:rPr>
                <w:rFonts w:ascii="Arial" w:hAnsi="Arial" w:cs="Arial"/>
                <w:lang w:val="sv-SE"/>
              </w:rPr>
              <w:t>(NVL(XX_INT_ARR_SUM_TA,0) + NVL(XX_DEF_INT_ARR_TOTAL_TA,0))*C222</w:t>
            </w:r>
          </w:p>
          <w:p w14:paraId="505BE448" w14:textId="77777777" w:rsidR="001A1DB3" w:rsidRPr="00267425" w:rsidRDefault="001A1DB3" w:rsidP="001413A4">
            <w:pPr>
              <w:jc w:val="left"/>
              <w:rPr>
                <w:rFonts w:ascii="Arial" w:hAnsi="Arial" w:cs="Arial"/>
                <w:lang w:val="sv-SE"/>
              </w:rPr>
            </w:pPr>
            <w:r w:rsidRPr="00267425">
              <w:rPr>
                <w:rFonts w:ascii="Arial" w:hAnsi="Arial" w:cs="Arial"/>
                <w:lang w:val="sv-SE"/>
              </w:rPr>
              <w:t>else NULL (inkl. Fehlermeldung)</w:t>
            </w:r>
            <w:r w:rsidRPr="00267425">
              <w:rPr>
                <w:rFonts w:ascii="Arial" w:hAnsi="Arial" w:cs="Arial"/>
                <w:lang w:val="sv-SE"/>
              </w:rPr>
              <w:br/>
            </w:r>
          </w:p>
          <w:p w14:paraId="70517405" w14:textId="77777777" w:rsidR="001A1DB3" w:rsidRPr="00897B28" w:rsidRDefault="001A1DB3" w:rsidP="001413A4">
            <w:pPr>
              <w:jc w:val="left"/>
              <w:rPr>
                <w:rFonts w:ascii="Arial" w:hAnsi="Arial" w:cs="Arial"/>
                <w:lang w:val="sv-SE"/>
              </w:rPr>
            </w:pPr>
            <w:r w:rsidRPr="00897B28">
              <w:rPr>
                <w:rFonts w:ascii="Arial" w:hAnsi="Arial" w:cs="Arial"/>
                <w:lang w:val="sv-SE"/>
              </w:rPr>
              <w:t>Info: INT_ARR_SUM_TA = Zinsrückstand</w:t>
            </w:r>
          </w:p>
          <w:p w14:paraId="7FDCEA29" w14:textId="77777777" w:rsidR="001A1DB3" w:rsidRDefault="001A1DB3" w:rsidP="001413A4">
            <w:pPr>
              <w:jc w:val="left"/>
              <w:rPr>
                <w:rFonts w:ascii="Arial" w:hAnsi="Arial" w:cs="Arial"/>
                <w:lang w:val="sv-SE"/>
              </w:rPr>
            </w:pPr>
            <w:r w:rsidRPr="00897B28">
              <w:rPr>
                <w:rFonts w:ascii="Arial" w:hAnsi="Arial" w:cs="Arial"/>
                <w:lang w:val="sv-SE"/>
              </w:rPr>
              <w:t>DEF_INT_ARR_TOTAL_TA</w:t>
            </w:r>
            <w:r>
              <w:rPr>
                <w:rFonts w:ascii="Arial" w:hAnsi="Arial" w:cs="Arial"/>
                <w:lang w:val="sv-SE"/>
              </w:rPr>
              <w:t xml:space="preserve"> = Verzugszinsrückstand</w:t>
            </w:r>
          </w:p>
          <w:p w14:paraId="59101AF5" w14:textId="77777777" w:rsidR="001A1DB3" w:rsidRDefault="001A1DB3" w:rsidP="001413A4">
            <w:pPr>
              <w:jc w:val="left"/>
              <w:rPr>
                <w:rFonts w:ascii="Arial" w:hAnsi="Arial" w:cs="Arial"/>
                <w:lang w:val="sv-SE"/>
              </w:rPr>
            </w:pPr>
          </w:p>
          <w:p w14:paraId="59E710C7" w14:textId="77777777" w:rsidR="001A1DB3" w:rsidRPr="00897B28" w:rsidRDefault="001A1DB3" w:rsidP="001413A4">
            <w:pPr>
              <w:jc w:val="left"/>
              <w:rPr>
                <w:rFonts w:ascii="Arial" w:hAnsi="Arial" w:cs="Arial"/>
                <w:lang w:val="sv-SE"/>
              </w:rPr>
            </w:pPr>
          </w:p>
        </w:tc>
        <w:tc>
          <w:tcPr>
            <w:tcW w:w="2700" w:type="dxa"/>
            <w:tcBorders>
              <w:top w:val="nil"/>
              <w:left w:val="nil"/>
              <w:bottom w:val="single" w:sz="4" w:space="0" w:color="auto"/>
              <w:right w:val="single" w:sz="4" w:space="0" w:color="auto"/>
            </w:tcBorders>
            <w:shd w:val="clear" w:color="auto" w:fill="auto"/>
            <w:hideMark/>
          </w:tcPr>
          <w:p w14:paraId="107B9217" w14:textId="77777777" w:rsidR="001A1DB3" w:rsidRPr="00897B28" w:rsidRDefault="001A1DB3" w:rsidP="001413A4">
            <w:pPr>
              <w:jc w:val="left"/>
              <w:rPr>
                <w:rFonts w:ascii="Arial" w:hAnsi="Arial" w:cs="Arial"/>
                <w:lang w:val="sv-SE"/>
              </w:rPr>
            </w:pPr>
          </w:p>
          <w:p w14:paraId="6FA03021" w14:textId="77777777" w:rsidR="001A1DB3" w:rsidRPr="00897B28" w:rsidRDefault="001A1DB3" w:rsidP="001413A4">
            <w:pPr>
              <w:jc w:val="left"/>
              <w:rPr>
                <w:rFonts w:ascii="Arial" w:hAnsi="Arial" w:cs="Arial"/>
                <w:lang w:val="sv-SE"/>
              </w:rPr>
            </w:pPr>
          </w:p>
          <w:p w14:paraId="6F634F88" w14:textId="77777777" w:rsidR="001A1DB3" w:rsidRPr="00897B28" w:rsidRDefault="001A1DB3" w:rsidP="001413A4">
            <w:pPr>
              <w:jc w:val="left"/>
              <w:rPr>
                <w:rFonts w:ascii="Arial" w:hAnsi="Arial" w:cs="Arial"/>
                <w:lang w:val="sv-SE"/>
              </w:rPr>
            </w:pPr>
          </w:p>
          <w:p w14:paraId="4FEF03D3"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hideMark/>
          </w:tcPr>
          <w:p w14:paraId="1F729364" w14:textId="77777777" w:rsidR="001A1DB3" w:rsidRDefault="001A1DB3" w:rsidP="001413A4">
            <w:pPr>
              <w:jc w:val="right"/>
              <w:rPr>
                <w:rFonts w:ascii="Arial" w:hAnsi="Arial" w:cs="Arial"/>
              </w:rPr>
            </w:pPr>
          </w:p>
          <w:p w14:paraId="098D1FB9" w14:textId="77777777" w:rsidR="001A1DB3" w:rsidRDefault="001A1DB3" w:rsidP="001413A4">
            <w:pPr>
              <w:jc w:val="right"/>
              <w:rPr>
                <w:rFonts w:ascii="Arial" w:hAnsi="Arial" w:cs="Arial"/>
              </w:rPr>
            </w:pPr>
          </w:p>
          <w:p w14:paraId="0606BF1F" w14:textId="77777777" w:rsidR="001A1DB3" w:rsidRDefault="001A1DB3" w:rsidP="001413A4">
            <w:pPr>
              <w:jc w:val="right"/>
              <w:rPr>
                <w:rFonts w:ascii="Arial" w:hAnsi="Arial" w:cs="Arial"/>
              </w:rPr>
            </w:pPr>
          </w:p>
          <w:p w14:paraId="4BDEC39B" w14:textId="77777777" w:rsidR="001A1DB3" w:rsidRDefault="001A1DB3" w:rsidP="001413A4">
            <w:pPr>
              <w:jc w:val="right"/>
              <w:rPr>
                <w:rFonts w:ascii="Arial" w:hAnsi="Arial" w:cs="Arial"/>
              </w:rPr>
            </w:pPr>
            <w:r>
              <w:rPr>
                <w:rFonts w:ascii="Arial" w:hAnsi="Arial" w:cs="Arial"/>
              </w:rPr>
              <w:t>ENDE</w:t>
            </w:r>
          </w:p>
          <w:p w14:paraId="3C02E5C1" w14:textId="77777777" w:rsidR="001A1DB3" w:rsidRPr="0014281D" w:rsidRDefault="001A1DB3" w:rsidP="001413A4">
            <w:pPr>
              <w:ind w:right="100"/>
              <w:jc w:val="right"/>
              <w:rPr>
                <w:rFonts w:ascii="Arial" w:hAnsi="Arial" w:cs="Arial"/>
              </w:rPr>
            </w:pPr>
            <w:r>
              <w:rPr>
                <w:rFonts w:ascii="Arial" w:hAnsi="Arial" w:cs="Arial"/>
              </w:rPr>
              <w:t xml:space="preserve"> </w:t>
            </w:r>
          </w:p>
        </w:tc>
      </w:tr>
      <w:tr w:rsidR="001A1DB3" w:rsidRPr="0014281D" w14:paraId="7E3E660F"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hideMark/>
          </w:tcPr>
          <w:p w14:paraId="47467395" w14:textId="77777777" w:rsidR="001A1DB3" w:rsidRPr="0014281D" w:rsidRDefault="001A1DB3" w:rsidP="001413A4">
            <w:pPr>
              <w:jc w:val="left"/>
              <w:rPr>
                <w:rFonts w:ascii="Arial" w:hAnsi="Arial" w:cs="Arial"/>
              </w:rPr>
            </w:pPr>
            <w:r w:rsidRPr="0014281D">
              <w:rPr>
                <w:rFonts w:ascii="Arial" w:hAnsi="Arial" w:cs="Arial"/>
              </w:rPr>
              <w:t>4</w:t>
            </w:r>
          </w:p>
        </w:tc>
        <w:tc>
          <w:tcPr>
            <w:tcW w:w="4400" w:type="dxa"/>
            <w:tcBorders>
              <w:top w:val="nil"/>
              <w:left w:val="single" w:sz="4" w:space="0" w:color="auto"/>
              <w:bottom w:val="single" w:sz="4" w:space="0" w:color="auto"/>
              <w:right w:val="single" w:sz="4" w:space="0" w:color="auto"/>
            </w:tcBorders>
            <w:shd w:val="clear" w:color="auto" w:fill="auto"/>
            <w:hideMark/>
          </w:tcPr>
          <w:p w14:paraId="74CCF4BE" w14:textId="77777777" w:rsidR="001A1DB3" w:rsidRDefault="001A1DB3" w:rsidP="001413A4">
            <w:pPr>
              <w:jc w:val="left"/>
              <w:rPr>
                <w:rFonts w:ascii="Arial" w:hAnsi="Arial" w:cs="Arial"/>
              </w:rPr>
            </w:pPr>
            <w:r>
              <w:rPr>
                <w:rFonts w:ascii="Arial" w:hAnsi="Arial" w:cs="Arial"/>
              </w:rPr>
              <w:t>Ermittle das Zielfeld:</w:t>
            </w:r>
          </w:p>
          <w:p w14:paraId="75D60027" w14:textId="77777777" w:rsidR="001A1DB3" w:rsidRDefault="001A1DB3" w:rsidP="001413A4">
            <w:pPr>
              <w:jc w:val="left"/>
              <w:rPr>
                <w:rFonts w:ascii="Arial" w:hAnsi="Arial" w:cs="Arial"/>
                <w:lang w:val="sv-SE"/>
              </w:rPr>
            </w:pPr>
            <w:r w:rsidRPr="00897B28">
              <w:rPr>
                <w:rFonts w:ascii="Arial" w:hAnsi="Arial" w:cs="Arial"/>
                <w:lang w:val="sv-SE"/>
              </w:rPr>
              <w:t>CRE102 = (NVL(XX_INT_ARR_SUM_TA,0) + NVL(XX_DEF_INT_ARR_TOTAL_TA</w:t>
            </w:r>
            <w:r>
              <w:rPr>
                <w:rFonts w:ascii="Arial" w:hAnsi="Arial" w:cs="Arial"/>
                <w:lang w:val="sv-SE"/>
              </w:rPr>
              <w:t>,0))</w:t>
            </w:r>
          </w:p>
          <w:p w14:paraId="2DD0BDFF" w14:textId="77777777" w:rsidR="001A1DB3" w:rsidRDefault="001A1DB3" w:rsidP="001413A4">
            <w:pPr>
              <w:jc w:val="left"/>
              <w:rPr>
                <w:rFonts w:ascii="Arial" w:hAnsi="Arial" w:cs="Arial"/>
                <w:lang w:val="sv-SE"/>
              </w:rPr>
            </w:pPr>
          </w:p>
          <w:p w14:paraId="3C15B3C8" w14:textId="77777777" w:rsidR="001A1DB3" w:rsidRPr="00897B28" w:rsidRDefault="001A1DB3" w:rsidP="001413A4">
            <w:pPr>
              <w:jc w:val="left"/>
              <w:rPr>
                <w:rFonts w:ascii="Arial" w:hAnsi="Arial" w:cs="Arial"/>
                <w:lang w:val="sv-SE"/>
              </w:rPr>
            </w:pPr>
          </w:p>
        </w:tc>
        <w:tc>
          <w:tcPr>
            <w:tcW w:w="2700" w:type="dxa"/>
            <w:tcBorders>
              <w:top w:val="single" w:sz="4" w:space="0" w:color="auto"/>
              <w:left w:val="nil"/>
              <w:bottom w:val="single" w:sz="4" w:space="0" w:color="auto"/>
              <w:right w:val="single" w:sz="4" w:space="0" w:color="auto"/>
            </w:tcBorders>
            <w:shd w:val="clear" w:color="auto" w:fill="auto"/>
            <w:hideMark/>
          </w:tcPr>
          <w:p w14:paraId="279ED8D3" w14:textId="77777777" w:rsidR="001A1DB3" w:rsidRPr="00897B28" w:rsidRDefault="001A1DB3" w:rsidP="001413A4">
            <w:pPr>
              <w:jc w:val="left"/>
              <w:rPr>
                <w:rFonts w:ascii="Arial" w:hAnsi="Arial" w:cs="Arial"/>
                <w:lang w:val="sv-SE"/>
              </w:rPr>
            </w:pPr>
          </w:p>
          <w:p w14:paraId="13F0CFFA"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18675B93" w14:textId="77777777" w:rsidR="001A1DB3" w:rsidRDefault="001A1DB3" w:rsidP="001413A4">
            <w:pPr>
              <w:jc w:val="right"/>
              <w:rPr>
                <w:rFonts w:ascii="Arial" w:hAnsi="Arial" w:cs="Arial"/>
              </w:rPr>
            </w:pPr>
          </w:p>
          <w:p w14:paraId="5030E141" w14:textId="77777777" w:rsidR="001A1DB3" w:rsidRPr="0014281D" w:rsidRDefault="001A1DB3" w:rsidP="001413A4">
            <w:pPr>
              <w:jc w:val="right"/>
              <w:rPr>
                <w:rFonts w:ascii="Arial" w:hAnsi="Arial" w:cs="Arial"/>
              </w:rPr>
            </w:pPr>
            <w:r>
              <w:rPr>
                <w:rFonts w:ascii="Arial" w:hAnsi="Arial" w:cs="Arial"/>
              </w:rPr>
              <w:t>ENDE</w:t>
            </w:r>
          </w:p>
        </w:tc>
      </w:tr>
      <w:tr w:rsidR="001A1DB3" w:rsidRPr="0014281D" w14:paraId="07BC47F5" w14:textId="77777777" w:rsidTr="001413A4">
        <w:trPr>
          <w:trHeight w:val="794"/>
        </w:trPr>
        <w:tc>
          <w:tcPr>
            <w:tcW w:w="4720" w:type="dxa"/>
            <w:tcBorders>
              <w:top w:val="nil"/>
              <w:left w:val="single" w:sz="4" w:space="0" w:color="auto"/>
              <w:bottom w:val="single" w:sz="4" w:space="0" w:color="000000"/>
              <w:right w:val="single" w:sz="4" w:space="0" w:color="auto"/>
            </w:tcBorders>
            <w:shd w:val="clear" w:color="auto" w:fill="auto"/>
            <w:hideMark/>
          </w:tcPr>
          <w:p w14:paraId="3ADE396C" w14:textId="77777777" w:rsidR="001A1DB3" w:rsidRPr="0014281D" w:rsidRDefault="001A1DB3" w:rsidP="001413A4">
            <w:pPr>
              <w:jc w:val="left"/>
              <w:rPr>
                <w:rFonts w:ascii="Arial" w:hAnsi="Arial" w:cs="Arial"/>
              </w:rPr>
            </w:pPr>
            <w:r w:rsidRPr="0014281D">
              <w:rPr>
                <w:rFonts w:ascii="Arial" w:hAnsi="Arial" w:cs="Arial"/>
              </w:rPr>
              <w:t>5</w:t>
            </w:r>
          </w:p>
        </w:tc>
        <w:tc>
          <w:tcPr>
            <w:tcW w:w="4400" w:type="dxa"/>
            <w:tcBorders>
              <w:top w:val="single" w:sz="4" w:space="0" w:color="auto"/>
              <w:left w:val="single" w:sz="4" w:space="0" w:color="auto"/>
              <w:bottom w:val="single" w:sz="4" w:space="0" w:color="auto"/>
              <w:right w:val="single" w:sz="4" w:space="0" w:color="auto"/>
            </w:tcBorders>
            <w:shd w:val="clear" w:color="auto" w:fill="auto"/>
            <w:hideMark/>
          </w:tcPr>
          <w:p w14:paraId="7A4DB454" w14:textId="77777777" w:rsidR="001A1DB3" w:rsidRDefault="001A1DB3" w:rsidP="001413A4">
            <w:pPr>
              <w:jc w:val="left"/>
              <w:rPr>
                <w:rFonts w:ascii="Arial" w:hAnsi="Arial" w:cs="Arial"/>
              </w:rPr>
            </w:pPr>
            <w:r>
              <w:rPr>
                <w:rFonts w:ascii="Arial" w:hAnsi="Arial" w:cs="Arial"/>
              </w:rPr>
              <w:t>Ermittle das Zielfeld:</w:t>
            </w:r>
          </w:p>
          <w:p w14:paraId="120C0164" w14:textId="77777777" w:rsidR="001A1DB3" w:rsidRPr="0014281D" w:rsidRDefault="001A1DB3" w:rsidP="001413A4">
            <w:pPr>
              <w:jc w:val="left"/>
              <w:rPr>
                <w:rFonts w:ascii="Arial" w:hAnsi="Arial" w:cs="Arial"/>
              </w:rPr>
            </w:pPr>
            <w:r>
              <w:rPr>
                <w:rFonts w:ascii="Arial" w:hAnsi="Arial" w:cs="Arial"/>
              </w:rPr>
              <w:t>CRE102 = NULL</w:t>
            </w:r>
          </w:p>
        </w:tc>
        <w:tc>
          <w:tcPr>
            <w:tcW w:w="2700" w:type="dxa"/>
            <w:tcBorders>
              <w:top w:val="single" w:sz="4" w:space="0" w:color="auto"/>
              <w:left w:val="nil"/>
              <w:bottom w:val="single" w:sz="4" w:space="0" w:color="auto"/>
              <w:right w:val="single" w:sz="4" w:space="0" w:color="auto"/>
            </w:tcBorders>
            <w:shd w:val="clear" w:color="auto" w:fill="auto"/>
            <w:hideMark/>
          </w:tcPr>
          <w:p w14:paraId="719E0B01" w14:textId="77777777" w:rsidR="001A1DB3" w:rsidRDefault="001A1DB3" w:rsidP="001413A4">
            <w:pPr>
              <w:jc w:val="left"/>
              <w:rPr>
                <w:rFonts w:ascii="Arial" w:hAnsi="Arial" w:cs="Arial"/>
              </w:rPr>
            </w:pPr>
          </w:p>
          <w:p w14:paraId="57190F9C"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7778C363" w14:textId="77777777" w:rsidR="001A1DB3" w:rsidRDefault="001A1DB3" w:rsidP="001413A4">
            <w:pPr>
              <w:jc w:val="right"/>
              <w:rPr>
                <w:rFonts w:ascii="Arial" w:hAnsi="Arial" w:cs="Arial"/>
              </w:rPr>
            </w:pPr>
          </w:p>
          <w:p w14:paraId="6EECA67F" w14:textId="77777777" w:rsidR="001A1DB3" w:rsidRPr="0014281D" w:rsidRDefault="001A1DB3" w:rsidP="001413A4">
            <w:pPr>
              <w:jc w:val="right"/>
              <w:rPr>
                <w:rFonts w:ascii="Arial" w:hAnsi="Arial" w:cs="Arial"/>
              </w:rPr>
            </w:pPr>
            <w:r>
              <w:rPr>
                <w:rFonts w:ascii="Arial" w:hAnsi="Arial" w:cs="Arial"/>
              </w:rPr>
              <w:t>ENDE</w:t>
            </w:r>
          </w:p>
        </w:tc>
      </w:tr>
    </w:tbl>
    <w:p w14:paraId="5D21322E" w14:textId="77777777" w:rsidR="003E7B65" w:rsidRPr="00EC7671" w:rsidRDefault="003E7B65" w:rsidP="007D58F7">
      <w:pPr>
        <w:pStyle w:val="BodyText"/>
      </w:pPr>
    </w:p>
    <w:p w14:paraId="5D8F070B" w14:textId="77777777" w:rsidR="003E7B65" w:rsidRDefault="003E7B65" w:rsidP="00780325">
      <w:pPr>
        <w:pStyle w:val="Heading2"/>
      </w:pPr>
      <w:bookmarkStart w:id="3507" w:name="_Toc165633786"/>
      <w:r>
        <w:lastRenderedPageBreak/>
        <w:t>Bewirtschaftung des Feldes CRE10</w:t>
      </w:r>
      <w:r w:rsidR="001A1DB3">
        <w:t>3</w:t>
      </w:r>
      <w:bookmarkEnd w:id="3507"/>
    </w:p>
    <w:p w14:paraId="530E2642" w14:textId="77777777" w:rsidR="003E7B65" w:rsidRDefault="003E7B65" w:rsidP="003E7B65">
      <w:pPr>
        <w:pStyle w:val="BodyText"/>
      </w:pPr>
    </w:p>
    <w:p w14:paraId="60DE9614" w14:textId="77777777" w:rsidR="003E7B65" w:rsidRDefault="003E7B65" w:rsidP="003E7B65">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1A1DB3" w:rsidRPr="0014281D" w14:paraId="51D8AFAD" w14:textId="77777777" w:rsidTr="001413A4">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563070E1"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1B674BFF"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64DB2A76"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46F8CCE1"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1A1DB3" w:rsidRPr="0014281D" w14:paraId="36692EDF" w14:textId="77777777" w:rsidTr="001413A4">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00D854D2" w14:textId="77777777" w:rsidR="001A1DB3" w:rsidRPr="0014281D" w:rsidRDefault="001A1DB3" w:rsidP="001413A4">
            <w:pPr>
              <w:jc w:val="left"/>
              <w:rPr>
                <w:rFonts w:ascii="Arial" w:hAnsi="Arial" w:cs="Arial"/>
              </w:rPr>
            </w:pPr>
            <w:r w:rsidRPr="0014281D">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063AAF05" w14:textId="77777777" w:rsidR="001A1DB3" w:rsidRDefault="001A1DB3" w:rsidP="001413A4">
            <w:pPr>
              <w:jc w:val="left"/>
              <w:rPr>
                <w:rFonts w:ascii="Arial" w:hAnsi="Arial" w:cs="Arial"/>
              </w:rPr>
            </w:pPr>
            <w:r>
              <w:rPr>
                <w:rFonts w:ascii="Arial" w:hAnsi="Arial" w:cs="Arial"/>
              </w:rPr>
              <w:t>Prüfe folgende Bedingung:</w:t>
            </w:r>
          </w:p>
          <w:p w14:paraId="1459052C" w14:textId="77777777" w:rsidR="001A1DB3" w:rsidRDefault="001A1DB3" w:rsidP="001413A4">
            <w:pPr>
              <w:jc w:val="left"/>
              <w:rPr>
                <w:rFonts w:ascii="Arial" w:hAnsi="Arial" w:cs="Arial"/>
              </w:rPr>
            </w:pPr>
            <w:r>
              <w:rPr>
                <w:rFonts w:ascii="Arial" w:hAnsi="Arial" w:cs="Arial"/>
              </w:rPr>
              <w:t>XX_DELISYST in (‘103‘,‘104‘)</w:t>
            </w:r>
          </w:p>
          <w:p w14:paraId="36282A5B" w14:textId="77777777" w:rsidR="001A1DB3" w:rsidRDefault="001A1DB3" w:rsidP="001413A4">
            <w:pPr>
              <w:jc w:val="left"/>
              <w:rPr>
                <w:rFonts w:ascii="Arial" w:hAnsi="Arial" w:cs="Arial"/>
              </w:rPr>
            </w:pPr>
          </w:p>
          <w:p w14:paraId="3DEDB690" w14:textId="77777777" w:rsidR="001A1DB3" w:rsidRDefault="001A1DB3" w:rsidP="001413A4">
            <w:pPr>
              <w:jc w:val="left"/>
              <w:rPr>
                <w:rFonts w:ascii="Arial" w:hAnsi="Arial" w:cs="Arial"/>
              </w:rPr>
            </w:pPr>
          </w:p>
          <w:p w14:paraId="638185A2" w14:textId="77777777" w:rsidR="001A1DB3" w:rsidRPr="0014281D" w:rsidRDefault="001A1DB3" w:rsidP="001413A4">
            <w:pPr>
              <w:jc w:val="left"/>
              <w:rPr>
                <w:rFonts w:ascii="Arial" w:hAnsi="Arial" w:cs="Arial"/>
              </w:rPr>
            </w:pPr>
            <w:r>
              <w:rPr>
                <w:rFonts w:ascii="Arial" w:hAnsi="Arial" w:cs="Arial"/>
              </w:rPr>
              <w:t>Info: 103 = CoAktiv, 104 = SAP Mark Aktiv</w:t>
            </w:r>
          </w:p>
        </w:tc>
        <w:tc>
          <w:tcPr>
            <w:tcW w:w="2700" w:type="dxa"/>
            <w:tcBorders>
              <w:top w:val="nil"/>
              <w:left w:val="nil"/>
              <w:bottom w:val="single" w:sz="4" w:space="0" w:color="auto"/>
              <w:right w:val="single" w:sz="4" w:space="0" w:color="auto"/>
            </w:tcBorders>
            <w:shd w:val="clear" w:color="auto" w:fill="auto"/>
            <w:hideMark/>
          </w:tcPr>
          <w:p w14:paraId="7AF07116"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752F6601" w14:textId="77777777" w:rsidR="001A1DB3" w:rsidRPr="0014281D" w:rsidRDefault="001A1DB3" w:rsidP="001413A4">
            <w:pPr>
              <w:jc w:val="right"/>
              <w:rPr>
                <w:rFonts w:ascii="Arial" w:hAnsi="Arial" w:cs="Arial"/>
              </w:rPr>
            </w:pPr>
            <w:r w:rsidRPr="0014281D">
              <w:rPr>
                <w:rFonts w:ascii="Arial" w:hAnsi="Arial" w:cs="Arial"/>
              </w:rPr>
              <w:t>2</w:t>
            </w:r>
          </w:p>
        </w:tc>
      </w:tr>
      <w:tr w:rsidR="001A1DB3" w:rsidRPr="0014281D" w14:paraId="6FBBE980" w14:textId="77777777" w:rsidTr="001413A4">
        <w:trPr>
          <w:trHeight w:val="660"/>
        </w:trPr>
        <w:tc>
          <w:tcPr>
            <w:tcW w:w="4720" w:type="dxa"/>
            <w:vMerge/>
            <w:tcBorders>
              <w:top w:val="nil"/>
              <w:left w:val="single" w:sz="4" w:space="0" w:color="auto"/>
              <w:bottom w:val="single" w:sz="4" w:space="0" w:color="000000"/>
              <w:right w:val="single" w:sz="4" w:space="0" w:color="auto"/>
            </w:tcBorders>
            <w:vAlign w:val="center"/>
            <w:hideMark/>
          </w:tcPr>
          <w:p w14:paraId="7C37FA3F"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0A884FE8"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2A6E2510"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5E90AFFA" w14:textId="77777777" w:rsidR="001A1DB3" w:rsidRPr="0014281D" w:rsidRDefault="001A1DB3" w:rsidP="001413A4">
            <w:pPr>
              <w:jc w:val="right"/>
              <w:rPr>
                <w:rFonts w:ascii="Arial" w:hAnsi="Arial" w:cs="Arial"/>
              </w:rPr>
            </w:pPr>
            <w:r>
              <w:rPr>
                <w:rFonts w:ascii="Arial" w:hAnsi="Arial" w:cs="Arial"/>
              </w:rPr>
              <w:t>5</w:t>
            </w:r>
          </w:p>
        </w:tc>
      </w:tr>
      <w:tr w:rsidR="001A1DB3" w:rsidRPr="0014281D" w14:paraId="4F4A8D2B" w14:textId="77777777" w:rsidTr="001413A4">
        <w:trPr>
          <w:trHeight w:val="938"/>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16F9D1FB" w14:textId="77777777" w:rsidR="001A1DB3" w:rsidRPr="0014281D" w:rsidRDefault="001A1DB3" w:rsidP="001413A4">
            <w:pPr>
              <w:jc w:val="left"/>
              <w:rPr>
                <w:rFonts w:ascii="Arial" w:hAnsi="Arial" w:cs="Arial"/>
              </w:rPr>
            </w:pPr>
            <w:r w:rsidRPr="0014281D">
              <w:rPr>
                <w:rFonts w:ascii="Arial" w:hAnsi="Arial" w:cs="Arial"/>
              </w:rPr>
              <w:t>2</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08F9550A" w14:textId="77777777" w:rsidR="001A1DB3" w:rsidRDefault="001A1DB3" w:rsidP="001413A4">
            <w:pPr>
              <w:jc w:val="left"/>
              <w:rPr>
                <w:rFonts w:ascii="Arial" w:hAnsi="Arial" w:cs="Arial"/>
              </w:rPr>
            </w:pPr>
            <w:r>
              <w:rPr>
                <w:rFonts w:ascii="Arial" w:hAnsi="Arial" w:cs="Arial"/>
              </w:rPr>
              <w:t>Zugriff auf die Tabelle: FX_RATE mit CURRENCY_C is not (‘EUR‘)</w:t>
            </w:r>
          </w:p>
          <w:p w14:paraId="604025B7" w14:textId="77777777" w:rsidR="001A1DB3" w:rsidRDefault="001A1DB3" w:rsidP="001413A4">
            <w:pPr>
              <w:jc w:val="left"/>
              <w:rPr>
                <w:rFonts w:ascii="Arial" w:hAnsi="Arial" w:cs="Arial"/>
              </w:rPr>
            </w:pPr>
          </w:p>
          <w:p w14:paraId="17F3C974" w14:textId="77777777" w:rsidR="001A1DB3" w:rsidRDefault="001A1DB3" w:rsidP="001413A4">
            <w:pPr>
              <w:jc w:val="left"/>
              <w:rPr>
                <w:rFonts w:ascii="Arial" w:hAnsi="Arial" w:cs="Arial"/>
              </w:rPr>
            </w:pPr>
          </w:p>
          <w:p w14:paraId="7E843729" w14:textId="77777777" w:rsidR="001A1DB3" w:rsidRDefault="001A1DB3" w:rsidP="001413A4">
            <w:pPr>
              <w:jc w:val="left"/>
              <w:rPr>
                <w:rFonts w:ascii="Arial" w:hAnsi="Arial" w:cs="Arial"/>
              </w:rPr>
            </w:pPr>
          </w:p>
          <w:p w14:paraId="31451FCC" w14:textId="77777777" w:rsidR="001A1DB3" w:rsidRPr="00897B28" w:rsidRDefault="001A1DB3" w:rsidP="001413A4">
            <w:pPr>
              <w:jc w:val="left"/>
              <w:rPr>
                <w:rFonts w:ascii="Arial" w:hAnsi="Arial" w:cs="Arial"/>
              </w:rPr>
            </w:pPr>
            <w:r w:rsidRPr="00897B28">
              <w:rPr>
                <w:rFonts w:ascii="Arial" w:hAnsi="Arial" w:cs="Arial"/>
              </w:rPr>
              <w:t>Info: CURRENCY_C = ISO_Währungs-Code</w:t>
            </w:r>
          </w:p>
        </w:tc>
        <w:tc>
          <w:tcPr>
            <w:tcW w:w="2700" w:type="dxa"/>
            <w:tcBorders>
              <w:top w:val="nil"/>
              <w:left w:val="nil"/>
              <w:bottom w:val="single" w:sz="4" w:space="0" w:color="auto"/>
              <w:right w:val="single" w:sz="4" w:space="0" w:color="auto"/>
            </w:tcBorders>
            <w:shd w:val="clear" w:color="auto" w:fill="auto"/>
            <w:hideMark/>
          </w:tcPr>
          <w:p w14:paraId="43E1B159"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445D6DD0" w14:textId="77777777" w:rsidR="001A1DB3" w:rsidRPr="0014281D" w:rsidRDefault="001A1DB3" w:rsidP="001413A4">
            <w:pPr>
              <w:jc w:val="right"/>
              <w:rPr>
                <w:rFonts w:ascii="Arial" w:hAnsi="Arial" w:cs="Arial"/>
              </w:rPr>
            </w:pPr>
            <w:r>
              <w:rPr>
                <w:rFonts w:ascii="Arial" w:hAnsi="Arial" w:cs="Arial"/>
              </w:rPr>
              <w:t>3</w:t>
            </w:r>
          </w:p>
        </w:tc>
      </w:tr>
      <w:tr w:rsidR="001A1DB3" w:rsidRPr="0014281D" w14:paraId="452C8BC5" w14:textId="77777777" w:rsidTr="001413A4">
        <w:trPr>
          <w:trHeight w:val="555"/>
        </w:trPr>
        <w:tc>
          <w:tcPr>
            <w:tcW w:w="4720" w:type="dxa"/>
            <w:vMerge/>
            <w:tcBorders>
              <w:top w:val="nil"/>
              <w:left w:val="single" w:sz="4" w:space="0" w:color="auto"/>
              <w:bottom w:val="single" w:sz="4" w:space="0" w:color="000000"/>
              <w:right w:val="single" w:sz="4" w:space="0" w:color="auto"/>
            </w:tcBorders>
            <w:vAlign w:val="center"/>
            <w:hideMark/>
          </w:tcPr>
          <w:p w14:paraId="7A1684D5"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4CF2D3E4"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1AB7BD0E"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15DC72CB" w14:textId="77777777" w:rsidR="001A1DB3" w:rsidRPr="0014281D" w:rsidRDefault="001A1DB3" w:rsidP="001413A4">
            <w:pPr>
              <w:jc w:val="right"/>
              <w:rPr>
                <w:rFonts w:ascii="Arial" w:hAnsi="Arial" w:cs="Arial"/>
              </w:rPr>
            </w:pPr>
            <w:r>
              <w:rPr>
                <w:rFonts w:ascii="Arial" w:hAnsi="Arial" w:cs="Arial"/>
              </w:rPr>
              <w:t>4</w:t>
            </w:r>
          </w:p>
        </w:tc>
      </w:tr>
      <w:tr w:rsidR="001A1DB3" w:rsidRPr="0014281D" w14:paraId="09080A58" w14:textId="77777777" w:rsidTr="001413A4">
        <w:trPr>
          <w:trHeight w:val="1906"/>
        </w:trPr>
        <w:tc>
          <w:tcPr>
            <w:tcW w:w="4720" w:type="dxa"/>
            <w:tcBorders>
              <w:top w:val="nil"/>
              <w:left w:val="single" w:sz="4" w:space="0" w:color="auto"/>
              <w:bottom w:val="single" w:sz="4" w:space="0" w:color="auto"/>
              <w:right w:val="single" w:sz="4" w:space="0" w:color="auto"/>
            </w:tcBorders>
            <w:shd w:val="clear" w:color="auto" w:fill="auto"/>
            <w:noWrap/>
            <w:hideMark/>
          </w:tcPr>
          <w:p w14:paraId="58FADCFB" w14:textId="77777777" w:rsidR="001A1DB3" w:rsidRPr="0014281D" w:rsidRDefault="001A1DB3" w:rsidP="001413A4">
            <w:pPr>
              <w:jc w:val="left"/>
              <w:rPr>
                <w:rFonts w:ascii="Calibri" w:hAnsi="Calibri" w:cs="Calibri"/>
                <w:sz w:val="22"/>
                <w:szCs w:val="22"/>
              </w:rPr>
            </w:pPr>
            <w:r w:rsidRPr="0014281D">
              <w:rPr>
                <w:rFonts w:ascii="Calibri" w:hAnsi="Calibri" w:cs="Calibri"/>
                <w:sz w:val="22"/>
                <w:szCs w:val="22"/>
              </w:rPr>
              <w:t>3</w:t>
            </w:r>
          </w:p>
        </w:tc>
        <w:tc>
          <w:tcPr>
            <w:tcW w:w="4400" w:type="dxa"/>
            <w:tcBorders>
              <w:top w:val="nil"/>
              <w:left w:val="nil"/>
              <w:bottom w:val="single" w:sz="4" w:space="0" w:color="auto"/>
              <w:right w:val="single" w:sz="4" w:space="0" w:color="auto"/>
            </w:tcBorders>
            <w:shd w:val="clear" w:color="auto" w:fill="auto"/>
            <w:hideMark/>
          </w:tcPr>
          <w:p w14:paraId="2AFC6FE9" w14:textId="77777777" w:rsidR="001A1DB3" w:rsidRDefault="001A1DB3" w:rsidP="001413A4">
            <w:pPr>
              <w:jc w:val="left"/>
              <w:rPr>
                <w:rFonts w:ascii="Arial" w:hAnsi="Arial" w:cs="Arial"/>
                <w:lang w:val="en-US"/>
              </w:rPr>
            </w:pPr>
            <w:r w:rsidRPr="001F6B3F">
              <w:rPr>
                <w:rFonts w:ascii="Arial" w:hAnsi="Arial" w:cs="Arial"/>
                <w:lang w:val="en-US"/>
              </w:rPr>
              <w:t>Ermittle das Zielfeld:</w:t>
            </w:r>
            <w:r w:rsidRPr="001F6B3F">
              <w:rPr>
                <w:rFonts w:ascii="Arial" w:hAnsi="Arial" w:cs="Arial"/>
                <w:lang w:val="en-US"/>
              </w:rPr>
              <w:br/>
              <w:t xml:space="preserve">if XX_CURRENCY_C = CUR001 </w:t>
            </w:r>
          </w:p>
          <w:p w14:paraId="315E189C" w14:textId="77777777" w:rsidR="001A1DB3" w:rsidRDefault="001A1DB3" w:rsidP="001413A4">
            <w:pPr>
              <w:jc w:val="left"/>
              <w:rPr>
                <w:rFonts w:ascii="Arial" w:hAnsi="Arial" w:cs="Arial"/>
                <w:lang w:val="en-US"/>
              </w:rPr>
            </w:pPr>
            <w:r w:rsidRPr="001F6B3F">
              <w:rPr>
                <w:rFonts w:ascii="Arial" w:hAnsi="Arial" w:cs="Arial"/>
                <w:lang w:val="en-US"/>
              </w:rPr>
              <w:t>a</w:t>
            </w:r>
            <w:r>
              <w:rPr>
                <w:rFonts w:ascii="Arial" w:hAnsi="Arial" w:cs="Arial"/>
                <w:lang w:val="en-US"/>
              </w:rPr>
              <w:t>nd CUR002 = ‘EUR’</w:t>
            </w:r>
          </w:p>
          <w:p w14:paraId="01E2DFC8" w14:textId="77777777" w:rsidR="001A1DB3" w:rsidRDefault="001A1DB3" w:rsidP="001413A4">
            <w:pPr>
              <w:jc w:val="left"/>
              <w:rPr>
                <w:rFonts w:ascii="Arial" w:hAnsi="Arial" w:cs="Arial"/>
                <w:lang w:val="en-US"/>
              </w:rPr>
            </w:pPr>
            <w:r>
              <w:rPr>
                <w:rFonts w:ascii="Arial" w:hAnsi="Arial" w:cs="Arial"/>
                <w:lang w:val="en-US"/>
              </w:rPr>
              <w:t xml:space="preserve">then </w:t>
            </w:r>
          </w:p>
          <w:p w14:paraId="77AFBD97" w14:textId="77777777" w:rsidR="001A1DB3" w:rsidRDefault="001A1DB3" w:rsidP="001413A4">
            <w:pPr>
              <w:jc w:val="left"/>
              <w:rPr>
                <w:rFonts w:ascii="Arial" w:hAnsi="Arial" w:cs="Arial"/>
                <w:lang w:val="en-US"/>
              </w:rPr>
            </w:pPr>
            <w:r>
              <w:rPr>
                <w:rFonts w:ascii="Arial" w:hAnsi="Arial" w:cs="Arial"/>
                <w:lang w:val="en-US"/>
              </w:rPr>
              <w:t>NVL(XX_EXPENSES_DEQ_TA,0)*C222</w:t>
            </w:r>
          </w:p>
          <w:p w14:paraId="2C094411" w14:textId="77777777" w:rsidR="001A1DB3" w:rsidRPr="007D58F7" w:rsidRDefault="001A1DB3" w:rsidP="001413A4">
            <w:pPr>
              <w:jc w:val="left"/>
              <w:rPr>
                <w:rFonts w:ascii="Arial" w:hAnsi="Arial" w:cs="Arial"/>
              </w:rPr>
            </w:pPr>
            <w:r w:rsidRPr="007D58F7">
              <w:rPr>
                <w:rFonts w:ascii="Arial" w:hAnsi="Arial" w:cs="Arial"/>
              </w:rPr>
              <w:t>else NULL (inkl. Fehlermeldung)</w:t>
            </w:r>
          </w:p>
          <w:p w14:paraId="7A851478" w14:textId="77777777" w:rsidR="001A1DB3" w:rsidRPr="007D58F7" w:rsidRDefault="001A1DB3" w:rsidP="001413A4">
            <w:pPr>
              <w:jc w:val="left"/>
              <w:rPr>
                <w:rFonts w:ascii="Arial" w:hAnsi="Arial" w:cs="Arial"/>
              </w:rPr>
            </w:pPr>
          </w:p>
          <w:p w14:paraId="5E6F26B2" w14:textId="77777777" w:rsidR="001A1DB3" w:rsidRPr="00897B28" w:rsidRDefault="001A1DB3" w:rsidP="001413A4">
            <w:pPr>
              <w:jc w:val="left"/>
              <w:rPr>
                <w:rFonts w:ascii="Arial" w:hAnsi="Arial" w:cs="Arial"/>
              </w:rPr>
            </w:pPr>
            <w:r w:rsidRPr="00897B28">
              <w:rPr>
                <w:rFonts w:ascii="Arial" w:hAnsi="Arial" w:cs="Arial"/>
              </w:rPr>
              <w:t>Info: EXPENSES_DEQ_TA = Gebührenrücks</w:t>
            </w:r>
            <w:r>
              <w:rPr>
                <w:rFonts w:ascii="Arial" w:hAnsi="Arial" w:cs="Arial"/>
              </w:rPr>
              <w:t>tand</w:t>
            </w:r>
            <w:r w:rsidRPr="00897B28">
              <w:rPr>
                <w:rFonts w:ascii="Arial" w:hAnsi="Arial" w:cs="Arial"/>
              </w:rPr>
              <w:br/>
            </w:r>
          </w:p>
        </w:tc>
        <w:tc>
          <w:tcPr>
            <w:tcW w:w="2700" w:type="dxa"/>
            <w:tcBorders>
              <w:top w:val="nil"/>
              <w:left w:val="nil"/>
              <w:bottom w:val="single" w:sz="4" w:space="0" w:color="auto"/>
              <w:right w:val="single" w:sz="4" w:space="0" w:color="auto"/>
            </w:tcBorders>
            <w:shd w:val="clear" w:color="auto" w:fill="auto"/>
            <w:hideMark/>
          </w:tcPr>
          <w:p w14:paraId="692C521A" w14:textId="77777777" w:rsidR="001A1DB3" w:rsidRPr="00897B28" w:rsidRDefault="001A1DB3" w:rsidP="001413A4">
            <w:pPr>
              <w:jc w:val="left"/>
              <w:rPr>
                <w:rFonts w:ascii="Arial" w:hAnsi="Arial" w:cs="Arial"/>
              </w:rPr>
            </w:pPr>
          </w:p>
          <w:p w14:paraId="6456AEAC" w14:textId="77777777" w:rsidR="001A1DB3" w:rsidRPr="00897B28" w:rsidRDefault="001A1DB3" w:rsidP="001413A4">
            <w:pPr>
              <w:jc w:val="left"/>
              <w:rPr>
                <w:rFonts w:ascii="Arial" w:hAnsi="Arial" w:cs="Arial"/>
              </w:rPr>
            </w:pPr>
          </w:p>
          <w:p w14:paraId="6C77E6A8" w14:textId="77777777" w:rsidR="001A1DB3" w:rsidRPr="00897B28" w:rsidRDefault="001A1DB3" w:rsidP="001413A4">
            <w:pPr>
              <w:jc w:val="left"/>
              <w:rPr>
                <w:rFonts w:ascii="Arial" w:hAnsi="Arial" w:cs="Arial"/>
              </w:rPr>
            </w:pPr>
          </w:p>
          <w:p w14:paraId="4ED8A3A1"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hideMark/>
          </w:tcPr>
          <w:p w14:paraId="680A4734" w14:textId="77777777" w:rsidR="001A1DB3" w:rsidRDefault="001A1DB3" w:rsidP="001413A4">
            <w:pPr>
              <w:jc w:val="right"/>
              <w:rPr>
                <w:rFonts w:ascii="Arial" w:hAnsi="Arial" w:cs="Arial"/>
              </w:rPr>
            </w:pPr>
          </w:p>
          <w:p w14:paraId="6D5A8F6C" w14:textId="77777777" w:rsidR="001A1DB3" w:rsidRDefault="001A1DB3" w:rsidP="001413A4">
            <w:pPr>
              <w:jc w:val="right"/>
              <w:rPr>
                <w:rFonts w:ascii="Arial" w:hAnsi="Arial" w:cs="Arial"/>
              </w:rPr>
            </w:pPr>
          </w:p>
          <w:p w14:paraId="463D13E7" w14:textId="77777777" w:rsidR="001A1DB3" w:rsidRDefault="001A1DB3" w:rsidP="001413A4">
            <w:pPr>
              <w:jc w:val="right"/>
              <w:rPr>
                <w:rFonts w:ascii="Arial" w:hAnsi="Arial" w:cs="Arial"/>
              </w:rPr>
            </w:pPr>
          </w:p>
          <w:p w14:paraId="30314D86" w14:textId="77777777" w:rsidR="001A1DB3" w:rsidRDefault="001A1DB3" w:rsidP="001413A4">
            <w:pPr>
              <w:jc w:val="right"/>
              <w:rPr>
                <w:rFonts w:ascii="Arial" w:hAnsi="Arial" w:cs="Arial"/>
              </w:rPr>
            </w:pPr>
            <w:r>
              <w:rPr>
                <w:rFonts w:ascii="Arial" w:hAnsi="Arial" w:cs="Arial"/>
              </w:rPr>
              <w:t>ENDE</w:t>
            </w:r>
          </w:p>
          <w:p w14:paraId="6E77E7E4" w14:textId="77777777" w:rsidR="001A1DB3" w:rsidRPr="0014281D" w:rsidRDefault="001A1DB3" w:rsidP="001413A4">
            <w:pPr>
              <w:ind w:right="100"/>
              <w:jc w:val="right"/>
              <w:rPr>
                <w:rFonts w:ascii="Arial" w:hAnsi="Arial" w:cs="Arial"/>
              </w:rPr>
            </w:pPr>
            <w:r>
              <w:rPr>
                <w:rFonts w:ascii="Arial" w:hAnsi="Arial" w:cs="Arial"/>
              </w:rPr>
              <w:t xml:space="preserve"> </w:t>
            </w:r>
          </w:p>
        </w:tc>
      </w:tr>
      <w:tr w:rsidR="001A1DB3" w:rsidRPr="0014281D" w14:paraId="4B2F7BA3"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hideMark/>
          </w:tcPr>
          <w:p w14:paraId="148196D5" w14:textId="77777777" w:rsidR="001A1DB3" w:rsidRPr="0014281D" w:rsidRDefault="001A1DB3" w:rsidP="001413A4">
            <w:pPr>
              <w:jc w:val="left"/>
              <w:rPr>
                <w:rFonts w:ascii="Arial" w:hAnsi="Arial" w:cs="Arial"/>
              </w:rPr>
            </w:pPr>
            <w:r w:rsidRPr="0014281D">
              <w:rPr>
                <w:rFonts w:ascii="Arial" w:hAnsi="Arial" w:cs="Arial"/>
              </w:rPr>
              <w:t>4</w:t>
            </w:r>
          </w:p>
        </w:tc>
        <w:tc>
          <w:tcPr>
            <w:tcW w:w="4400" w:type="dxa"/>
            <w:tcBorders>
              <w:top w:val="nil"/>
              <w:left w:val="single" w:sz="4" w:space="0" w:color="auto"/>
              <w:bottom w:val="single" w:sz="4" w:space="0" w:color="auto"/>
              <w:right w:val="single" w:sz="4" w:space="0" w:color="auto"/>
            </w:tcBorders>
            <w:shd w:val="clear" w:color="auto" w:fill="auto"/>
            <w:hideMark/>
          </w:tcPr>
          <w:p w14:paraId="4A841A15" w14:textId="77777777" w:rsidR="001A1DB3" w:rsidRDefault="001A1DB3" w:rsidP="001413A4">
            <w:pPr>
              <w:jc w:val="left"/>
              <w:rPr>
                <w:rFonts w:ascii="Arial" w:hAnsi="Arial" w:cs="Arial"/>
              </w:rPr>
            </w:pPr>
            <w:r>
              <w:rPr>
                <w:rFonts w:ascii="Arial" w:hAnsi="Arial" w:cs="Arial"/>
              </w:rPr>
              <w:t>Ermittle das Zielfeld:</w:t>
            </w:r>
          </w:p>
          <w:p w14:paraId="48E97404" w14:textId="77777777" w:rsidR="001A1DB3" w:rsidRPr="00897B28" w:rsidRDefault="001A1DB3" w:rsidP="001413A4">
            <w:pPr>
              <w:jc w:val="left"/>
              <w:rPr>
                <w:rFonts w:ascii="Arial" w:hAnsi="Arial" w:cs="Arial"/>
              </w:rPr>
            </w:pPr>
            <w:r w:rsidRPr="00897B28">
              <w:rPr>
                <w:rFonts w:ascii="Arial" w:hAnsi="Arial" w:cs="Arial"/>
              </w:rPr>
              <w:t xml:space="preserve">CRE103 = XX_EXPENSES_DEQ_TA </w:t>
            </w:r>
          </w:p>
          <w:p w14:paraId="3F1495DE" w14:textId="77777777" w:rsidR="001A1DB3" w:rsidRPr="00897B28" w:rsidRDefault="001A1DB3" w:rsidP="001413A4">
            <w:pPr>
              <w:jc w:val="left"/>
              <w:rPr>
                <w:rFonts w:ascii="Arial" w:hAnsi="Arial" w:cs="Arial"/>
              </w:rPr>
            </w:pPr>
          </w:p>
          <w:p w14:paraId="13C64C61" w14:textId="77777777" w:rsidR="001A1DB3" w:rsidRPr="00897B28" w:rsidRDefault="001A1DB3" w:rsidP="001413A4">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hideMark/>
          </w:tcPr>
          <w:p w14:paraId="396CD9D7" w14:textId="77777777" w:rsidR="001A1DB3" w:rsidRPr="00897B28" w:rsidRDefault="001A1DB3" w:rsidP="001413A4">
            <w:pPr>
              <w:jc w:val="left"/>
              <w:rPr>
                <w:rFonts w:ascii="Arial" w:hAnsi="Arial" w:cs="Arial"/>
              </w:rPr>
            </w:pPr>
          </w:p>
          <w:p w14:paraId="1FEDD437"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01F303EC" w14:textId="77777777" w:rsidR="001A1DB3" w:rsidRDefault="001A1DB3" w:rsidP="001413A4">
            <w:pPr>
              <w:jc w:val="right"/>
              <w:rPr>
                <w:rFonts w:ascii="Arial" w:hAnsi="Arial" w:cs="Arial"/>
              </w:rPr>
            </w:pPr>
          </w:p>
          <w:p w14:paraId="62EA2237" w14:textId="77777777" w:rsidR="001A1DB3" w:rsidRPr="0014281D" w:rsidRDefault="001A1DB3" w:rsidP="001413A4">
            <w:pPr>
              <w:jc w:val="right"/>
              <w:rPr>
                <w:rFonts w:ascii="Arial" w:hAnsi="Arial" w:cs="Arial"/>
              </w:rPr>
            </w:pPr>
            <w:r>
              <w:rPr>
                <w:rFonts w:ascii="Arial" w:hAnsi="Arial" w:cs="Arial"/>
              </w:rPr>
              <w:t>ENDE</w:t>
            </w:r>
          </w:p>
        </w:tc>
      </w:tr>
      <w:tr w:rsidR="001A1DB3" w:rsidRPr="0014281D" w14:paraId="09472376" w14:textId="77777777" w:rsidTr="001413A4">
        <w:trPr>
          <w:trHeight w:val="794"/>
        </w:trPr>
        <w:tc>
          <w:tcPr>
            <w:tcW w:w="4720" w:type="dxa"/>
            <w:tcBorders>
              <w:top w:val="nil"/>
              <w:left w:val="single" w:sz="4" w:space="0" w:color="auto"/>
              <w:bottom w:val="single" w:sz="4" w:space="0" w:color="000000"/>
              <w:right w:val="single" w:sz="4" w:space="0" w:color="auto"/>
            </w:tcBorders>
            <w:shd w:val="clear" w:color="auto" w:fill="auto"/>
            <w:hideMark/>
          </w:tcPr>
          <w:p w14:paraId="77A6FD05" w14:textId="77777777" w:rsidR="001A1DB3" w:rsidRPr="0014281D" w:rsidRDefault="001A1DB3" w:rsidP="001413A4">
            <w:pPr>
              <w:jc w:val="left"/>
              <w:rPr>
                <w:rFonts w:ascii="Arial" w:hAnsi="Arial" w:cs="Arial"/>
              </w:rPr>
            </w:pPr>
            <w:r w:rsidRPr="0014281D">
              <w:rPr>
                <w:rFonts w:ascii="Arial" w:hAnsi="Arial" w:cs="Arial"/>
              </w:rPr>
              <w:lastRenderedPageBreak/>
              <w:t>5</w:t>
            </w:r>
          </w:p>
        </w:tc>
        <w:tc>
          <w:tcPr>
            <w:tcW w:w="4400" w:type="dxa"/>
            <w:tcBorders>
              <w:top w:val="single" w:sz="4" w:space="0" w:color="auto"/>
              <w:left w:val="single" w:sz="4" w:space="0" w:color="auto"/>
              <w:bottom w:val="single" w:sz="4" w:space="0" w:color="auto"/>
              <w:right w:val="single" w:sz="4" w:space="0" w:color="auto"/>
            </w:tcBorders>
            <w:shd w:val="clear" w:color="auto" w:fill="auto"/>
            <w:hideMark/>
          </w:tcPr>
          <w:p w14:paraId="5C459CBB" w14:textId="77777777" w:rsidR="001A1DB3" w:rsidRDefault="001A1DB3" w:rsidP="001413A4">
            <w:pPr>
              <w:jc w:val="left"/>
              <w:rPr>
                <w:rFonts w:ascii="Arial" w:hAnsi="Arial" w:cs="Arial"/>
              </w:rPr>
            </w:pPr>
            <w:r>
              <w:rPr>
                <w:rFonts w:ascii="Arial" w:hAnsi="Arial" w:cs="Arial"/>
              </w:rPr>
              <w:t>Ermittle das Zielfeld:</w:t>
            </w:r>
          </w:p>
          <w:p w14:paraId="759A8BC5" w14:textId="77777777" w:rsidR="001A1DB3" w:rsidRPr="0014281D" w:rsidRDefault="001A1DB3" w:rsidP="001413A4">
            <w:pPr>
              <w:jc w:val="left"/>
              <w:rPr>
                <w:rFonts w:ascii="Arial" w:hAnsi="Arial" w:cs="Arial"/>
              </w:rPr>
            </w:pPr>
            <w:r>
              <w:rPr>
                <w:rFonts w:ascii="Arial" w:hAnsi="Arial" w:cs="Arial"/>
              </w:rPr>
              <w:t>CRE103 = NULL</w:t>
            </w:r>
          </w:p>
        </w:tc>
        <w:tc>
          <w:tcPr>
            <w:tcW w:w="2700" w:type="dxa"/>
            <w:tcBorders>
              <w:top w:val="single" w:sz="4" w:space="0" w:color="auto"/>
              <w:left w:val="nil"/>
              <w:bottom w:val="single" w:sz="4" w:space="0" w:color="auto"/>
              <w:right w:val="single" w:sz="4" w:space="0" w:color="auto"/>
            </w:tcBorders>
            <w:shd w:val="clear" w:color="auto" w:fill="auto"/>
            <w:hideMark/>
          </w:tcPr>
          <w:p w14:paraId="44F0FC9A" w14:textId="77777777" w:rsidR="001A1DB3" w:rsidRDefault="001A1DB3" w:rsidP="001413A4">
            <w:pPr>
              <w:jc w:val="left"/>
              <w:rPr>
                <w:rFonts w:ascii="Arial" w:hAnsi="Arial" w:cs="Arial"/>
              </w:rPr>
            </w:pPr>
          </w:p>
          <w:p w14:paraId="6C17797B"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5B9C6635" w14:textId="77777777" w:rsidR="001A1DB3" w:rsidRDefault="001A1DB3" w:rsidP="001413A4">
            <w:pPr>
              <w:jc w:val="right"/>
              <w:rPr>
                <w:rFonts w:ascii="Arial" w:hAnsi="Arial" w:cs="Arial"/>
              </w:rPr>
            </w:pPr>
          </w:p>
          <w:p w14:paraId="1A09E948" w14:textId="77777777" w:rsidR="001A1DB3" w:rsidRPr="0014281D" w:rsidRDefault="001A1DB3" w:rsidP="001413A4">
            <w:pPr>
              <w:jc w:val="right"/>
              <w:rPr>
                <w:rFonts w:ascii="Arial" w:hAnsi="Arial" w:cs="Arial"/>
              </w:rPr>
            </w:pPr>
            <w:r>
              <w:rPr>
                <w:rFonts w:ascii="Arial" w:hAnsi="Arial" w:cs="Arial"/>
              </w:rPr>
              <w:t>ENDE</w:t>
            </w:r>
          </w:p>
        </w:tc>
      </w:tr>
    </w:tbl>
    <w:p w14:paraId="0928111B" w14:textId="77777777" w:rsidR="003E7B65" w:rsidRPr="00EC7671" w:rsidRDefault="003E7B65" w:rsidP="007D58F7">
      <w:pPr>
        <w:pStyle w:val="BodyText"/>
      </w:pPr>
    </w:p>
    <w:p w14:paraId="6124E4DD" w14:textId="77777777" w:rsidR="001A1DB3" w:rsidRPr="00EC7671" w:rsidRDefault="001A1DB3" w:rsidP="00EC7671">
      <w:pPr>
        <w:pStyle w:val="Heading2"/>
      </w:pPr>
      <w:bookmarkStart w:id="3508" w:name="_Toc165633787"/>
      <w:r>
        <w:t>Zugriff auf die Tabelle XX_LUT_COMP_REL</w:t>
      </w:r>
      <w:bookmarkEnd w:id="3508"/>
    </w:p>
    <w:p w14:paraId="5F6CEAFE" w14:textId="77777777" w:rsidR="003E7B65" w:rsidRDefault="003E7B65" w:rsidP="003E7B65">
      <w:pPr>
        <w:pStyle w:val="BodyText"/>
      </w:pPr>
    </w:p>
    <w:p w14:paraId="70800403" w14:textId="77777777" w:rsidR="003E7B65" w:rsidRDefault="003E7B65" w:rsidP="003E7B65">
      <w:pPr>
        <w:pStyle w:val="BodyText"/>
      </w:pPr>
    </w:p>
    <w:tbl>
      <w:tblPr>
        <w:tblW w:w="12120" w:type="dxa"/>
        <w:tblInd w:w="75" w:type="dxa"/>
        <w:tblCellMar>
          <w:left w:w="70" w:type="dxa"/>
          <w:right w:w="70" w:type="dxa"/>
        </w:tblCellMar>
        <w:tblLook w:val="04A0" w:firstRow="1" w:lastRow="0" w:firstColumn="1" w:lastColumn="0" w:noHBand="0" w:noVBand="1"/>
      </w:tblPr>
      <w:tblGrid>
        <w:gridCol w:w="1180"/>
        <w:gridCol w:w="5980"/>
        <w:gridCol w:w="3780"/>
        <w:gridCol w:w="1180"/>
      </w:tblGrid>
      <w:tr w:rsidR="001A1DB3" w14:paraId="76E4F119" w14:textId="77777777" w:rsidTr="001413A4">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A26DCF3"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Rang</w:t>
            </w:r>
          </w:p>
        </w:tc>
        <w:tc>
          <w:tcPr>
            <w:tcW w:w="5980" w:type="dxa"/>
            <w:tcBorders>
              <w:top w:val="single" w:sz="4" w:space="0" w:color="auto"/>
              <w:left w:val="nil"/>
              <w:bottom w:val="single" w:sz="4" w:space="0" w:color="auto"/>
              <w:right w:val="single" w:sz="4" w:space="0" w:color="auto"/>
            </w:tcBorders>
            <w:shd w:val="clear" w:color="auto" w:fill="E6E6E6"/>
            <w:vAlign w:val="center"/>
            <w:hideMark/>
          </w:tcPr>
          <w:p w14:paraId="3FF74BD7"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Bedingung / Aktion</w:t>
            </w:r>
          </w:p>
        </w:tc>
        <w:tc>
          <w:tcPr>
            <w:tcW w:w="3780" w:type="dxa"/>
            <w:tcBorders>
              <w:top w:val="single" w:sz="4" w:space="0" w:color="auto"/>
              <w:left w:val="nil"/>
              <w:bottom w:val="single" w:sz="4" w:space="0" w:color="auto"/>
              <w:right w:val="single" w:sz="4" w:space="0" w:color="auto"/>
            </w:tcBorders>
            <w:shd w:val="clear" w:color="auto" w:fill="E6E6E6"/>
            <w:vAlign w:val="center"/>
            <w:hideMark/>
          </w:tcPr>
          <w:p w14:paraId="0D2550CC"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Ergebnis</w:t>
            </w:r>
          </w:p>
        </w:tc>
        <w:tc>
          <w:tcPr>
            <w:tcW w:w="1180" w:type="dxa"/>
            <w:tcBorders>
              <w:top w:val="single" w:sz="4" w:space="0" w:color="auto"/>
              <w:left w:val="nil"/>
              <w:bottom w:val="single" w:sz="4" w:space="0" w:color="auto"/>
              <w:right w:val="single" w:sz="4" w:space="0" w:color="auto"/>
            </w:tcBorders>
            <w:shd w:val="clear" w:color="auto" w:fill="E6E6E6"/>
            <w:vAlign w:val="center"/>
            <w:hideMark/>
          </w:tcPr>
          <w:p w14:paraId="6B9965D8"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Folgerang</w:t>
            </w:r>
          </w:p>
        </w:tc>
      </w:tr>
      <w:tr w:rsidR="001A1DB3" w14:paraId="20C84CFC" w14:textId="77777777" w:rsidTr="001413A4">
        <w:trPr>
          <w:trHeight w:val="1275"/>
        </w:trPr>
        <w:tc>
          <w:tcPr>
            <w:tcW w:w="1180" w:type="dxa"/>
            <w:vMerge w:val="restart"/>
            <w:tcBorders>
              <w:top w:val="nil"/>
              <w:left w:val="single" w:sz="4" w:space="0" w:color="auto"/>
              <w:bottom w:val="single" w:sz="4" w:space="0" w:color="auto"/>
              <w:right w:val="single" w:sz="4" w:space="0" w:color="auto"/>
            </w:tcBorders>
            <w:vAlign w:val="center"/>
            <w:hideMark/>
          </w:tcPr>
          <w:p w14:paraId="48023FFF" w14:textId="77777777" w:rsidR="001A1DB3" w:rsidRDefault="001A1DB3" w:rsidP="001413A4">
            <w:pPr>
              <w:jc w:val="left"/>
              <w:rPr>
                <w:rFonts w:ascii="Arial" w:hAnsi="Arial" w:cs="Arial"/>
                <w:color w:val="000000"/>
                <w:lang w:eastAsia="zh-CN"/>
              </w:rPr>
            </w:pPr>
            <w:r>
              <w:rPr>
                <w:rFonts w:ascii="Arial" w:hAnsi="Arial" w:cs="Arial"/>
                <w:color w:val="000000"/>
                <w:lang w:eastAsia="zh-CN"/>
              </w:rPr>
              <w:t>1</w:t>
            </w:r>
          </w:p>
        </w:tc>
        <w:tc>
          <w:tcPr>
            <w:tcW w:w="5980" w:type="dxa"/>
            <w:vMerge w:val="restart"/>
            <w:tcBorders>
              <w:top w:val="nil"/>
              <w:left w:val="single" w:sz="4" w:space="0" w:color="auto"/>
              <w:bottom w:val="single" w:sz="4" w:space="0" w:color="auto"/>
              <w:right w:val="single" w:sz="4" w:space="0" w:color="auto"/>
            </w:tcBorders>
            <w:hideMark/>
          </w:tcPr>
          <w:p w14:paraId="195DF37A" w14:textId="77777777" w:rsidR="001A1DB3" w:rsidRDefault="001A1DB3" w:rsidP="001413A4">
            <w:pPr>
              <w:jc w:val="left"/>
              <w:rPr>
                <w:rFonts w:ascii="Arial" w:hAnsi="Arial" w:cs="Arial"/>
                <w:color w:val="000000"/>
                <w:lang w:eastAsia="zh-CN"/>
              </w:rPr>
            </w:pPr>
            <w:r>
              <w:rPr>
                <w:rFonts w:ascii="Arial" w:hAnsi="Arial" w:cs="Arial"/>
                <w:color w:val="000000"/>
                <w:lang w:eastAsia="zh-CN"/>
              </w:rPr>
              <w:t>Zugriff auf die Referenztabelle XX_LUT_COMP_REL mit den Feldern XX_DELISYST und XX_COMPANY_CODE_IND aus der XX_C_CONTRACT_KG</w:t>
            </w:r>
            <w:r>
              <w:rPr>
                <w:rFonts w:ascii="Arial" w:hAnsi="Arial" w:cs="Arial"/>
                <w:color w:val="000000"/>
                <w:lang w:eastAsia="zh-CN"/>
              </w:rPr>
              <w:br/>
            </w:r>
            <w:r>
              <w:rPr>
                <w:rFonts w:ascii="Arial" w:hAnsi="Arial" w:cs="Arial"/>
                <w:color w:val="000000"/>
                <w:lang w:eastAsia="zh-CN"/>
              </w:rPr>
              <w:br/>
              <w:t>XX_C_CONTRACT_KG.XX_DELISYST = XX_LUT_COMP_REL.XX_DELISYST</w:t>
            </w:r>
            <w:r>
              <w:rPr>
                <w:rFonts w:ascii="Arial" w:hAnsi="Arial" w:cs="Arial"/>
                <w:color w:val="000000"/>
                <w:lang w:eastAsia="zh-CN"/>
              </w:rPr>
              <w:br/>
            </w:r>
            <w:r>
              <w:rPr>
                <w:rFonts w:ascii="Arial" w:hAnsi="Arial" w:cs="Arial"/>
                <w:color w:val="000000"/>
                <w:lang w:eastAsia="zh-CN"/>
              </w:rPr>
              <w:br/>
              <w:t>XX_C_CONTRACT_KG.XX_COMPANY_CODE_IND = XX_LUT_COMP_REL.XX_COMPANY_CODE_IND</w:t>
            </w:r>
          </w:p>
        </w:tc>
        <w:tc>
          <w:tcPr>
            <w:tcW w:w="3780" w:type="dxa"/>
            <w:tcBorders>
              <w:top w:val="nil"/>
              <w:left w:val="nil"/>
              <w:bottom w:val="single" w:sz="4" w:space="0" w:color="auto"/>
              <w:right w:val="single" w:sz="4" w:space="0" w:color="auto"/>
            </w:tcBorders>
            <w:vAlign w:val="center"/>
            <w:hideMark/>
          </w:tcPr>
          <w:p w14:paraId="445260FE"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Zugriff auf die Referenztabelle XX_LUT_COMP_REL war erfolgreich und das Feld DELIVERY_RELEVANT_F hat die Ausprägung 'T'.</w:t>
            </w:r>
          </w:p>
        </w:tc>
        <w:tc>
          <w:tcPr>
            <w:tcW w:w="1180" w:type="dxa"/>
            <w:tcBorders>
              <w:top w:val="nil"/>
              <w:left w:val="nil"/>
              <w:bottom w:val="single" w:sz="4" w:space="0" w:color="auto"/>
              <w:right w:val="single" w:sz="4" w:space="0" w:color="auto"/>
            </w:tcBorders>
            <w:vAlign w:val="center"/>
            <w:hideMark/>
          </w:tcPr>
          <w:p w14:paraId="275FC9AA" w14:textId="77777777" w:rsidR="001A1DB3" w:rsidRDefault="001A1DB3" w:rsidP="001413A4">
            <w:pPr>
              <w:jc w:val="left"/>
              <w:rPr>
                <w:rFonts w:ascii="Arial" w:hAnsi="Arial" w:cs="Arial"/>
                <w:color w:val="000000"/>
                <w:lang w:eastAsia="zh-CN"/>
              </w:rPr>
            </w:pPr>
            <w:r>
              <w:rPr>
                <w:rFonts w:ascii="Arial" w:hAnsi="Arial" w:cs="Arial"/>
                <w:color w:val="000000"/>
                <w:lang w:eastAsia="zh-CN"/>
              </w:rPr>
              <w:t>2</w:t>
            </w:r>
          </w:p>
        </w:tc>
      </w:tr>
      <w:tr w:rsidR="001A1DB3" w14:paraId="12F9D427" w14:textId="77777777" w:rsidTr="001413A4">
        <w:trPr>
          <w:trHeight w:val="1020"/>
        </w:trPr>
        <w:tc>
          <w:tcPr>
            <w:tcW w:w="0" w:type="auto"/>
            <w:vMerge/>
            <w:tcBorders>
              <w:top w:val="nil"/>
              <w:left w:val="single" w:sz="4" w:space="0" w:color="auto"/>
              <w:bottom w:val="single" w:sz="4" w:space="0" w:color="auto"/>
              <w:right w:val="single" w:sz="4" w:space="0" w:color="auto"/>
            </w:tcBorders>
            <w:vAlign w:val="center"/>
            <w:hideMark/>
          </w:tcPr>
          <w:p w14:paraId="3F3E2B4D" w14:textId="77777777" w:rsidR="001A1DB3" w:rsidRDefault="001A1DB3" w:rsidP="001413A4">
            <w:pPr>
              <w:jc w:val="left"/>
              <w:rPr>
                <w:rFonts w:ascii="Arial" w:hAnsi="Arial" w:cs="Arial"/>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4F0FF4F3" w14:textId="77777777" w:rsidR="001A1DB3" w:rsidRDefault="001A1DB3" w:rsidP="001413A4">
            <w:pPr>
              <w:jc w:val="left"/>
              <w:rPr>
                <w:rFonts w:ascii="Arial" w:hAnsi="Arial" w:cs="Arial"/>
                <w:color w:val="000000"/>
                <w:lang w:eastAsia="zh-CN"/>
              </w:rPr>
            </w:pPr>
          </w:p>
        </w:tc>
        <w:tc>
          <w:tcPr>
            <w:tcW w:w="3780" w:type="dxa"/>
            <w:tcBorders>
              <w:top w:val="nil"/>
              <w:left w:val="nil"/>
              <w:bottom w:val="single" w:sz="4" w:space="0" w:color="auto"/>
              <w:right w:val="single" w:sz="4" w:space="0" w:color="auto"/>
            </w:tcBorders>
            <w:vAlign w:val="center"/>
            <w:hideMark/>
          </w:tcPr>
          <w:p w14:paraId="3234EF29"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Zugriff auf die Referenztabelle war erfolgreich und das Feld DELIVERY_RELEVANT_F hat die Ausprägung 'F'.</w:t>
            </w:r>
          </w:p>
        </w:tc>
        <w:tc>
          <w:tcPr>
            <w:tcW w:w="1180" w:type="dxa"/>
            <w:tcBorders>
              <w:top w:val="nil"/>
              <w:left w:val="nil"/>
              <w:bottom w:val="single" w:sz="4" w:space="0" w:color="auto"/>
              <w:right w:val="single" w:sz="4" w:space="0" w:color="auto"/>
            </w:tcBorders>
            <w:vAlign w:val="center"/>
            <w:hideMark/>
          </w:tcPr>
          <w:p w14:paraId="33C7CC6A" w14:textId="77777777" w:rsidR="001A1DB3" w:rsidRDefault="001A1DB3" w:rsidP="001413A4">
            <w:pPr>
              <w:jc w:val="left"/>
              <w:rPr>
                <w:rFonts w:ascii="Arial" w:hAnsi="Arial" w:cs="Arial"/>
                <w:color w:val="000000"/>
                <w:lang w:eastAsia="zh-CN"/>
              </w:rPr>
            </w:pPr>
            <w:r>
              <w:rPr>
                <w:rFonts w:ascii="Arial" w:hAnsi="Arial" w:cs="Arial"/>
                <w:color w:val="000000"/>
                <w:lang w:eastAsia="zh-CN"/>
              </w:rPr>
              <w:t>3</w:t>
            </w:r>
          </w:p>
        </w:tc>
      </w:tr>
      <w:tr w:rsidR="001A1DB3" w14:paraId="38A9F8A4" w14:textId="77777777" w:rsidTr="001413A4">
        <w:trPr>
          <w:trHeight w:val="765"/>
        </w:trPr>
        <w:tc>
          <w:tcPr>
            <w:tcW w:w="0" w:type="auto"/>
            <w:vMerge/>
            <w:tcBorders>
              <w:top w:val="nil"/>
              <w:left w:val="single" w:sz="4" w:space="0" w:color="auto"/>
              <w:bottom w:val="single" w:sz="4" w:space="0" w:color="auto"/>
              <w:right w:val="single" w:sz="4" w:space="0" w:color="auto"/>
            </w:tcBorders>
            <w:vAlign w:val="center"/>
            <w:hideMark/>
          </w:tcPr>
          <w:p w14:paraId="154CA740" w14:textId="77777777" w:rsidR="001A1DB3" w:rsidRDefault="001A1DB3" w:rsidP="001413A4">
            <w:pPr>
              <w:jc w:val="left"/>
              <w:rPr>
                <w:rFonts w:ascii="Arial" w:hAnsi="Arial" w:cs="Arial"/>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38B8F5E0" w14:textId="77777777" w:rsidR="001A1DB3" w:rsidRDefault="001A1DB3" w:rsidP="001413A4">
            <w:pPr>
              <w:jc w:val="left"/>
              <w:rPr>
                <w:rFonts w:ascii="Arial" w:hAnsi="Arial" w:cs="Arial"/>
                <w:color w:val="000000"/>
                <w:lang w:eastAsia="zh-CN"/>
              </w:rPr>
            </w:pPr>
          </w:p>
        </w:tc>
        <w:tc>
          <w:tcPr>
            <w:tcW w:w="3780" w:type="dxa"/>
            <w:tcBorders>
              <w:top w:val="nil"/>
              <w:left w:val="nil"/>
              <w:bottom w:val="single" w:sz="4" w:space="0" w:color="auto"/>
              <w:right w:val="single" w:sz="4" w:space="0" w:color="auto"/>
            </w:tcBorders>
            <w:vAlign w:val="center"/>
            <w:hideMark/>
          </w:tcPr>
          <w:p w14:paraId="2ABD71FC"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Zugriff auf die Referenztabelle XX_LUT_COMP_REL war nicht erfolgreich.</w:t>
            </w:r>
          </w:p>
        </w:tc>
        <w:tc>
          <w:tcPr>
            <w:tcW w:w="1180" w:type="dxa"/>
            <w:tcBorders>
              <w:top w:val="nil"/>
              <w:left w:val="nil"/>
              <w:bottom w:val="single" w:sz="4" w:space="0" w:color="auto"/>
              <w:right w:val="single" w:sz="4" w:space="0" w:color="auto"/>
            </w:tcBorders>
            <w:vAlign w:val="center"/>
            <w:hideMark/>
          </w:tcPr>
          <w:p w14:paraId="40CAA1B2" w14:textId="77777777" w:rsidR="001A1DB3" w:rsidRDefault="001A1DB3" w:rsidP="001413A4">
            <w:pPr>
              <w:jc w:val="left"/>
              <w:rPr>
                <w:rFonts w:ascii="Arial" w:hAnsi="Arial" w:cs="Arial"/>
                <w:color w:val="000000"/>
                <w:lang w:eastAsia="zh-CN"/>
              </w:rPr>
            </w:pPr>
            <w:r>
              <w:rPr>
                <w:rFonts w:ascii="Arial" w:hAnsi="Arial" w:cs="Arial"/>
                <w:color w:val="000000"/>
                <w:lang w:eastAsia="zh-CN"/>
              </w:rPr>
              <w:t>4</w:t>
            </w:r>
          </w:p>
        </w:tc>
      </w:tr>
      <w:tr w:rsidR="001A1DB3" w14:paraId="4E1609FF" w14:textId="77777777" w:rsidTr="001413A4">
        <w:trPr>
          <w:trHeight w:val="300"/>
        </w:trPr>
        <w:tc>
          <w:tcPr>
            <w:tcW w:w="1180" w:type="dxa"/>
            <w:tcBorders>
              <w:top w:val="nil"/>
              <w:left w:val="single" w:sz="4" w:space="0" w:color="auto"/>
              <w:bottom w:val="single" w:sz="4" w:space="0" w:color="auto"/>
              <w:right w:val="single" w:sz="4" w:space="0" w:color="auto"/>
            </w:tcBorders>
            <w:vAlign w:val="center"/>
            <w:hideMark/>
          </w:tcPr>
          <w:p w14:paraId="6BB47049" w14:textId="77777777" w:rsidR="001A1DB3" w:rsidRDefault="001A1DB3" w:rsidP="001413A4">
            <w:pPr>
              <w:jc w:val="left"/>
              <w:rPr>
                <w:rFonts w:ascii="Arial" w:hAnsi="Arial" w:cs="Arial"/>
                <w:color w:val="000000"/>
                <w:lang w:eastAsia="zh-CN"/>
              </w:rPr>
            </w:pPr>
            <w:r>
              <w:rPr>
                <w:rFonts w:ascii="Arial" w:hAnsi="Arial" w:cs="Arial"/>
                <w:color w:val="000000"/>
                <w:lang w:eastAsia="zh-CN"/>
              </w:rPr>
              <w:t>2</w:t>
            </w:r>
          </w:p>
        </w:tc>
        <w:tc>
          <w:tcPr>
            <w:tcW w:w="5980" w:type="dxa"/>
            <w:tcBorders>
              <w:top w:val="nil"/>
              <w:left w:val="nil"/>
              <w:bottom w:val="single" w:sz="4" w:space="0" w:color="auto"/>
              <w:right w:val="single" w:sz="4" w:space="0" w:color="auto"/>
            </w:tcBorders>
            <w:vAlign w:val="center"/>
            <w:hideMark/>
          </w:tcPr>
          <w:p w14:paraId="04449004"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Datensatz steht zur weiteren Verarbeitung bereit.</w:t>
            </w:r>
          </w:p>
        </w:tc>
        <w:tc>
          <w:tcPr>
            <w:tcW w:w="3780" w:type="dxa"/>
            <w:tcBorders>
              <w:top w:val="nil"/>
              <w:left w:val="nil"/>
              <w:bottom w:val="single" w:sz="4" w:space="0" w:color="auto"/>
              <w:right w:val="single" w:sz="4" w:space="0" w:color="auto"/>
            </w:tcBorders>
            <w:vAlign w:val="center"/>
            <w:hideMark/>
          </w:tcPr>
          <w:p w14:paraId="5555A7B8" w14:textId="77777777" w:rsidR="001A1DB3" w:rsidRDefault="001A1DB3" w:rsidP="001413A4">
            <w:pPr>
              <w:jc w:val="left"/>
              <w:rPr>
                <w:rFonts w:ascii="Arial" w:hAnsi="Arial" w:cs="Arial"/>
                <w:color w:val="000000"/>
                <w:lang w:eastAsia="zh-CN"/>
              </w:rPr>
            </w:pPr>
            <w:r>
              <w:rPr>
                <w:rFonts w:ascii="Arial" w:hAnsi="Arial" w:cs="Arial"/>
                <w:color w:val="000000"/>
                <w:lang w:eastAsia="zh-CN"/>
              </w:rPr>
              <w:t>Weiterverarbeitung des Datensatz</w:t>
            </w:r>
          </w:p>
        </w:tc>
        <w:tc>
          <w:tcPr>
            <w:tcW w:w="1180" w:type="dxa"/>
            <w:tcBorders>
              <w:top w:val="nil"/>
              <w:left w:val="nil"/>
              <w:bottom w:val="single" w:sz="4" w:space="0" w:color="auto"/>
              <w:right w:val="single" w:sz="4" w:space="0" w:color="auto"/>
            </w:tcBorders>
            <w:vAlign w:val="center"/>
            <w:hideMark/>
          </w:tcPr>
          <w:p w14:paraId="52101582" w14:textId="77777777" w:rsidR="001A1DB3" w:rsidRDefault="001A1DB3" w:rsidP="001413A4">
            <w:pPr>
              <w:jc w:val="left"/>
              <w:rPr>
                <w:rFonts w:ascii="Arial" w:hAnsi="Arial" w:cs="Arial"/>
                <w:color w:val="000000"/>
                <w:lang w:eastAsia="zh-CN"/>
              </w:rPr>
            </w:pPr>
            <w:r>
              <w:rPr>
                <w:rFonts w:ascii="Arial" w:hAnsi="Arial" w:cs="Arial"/>
                <w:color w:val="000000"/>
                <w:lang w:eastAsia="zh-CN"/>
              </w:rPr>
              <w:t>ENDE</w:t>
            </w:r>
          </w:p>
        </w:tc>
      </w:tr>
      <w:tr w:rsidR="001A1DB3" w14:paraId="1334C3DC" w14:textId="77777777" w:rsidTr="001413A4">
        <w:trPr>
          <w:trHeight w:val="510"/>
        </w:trPr>
        <w:tc>
          <w:tcPr>
            <w:tcW w:w="1180" w:type="dxa"/>
            <w:tcBorders>
              <w:top w:val="nil"/>
              <w:left w:val="single" w:sz="4" w:space="0" w:color="auto"/>
              <w:bottom w:val="single" w:sz="4" w:space="0" w:color="auto"/>
              <w:right w:val="single" w:sz="4" w:space="0" w:color="auto"/>
            </w:tcBorders>
            <w:vAlign w:val="center"/>
            <w:hideMark/>
          </w:tcPr>
          <w:p w14:paraId="3E8A5973" w14:textId="77777777" w:rsidR="001A1DB3" w:rsidRDefault="001A1DB3" w:rsidP="001413A4">
            <w:pPr>
              <w:jc w:val="left"/>
              <w:rPr>
                <w:rFonts w:ascii="Arial" w:hAnsi="Arial" w:cs="Arial"/>
                <w:color w:val="000000"/>
                <w:lang w:eastAsia="zh-CN"/>
              </w:rPr>
            </w:pPr>
            <w:r>
              <w:rPr>
                <w:rFonts w:ascii="Arial" w:hAnsi="Arial" w:cs="Arial"/>
                <w:color w:val="000000"/>
                <w:lang w:eastAsia="zh-CN"/>
              </w:rPr>
              <w:t>3</w:t>
            </w:r>
          </w:p>
        </w:tc>
        <w:tc>
          <w:tcPr>
            <w:tcW w:w="5980" w:type="dxa"/>
            <w:tcBorders>
              <w:top w:val="nil"/>
              <w:left w:val="nil"/>
              <w:bottom w:val="single" w:sz="4" w:space="0" w:color="auto"/>
              <w:right w:val="single" w:sz="4" w:space="0" w:color="auto"/>
            </w:tcBorders>
            <w:vAlign w:val="center"/>
            <w:hideMark/>
          </w:tcPr>
          <w:p w14:paraId="5C965423"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Datensatz wird von der weiteren Verarbeitung ausgeschlossen.</w:t>
            </w:r>
          </w:p>
        </w:tc>
        <w:tc>
          <w:tcPr>
            <w:tcW w:w="3780" w:type="dxa"/>
            <w:tcBorders>
              <w:top w:val="nil"/>
              <w:left w:val="nil"/>
              <w:bottom w:val="single" w:sz="4" w:space="0" w:color="auto"/>
              <w:right w:val="single" w:sz="4" w:space="0" w:color="auto"/>
            </w:tcBorders>
            <w:vAlign w:val="center"/>
            <w:hideMark/>
          </w:tcPr>
          <w:p w14:paraId="0E26A7DF" w14:textId="77777777" w:rsidR="001A1DB3" w:rsidRDefault="001A1DB3" w:rsidP="001413A4">
            <w:pPr>
              <w:jc w:val="left"/>
              <w:rPr>
                <w:rFonts w:ascii="Arial" w:hAnsi="Arial" w:cs="Arial"/>
                <w:color w:val="000000"/>
                <w:lang w:eastAsia="zh-CN"/>
              </w:rPr>
            </w:pPr>
            <w:r>
              <w:rPr>
                <w:rFonts w:ascii="Arial" w:hAnsi="Arial" w:cs="Arial"/>
                <w:color w:val="000000"/>
                <w:lang w:eastAsia="zh-CN"/>
              </w:rPr>
              <w:t>Ausschluss des Datensatz</w:t>
            </w:r>
          </w:p>
        </w:tc>
        <w:tc>
          <w:tcPr>
            <w:tcW w:w="1180" w:type="dxa"/>
            <w:tcBorders>
              <w:top w:val="nil"/>
              <w:left w:val="nil"/>
              <w:bottom w:val="single" w:sz="4" w:space="0" w:color="auto"/>
              <w:right w:val="single" w:sz="4" w:space="0" w:color="auto"/>
            </w:tcBorders>
            <w:vAlign w:val="center"/>
            <w:hideMark/>
          </w:tcPr>
          <w:p w14:paraId="7C02D1BA" w14:textId="77777777" w:rsidR="001A1DB3" w:rsidRDefault="001A1DB3" w:rsidP="001413A4">
            <w:pPr>
              <w:jc w:val="left"/>
              <w:rPr>
                <w:rFonts w:ascii="Arial" w:hAnsi="Arial" w:cs="Arial"/>
                <w:color w:val="000000"/>
                <w:lang w:eastAsia="zh-CN"/>
              </w:rPr>
            </w:pPr>
            <w:r>
              <w:rPr>
                <w:rFonts w:ascii="Arial" w:hAnsi="Arial" w:cs="Arial"/>
                <w:color w:val="000000"/>
                <w:lang w:eastAsia="zh-CN"/>
              </w:rPr>
              <w:t>ENDE</w:t>
            </w:r>
          </w:p>
        </w:tc>
      </w:tr>
      <w:tr w:rsidR="001A1DB3" w14:paraId="38A9D672" w14:textId="77777777" w:rsidTr="001413A4">
        <w:trPr>
          <w:trHeight w:val="510"/>
        </w:trPr>
        <w:tc>
          <w:tcPr>
            <w:tcW w:w="1180" w:type="dxa"/>
            <w:tcBorders>
              <w:top w:val="nil"/>
              <w:left w:val="single" w:sz="4" w:space="0" w:color="auto"/>
              <w:bottom w:val="single" w:sz="4" w:space="0" w:color="auto"/>
              <w:right w:val="single" w:sz="4" w:space="0" w:color="auto"/>
            </w:tcBorders>
            <w:vAlign w:val="center"/>
            <w:hideMark/>
          </w:tcPr>
          <w:p w14:paraId="6A4A88FD" w14:textId="77777777" w:rsidR="001A1DB3" w:rsidRDefault="001A1DB3" w:rsidP="001413A4">
            <w:pPr>
              <w:jc w:val="left"/>
              <w:rPr>
                <w:rFonts w:ascii="Arial" w:hAnsi="Arial" w:cs="Arial"/>
                <w:color w:val="000000"/>
                <w:lang w:eastAsia="zh-CN"/>
              </w:rPr>
            </w:pPr>
            <w:r>
              <w:rPr>
                <w:rFonts w:ascii="Arial" w:hAnsi="Arial" w:cs="Arial"/>
                <w:color w:val="000000"/>
                <w:lang w:eastAsia="zh-CN"/>
              </w:rPr>
              <w:t>4</w:t>
            </w:r>
          </w:p>
        </w:tc>
        <w:tc>
          <w:tcPr>
            <w:tcW w:w="5980" w:type="dxa"/>
            <w:tcBorders>
              <w:top w:val="nil"/>
              <w:left w:val="nil"/>
              <w:bottom w:val="single" w:sz="4" w:space="0" w:color="auto"/>
              <w:right w:val="single" w:sz="4" w:space="0" w:color="auto"/>
            </w:tcBorders>
            <w:vAlign w:val="center"/>
            <w:hideMark/>
          </w:tcPr>
          <w:p w14:paraId="48764958" w14:textId="77777777" w:rsidR="001A1DB3" w:rsidRDefault="001A1DB3" w:rsidP="001413A4">
            <w:pPr>
              <w:jc w:val="left"/>
              <w:rPr>
                <w:rFonts w:ascii="Arial" w:hAnsi="Arial" w:cs="Arial"/>
                <w:color w:val="000000"/>
                <w:lang w:eastAsia="zh-CN"/>
              </w:rPr>
            </w:pPr>
            <w:r>
              <w:rPr>
                <w:rFonts w:ascii="Arial" w:hAnsi="Arial" w:cs="Arial"/>
                <w:color w:val="000000"/>
                <w:lang w:eastAsia="zh-CN"/>
              </w:rPr>
              <w:t>Wird in der XX_LUT_COMP_REL kein Eintrag gefunden, dann wird der Datensatz weiterverarbeitet.</w:t>
            </w:r>
          </w:p>
        </w:tc>
        <w:tc>
          <w:tcPr>
            <w:tcW w:w="3780" w:type="dxa"/>
            <w:tcBorders>
              <w:top w:val="nil"/>
              <w:left w:val="nil"/>
              <w:bottom w:val="single" w:sz="4" w:space="0" w:color="auto"/>
              <w:right w:val="single" w:sz="4" w:space="0" w:color="auto"/>
            </w:tcBorders>
            <w:vAlign w:val="center"/>
            <w:hideMark/>
          </w:tcPr>
          <w:p w14:paraId="7CE8A356" w14:textId="77777777" w:rsidR="001A1DB3" w:rsidRDefault="001A1DB3" w:rsidP="001413A4">
            <w:pPr>
              <w:jc w:val="left"/>
              <w:rPr>
                <w:rFonts w:ascii="Arial" w:hAnsi="Arial" w:cs="Arial"/>
                <w:color w:val="000000"/>
                <w:lang w:eastAsia="zh-CN"/>
              </w:rPr>
            </w:pPr>
            <w:r>
              <w:rPr>
                <w:rFonts w:ascii="Arial" w:hAnsi="Arial" w:cs="Arial"/>
                <w:color w:val="000000"/>
                <w:lang w:eastAsia="zh-CN"/>
              </w:rPr>
              <w:t>Weiterverarbeitung des Datensatz</w:t>
            </w:r>
          </w:p>
        </w:tc>
        <w:tc>
          <w:tcPr>
            <w:tcW w:w="1180" w:type="dxa"/>
            <w:tcBorders>
              <w:top w:val="nil"/>
              <w:left w:val="nil"/>
              <w:bottom w:val="single" w:sz="4" w:space="0" w:color="auto"/>
              <w:right w:val="single" w:sz="4" w:space="0" w:color="auto"/>
            </w:tcBorders>
            <w:vAlign w:val="center"/>
            <w:hideMark/>
          </w:tcPr>
          <w:p w14:paraId="03CF0971" w14:textId="77777777" w:rsidR="001A1DB3" w:rsidRDefault="001A1DB3" w:rsidP="001413A4">
            <w:pPr>
              <w:keepNext/>
              <w:jc w:val="left"/>
              <w:rPr>
                <w:rFonts w:ascii="Arial" w:hAnsi="Arial" w:cs="Arial"/>
                <w:color w:val="000000"/>
                <w:lang w:eastAsia="zh-CN"/>
              </w:rPr>
            </w:pPr>
            <w:r>
              <w:rPr>
                <w:rFonts w:ascii="Arial" w:hAnsi="Arial" w:cs="Arial"/>
                <w:color w:val="000000"/>
                <w:lang w:eastAsia="zh-CN"/>
              </w:rPr>
              <w:t>ENDE</w:t>
            </w:r>
          </w:p>
        </w:tc>
      </w:tr>
    </w:tbl>
    <w:p w14:paraId="66949533" w14:textId="77777777" w:rsidR="001A1DB3" w:rsidRDefault="001A1DB3" w:rsidP="001A1DB3">
      <w:pPr>
        <w:pStyle w:val="Caption"/>
      </w:pPr>
      <w:r>
        <w:t xml:space="preserve">Tabelle 17: </w:t>
      </w:r>
      <w:r w:rsidRPr="00FF05CA">
        <w:t>Details zur Einschränkung auf die relevante Grundgesamtheit bezogen auf XX_DELISYST und XX_COMPANY_CODE_IND</w:t>
      </w:r>
    </w:p>
    <w:p w14:paraId="6D2CB1CC" w14:textId="77777777" w:rsidR="003E7B65" w:rsidRPr="00EC7671" w:rsidRDefault="003E7B65" w:rsidP="007D58F7">
      <w:pPr>
        <w:pStyle w:val="BodyText"/>
      </w:pPr>
    </w:p>
    <w:p w14:paraId="66ADCB01" w14:textId="77777777" w:rsidR="00315385" w:rsidRDefault="00315385" w:rsidP="00315385">
      <w:pPr>
        <w:pStyle w:val="BodyText"/>
      </w:pPr>
      <w:bookmarkStart w:id="3509" w:name="_Toc135236704"/>
      <w:bookmarkStart w:id="3510" w:name="_Toc135236705"/>
      <w:bookmarkStart w:id="3511" w:name="_Toc135236706"/>
      <w:bookmarkStart w:id="3512" w:name="_Toc135236707"/>
      <w:bookmarkEnd w:id="2921"/>
      <w:bookmarkEnd w:id="3509"/>
      <w:bookmarkEnd w:id="3510"/>
      <w:bookmarkEnd w:id="3511"/>
      <w:bookmarkEnd w:id="3512"/>
    </w:p>
    <w:p w14:paraId="3451D4C8" w14:textId="77777777" w:rsidR="00AC1AE2" w:rsidRPr="008E55AA" w:rsidRDefault="00AC1AE2" w:rsidP="00AC1AE2">
      <w:pPr>
        <w:pStyle w:val="Heading2"/>
        <w:rPr>
          <w:color w:val="AEAAAA"/>
        </w:rPr>
      </w:pPr>
      <w:bookmarkStart w:id="3513" w:name="_Toc135924532"/>
      <w:bookmarkStart w:id="3514" w:name="_Toc165633788"/>
      <w:bookmarkEnd w:id="3513"/>
      <w:r w:rsidRPr="00315385">
        <w:rPr>
          <w:color w:val="AEAAAA"/>
        </w:rPr>
        <w:t xml:space="preserve">Zugriff auf </w:t>
      </w:r>
      <w:r w:rsidRPr="00972B12">
        <w:rPr>
          <w:color w:val="AEAAAA"/>
        </w:rPr>
        <w:t>Refer</w:t>
      </w:r>
      <w:r w:rsidRPr="00492FB5">
        <w:rPr>
          <w:color w:val="AEAAAA"/>
        </w:rPr>
        <w:t>enztabelle (Look-Up)</w:t>
      </w:r>
      <w:r w:rsidR="00742063" w:rsidRPr="00492FB5">
        <w:rPr>
          <w:color w:val="AEAAAA"/>
        </w:rPr>
        <w:t xml:space="preserve"> – akt</w:t>
      </w:r>
      <w:r w:rsidR="00372569" w:rsidRPr="00492FB5">
        <w:rPr>
          <w:color w:val="AEAAAA"/>
        </w:rPr>
        <w:t>u</w:t>
      </w:r>
      <w:r w:rsidR="00742063" w:rsidRPr="00492FB5">
        <w:rPr>
          <w:color w:val="AEAAAA"/>
        </w:rPr>
        <w:t>el</w:t>
      </w:r>
      <w:r w:rsidR="00742063" w:rsidRPr="00BD3254">
        <w:rPr>
          <w:color w:val="AEAAAA"/>
        </w:rPr>
        <w:t xml:space="preserve">l </w:t>
      </w:r>
      <w:r w:rsidR="00742063" w:rsidRPr="008E55AA">
        <w:rPr>
          <w:color w:val="AEAAAA"/>
        </w:rPr>
        <w:t>nicht relevant, zukünftig ggfs. via decision table in A360</w:t>
      </w:r>
      <w:bookmarkEnd w:id="3514"/>
    </w:p>
    <w:p w14:paraId="425CDA51" w14:textId="77777777" w:rsidR="00AC1AE2" w:rsidRPr="005E530F" w:rsidRDefault="00AC1AE2" w:rsidP="00AC1AE2">
      <w:pPr>
        <w:pStyle w:val="BodyText"/>
        <w:rPr>
          <w:color w:val="AEAAAA"/>
        </w:rPr>
      </w:pPr>
      <w:r w:rsidRPr="005E530F">
        <w:rPr>
          <w:color w:val="AEAAAA"/>
        </w:rPr>
        <w:t>Dieses Kapitel stellt exemplarisch einen Zugriff auf eine Referenztabelle dar.</w:t>
      </w:r>
    </w:p>
    <w:p w14:paraId="7F303136" w14:textId="77777777" w:rsidR="00AC1AE2" w:rsidRPr="005E530F" w:rsidRDefault="00AC1AE2" w:rsidP="00E94A5B">
      <w:pPr>
        <w:rPr>
          <w:color w:val="AEAAAA"/>
          <w:u w:val="single"/>
        </w:rPr>
      </w:pPr>
      <w:r w:rsidRPr="005E530F">
        <w:rPr>
          <w:color w:val="AEAAAA"/>
          <w:u w:val="single"/>
        </w:rPr>
        <w:t xml:space="preserve">Input: </w:t>
      </w:r>
    </w:p>
    <w:p w14:paraId="76DCD202" w14:textId="77777777" w:rsidR="00E94A5B" w:rsidRPr="005E530F" w:rsidRDefault="00E94A5B" w:rsidP="00E94A5B">
      <w:pPr>
        <w:rPr>
          <w:color w:val="AEAAAA"/>
          <w:u w:val="single"/>
        </w:rPr>
      </w:pPr>
    </w:p>
    <w:tbl>
      <w:tblPr>
        <w:tblW w:w="144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718"/>
        <w:gridCol w:w="4496"/>
        <w:gridCol w:w="5240"/>
      </w:tblGrid>
      <w:tr w:rsidR="00AC1AE2" w:rsidRPr="005E530F" w14:paraId="2C8EDC91" w14:textId="77777777" w:rsidTr="000B3B9A">
        <w:trPr>
          <w:cantSplit/>
          <w:tblHeader/>
        </w:trPr>
        <w:tc>
          <w:tcPr>
            <w:tcW w:w="4718" w:type="dxa"/>
            <w:shd w:val="clear" w:color="auto" w:fill="E6E6E6"/>
          </w:tcPr>
          <w:p w14:paraId="10719E6D" w14:textId="77777777" w:rsidR="00AC1AE2" w:rsidRPr="005E530F" w:rsidRDefault="00AC1AE2" w:rsidP="003B57A2">
            <w:pPr>
              <w:keepLines/>
              <w:suppressAutoHyphens/>
              <w:jc w:val="left"/>
              <w:rPr>
                <w:b/>
                <w:color w:val="AEAAAA"/>
              </w:rPr>
            </w:pPr>
            <w:r w:rsidRPr="005E530F">
              <w:rPr>
                <w:b/>
                <w:color w:val="AEAAAA"/>
              </w:rPr>
              <w:t>Alias / Quellfeld</w:t>
            </w:r>
          </w:p>
        </w:tc>
        <w:tc>
          <w:tcPr>
            <w:tcW w:w="4496" w:type="dxa"/>
            <w:shd w:val="clear" w:color="auto" w:fill="E6E6E6"/>
          </w:tcPr>
          <w:p w14:paraId="71D76D46" w14:textId="77777777" w:rsidR="00AC1AE2" w:rsidRPr="005E530F" w:rsidRDefault="00AC1AE2" w:rsidP="003B57A2">
            <w:pPr>
              <w:jc w:val="left"/>
              <w:rPr>
                <w:b/>
                <w:color w:val="AEAAAA"/>
              </w:rPr>
            </w:pPr>
            <w:r w:rsidRPr="005E530F">
              <w:rPr>
                <w:b/>
                <w:color w:val="AEAAAA"/>
              </w:rPr>
              <w:t>Feld in Referenztabelle</w:t>
            </w:r>
          </w:p>
        </w:tc>
        <w:tc>
          <w:tcPr>
            <w:tcW w:w="5240" w:type="dxa"/>
            <w:shd w:val="clear" w:color="auto" w:fill="E6E6E6"/>
          </w:tcPr>
          <w:p w14:paraId="708800AD" w14:textId="77777777" w:rsidR="00AC1AE2" w:rsidRPr="005E530F" w:rsidRDefault="00AC1AE2" w:rsidP="003B57A2">
            <w:pPr>
              <w:jc w:val="left"/>
              <w:rPr>
                <w:b/>
                <w:color w:val="AEAAAA"/>
              </w:rPr>
            </w:pPr>
            <w:r w:rsidRPr="005E530F">
              <w:rPr>
                <w:b/>
                <w:color w:val="AEAAAA"/>
              </w:rPr>
              <w:t>Erläuterung</w:t>
            </w:r>
          </w:p>
        </w:tc>
      </w:tr>
      <w:tr w:rsidR="00AC1AE2" w:rsidRPr="005E530F" w14:paraId="339D0C14" w14:textId="77777777" w:rsidTr="000B3B9A">
        <w:trPr>
          <w:cantSplit/>
        </w:trPr>
        <w:tc>
          <w:tcPr>
            <w:tcW w:w="4718" w:type="dxa"/>
            <w:shd w:val="clear" w:color="auto" w:fill="auto"/>
          </w:tcPr>
          <w:p w14:paraId="7FB079EB" w14:textId="77777777" w:rsidR="00AC1AE2" w:rsidRPr="005E530F" w:rsidRDefault="00AC1AE2" w:rsidP="003B57A2">
            <w:pPr>
              <w:keepLines/>
              <w:suppressAutoHyphens/>
              <w:jc w:val="left"/>
              <w:rPr>
                <w:color w:val="AEAAAA"/>
              </w:rPr>
            </w:pPr>
            <w:r w:rsidRPr="005E530F">
              <w:rPr>
                <w:color w:val="AEAAAA"/>
              </w:rPr>
              <w:t>CBGLBAS_BO.DELISYST</w:t>
            </w:r>
          </w:p>
        </w:tc>
        <w:tc>
          <w:tcPr>
            <w:tcW w:w="4496" w:type="dxa"/>
            <w:shd w:val="clear" w:color="auto" w:fill="auto"/>
          </w:tcPr>
          <w:p w14:paraId="30422502" w14:textId="77777777" w:rsidR="00AC1AE2" w:rsidRPr="005E530F" w:rsidRDefault="00AC1AE2" w:rsidP="003B57A2">
            <w:pPr>
              <w:jc w:val="left"/>
              <w:rPr>
                <w:color w:val="AEAAAA"/>
              </w:rPr>
            </w:pPr>
            <w:r w:rsidRPr="005E530F">
              <w:rPr>
                <w:color w:val="AEAAAA"/>
              </w:rPr>
              <w:t>DELISYST</w:t>
            </w:r>
          </w:p>
        </w:tc>
        <w:tc>
          <w:tcPr>
            <w:tcW w:w="5240" w:type="dxa"/>
            <w:shd w:val="clear" w:color="auto" w:fill="auto"/>
          </w:tcPr>
          <w:p w14:paraId="74928248" w14:textId="77777777" w:rsidR="00AC1AE2" w:rsidRPr="005E530F" w:rsidRDefault="00AC1AE2" w:rsidP="003B57A2">
            <w:pPr>
              <w:jc w:val="left"/>
              <w:rPr>
                <w:color w:val="AEAAAA"/>
              </w:rPr>
            </w:pPr>
            <w:r w:rsidRPr="005E530F">
              <w:rPr>
                <w:color w:val="AEAAAA"/>
              </w:rPr>
              <w:t>Der Zugriff erfolgt mit dem Inhalt des Feldes „Herkunftssystem“</w:t>
            </w:r>
          </w:p>
        </w:tc>
      </w:tr>
      <w:tr w:rsidR="00AC1AE2" w:rsidRPr="005E530F" w14:paraId="7B152937" w14:textId="77777777" w:rsidTr="000B3B9A">
        <w:trPr>
          <w:cantSplit/>
        </w:trPr>
        <w:tc>
          <w:tcPr>
            <w:tcW w:w="4718" w:type="dxa"/>
            <w:shd w:val="clear" w:color="auto" w:fill="auto"/>
          </w:tcPr>
          <w:p w14:paraId="2AE521ED" w14:textId="77777777" w:rsidR="00AC1AE2" w:rsidRPr="00780325" w:rsidRDefault="00AC1AE2" w:rsidP="003B57A2">
            <w:pPr>
              <w:keepLines/>
              <w:suppressAutoHyphens/>
              <w:jc w:val="left"/>
              <w:rPr>
                <w:color w:val="AEAAAA"/>
                <w:lang w:val="en-GB"/>
              </w:rPr>
            </w:pPr>
            <w:r w:rsidRPr="00780325">
              <w:rPr>
                <w:color w:val="AEAAAA"/>
                <w:lang w:val="en-GB"/>
              </w:rPr>
              <w:t>CBGLBAS_BO.</w:t>
            </w:r>
            <w:r w:rsidR="006E4A9F" w:rsidRPr="00780325">
              <w:rPr>
                <w:color w:val="AEAAAA"/>
                <w:lang w:val="en-GB"/>
              </w:rPr>
              <w:t>PRODUCT_TYPE_ORIG_IND</w:t>
            </w:r>
          </w:p>
        </w:tc>
        <w:tc>
          <w:tcPr>
            <w:tcW w:w="4496" w:type="dxa"/>
            <w:shd w:val="clear" w:color="auto" w:fill="auto"/>
          </w:tcPr>
          <w:p w14:paraId="33533F97" w14:textId="77777777" w:rsidR="00AC1AE2" w:rsidRPr="005E530F" w:rsidRDefault="006E4A9F" w:rsidP="003B57A2">
            <w:pPr>
              <w:jc w:val="left"/>
              <w:rPr>
                <w:color w:val="AEAAAA"/>
              </w:rPr>
            </w:pPr>
            <w:r w:rsidRPr="005E530F">
              <w:rPr>
                <w:color w:val="AEAAAA"/>
              </w:rPr>
              <w:t>PRODUCT_TYPE_ORIG_IND</w:t>
            </w:r>
          </w:p>
        </w:tc>
        <w:tc>
          <w:tcPr>
            <w:tcW w:w="5240" w:type="dxa"/>
            <w:shd w:val="clear" w:color="auto" w:fill="auto"/>
          </w:tcPr>
          <w:p w14:paraId="1BBB4A11" w14:textId="77777777" w:rsidR="00AC1AE2" w:rsidRPr="005E530F" w:rsidRDefault="006E4A9F" w:rsidP="003B57A2">
            <w:pPr>
              <w:jc w:val="left"/>
              <w:rPr>
                <w:color w:val="AEAAAA"/>
              </w:rPr>
            </w:pPr>
            <w:r w:rsidRPr="005E530F">
              <w:rPr>
                <w:color w:val="AEAAAA"/>
              </w:rPr>
              <w:t>Der Zugriff erfolgt mit dem Inhalt des Feldes „Produkttyp“</w:t>
            </w:r>
          </w:p>
        </w:tc>
      </w:tr>
    </w:tbl>
    <w:p w14:paraId="75DB2846" w14:textId="77777777" w:rsidR="006E4A9F" w:rsidRPr="005E530F" w:rsidRDefault="006E4A9F" w:rsidP="00E94A5B">
      <w:pPr>
        <w:rPr>
          <w:color w:val="AEAAAA"/>
        </w:rPr>
      </w:pPr>
    </w:p>
    <w:p w14:paraId="73A50B06" w14:textId="77777777" w:rsidR="00AC1AE2" w:rsidRPr="005E530F" w:rsidRDefault="00AC1AE2" w:rsidP="00E94A5B">
      <w:pPr>
        <w:rPr>
          <w:color w:val="AEAAAA"/>
          <w:u w:val="single"/>
        </w:rPr>
      </w:pPr>
      <w:r w:rsidRPr="005E530F">
        <w:rPr>
          <w:color w:val="AEAAAA"/>
          <w:u w:val="single"/>
        </w:rPr>
        <w:t>Output:</w:t>
      </w:r>
    </w:p>
    <w:p w14:paraId="1DA4E04A" w14:textId="77777777" w:rsidR="00E94A5B" w:rsidRPr="005E530F" w:rsidRDefault="00E94A5B" w:rsidP="00E94A5B">
      <w:pPr>
        <w:rPr>
          <w:color w:val="AEAAAA"/>
        </w:rPr>
      </w:pPr>
    </w:p>
    <w:tbl>
      <w:tblPr>
        <w:tblW w:w="1400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354"/>
        <w:gridCol w:w="8647"/>
      </w:tblGrid>
      <w:tr w:rsidR="00AC1AE2" w:rsidRPr="005E530F" w14:paraId="7361629D" w14:textId="77777777" w:rsidTr="000B3B9A">
        <w:trPr>
          <w:cantSplit/>
          <w:tblHeader/>
        </w:trPr>
        <w:tc>
          <w:tcPr>
            <w:tcW w:w="5354" w:type="dxa"/>
            <w:shd w:val="clear" w:color="auto" w:fill="E6E6E6"/>
          </w:tcPr>
          <w:p w14:paraId="593D3B24" w14:textId="77777777" w:rsidR="00AC1AE2" w:rsidRPr="005E530F" w:rsidRDefault="00AC1AE2" w:rsidP="003B57A2">
            <w:pPr>
              <w:jc w:val="left"/>
              <w:rPr>
                <w:b/>
                <w:color w:val="AEAAAA"/>
                <w:u w:val="single"/>
              </w:rPr>
            </w:pPr>
            <w:r w:rsidRPr="005E530F">
              <w:rPr>
                <w:b/>
                <w:color w:val="AEAAAA"/>
              </w:rPr>
              <w:t>Ergebnis des Zugriffs</w:t>
            </w:r>
          </w:p>
        </w:tc>
        <w:tc>
          <w:tcPr>
            <w:tcW w:w="8647" w:type="dxa"/>
            <w:shd w:val="clear" w:color="auto" w:fill="E6E6E6"/>
          </w:tcPr>
          <w:p w14:paraId="1D12C021" w14:textId="77777777" w:rsidR="00AC1AE2" w:rsidRPr="005E530F" w:rsidRDefault="00AC1AE2" w:rsidP="003B57A2">
            <w:pPr>
              <w:jc w:val="left"/>
              <w:rPr>
                <w:b/>
                <w:color w:val="AEAAAA"/>
              </w:rPr>
            </w:pPr>
            <w:r w:rsidRPr="005E530F">
              <w:rPr>
                <w:b/>
                <w:color w:val="AEAAAA"/>
              </w:rPr>
              <w:t>Verarbeitung</w:t>
            </w:r>
          </w:p>
        </w:tc>
      </w:tr>
      <w:tr w:rsidR="00AC1AE2" w:rsidRPr="005E530F" w14:paraId="661A474B" w14:textId="77777777" w:rsidTr="000B3B9A">
        <w:trPr>
          <w:cantSplit/>
        </w:trPr>
        <w:tc>
          <w:tcPr>
            <w:tcW w:w="5354" w:type="dxa"/>
            <w:shd w:val="clear" w:color="auto" w:fill="auto"/>
          </w:tcPr>
          <w:p w14:paraId="7A111CD0" w14:textId="77777777" w:rsidR="00AC1AE2" w:rsidRPr="005E530F" w:rsidRDefault="00AC1AE2" w:rsidP="003B57A2">
            <w:pPr>
              <w:jc w:val="left"/>
              <w:rPr>
                <w:color w:val="AEAAAA"/>
                <w:u w:val="single"/>
              </w:rPr>
            </w:pPr>
            <w:r w:rsidRPr="005E530F">
              <w:rPr>
                <w:color w:val="AEAAAA"/>
              </w:rPr>
              <w:t>Zugriff auf Referenztabelle war erfolgreich</w:t>
            </w:r>
          </w:p>
        </w:tc>
        <w:tc>
          <w:tcPr>
            <w:tcW w:w="8647" w:type="dxa"/>
            <w:shd w:val="clear" w:color="auto" w:fill="auto"/>
          </w:tcPr>
          <w:p w14:paraId="7D8B5A75" w14:textId="77777777" w:rsidR="00AC1AE2" w:rsidRPr="005E530F" w:rsidRDefault="00AC1AE2" w:rsidP="003B57A2">
            <w:pPr>
              <w:jc w:val="left"/>
              <w:rPr>
                <w:color w:val="AEAAAA"/>
              </w:rPr>
            </w:pPr>
            <w:r w:rsidRPr="005E530F">
              <w:rPr>
                <w:color w:val="AEAAAA"/>
              </w:rPr>
              <w:t xml:space="preserve">Weitere Behandlung gemäß der im Kapitel </w:t>
            </w:r>
            <w:r w:rsidR="006E4A9F" w:rsidRPr="005E530F">
              <w:rPr>
                <w:color w:val="AEAAAA"/>
              </w:rPr>
              <w:fldChar w:fldCharType="begin"/>
            </w:r>
            <w:r w:rsidR="006E4A9F" w:rsidRPr="005E530F">
              <w:rPr>
                <w:color w:val="AEAAAA"/>
              </w:rPr>
              <w:instrText xml:space="preserve"> REF _Ref240704136 \r \h </w:instrText>
            </w:r>
            <w:r w:rsidR="003B57A2" w:rsidRPr="005E530F">
              <w:rPr>
                <w:color w:val="AEAAAA"/>
              </w:rPr>
              <w:instrText xml:space="preserve"> \* MERGEFORMAT </w:instrText>
            </w:r>
            <w:r w:rsidR="006E4A9F" w:rsidRPr="005E530F">
              <w:rPr>
                <w:color w:val="AEAAAA"/>
              </w:rPr>
            </w:r>
            <w:r w:rsidR="006E4A9F" w:rsidRPr="005E530F">
              <w:rPr>
                <w:color w:val="AEAAAA"/>
              </w:rPr>
              <w:fldChar w:fldCharType="separate"/>
            </w:r>
            <w:r w:rsidR="00003DFB">
              <w:rPr>
                <w:color w:val="AEAAAA"/>
              </w:rPr>
              <w:t>4</w:t>
            </w:r>
            <w:r w:rsidR="006E4A9F" w:rsidRPr="005E530F">
              <w:rPr>
                <w:color w:val="AEAAAA"/>
              </w:rPr>
              <w:fldChar w:fldCharType="end"/>
            </w:r>
            <w:r w:rsidRPr="005E530F">
              <w:rPr>
                <w:color w:val="AEAAAA"/>
              </w:rPr>
              <w:t xml:space="preserve"> definierten Verarbeitungslogik.</w:t>
            </w:r>
          </w:p>
        </w:tc>
      </w:tr>
      <w:tr w:rsidR="00AC1AE2" w:rsidRPr="005E530F" w14:paraId="4A17D517" w14:textId="77777777" w:rsidTr="000B3B9A">
        <w:trPr>
          <w:cantSplit/>
        </w:trPr>
        <w:tc>
          <w:tcPr>
            <w:tcW w:w="5354" w:type="dxa"/>
            <w:shd w:val="clear" w:color="auto" w:fill="auto"/>
          </w:tcPr>
          <w:p w14:paraId="192DEDC7" w14:textId="77777777" w:rsidR="00AC1AE2" w:rsidRPr="005E530F" w:rsidRDefault="00AC1AE2" w:rsidP="003B57A2">
            <w:pPr>
              <w:jc w:val="left"/>
              <w:rPr>
                <w:color w:val="AEAAAA"/>
                <w:u w:val="single"/>
              </w:rPr>
            </w:pPr>
            <w:r w:rsidRPr="005E530F">
              <w:rPr>
                <w:color w:val="AEAAAA"/>
              </w:rPr>
              <w:t>Zugriff auf Referenztabelle war nicht erfolgreich</w:t>
            </w:r>
          </w:p>
        </w:tc>
        <w:tc>
          <w:tcPr>
            <w:tcW w:w="8647" w:type="dxa"/>
            <w:shd w:val="clear" w:color="auto" w:fill="auto"/>
          </w:tcPr>
          <w:p w14:paraId="1207A37E" w14:textId="77777777" w:rsidR="00AC1AE2" w:rsidRPr="005E530F" w:rsidRDefault="006E4A9F" w:rsidP="003B57A2">
            <w:pPr>
              <w:jc w:val="left"/>
              <w:rPr>
                <w:color w:val="AEAAAA"/>
              </w:rPr>
            </w:pPr>
            <w:r w:rsidRPr="005E530F">
              <w:rPr>
                <w:color w:val="AEAAAA"/>
              </w:rPr>
              <w:t xml:space="preserve">Weitere Behandlung gemäß der im Kapitel </w:t>
            </w:r>
            <w:r w:rsidRPr="005E530F">
              <w:rPr>
                <w:color w:val="AEAAAA"/>
              </w:rPr>
              <w:fldChar w:fldCharType="begin"/>
            </w:r>
            <w:r w:rsidRPr="005E530F">
              <w:rPr>
                <w:color w:val="AEAAAA"/>
              </w:rPr>
              <w:instrText xml:space="preserve"> REF _Ref240704136 \r \h </w:instrText>
            </w:r>
            <w:r w:rsidR="003B57A2" w:rsidRPr="005E530F">
              <w:rPr>
                <w:color w:val="AEAAAA"/>
              </w:rPr>
              <w:instrText xml:space="preserve"> \* MERGEFORMAT </w:instrText>
            </w:r>
            <w:r w:rsidRPr="005E530F">
              <w:rPr>
                <w:color w:val="AEAAAA"/>
              </w:rPr>
            </w:r>
            <w:r w:rsidRPr="005E530F">
              <w:rPr>
                <w:color w:val="AEAAAA"/>
              </w:rPr>
              <w:fldChar w:fldCharType="separate"/>
            </w:r>
            <w:r w:rsidR="00003DFB">
              <w:rPr>
                <w:color w:val="AEAAAA"/>
              </w:rPr>
              <w:t>4</w:t>
            </w:r>
            <w:r w:rsidRPr="005E530F">
              <w:rPr>
                <w:color w:val="AEAAAA"/>
              </w:rPr>
              <w:fldChar w:fldCharType="end"/>
            </w:r>
            <w:r w:rsidRPr="005E530F">
              <w:rPr>
                <w:color w:val="AEAAAA"/>
              </w:rPr>
              <w:t xml:space="preserve"> definierten Verarbeitungslogik.</w:t>
            </w:r>
          </w:p>
        </w:tc>
      </w:tr>
      <w:bookmarkEnd w:id="2780"/>
    </w:tbl>
    <w:p w14:paraId="0F56B5AA" w14:textId="77777777" w:rsidR="005D0AA9" w:rsidRDefault="005D0AA9" w:rsidP="00CF3AA0"/>
    <w:bookmarkEnd w:id="187"/>
    <w:bookmarkEnd w:id="188"/>
    <w:bookmarkEnd w:id="189"/>
    <w:bookmarkEnd w:id="190"/>
    <w:p w14:paraId="0C83FA3A" w14:textId="77777777" w:rsidR="003B2913" w:rsidRPr="003B2913" w:rsidRDefault="003B2913" w:rsidP="00931171">
      <w:pPr>
        <w:pStyle w:val="BodyText"/>
      </w:pPr>
    </w:p>
    <w:p w14:paraId="3E2330C7" w14:textId="77777777" w:rsidR="003B2913" w:rsidRDefault="003B2913" w:rsidP="003B2913">
      <w:pPr>
        <w:pStyle w:val="BodyText"/>
      </w:pPr>
    </w:p>
    <w:p w14:paraId="6713147D" w14:textId="77777777" w:rsidR="003B2913" w:rsidRDefault="003B2913" w:rsidP="003B2913">
      <w:pPr>
        <w:pStyle w:val="BodyText"/>
      </w:pPr>
    </w:p>
    <w:p w14:paraId="6205E336" w14:textId="77777777" w:rsidR="003B2913" w:rsidRDefault="003B2913" w:rsidP="003B2913">
      <w:pPr>
        <w:pStyle w:val="BodyText"/>
      </w:pPr>
    </w:p>
    <w:p w14:paraId="16EA8CB9" w14:textId="77777777" w:rsidR="003B2913" w:rsidRPr="00D3389E" w:rsidRDefault="003B2913" w:rsidP="003B2913">
      <w:pPr>
        <w:pStyle w:val="berschrift1Vorspann"/>
        <w:numPr>
          <w:ilvl w:val="0"/>
          <w:numId w:val="0"/>
        </w:numPr>
      </w:pPr>
      <w:r w:rsidRPr="00D3389E">
        <w:lastRenderedPageBreak/>
        <w:t>Anhang</w:t>
      </w:r>
    </w:p>
    <w:p w14:paraId="3F256395" w14:textId="77777777" w:rsidR="003B2913" w:rsidRDefault="003B2913" w:rsidP="003B2913">
      <w:pPr>
        <w:pStyle w:val="berschrift2Vorspann"/>
      </w:pPr>
      <w:r w:rsidRPr="00D3389E">
        <w:t>Abbildungsverzeichnis</w:t>
      </w:r>
    </w:p>
    <w:p w14:paraId="186A24D2"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 xml:space="preserve"> TOC \h \z \c "Tabelle" </w:instrText>
      </w:r>
      <w:r>
        <w:fldChar w:fldCharType="separate"/>
      </w:r>
      <w:r>
        <w:fldChar w:fldCharType="begin"/>
      </w:r>
      <w:r>
        <w:instrText>HYPERLINK \l "_Toc132965571"</w:instrText>
      </w:r>
      <w:r>
        <w:fldChar w:fldCharType="separate"/>
      </w:r>
      <w:r w:rsidRPr="00C54674">
        <w:rPr>
          <w:rStyle w:val="Hyperlink"/>
          <w:noProof/>
        </w:rPr>
        <w:t>Tabelle 1: Deliverable Information</w:t>
      </w:r>
      <w:r>
        <w:rPr>
          <w:noProof/>
          <w:webHidden/>
        </w:rPr>
        <w:tab/>
      </w:r>
      <w:r>
        <w:rPr>
          <w:noProof/>
          <w:webHidden/>
        </w:rPr>
        <w:fldChar w:fldCharType="begin"/>
      </w:r>
      <w:r>
        <w:rPr>
          <w:noProof/>
          <w:webHidden/>
        </w:rPr>
        <w:instrText xml:space="preserve"> PAGEREF _Toc132965571 \h </w:instrText>
      </w:r>
      <w:r>
        <w:rPr>
          <w:noProof/>
          <w:webHidden/>
        </w:rPr>
      </w:r>
      <w:r>
        <w:rPr>
          <w:noProof/>
          <w:webHidden/>
        </w:rPr>
        <w:fldChar w:fldCharType="separate"/>
      </w:r>
      <w:r w:rsidR="00003DFB">
        <w:rPr>
          <w:noProof/>
          <w:webHidden/>
        </w:rPr>
        <w:t>iii</w:t>
      </w:r>
      <w:r>
        <w:rPr>
          <w:noProof/>
          <w:webHidden/>
        </w:rPr>
        <w:fldChar w:fldCharType="end"/>
      </w:r>
      <w:r>
        <w:fldChar w:fldCharType="end"/>
      </w:r>
    </w:p>
    <w:p w14:paraId="3B135006"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"_Toc132965572"</w:instrText>
      </w:r>
      <w:r>
        <w:fldChar w:fldCharType="separate"/>
      </w:r>
      <w:r w:rsidRPr="00C54674">
        <w:rPr>
          <w:rStyle w:val="Hyperlink"/>
          <w:noProof/>
        </w:rPr>
        <w:t>Tabelle 2: Änderungsnachweis</w:t>
      </w:r>
      <w:r>
        <w:rPr>
          <w:noProof/>
          <w:webHidden/>
        </w:rPr>
        <w:tab/>
      </w:r>
      <w:r>
        <w:rPr>
          <w:noProof/>
          <w:webHidden/>
        </w:rPr>
        <w:fldChar w:fldCharType="begin"/>
      </w:r>
      <w:r>
        <w:rPr>
          <w:noProof/>
          <w:webHidden/>
        </w:rPr>
        <w:instrText xml:space="preserve"> PAGEREF _Toc132965572 \h </w:instrText>
      </w:r>
      <w:r>
        <w:rPr>
          <w:noProof/>
          <w:webHidden/>
        </w:rPr>
      </w:r>
      <w:r>
        <w:rPr>
          <w:noProof/>
          <w:webHidden/>
        </w:rPr>
        <w:fldChar w:fldCharType="separate"/>
      </w:r>
      <w:r w:rsidR="00003DFB">
        <w:rPr>
          <w:noProof/>
          <w:webHidden/>
        </w:rPr>
        <w:t>xxvi</w:t>
      </w:r>
      <w:r>
        <w:rPr>
          <w:noProof/>
          <w:webHidden/>
        </w:rPr>
        <w:fldChar w:fldCharType="end"/>
      </w:r>
      <w:r>
        <w:fldChar w:fldCharType="end"/>
      </w:r>
    </w:p>
    <w:p w14:paraId="6EF1D7CF"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"_Toc132965573"</w:instrText>
      </w:r>
      <w:r>
        <w:fldChar w:fldCharType="separate"/>
      </w:r>
      <w:r w:rsidRPr="00C54674">
        <w:rPr>
          <w:rStyle w:val="Hyperlink"/>
          <w:noProof/>
        </w:rPr>
        <w:t xml:space="preserve">Tabelle 3: </w:t>
      </w:r>
      <w:r w:rsidRPr="00C54674">
        <w:rPr>
          <w:rStyle w:val="Hyperlink"/>
          <w:rFonts w:ascii="Arial" w:hAnsi="Arial" w:cs="Arial"/>
          <w:noProof/>
        </w:rPr>
        <w:t>Schlüsselmapping zur Generierung von Einträgen in Tabelle POSITION</w:t>
      </w:r>
      <w:r>
        <w:rPr>
          <w:noProof/>
          <w:webHidden/>
        </w:rPr>
        <w:tab/>
      </w:r>
      <w:r>
        <w:rPr>
          <w:noProof/>
          <w:webHidden/>
        </w:rPr>
        <w:fldChar w:fldCharType="begin"/>
      </w:r>
      <w:r>
        <w:rPr>
          <w:noProof/>
          <w:webHidden/>
        </w:rPr>
        <w:instrText xml:space="preserve"> PAGEREF _Toc132965573 \h </w:instrText>
      </w:r>
      <w:r>
        <w:rPr>
          <w:noProof/>
          <w:webHidden/>
        </w:rPr>
      </w:r>
      <w:r>
        <w:rPr>
          <w:noProof/>
          <w:webHidden/>
        </w:rPr>
        <w:fldChar w:fldCharType="separate"/>
      </w:r>
      <w:r w:rsidR="00003DFB">
        <w:rPr>
          <w:noProof/>
          <w:webHidden/>
        </w:rPr>
        <w:t>xvii</w:t>
      </w:r>
      <w:r>
        <w:rPr>
          <w:noProof/>
          <w:webHidden/>
        </w:rPr>
        <w:fldChar w:fldCharType="end"/>
      </w:r>
      <w:r>
        <w:fldChar w:fldCharType="end"/>
      </w:r>
    </w:p>
    <w:p w14:paraId="4EF1140A"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"_Toc132965574"</w:instrText>
      </w:r>
      <w:r>
        <w:fldChar w:fldCharType="separate"/>
      </w:r>
      <w:r w:rsidRPr="00C54674">
        <w:rPr>
          <w:rStyle w:val="Hyperlink"/>
          <w:noProof/>
        </w:rPr>
        <w:t>Tabelle 4: Übersicht der Aliasse je Laufzeitkomponente</w:t>
      </w:r>
      <w:r>
        <w:rPr>
          <w:noProof/>
          <w:webHidden/>
        </w:rPr>
        <w:tab/>
      </w:r>
      <w:r>
        <w:rPr>
          <w:noProof/>
          <w:webHidden/>
        </w:rPr>
        <w:fldChar w:fldCharType="begin"/>
      </w:r>
      <w:r>
        <w:rPr>
          <w:noProof/>
          <w:webHidden/>
        </w:rPr>
        <w:instrText xml:space="preserve"> PAGEREF _Toc132965574 \h </w:instrText>
      </w:r>
      <w:r>
        <w:rPr>
          <w:noProof/>
          <w:webHidden/>
        </w:rPr>
      </w:r>
      <w:r>
        <w:rPr>
          <w:noProof/>
          <w:webHidden/>
        </w:rPr>
        <w:fldChar w:fldCharType="separate"/>
      </w:r>
      <w:r w:rsidR="00003DFB">
        <w:rPr>
          <w:noProof/>
          <w:webHidden/>
        </w:rPr>
        <w:t>xix</w:t>
      </w:r>
      <w:r>
        <w:rPr>
          <w:noProof/>
          <w:webHidden/>
        </w:rPr>
        <w:fldChar w:fldCharType="end"/>
      </w:r>
      <w:r>
        <w:fldChar w:fldCharType="end"/>
      </w:r>
    </w:p>
    <w:p w14:paraId="119A9695"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"_Toc132965575"</w:instrText>
      </w:r>
      <w:r>
        <w:fldChar w:fldCharType="separate"/>
      </w:r>
      <w:r w:rsidRPr="00C54674">
        <w:rPr>
          <w:rStyle w:val="Hyperlink"/>
          <w:noProof/>
        </w:rPr>
        <w:t>Tabelle 5: Übersicht der Aliase</w:t>
      </w:r>
      <w:r>
        <w:rPr>
          <w:noProof/>
          <w:webHidden/>
        </w:rPr>
        <w:tab/>
      </w:r>
      <w:r>
        <w:rPr>
          <w:noProof/>
          <w:webHidden/>
        </w:rPr>
        <w:fldChar w:fldCharType="begin"/>
      </w:r>
      <w:r>
        <w:rPr>
          <w:noProof/>
          <w:webHidden/>
        </w:rPr>
        <w:instrText xml:space="preserve"> PAGEREF _Toc132965575 \h </w:instrText>
      </w:r>
      <w:r>
        <w:rPr>
          <w:noProof/>
          <w:webHidden/>
        </w:rPr>
      </w:r>
      <w:r>
        <w:rPr>
          <w:noProof/>
          <w:webHidden/>
        </w:rPr>
        <w:fldChar w:fldCharType="separate"/>
      </w:r>
      <w:r w:rsidR="00003DFB">
        <w:rPr>
          <w:noProof/>
          <w:webHidden/>
        </w:rPr>
        <w:t>xxv</w:t>
      </w:r>
      <w:r>
        <w:rPr>
          <w:noProof/>
          <w:webHidden/>
        </w:rPr>
        <w:fldChar w:fldCharType="end"/>
      </w:r>
      <w:r>
        <w:fldChar w:fldCharType="end"/>
      </w:r>
    </w:p>
    <w:p w14:paraId="728F8886"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"_Toc132965576"</w:instrText>
      </w:r>
      <w:r>
        <w:fldChar w:fldCharType="separate"/>
      </w:r>
      <w:r w:rsidRPr="00C54674">
        <w:rPr>
          <w:rStyle w:val="Hyperlink"/>
          <w:noProof/>
        </w:rPr>
        <w:t>Tabelle 6: Übersicht der Transformationen für Zieltabelle POSITION</w:t>
      </w:r>
      <w:r>
        <w:rPr>
          <w:noProof/>
          <w:webHidden/>
        </w:rPr>
        <w:tab/>
      </w:r>
      <w:r>
        <w:rPr>
          <w:noProof/>
          <w:webHidden/>
        </w:rPr>
        <w:fldChar w:fldCharType="begin"/>
      </w:r>
      <w:r>
        <w:rPr>
          <w:noProof/>
          <w:webHidden/>
        </w:rPr>
        <w:instrText xml:space="preserve"> PAGEREF _Toc132965576 \h </w:instrText>
      </w:r>
      <w:r>
        <w:rPr>
          <w:noProof/>
          <w:webHidden/>
        </w:rPr>
      </w:r>
      <w:r>
        <w:rPr>
          <w:noProof/>
          <w:webHidden/>
        </w:rPr>
        <w:fldChar w:fldCharType="separate"/>
      </w:r>
      <w:r w:rsidR="00003DFB">
        <w:rPr>
          <w:noProof/>
          <w:webHidden/>
        </w:rPr>
        <w:t>clxx</w:t>
      </w:r>
      <w:r>
        <w:rPr>
          <w:noProof/>
          <w:webHidden/>
        </w:rPr>
        <w:fldChar w:fldCharType="end"/>
      </w:r>
      <w:r>
        <w:fldChar w:fldCharType="end"/>
      </w:r>
    </w:p>
    <w:p w14:paraId="077577F1"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"_Toc132965577"</w:instrText>
      </w:r>
      <w:r>
        <w:fldChar w:fldCharType="separate"/>
      </w:r>
      <w:r w:rsidRPr="00C54674">
        <w:rPr>
          <w:rStyle w:val="Hyperlink"/>
          <w:noProof/>
        </w:rPr>
        <w:t>Tabelle 7: Details der Transformation zur Ermittlung von B014</w:t>
      </w:r>
      <w:r>
        <w:rPr>
          <w:noProof/>
          <w:webHidden/>
        </w:rPr>
        <w:tab/>
      </w:r>
      <w:r>
        <w:rPr>
          <w:noProof/>
          <w:webHidden/>
        </w:rPr>
        <w:fldChar w:fldCharType="begin"/>
      </w:r>
      <w:r>
        <w:rPr>
          <w:noProof/>
          <w:webHidden/>
        </w:rPr>
        <w:instrText xml:space="preserve"> PAGEREF _Toc132965577 \h </w:instrText>
      </w:r>
      <w:r>
        <w:rPr>
          <w:noProof/>
          <w:webHidden/>
        </w:rPr>
      </w:r>
      <w:r>
        <w:rPr>
          <w:noProof/>
          <w:webHidden/>
        </w:rPr>
        <w:fldChar w:fldCharType="separate"/>
      </w:r>
      <w:r w:rsidR="00003DFB">
        <w:rPr>
          <w:noProof/>
          <w:webHidden/>
        </w:rPr>
        <w:t>clxxiii</w:t>
      </w:r>
      <w:r>
        <w:rPr>
          <w:noProof/>
          <w:webHidden/>
        </w:rPr>
        <w:fldChar w:fldCharType="end"/>
      </w:r>
      <w:r>
        <w:fldChar w:fldCharType="end"/>
      </w:r>
    </w:p>
    <w:p w14:paraId="40870462"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"_Toc132965578"</w:instrText>
      </w:r>
      <w:r>
        <w:fldChar w:fldCharType="separate"/>
      </w:r>
      <w:r w:rsidRPr="00C54674">
        <w:rPr>
          <w:rStyle w:val="Hyperlink"/>
          <w:noProof/>
        </w:rPr>
        <w:t>Tabelle 8: Details der Transformation zur Ermittlung von B017</w:t>
      </w:r>
      <w:r>
        <w:rPr>
          <w:noProof/>
          <w:webHidden/>
        </w:rPr>
        <w:tab/>
      </w:r>
      <w:r>
        <w:rPr>
          <w:noProof/>
          <w:webHidden/>
        </w:rPr>
        <w:fldChar w:fldCharType="begin"/>
      </w:r>
      <w:r>
        <w:rPr>
          <w:noProof/>
          <w:webHidden/>
        </w:rPr>
        <w:instrText xml:space="preserve"> PAGEREF _Toc132965578 \h </w:instrText>
      </w:r>
      <w:r>
        <w:rPr>
          <w:noProof/>
          <w:webHidden/>
        </w:rPr>
      </w:r>
      <w:r>
        <w:rPr>
          <w:noProof/>
          <w:webHidden/>
        </w:rPr>
        <w:fldChar w:fldCharType="separate"/>
      </w:r>
      <w:r w:rsidR="00003DFB">
        <w:rPr>
          <w:noProof/>
          <w:webHidden/>
        </w:rPr>
        <w:t>clxxv</w:t>
      </w:r>
      <w:r>
        <w:rPr>
          <w:noProof/>
          <w:webHidden/>
        </w:rPr>
        <w:fldChar w:fldCharType="end"/>
      </w:r>
      <w:r>
        <w:fldChar w:fldCharType="end"/>
      </w:r>
    </w:p>
    <w:p w14:paraId="16C00769"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"_Toc132965579"</w:instrText>
      </w:r>
      <w:r>
        <w:fldChar w:fldCharType="separate"/>
      </w:r>
      <w:r w:rsidRPr="00C54674">
        <w:rPr>
          <w:rStyle w:val="Hyperlink"/>
          <w:noProof/>
        </w:rPr>
        <w:t>Tabelle 9: Details der Transformation zur Ermittlung von B024</w:t>
      </w:r>
      <w:r>
        <w:rPr>
          <w:noProof/>
          <w:webHidden/>
        </w:rPr>
        <w:tab/>
      </w:r>
      <w:r>
        <w:rPr>
          <w:noProof/>
          <w:webHidden/>
        </w:rPr>
        <w:fldChar w:fldCharType="begin"/>
      </w:r>
      <w:r>
        <w:rPr>
          <w:noProof/>
          <w:webHidden/>
        </w:rPr>
        <w:instrText xml:space="preserve"> PAGEREF _Toc132965579 \h </w:instrText>
      </w:r>
      <w:r>
        <w:rPr>
          <w:noProof/>
          <w:webHidden/>
        </w:rPr>
      </w:r>
      <w:r>
        <w:rPr>
          <w:noProof/>
          <w:webHidden/>
        </w:rPr>
        <w:fldChar w:fldCharType="separate"/>
      </w:r>
      <w:r w:rsidR="00003DFB">
        <w:rPr>
          <w:noProof/>
          <w:webHidden/>
        </w:rPr>
        <w:t>clxxvi</w:t>
      </w:r>
      <w:r>
        <w:rPr>
          <w:noProof/>
          <w:webHidden/>
        </w:rPr>
        <w:fldChar w:fldCharType="end"/>
      </w:r>
      <w:r>
        <w:fldChar w:fldCharType="end"/>
      </w:r>
    </w:p>
    <w:p w14:paraId="5FE8F885"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"_Toc132965580"</w:instrText>
      </w:r>
      <w:r>
        <w:fldChar w:fldCharType="separate"/>
      </w:r>
      <w:r w:rsidRPr="00C54674">
        <w:rPr>
          <w:rStyle w:val="Hyperlink"/>
          <w:noProof/>
        </w:rPr>
        <w:t>Tabelle 10:Details der Transformation zur Ermittlung von PTY002</w:t>
      </w:r>
      <w:r>
        <w:rPr>
          <w:noProof/>
          <w:webHidden/>
        </w:rPr>
        <w:tab/>
      </w:r>
      <w:r>
        <w:rPr>
          <w:noProof/>
          <w:webHidden/>
        </w:rPr>
        <w:fldChar w:fldCharType="begin"/>
      </w:r>
      <w:r>
        <w:rPr>
          <w:noProof/>
          <w:webHidden/>
        </w:rPr>
        <w:instrText xml:space="preserve"> PAGEREF _Toc132965580 \h </w:instrText>
      </w:r>
      <w:r>
        <w:rPr>
          <w:noProof/>
          <w:webHidden/>
        </w:rPr>
      </w:r>
      <w:r>
        <w:rPr>
          <w:noProof/>
          <w:webHidden/>
        </w:rPr>
        <w:fldChar w:fldCharType="separate"/>
      </w:r>
      <w:r w:rsidR="00003DFB">
        <w:rPr>
          <w:noProof/>
          <w:webHidden/>
        </w:rPr>
        <w:t>clxxviii</w:t>
      </w:r>
      <w:r>
        <w:rPr>
          <w:noProof/>
          <w:webHidden/>
        </w:rPr>
        <w:fldChar w:fldCharType="end"/>
      </w:r>
      <w:r>
        <w:fldChar w:fldCharType="end"/>
      </w:r>
    </w:p>
    <w:p w14:paraId="0792FB0F"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"_Toc132965581"</w:instrText>
      </w:r>
      <w:r>
        <w:fldChar w:fldCharType="separate"/>
      </w:r>
      <w:r w:rsidRPr="00C54674">
        <w:rPr>
          <w:rStyle w:val="Hyperlink"/>
          <w:noProof/>
        </w:rPr>
        <w:t>Tabelle 11: Details der Transformation zur Ermittlung von C215/ PTY001 für Cluster HGB</w:t>
      </w:r>
      <w:r>
        <w:rPr>
          <w:noProof/>
          <w:webHidden/>
        </w:rPr>
        <w:tab/>
      </w:r>
      <w:r>
        <w:rPr>
          <w:noProof/>
          <w:webHidden/>
        </w:rPr>
        <w:fldChar w:fldCharType="begin"/>
      </w:r>
      <w:r>
        <w:rPr>
          <w:noProof/>
          <w:webHidden/>
        </w:rPr>
        <w:instrText xml:space="preserve"> PAGEREF _Toc132965581 \h </w:instrText>
      </w:r>
      <w:r>
        <w:rPr>
          <w:noProof/>
          <w:webHidden/>
        </w:rPr>
      </w:r>
      <w:r>
        <w:rPr>
          <w:noProof/>
          <w:webHidden/>
        </w:rPr>
        <w:fldChar w:fldCharType="separate"/>
      </w:r>
      <w:r w:rsidR="00003DFB">
        <w:rPr>
          <w:noProof/>
          <w:webHidden/>
        </w:rPr>
        <w:t>clxxxiv</w:t>
      </w:r>
      <w:r>
        <w:rPr>
          <w:noProof/>
          <w:webHidden/>
        </w:rPr>
        <w:fldChar w:fldCharType="end"/>
      </w:r>
      <w:r>
        <w:fldChar w:fldCharType="end"/>
      </w:r>
    </w:p>
    <w:p w14:paraId="2CB621C7"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"_Toc132965582"</w:instrText>
      </w:r>
      <w:r>
        <w:fldChar w:fldCharType="separate"/>
      </w:r>
      <w:r w:rsidRPr="00C54674">
        <w:rPr>
          <w:rStyle w:val="Hyperlink"/>
          <w:rFonts w:ascii="Arial" w:hAnsi="Arial"/>
          <w:noProof/>
        </w:rPr>
        <w:t>Tabelle 12: Details der Transformation zur Ermittlung von C215/ PTY001 für Cluster IFRS</w:t>
      </w:r>
      <w:r>
        <w:rPr>
          <w:noProof/>
          <w:webHidden/>
        </w:rPr>
        <w:tab/>
      </w:r>
      <w:r>
        <w:rPr>
          <w:noProof/>
          <w:webHidden/>
        </w:rPr>
        <w:fldChar w:fldCharType="begin"/>
      </w:r>
      <w:r>
        <w:rPr>
          <w:noProof/>
          <w:webHidden/>
        </w:rPr>
        <w:instrText xml:space="preserve"> PAGEREF _Toc132965582 \h </w:instrText>
      </w:r>
      <w:r>
        <w:rPr>
          <w:noProof/>
          <w:webHidden/>
        </w:rPr>
      </w:r>
      <w:r>
        <w:rPr>
          <w:noProof/>
          <w:webHidden/>
        </w:rPr>
        <w:fldChar w:fldCharType="separate"/>
      </w:r>
      <w:r w:rsidR="00003DFB">
        <w:rPr>
          <w:noProof/>
          <w:webHidden/>
        </w:rPr>
        <w:t>cxciii</w:t>
      </w:r>
      <w:r>
        <w:rPr>
          <w:noProof/>
          <w:webHidden/>
        </w:rPr>
        <w:fldChar w:fldCharType="end"/>
      </w:r>
      <w:r>
        <w:fldChar w:fldCharType="end"/>
      </w:r>
    </w:p>
    <w:p w14:paraId="623A9307"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"_Toc132965583"</w:instrText>
      </w:r>
      <w:r>
        <w:fldChar w:fldCharType="separate"/>
      </w:r>
      <w:r w:rsidRPr="00C54674">
        <w:rPr>
          <w:rStyle w:val="Hyperlink"/>
          <w:noProof/>
        </w:rPr>
        <w:t>Tabelle 13: Details der Transformation zur Ermittlung von C226</w:t>
      </w:r>
      <w:r>
        <w:rPr>
          <w:noProof/>
          <w:webHidden/>
        </w:rPr>
        <w:tab/>
      </w:r>
      <w:r>
        <w:rPr>
          <w:noProof/>
          <w:webHidden/>
        </w:rPr>
        <w:fldChar w:fldCharType="begin"/>
      </w:r>
      <w:r>
        <w:rPr>
          <w:noProof/>
          <w:webHidden/>
        </w:rPr>
        <w:instrText xml:space="preserve"> PAGEREF _Toc132965583 \h </w:instrText>
      </w:r>
      <w:r>
        <w:rPr>
          <w:noProof/>
          <w:webHidden/>
        </w:rPr>
      </w:r>
      <w:r>
        <w:rPr>
          <w:noProof/>
          <w:webHidden/>
        </w:rPr>
        <w:fldChar w:fldCharType="separate"/>
      </w:r>
      <w:r w:rsidR="00003DFB">
        <w:rPr>
          <w:noProof/>
          <w:webHidden/>
        </w:rPr>
        <w:t>cxcv</w:t>
      </w:r>
      <w:r>
        <w:rPr>
          <w:noProof/>
          <w:webHidden/>
        </w:rPr>
        <w:fldChar w:fldCharType="end"/>
      </w:r>
      <w:r>
        <w:fldChar w:fldCharType="end"/>
      </w:r>
    </w:p>
    <w:p w14:paraId="7C27552C"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"_Toc132965584"</w:instrText>
      </w:r>
      <w:r>
        <w:fldChar w:fldCharType="separate"/>
      </w:r>
      <w:r w:rsidRPr="00C54674">
        <w:rPr>
          <w:rStyle w:val="Hyperlink"/>
          <w:noProof/>
        </w:rPr>
        <w:t>Tabelle 14: Details der Transformation zur Ermittlung von CRI114/CRI115</w:t>
      </w:r>
      <w:r>
        <w:rPr>
          <w:noProof/>
          <w:webHidden/>
        </w:rPr>
        <w:tab/>
      </w:r>
      <w:r>
        <w:rPr>
          <w:noProof/>
          <w:webHidden/>
        </w:rPr>
        <w:fldChar w:fldCharType="begin"/>
      </w:r>
      <w:r>
        <w:rPr>
          <w:noProof/>
          <w:webHidden/>
        </w:rPr>
        <w:instrText xml:space="preserve"> PAGEREF _Toc132965584 \h </w:instrText>
      </w:r>
      <w:r>
        <w:rPr>
          <w:noProof/>
          <w:webHidden/>
        </w:rPr>
      </w:r>
      <w:r>
        <w:rPr>
          <w:noProof/>
          <w:webHidden/>
        </w:rPr>
        <w:fldChar w:fldCharType="separate"/>
      </w:r>
      <w:r w:rsidR="00003DFB">
        <w:rPr>
          <w:noProof/>
          <w:webHidden/>
        </w:rPr>
        <w:t>cxcix</w:t>
      </w:r>
      <w:r>
        <w:rPr>
          <w:noProof/>
          <w:webHidden/>
        </w:rPr>
        <w:fldChar w:fldCharType="end"/>
      </w:r>
      <w:r>
        <w:fldChar w:fldCharType="end"/>
      </w:r>
    </w:p>
    <w:p w14:paraId="0BFB6CD4"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"_Toc132965585"</w:instrText>
      </w:r>
      <w:r>
        <w:fldChar w:fldCharType="separate"/>
      </w:r>
      <w:r w:rsidRPr="00C54674">
        <w:rPr>
          <w:rStyle w:val="Hyperlink"/>
          <w:noProof/>
        </w:rPr>
        <w:t>Tabelle 15: Details der Transformation zur Ermittlung von B005</w:t>
      </w:r>
      <w:r>
        <w:rPr>
          <w:noProof/>
          <w:webHidden/>
        </w:rPr>
        <w:tab/>
      </w:r>
      <w:r>
        <w:rPr>
          <w:noProof/>
          <w:webHidden/>
        </w:rPr>
        <w:fldChar w:fldCharType="begin"/>
      </w:r>
      <w:r>
        <w:rPr>
          <w:noProof/>
          <w:webHidden/>
        </w:rPr>
        <w:instrText xml:space="preserve"> PAGEREF _Toc132965585 \h </w:instrText>
      </w:r>
      <w:r>
        <w:rPr>
          <w:noProof/>
          <w:webHidden/>
        </w:rPr>
      </w:r>
      <w:r>
        <w:rPr>
          <w:noProof/>
          <w:webHidden/>
        </w:rPr>
        <w:fldChar w:fldCharType="separate"/>
      </w:r>
      <w:r w:rsidR="00003DFB">
        <w:rPr>
          <w:noProof/>
          <w:webHidden/>
        </w:rPr>
        <w:t>cci</w:t>
      </w:r>
      <w:r>
        <w:rPr>
          <w:noProof/>
          <w:webHidden/>
        </w:rPr>
        <w:fldChar w:fldCharType="end"/>
      </w:r>
      <w:r>
        <w:fldChar w:fldCharType="end"/>
      </w:r>
    </w:p>
    <w:p w14:paraId="478AAD99"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"_Toc132965586"</w:instrText>
      </w:r>
      <w:r>
        <w:fldChar w:fldCharType="separate"/>
      </w:r>
      <w:r w:rsidRPr="00C54674">
        <w:rPr>
          <w:rStyle w:val="Hyperlink"/>
          <w:noProof/>
        </w:rPr>
        <w:t>Tabelle 16: Details der Transformation zur Ermittlung von CRI502</w:t>
      </w:r>
      <w:r>
        <w:rPr>
          <w:noProof/>
          <w:webHidden/>
        </w:rPr>
        <w:tab/>
      </w:r>
      <w:r>
        <w:rPr>
          <w:noProof/>
          <w:webHidden/>
        </w:rPr>
        <w:fldChar w:fldCharType="begin"/>
      </w:r>
      <w:r>
        <w:rPr>
          <w:noProof/>
          <w:webHidden/>
        </w:rPr>
        <w:instrText xml:space="preserve"> PAGEREF _Toc132965586 \h </w:instrText>
      </w:r>
      <w:r>
        <w:rPr>
          <w:noProof/>
          <w:webHidden/>
        </w:rPr>
      </w:r>
      <w:r>
        <w:rPr>
          <w:noProof/>
          <w:webHidden/>
        </w:rPr>
        <w:fldChar w:fldCharType="separate"/>
      </w:r>
      <w:r w:rsidR="00003DFB">
        <w:rPr>
          <w:noProof/>
          <w:webHidden/>
        </w:rPr>
        <w:t>ccv</w:t>
      </w:r>
      <w:r>
        <w:rPr>
          <w:noProof/>
          <w:webHidden/>
        </w:rPr>
        <w:fldChar w:fldCharType="end"/>
      </w:r>
      <w:r>
        <w:fldChar w:fldCharType="end"/>
      </w:r>
    </w:p>
    <w:p w14:paraId="2E32A358" w14:textId="77777777" w:rsidR="003B2913" w:rsidRPr="003B2913" w:rsidRDefault="003B2913" w:rsidP="00931171">
      <w:pPr>
        <w:pStyle w:val="BodyText"/>
      </w:pPr>
      <w:r>
        <w:fldChar w:fldCharType="end"/>
      </w:r>
    </w:p>
    <w:sectPr w:rsidR="003B2913" w:rsidRPr="003B2913" w:rsidSect="00767BE8">
      <w:footerReference w:type="default" r:id="rId20"/>
      <w:pgSz w:w="16840" w:h="11907" w:orient="landscape" w:code="9"/>
      <w:pgMar w:top="1418" w:right="1134" w:bottom="1134" w:left="1134" w:header="720" w:footer="720" w:gutter="0"/>
      <w:pgNumType w:fmt="lowerRoman" w:start="1"/>
      <w:cols w:space="720"/>
      <w:docGrid w:linePitch="272"/>
      <w:sectPrChange w:id="3515" w:author="Huke, Juan Eduardo" w:date="2025-07-02T10:34:00Z">
        <w:sectPr w:rsidR="003B2913" w:rsidRPr="003B2913" w:rsidSect="00767BE8">
          <w:pgMar w:top="1418" w:right="1134" w:bottom="1134" w:left="1134"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eussner, Bernd" w:date="2013-03-20T10:35:00Z" w:initials="CG">
    <w:p w14:paraId="502BA841" w14:textId="77777777" w:rsidR="00F94C0C" w:rsidRPr="002C0287" w:rsidRDefault="00F94C0C" w:rsidP="00F94C0C">
      <w:pPr>
        <w:pStyle w:val="TS-Titel"/>
        <w:pBdr>
          <w:top w:val="single" w:sz="18" w:space="2" w:color="FFCC00"/>
          <w:left w:val="single" w:sz="18" w:space="2" w:color="FFCC00"/>
          <w:bottom w:val="single" w:sz="18" w:space="2" w:color="FFCC00"/>
          <w:right w:val="single" w:sz="18" w:space="2" w:color="FFCC00"/>
        </w:pBdr>
        <w:rPr>
          <w:color w:val="0000FF"/>
          <w:sz w:val="20"/>
        </w:rPr>
      </w:pPr>
      <w:r>
        <w:rPr>
          <w:rStyle w:val="CommentReference"/>
        </w:rPr>
        <w:annotationRef/>
      </w:r>
      <w:r w:rsidRPr="002C0287">
        <w:rPr>
          <w:color w:val="0000FF"/>
        </w:rPr>
        <w:t>Der Titel des FDS wird in MapMe eingegeben und bei der FDS-Generierung automatisch befüllt</w:t>
      </w:r>
    </w:p>
  </w:comment>
  <w:comment w:id="4" w:author="Feussner, Bernd" w:date="2013-03-20T10:35:00Z" w:initials="CG">
    <w:p w14:paraId="35E2A705" w14:textId="77777777" w:rsidR="00F94C0C" w:rsidRPr="002C0287" w:rsidRDefault="00F94C0C" w:rsidP="00F94C0C">
      <w:pPr>
        <w:pStyle w:val="CommentText"/>
        <w:rPr>
          <w:color w:val="0000FF"/>
        </w:rPr>
      </w:pPr>
      <w:r>
        <w:rPr>
          <w:rStyle w:val="CommentReference"/>
        </w:rPr>
        <w:annotationRef/>
      </w:r>
      <w:r w:rsidRPr="002C0287">
        <w:rPr>
          <w:color w:val="0000FF"/>
        </w:rPr>
        <w:t>Wird von MapMe! befüllt</w:t>
      </w:r>
    </w:p>
  </w:comment>
  <w:comment w:id="5" w:author="Feussner, Bernd" w:date="2013-03-20T10:35:00Z" w:initials="CG">
    <w:p w14:paraId="532E49C0" w14:textId="77777777" w:rsidR="00F94C0C" w:rsidRPr="002C0287" w:rsidRDefault="00F94C0C" w:rsidP="00F94C0C">
      <w:pPr>
        <w:pStyle w:val="CommentText"/>
        <w:rPr>
          <w:color w:val="0000FF"/>
        </w:rPr>
      </w:pPr>
      <w:r>
        <w:rPr>
          <w:rStyle w:val="CommentReference"/>
        </w:rPr>
        <w:annotationRef/>
      </w:r>
      <w:r w:rsidRPr="002C0287">
        <w:rPr>
          <w:color w:val="0000FF"/>
        </w:rPr>
        <w:t>Wird von MapMe! befüllt</w:t>
      </w:r>
    </w:p>
  </w:comment>
  <w:comment w:id="6" w:author="Feussner, Bernd" w:date="2013-03-20T10:35:00Z" w:initials="CG">
    <w:p w14:paraId="31D029E9" w14:textId="77777777" w:rsidR="00F94C0C" w:rsidRPr="002C0287" w:rsidRDefault="00F94C0C" w:rsidP="00F94C0C">
      <w:pPr>
        <w:pStyle w:val="CommentText"/>
        <w:rPr>
          <w:color w:val="0000FF"/>
        </w:rPr>
      </w:pPr>
      <w:r>
        <w:rPr>
          <w:rStyle w:val="CommentReference"/>
        </w:rPr>
        <w:annotationRef/>
      </w:r>
      <w:r w:rsidRPr="002C0287">
        <w:rPr>
          <w:color w:val="0000FF"/>
        </w:rPr>
        <w:t>Wird von MapMe! befüllt</w:t>
      </w:r>
    </w:p>
  </w:comment>
  <w:comment w:id="27" w:author="Feussner, Bernd" w:date="2013-03-20T10:39:00Z" w:initials="CG">
    <w:p w14:paraId="19E49D59" w14:textId="77777777" w:rsidR="00795066" w:rsidRPr="002C0287" w:rsidRDefault="00795066" w:rsidP="00795066">
      <w:pPr>
        <w:pStyle w:val="CommentText"/>
        <w:rPr>
          <w:color w:val="0000FF"/>
        </w:rPr>
      </w:pPr>
      <w:r>
        <w:rPr>
          <w:rStyle w:val="CommentReference"/>
        </w:rPr>
        <w:annotationRef/>
      </w:r>
      <w:r w:rsidRPr="002C0287">
        <w:rPr>
          <w:color w:val="0000FF"/>
        </w:rPr>
        <w:t>Wird von MapMe! befüllt</w:t>
      </w:r>
    </w:p>
  </w:comment>
  <w:comment w:id="29" w:author="Feussner, Bernd" w:date="2013-03-20T10:36:00Z" w:initials="CG">
    <w:p w14:paraId="727520AB" w14:textId="77777777" w:rsidR="00F94C0C" w:rsidRPr="00235FA0" w:rsidRDefault="00F94C0C" w:rsidP="00F94C0C">
      <w:pPr>
        <w:pStyle w:val="BodyText"/>
        <w:rPr>
          <w:color w:val="FF0000"/>
        </w:rPr>
      </w:pPr>
      <w:r>
        <w:rPr>
          <w:rStyle w:val="CommentReference"/>
        </w:rPr>
        <w:annotationRef/>
      </w:r>
      <w:r w:rsidRPr="002C0287">
        <w:rPr>
          <w:color w:val="0000FF"/>
        </w:rPr>
        <w:t>Der Änderungsnachweis wird automatisch von MapMe! erweitert</w:t>
      </w:r>
      <w:r w:rsidRPr="00235FA0">
        <w:rPr>
          <w:color w:val="FF0000"/>
        </w:rPr>
        <w:t>.</w:t>
      </w:r>
    </w:p>
    <w:p w14:paraId="127328F3" w14:textId="77777777" w:rsidR="00F94C0C" w:rsidRDefault="00F94C0C" w:rsidP="00F94C0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2BA841" w15:done="0"/>
  <w15:commentEx w15:paraId="35E2A705" w15:done="0"/>
  <w15:commentEx w15:paraId="532E49C0" w15:done="0"/>
  <w15:commentEx w15:paraId="31D029E9" w15:done="0"/>
  <w15:commentEx w15:paraId="19E49D59" w15:done="0"/>
  <w15:commentEx w15:paraId="127328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2BA841" w16cid:durableId="25AB5182"/>
  <w16cid:commentId w16cid:paraId="35E2A705" w16cid:durableId="14F40D0F"/>
  <w16cid:commentId w16cid:paraId="532E49C0" w16cid:durableId="14F40D3E"/>
  <w16cid:commentId w16cid:paraId="31D029E9" w16cid:durableId="14F40D4F"/>
  <w16cid:commentId w16cid:paraId="19E49D59" w16cid:durableId="14F41061"/>
  <w16cid:commentId w16cid:paraId="127328F3" w16cid:durableId="14F40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131EA" w14:textId="77777777" w:rsidR="00EA545C" w:rsidRDefault="00EA545C">
      <w:r>
        <w:separator/>
      </w:r>
    </w:p>
  </w:endnote>
  <w:endnote w:type="continuationSeparator" w:id="0">
    <w:p w14:paraId="16D65029" w14:textId="77777777" w:rsidR="00EA545C" w:rsidRDefault="00EA5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F9865" w14:textId="77777777" w:rsidR="00765D2F" w:rsidRDefault="00765D2F">
    <w:pPr>
      <w:pStyle w:val="Footer"/>
      <w:tabs>
        <w:tab w:val="clear" w:pos="4252"/>
        <w:tab w:val="clear" w:pos="8504"/>
        <w:tab w:val="right" w:pos="9526"/>
      </w:tabs>
    </w:pPr>
  </w:p>
  <w:p w14:paraId="2C2635A8" w14:textId="77777777" w:rsidR="00765D2F" w:rsidRDefault="00765D2F" w:rsidP="003D7030">
    <w:pPr>
      <w:pStyle w:val="Footer"/>
      <w:tabs>
        <w:tab w:val="clear" w:pos="4252"/>
        <w:tab w:val="clear" w:pos="8504"/>
        <w:tab w:val="right" w:pos="14459"/>
      </w:tabs>
    </w:pPr>
    <w:r>
      <w:t>Vorspann</w:t>
    </w:r>
    <w:r>
      <w:tab/>
    </w:r>
    <w:r>
      <w:fldChar w:fldCharType="begin"/>
    </w:r>
    <w:r>
      <w:instrText xml:space="preserve">PAGE </w:instrText>
    </w:r>
    <w:r>
      <w:fldChar w:fldCharType="separate"/>
    </w:r>
    <w:r w:rsidR="0030071A">
      <w:rPr>
        <w:noProof/>
      </w:rPr>
      <w:t>ii</w:t>
    </w:r>
    <w:r>
      <w:fldChar w:fldCharType="end"/>
    </w:r>
  </w:p>
  <w:p w14:paraId="50E53523" w14:textId="77777777" w:rsidR="00765D2F" w:rsidRDefault="00765D2F">
    <w:pPr>
      <w:pStyle w:val="Footer"/>
      <w:tabs>
        <w:tab w:val="clear" w:pos="4252"/>
        <w:tab w:val="clear" w:pos="8504"/>
        <w:tab w:val="right" w:pos="9526"/>
      </w:tabs>
    </w:pPr>
  </w:p>
  <w:p w14:paraId="04346805" w14:textId="77777777" w:rsidR="00765D2F" w:rsidRDefault="00765D2F" w:rsidP="00564906">
    <w:pPr>
      <w:pStyle w:val="Footer"/>
      <w:numPr>
        <w:ilvl w:val="0"/>
        <w:numId w:val="33"/>
      </w:numPr>
      <w:tabs>
        <w:tab w:val="clear" w:pos="4252"/>
        <w:tab w:val="clear" w:pos="8504"/>
        <w:tab w:val="right" w:pos="9526"/>
      </w:tabs>
      <w:jc w:val="center"/>
    </w:pPr>
    <w:r>
      <w:t>Nur für den internen Gebrauch –</w:t>
    </w:r>
  </w:p>
  <w:p w14:paraId="6987354C" w14:textId="77777777" w:rsidR="00765D2F" w:rsidRDefault="00333480" w:rsidP="00564906">
    <w:pPr>
      <w:pStyle w:val="Footer"/>
      <w:tabs>
        <w:tab w:val="clear" w:pos="4252"/>
        <w:tab w:val="clear" w:pos="8504"/>
        <w:tab w:val="right" w:pos="9526"/>
      </w:tabs>
      <w:jc w:val="left"/>
    </w:pPr>
    <w:bookmarkStart w:id="19" w:name="_Hlk95116492"/>
    <w:bookmarkStart w:id="20" w:name="_Hlk95116493"/>
    <w:bookmarkStart w:id="21" w:name="_Hlk95116507"/>
    <w:bookmarkStart w:id="22" w:name="_Hlk95116508"/>
    <w:bookmarkStart w:id="23" w:name="_Hlk95116521"/>
    <w:bookmarkStart w:id="24" w:name="_Hlk95116522"/>
    <w:r w:rsidRPr="00333480">
      <w:t xml:space="preserve">Migration Abacus360 </w:t>
    </w:r>
    <w:r w:rsidRPr="00333480">
      <w:rPr>
        <w:rFonts w:ascii="Segoe UI Emoji" w:hAnsi="Segoe UI Emoji" w:cs="Segoe UI Emoji"/>
      </w:rPr>
      <w:t>🎯</w:t>
    </w:r>
    <w:bookmarkEnd w:id="19"/>
    <w:bookmarkEnd w:id="20"/>
    <w:bookmarkEnd w:id="21"/>
    <w:bookmarkEnd w:id="22"/>
    <w:bookmarkEnd w:id="23"/>
    <w:bookmarkEnd w:id="2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6282" w14:textId="77777777" w:rsidR="00765D2F" w:rsidRDefault="00765D2F">
    <w:pPr>
      <w:pStyle w:val="Footer"/>
      <w:tabs>
        <w:tab w:val="clear" w:pos="4252"/>
        <w:tab w:val="clear" w:pos="8504"/>
        <w:tab w:val="right" w:pos="9526"/>
      </w:tabs>
    </w:pPr>
  </w:p>
  <w:p w14:paraId="671BEBD8" w14:textId="77777777" w:rsidR="00765D2F" w:rsidRDefault="00765D2F" w:rsidP="000C0C2C">
    <w:pPr>
      <w:pStyle w:val="Footer"/>
      <w:tabs>
        <w:tab w:val="clear" w:pos="4252"/>
        <w:tab w:val="clear" w:pos="8504"/>
        <w:tab w:val="right" w:pos="14459"/>
      </w:tabs>
    </w:pPr>
    <w:r>
      <w:t>Freigabenachweis, Änderungsnachweis, Verteiler</w:t>
    </w:r>
    <w:r>
      <w:tab/>
    </w:r>
    <w:r>
      <w:fldChar w:fldCharType="begin"/>
    </w:r>
    <w:r>
      <w:instrText xml:space="preserve">PAGE </w:instrText>
    </w:r>
    <w:r>
      <w:fldChar w:fldCharType="separate"/>
    </w:r>
    <w:r w:rsidR="0030071A">
      <w:rPr>
        <w:noProof/>
      </w:rPr>
      <w:t>iii</w:t>
    </w:r>
    <w:r>
      <w:fldChar w:fldCharType="end"/>
    </w:r>
  </w:p>
  <w:p w14:paraId="3533AD6A" w14:textId="77777777" w:rsidR="00765D2F" w:rsidRDefault="00765D2F">
    <w:pPr>
      <w:pStyle w:val="Footer"/>
      <w:tabs>
        <w:tab w:val="clear" w:pos="4252"/>
        <w:tab w:val="clear" w:pos="8504"/>
        <w:tab w:val="right" w:pos="9526"/>
      </w:tabs>
    </w:pPr>
  </w:p>
  <w:p w14:paraId="1A907D39" w14:textId="77777777" w:rsidR="00765D2F" w:rsidRDefault="00765D2F" w:rsidP="00564906">
    <w:pPr>
      <w:pStyle w:val="Footer"/>
      <w:numPr>
        <w:ilvl w:val="0"/>
        <w:numId w:val="34"/>
      </w:numPr>
      <w:tabs>
        <w:tab w:val="clear" w:pos="4252"/>
        <w:tab w:val="clear" w:pos="8504"/>
        <w:tab w:val="right" w:pos="9526"/>
      </w:tabs>
      <w:jc w:val="center"/>
    </w:pPr>
    <w:r>
      <w:t>Nur für den internen Gebrauch –</w:t>
    </w:r>
  </w:p>
  <w:p w14:paraId="3420B2A6" w14:textId="77777777" w:rsidR="00765D2F" w:rsidRDefault="00416B35" w:rsidP="00564906">
    <w:pPr>
      <w:pStyle w:val="Footer"/>
      <w:tabs>
        <w:tab w:val="clear" w:pos="4252"/>
        <w:tab w:val="clear" w:pos="8504"/>
        <w:tab w:val="right" w:pos="9526"/>
      </w:tabs>
      <w:jc w:val="left"/>
    </w:pPr>
    <w:r w:rsidRPr="00416B35">
      <w:t xml:space="preserve">Migration Abacus360 </w:t>
    </w:r>
    <w:r w:rsidRPr="00416B35">
      <w:rPr>
        <w:rFonts w:ascii="Segoe UI Emoji" w:hAnsi="Segoe UI Emoji" w:cs="Segoe UI Emoj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BCD0C" w14:textId="77777777" w:rsidR="00765D2F" w:rsidRDefault="00765D2F">
    <w:pPr>
      <w:pStyle w:val="Footer"/>
      <w:tabs>
        <w:tab w:val="clear" w:pos="4252"/>
        <w:tab w:val="clear" w:pos="8504"/>
        <w:tab w:val="right" w:pos="9526"/>
      </w:tabs>
    </w:pPr>
  </w:p>
  <w:p w14:paraId="55C6268A" w14:textId="77777777" w:rsidR="00765D2F" w:rsidRDefault="00765D2F" w:rsidP="000C0C2C">
    <w:pPr>
      <w:pStyle w:val="Footer"/>
      <w:tabs>
        <w:tab w:val="clear" w:pos="4252"/>
        <w:tab w:val="clear" w:pos="8504"/>
        <w:tab w:val="right" w:pos="14459"/>
      </w:tabs>
    </w:pPr>
    <w:r>
      <w:t>Inhaltsverzeichnis</w:t>
    </w:r>
    <w:r>
      <w:tab/>
    </w:r>
    <w:r>
      <w:fldChar w:fldCharType="begin"/>
    </w:r>
    <w:r>
      <w:instrText xml:space="preserve">PAGE </w:instrText>
    </w:r>
    <w:r>
      <w:fldChar w:fldCharType="separate"/>
    </w:r>
    <w:r w:rsidR="0030071A">
      <w:rPr>
        <w:noProof/>
      </w:rPr>
      <w:t>iv</w:t>
    </w:r>
    <w:r>
      <w:fldChar w:fldCharType="end"/>
    </w:r>
  </w:p>
  <w:p w14:paraId="2DC16C9A" w14:textId="77777777" w:rsidR="00765D2F" w:rsidRDefault="00765D2F">
    <w:pPr>
      <w:pStyle w:val="Footer"/>
      <w:tabs>
        <w:tab w:val="clear" w:pos="4252"/>
        <w:tab w:val="clear" w:pos="8504"/>
        <w:tab w:val="right" w:pos="9526"/>
      </w:tabs>
    </w:pPr>
  </w:p>
  <w:p w14:paraId="70701C12" w14:textId="77777777" w:rsidR="00765D2F" w:rsidRDefault="00765D2F" w:rsidP="00564906">
    <w:pPr>
      <w:pStyle w:val="Footer"/>
      <w:numPr>
        <w:ilvl w:val="0"/>
        <w:numId w:val="35"/>
      </w:numPr>
      <w:tabs>
        <w:tab w:val="clear" w:pos="4252"/>
        <w:tab w:val="clear" w:pos="8504"/>
        <w:tab w:val="right" w:pos="9526"/>
      </w:tabs>
      <w:jc w:val="center"/>
    </w:pPr>
    <w:r>
      <w:t>Nur für den internen Gebrauch –</w:t>
    </w:r>
  </w:p>
  <w:p w14:paraId="17F1CD5C" w14:textId="77777777" w:rsidR="00765D2F" w:rsidRDefault="00416B35" w:rsidP="00564906">
    <w:pPr>
      <w:pStyle w:val="Footer"/>
      <w:tabs>
        <w:tab w:val="clear" w:pos="4252"/>
        <w:tab w:val="clear" w:pos="8504"/>
        <w:tab w:val="right" w:pos="9526"/>
      </w:tabs>
      <w:jc w:val="left"/>
    </w:pPr>
    <w:r w:rsidRPr="00416B35">
      <w:t xml:space="preserve">Migration Abacus360 </w:t>
    </w:r>
    <w:r w:rsidRPr="00416B35">
      <w:rPr>
        <w:rFonts w:ascii="Segoe UI Emoji" w:hAnsi="Segoe UI Emoji" w:cs="Segoe UI Emoji"/>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39F4B" w14:textId="77777777" w:rsidR="00765D2F" w:rsidRDefault="00765D2F">
    <w:pPr>
      <w:pStyle w:val="Footer"/>
      <w:tabs>
        <w:tab w:val="clear" w:pos="4252"/>
        <w:tab w:val="clear" w:pos="8504"/>
        <w:tab w:val="right" w:pos="9526"/>
      </w:tabs>
    </w:pPr>
  </w:p>
  <w:p w14:paraId="33A2C029" w14:textId="02301A5D" w:rsidR="00765D2F" w:rsidRDefault="00765D2F" w:rsidP="000C0C2C">
    <w:pPr>
      <w:pStyle w:val="Footer"/>
      <w:tabs>
        <w:tab w:val="clear" w:pos="4252"/>
        <w:tab w:val="clear" w:pos="8504"/>
        <w:tab w:val="right" w:pos="14459"/>
      </w:tabs>
    </w:pPr>
    <w:r>
      <w:fldChar w:fldCharType="begin"/>
    </w:r>
    <w:r>
      <w:instrText xml:space="preserve"> STYLEREF "Überschrift 1" \* MERGEFORMAT </w:instrText>
    </w:r>
    <w:r>
      <w:fldChar w:fldCharType="separate"/>
    </w:r>
    <w:r w:rsidR="00C922FC">
      <w:rPr>
        <w:b/>
        <w:bCs/>
        <w:noProof/>
        <w:lang w:val="en-US"/>
      </w:rPr>
      <w:t>Error! Use the Home tab to apply Überschrift 1 to the text that you want to appear here.</w:t>
    </w:r>
    <w:r>
      <w:fldChar w:fldCharType="end"/>
    </w:r>
    <w:r>
      <w:tab/>
    </w:r>
    <w:r>
      <w:fldChar w:fldCharType="begin"/>
    </w:r>
    <w:r>
      <w:instrText xml:space="preserve">PAGE </w:instrText>
    </w:r>
    <w:r>
      <w:fldChar w:fldCharType="separate"/>
    </w:r>
    <w:r w:rsidR="0030071A">
      <w:rPr>
        <w:noProof/>
      </w:rPr>
      <w:t>i</w:t>
    </w:r>
    <w:r>
      <w:fldChar w:fldCharType="end"/>
    </w:r>
  </w:p>
  <w:p w14:paraId="05B2BC6A" w14:textId="77777777" w:rsidR="00765D2F" w:rsidRDefault="00765D2F">
    <w:pPr>
      <w:pStyle w:val="Footer"/>
      <w:tabs>
        <w:tab w:val="clear" w:pos="4252"/>
        <w:tab w:val="clear" w:pos="8504"/>
        <w:tab w:val="right" w:pos="9526"/>
      </w:tabs>
    </w:pPr>
  </w:p>
  <w:p w14:paraId="34F2E7FB" w14:textId="77777777" w:rsidR="000F1918" w:rsidRDefault="000F1918" w:rsidP="000F1918">
    <w:pPr>
      <w:pStyle w:val="Footer"/>
      <w:tabs>
        <w:tab w:val="clear" w:pos="4252"/>
        <w:tab w:val="clear" w:pos="8504"/>
        <w:tab w:val="right" w:pos="9526"/>
      </w:tabs>
      <w:jc w:val="left"/>
    </w:pPr>
    <w:r w:rsidRPr="00333480">
      <w:t xml:space="preserve">Migration Abacus360 </w:t>
    </w:r>
    <w:r w:rsidRPr="00333480">
      <w:rPr>
        <w:rFonts w:ascii="Segoe UI Emoji" w:hAnsi="Segoe UI Emoji" w:cs="Segoe UI Emoji"/>
      </w:rPr>
      <w:t>🎯</w:t>
    </w:r>
  </w:p>
  <w:p w14:paraId="65BA47DF" w14:textId="77777777" w:rsidR="00765D2F" w:rsidRDefault="00765D2F" w:rsidP="00564906">
    <w:pPr>
      <w:pStyle w:val="Footer"/>
      <w:numPr>
        <w:ilvl w:val="0"/>
        <w:numId w:val="37"/>
      </w:numPr>
      <w:tabs>
        <w:tab w:val="clear" w:pos="4252"/>
        <w:tab w:val="clear" w:pos="8504"/>
        <w:tab w:val="right" w:pos="9526"/>
      </w:tabs>
      <w:jc w:val="center"/>
    </w:pPr>
    <w:r>
      <w:t>Nur für den internen Gebrauch –</w:t>
    </w:r>
  </w:p>
  <w:p w14:paraId="36641EFD" w14:textId="77777777" w:rsidR="00765D2F" w:rsidRDefault="00765D2F" w:rsidP="00564906">
    <w:pPr>
      <w:pStyle w:val="Footer"/>
      <w:tabs>
        <w:tab w:val="clear" w:pos="4252"/>
        <w:tab w:val="clear" w:pos="8504"/>
        <w:tab w:val="right" w:pos="952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C8921" w14:textId="77777777" w:rsidR="00EA545C" w:rsidRDefault="00EA545C">
      <w:r>
        <w:separator/>
      </w:r>
    </w:p>
  </w:footnote>
  <w:footnote w:type="continuationSeparator" w:id="0">
    <w:p w14:paraId="70980E00" w14:textId="77777777" w:rsidR="00EA545C" w:rsidRDefault="00EA5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608" w:type="dxa"/>
      <w:tblInd w:w="8" w:type="dxa"/>
      <w:tblLayout w:type="fixed"/>
      <w:tblCellMar>
        <w:left w:w="0" w:type="dxa"/>
        <w:right w:w="0" w:type="dxa"/>
      </w:tblCellMar>
      <w:tblLook w:val="0000" w:firstRow="0" w:lastRow="0" w:firstColumn="0" w:lastColumn="0" w:noHBand="0" w:noVBand="0"/>
    </w:tblPr>
    <w:tblGrid>
      <w:gridCol w:w="11914"/>
      <w:gridCol w:w="2694"/>
    </w:tblGrid>
    <w:tr w:rsidR="00765D2F" w14:paraId="0F75C1A2" w14:textId="77777777" w:rsidTr="003D7030">
      <w:trPr>
        <w:cantSplit/>
      </w:trPr>
      <w:tc>
        <w:tcPr>
          <w:tcW w:w="11914" w:type="dxa"/>
          <w:tcBorders>
            <w:top w:val="single" w:sz="12" w:space="0" w:color="auto"/>
            <w:left w:val="single" w:sz="12" w:space="0" w:color="auto"/>
            <w:bottom w:val="single" w:sz="6" w:space="0" w:color="auto"/>
            <w:right w:val="single" w:sz="6" w:space="0" w:color="auto"/>
          </w:tcBorders>
        </w:tcPr>
        <w:p w14:paraId="1AB47397" w14:textId="77777777" w:rsidR="00765D2F" w:rsidRPr="005A0F4A" w:rsidRDefault="00765D2F" w:rsidP="00611848">
          <w:pPr>
            <w:pStyle w:val="Footer"/>
            <w:tabs>
              <w:tab w:val="clear" w:pos="4252"/>
              <w:tab w:val="left" w:pos="4537"/>
            </w:tabs>
            <w:spacing w:before="120"/>
            <w:ind w:left="113" w:right="113"/>
            <w:jc w:val="left"/>
            <w:rPr>
              <w:b/>
            </w:rPr>
          </w:pPr>
          <w:r>
            <w:rPr>
              <w:b/>
              <w:sz w:val="24"/>
            </w:rPr>
            <w:fldChar w:fldCharType="begin"/>
          </w:r>
          <w:r w:rsidRPr="005A0F4A">
            <w:rPr>
              <w:b/>
              <w:sz w:val="24"/>
            </w:rPr>
            <w:instrText xml:space="preserve"> DOCPROPERTY "Projektnummer"  \* MERGEFORMAT </w:instrText>
          </w:r>
          <w:r>
            <w:rPr>
              <w:b/>
              <w:sz w:val="24"/>
            </w:rPr>
            <w:fldChar w:fldCharType="separate"/>
          </w:r>
          <w:r w:rsidR="00003DFB">
            <w:rPr>
              <w:b/>
              <w:sz w:val="24"/>
            </w:rPr>
            <w:t>I-10438-01-01-01</w:t>
          </w:r>
          <w:r>
            <w:rPr>
              <w:b/>
              <w:sz w:val="24"/>
            </w:rPr>
            <w:fldChar w:fldCharType="end"/>
          </w:r>
          <w:r w:rsidRPr="005A0F4A">
            <w:rPr>
              <w:b/>
              <w:sz w:val="24"/>
            </w:rPr>
            <w:t xml:space="preserve"> - </w:t>
          </w:r>
          <w:r>
            <w:rPr>
              <w:b/>
              <w:sz w:val="24"/>
            </w:rPr>
            <w:fldChar w:fldCharType="begin"/>
          </w:r>
          <w:r w:rsidRPr="005A0F4A">
            <w:rPr>
              <w:b/>
              <w:sz w:val="24"/>
            </w:rPr>
            <w:instrText xml:space="preserve"> DOCPROPERTY "Kurzbezeichnung"  \* MERGEFORMAT </w:instrText>
          </w:r>
          <w:r>
            <w:rPr>
              <w:b/>
              <w:sz w:val="24"/>
            </w:rPr>
            <w:fldChar w:fldCharType="separate"/>
          </w:r>
          <w:r w:rsidR="00003DFB">
            <w:rPr>
              <w:b/>
              <w:sz w:val="24"/>
            </w:rPr>
            <w:t>RFR</w:t>
          </w:r>
          <w:r>
            <w:rPr>
              <w:b/>
              <w:sz w:val="24"/>
            </w:rPr>
            <w:fldChar w:fldCharType="end"/>
          </w:r>
          <w:r w:rsidRPr="005A0F4A">
            <w:rPr>
              <w:b/>
              <w:sz w:val="24"/>
            </w:rPr>
            <w:br/>
          </w:r>
          <w:r>
            <w:rPr>
              <w:b/>
              <w:smallCaps/>
              <w:sz w:val="32"/>
              <w:szCs w:val="32"/>
              <w:lang w:val="sv-SE"/>
            </w:rPr>
            <w:fldChar w:fldCharType="begin"/>
          </w:r>
          <w:r w:rsidRPr="005A0F4A">
            <w:rPr>
              <w:b/>
              <w:smallCaps/>
              <w:sz w:val="32"/>
              <w:szCs w:val="32"/>
            </w:rPr>
            <w:instrText xml:space="preserve"> TITLE   \* MERGEFORMAT </w:instrText>
          </w:r>
          <w:r>
            <w:rPr>
              <w:b/>
              <w:smallCaps/>
              <w:sz w:val="32"/>
              <w:szCs w:val="32"/>
              <w:lang w:val="sv-SE"/>
            </w:rPr>
            <w:fldChar w:fldCharType="separate"/>
          </w:r>
          <w:r w:rsidR="00003DFB">
            <w:rPr>
              <w:b/>
              <w:smallCaps/>
              <w:sz w:val="32"/>
              <w:szCs w:val="32"/>
            </w:rPr>
            <w:t>CORD-A360 POSITION Geschäfte KG inkl. ABS</w:t>
          </w:r>
          <w:r>
            <w:rPr>
              <w:b/>
              <w:smallCaps/>
              <w:sz w:val="32"/>
              <w:szCs w:val="32"/>
              <w:lang w:val="sv-SE"/>
            </w:rPr>
            <w:fldChar w:fldCharType="end"/>
          </w:r>
        </w:p>
      </w:tc>
      <w:tc>
        <w:tcPr>
          <w:tcW w:w="2694" w:type="dxa"/>
          <w:tcBorders>
            <w:top w:val="single" w:sz="12" w:space="0" w:color="auto"/>
            <w:left w:val="single" w:sz="6" w:space="0" w:color="auto"/>
            <w:bottom w:val="single" w:sz="6" w:space="0" w:color="auto"/>
            <w:right w:val="single" w:sz="12" w:space="0" w:color="auto"/>
          </w:tcBorders>
        </w:tcPr>
        <w:p w14:paraId="17C339AF" w14:textId="77777777" w:rsidR="00765D2F" w:rsidRPr="005A0F4A" w:rsidRDefault="00765D2F" w:rsidP="004B1449">
          <w:pPr>
            <w:pStyle w:val="Footer"/>
            <w:spacing w:after="120"/>
            <w:ind w:left="113" w:right="113"/>
            <w:jc w:val="center"/>
            <w:rPr>
              <w:sz w:val="10"/>
            </w:rPr>
          </w:pPr>
        </w:p>
        <w:p w14:paraId="3788A02D" w14:textId="77777777" w:rsidR="00765D2F" w:rsidRDefault="00000000" w:rsidP="00774469">
          <w:pPr>
            <w:pStyle w:val="Footer"/>
            <w:ind w:right="113"/>
            <w:rPr>
              <w:sz w:val="14"/>
            </w:rPr>
          </w:pPr>
          <w:r>
            <w:rPr>
              <w:sz w:val="14"/>
            </w:rPr>
            <w:pict w14:anchorId="5D8FE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6.4pt;height:16.75pt;mso-position-horizontal-relative:char;mso-position-vertical-relative:line" o:userdrawn="t"/>
            </w:pict>
          </w:r>
        </w:p>
      </w:tc>
    </w:tr>
    <w:tr w:rsidR="00765D2F" w14:paraId="4A7ECE16" w14:textId="77777777" w:rsidTr="003D7030">
      <w:trPr>
        <w:cantSplit/>
      </w:trPr>
      <w:tc>
        <w:tcPr>
          <w:tcW w:w="11914" w:type="dxa"/>
          <w:tcBorders>
            <w:top w:val="single" w:sz="6" w:space="0" w:color="auto"/>
            <w:left w:val="single" w:sz="12" w:space="0" w:color="auto"/>
            <w:bottom w:val="single" w:sz="12" w:space="0" w:color="auto"/>
            <w:right w:val="single" w:sz="6" w:space="0" w:color="auto"/>
          </w:tcBorders>
        </w:tcPr>
        <w:p w14:paraId="33920AD1" w14:textId="77777777" w:rsidR="00765D2F" w:rsidRPr="00780325" w:rsidRDefault="00765D2F" w:rsidP="00501A5C">
          <w:pPr>
            <w:pStyle w:val="Footer"/>
            <w:tabs>
              <w:tab w:val="clear" w:pos="4252"/>
              <w:tab w:val="clear" w:pos="8504"/>
              <w:tab w:val="right" w:pos="11631"/>
            </w:tabs>
            <w:spacing w:before="120" w:after="120"/>
            <w:ind w:left="113" w:right="113"/>
            <w:jc w:val="left"/>
            <w:rPr>
              <w:rFonts w:ascii="TimesNewRomanPS" w:hAnsi="TimesNewRomanPS"/>
              <w:b/>
              <w:sz w:val="24"/>
              <w:lang w:val="sv-SE"/>
            </w:rPr>
          </w:pPr>
          <w:r w:rsidRPr="00780325">
            <w:rPr>
              <w:lang w:val="sv-SE"/>
            </w:rPr>
            <w:t>Ansprechpartner:</w:t>
          </w:r>
          <w:r w:rsidR="00501A5C" w:rsidRPr="00780325">
            <w:rPr>
              <w:lang w:val="sv-SE"/>
            </w:rPr>
            <w:t xml:space="preserve"> </w:t>
          </w:r>
          <w:r w:rsidR="00501A5C">
            <w:fldChar w:fldCharType="begin"/>
          </w:r>
          <w:r w:rsidR="00501A5C" w:rsidRPr="00780325">
            <w:rPr>
              <w:lang w:val="sv-SE"/>
            </w:rPr>
            <w:instrText xml:space="preserve"> DOCPROPERTY  AbteilungPL  \* MERGEFORMAT </w:instrText>
          </w:r>
          <w:r w:rsidR="00501A5C">
            <w:fldChar w:fldCharType="separate"/>
          </w:r>
          <w:r w:rsidR="00003DFB">
            <w:rPr>
              <w:lang w:val="sv-SE"/>
            </w:rPr>
            <w:t>#SI A360 Migration</w:t>
          </w:r>
          <w:r w:rsidR="00501A5C">
            <w:fldChar w:fldCharType="end"/>
          </w:r>
          <w:r w:rsidRPr="00780325">
            <w:rPr>
              <w:lang w:val="sv-SE"/>
            </w:rPr>
            <w:tab/>
            <w:t xml:space="preserve">Status: </w:t>
          </w:r>
          <w:r>
            <w:fldChar w:fldCharType="begin"/>
          </w:r>
          <w:r w:rsidRPr="00780325">
            <w:rPr>
              <w:lang w:val="sv-SE"/>
            </w:rPr>
            <w:instrText xml:space="preserve"> DOCPROPERTY "Status"  \* MERGEFORMAT </w:instrText>
          </w:r>
          <w:r>
            <w:fldChar w:fldCharType="separate"/>
          </w:r>
          <w:r w:rsidR="00003DFB">
            <w:rPr>
              <w:lang w:val="sv-SE"/>
            </w:rPr>
            <w:t>Draft</w:t>
          </w:r>
          <w:r>
            <w:fldChar w:fldCharType="end"/>
          </w:r>
        </w:p>
      </w:tc>
      <w:tc>
        <w:tcPr>
          <w:tcW w:w="2694" w:type="dxa"/>
          <w:tcBorders>
            <w:top w:val="single" w:sz="6" w:space="0" w:color="auto"/>
            <w:left w:val="single" w:sz="6" w:space="0" w:color="auto"/>
            <w:bottom w:val="single" w:sz="12" w:space="0" w:color="auto"/>
            <w:right w:val="single" w:sz="12" w:space="0" w:color="auto"/>
          </w:tcBorders>
        </w:tcPr>
        <w:p w14:paraId="04B5B8CA" w14:textId="77777777" w:rsidR="00765D2F" w:rsidRDefault="00765D2F" w:rsidP="00611848">
          <w:pPr>
            <w:pStyle w:val="Footer"/>
            <w:ind w:left="113" w:right="113"/>
            <w:jc w:val="left"/>
            <w:rPr>
              <w:b/>
              <w:sz w:val="12"/>
            </w:rPr>
          </w:pPr>
          <w:r>
            <w:t xml:space="preserve">Version: </w:t>
          </w:r>
          <w:fldSimple w:instr=" DOCPROPERTY  Version  \* MERGEFORMAT ">
            <w:r w:rsidR="00003DFB">
              <w:t>06.52</w:t>
            </w:r>
          </w:fldSimple>
          <w:r>
            <w:br/>
            <w:t xml:space="preserve">Stand: </w:t>
          </w:r>
          <w:fldSimple w:instr=" DOCPROPERTY &quot;Stand(tt.mm.jjjj)&quot;  \* MERGEFORMAT ">
            <w:r w:rsidR="00003DFB">
              <w:t>14.05.2024</w:t>
            </w:r>
          </w:fldSimple>
        </w:p>
      </w:tc>
    </w:tr>
  </w:tbl>
  <w:p w14:paraId="7DB4FE60" w14:textId="77777777" w:rsidR="00765D2F" w:rsidRDefault="00765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4.2pt;height:5pt" o:bullet="t">
        <v:imagedata r:id="rId1" o:title="clip_bullet001"/>
      </v:shape>
    </w:pict>
  </w:numPicBullet>
  <w:numPicBullet w:numPicBulletId="1">
    <w:pict>
      <v:shape id="_x0000_i1207" type="#_x0000_t75" style="width:9.2pt;height:9.2pt" o:bullet="t">
        <v:imagedata r:id="rId2" o:title="BD10266_"/>
      </v:shape>
    </w:pict>
  </w:numPicBullet>
  <w:numPicBullet w:numPicBulletId="2">
    <w:pict>
      <v:shape id="_x0000_i1208" type="#_x0000_t75" style="width:5pt;height:5pt" o:bullet="t">
        <v:imagedata r:id="rId3" o:title="clip_bullet001"/>
      </v:shape>
    </w:pict>
  </w:numPicBullet>
  <w:abstractNum w:abstractNumId="0" w15:restartNumberingAfterBreak="0">
    <w:nsid w:val="FFFFFF7E"/>
    <w:multiLevelType w:val="singleLevel"/>
    <w:tmpl w:val="83F48AB6"/>
    <w:lvl w:ilvl="0">
      <w:start w:val="1"/>
      <w:numFmt w:val="decimal"/>
      <w:pStyle w:val="ListNumber3"/>
      <w:lvlText w:val="%1."/>
      <w:lvlJc w:val="left"/>
      <w:pPr>
        <w:tabs>
          <w:tab w:val="num" w:pos="926"/>
        </w:tabs>
        <w:ind w:left="926" w:hanging="360"/>
      </w:pPr>
    </w:lvl>
  </w:abstractNum>
  <w:abstractNum w:abstractNumId="1" w15:restartNumberingAfterBreak="0">
    <w:nsid w:val="03003BF9"/>
    <w:multiLevelType w:val="hybridMultilevel"/>
    <w:tmpl w:val="15CC88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94F19"/>
    <w:multiLevelType w:val="hybridMultilevel"/>
    <w:tmpl w:val="86A294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6F03847"/>
    <w:multiLevelType w:val="hybridMultilevel"/>
    <w:tmpl w:val="5BBEDCB4"/>
    <w:lvl w:ilvl="0" w:tplc="6AF821CE">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87674D"/>
    <w:multiLevelType w:val="hybridMultilevel"/>
    <w:tmpl w:val="9FE0D80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BF23FA4"/>
    <w:multiLevelType w:val="hybridMultilevel"/>
    <w:tmpl w:val="6708F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350412"/>
    <w:multiLevelType w:val="hybridMultilevel"/>
    <w:tmpl w:val="0CA0BD5A"/>
    <w:lvl w:ilvl="0" w:tplc="FE965F0E">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74B6A"/>
    <w:multiLevelType w:val="hybridMultilevel"/>
    <w:tmpl w:val="DA72F5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65620"/>
    <w:multiLevelType w:val="hybridMultilevel"/>
    <w:tmpl w:val="A0627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EEB3A45"/>
    <w:multiLevelType w:val="multilevel"/>
    <w:tmpl w:val="053E863A"/>
    <w:numStyleLink w:val="Aufzhlung"/>
  </w:abstractNum>
  <w:abstractNum w:abstractNumId="10" w15:restartNumberingAfterBreak="0">
    <w:nsid w:val="33AE5D25"/>
    <w:multiLevelType w:val="hybridMultilevel"/>
    <w:tmpl w:val="275C69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ED356B"/>
    <w:multiLevelType w:val="hybridMultilevel"/>
    <w:tmpl w:val="2468F26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370B4E82"/>
    <w:multiLevelType w:val="hybridMultilevel"/>
    <w:tmpl w:val="3348DEF0"/>
    <w:lvl w:ilvl="0" w:tplc="A8541CF0">
      <w:start w:val="1"/>
      <w:numFmt w:val="decimal"/>
      <w:pStyle w:val="Quelltext"/>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8A4322F"/>
    <w:multiLevelType w:val="multilevel"/>
    <w:tmpl w:val="3EE2EC06"/>
    <w:numStyleLink w:val="NummerierteListe"/>
  </w:abstractNum>
  <w:abstractNum w:abstractNumId="14" w15:restartNumberingAfterBreak="0">
    <w:nsid w:val="40AA73C1"/>
    <w:multiLevelType w:val="multilevel"/>
    <w:tmpl w:val="053E863A"/>
    <w:styleLink w:val="Aufzhlung"/>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tabs>
          <w:tab w:val="num" w:pos="851"/>
        </w:tabs>
        <w:ind w:left="851" w:hanging="284"/>
      </w:pPr>
      <w:rPr>
        <w:rFonts w:ascii="Symbol" w:hAnsi="Symbol" w:hint="default"/>
        <w:color w:val="auto"/>
      </w:rPr>
    </w:lvl>
    <w:lvl w:ilvl="3">
      <w:start w:val="1"/>
      <w:numFmt w:val="bullet"/>
      <w:lvlText w:val=""/>
      <w:lvlJc w:val="left"/>
      <w:pPr>
        <w:tabs>
          <w:tab w:val="num" w:pos="1134"/>
        </w:tabs>
        <w:ind w:left="1134" w:hanging="283"/>
      </w:pPr>
      <w:rPr>
        <w:rFonts w:ascii="Symbol" w:hAnsi="Symbol" w:hint="default"/>
        <w:color w:val="auto"/>
      </w:rPr>
    </w:lvl>
    <w:lvl w:ilvl="4">
      <w:start w:val="1"/>
      <w:numFmt w:val="bullet"/>
      <w:lvlText w:val=""/>
      <w:lvlJc w:val="left"/>
      <w:pPr>
        <w:tabs>
          <w:tab w:val="num" w:pos="1418"/>
        </w:tabs>
        <w:ind w:left="1418" w:hanging="284"/>
      </w:pPr>
      <w:rPr>
        <w:rFonts w:ascii="Symbol" w:hAnsi="Symbol" w:hint="default"/>
        <w:color w:val="auto"/>
      </w:rPr>
    </w:lvl>
    <w:lvl w:ilvl="5">
      <w:start w:val="1"/>
      <w:numFmt w:val="bullet"/>
      <w:lvlText w:val=""/>
      <w:lvlJc w:val="left"/>
      <w:pPr>
        <w:tabs>
          <w:tab w:val="num" w:pos="1701"/>
        </w:tabs>
        <w:ind w:left="1701" w:hanging="283"/>
      </w:pPr>
      <w:rPr>
        <w:rFonts w:ascii="Symbol" w:hAnsi="Symbol" w:hint="default"/>
        <w:color w:val="auto"/>
      </w:rPr>
    </w:lvl>
    <w:lvl w:ilvl="6">
      <w:start w:val="1"/>
      <w:numFmt w:val="bullet"/>
      <w:lvlText w:val=""/>
      <w:lvlJc w:val="left"/>
      <w:pPr>
        <w:tabs>
          <w:tab w:val="num" w:pos="1985"/>
        </w:tabs>
        <w:ind w:left="1985" w:hanging="284"/>
      </w:pPr>
      <w:rPr>
        <w:rFonts w:ascii="Symbol" w:hAnsi="Symbol" w:hint="default"/>
        <w:color w:val="auto"/>
      </w:rPr>
    </w:lvl>
    <w:lvl w:ilvl="7">
      <w:start w:val="1"/>
      <w:numFmt w:val="bullet"/>
      <w:lvlText w:val=""/>
      <w:lvlJc w:val="left"/>
      <w:pPr>
        <w:tabs>
          <w:tab w:val="num" w:pos="2268"/>
        </w:tabs>
        <w:ind w:left="2268" w:hanging="283"/>
      </w:pPr>
      <w:rPr>
        <w:rFonts w:ascii="Symbol" w:hAnsi="Symbol" w:hint="default"/>
        <w:color w:val="auto"/>
      </w:rPr>
    </w:lvl>
    <w:lvl w:ilvl="8">
      <w:start w:val="1"/>
      <w:numFmt w:val="bullet"/>
      <w:lvlText w:val=""/>
      <w:lvlJc w:val="left"/>
      <w:pPr>
        <w:tabs>
          <w:tab w:val="num" w:pos="2552"/>
        </w:tabs>
        <w:ind w:left="2552" w:hanging="284"/>
      </w:pPr>
      <w:rPr>
        <w:rFonts w:ascii="Symbol" w:hAnsi="Symbol" w:hint="default"/>
        <w:color w:val="auto"/>
      </w:rPr>
    </w:lvl>
  </w:abstractNum>
  <w:abstractNum w:abstractNumId="15" w15:restartNumberingAfterBreak="0">
    <w:nsid w:val="43072B7E"/>
    <w:multiLevelType w:val="hybridMultilevel"/>
    <w:tmpl w:val="8D1289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0D06F1"/>
    <w:multiLevelType w:val="hybridMultilevel"/>
    <w:tmpl w:val="7EC0EEEA"/>
    <w:lvl w:ilvl="0" w:tplc="C43CD406">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7E3F69"/>
    <w:multiLevelType w:val="multilevel"/>
    <w:tmpl w:val="053E863A"/>
    <w:numStyleLink w:val="Aufzhlung"/>
  </w:abstractNum>
  <w:abstractNum w:abstractNumId="18" w15:restartNumberingAfterBreak="0">
    <w:nsid w:val="57D95688"/>
    <w:multiLevelType w:val="multilevel"/>
    <w:tmpl w:val="053E863A"/>
    <w:numStyleLink w:val="Aufzhlung"/>
  </w:abstractNum>
  <w:abstractNum w:abstractNumId="19" w15:restartNumberingAfterBreak="0">
    <w:nsid w:val="59E854D0"/>
    <w:multiLevelType w:val="multilevel"/>
    <w:tmpl w:val="096CE57C"/>
    <w:lvl w:ilvl="0">
      <w:start w:val="1"/>
      <w:numFmt w:val="decimal"/>
      <w:lvlText w:val="%1"/>
      <w:lvlJc w:val="left"/>
      <w:pPr>
        <w:tabs>
          <w:tab w:val="num" w:pos="432"/>
        </w:tabs>
        <w:ind w:left="432" w:hanging="432"/>
      </w:pPr>
    </w:lvl>
    <w:lvl w:ilvl="1">
      <w:start w:val="1"/>
      <w:numFmt w:val="decimal"/>
      <w:lvlText w:val="%1.%2"/>
      <w:lvlJc w:val="left"/>
      <w:pPr>
        <w:tabs>
          <w:tab w:val="num" w:pos="1144"/>
        </w:tabs>
        <w:ind w:left="1144"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CB25820"/>
    <w:multiLevelType w:val="hybridMultilevel"/>
    <w:tmpl w:val="0FA0D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680B6F"/>
    <w:multiLevelType w:val="multilevel"/>
    <w:tmpl w:val="096CE57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44"/>
        </w:tabs>
        <w:ind w:left="114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48"/>
        </w:tabs>
        <w:ind w:left="1148"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60375DEB"/>
    <w:multiLevelType w:val="hybridMultilevel"/>
    <w:tmpl w:val="6F546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717818"/>
    <w:multiLevelType w:val="hybridMultilevel"/>
    <w:tmpl w:val="F6B4FD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2334DF"/>
    <w:multiLevelType w:val="multilevel"/>
    <w:tmpl w:val="053E863A"/>
    <w:numStyleLink w:val="Aufzhlung"/>
  </w:abstractNum>
  <w:abstractNum w:abstractNumId="25" w15:restartNumberingAfterBreak="0">
    <w:nsid w:val="65C05202"/>
    <w:multiLevelType w:val="hybridMultilevel"/>
    <w:tmpl w:val="2514B60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F">
      <w:start w:val="1"/>
      <w:numFmt w:val="decimal"/>
      <w:lvlText w:val="%3."/>
      <w:lvlJc w:val="left"/>
      <w:pPr>
        <w:tabs>
          <w:tab w:val="num" w:pos="2160"/>
        </w:tabs>
        <w:ind w:left="2160" w:hanging="360"/>
      </w:pPr>
      <w:rPr>
        <w:rFont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6E62F4"/>
    <w:multiLevelType w:val="multilevel"/>
    <w:tmpl w:val="053E863A"/>
    <w:numStyleLink w:val="Aufzhlung"/>
  </w:abstractNum>
  <w:abstractNum w:abstractNumId="27" w15:restartNumberingAfterBreak="0">
    <w:nsid w:val="68E31E0B"/>
    <w:multiLevelType w:val="multilevel"/>
    <w:tmpl w:val="053E863A"/>
    <w:numStyleLink w:val="Aufzhlung"/>
  </w:abstractNum>
  <w:abstractNum w:abstractNumId="28" w15:restartNumberingAfterBreak="0">
    <w:nsid w:val="69D71DD7"/>
    <w:multiLevelType w:val="hybridMultilevel"/>
    <w:tmpl w:val="FBBE69D8"/>
    <w:lvl w:ilvl="0" w:tplc="B648623C">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C747B0"/>
    <w:multiLevelType w:val="hybridMultilevel"/>
    <w:tmpl w:val="FF20F9BE"/>
    <w:lvl w:ilvl="0" w:tplc="04070001">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30026A3"/>
    <w:multiLevelType w:val="hybridMultilevel"/>
    <w:tmpl w:val="44E2FBC4"/>
    <w:lvl w:ilvl="0" w:tplc="390E37BA">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0D5C5D"/>
    <w:multiLevelType w:val="hybridMultilevel"/>
    <w:tmpl w:val="2746F4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E00779"/>
    <w:multiLevelType w:val="multilevel"/>
    <w:tmpl w:val="053E863A"/>
    <w:numStyleLink w:val="Aufzhlung"/>
  </w:abstractNum>
  <w:abstractNum w:abstractNumId="33" w15:restartNumberingAfterBreak="0">
    <w:nsid w:val="77ED009E"/>
    <w:multiLevelType w:val="multilevel"/>
    <w:tmpl w:val="3EE2EC06"/>
    <w:styleLink w:val="NummerierteListe"/>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94"/>
        </w:tabs>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tabs>
          <w:tab w:val="num" w:pos="1729"/>
        </w:tabs>
        <w:ind w:left="1728" w:hanging="648"/>
      </w:pPr>
      <w:rPr>
        <w:rFonts w:hint="default"/>
      </w:rPr>
    </w:lvl>
    <w:lvl w:ilvl="4">
      <w:start w:val="1"/>
      <w:numFmt w:val="decimal"/>
      <w:lvlText w:val="%1.%2.%3.%4.%5."/>
      <w:lvlJc w:val="left"/>
      <w:pPr>
        <w:tabs>
          <w:tab w:val="num" w:pos="2234"/>
        </w:tabs>
        <w:ind w:left="2232" w:hanging="792"/>
      </w:pPr>
      <w:rPr>
        <w:rFonts w:hint="default"/>
      </w:rPr>
    </w:lvl>
    <w:lvl w:ilvl="5">
      <w:start w:val="1"/>
      <w:numFmt w:val="decimal"/>
      <w:lvlText w:val="%1.%2.%3.%4.%5.%6."/>
      <w:lvlJc w:val="left"/>
      <w:pPr>
        <w:tabs>
          <w:tab w:val="num" w:pos="2739"/>
        </w:tabs>
        <w:ind w:left="2736" w:hanging="936"/>
      </w:pPr>
      <w:rPr>
        <w:rFonts w:hint="default"/>
      </w:rPr>
    </w:lvl>
    <w:lvl w:ilvl="6">
      <w:start w:val="1"/>
      <w:numFmt w:val="decimal"/>
      <w:lvlText w:val="%1.%2.%3.%4.%5.%6.%7."/>
      <w:lvlJc w:val="left"/>
      <w:pPr>
        <w:tabs>
          <w:tab w:val="num" w:pos="3238"/>
        </w:tabs>
        <w:ind w:left="3240" w:hanging="1080"/>
      </w:pPr>
      <w:rPr>
        <w:rFonts w:hint="default"/>
      </w:rPr>
    </w:lvl>
    <w:lvl w:ilvl="7">
      <w:start w:val="1"/>
      <w:numFmt w:val="decimal"/>
      <w:lvlText w:val="%1.%2.%3.%4.%5.%6.%7.%8."/>
      <w:lvlJc w:val="left"/>
      <w:pPr>
        <w:tabs>
          <w:tab w:val="num" w:pos="3742"/>
        </w:tabs>
        <w:ind w:left="3744" w:hanging="1224"/>
      </w:pPr>
      <w:rPr>
        <w:rFonts w:hint="default"/>
      </w:rPr>
    </w:lvl>
    <w:lvl w:ilvl="8">
      <w:start w:val="1"/>
      <w:numFmt w:val="decimal"/>
      <w:lvlText w:val="%1.%2.%3.%4.%5.%6.%7.%8.%9."/>
      <w:lvlJc w:val="left"/>
      <w:pPr>
        <w:tabs>
          <w:tab w:val="num" w:pos="4315"/>
        </w:tabs>
        <w:ind w:left="4320" w:hanging="1440"/>
      </w:pPr>
      <w:rPr>
        <w:rFonts w:hint="default"/>
      </w:rPr>
    </w:lvl>
  </w:abstractNum>
  <w:num w:numId="1" w16cid:durableId="506872083">
    <w:abstractNumId w:val="21"/>
  </w:num>
  <w:num w:numId="2" w16cid:durableId="970210925">
    <w:abstractNumId w:val="21"/>
  </w:num>
  <w:num w:numId="3" w16cid:durableId="204832146">
    <w:abstractNumId w:val="21"/>
  </w:num>
  <w:num w:numId="4" w16cid:durableId="361248011">
    <w:abstractNumId w:val="21"/>
  </w:num>
  <w:num w:numId="5" w16cid:durableId="426467159">
    <w:abstractNumId w:val="21"/>
  </w:num>
  <w:num w:numId="6" w16cid:durableId="1231228966">
    <w:abstractNumId w:val="21"/>
  </w:num>
  <w:num w:numId="7" w16cid:durableId="1026324687">
    <w:abstractNumId w:val="21"/>
  </w:num>
  <w:num w:numId="8" w16cid:durableId="1770001302">
    <w:abstractNumId w:val="21"/>
  </w:num>
  <w:num w:numId="9" w16cid:durableId="246157290">
    <w:abstractNumId w:val="21"/>
  </w:num>
  <w:num w:numId="10" w16cid:durableId="1033771461">
    <w:abstractNumId w:val="0"/>
  </w:num>
  <w:num w:numId="11" w16cid:durableId="1358001430">
    <w:abstractNumId w:val="14"/>
  </w:num>
  <w:num w:numId="12" w16cid:durableId="498469216">
    <w:abstractNumId w:val="9"/>
    <w:lvlOverride w:ilvl="0">
      <w:lvl w:ilvl="0">
        <w:start w:val="1"/>
        <w:numFmt w:val="bullet"/>
        <w:lvlText w:val=""/>
        <w:lvlJc w:val="left"/>
        <w:pPr>
          <w:tabs>
            <w:tab w:val="num" w:pos="284"/>
          </w:tabs>
          <w:ind w:left="284" w:hanging="284"/>
        </w:pPr>
        <w:rPr>
          <w:rFonts w:ascii="Symbol" w:hAnsi="Symbol" w:hint="default"/>
          <w:color w:val="auto"/>
        </w:rPr>
      </w:lvl>
    </w:lvlOverride>
    <w:lvlOverride w:ilvl="1">
      <w:lvl w:ilvl="1">
        <w:start w:val="1"/>
        <w:numFmt w:val="bullet"/>
        <w:lvlText w:val=""/>
        <w:lvlJc w:val="left"/>
        <w:pPr>
          <w:tabs>
            <w:tab w:val="num" w:pos="567"/>
          </w:tabs>
          <w:ind w:left="567" w:hanging="283"/>
        </w:pPr>
        <w:rPr>
          <w:rFonts w:ascii="Symbol" w:hAnsi="Symbol" w:hint="default"/>
          <w:color w:val="auto"/>
        </w:rPr>
      </w:lvl>
    </w:lvlOverride>
    <w:lvlOverride w:ilvl="2">
      <w:lvl w:ilvl="2">
        <w:start w:val="1"/>
        <w:numFmt w:val="bullet"/>
        <w:lvlText w:val=""/>
        <w:lvlJc w:val="left"/>
        <w:pPr>
          <w:tabs>
            <w:tab w:val="num" w:pos="851"/>
          </w:tabs>
          <w:ind w:left="851" w:hanging="284"/>
        </w:pPr>
        <w:rPr>
          <w:rFonts w:ascii="Symbol" w:hAnsi="Symbol" w:hint="default"/>
          <w:color w:val="auto"/>
        </w:rPr>
      </w:lvl>
    </w:lvlOverride>
    <w:lvlOverride w:ilvl="3">
      <w:lvl w:ilvl="3">
        <w:start w:val="1"/>
        <w:numFmt w:val="bullet"/>
        <w:lvlText w:val=""/>
        <w:lvlJc w:val="left"/>
        <w:pPr>
          <w:tabs>
            <w:tab w:val="num" w:pos="1134"/>
          </w:tabs>
          <w:ind w:left="1134" w:hanging="283"/>
        </w:pPr>
        <w:rPr>
          <w:rFonts w:ascii="Symbol" w:hAnsi="Symbol" w:hint="default"/>
          <w:color w:val="auto"/>
        </w:rPr>
      </w:lvl>
    </w:lvlOverride>
    <w:lvlOverride w:ilvl="4">
      <w:lvl w:ilvl="4">
        <w:start w:val="1"/>
        <w:numFmt w:val="bullet"/>
        <w:lvlText w:val=""/>
        <w:lvlJc w:val="left"/>
        <w:pPr>
          <w:tabs>
            <w:tab w:val="num" w:pos="1418"/>
          </w:tabs>
          <w:ind w:left="1418" w:hanging="284"/>
        </w:pPr>
        <w:rPr>
          <w:rFonts w:ascii="Symbol" w:hAnsi="Symbol" w:hint="default"/>
          <w:color w:val="auto"/>
        </w:rPr>
      </w:lvl>
    </w:lvlOverride>
    <w:lvlOverride w:ilvl="5">
      <w:lvl w:ilvl="5">
        <w:start w:val="1"/>
        <w:numFmt w:val="bullet"/>
        <w:lvlText w:val=""/>
        <w:lvlJc w:val="left"/>
        <w:pPr>
          <w:tabs>
            <w:tab w:val="num" w:pos="2739"/>
          </w:tabs>
          <w:ind w:left="2736" w:hanging="936"/>
        </w:pPr>
        <w:rPr>
          <w:rFonts w:ascii="Symbol" w:hAnsi="Symbol" w:hint="default"/>
          <w:color w:val="auto"/>
        </w:rPr>
      </w:lvl>
    </w:lvlOverride>
    <w:lvlOverride w:ilvl="6">
      <w:lvl w:ilvl="6">
        <w:start w:val="1"/>
        <w:numFmt w:val="bullet"/>
        <w:lvlText w:val=""/>
        <w:lvlJc w:val="left"/>
        <w:pPr>
          <w:tabs>
            <w:tab w:val="num" w:pos="3238"/>
          </w:tabs>
          <w:ind w:left="3240" w:hanging="1080"/>
        </w:pPr>
        <w:rPr>
          <w:rFonts w:ascii="Symbol" w:hAnsi="Symbol" w:hint="default"/>
          <w:color w:val="auto"/>
        </w:rPr>
      </w:lvl>
    </w:lvlOverride>
    <w:lvlOverride w:ilvl="7">
      <w:lvl w:ilvl="7">
        <w:start w:val="1"/>
        <w:numFmt w:val="bullet"/>
        <w:lvlText w:val=""/>
        <w:lvlJc w:val="left"/>
        <w:pPr>
          <w:tabs>
            <w:tab w:val="num" w:pos="3742"/>
          </w:tabs>
          <w:ind w:left="3744" w:hanging="1224"/>
        </w:pPr>
        <w:rPr>
          <w:rFonts w:ascii="Symbol" w:hAnsi="Symbol" w:hint="default"/>
          <w:color w:val="auto"/>
        </w:rPr>
      </w:lvl>
    </w:lvlOverride>
    <w:lvlOverride w:ilvl="8">
      <w:lvl w:ilvl="8">
        <w:start w:val="1"/>
        <w:numFmt w:val="bullet"/>
        <w:lvlText w:val=""/>
        <w:lvlJc w:val="left"/>
        <w:pPr>
          <w:tabs>
            <w:tab w:val="num" w:pos="4321"/>
          </w:tabs>
          <w:ind w:left="4320" w:hanging="1440"/>
        </w:pPr>
        <w:rPr>
          <w:rFonts w:ascii="Symbol" w:hAnsi="Symbol" w:hint="default"/>
          <w:color w:val="auto"/>
        </w:rPr>
      </w:lvl>
    </w:lvlOverride>
  </w:num>
  <w:num w:numId="13" w16cid:durableId="1530877461">
    <w:abstractNumId w:val="33"/>
  </w:num>
  <w:num w:numId="14" w16cid:durableId="962426518">
    <w:abstractNumId w:val="13"/>
    <w:lvlOverride w:ilvl="0">
      <w:lvl w:ilvl="0">
        <w:start w:val="1"/>
        <w:numFmt w:val="decimal"/>
        <w:lvlText w:val="%1."/>
        <w:lvlJc w:val="left"/>
        <w:pPr>
          <w:tabs>
            <w:tab w:val="num" w:pos="360"/>
          </w:tabs>
          <w:ind w:left="360" w:hanging="360"/>
        </w:pPr>
        <w:rPr>
          <w:color w:val="auto"/>
        </w:rPr>
      </w:lvl>
    </w:lvlOverride>
  </w:num>
  <w:num w:numId="15" w16cid:durableId="1011688055">
    <w:abstractNumId w:val="12"/>
  </w:num>
  <w:num w:numId="16" w16cid:durableId="1970284494">
    <w:abstractNumId w:val="19"/>
  </w:num>
  <w:num w:numId="17" w16cid:durableId="891814301">
    <w:abstractNumId w:val="15"/>
  </w:num>
  <w:num w:numId="18" w16cid:durableId="201095894">
    <w:abstractNumId w:val="1"/>
  </w:num>
  <w:num w:numId="19" w16cid:durableId="662464911">
    <w:abstractNumId w:val="24"/>
  </w:num>
  <w:num w:numId="20" w16cid:durableId="1628855010">
    <w:abstractNumId w:val="18"/>
  </w:num>
  <w:num w:numId="21" w16cid:durableId="1337731352">
    <w:abstractNumId w:val="10"/>
  </w:num>
  <w:num w:numId="22" w16cid:durableId="858661165">
    <w:abstractNumId w:val="17"/>
  </w:num>
  <w:num w:numId="23" w16cid:durableId="1993361914">
    <w:abstractNumId w:val="26"/>
  </w:num>
  <w:num w:numId="24" w16cid:durableId="1186599287">
    <w:abstractNumId w:val="27"/>
  </w:num>
  <w:num w:numId="25" w16cid:durableId="1042482745">
    <w:abstractNumId w:val="32"/>
  </w:num>
  <w:num w:numId="26" w16cid:durableId="1750149267">
    <w:abstractNumId w:val="4"/>
  </w:num>
  <w:num w:numId="27" w16cid:durableId="1301304884">
    <w:abstractNumId w:val="7"/>
  </w:num>
  <w:num w:numId="28" w16cid:durableId="1120758782">
    <w:abstractNumId w:val="11"/>
  </w:num>
  <w:num w:numId="29" w16cid:durableId="899750478">
    <w:abstractNumId w:val="23"/>
  </w:num>
  <w:num w:numId="30" w16cid:durableId="1602494277">
    <w:abstractNumId w:val="2"/>
  </w:num>
  <w:num w:numId="31" w16cid:durableId="1624992623">
    <w:abstractNumId w:val="29"/>
  </w:num>
  <w:num w:numId="32" w16cid:durableId="1204171229">
    <w:abstractNumId w:val="31"/>
  </w:num>
  <w:num w:numId="33" w16cid:durableId="747267237">
    <w:abstractNumId w:val="6"/>
  </w:num>
  <w:num w:numId="34" w16cid:durableId="1387989603">
    <w:abstractNumId w:val="28"/>
  </w:num>
  <w:num w:numId="35" w16cid:durableId="843517060">
    <w:abstractNumId w:val="30"/>
  </w:num>
  <w:num w:numId="36" w16cid:durableId="1373916836">
    <w:abstractNumId w:val="3"/>
  </w:num>
  <w:num w:numId="37" w16cid:durableId="1076049906">
    <w:abstractNumId w:val="16"/>
  </w:num>
  <w:num w:numId="38" w16cid:durableId="1874423293">
    <w:abstractNumId w:val="25"/>
  </w:num>
  <w:num w:numId="39" w16cid:durableId="1475414421">
    <w:abstractNumId w:val="21"/>
  </w:num>
  <w:num w:numId="40" w16cid:durableId="1349060198">
    <w:abstractNumId w:val="5"/>
  </w:num>
  <w:num w:numId="41" w16cid:durableId="346105304">
    <w:abstractNumId w:val="8"/>
  </w:num>
  <w:num w:numId="42" w16cid:durableId="457842675">
    <w:abstractNumId w:val="22"/>
  </w:num>
  <w:num w:numId="43" w16cid:durableId="14006670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55787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22034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55696024">
    <w:abstractNumId w:val="21"/>
  </w:num>
  <w:num w:numId="47" w16cid:durableId="20737714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934092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98746959">
    <w:abstractNumId w:val="21"/>
  </w:num>
  <w:num w:numId="50" w16cid:durableId="1305307218">
    <w:abstractNumId w:val="20"/>
  </w:num>
  <w:num w:numId="51" w16cid:durableId="1897858611">
    <w:abstractNumId w:val="21"/>
  </w:num>
  <w:num w:numId="52" w16cid:durableId="273556785">
    <w:abstractNumId w:val="21"/>
  </w:num>
  <w:num w:numId="53" w16cid:durableId="218513278">
    <w:abstractNumId w:val="21"/>
  </w:num>
  <w:num w:numId="54" w16cid:durableId="190916507">
    <w:abstractNumId w:val="21"/>
  </w:num>
  <w:num w:numId="55" w16cid:durableId="695155682">
    <w:abstractNumId w:val="21"/>
  </w:num>
  <w:num w:numId="56" w16cid:durableId="1626658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32321720">
    <w:abstractNumId w:val="2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ke, Juan Eduardo">
    <w15:presenceInfo w15:providerId="AD" w15:userId="S::ehuke@deloitte.de::1357768a-2ff0-4314-94a8-270a1d9f7f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08"/>
  <w:hyphenationZone w:val="420"/>
  <w:doNotHyphenateCaps/>
  <w:displayHorizontalDrawingGridEvery w:val="0"/>
  <w:displayVerticalDrawingGridEvery w:val="0"/>
  <w:doNotUseMarginsForDrawingGridOrigin/>
  <w:noPunctuationKerning/>
  <w:characterSpacingControl w:val="doNotCompress"/>
  <w:hdrShapeDefaults>
    <o:shapedefaults v:ext="edit" spidmax="2080">
      <o:colormru v:ext="edit" colors="#cfc"/>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893"/>
    <w:rsid w:val="00003DFB"/>
    <w:rsid w:val="00003E4C"/>
    <w:rsid w:val="00011310"/>
    <w:rsid w:val="00012596"/>
    <w:rsid w:val="000129B9"/>
    <w:rsid w:val="000137EC"/>
    <w:rsid w:val="00013DAF"/>
    <w:rsid w:val="00014636"/>
    <w:rsid w:val="00016886"/>
    <w:rsid w:val="00017186"/>
    <w:rsid w:val="00020C74"/>
    <w:rsid w:val="00022B06"/>
    <w:rsid w:val="000238B0"/>
    <w:rsid w:val="0002422C"/>
    <w:rsid w:val="000245B0"/>
    <w:rsid w:val="00025825"/>
    <w:rsid w:val="0002757C"/>
    <w:rsid w:val="00027A7E"/>
    <w:rsid w:val="00027C7C"/>
    <w:rsid w:val="00027D13"/>
    <w:rsid w:val="00030177"/>
    <w:rsid w:val="0003052B"/>
    <w:rsid w:val="000311D6"/>
    <w:rsid w:val="00032C61"/>
    <w:rsid w:val="00035319"/>
    <w:rsid w:val="000356B2"/>
    <w:rsid w:val="00037F1D"/>
    <w:rsid w:val="00037FDC"/>
    <w:rsid w:val="000402D5"/>
    <w:rsid w:val="00040BAA"/>
    <w:rsid w:val="00040BE9"/>
    <w:rsid w:val="000412BC"/>
    <w:rsid w:val="00041B2A"/>
    <w:rsid w:val="00041C5C"/>
    <w:rsid w:val="00041D43"/>
    <w:rsid w:val="0004242F"/>
    <w:rsid w:val="00043740"/>
    <w:rsid w:val="00044087"/>
    <w:rsid w:val="00044965"/>
    <w:rsid w:val="00046593"/>
    <w:rsid w:val="00052968"/>
    <w:rsid w:val="0005304F"/>
    <w:rsid w:val="00053E70"/>
    <w:rsid w:val="00055D6B"/>
    <w:rsid w:val="00057393"/>
    <w:rsid w:val="0005751B"/>
    <w:rsid w:val="00057F41"/>
    <w:rsid w:val="00060893"/>
    <w:rsid w:val="00061776"/>
    <w:rsid w:val="000631EA"/>
    <w:rsid w:val="00064C47"/>
    <w:rsid w:val="00065A89"/>
    <w:rsid w:val="000666D0"/>
    <w:rsid w:val="000671AC"/>
    <w:rsid w:val="0007165A"/>
    <w:rsid w:val="00071E1D"/>
    <w:rsid w:val="000729E9"/>
    <w:rsid w:val="00072ACB"/>
    <w:rsid w:val="0007329C"/>
    <w:rsid w:val="00073B91"/>
    <w:rsid w:val="00073B9A"/>
    <w:rsid w:val="00074811"/>
    <w:rsid w:val="00077411"/>
    <w:rsid w:val="000778C3"/>
    <w:rsid w:val="00080090"/>
    <w:rsid w:val="00080D3F"/>
    <w:rsid w:val="00083021"/>
    <w:rsid w:val="00083536"/>
    <w:rsid w:val="00084AC7"/>
    <w:rsid w:val="00090284"/>
    <w:rsid w:val="000915B7"/>
    <w:rsid w:val="000944FA"/>
    <w:rsid w:val="0009464F"/>
    <w:rsid w:val="00095C94"/>
    <w:rsid w:val="00096ED0"/>
    <w:rsid w:val="000A1DDF"/>
    <w:rsid w:val="000A34FA"/>
    <w:rsid w:val="000A4028"/>
    <w:rsid w:val="000A4A2D"/>
    <w:rsid w:val="000B0559"/>
    <w:rsid w:val="000B217A"/>
    <w:rsid w:val="000B23C9"/>
    <w:rsid w:val="000B26E9"/>
    <w:rsid w:val="000B2947"/>
    <w:rsid w:val="000B3B9A"/>
    <w:rsid w:val="000B3EA7"/>
    <w:rsid w:val="000B53C5"/>
    <w:rsid w:val="000B57A5"/>
    <w:rsid w:val="000B6A8F"/>
    <w:rsid w:val="000C0C2C"/>
    <w:rsid w:val="000C0E28"/>
    <w:rsid w:val="000C226B"/>
    <w:rsid w:val="000C7F8D"/>
    <w:rsid w:val="000D0AF0"/>
    <w:rsid w:val="000D2E96"/>
    <w:rsid w:val="000E48F8"/>
    <w:rsid w:val="000E584B"/>
    <w:rsid w:val="000E5946"/>
    <w:rsid w:val="000E6C3E"/>
    <w:rsid w:val="000E707E"/>
    <w:rsid w:val="000F0470"/>
    <w:rsid w:val="000F0F24"/>
    <w:rsid w:val="000F1918"/>
    <w:rsid w:val="000F1CD7"/>
    <w:rsid w:val="000F27F1"/>
    <w:rsid w:val="000F52EF"/>
    <w:rsid w:val="000F5B8A"/>
    <w:rsid w:val="000F60D7"/>
    <w:rsid w:val="000F6647"/>
    <w:rsid w:val="000F6B1E"/>
    <w:rsid w:val="000F6EBB"/>
    <w:rsid w:val="00100C4F"/>
    <w:rsid w:val="001023B0"/>
    <w:rsid w:val="00103455"/>
    <w:rsid w:val="0010494C"/>
    <w:rsid w:val="00104CC4"/>
    <w:rsid w:val="001054A3"/>
    <w:rsid w:val="00105AC9"/>
    <w:rsid w:val="00106BBB"/>
    <w:rsid w:val="00107229"/>
    <w:rsid w:val="00107737"/>
    <w:rsid w:val="00116C71"/>
    <w:rsid w:val="00117D6C"/>
    <w:rsid w:val="00121121"/>
    <w:rsid w:val="0012251C"/>
    <w:rsid w:val="00124902"/>
    <w:rsid w:val="00124F48"/>
    <w:rsid w:val="00127AAC"/>
    <w:rsid w:val="00130998"/>
    <w:rsid w:val="00130A61"/>
    <w:rsid w:val="00130EEF"/>
    <w:rsid w:val="001314D1"/>
    <w:rsid w:val="00131563"/>
    <w:rsid w:val="0013402E"/>
    <w:rsid w:val="00134CEF"/>
    <w:rsid w:val="00137161"/>
    <w:rsid w:val="00137AE1"/>
    <w:rsid w:val="001413A4"/>
    <w:rsid w:val="00142268"/>
    <w:rsid w:val="0014281D"/>
    <w:rsid w:val="00143688"/>
    <w:rsid w:val="0014679D"/>
    <w:rsid w:val="001468BE"/>
    <w:rsid w:val="00146EDF"/>
    <w:rsid w:val="00147988"/>
    <w:rsid w:val="0015314E"/>
    <w:rsid w:val="00155917"/>
    <w:rsid w:val="00162A3D"/>
    <w:rsid w:val="00162D35"/>
    <w:rsid w:val="001633F9"/>
    <w:rsid w:val="00164AD6"/>
    <w:rsid w:val="0016603A"/>
    <w:rsid w:val="00166813"/>
    <w:rsid w:val="001669D5"/>
    <w:rsid w:val="00170DC5"/>
    <w:rsid w:val="00171FFD"/>
    <w:rsid w:val="001734C2"/>
    <w:rsid w:val="001739AC"/>
    <w:rsid w:val="0017404B"/>
    <w:rsid w:val="00174D45"/>
    <w:rsid w:val="00175C56"/>
    <w:rsid w:val="00177322"/>
    <w:rsid w:val="00180685"/>
    <w:rsid w:val="001807E9"/>
    <w:rsid w:val="00182DC0"/>
    <w:rsid w:val="001842C7"/>
    <w:rsid w:val="00184C47"/>
    <w:rsid w:val="001857D8"/>
    <w:rsid w:val="00187936"/>
    <w:rsid w:val="00195D2A"/>
    <w:rsid w:val="00195E75"/>
    <w:rsid w:val="001A1DB3"/>
    <w:rsid w:val="001A1E33"/>
    <w:rsid w:val="001A2207"/>
    <w:rsid w:val="001A55E6"/>
    <w:rsid w:val="001A5BE7"/>
    <w:rsid w:val="001A5E8A"/>
    <w:rsid w:val="001A648E"/>
    <w:rsid w:val="001A76F6"/>
    <w:rsid w:val="001A7761"/>
    <w:rsid w:val="001B0E60"/>
    <w:rsid w:val="001B27A9"/>
    <w:rsid w:val="001B2DFD"/>
    <w:rsid w:val="001B3525"/>
    <w:rsid w:val="001B370D"/>
    <w:rsid w:val="001B5236"/>
    <w:rsid w:val="001B5A75"/>
    <w:rsid w:val="001B7D21"/>
    <w:rsid w:val="001C117B"/>
    <w:rsid w:val="001C38E3"/>
    <w:rsid w:val="001C3B9C"/>
    <w:rsid w:val="001C4056"/>
    <w:rsid w:val="001C46ED"/>
    <w:rsid w:val="001C5D0D"/>
    <w:rsid w:val="001C6361"/>
    <w:rsid w:val="001C6974"/>
    <w:rsid w:val="001D134D"/>
    <w:rsid w:val="001D19CF"/>
    <w:rsid w:val="001D1AAB"/>
    <w:rsid w:val="001D1D80"/>
    <w:rsid w:val="001D32FC"/>
    <w:rsid w:val="001D37B3"/>
    <w:rsid w:val="001D4D85"/>
    <w:rsid w:val="001D6358"/>
    <w:rsid w:val="001E323A"/>
    <w:rsid w:val="001E4217"/>
    <w:rsid w:val="001E42A7"/>
    <w:rsid w:val="001E4F3E"/>
    <w:rsid w:val="001E68F4"/>
    <w:rsid w:val="001F3851"/>
    <w:rsid w:val="001F3BD4"/>
    <w:rsid w:val="001F426F"/>
    <w:rsid w:val="001F5505"/>
    <w:rsid w:val="001F5B2E"/>
    <w:rsid w:val="00201187"/>
    <w:rsid w:val="00203534"/>
    <w:rsid w:val="00207938"/>
    <w:rsid w:val="00212330"/>
    <w:rsid w:val="00214C4C"/>
    <w:rsid w:val="002154C7"/>
    <w:rsid w:val="002168E2"/>
    <w:rsid w:val="00216B56"/>
    <w:rsid w:val="002173B7"/>
    <w:rsid w:val="00220917"/>
    <w:rsid w:val="00221022"/>
    <w:rsid w:val="002219E7"/>
    <w:rsid w:val="002239FE"/>
    <w:rsid w:val="00223CC4"/>
    <w:rsid w:val="00223EF1"/>
    <w:rsid w:val="00224CFA"/>
    <w:rsid w:val="00224E7D"/>
    <w:rsid w:val="00225260"/>
    <w:rsid w:val="00226403"/>
    <w:rsid w:val="00226C49"/>
    <w:rsid w:val="002324FA"/>
    <w:rsid w:val="00232EB8"/>
    <w:rsid w:val="00233558"/>
    <w:rsid w:val="00236A50"/>
    <w:rsid w:val="00236CD9"/>
    <w:rsid w:val="00240765"/>
    <w:rsid w:val="0024086B"/>
    <w:rsid w:val="00245543"/>
    <w:rsid w:val="0024747D"/>
    <w:rsid w:val="002513B1"/>
    <w:rsid w:val="00252392"/>
    <w:rsid w:val="0025248E"/>
    <w:rsid w:val="00252B73"/>
    <w:rsid w:val="00253C2C"/>
    <w:rsid w:val="0025532C"/>
    <w:rsid w:val="00257A08"/>
    <w:rsid w:val="002608FC"/>
    <w:rsid w:val="00260EEA"/>
    <w:rsid w:val="00261821"/>
    <w:rsid w:val="00261F68"/>
    <w:rsid w:val="0026279B"/>
    <w:rsid w:val="0026287C"/>
    <w:rsid w:val="00265945"/>
    <w:rsid w:val="00265CDC"/>
    <w:rsid w:val="002673DC"/>
    <w:rsid w:val="00267425"/>
    <w:rsid w:val="00267972"/>
    <w:rsid w:val="00267E63"/>
    <w:rsid w:val="0027185F"/>
    <w:rsid w:val="00271E62"/>
    <w:rsid w:val="0027347A"/>
    <w:rsid w:val="002736A1"/>
    <w:rsid w:val="00275F38"/>
    <w:rsid w:val="00276DAD"/>
    <w:rsid w:val="00280494"/>
    <w:rsid w:val="0028127D"/>
    <w:rsid w:val="00281E1F"/>
    <w:rsid w:val="002821E9"/>
    <w:rsid w:val="0028242E"/>
    <w:rsid w:val="0028474C"/>
    <w:rsid w:val="00284D22"/>
    <w:rsid w:val="00285207"/>
    <w:rsid w:val="002855D3"/>
    <w:rsid w:val="002859EE"/>
    <w:rsid w:val="00286AAE"/>
    <w:rsid w:val="00287334"/>
    <w:rsid w:val="002911C9"/>
    <w:rsid w:val="00292C4E"/>
    <w:rsid w:val="00294484"/>
    <w:rsid w:val="00294FCA"/>
    <w:rsid w:val="00295221"/>
    <w:rsid w:val="00296114"/>
    <w:rsid w:val="00296D72"/>
    <w:rsid w:val="002A0C79"/>
    <w:rsid w:val="002A0D3F"/>
    <w:rsid w:val="002A28CE"/>
    <w:rsid w:val="002A624E"/>
    <w:rsid w:val="002B0EEE"/>
    <w:rsid w:val="002B39DB"/>
    <w:rsid w:val="002B3FAD"/>
    <w:rsid w:val="002B476C"/>
    <w:rsid w:val="002B7276"/>
    <w:rsid w:val="002C40BC"/>
    <w:rsid w:val="002C4BFD"/>
    <w:rsid w:val="002C5BBE"/>
    <w:rsid w:val="002C638F"/>
    <w:rsid w:val="002C6476"/>
    <w:rsid w:val="002C7A7D"/>
    <w:rsid w:val="002C7B10"/>
    <w:rsid w:val="002D1193"/>
    <w:rsid w:val="002D3D0E"/>
    <w:rsid w:val="002D4369"/>
    <w:rsid w:val="002D519F"/>
    <w:rsid w:val="002D597C"/>
    <w:rsid w:val="002D741D"/>
    <w:rsid w:val="002D7A80"/>
    <w:rsid w:val="002D7FF5"/>
    <w:rsid w:val="002E0CFD"/>
    <w:rsid w:val="002E0FC3"/>
    <w:rsid w:val="002E1D83"/>
    <w:rsid w:val="002E3780"/>
    <w:rsid w:val="002E3B62"/>
    <w:rsid w:val="002E3F06"/>
    <w:rsid w:val="002E470B"/>
    <w:rsid w:val="002E4C17"/>
    <w:rsid w:val="002E67A3"/>
    <w:rsid w:val="002E6D6D"/>
    <w:rsid w:val="002F036B"/>
    <w:rsid w:val="002F1193"/>
    <w:rsid w:val="002F1480"/>
    <w:rsid w:val="002F16CF"/>
    <w:rsid w:val="002F3B48"/>
    <w:rsid w:val="002F4712"/>
    <w:rsid w:val="002F523C"/>
    <w:rsid w:val="002F53AC"/>
    <w:rsid w:val="002F587C"/>
    <w:rsid w:val="002F6D8B"/>
    <w:rsid w:val="002F771E"/>
    <w:rsid w:val="002F7EEC"/>
    <w:rsid w:val="00300419"/>
    <w:rsid w:val="0030071A"/>
    <w:rsid w:val="00302EF1"/>
    <w:rsid w:val="00303ABE"/>
    <w:rsid w:val="00303B86"/>
    <w:rsid w:val="00303BDA"/>
    <w:rsid w:val="00305F3B"/>
    <w:rsid w:val="003061E3"/>
    <w:rsid w:val="00312543"/>
    <w:rsid w:val="00312AFB"/>
    <w:rsid w:val="00312C5E"/>
    <w:rsid w:val="00314928"/>
    <w:rsid w:val="003152FB"/>
    <w:rsid w:val="00315385"/>
    <w:rsid w:val="003162A4"/>
    <w:rsid w:val="00316D18"/>
    <w:rsid w:val="00317BFF"/>
    <w:rsid w:val="00320029"/>
    <w:rsid w:val="00320BF2"/>
    <w:rsid w:val="00321C74"/>
    <w:rsid w:val="00322061"/>
    <w:rsid w:val="00322253"/>
    <w:rsid w:val="00323BA0"/>
    <w:rsid w:val="00324D69"/>
    <w:rsid w:val="0032695C"/>
    <w:rsid w:val="00327EE6"/>
    <w:rsid w:val="0033157F"/>
    <w:rsid w:val="00331EB3"/>
    <w:rsid w:val="003332E5"/>
    <w:rsid w:val="00333480"/>
    <w:rsid w:val="0033456D"/>
    <w:rsid w:val="00335D53"/>
    <w:rsid w:val="00337C1A"/>
    <w:rsid w:val="00340661"/>
    <w:rsid w:val="00341578"/>
    <w:rsid w:val="00343B07"/>
    <w:rsid w:val="00344AE2"/>
    <w:rsid w:val="00346B21"/>
    <w:rsid w:val="00346B5F"/>
    <w:rsid w:val="003471B4"/>
    <w:rsid w:val="00347C57"/>
    <w:rsid w:val="00347D20"/>
    <w:rsid w:val="00353C0A"/>
    <w:rsid w:val="003544F7"/>
    <w:rsid w:val="00356147"/>
    <w:rsid w:val="00357152"/>
    <w:rsid w:val="00357AAF"/>
    <w:rsid w:val="00357D46"/>
    <w:rsid w:val="00357DAF"/>
    <w:rsid w:val="0036031B"/>
    <w:rsid w:val="00360B72"/>
    <w:rsid w:val="00362933"/>
    <w:rsid w:val="00362FC2"/>
    <w:rsid w:val="0036480A"/>
    <w:rsid w:val="003672A1"/>
    <w:rsid w:val="00371B6F"/>
    <w:rsid w:val="003720E9"/>
    <w:rsid w:val="003723B6"/>
    <w:rsid w:val="00372569"/>
    <w:rsid w:val="00372BF0"/>
    <w:rsid w:val="00373FC8"/>
    <w:rsid w:val="00374129"/>
    <w:rsid w:val="0037485F"/>
    <w:rsid w:val="0037632B"/>
    <w:rsid w:val="003764ED"/>
    <w:rsid w:val="00376F9C"/>
    <w:rsid w:val="00377BD2"/>
    <w:rsid w:val="003800F9"/>
    <w:rsid w:val="00380F2E"/>
    <w:rsid w:val="0038165C"/>
    <w:rsid w:val="00382DCB"/>
    <w:rsid w:val="0038351D"/>
    <w:rsid w:val="003841C6"/>
    <w:rsid w:val="0038430C"/>
    <w:rsid w:val="00386E16"/>
    <w:rsid w:val="00392A3A"/>
    <w:rsid w:val="00394641"/>
    <w:rsid w:val="0039514E"/>
    <w:rsid w:val="0039571C"/>
    <w:rsid w:val="00396DE4"/>
    <w:rsid w:val="003A0ABB"/>
    <w:rsid w:val="003A228E"/>
    <w:rsid w:val="003A2781"/>
    <w:rsid w:val="003A332C"/>
    <w:rsid w:val="003A3BC0"/>
    <w:rsid w:val="003A3F23"/>
    <w:rsid w:val="003A45EA"/>
    <w:rsid w:val="003B210D"/>
    <w:rsid w:val="003B2409"/>
    <w:rsid w:val="003B2795"/>
    <w:rsid w:val="003B2913"/>
    <w:rsid w:val="003B2CD5"/>
    <w:rsid w:val="003B3593"/>
    <w:rsid w:val="003B43B0"/>
    <w:rsid w:val="003B57A2"/>
    <w:rsid w:val="003B5A70"/>
    <w:rsid w:val="003B5F03"/>
    <w:rsid w:val="003B6DFB"/>
    <w:rsid w:val="003B77D3"/>
    <w:rsid w:val="003C0F20"/>
    <w:rsid w:val="003C33D1"/>
    <w:rsid w:val="003D01D9"/>
    <w:rsid w:val="003D0B5C"/>
    <w:rsid w:val="003D1180"/>
    <w:rsid w:val="003D1753"/>
    <w:rsid w:val="003D2DE0"/>
    <w:rsid w:val="003D319C"/>
    <w:rsid w:val="003D3D9F"/>
    <w:rsid w:val="003D4181"/>
    <w:rsid w:val="003D6F13"/>
    <w:rsid w:val="003D7030"/>
    <w:rsid w:val="003E10BC"/>
    <w:rsid w:val="003E1112"/>
    <w:rsid w:val="003E7B65"/>
    <w:rsid w:val="003F003F"/>
    <w:rsid w:val="003F014D"/>
    <w:rsid w:val="003F1A88"/>
    <w:rsid w:val="003F2580"/>
    <w:rsid w:val="003F379F"/>
    <w:rsid w:val="003F4F89"/>
    <w:rsid w:val="00400201"/>
    <w:rsid w:val="00402C31"/>
    <w:rsid w:val="00403102"/>
    <w:rsid w:val="00403517"/>
    <w:rsid w:val="00403BDA"/>
    <w:rsid w:val="004040CE"/>
    <w:rsid w:val="00405063"/>
    <w:rsid w:val="004055A4"/>
    <w:rsid w:val="0040766C"/>
    <w:rsid w:val="0040778D"/>
    <w:rsid w:val="00410045"/>
    <w:rsid w:val="004104D5"/>
    <w:rsid w:val="00410EAA"/>
    <w:rsid w:val="00411D08"/>
    <w:rsid w:val="00412367"/>
    <w:rsid w:val="00412E2D"/>
    <w:rsid w:val="00413BCD"/>
    <w:rsid w:val="00415545"/>
    <w:rsid w:val="00416B35"/>
    <w:rsid w:val="0041711E"/>
    <w:rsid w:val="00420AF7"/>
    <w:rsid w:val="00420BE3"/>
    <w:rsid w:val="00421D0A"/>
    <w:rsid w:val="004227AF"/>
    <w:rsid w:val="004232D8"/>
    <w:rsid w:val="004262D7"/>
    <w:rsid w:val="004262F6"/>
    <w:rsid w:val="00426F49"/>
    <w:rsid w:val="004273B5"/>
    <w:rsid w:val="00430F97"/>
    <w:rsid w:val="004312FD"/>
    <w:rsid w:val="00431440"/>
    <w:rsid w:val="00431671"/>
    <w:rsid w:val="00432476"/>
    <w:rsid w:val="004331EA"/>
    <w:rsid w:val="0043525D"/>
    <w:rsid w:val="00435708"/>
    <w:rsid w:val="00435ED1"/>
    <w:rsid w:val="00436865"/>
    <w:rsid w:val="00436EA9"/>
    <w:rsid w:val="0044043A"/>
    <w:rsid w:val="0044058D"/>
    <w:rsid w:val="00441AF8"/>
    <w:rsid w:val="00442FD8"/>
    <w:rsid w:val="004433B8"/>
    <w:rsid w:val="00443DD1"/>
    <w:rsid w:val="00444620"/>
    <w:rsid w:val="004465C7"/>
    <w:rsid w:val="00450C68"/>
    <w:rsid w:val="00451AB3"/>
    <w:rsid w:val="00453120"/>
    <w:rsid w:val="00453F97"/>
    <w:rsid w:val="0045408F"/>
    <w:rsid w:val="00454977"/>
    <w:rsid w:val="00457938"/>
    <w:rsid w:val="004606DE"/>
    <w:rsid w:val="0046072E"/>
    <w:rsid w:val="00460A9A"/>
    <w:rsid w:val="0046141D"/>
    <w:rsid w:val="004635E9"/>
    <w:rsid w:val="00464FFA"/>
    <w:rsid w:val="00466E2C"/>
    <w:rsid w:val="004674FF"/>
    <w:rsid w:val="00470994"/>
    <w:rsid w:val="00470CB8"/>
    <w:rsid w:val="00471148"/>
    <w:rsid w:val="00471A89"/>
    <w:rsid w:val="004726B2"/>
    <w:rsid w:val="0047490B"/>
    <w:rsid w:val="0047554B"/>
    <w:rsid w:val="00476DC7"/>
    <w:rsid w:val="00477237"/>
    <w:rsid w:val="00482D0A"/>
    <w:rsid w:val="00483BC9"/>
    <w:rsid w:val="00483BF0"/>
    <w:rsid w:val="0048734F"/>
    <w:rsid w:val="004908D6"/>
    <w:rsid w:val="004917E5"/>
    <w:rsid w:val="00491DBD"/>
    <w:rsid w:val="00492FB5"/>
    <w:rsid w:val="004945ED"/>
    <w:rsid w:val="00494682"/>
    <w:rsid w:val="00495332"/>
    <w:rsid w:val="004A1967"/>
    <w:rsid w:val="004A1C24"/>
    <w:rsid w:val="004A3883"/>
    <w:rsid w:val="004A52AF"/>
    <w:rsid w:val="004A6B40"/>
    <w:rsid w:val="004B00EF"/>
    <w:rsid w:val="004B0EDA"/>
    <w:rsid w:val="004B1449"/>
    <w:rsid w:val="004B1BB7"/>
    <w:rsid w:val="004B2A96"/>
    <w:rsid w:val="004B2DD0"/>
    <w:rsid w:val="004B2F35"/>
    <w:rsid w:val="004B3BC5"/>
    <w:rsid w:val="004B46BF"/>
    <w:rsid w:val="004B4DD0"/>
    <w:rsid w:val="004B5CBA"/>
    <w:rsid w:val="004B6943"/>
    <w:rsid w:val="004B7CDB"/>
    <w:rsid w:val="004C295E"/>
    <w:rsid w:val="004C3B54"/>
    <w:rsid w:val="004C653A"/>
    <w:rsid w:val="004C685A"/>
    <w:rsid w:val="004C74DD"/>
    <w:rsid w:val="004D13DB"/>
    <w:rsid w:val="004D1CAC"/>
    <w:rsid w:val="004D44DC"/>
    <w:rsid w:val="004D7968"/>
    <w:rsid w:val="004D7EEF"/>
    <w:rsid w:val="004E11A4"/>
    <w:rsid w:val="004E2ADF"/>
    <w:rsid w:val="004E34A5"/>
    <w:rsid w:val="004E5150"/>
    <w:rsid w:val="004E6A8D"/>
    <w:rsid w:val="004E7B35"/>
    <w:rsid w:val="004E7E96"/>
    <w:rsid w:val="004F0A2E"/>
    <w:rsid w:val="004F10A9"/>
    <w:rsid w:val="004F19FE"/>
    <w:rsid w:val="004F2550"/>
    <w:rsid w:val="004F2ABE"/>
    <w:rsid w:val="004F2E47"/>
    <w:rsid w:val="004F2FEF"/>
    <w:rsid w:val="004F3DFB"/>
    <w:rsid w:val="004F6178"/>
    <w:rsid w:val="004F6BA9"/>
    <w:rsid w:val="005019CB"/>
    <w:rsid w:val="00501A5C"/>
    <w:rsid w:val="00502CE2"/>
    <w:rsid w:val="00502D54"/>
    <w:rsid w:val="005032ED"/>
    <w:rsid w:val="00503DFB"/>
    <w:rsid w:val="005078DC"/>
    <w:rsid w:val="00507DC7"/>
    <w:rsid w:val="00511C2E"/>
    <w:rsid w:val="0051243D"/>
    <w:rsid w:val="00512826"/>
    <w:rsid w:val="005137D1"/>
    <w:rsid w:val="00513E08"/>
    <w:rsid w:val="00515BD8"/>
    <w:rsid w:val="0051751E"/>
    <w:rsid w:val="0051762C"/>
    <w:rsid w:val="0052016A"/>
    <w:rsid w:val="00520E62"/>
    <w:rsid w:val="005215FF"/>
    <w:rsid w:val="00525769"/>
    <w:rsid w:val="005257AB"/>
    <w:rsid w:val="005260FF"/>
    <w:rsid w:val="00526327"/>
    <w:rsid w:val="005305DD"/>
    <w:rsid w:val="005305E5"/>
    <w:rsid w:val="00530FF5"/>
    <w:rsid w:val="005339AE"/>
    <w:rsid w:val="00534303"/>
    <w:rsid w:val="005346EE"/>
    <w:rsid w:val="00535F3B"/>
    <w:rsid w:val="00536C80"/>
    <w:rsid w:val="00537766"/>
    <w:rsid w:val="00537EB8"/>
    <w:rsid w:val="00540D3A"/>
    <w:rsid w:val="00544E2E"/>
    <w:rsid w:val="005451F4"/>
    <w:rsid w:val="00545604"/>
    <w:rsid w:val="00545FA0"/>
    <w:rsid w:val="005511A0"/>
    <w:rsid w:val="0055305C"/>
    <w:rsid w:val="00555335"/>
    <w:rsid w:val="00557F8A"/>
    <w:rsid w:val="00563725"/>
    <w:rsid w:val="00564906"/>
    <w:rsid w:val="00564F2B"/>
    <w:rsid w:val="0056617A"/>
    <w:rsid w:val="00567410"/>
    <w:rsid w:val="005700AE"/>
    <w:rsid w:val="00571954"/>
    <w:rsid w:val="00571A4B"/>
    <w:rsid w:val="00571D1E"/>
    <w:rsid w:val="00572038"/>
    <w:rsid w:val="0057292A"/>
    <w:rsid w:val="0057520D"/>
    <w:rsid w:val="00577772"/>
    <w:rsid w:val="00577A2A"/>
    <w:rsid w:val="00577E6D"/>
    <w:rsid w:val="00577FAF"/>
    <w:rsid w:val="005809FC"/>
    <w:rsid w:val="005832B8"/>
    <w:rsid w:val="00583361"/>
    <w:rsid w:val="00585AE7"/>
    <w:rsid w:val="00585D94"/>
    <w:rsid w:val="00587465"/>
    <w:rsid w:val="0059198A"/>
    <w:rsid w:val="005928C7"/>
    <w:rsid w:val="005946BB"/>
    <w:rsid w:val="00595700"/>
    <w:rsid w:val="005965E3"/>
    <w:rsid w:val="005A0F4A"/>
    <w:rsid w:val="005A37AC"/>
    <w:rsid w:val="005A3AE9"/>
    <w:rsid w:val="005A4380"/>
    <w:rsid w:val="005A5A8F"/>
    <w:rsid w:val="005A79DE"/>
    <w:rsid w:val="005B143F"/>
    <w:rsid w:val="005B14EC"/>
    <w:rsid w:val="005B1CE7"/>
    <w:rsid w:val="005B1D79"/>
    <w:rsid w:val="005B1F08"/>
    <w:rsid w:val="005B2159"/>
    <w:rsid w:val="005B2CE0"/>
    <w:rsid w:val="005B3687"/>
    <w:rsid w:val="005B4535"/>
    <w:rsid w:val="005B608C"/>
    <w:rsid w:val="005B7480"/>
    <w:rsid w:val="005B7972"/>
    <w:rsid w:val="005C0404"/>
    <w:rsid w:val="005C17CB"/>
    <w:rsid w:val="005C3E9D"/>
    <w:rsid w:val="005C4ABC"/>
    <w:rsid w:val="005C5855"/>
    <w:rsid w:val="005C6E7E"/>
    <w:rsid w:val="005C74E3"/>
    <w:rsid w:val="005D07A3"/>
    <w:rsid w:val="005D0AA9"/>
    <w:rsid w:val="005D1480"/>
    <w:rsid w:val="005D262B"/>
    <w:rsid w:val="005D289E"/>
    <w:rsid w:val="005D500A"/>
    <w:rsid w:val="005D74A2"/>
    <w:rsid w:val="005D7512"/>
    <w:rsid w:val="005D7AF4"/>
    <w:rsid w:val="005E1724"/>
    <w:rsid w:val="005E1DDB"/>
    <w:rsid w:val="005E237F"/>
    <w:rsid w:val="005E530F"/>
    <w:rsid w:val="005E6023"/>
    <w:rsid w:val="005E6C41"/>
    <w:rsid w:val="005E73D2"/>
    <w:rsid w:val="005E745F"/>
    <w:rsid w:val="005E7DB5"/>
    <w:rsid w:val="005F44FC"/>
    <w:rsid w:val="005F49B1"/>
    <w:rsid w:val="005F7742"/>
    <w:rsid w:val="00602460"/>
    <w:rsid w:val="006033F4"/>
    <w:rsid w:val="00604F5C"/>
    <w:rsid w:val="006062B1"/>
    <w:rsid w:val="00610BD4"/>
    <w:rsid w:val="00611848"/>
    <w:rsid w:val="00611BEC"/>
    <w:rsid w:val="006130CF"/>
    <w:rsid w:val="0061421C"/>
    <w:rsid w:val="006145D9"/>
    <w:rsid w:val="00615734"/>
    <w:rsid w:val="00615866"/>
    <w:rsid w:val="0061623F"/>
    <w:rsid w:val="006168DE"/>
    <w:rsid w:val="00617257"/>
    <w:rsid w:val="0062101E"/>
    <w:rsid w:val="006218D6"/>
    <w:rsid w:val="00624209"/>
    <w:rsid w:val="00631DB4"/>
    <w:rsid w:val="006321E1"/>
    <w:rsid w:val="00632A30"/>
    <w:rsid w:val="006349FB"/>
    <w:rsid w:val="00634A50"/>
    <w:rsid w:val="0063565D"/>
    <w:rsid w:val="00636901"/>
    <w:rsid w:val="00637358"/>
    <w:rsid w:val="006376A9"/>
    <w:rsid w:val="00637920"/>
    <w:rsid w:val="00637EF4"/>
    <w:rsid w:val="0064468C"/>
    <w:rsid w:val="0064491F"/>
    <w:rsid w:val="006455FA"/>
    <w:rsid w:val="00651B9F"/>
    <w:rsid w:val="00652651"/>
    <w:rsid w:val="00652BCD"/>
    <w:rsid w:val="006547DD"/>
    <w:rsid w:val="00654EEC"/>
    <w:rsid w:val="00660158"/>
    <w:rsid w:val="00660BB6"/>
    <w:rsid w:val="00661927"/>
    <w:rsid w:val="00663867"/>
    <w:rsid w:val="006642C6"/>
    <w:rsid w:val="00664FD4"/>
    <w:rsid w:val="00666DDE"/>
    <w:rsid w:val="00667275"/>
    <w:rsid w:val="0066758C"/>
    <w:rsid w:val="00670FF3"/>
    <w:rsid w:val="0067268B"/>
    <w:rsid w:val="0067324A"/>
    <w:rsid w:val="00674484"/>
    <w:rsid w:val="0067491B"/>
    <w:rsid w:val="00674A6F"/>
    <w:rsid w:val="00674E40"/>
    <w:rsid w:val="00675EE8"/>
    <w:rsid w:val="0067613F"/>
    <w:rsid w:val="006769D5"/>
    <w:rsid w:val="006827CA"/>
    <w:rsid w:val="00684DDD"/>
    <w:rsid w:val="00685A9C"/>
    <w:rsid w:val="00686231"/>
    <w:rsid w:val="00686E16"/>
    <w:rsid w:val="006875AA"/>
    <w:rsid w:val="00691ABC"/>
    <w:rsid w:val="00694F39"/>
    <w:rsid w:val="006957BA"/>
    <w:rsid w:val="00696DDA"/>
    <w:rsid w:val="006A09F1"/>
    <w:rsid w:val="006A28FE"/>
    <w:rsid w:val="006A4483"/>
    <w:rsid w:val="006A4A0D"/>
    <w:rsid w:val="006B08BF"/>
    <w:rsid w:val="006B2532"/>
    <w:rsid w:val="006B2D9C"/>
    <w:rsid w:val="006B7645"/>
    <w:rsid w:val="006C1871"/>
    <w:rsid w:val="006C1DF7"/>
    <w:rsid w:val="006C549B"/>
    <w:rsid w:val="006C57D0"/>
    <w:rsid w:val="006D0957"/>
    <w:rsid w:val="006D1967"/>
    <w:rsid w:val="006D4F5B"/>
    <w:rsid w:val="006D519E"/>
    <w:rsid w:val="006D6005"/>
    <w:rsid w:val="006D747D"/>
    <w:rsid w:val="006D79D4"/>
    <w:rsid w:val="006D7EAD"/>
    <w:rsid w:val="006E00F9"/>
    <w:rsid w:val="006E4A9F"/>
    <w:rsid w:val="006E6FEA"/>
    <w:rsid w:val="006E7068"/>
    <w:rsid w:val="006E7698"/>
    <w:rsid w:val="006F134F"/>
    <w:rsid w:val="006F2412"/>
    <w:rsid w:val="006F2DC2"/>
    <w:rsid w:val="006F4DF8"/>
    <w:rsid w:val="006F5D9C"/>
    <w:rsid w:val="006F666E"/>
    <w:rsid w:val="00700CB4"/>
    <w:rsid w:val="00701026"/>
    <w:rsid w:val="00701283"/>
    <w:rsid w:val="0070311A"/>
    <w:rsid w:val="00703219"/>
    <w:rsid w:val="007033D1"/>
    <w:rsid w:val="0070367C"/>
    <w:rsid w:val="0070391A"/>
    <w:rsid w:val="00704C1B"/>
    <w:rsid w:val="007054F7"/>
    <w:rsid w:val="00705F8C"/>
    <w:rsid w:val="00706B2E"/>
    <w:rsid w:val="007120C4"/>
    <w:rsid w:val="00715297"/>
    <w:rsid w:val="00715693"/>
    <w:rsid w:val="0071656A"/>
    <w:rsid w:val="00717D90"/>
    <w:rsid w:val="007244F4"/>
    <w:rsid w:val="00724AFF"/>
    <w:rsid w:val="00725CB7"/>
    <w:rsid w:val="00726616"/>
    <w:rsid w:val="007323C2"/>
    <w:rsid w:val="0073323B"/>
    <w:rsid w:val="007332F0"/>
    <w:rsid w:val="00734035"/>
    <w:rsid w:val="00736AC6"/>
    <w:rsid w:val="007378A9"/>
    <w:rsid w:val="00740514"/>
    <w:rsid w:val="00740DA3"/>
    <w:rsid w:val="00741B4A"/>
    <w:rsid w:val="00742063"/>
    <w:rsid w:val="00742B4E"/>
    <w:rsid w:val="0074311D"/>
    <w:rsid w:val="007436ED"/>
    <w:rsid w:val="00745ADC"/>
    <w:rsid w:val="0074640A"/>
    <w:rsid w:val="00746802"/>
    <w:rsid w:val="00751F50"/>
    <w:rsid w:val="007538E6"/>
    <w:rsid w:val="0075408E"/>
    <w:rsid w:val="007557FF"/>
    <w:rsid w:val="007563BE"/>
    <w:rsid w:val="00760F51"/>
    <w:rsid w:val="00761789"/>
    <w:rsid w:val="00761A6E"/>
    <w:rsid w:val="00761D07"/>
    <w:rsid w:val="00762930"/>
    <w:rsid w:val="00763441"/>
    <w:rsid w:val="00763A50"/>
    <w:rsid w:val="00764036"/>
    <w:rsid w:val="00764F0F"/>
    <w:rsid w:val="00765D2F"/>
    <w:rsid w:val="00766E31"/>
    <w:rsid w:val="00767568"/>
    <w:rsid w:val="0076790E"/>
    <w:rsid w:val="00767BE8"/>
    <w:rsid w:val="00770433"/>
    <w:rsid w:val="00773673"/>
    <w:rsid w:val="00774469"/>
    <w:rsid w:val="007754F0"/>
    <w:rsid w:val="007758AE"/>
    <w:rsid w:val="00775AD9"/>
    <w:rsid w:val="00775CD3"/>
    <w:rsid w:val="00775FFA"/>
    <w:rsid w:val="00777581"/>
    <w:rsid w:val="007777EC"/>
    <w:rsid w:val="007800D9"/>
    <w:rsid w:val="00780325"/>
    <w:rsid w:val="00782371"/>
    <w:rsid w:val="0078268F"/>
    <w:rsid w:val="0078279B"/>
    <w:rsid w:val="00783088"/>
    <w:rsid w:val="0078325B"/>
    <w:rsid w:val="007849DE"/>
    <w:rsid w:val="0079010F"/>
    <w:rsid w:val="00791119"/>
    <w:rsid w:val="0079398C"/>
    <w:rsid w:val="00794B51"/>
    <w:rsid w:val="00795066"/>
    <w:rsid w:val="007951F0"/>
    <w:rsid w:val="0079613D"/>
    <w:rsid w:val="007972F4"/>
    <w:rsid w:val="007A1CDC"/>
    <w:rsid w:val="007A2433"/>
    <w:rsid w:val="007A332E"/>
    <w:rsid w:val="007A36AC"/>
    <w:rsid w:val="007A4CDD"/>
    <w:rsid w:val="007A5082"/>
    <w:rsid w:val="007A6A5C"/>
    <w:rsid w:val="007A6E16"/>
    <w:rsid w:val="007A725D"/>
    <w:rsid w:val="007A7410"/>
    <w:rsid w:val="007A7B70"/>
    <w:rsid w:val="007B1275"/>
    <w:rsid w:val="007B36FA"/>
    <w:rsid w:val="007B3B6E"/>
    <w:rsid w:val="007B43C4"/>
    <w:rsid w:val="007B4FD8"/>
    <w:rsid w:val="007C00B3"/>
    <w:rsid w:val="007C01CF"/>
    <w:rsid w:val="007C085D"/>
    <w:rsid w:val="007C1156"/>
    <w:rsid w:val="007C5987"/>
    <w:rsid w:val="007C5A1C"/>
    <w:rsid w:val="007C5C51"/>
    <w:rsid w:val="007C62E5"/>
    <w:rsid w:val="007D0531"/>
    <w:rsid w:val="007D115C"/>
    <w:rsid w:val="007D2DC8"/>
    <w:rsid w:val="007D38C5"/>
    <w:rsid w:val="007D3AA0"/>
    <w:rsid w:val="007D58F7"/>
    <w:rsid w:val="007D6134"/>
    <w:rsid w:val="007D752C"/>
    <w:rsid w:val="007D78A4"/>
    <w:rsid w:val="007E03B4"/>
    <w:rsid w:val="007E08FB"/>
    <w:rsid w:val="007E1218"/>
    <w:rsid w:val="007E4097"/>
    <w:rsid w:val="007E5473"/>
    <w:rsid w:val="007E56A6"/>
    <w:rsid w:val="007E6C76"/>
    <w:rsid w:val="007F370C"/>
    <w:rsid w:val="007F6BBA"/>
    <w:rsid w:val="007F7A82"/>
    <w:rsid w:val="00800305"/>
    <w:rsid w:val="008019E4"/>
    <w:rsid w:val="00801A77"/>
    <w:rsid w:val="008028C5"/>
    <w:rsid w:val="00805852"/>
    <w:rsid w:val="00805A66"/>
    <w:rsid w:val="008065AE"/>
    <w:rsid w:val="008065BB"/>
    <w:rsid w:val="00807034"/>
    <w:rsid w:val="00807378"/>
    <w:rsid w:val="008118A1"/>
    <w:rsid w:val="00811FCD"/>
    <w:rsid w:val="008124B6"/>
    <w:rsid w:val="00812ADA"/>
    <w:rsid w:val="008157BE"/>
    <w:rsid w:val="008157C6"/>
    <w:rsid w:val="00815D57"/>
    <w:rsid w:val="00817633"/>
    <w:rsid w:val="00817A78"/>
    <w:rsid w:val="00822263"/>
    <w:rsid w:val="008233C3"/>
    <w:rsid w:val="00823510"/>
    <w:rsid w:val="00824F31"/>
    <w:rsid w:val="00825A7B"/>
    <w:rsid w:val="00826DE6"/>
    <w:rsid w:val="00827806"/>
    <w:rsid w:val="00830A66"/>
    <w:rsid w:val="00830CC5"/>
    <w:rsid w:val="00830DDA"/>
    <w:rsid w:val="00832734"/>
    <w:rsid w:val="008331AC"/>
    <w:rsid w:val="0083365D"/>
    <w:rsid w:val="00833BB3"/>
    <w:rsid w:val="00834269"/>
    <w:rsid w:val="008348A4"/>
    <w:rsid w:val="00836068"/>
    <w:rsid w:val="008409D4"/>
    <w:rsid w:val="00840B87"/>
    <w:rsid w:val="00840C90"/>
    <w:rsid w:val="0084129F"/>
    <w:rsid w:val="00842F39"/>
    <w:rsid w:val="008436DB"/>
    <w:rsid w:val="00844BA9"/>
    <w:rsid w:val="00846828"/>
    <w:rsid w:val="00846EE8"/>
    <w:rsid w:val="00850E83"/>
    <w:rsid w:val="00850FC6"/>
    <w:rsid w:val="0085154C"/>
    <w:rsid w:val="008539FC"/>
    <w:rsid w:val="00854398"/>
    <w:rsid w:val="008543C0"/>
    <w:rsid w:val="008545A9"/>
    <w:rsid w:val="00856B37"/>
    <w:rsid w:val="008630E2"/>
    <w:rsid w:val="0086377C"/>
    <w:rsid w:val="00863D76"/>
    <w:rsid w:val="008653BC"/>
    <w:rsid w:val="00865E6C"/>
    <w:rsid w:val="00866382"/>
    <w:rsid w:val="008674FE"/>
    <w:rsid w:val="008714FD"/>
    <w:rsid w:val="00873C0F"/>
    <w:rsid w:val="00874B31"/>
    <w:rsid w:val="00875B8F"/>
    <w:rsid w:val="00876B16"/>
    <w:rsid w:val="008807BA"/>
    <w:rsid w:val="008819D9"/>
    <w:rsid w:val="00882B87"/>
    <w:rsid w:val="0088532D"/>
    <w:rsid w:val="00886F73"/>
    <w:rsid w:val="00887EAA"/>
    <w:rsid w:val="00890DB7"/>
    <w:rsid w:val="00891219"/>
    <w:rsid w:val="00894BC5"/>
    <w:rsid w:val="008A2703"/>
    <w:rsid w:val="008A29B8"/>
    <w:rsid w:val="008A336E"/>
    <w:rsid w:val="008A3B1F"/>
    <w:rsid w:val="008A7EFB"/>
    <w:rsid w:val="008B021F"/>
    <w:rsid w:val="008B0A28"/>
    <w:rsid w:val="008B28D7"/>
    <w:rsid w:val="008B4AC7"/>
    <w:rsid w:val="008B4CF8"/>
    <w:rsid w:val="008B687E"/>
    <w:rsid w:val="008B6AF7"/>
    <w:rsid w:val="008C0B37"/>
    <w:rsid w:val="008C18FA"/>
    <w:rsid w:val="008C3EE4"/>
    <w:rsid w:val="008C41C1"/>
    <w:rsid w:val="008C4EB6"/>
    <w:rsid w:val="008C6D2B"/>
    <w:rsid w:val="008D0002"/>
    <w:rsid w:val="008D0ABA"/>
    <w:rsid w:val="008D2D41"/>
    <w:rsid w:val="008D40F5"/>
    <w:rsid w:val="008D7CE7"/>
    <w:rsid w:val="008E1C50"/>
    <w:rsid w:val="008E388E"/>
    <w:rsid w:val="008E3D82"/>
    <w:rsid w:val="008E4B4E"/>
    <w:rsid w:val="008E5322"/>
    <w:rsid w:val="008E55AA"/>
    <w:rsid w:val="008E7652"/>
    <w:rsid w:val="008F177E"/>
    <w:rsid w:val="008F1F3D"/>
    <w:rsid w:val="008F31CC"/>
    <w:rsid w:val="008F64BE"/>
    <w:rsid w:val="008F6C66"/>
    <w:rsid w:val="008F6FE2"/>
    <w:rsid w:val="008F7A04"/>
    <w:rsid w:val="009001AD"/>
    <w:rsid w:val="00900899"/>
    <w:rsid w:val="00901C16"/>
    <w:rsid w:val="0090380F"/>
    <w:rsid w:val="00906C61"/>
    <w:rsid w:val="00912569"/>
    <w:rsid w:val="00913A15"/>
    <w:rsid w:val="00913D7E"/>
    <w:rsid w:val="009155EA"/>
    <w:rsid w:val="0091590C"/>
    <w:rsid w:val="009159D9"/>
    <w:rsid w:val="00916D2B"/>
    <w:rsid w:val="0091708B"/>
    <w:rsid w:val="00917464"/>
    <w:rsid w:val="00920C39"/>
    <w:rsid w:val="00922994"/>
    <w:rsid w:val="00922DE4"/>
    <w:rsid w:val="009239EA"/>
    <w:rsid w:val="00926CC2"/>
    <w:rsid w:val="00931171"/>
    <w:rsid w:val="00931569"/>
    <w:rsid w:val="00931ADA"/>
    <w:rsid w:val="00931CCD"/>
    <w:rsid w:val="00933DBF"/>
    <w:rsid w:val="009347E6"/>
    <w:rsid w:val="00935A0D"/>
    <w:rsid w:val="00936617"/>
    <w:rsid w:val="0093684E"/>
    <w:rsid w:val="0094052A"/>
    <w:rsid w:val="00940ED4"/>
    <w:rsid w:val="00941370"/>
    <w:rsid w:val="00941757"/>
    <w:rsid w:val="0094256F"/>
    <w:rsid w:val="0094283E"/>
    <w:rsid w:val="00943602"/>
    <w:rsid w:val="0094396A"/>
    <w:rsid w:val="00943B9A"/>
    <w:rsid w:val="00943D57"/>
    <w:rsid w:val="0094425B"/>
    <w:rsid w:val="00946C7C"/>
    <w:rsid w:val="0095139A"/>
    <w:rsid w:val="00951B2B"/>
    <w:rsid w:val="00954453"/>
    <w:rsid w:val="00962631"/>
    <w:rsid w:val="009626D2"/>
    <w:rsid w:val="00962EB6"/>
    <w:rsid w:val="00963EEE"/>
    <w:rsid w:val="0096631D"/>
    <w:rsid w:val="009663AF"/>
    <w:rsid w:val="00967789"/>
    <w:rsid w:val="00971523"/>
    <w:rsid w:val="00971552"/>
    <w:rsid w:val="009725A3"/>
    <w:rsid w:val="00972B12"/>
    <w:rsid w:val="00973AFF"/>
    <w:rsid w:val="00974049"/>
    <w:rsid w:val="00976173"/>
    <w:rsid w:val="0097670E"/>
    <w:rsid w:val="00976A3B"/>
    <w:rsid w:val="009772B6"/>
    <w:rsid w:val="00977D2C"/>
    <w:rsid w:val="009813CE"/>
    <w:rsid w:val="009825E7"/>
    <w:rsid w:val="00983207"/>
    <w:rsid w:val="00983C8C"/>
    <w:rsid w:val="009847DF"/>
    <w:rsid w:val="00994561"/>
    <w:rsid w:val="00994D32"/>
    <w:rsid w:val="0099542F"/>
    <w:rsid w:val="00996021"/>
    <w:rsid w:val="00996964"/>
    <w:rsid w:val="00996E35"/>
    <w:rsid w:val="00997D52"/>
    <w:rsid w:val="009A20A3"/>
    <w:rsid w:val="009A53A2"/>
    <w:rsid w:val="009B4E6E"/>
    <w:rsid w:val="009B5E7A"/>
    <w:rsid w:val="009C1025"/>
    <w:rsid w:val="009C12D4"/>
    <w:rsid w:val="009C30AD"/>
    <w:rsid w:val="009D1A57"/>
    <w:rsid w:val="009D22DA"/>
    <w:rsid w:val="009D3917"/>
    <w:rsid w:val="009D72D5"/>
    <w:rsid w:val="009E14A2"/>
    <w:rsid w:val="009E1558"/>
    <w:rsid w:val="009E16CD"/>
    <w:rsid w:val="009E17B0"/>
    <w:rsid w:val="009E17C5"/>
    <w:rsid w:val="009E1C02"/>
    <w:rsid w:val="009E2781"/>
    <w:rsid w:val="009E5D1B"/>
    <w:rsid w:val="009E79ED"/>
    <w:rsid w:val="009F05A8"/>
    <w:rsid w:val="009F2C1A"/>
    <w:rsid w:val="009F2E58"/>
    <w:rsid w:val="009F3AB1"/>
    <w:rsid w:val="009F7621"/>
    <w:rsid w:val="00A03349"/>
    <w:rsid w:val="00A04562"/>
    <w:rsid w:val="00A04AC1"/>
    <w:rsid w:val="00A05130"/>
    <w:rsid w:val="00A109E6"/>
    <w:rsid w:val="00A10AF9"/>
    <w:rsid w:val="00A11A02"/>
    <w:rsid w:val="00A14CE6"/>
    <w:rsid w:val="00A160AE"/>
    <w:rsid w:val="00A1667F"/>
    <w:rsid w:val="00A17991"/>
    <w:rsid w:val="00A17AD7"/>
    <w:rsid w:val="00A17F93"/>
    <w:rsid w:val="00A21285"/>
    <w:rsid w:val="00A22D96"/>
    <w:rsid w:val="00A22DE3"/>
    <w:rsid w:val="00A22DFD"/>
    <w:rsid w:val="00A231DA"/>
    <w:rsid w:val="00A25C90"/>
    <w:rsid w:val="00A26070"/>
    <w:rsid w:val="00A264E8"/>
    <w:rsid w:val="00A2675F"/>
    <w:rsid w:val="00A27EDE"/>
    <w:rsid w:val="00A312CF"/>
    <w:rsid w:val="00A32CF0"/>
    <w:rsid w:val="00A336FB"/>
    <w:rsid w:val="00A338A3"/>
    <w:rsid w:val="00A343A6"/>
    <w:rsid w:val="00A36E3C"/>
    <w:rsid w:val="00A376AB"/>
    <w:rsid w:val="00A4419E"/>
    <w:rsid w:val="00A45DCE"/>
    <w:rsid w:val="00A4604E"/>
    <w:rsid w:val="00A461D4"/>
    <w:rsid w:val="00A4696C"/>
    <w:rsid w:val="00A47F75"/>
    <w:rsid w:val="00A508F5"/>
    <w:rsid w:val="00A52579"/>
    <w:rsid w:val="00A52C7B"/>
    <w:rsid w:val="00A53100"/>
    <w:rsid w:val="00A53563"/>
    <w:rsid w:val="00A577C2"/>
    <w:rsid w:val="00A60C5C"/>
    <w:rsid w:val="00A61B8B"/>
    <w:rsid w:val="00A6464F"/>
    <w:rsid w:val="00A658C4"/>
    <w:rsid w:val="00A672BB"/>
    <w:rsid w:val="00A719FA"/>
    <w:rsid w:val="00A724D4"/>
    <w:rsid w:val="00A73C92"/>
    <w:rsid w:val="00A74439"/>
    <w:rsid w:val="00A74684"/>
    <w:rsid w:val="00A74812"/>
    <w:rsid w:val="00A76FA8"/>
    <w:rsid w:val="00A7726E"/>
    <w:rsid w:val="00A803FC"/>
    <w:rsid w:val="00A80869"/>
    <w:rsid w:val="00A81E25"/>
    <w:rsid w:val="00A86140"/>
    <w:rsid w:val="00A8714F"/>
    <w:rsid w:val="00A87BF3"/>
    <w:rsid w:val="00A90C0C"/>
    <w:rsid w:val="00A90E38"/>
    <w:rsid w:val="00A92421"/>
    <w:rsid w:val="00A9249B"/>
    <w:rsid w:val="00A927ED"/>
    <w:rsid w:val="00A93889"/>
    <w:rsid w:val="00A93B78"/>
    <w:rsid w:val="00A93F04"/>
    <w:rsid w:val="00A94257"/>
    <w:rsid w:val="00A97C19"/>
    <w:rsid w:val="00AA0525"/>
    <w:rsid w:val="00AA089F"/>
    <w:rsid w:val="00AA1B7B"/>
    <w:rsid w:val="00AA394B"/>
    <w:rsid w:val="00AA75D8"/>
    <w:rsid w:val="00AA7EE3"/>
    <w:rsid w:val="00AB0935"/>
    <w:rsid w:val="00AB18C3"/>
    <w:rsid w:val="00AB1BA7"/>
    <w:rsid w:val="00AB21D1"/>
    <w:rsid w:val="00AB33B4"/>
    <w:rsid w:val="00AB4226"/>
    <w:rsid w:val="00AB467C"/>
    <w:rsid w:val="00AB64D8"/>
    <w:rsid w:val="00AB736E"/>
    <w:rsid w:val="00AC02FB"/>
    <w:rsid w:val="00AC1AE2"/>
    <w:rsid w:val="00AC775A"/>
    <w:rsid w:val="00AD3CBB"/>
    <w:rsid w:val="00AD4C58"/>
    <w:rsid w:val="00AD6EC1"/>
    <w:rsid w:val="00AD7E4C"/>
    <w:rsid w:val="00AE0A12"/>
    <w:rsid w:val="00AE1BC8"/>
    <w:rsid w:val="00AE4466"/>
    <w:rsid w:val="00AE5A85"/>
    <w:rsid w:val="00AE5EA1"/>
    <w:rsid w:val="00AE610B"/>
    <w:rsid w:val="00AF159B"/>
    <w:rsid w:val="00AF211B"/>
    <w:rsid w:val="00AF3287"/>
    <w:rsid w:val="00AF3F2F"/>
    <w:rsid w:val="00AF4355"/>
    <w:rsid w:val="00AF5F77"/>
    <w:rsid w:val="00AF7790"/>
    <w:rsid w:val="00AF7F28"/>
    <w:rsid w:val="00AF7FD6"/>
    <w:rsid w:val="00B00974"/>
    <w:rsid w:val="00B026EC"/>
    <w:rsid w:val="00B037FD"/>
    <w:rsid w:val="00B03944"/>
    <w:rsid w:val="00B04557"/>
    <w:rsid w:val="00B067EE"/>
    <w:rsid w:val="00B07339"/>
    <w:rsid w:val="00B07790"/>
    <w:rsid w:val="00B079E8"/>
    <w:rsid w:val="00B07D4F"/>
    <w:rsid w:val="00B10DC8"/>
    <w:rsid w:val="00B110BE"/>
    <w:rsid w:val="00B11C6A"/>
    <w:rsid w:val="00B11FF0"/>
    <w:rsid w:val="00B14157"/>
    <w:rsid w:val="00B1467C"/>
    <w:rsid w:val="00B15F74"/>
    <w:rsid w:val="00B16115"/>
    <w:rsid w:val="00B17B47"/>
    <w:rsid w:val="00B240A0"/>
    <w:rsid w:val="00B25CA7"/>
    <w:rsid w:val="00B2710D"/>
    <w:rsid w:val="00B30029"/>
    <w:rsid w:val="00B304E1"/>
    <w:rsid w:val="00B317D3"/>
    <w:rsid w:val="00B31AAC"/>
    <w:rsid w:val="00B344BC"/>
    <w:rsid w:val="00B35C7D"/>
    <w:rsid w:val="00B405AB"/>
    <w:rsid w:val="00B441E8"/>
    <w:rsid w:val="00B451E3"/>
    <w:rsid w:val="00B4638A"/>
    <w:rsid w:val="00B50D71"/>
    <w:rsid w:val="00B516FF"/>
    <w:rsid w:val="00B53E36"/>
    <w:rsid w:val="00B543D5"/>
    <w:rsid w:val="00B54436"/>
    <w:rsid w:val="00B54DC7"/>
    <w:rsid w:val="00B568E2"/>
    <w:rsid w:val="00B56D96"/>
    <w:rsid w:val="00B62018"/>
    <w:rsid w:val="00B66701"/>
    <w:rsid w:val="00B67C4A"/>
    <w:rsid w:val="00B71CF7"/>
    <w:rsid w:val="00B751CA"/>
    <w:rsid w:val="00B764B7"/>
    <w:rsid w:val="00B805B3"/>
    <w:rsid w:val="00B83204"/>
    <w:rsid w:val="00B842EC"/>
    <w:rsid w:val="00B845EB"/>
    <w:rsid w:val="00B85D76"/>
    <w:rsid w:val="00B93ABC"/>
    <w:rsid w:val="00B95473"/>
    <w:rsid w:val="00B9559E"/>
    <w:rsid w:val="00B958B9"/>
    <w:rsid w:val="00B958CD"/>
    <w:rsid w:val="00B95DF1"/>
    <w:rsid w:val="00BA4D43"/>
    <w:rsid w:val="00BA6A53"/>
    <w:rsid w:val="00BB0396"/>
    <w:rsid w:val="00BB17E9"/>
    <w:rsid w:val="00BB2A08"/>
    <w:rsid w:val="00BB39A9"/>
    <w:rsid w:val="00BB3D1C"/>
    <w:rsid w:val="00BB4939"/>
    <w:rsid w:val="00BB52CE"/>
    <w:rsid w:val="00BB711A"/>
    <w:rsid w:val="00BC1557"/>
    <w:rsid w:val="00BC20A5"/>
    <w:rsid w:val="00BC235E"/>
    <w:rsid w:val="00BC25FE"/>
    <w:rsid w:val="00BC27DF"/>
    <w:rsid w:val="00BC6AC6"/>
    <w:rsid w:val="00BD16E6"/>
    <w:rsid w:val="00BD3254"/>
    <w:rsid w:val="00BD3BCD"/>
    <w:rsid w:val="00BD3E11"/>
    <w:rsid w:val="00BD443C"/>
    <w:rsid w:val="00BD45E7"/>
    <w:rsid w:val="00BD6A1E"/>
    <w:rsid w:val="00BD6CD4"/>
    <w:rsid w:val="00BE0CAC"/>
    <w:rsid w:val="00BE2090"/>
    <w:rsid w:val="00BE49E5"/>
    <w:rsid w:val="00BF0D37"/>
    <w:rsid w:val="00BF0EF7"/>
    <w:rsid w:val="00BF17C3"/>
    <w:rsid w:val="00BF3393"/>
    <w:rsid w:val="00BF5749"/>
    <w:rsid w:val="00BF5F68"/>
    <w:rsid w:val="00BF7226"/>
    <w:rsid w:val="00BF7C60"/>
    <w:rsid w:val="00C00804"/>
    <w:rsid w:val="00C00CF2"/>
    <w:rsid w:val="00C019D5"/>
    <w:rsid w:val="00C02289"/>
    <w:rsid w:val="00C036BF"/>
    <w:rsid w:val="00C037C8"/>
    <w:rsid w:val="00C040C5"/>
    <w:rsid w:val="00C0585B"/>
    <w:rsid w:val="00C05B8A"/>
    <w:rsid w:val="00C07F69"/>
    <w:rsid w:val="00C108DD"/>
    <w:rsid w:val="00C10CE5"/>
    <w:rsid w:val="00C11897"/>
    <w:rsid w:val="00C11D0C"/>
    <w:rsid w:val="00C12B09"/>
    <w:rsid w:val="00C13223"/>
    <w:rsid w:val="00C145BB"/>
    <w:rsid w:val="00C14A3A"/>
    <w:rsid w:val="00C227FE"/>
    <w:rsid w:val="00C23289"/>
    <w:rsid w:val="00C23912"/>
    <w:rsid w:val="00C24DBB"/>
    <w:rsid w:val="00C25254"/>
    <w:rsid w:val="00C26AFF"/>
    <w:rsid w:val="00C27D2C"/>
    <w:rsid w:val="00C3084F"/>
    <w:rsid w:val="00C32250"/>
    <w:rsid w:val="00C32DE9"/>
    <w:rsid w:val="00C33F39"/>
    <w:rsid w:val="00C33FD1"/>
    <w:rsid w:val="00C36945"/>
    <w:rsid w:val="00C36A74"/>
    <w:rsid w:val="00C400F1"/>
    <w:rsid w:val="00C41165"/>
    <w:rsid w:val="00C4287E"/>
    <w:rsid w:val="00C478EF"/>
    <w:rsid w:val="00C5177C"/>
    <w:rsid w:val="00C524C8"/>
    <w:rsid w:val="00C5347E"/>
    <w:rsid w:val="00C53D89"/>
    <w:rsid w:val="00C54663"/>
    <w:rsid w:val="00C579DD"/>
    <w:rsid w:val="00C609F6"/>
    <w:rsid w:val="00C6118D"/>
    <w:rsid w:val="00C6309F"/>
    <w:rsid w:val="00C635AA"/>
    <w:rsid w:val="00C63758"/>
    <w:rsid w:val="00C6432E"/>
    <w:rsid w:val="00C6581E"/>
    <w:rsid w:val="00C65845"/>
    <w:rsid w:val="00C660EF"/>
    <w:rsid w:val="00C661CE"/>
    <w:rsid w:val="00C66E46"/>
    <w:rsid w:val="00C7232C"/>
    <w:rsid w:val="00C72F88"/>
    <w:rsid w:val="00C74EB0"/>
    <w:rsid w:val="00C74F27"/>
    <w:rsid w:val="00C85920"/>
    <w:rsid w:val="00C8602D"/>
    <w:rsid w:val="00C8722D"/>
    <w:rsid w:val="00C8789B"/>
    <w:rsid w:val="00C90D47"/>
    <w:rsid w:val="00C91A55"/>
    <w:rsid w:val="00C922FC"/>
    <w:rsid w:val="00C92B08"/>
    <w:rsid w:val="00C92F75"/>
    <w:rsid w:val="00C934F3"/>
    <w:rsid w:val="00C9739B"/>
    <w:rsid w:val="00CA2401"/>
    <w:rsid w:val="00CA2FAE"/>
    <w:rsid w:val="00CA3D32"/>
    <w:rsid w:val="00CA4635"/>
    <w:rsid w:val="00CA5A10"/>
    <w:rsid w:val="00CA7CE1"/>
    <w:rsid w:val="00CA7F6E"/>
    <w:rsid w:val="00CB1EA8"/>
    <w:rsid w:val="00CB54D0"/>
    <w:rsid w:val="00CB5C41"/>
    <w:rsid w:val="00CB5D39"/>
    <w:rsid w:val="00CB63A1"/>
    <w:rsid w:val="00CC18C3"/>
    <w:rsid w:val="00CC2359"/>
    <w:rsid w:val="00CC2613"/>
    <w:rsid w:val="00CD02E2"/>
    <w:rsid w:val="00CD1FFB"/>
    <w:rsid w:val="00CD2470"/>
    <w:rsid w:val="00CD255F"/>
    <w:rsid w:val="00CE03B5"/>
    <w:rsid w:val="00CE0FD6"/>
    <w:rsid w:val="00CE7488"/>
    <w:rsid w:val="00CE7A77"/>
    <w:rsid w:val="00CE7D6B"/>
    <w:rsid w:val="00CF3AA0"/>
    <w:rsid w:val="00CF547E"/>
    <w:rsid w:val="00CF7BC8"/>
    <w:rsid w:val="00CF7BF2"/>
    <w:rsid w:val="00CF7C6A"/>
    <w:rsid w:val="00CF7EA3"/>
    <w:rsid w:val="00D00620"/>
    <w:rsid w:val="00D02743"/>
    <w:rsid w:val="00D02A33"/>
    <w:rsid w:val="00D0540A"/>
    <w:rsid w:val="00D05DED"/>
    <w:rsid w:val="00D06EB8"/>
    <w:rsid w:val="00D07413"/>
    <w:rsid w:val="00D1100F"/>
    <w:rsid w:val="00D13F0E"/>
    <w:rsid w:val="00D14E37"/>
    <w:rsid w:val="00D16745"/>
    <w:rsid w:val="00D169FC"/>
    <w:rsid w:val="00D16DD2"/>
    <w:rsid w:val="00D203D4"/>
    <w:rsid w:val="00D206F8"/>
    <w:rsid w:val="00D2183C"/>
    <w:rsid w:val="00D23B3C"/>
    <w:rsid w:val="00D23F71"/>
    <w:rsid w:val="00D2532C"/>
    <w:rsid w:val="00D270F6"/>
    <w:rsid w:val="00D2733F"/>
    <w:rsid w:val="00D27826"/>
    <w:rsid w:val="00D306BF"/>
    <w:rsid w:val="00D31352"/>
    <w:rsid w:val="00D31D8B"/>
    <w:rsid w:val="00D3389E"/>
    <w:rsid w:val="00D34269"/>
    <w:rsid w:val="00D3544E"/>
    <w:rsid w:val="00D36BDB"/>
    <w:rsid w:val="00D36E79"/>
    <w:rsid w:val="00D378F9"/>
    <w:rsid w:val="00D40C6C"/>
    <w:rsid w:val="00D411D6"/>
    <w:rsid w:val="00D42A30"/>
    <w:rsid w:val="00D44472"/>
    <w:rsid w:val="00D44611"/>
    <w:rsid w:val="00D46330"/>
    <w:rsid w:val="00D46819"/>
    <w:rsid w:val="00D47030"/>
    <w:rsid w:val="00D52811"/>
    <w:rsid w:val="00D54394"/>
    <w:rsid w:val="00D544D9"/>
    <w:rsid w:val="00D547F8"/>
    <w:rsid w:val="00D5574D"/>
    <w:rsid w:val="00D571AA"/>
    <w:rsid w:val="00D62411"/>
    <w:rsid w:val="00D62EFA"/>
    <w:rsid w:val="00D637F5"/>
    <w:rsid w:val="00D660F1"/>
    <w:rsid w:val="00D66519"/>
    <w:rsid w:val="00D66B40"/>
    <w:rsid w:val="00D70292"/>
    <w:rsid w:val="00D70862"/>
    <w:rsid w:val="00D72485"/>
    <w:rsid w:val="00D73249"/>
    <w:rsid w:val="00D75094"/>
    <w:rsid w:val="00D75B17"/>
    <w:rsid w:val="00D76DB6"/>
    <w:rsid w:val="00D77219"/>
    <w:rsid w:val="00D8131B"/>
    <w:rsid w:val="00D82D1A"/>
    <w:rsid w:val="00D82DB6"/>
    <w:rsid w:val="00D85E47"/>
    <w:rsid w:val="00D9192E"/>
    <w:rsid w:val="00D94679"/>
    <w:rsid w:val="00DA20F1"/>
    <w:rsid w:val="00DA3028"/>
    <w:rsid w:val="00DA3DE7"/>
    <w:rsid w:val="00DA4130"/>
    <w:rsid w:val="00DA4BD9"/>
    <w:rsid w:val="00DA53FD"/>
    <w:rsid w:val="00DA54A1"/>
    <w:rsid w:val="00DA7079"/>
    <w:rsid w:val="00DA78DF"/>
    <w:rsid w:val="00DA7C60"/>
    <w:rsid w:val="00DB03D3"/>
    <w:rsid w:val="00DB1D26"/>
    <w:rsid w:val="00DB267F"/>
    <w:rsid w:val="00DB3055"/>
    <w:rsid w:val="00DB4768"/>
    <w:rsid w:val="00DB48EA"/>
    <w:rsid w:val="00DB5BC9"/>
    <w:rsid w:val="00DB6430"/>
    <w:rsid w:val="00DB66E2"/>
    <w:rsid w:val="00DC0F12"/>
    <w:rsid w:val="00DC2FF5"/>
    <w:rsid w:val="00DC36F6"/>
    <w:rsid w:val="00DC6096"/>
    <w:rsid w:val="00DC743F"/>
    <w:rsid w:val="00DD19FC"/>
    <w:rsid w:val="00DD22AA"/>
    <w:rsid w:val="00DD3754"/>
    <w:rsid w:val="00DD4815"/>
    <w:rsid w:val="00DD63E3"/>
    <w:rsid w:val="00DD692B"/>
    <w:rsid w:val="00DD7E92"/>
    <w:rsid w:val="00DE0F61"/>
    <w:rsid w:val="00DE2FB0"/>
    <w:rsid w:val="00DE3DFC"/>
    <w:rsid w:val="00DE4482"/>
    <w:rsid w:val="00DE4E10"/>
    <w:rsid w:val="00DE55BB"/>
    <w:rsid w:val="00DE708E"/>
    <w:rsid w:val="00DE7391"/>
    <w:rsid w:val="00DE7A84"/>
    <w:rsid w:val="00DF130E"/>
    <w:rsid w:val="00DF3E07"/>
    <w:rsid w:val="00DF5987"/>
    <w:rsid w:val="00DF7CA0"/>
    <w:rsid w:val="00E028AB"/>
    <w:rsid w:val="00E03CAC"/>
    <w:rsid w:val="00E05703"/>
    <w:rsid w:val="00E064DD"/>
    <w:rsid w:val="00E07B93"/>
    <w:rsid w:val="00E10138"/>
    <w:rsid w:val="00E10F90"/>
    <w:rsid w:val="00E16E06"/>
    <w:rsid w:val="00E1757E"/>
    <w:rsid w:val="00E17C1A"/>
    <w:rsid w:val="00E17DCD"/>
    <w:rsid w:val="00E22EA7"/>
    <w:rsid w:val="00E24514"/>
    <w:rsid w:val="00E2722F"/>
    <w:rsid w:val="00E322A1"/>
    <w:rsid w:val="00E324B3"/>
    <w:rsid w:val="00E32AF6"/>
    <w:rsid w:val="00E34B29"/>
    <w:rsid w:val="00E35326"/>
    <w:rsid w:val="00E35695"/>
    <w:rsid w:val="00E35CA2"/>
    <w:rsid w:val="00E36837"/>
    <w:rsid w:val="00E370F5"/>
    <w:rsid w:val="00E3776C"/>
    <w:rsid w:val="00E40EED"/>
    <w:rsid w:val="00E41490"/>
    <w:rsid w:val="00E41AC0"/>
    <w:rsid w:val="00E41BE2"/>
    <w:rsid w:val="00E4262A"/>
    <w:rsid w:val="00E443C8"/>
    <w:rsid w:val="00E45E20"/>
    <w:rsid w:val="00E462FA"/>
    <w:rsid w:val="00E466EB"/>
    <w:rsid w:val="00E50C5C"/>
    <w:rsid w:val="00E5289A"/>
    <w:rsid w:val="00E54997"/>
    <w:rsid w:val="00E562CF"/>
    <w:rsid w:val="00E57633"/>
    <w:rsid w:val="00E62825"/>
    <w:rsid w:val="00E633C9"/>
    <w:rsid w:val="00E64E39"/>
    <w:rsid w:val="00E66A1D"/>
    <w:rsid w:val="00E67F22"/>
    <w:rsid w:val="00E70B65"/>
    <w:rsid w:val="00E70D4C"/>
    <w:rsid w:val="00E71E33"/>
    <w:rsid w:val="00E72490"/>
    <w:rsid w:val="00E73A4A"/>
    <w:rsid w:val="00E748F3"/>
    <w:rsid w:val="00E7670D"/>
    <w:rsid w:val="00E80076"/>
    <w:rsid w:val="00E81043"/>
    <w:rsid w:val="00E81881"/>
    <w:rsid w:val="00E81B37"/>
    <w:rsid w:val="00E825D5"/>
    <w:rsid w:val="00E8568A"/>
    <w:rsid w:val="00E86FAF"/>
    <w:rsid w:val="00E8719E"/>
    <w:rsid w:val="00E87A7B"/>
    <w:rsid w:val="00E87C74"/>
    <w:rsid w:val="00E90534"/>
    <w:rsid w:val="00E94A5B"/>
    <w:rsid w:val="00E97467"/>
    <w:rsid w:val="00EA01D5"/>
    <w:rsid w:val="00EA04C9"/>
    <w:rsid w:val="00EA1851"/>
    <w:rsid w:val="00EA263B"/>
    <w:rsid w:val="00EA3D86"/>
    <w:rsid w:val="00EA545C"/>
    <w:rsid w:val="00EA7029"/>
    <w:rsid w:val="00EB05B0"/>
    <w:rsid w:val="00EB3006"/>
    <w:rsid w:val="00EB32B8"/>
    <w:rsid w:val="00EB58F0"/>
    <w:rsid w:val="00EC07C0"/>
    <w:rsid w:val="00EC133A"/>
    <w:rsid w:val="00EC1375"/>
    <w:rsid w:val="00EC1AA3"/>
    <w:rsid w:val="00EC1D90"/>
    <w:rsid w:val="00EC4485"/>
    <w:rsid w:val="00EC464A"/>
    <w:rsid w:val="00EC507B"/>
    <w:rsid w:val="00EC5BEE"/>
    <w:rsid w:val="00EC5D28"/>
    <w:rsid w:val="00EC7671"/>
    <w:rsid w:val="00ED00A0"/>
    <w:rsid w:val="00ED0A8A"/>
    <w:rsid w:val="00ED0C9E"/>
    <w:rsid w:val="00ED1A1E"/>
    <w:rsid w:val="00ED1DEE"/>
    <w:rsid w:val="00ED3465"/>
    <w:rsid w:val="00ED38A5"/>
    <w:rsid w:val="00ED399A"/>
    <w:rsid w:val="00ED3ADF"/>
    <w:rsid w:val="00ED3C86"/>
    <w:rsid w:val="00ED3DBE"/>
    <w:rsid w:val="00ED523E"/>
    <w:rsid w:val="00ED6274"/>
    <w:rsid w:val="00ED6560"/>
    <w:rsid w:val="00ED6656"/>
    <w:rsid w:val="00ED7DB7"/>
    <w:rsid w:val="00EE167E"/>
    <w:rsid w:val="00EE18EC"/>
    <w:rsid w:val="00EE226B"/>
    <w:rsid w:val="00EE3FCD"/>
    <w:rsid w:val="00EE406A"/>
    <w:rsid w:val="00EE41C9"/>
    <w:rsid w:val="00EE44B2"/>
    <w:rsid w:val="00EF297E"/>
    <w:rsid w:val="00EF2B49"/>
    <w:rsid w:val="00EF329A"/>
    <w:rsid w:val="00EF3C0C"/>
    <w:rsid w:val="00EF4072"/>
    <w:rsid w:val="00EF64FA"/>
    <w:rsid w:val="00EF7972"/>
    <w:rsid w:val="00EF798B"/>
    <w:rsid w:val="00F0033E"/>
    <w:rsid w:val="00F01F1F"/>
    <w:rsid w:val="00F02913"/>
    <w:rsid w:val="00F03799"/>
    <w:rsid w:val="00F1018D"/>
    <w:rsid w:val="00F1283E"/>
    <w:rsid w:val="00F14090"/>
    <w:rsid w:val="00F148EF"/>
    <w:rsid w:val="00F15924"/>
    <w:rsid w:val="00F15C25"/>
    <w:rsid w:val="00F169CB"/>
    <w:rsid w:val="00F206DC"/>
    <w:rsid w:val="00F210E0"/>
    <w:rsid w:val="00F229C6"/>
    <w:rsid w:val="00F2377E"/>
    <w:rsid w:val="00F2506D"/>
    <w:rsid w:val="00F2767A"/>
    <w:rsid w:val="00F30D66"/>
    <w:rsid w:val="00F313F8"/>
    <w:rsid w:val="00F3288A"/>
    <w:rsid w:val="00F34B06"/>
    <w:rsid w:val="00F35709"/>
    <w:rsid w:val="00F35E3C"/>
    <w:rsid w:val="00F35FC2"/>
    <w:rsid w:val="00F405E5"/>
    <w:rsid w:val="00F4317E"/>
    <w:rsid w:val="00F447B4"/>
    <w:rsid w:val="00F45B97"/>
    <w:rsid w:val="00F50B3A"/>
    <w:rsid w:val="00F50F0A"/>
    <w:rsid w:val="00F52EB9"/>
    <w:rsid w:val="00F533FD"/>
    <w:rsid w:val="00F53898"/>
    <w:rsid w:val="00F53F2F"/>
    <w:rsid w:val="00F55100"/>
    <w:rsid w:val="00F57768"/>
    <w:rsid w:val="00F60157"/>
    <w:rsid w:val="00F603BE"/>
    <w:rsid w:val="00F608AD"/>
    <w:rsid w:val="00F6211F"/>
    <w:rsid w:val="00F63A84"/>
    <w:rsid w:val="00F644C8"/>
    <w:rsid w:val="00F647F7"/>
    <w:rsid w:val="00F653DD"/>
    <w:rsid w:val="00F713CF"/>
    <w:rsid w:val="00F717AA"/>
    <w:rsid w:val="00F726D7"/>
    <w:rsid w:val="00F73618"/>
    <w:rsid w:val="00F74AB1"/>
    <w:rsid w:val="00F75385"/>
    <w:rsid w:val="00F76769"/>
    <w:rsid w:val="00F841CB"/>
    <w:rsid w:val="00F84465"/>
    <w:rsid w:val="00F875C1"/>
    <w:rsid w:val="00F87FCE"/>
    <w:rsid w:val="00F90D4C"/>
    <w:rsid w:val="00F92C5C"/>
    <w:rsid w:val="00F94511"/>
    <w:rsid w:val="00F94C0C"/>
    <w:rsid w:val="00F95FA8"/>
    <w:rsid w:val="00F966B9"/>
    <w:rsid w:val="00F97D14"/>
    <w:rsid w:val="00F97DA9"/>
    <w:rsid w:val="00FA01C0"/>
    <w:rsid w:val="00FA17C1"/>
    <w:rsid w:val="00FA2055"/>
    <w:rsid w:val="00FA5DBE"/>
    <w:rsid w:val="00FA67D6"/>
    <w:rsid w:val="00FA73AF"/>
    <w:rsid w:val="00FB740E"/>
    <w:rsid w:val="00FC0907"/>
    <w:rsid w:val="00FC0E99"/>
    <w:rsid w:val="00FC29BE"/>
    <w:rsid w:val="00FC2E33"/>
    <w:rsid w:val="00FC3FF2"/>
    <w:rsid w:val="00FC4FBF"/>
    <w:rsid w:val="00FC5592"/>
    <w:rsid w:val="00FC6398"/>
    <w:rsid w:val="00FD2274"/>
    <w:rsid w:val="00FD2284"/>
    <w:rsid w:val="00FD2834"/>
    <w:rsid w:val="00FD77F3"/>
    <w:rsid w:val="00FD79C2"/>
    <w:rsid w:val="00FD7D6A"/>
    <w:rsid w:val="00FD7F89"/>
    <w:rsid w:val="00FE0B01"/>
    <w:rsid w:val="00FE170A"/>
    <w:rsid w:val="00FE1871"/>
    <w:rsid w:val="00FE212E"/>
    <w:rsid w:val="00FE6AD6"/>
    <w:rsid w:val="00FF0521"/>
    <w:rsid w:val="00FF0C95"/>
    <w:rsid w:val="00FF1A8B"/>
    <w:rsid w:val="00FF2CC0"/>
    <w:rsid w:val="00FF2F7A"/>
    <w:rsid w:val="00FF3742"/>
    <w:rsid w:val="00FF4221"/>
    <w:rsid w:val="00FF6619"/>
    <w:rsid w:val="00FF7C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colormru v:ext="edit" colors="#cfc"/>
    </o:shapedefaults>
    <o:shapelayout v:ext="edit">
      <o:idmap v:ext="edit" data="2"/>
    </o:shapelayout>
  </w:shapeDefaults>
  <w:decimalSymbol w:val=","/>
  <w:listSeparator w:val=";"/>
  <w14:docId w14:val="639F22AB"/>
  <w15:chartTrackingRefBased/>
  <w15:docId w15:val="{D5E663D3-0CF9-44B0-94D2-18435587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83E"/>
    <w:pPr>
      <w:jc w:val="both"/>
    </w:pPr>
    <w:rPr>
      <w:rFonts w:ascii="Helvetica" w:hAnsi="Helvetica"/>
    </w:rPr>
  </w:style>
  <w:style w:type="paragraph" w:styleId="Heading1">
    <w:name w:val="heading 1"/>
    <w:basedOn w:val="Normal"/>
    <w:next w:val="BodyText"/>
    <w:qFormat/>
    <w:rsid w:val="00A93889"/>
    <w:pPr>
      <w:keepNext/>
      <w:pageBreakBefore/>
      <w:numPr>
        <w:numId w:val="1"/>
      </w:numPr>
      <w:tabs>
        <w:tab w:val="clear" w:pos="432"/>
        <w:tab w:val="left" w:pos="567"/>
      </w:tabs>
      <w:suppressAutoHyphens/>
      <w:spacing w:before="240" w:after="120"/>
      <w:ind w:left="567" w:hanging="567"/>
      <w:jc w:val="left"/>
      <w:outlineLvl w:val="0"/>
    </w:pPr>
    <w:rPr>
      <w:b/>
      <w:sz w:val="32"/>
    </w:rPr>
  </w:style>
  <w:style w:type="paragraph" w:styleId="Heading2">
    <w:name w:val="heading 2"/>
    <w:basedOn w:val="Normal"/>
    <w:next w:val="BodyText"/>
    <w:link w:val="Heading2Char"/>
    <w:qFormat/>
    <w:rsid w:val="00A93889"/>
    <w:pPr>
      <w:keepNext/>
      <w:numPr>
        <w:ilvl w:val="1"/>
        <w:numId w:val="2"/>
      </w:numPr>
      <w:tabs>
        <w:tab w:val="left" w:pos="737"/>
      </w:tabs>
      <w:suppressAutoHyphens/>
      <w:spacing w:before="240" w:after="120"/>
      <w:jc w:val="left"/>
      <w:outlineLvl w:val="1"/>
    </w:pPr>
    <w:rPr>
      <w:b/>
      <w:sz w:val="24"/>
    </w:rPr>
  </w:style>
  <w:style w:type="paragraph" w:styleId="Heading3">
    <w:name w:val="heading 3"/>
    <w:aliases w:val="t"/>
    <w:basedOn w:val="Normal"/>
    <w:next w:val="BodyText"/>
    <w:qFormat/>
    <w:rsid w:val="003B210D"/>
    <w:pPr>
      <w:keepNext/>
      <w:numPr>
        <w:ilvl w:val="2"/>
        <w:numId w:val="3"/>
      </w:numPr>
      <w:tabs>
        <w:tab w:val="clear" w:pos="720"/>
        <w:tab w:val="left" w:pos="851"/>
      </w:tabs>
      <w:suppressAutoHyphens/>
      <w:spacing w:before="240" w:after="120"/>
      <w:ind w:left="851" w:hanging="851"/>
      <w:jc w:val="left"/>
      <w:outlineLvl w:val="2"/>
    </w:pPr>
    <w:rPr>
      <w:b/>
      <w:sz w:val="22"/>
    </w:rPr>
  </w:style>
  <w:style w:type="paragraph" w:styleId="Heading4">
    <w:name w:val="heading 4"/>
    <w:basedOn w:val="Normal"/>
    <w:next w:val="BodyText"/>
    <w:qFormat/>
    <w:rsid w:val="00E35695"/>
    <w:pPr>
      <w:keepNext/>
      <w:numPr>
        <w:ilvl w:val="3"/>
        <w:numId w:val="4"/>
      </w:numPr>
      <w:tabs>
        <w:tab w:val="left" w:pos="992"/>
      </w:tabs>
      <w:suppressAutoHyphens/>
      <w:spacing w:before="240" w:after="120"/>
      <w:ind w:left="992" w:hanging="992"/>
      <w:jc w:val="left"/>
      <w:outlineLvl w:val="3"/>
    </w:pPr>
    <w:rPr>
      <w:b/>
    </w:rPr>
  </w:style>
  <w:style w:type="paragraph" w:styleId="Heading5">
    <w:name w:val="heading 5"/>
    <w:basedOn w:val="Normal"/>
    <w:next w:val="BodyText"/>
    <w:qFormat/>
    <w:rsid w:val="00571A4B"/>
    <w:pPr>
      <w:keepNext/>
      <w:numPr>
        <w:ilvl w:val="4"/>
        <w:numId w:val="5"/>
      </w:numPr>
      <w:tabs>
        <w:tab w:val="clear" w:pos="1008"/>
        <w:tab w:val="num" w:pos="1021"/>
      </w:tabs>
      <w:suppressAutoHyphens/>
      <w:spacing w:before="240" w:after="120"/>
      <w:ind w:left="1021" w:hanging="1021"/>
      <w:jc w:val="left"/>
      <w:outlineLvl w:val="4"/>
    </w:pPr>
    <w:rPr>
      <w:b/>
    </w:rPr>
  </w:style>
  <w:style w:type="paragraph" w:styleId="Heading6">
    <w:name w:val="heading 6"/>
    <w:basedOn w:val="Normal"/>
    <w:next w:val="Normal"/>
    <w:qFormat/>
    <w:rsid w:val="00D66B40"/>
    <w:pPr>
      <w:numPr>
        <w:ilvl w:val="5"/>
        <w:numId w:val="6"/>
      </w:numPr>
      <w:spacing w:before="240" w:after="120"/>
      <w:jc w:val="left"/>
      <w:outlineLvl w:val="5"/>
    </w:pPr>
    <w:rPr>
      <w:b/>
      <w:i/>
    </w:rPr>
  </w:style>
  <w:style w:type="paragraph" w:styleId="Heading7">
    <w:name w:val="heading 7"/>
    <w:basedOn w:val="Normal"/>
    <w:next w:val="Normal"/>
    <w:qFormat/>
    <w:rsid w:val="00D66B40"/>
    <w:pPr>
      <w:numPr>
        <w:ilvl w:val="6"/>
        <w:numId w:val="7"/>
      </w:numPr>
      <w:spacing w:before="240" w:after="120"/>
      <w:jc w:val="left"/>
      <w:outlineLvl w:val="6"/>
    </w:pPr>
    <w:rPr>
      <w:b/>
      <w:i/>
    </w:rPr>
  </w:style>
  <w:style w:type="paragraph" w:styleId="Heading8">
    <w:name w:val="heading 8"/>
    <w:basedOn w:val="Normal"/>
    <w:next w:val="Normal"/>
    <w:qFormat/>
    <w:rsid w:val="00D66B40"/>
    <w:pPr>
      <w:numPr>
        <w:ilvl w:val="7"/>
        <w:numId w:val="8"/>
      </w:numPr>
      <w:spacing w:before="240" w:after="120"/>
      <w:jc w:val="left"/>
      <w:outlineLvl w:val="7"/>
    </w:pPr>
    <w:rPr>
      <w:b/>
      <w:i/>
    </w:rPr>
  </w:style>
  <w:style w:type="paragraph" w:styleId="Heading9">
    <w:name w:val="heading 9"/>
    <w:basedOn w:val="Normal"/>
    <w:next w:val="Normal"/>
    <w:qFormat/>
    <w:rsid w:val="00D66B40"/>
    <w:pPr>
      <w:numPr>
        <w:ilvl w:val="8"/>
        <w:numId w:val="9"/>
      </w:numPr>
      <w:spacing w:before="240" w:after="120"/>
      <w:jc w:val="lef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
    <w:name w:val="Tabelle"/>
    <w:basedOn w:val="TableNormal"/>
    <w:rsid w:val="006455FA"/>
    <w:rPr>
      <w:rFonts w:ascii="Helvetica" w:hAnsi="Helvetic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Pr>
    <w:tblStylePr w:type="firstRow">
      <w:rPr>
        <w:b/>
      </w:rPr>
      <w:tblPr/>
      <w:trPr>
        <w:tblHeader/>
      </w:trPr>
      <w:tcPr>
        <w:shd w:val="clear" w:color="auto" w:fill="E6E6E6"/>
      </w:tcPr>
    </w:tblStylePr>
  </w:style>
  <w:style w:type="paragraph" w:customStyle="1" w:styleId="TS-Dokart">
    <w:name w:val="TS-Dokart"/>
    <w:basedOn w:val="Normal"/>
    <w:link w:val="TS-DokartZchn"/>
    <w:rsid w:val="00D66B40"/>
    <w:pPr>
      <w:ind w:left="737"/>
    </w:pPr>
    <w:rPr>
      <w:b/>
      <w:sz w:val="28"/>
    </w:rPr>
  </w:style>
  <w:style w:type="character" w:customStyle="1" w:styleId="TS-DokartZchn">
    <w:name w:val="TS-Dokart Zchn"/>
    <w:link w:val="TS-Dokart"/>
    <w:rsid w:val="00D66B40"/>
    <w:rPr>
      <w:rFonts w:ascii="Helvetica" w:hAnsi="Helvetica"/>
      <w:b/>
      <w:sz w:val="28"/>
      <w:lang w:val="de-DE" w:eastAsia="de-DE" w:bidi="ar-SA"/>
    </w:rPr>
  </w:style>
  <w:style w:type="paragraph" w:customStyle="1" w:styleId="TS-Titel">
    <w:name w:val="TS-Titel"/>
    <w:basedOn w:val="Normal"/>
    <w:rsid w:val="002D741D"/>
    <w:pPr>
      <w:pBdr>
        <w:top w:val="single" w:sz="18" w:space="2" w:color="FFFF00"/>
        <w:left w:val="single" w:sz="18" w:space="2" w:color="FFFF00"/>
        <w:bottom w:val="single" w:sz="18" w:space="2" w:color="FFFF00"/>
        <w:right w:val="single" w:sz="18" w:space="2" w:color="FFFF00"/>
      </w:pBdr>
      <w:suppressAutoHyphens/>
      <w:ind w:left="851" w:right="964"/>
      <w:jc w:val="left"/>
    </w:pPr>
    <w:rPr>
      <w:b/>
      <w:color w:val="000000"/>
      <w:sz w:val="60"/>
    </w:rPr>
  </w:style>
  <w:style w:type="paragraph" w:customStyle="1" w:styleId="TS-Dokinfo">
    <w:name w:val="TS-Dokinfo"/>
    <w:basedOn w:val="Normal"/>
    <w:rsid w:val="00D66B40"/>
    <w:pPr>
      <w:pBdr>
        <w:top w:val="single" w:sz="18" w:space="2" w:color="FFFF00"/>
        <w:left w:val="single" w:sz="18" w:space="2" w:color="FFFF00"/>
        <w:bottom w:val="single" w:sz="18" w:space="2" w:color="FFFF00"/>
        <w:right w:val="single" w:sz="18" w:space="2" w:color="FFFF00"/>
      </w:pBdr>
      <w:tabs>
        <w:tab w:val="left" w:pos="851"/>
        <w:tab w:val="right" w:pos="8505"/>
      </w:tabs>
      <w:ind w:left="851" w:right="964"/>
    </w:pPr>
  </w:style>
  <w:style w:type="character" w:styleId="CommentReference">
    <w:name w:val="annotation reference"/>
    <w:semiHidden/>
    <w:rsid w:val="00D66B40"/>
    <w:rPr>
      <w:sz w:val="16"/>
    </w:rPr>
  </w:style>
  <w:style w:type="paragraph" w:customStyle="1" w:styleId="berschrift1Vorspann">
    <w:name w:val="Überschrift 1 Vorspann"/>
    <w:basedOn w:val="Heading1"/>
    <w:next w:val="BodyText"/>
    <w:rsid w:val="000C0C2C"/>
    <w:pPr>
      <w:pageBreakBefore w:val="0"/>
      <w:ind w:left="0" w:firstLine="0"/>
      <w:outlineLvl w:val="9"/>
    </w:pPr>
  </w:style>
  <w:style w:type="paragraph" w:styleId="BodyText">
    <w:name w:val="Body Text"/>
    <w:aliases w:val=" Char,Char Char Char, Char Char Char, Char Char Char Char Char Char, Char Char Char Char Char Char Char Char Char Char  Char Char,Body Text1, Char Char Char Char Char Char Char Char Char Char , Char Char Char Char,Textkörper1,Char Char Char1"/>
    <w:basedOn w:val="Normal"/>
    <w:link w:val="BodyTextChar"/>
    <w:rsid w:val="00D66B40"/>
    <w:pPr>
      <w:spacing w:after="120" w:line="264" w:lineRule="auto"/>
    </w:pPr>
  </w:style>
  <w:style w:type="paragraph" w:styleId="TOC2">
    <w:name w:val="toc 2"/>
    <w:basedOn w:val="Normal"/>
    <w:autoRedefine/>
    <w:uiPriority w:val="39"/>
    <w:rsid w:val="00544E2E"/>
    <w:pPr>
      <w:tabs>
        <w:tab w:val="right" w:leader="dot" w:pos="14600"/>
      </w:tabs>
    </w:pPr>
  </w:style>
  <w:style w:type="paragraph" w:styleId="TOC1">
    <w:name w:val="toc 1"/>
    <w:basedOn w:val="Normal"/>
    <w:next w:val="TOC2"/>
    <w:autoRedefine/>
    <w:uiPriority w:val="39"/>
    <w:rsid w:val="00544E2E"/>
    <w:pPr>
      <w:tabs>
        <w:tab w:val="right" w:leader="dot" w:pos="14600"/>
      </w:tabs>
      <w:spacing w:before="240"/>
      <w:jc w:val="left"/>
    </w:pPr>
    <w:rPr>
      <w:b/>
    </w:rPr>
  </w:style>
  <w:style w:type="paragraph" w:styleId="TableofFigures">
    <w:name w:val="table of figures"/>
    <w:basedOn w:val="Normal"/>
    <w:next w:val="Normal"/>
    <w:uiPriority w:val="99"/>
    <w:rsid w:val="00430F97"/>
    <w:pPr>
      <w:tabs>
        <w:tab w:val="right" w:leader="dot" w:pos="14600"/>
      </w:tabs>
      <w:ind w:left="400" w:hanging="400"/>
    </w:pPr>
  </w:style>
  <w:style w:type="paragraph" w:customStyle="1" w:styleId="Zwischenberschrift">
    <w:name w:val="Zwischenüberschrift"/>
    <w:basedOn w:val="Normal"/>
    <w:next w:val="BodyText"/>
    <w:link w:val="ZwischenberschriftZchn"/>
    <w:rsid w:val="00761789"/>
    <w:pPr>
      <w:keepNext/>
      <w:suppressAutoHyphens/>
      <w:spacing w:before="200" w:after="120"/>
    </w:pPr>
    <w:rPr>
      <w:b/>
    </w:rPr>
  </w:style>
  <w:style w:type="paragraph" w:styleId="Caption">
    <w:name w:val="caption"/>
    <w:basedOn w:val="Normal"/>
    <w:next w:val="BodyText"/>
    <w:qFormat/>
    <w:rsid w:val="00D66B40"/>
    <w:pPr>
      <w:spacing w:before="80" w:after="240"/>
      <w:jc w:val="left"/>
    </w:pPr>
    <w:rPr>
      <w:rFonts w:ascii="Arial" w:hAnsi="Arial"/>
      <w:sz w:val="18"/>
    </w:rPr>
  </w:style>
  <w:style w:type="character" w:styleId="Hyperlink">
    <w:name w:val="Hyperlink"/>
    <w:uiPriority w:val="99"/>
    <w:rsid w:val="00D66B40"/>
    <w:rPr>
      <w:color w:val="0000FF"/>
      <w:u w:val="single"/>
    </w:rPr>
  </w:style>
  <w:style w:type="paragraph" w:styleId="ListBullet2">
    <w:name w:val="List Bullet 2"/>
    <w:basedOn w:val="Normal"/>
    <w:semiHidden/>
    <w:rsid w:val="00D66B40"/>
    <w:pPr>
      <w:tabs>
        <w:tab w:val="num" w:pos="643"/>
      </w:tabs>
      <w:ind w:left="643" w:hanging="360"/>
    </w:pPr>
  </w:style>
  <w:style w:type="paragraph" w:styleId="IndexHeading">
    <w:name w:val="index heading"/>
    <w:next w:val="Index1"/>
    <w:semiHidden/>
    <w:rsid w:val="00D66B40"/>
    <w:pPr>
      <w:spacing w:before="120" w:after="120"/>
    </w:pPr>
    <w:rPr>
      <w:rFonts w:ascii="TimesNewRomanPS" w:hAnsi="TimesNewRomanPS"/>
      <w:b/>
      <w:sz w:val="28"/>
    </w:rPr>
  </w:style>
  <w:style w:type="paragraph" w:styleId="Index1">
    <w:name w:val="index 1"/>
    <w:basedOn w:val="Normal"/>
    <w:next w:val="Normal"/>
    <w:autoRedefine/>
    <w:semiHidden/>
    <w:rsid w:val="00D66B40"/>
  </w:style>
  <w:style w:type="paragraph" w:styleId="TOC7">
    <w:name w:val="toc 7"/>
    <w:basedOn w:val="Normal"/>
    <w:next w:val="Normal"/>
    <w:autoRedefine/>
    <w:semiHidden/>
    <w:rsid w:val="00D66B40"/>
    <w:pPr>
      <w:tabs>
        <w:tab w:val="right" w:leader="dot" w:pos="9526"/>
      </w:tabs>
      <w:ind w:left="1200"/>
    </w:pPr>
  </w:style>
  <w:style w:type="paragraph" w:styleId="Footer">
    <w:name w:val="footer"/>
    <w:basedOn w:val="Normal"/>
    <w:link w:val="FooterChar"/>
    <w:semiHidden/>
    <w:rsid w:val="00D66B40"/>
    <w:pPr>
      <w:tabs>
        <w:tab w:val="center" w:pos="4252"/>
        <w:tab w:val="right" w:pos="8504"/>
      </w:tabs>
    </w:pPr>
    <w:rPr>
      <w:sz w:val="18"/>
    </w:rPr>
  </w:style>
  <w:style w:type="paragraph" w:styleId="Header">
    <w:name w:val="header"/>
    <w:basedOn w:val="Normal"/>
    <w:semiHidden/>
    <w:rsid w:val="00D66B40"/>
    <w:pPr>
      <w:tabs>
        <w:tab w:val="center" w:pos="4819"/>
        <w:tab w:val="right" w:pos="9071"/>
      </w:tabs>
    </w:pPr>
  </w:style>
  <w:style w:type="paragraph" w:styleId="CommentText">
    <w:name w:val="annotation text"/>
    <w:basedOn w:val="Normal"/>
    <w:link w:val="CommentTextChar"/>
    <w:semiHidden/>
    <w:rsid w:val="00D66B40"/>
  </w:style>
  <w:style w:type="paragraph" w:styleId="TOC5">
    <w:name w:val="toc 5"/>
    <w:basedOn w:val="Normal"/>
    <w:next w:val="TOC3"/>
    <w:autoRedefine/>
    <w:semiHidden/>
    <w:rsid w:val="00D66B40"/>
    <w:pPr>
      <w:tabs>
        <w:tab w:val="right" w:leader="dot" w:pos="9526"/>
      </w:tabs>
      <w:ind w:left="680"/>
    </w:pPr>
  </w:style>
  <w:style w:type="paragraph" w:styleId="TOC3">
    <w:name w:val="toc 3"/>
    <w:basedOn w:val="Normal"/>
    <w:next w:val="TOC4"/>
    <w:autoRedefine/>
    <w:uiPriority w:val="39"/>
    <w:rsid w:val="00544E2E"/>
    <w:pPr>
      <w:tabs>
        <w:tab w:val="right" w:leader="dot" w:pos="14600"/>
      </w:tabs>
      <w:ind w:left="227"/>
    </w:pPr>
  </w:style>
  <w:style w:type="paragraph" w:styleId="TOC4">
    <w:name w:val="toc 4"/>
    <w:basedOn w:val="Normal"/>
    <w:next w:val="Normal"/>
    <w:autoRedefine/>
    <w:semiHidden/>
    <w:rsid w:val="00D66B40"/>
    <w:pPr>
      <w:tabs>
        <w:tab w:val="right" w:leader="dot" w:pos="9526"/>
      </w:tabs>
      <w:ind w:left="454"/>
    </w:pPr>
  </w:style>
  <w:style w:type="paragraph" w:styleId="TOC6">
    <w:name w:val="toc 6"/>
    <w:basedOn w:val="Normal"/>
    <w:next w:val="Normal"/>
    <w:autoRedefine/>
    <w:semiHidden/>
    <w:rsid w:val="00D66B40"/>
    <w:pPr>
      <w:tabs>
        <w:tab w:val="right" w:leader="dot" w:pos="9526"/>
      </w:tabs>
      <w:ind w:left="1000"/>
    </w:pPr>
  </w:style>
  <w:style w:type="paragraph" w:styleId="TOC8">
    <w:name w:val="toc 8"/>
    <w:basedOn w:val="Normal"/>
    <w:next w:val="Normal"/>
    <w:autoRedefine/>
    <w:semiHidden/>
    <w:rsid w:val="00D66B40"/>
    <w:pPr>
      <w:tabs>
        <w:tab w:val="right" w:leader="dot" w:pos="9526"/>
      </w:tabs>
      <w:ind w:left="1400"/>
    </w:pPr>
  </w:style>
  <w:style w:type="paragraph" w:styleId="TOC9">
    <w:name w:val="toc 9"/>
    <w:basedOn w:val="Normal"/>
    <w:next w:val="Normal"/>
    <w:autoRedefine/>
    <w:semiHidden/>
    <w:rsid w:val="00D66B40"/>
    <w:pPr>
      <w:tabs>
        <w:tab w:val="right" w:leader="dot" w:pos="9526"/>
      </w:tabs>
      <w:ind w:left="1600"/>
    </w:pPr>
  </w:style>
  <w:style w:type="character" w:styleId="PageNumber">
    <w:name w:val="page number"/>
    <w:basedOn w:val="DefaultParagraphFont"/>
    <w:semiHidden/>
    <w:rsid w:val="00D66B40"/>
  </w:style>
  <w:style w:type="paragraph" w:styleId="BodyText2">
    <w:name w:val="Body Text 2"/>
    <w:basedOn w:val="Normal"/>
    <w:semiHidden/>
    <w:rsid w:val="00D66B40"/>
    <w:rPr>
      <w:color w:val="000000"/>
    </w:rPr>
  </w:style>
  <w:style w:type="character" w:styleId="FollowedHyperlink">
    <w:name w:val="FollowedHyperlink"/>
    <w:semiHidden/>
    <w:rsid w:val="00D66B40"/>
    <w:rPr>
      <w:color w:val="800080"/>
      <w:u w:val="single"/>
    </w:rPr>
  </w:style>
  <w:style w:type="paragraph" w:styleId="FootnoteText">
    <w:name w:val="footnote text"/>
    <w:basedOn w:val="Normal"/>
    <w:link w:val="FootnoteTextChar"/>
    <w:semiHidden/>
    <w:rsid w:val="005F7742"/>
    <w:rPr>
      <w:sz w:val="18"/>
    </w:rPr>
  </w:style>
  <w:style w:type="character" w:styleId="FootnoteReference">
    <w:name w:val="footnote reference"/>
    <w:semiHidden/>
    <w:rsid w:val="00D66B40"/>
    <w:rPr>
      <w:position w:val="6"/>
      <w:sz w:val="16"/>
    </w:rPr>
  </w:style>
  <w:style w:type="paragraph" w:styleId="Index2">
    <w:name w:val="index 2"/>
    <w:basedOn w:val="Normal"/>
    <w:next w:val="Normal"/>
    <w:autoRedefine/>
    <w:semiHidden/>
    <w:rsid w:val="00D66B40"/>
    <w:pPr>
      <w:ind w:left="283"/>
    </w:pPr>
  </w:style>
  <w:style w:type="paragraph" w:styleId="Index3">
    <w:name w:val="index 3"/>
    <w:basedOn w:val="Normal"/>
    <w:next w:val="Normal"/>
    <w:autoRedefine/>
    <w:semiHidden/>
    <w:rsid w:val="00D66B40"/>
    <w:pPr>
      <w:ind w:left="566"/>
    </w:pPr>
  </w:style>
  <w:style w:type="paragraph" w:styleId="Index4">
    <w:name w:val="index 4"/>
    <w:basedOn w:val="Normal"/>
    <w:next w:val="Normal"/>
    <w:autoRedefine/>
    <w:semiHidden/>
    <w:rsid w:val="00D66B40"/>
    <w:pPr>
      <w:ind w:left="849"/>
    </w:pPr>
  </w:style>
  <w:style w:type="paragraph" w:styleId="Index5">
    <w:name w:val="index 5"/>
    <w:basedOn w:val="Normal"/>
    <w:next w:val="Normal"/>
    <w:autoRedefine/>
    <w:semiHidden/>
    <w:rsid w:val="00D66B40"/>
    <w:pPr>
      <w:ind w:left="1132"/>
    </w:pPr>
  </w:style>
  <w:style w:type="paragraph" w:styleId="Index6">
    <w:name w:val="index 6"/>
    <w:basedOn w:val="Normal"/>
    <w:next w:val="Normal"/>
    <w:autoRedefine/>
    <w:semiHidden/>
    <w:rsid w:val="00D66B40"/>
    <w:pPr>
      <w:ind w:left="1415"/>
    </w:pPr>
  </w:style>
  <w:style w:type="paragraph" w:styleId="Index7">
    <w:name w:val="index 7"/>
    <w:basedOn w:val="Normal"/>
    <w:next w:val="Normal"/>
    <w:autoRedefine/>
    <w:semiHidden/>
    <w:rsid w:val="00D66B40"/>
    <w:pPr>
      <w:ind w:left="1698"/>
    </w:pPr>
  </w:style>
  <w:style w:type="paragraph" w:styleId="NormalIndent">
    <w:name w:val="Normal Indent"/>
    <w:basedOn w:val="Normal"/>
    <w:semiHidden/>
    <w:rsid w:val="00D66B40"/>
    <w:pPr>
      <w:ind w:left="708"/>
    </w:pPr>
  </w:style>
  <w:style w:type="character" w:styleId="LineNumber">
    <w:name w:val="line number"/>
    <w:basedOn w:val="DefaultParagraphFont"/>
    <w:semiHidden/>
    <w:rsid w:val="00D66B40"/>
  </w:style>
  <w:style w:type="paragraph" w:styleId="BodyTextIndent">
    <w:name w:val="Body Text Indent"/>
    <w:basedOn w:val="Normal"/>
    <w:semiHidden/>
    <w:rsid w:val="00D66B40"/>
    <w:rPr>
      <w:color w:val="000000"/>
    </w:rPr>
  </w:style>
  <w:style w:type="paragraph" w:styleId="BalloonText">
    <w:name w:val="Balloon Text"/>
    <w:basedOn w:val="Normal"/>
    <w:semiHidden/>
    <w:rsid w:val="00D66B40"/>
    <w:rPr>
      <w:rFonts w:ascii="Tahoma" w:hAnsi="Tahoma" w:cs="Tahoma"/>
      <w:sz w:val="16"/>
      <w:szCs w:val="16"/>
    </w:rPr>
  </w:style>
  <w:style w:type="paragraph" w:styleId="ListNumber">
    <w:name w:val="List Number"/>
    <w:basedOn w:val="Normal"/>
    <w:semiHidden/>
    <w:rsid w:val="00D66B40"/>
    <w:pPr>
      <w:tabs>
        <w:tab w:val="num" w:pos="360"/>
      </w:tabs>
      <w:ind w:left="360" w:hanging="360"/>
      <w:jc w:val="left"/>
    </w:pPr>
    <w:rPr>
      <w:rFonts w:ascii="Arial" w:hAnsi="Arial"/>
      <w:sz w:val="22"/>
    </w:rPr>
  </w:style>
  <w:style w:type="table" w:styleId="TableGrid">
    <w:name w:val="Table Grid"/>
    <w:basedOn w:val="TableNormal"/>
    <w:semiHidden/>
    <w:rsid w:val="00D66B4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D66B40"/>
    <w:pPr>
      <w:tabs>
        <w:tab w:val="num" w:pos="643"/>
      </w:tabs>
      <w:ind w:left="643" w:hanging="360"/>
      <w:jc w:val="left"/>
    </w:pPr>
    <w:rPr>
      <w:rFonts w:ascii="Arial" w:hAnsi="Arial"/>
      <w:sz w:val="22"/>
    </w:rPr>
  </w:style>
  <w:style w:type="paragraph" w:styleId="NormalWeb">
    <w:name w:val="Normal (Web)"/>
    <w:basedOn w:val="Normal"/>
    <w:semiHidden/>
    <w:rsid w:val="00D66B40"/>
    <w:pPr>
      <w:spacing w:after="151"/>
      <w:jc w:val="left"/>
    </w:pPr>
    <w:rPr>
      <w:rFonts w:ascii="Verdana" w:hAnsi="Verdana"/>
      <w:sz w:val="24"/>
      <w:szCs w:val="24"/>
    </w:rPr>
  </w:style>
  <w:style w:type="character" w:styleId="Strong">
    <w:name w:val="Strong"/>
    <w:qFormat/>
    <w:rsid w:val="00D66B40"/>
    <w:rPr>
      <w:b/>
      <w:bCs/>
    </w:rPr>
  </w:style>
  <w:style w:type="paragraph" w:styleId="ListNumber3">
    <w:name w:val="List Number 3"/>
    <w:basedOn w:val="Normal"/>
    <w:semiHidden/>
    <w:rsid w:val="00D66B40"/>
    <w:pPr>
      <w:numPr>
        <w:numId w:val="10"/>
      </w:numPr>
      <w:spacing w:before="60" w:after="60"/>
      <w:jc w:val="left"/>
    </w:pPr>
    <w:rPr>
      <w:rFonts w:ascii="Arial" w:hAnsi="Arial"/>
    </w:rPr>
  </w:style>
  <w:style w:type="paragraph" w:styleId="DocumentMap">
    <w:name w:val="Document Map"/>
    <w:basedOn w:val="Normal"/>
    <w:semiHidden/>
    <w:rsid w:val="00D66B40"/>
    <w:pPr>
      <w:shd w:val="clear" w:color="auto" w:fill="000080"/>
    </w:pPr>
    <w:rPr>
      <w:rFonts w:ascii="Tahoma" w:hAnsi="Tahoma" w:cs="Tahoma"/>
    </w:rPr>
  </w:style>
  <w:style w:type="paragraph" w:styleId="EndnoteText">
    <w:name w:val="endnote text"/>
    <w:basedOn w:val="Normal"/>
    <w:semiHidden/>
    <w:rsid w:val="00D66B40"/>
    <w:pPr>
      <w:jc w:val="left"/>
    </w:pPr>
    <w:rPr>
      <w:rFonts w:ascii="Arial" w:hAnsi="Arial"/>
    </w:rPr>
  </w:style>
  <w:style w:type="numbering" w:customStyle="1" w:styleId="Aufzhlung">
    <w:name w:val="Aufzählung"/>
    <w:basedOn w:val="NoList"/>
    <w:rsid w:val="00E748F3"/>
    <w:pPr>
      <w:numPr>
        <w:numId w:val="11"/>
      </w:numPr>
    </w:pPr>
  </w:style>
  <w:style w:type="numbering" w:customStyle="1" w:styleId="NummerierteListe">
    <w:name w:val="Nummerierte Liste"/>
    <w:basedOn w:val="NoList"/>
    <w:rsid w:val="00E748F3"/>
    <w:pPr>
      <w:numPr>
        <w:numId w:val="13"/>
      </w:numPr>
    </w:pPr>
  </w:style>
  <w:style w:type="paragraph" w:customStyle="1" w:styleId="Quelltext">
    <w:name w:val="Quelltext"/>
    <w:basedOn w:val="Normal"/>
    <w:link w:val="QuelltextZchn"/>
    <w:rsid w:val="00E16E06"/>
    <w:pPr>
      <w:numPr>
        <w:numId w:val="15"/>
      </w:numPr>
      <w:pBdr>
        <w:top w:val="single" w:sz="4" w:space="4" w:color="auto"/>
        <w:bottom w:val="single" w:sz="4" w:space="4" w:color="auto"/>
      </w:pBdr>
      <w:shd w:val="pct10" w:color="auto" w:fill="auto"/>
      <w:tabs>
        <w:tab w:val="clear" w:pos="720"/>
        <w:tab w:val="left" w:pos="357"/>
      </w:tabs>
      <w:suppressAutoHyphens/>
      <w:spacing w:line="288" w:lineRule="auto"/>
      <w:ind w:left="357" w:hanging="357"/>
      <w:jc w:val="left"/>
    </w:pPr>
    <w:rPr>
      <w:rFonts w:ascii="Courier New" w:hAnsi="Courier New"/>
      <w:sz w:val="18"/>
    </w:rPr>
  </w:style>
  <w:style w:type="character" w:customStyle="1" w:styleId="ZwischenberschriftZchn">
    <w:name w:val="Zwischenüberschrift Zchn"/>
    <w:link w:val="Zwischenberschrift"/>
    <w:rsid w:val="00761789"/>
    <w:rPr>
      <w:rFonts w:ascii="Helvetica" w:hAnsi="Helvetica"/>
      <w:b/>
      <w:lang w:val="de-DE" w:eastAsia="de-DE" w:bidi="ar-SA"/>
    </w:rPr>
  </w:style>
  <w:style w:type="paragraph" w:customStyle="1" w:styleId="Blau">
    <w:name w:val="Blau"/>
    <w:basedOn w:val="BodyText"/>
    <w:next w:val="BodyText"/>
    <w:link w:val="BlauZchn"/>
    <w:rsid w:val="00BF0D37"/>
    <w:rPr>
      <w:color w:val="0000FF"/>
    </w:rPr>
  </w:style>
  <w:style w:type="character" w:customStyle="1" w:styleId="QuelltextZchn">
    <w:name w:val="Quelltext Zchn"/>
    <w:link w:val="Quelltext"/>
    <w:rsid w:val="00E16E06"/>
    <w:rPr>
      <w:rFonts w:ascii="Courier New" w:hAnsi="Courier New"/>
      <w:sz w:val="18"/>
      <w:lang w:val="de-DE" w:eastAsia="de-DE" w:bidi="ar-SA"/>
    </w:rPr>
  </w:style>
  <w:style w:type="paragraph" w:customStyle="1" w:styleId="Abbildung">
    <w:name w:val="Abbildung"/>
    <w:basedOn w:val="Normal"/>
    <w:rsid w:val="0091708B"/>
    <w:pPr>
      <w:keepNext/>
      <w:spacing w:before="240" w:after="120"/>
      <w:jc w:val="center"/>
    </w:pPr>
  </w:style>
  <w:style w:type="character" w:styleId="Emphasis">
    <w:name w:val="Emphasis"/>
    <w:qFormat/>
    <w:rsid w:val="00BF0D37"/>
    <w:rPr>
      <w:i/>
      <w:iCs/>
    </w:rPr>
  </w:style>
  <w:style w:type="paragraph" w:customStyle="1" w:styleId="berschrift2Vorspann">
    <w:name w:val="Überschrift 2 Vorspann"/>
    <w:basedOn w:val="Heading2"/>
    <w:next w:val="BodyText"/>
    <w:rsid w:val="00544E2E"/>
    <w:pPr>
      <w:numPr>
        <w:ilvl w:val="0"/>
        <w:numId w:val="0"/>
      </w:numPr>
      <w:outlineLvl w:val="9"/>
    </w:pPr>
  </w:style>
  <w:style w:type="character" w:customStyle="1" w:styleId="BodyTextChar">
    <w:name w:val="Body Text Char"/>
    <w:aliases w:val=" Char Char,Char Char Char Char, Char Char Char Char1, Char Char Char Char Char Char Char, Char Char Char Char Char Char Char Char Char Char  Char Char Char,Body Text1 Char, Char Char Char Char Char Char Char Char Char Char  Char"/>
    <w:link w:val="BodyText"/>
    <w:rsid w:val="000F27F1"/>
    <w:rPr>
      <w:rFonts w:ascii="Helvetica" w:hAnsi="Helvetica"/>
      <w:lang w:val="de-DE" w:eastAsia="de-DE" w:bidi="ar-SA"/>
    </w:rPr>
  </w:style>
  <w:style w:type="character" w:customStyle="1" w:styleId="BlauZchn">
    <w:name w:val="Blau Zchn"/>
    <w:link w:val="Blau"/>
    <w:rsid w:val="000F27F1"/>
    <w:rPr>
      <w:rFonts w:ascii="Helvetica" w:hAnsi="Helvetica"/>
      <w:color w:val="0000FF"/>
      <w:lang w:val="de-DE" w:eastAsia="de-DE" w:bidi="ar-SA"/>
    </w:rPr>
  </w:style>
  <w:style w:type="paragraph" w:customStyle="1" w:styleId="berschrift">
    <w:name w:val="Überschrift"/>
    <w:basedOn w:val="Heading1"/>
    <w:next w:val="BodyText"/>
    <w:rsid w:val="008807BA"/>
    <w:pPr>
      <w:pageBreakBefore w:val="0"/>
      <w:ind w:left="0" w:firstLine="0"/>
      <w:outlineLvl w:val="9"/>
    </w:pPr>
  </w:style>
  <w:style w:type="paragraph" w:customStyle="1" w:styleId="ListParagraph1">
    <w:name w:val="List Paragraph1"/>
    <w:basedOn w:val="Normal"/>
    <w:rsid w:val="00811FCD"/>
    <w:pPr>
      <w:spacing w:after="200" w:line="276" w:lineRule="auto"/>
      <w:ind w:left="720"/>
      <w:contextualSpacing/>
      <w:jc w:val="left"/>
    </w:pPr>
    <w:rPr>
      <w:rFonts w:ascii="Calibri" w:hAnsi="Calibri"/>
      <w:sz w:val="22"/>
      <w:szCs w:val="22"/>
      <w:lang w:val="en-US" w:eastAsia="en-US"/>
    </w:rPr>
  </w:style>
  <w:style w:type="character" w:customStyle="1" w:styleId="FootnoteTextChar">
    <w:name w:val="Footnote Text Char"/>
    <w:link w:val="FootnoteText"/>
    <w:semiHidden/>
    <w:locked/>
    <w:rsid w:val="00811FCD"/>
    <w:rPr>
      <w:rFonts w:ascii="Helvetica" w:hAnsi="Helvetica"/>
      <w:sz w:val="18"/>
      <w:lang w:val="de-DE" w:eastAsia="de-DE" w:bidi="ar-SA"/>
    </w:rPr>
  </w:style>
  <w:style w:type="character" w:customStyle="1" w:styleId="FooterChar">
    <w:name w:val="Footer Char"/>
    <w:link w:val="Footer"/>
    <w:semiHidden/>
    <w:rsid w:val="00333480"/>
    <w:rPr>
      <w:rFonts w:ascii="Helvetica" w:hAnsi="Helvetica"/>
      <w:sz w:val="18"/>
    </w:rPr>
  </w:style>
  <w:style w:type="paragraph" w:styleId="Revision">
    <w:name w:val="Revision"/>
    <w:hidden/>
    <w:uiPriority w:val="99"/>
    <w:semiHidden/>
    <w:rsid w:val="007F6BBA"/>
    <w:rPr>
      <w:rFonts w:ascii="Helvetica" w:hAnsi="Helvetica"/>
    </w:rPr>
  </w:style>
  <w:style w:type="paragraph" w:styleId="CommentSubject">
    <w:name w:val="annotation subject"/>
    <w:basedOn w:val="CommentText"/>
    <w:next w:val="CommentText"/>
    <w:link w:val="CommentSubjectChar"/>
    <w:rsid w:val="0040766C"/>
    <w:rPr>
      <w:b/>
      <w:bCs/>
    </w:rPr>
  </w:style>
  <w:style w:type="character" w:customStyle="1" w:styleId="CommentTextChar">
    <w:name w:val="Comment Text Char"/>
    <w:link w:val="CommentText"/>
    <w:semiHidden/>
    <w:rsid w:val="0040766C"/>
    <w:rPr>
      <w:rFonts w:ascii="Helvetica" w:hAnsi="Helvetica"/>
    </w:rPr>
  </w:style>
  <w:style w:type="character" w:customStyle="1" w:styleId="CommentSubjectChar">
    <w:name w:val="Comment Subject Char"/>
    <w:link w:val="CommentSubject"/>
    <w:rsid w:val="0040766C"/>
    <w:rPr>
      <w:rFonts w:ascii="Helvetica" w:hAnsi="Helvetica"/>
      <w:b/>
      <w:bCs/>
    </w:rPr>
  </w:style>
  <w:style w:type="character" w:customStyle="1" w:styleId="Heading2Char">
    <w:name w:val="Heading 2 Char"/>
    <w:link w:val="Heading2"/>
    <w:rsid w:val="005B7480"/>
    <w:rPr>
      <w:rFonts w:ascii="Helvetica" w:hAnsi="Helvetic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7750">
      <w:bodyDiv w:val="1"/>
      <w:marLeft w:val="0"/>
      <w:marRight w:val="0"/>
      <w:marTop w:val="0"/>
      <w:marBottom w:val="0"/>
      <w:divBdr>
        <w:top w:val="none" w:sz="0" w:space="0" w:color="auto"/>
        <w:left w:val="none" w:sz="0" w:space="0" w:color="auto"/>
        <w:bottom w:val="none" w:sz="0" w:space="0" w:color="auto"/>
        <w:right w:val="none" w:sz="0" w:space="0" w:color="auto"/>
      </w:divBdr>
    </w:div>
    <w:div w:id="24017303">
      <w:bodyDiv w:val="1"/>
      <w:marLeft w:val="0"/>
      <w:marRight w:val="0"/>
      <w:marTop w:val="0"/>
      <w:marBottom w:val="0"/>
      <w:divBdr>
        <w:top w:val="none" w:sz="0" w:space="0" w:color="auto"/>
        <w:left w:val="none" w:sz="0" w:space="0" w:color="auto"/>
        <w:bottom w:val="none" w:sz="0" w:space="0" w:color="auto"/>
        <w:right w:val="none" w:sz="0" w:space="0" w:color="auto"/>
      </w:divBdr>
    </w:div>
    <w:div w:id="39675667">
      <w:bodyDiv w:val="1"/>
      <w:marLeft w:val="0"/>
      <w:marRight w:val="0"/>
      <w:marTop w:val="0"/>
      <w:marBottom w:val="0"/>
      <w:divBdr>
        <w:top w:val="none" w:sz="0" w:space="0" w:color="auto"/>
        <w:left w:val="none" w:sz="0" w:space="0" w:color="auto"/>
        <w:bottom w:val="none" w:sz="0" w:space="0" w:color="auto"/>
        <w:right w:val="none" w:sz="0" w:space="0" w:color="auto"/>
      </w:divBdr>
    </w:div>
    <w:div w:id="44138308">
      <w:bodyDiv w:val="1"/>
      <w:marLeft w:val="0"/>
      <w:marRight w:val="0"/>
      <w:marTop w:val="0"/>
      <w:marBottom w:val="0"/>
      <w:divBdr>
        <w:top w:val="none" w:sz="0" w:space="0" w:color="auto"/>
        <w:left w:val="none" w:sz="0" w:space="0" w:color="auto"/>
        <w:bottom w:val="none" w:sz="0" w:space="0" w:color="auto"/>
        <w:right w:val="none" w:sz="0" w:space="0" w:color="auto"/>
      </w:divBdr>
    </w:div>
    <w:div w:id="96995338">
      <w:bodyDiv w:val="1"/>
      <w:marLeft w:val="0"/>
      <w:marRight w:val="0"/>
      <w:marTop w:val="0"/>
      <w:marBottom w:val="0"/>
      <w:divBdr>
        <w:top w:val="none" w:sz="0" w:space="0" w:color="auto"/>
        <w:left w:val="none" w:sz="0" w:space="0" w:color="auto"/>
        <w:bottom w:val="none" w:sz="0" w:space="0" w:color="auto"/>
        <w:right w:val="none" w:sz="0" w:space="0" w:color="auto"/>
      </w:divBdr>
    </w:div>
    <w:div w:id="109781911">
      <w:bodyDiv w:val="1"/>
      <w:marLeft w:val="0"/>
      <w:marRight w:val="0"/>
      <w:marTop w:val="0"/>
      <w:marBottom w:val="0"/>
      <w:divBdr>
        <w:top w:val="none" w:sz="0" w:space="0" w:color="auto"/>
        <w:left w:val="none" w:sz="0" w:space="0" w:color="auto"/>
        <w:bottom w:val="none" w:sz="0" w:space="0" w:color="auto"/>
        <w:right w:val="none" w:sz="0" w:space="0" w:color="auto"/>
      </w:divBdr>
    </w:div>
    <w:div w:id="114640151">
      <w:bodyDiv w:val="1"/>
      <w:marLeft w:val="0"/>
      <w:marRight w:val="0"/>
      <w:marTop w:val="0"/>
      <w:marBottom w:val="0"/>
      <w:divBdr>
        <w:top w:val="none" w:sz="0" w:space="0" w:color="auto"/>
        <w:left w:val="none" w:sz="0" w:space="0" w:color="auto"/>
        <w:bottom w:val="none" w:sz="0" w:space="0" w:color="auto"/>
        <w:right w:val="none" w:sz="0" w:space="0" w:color="auto"/>
      </w:divBdr>
    </w:div>
    <w:div w:id="128939296">
      <w:bodyDiv w:val="1"/>
      <w:marLeft w:val="0"/>
      <w:marRight w:val="0"/>
      <w:marTop w:val="0"/>
      <w:marBottom w:val="0"/>
      <w:divBdr>
        <w:top w:val="none" w:sz="0" w:space="0" w:color="auto"/>
        <w:left w:val="none" w:sz="0" w:space="0" w:color="auto"/>
        <w:bottom w:val="none" w:sz="0" w:space="0" w:color="auto"/>
        <w:right w:val="none" w:sz="0" w:space="0" w:color="auto"/>
      </w:divBdr>
    </w:div>
    <w:div w:id="155613468">
      <w:bodyDiv w:val="1"/>
      <w:marLeft w:val="0"/>
      <w:marRight w:val="0"/>
      <w:marTop w:val="0"/>
      <w:marBottom w:val="0"/>
      <w:divBdr>
        <w:top w:val="none" w:sz="0" w:space="0" w:color="auto"/>
        <w:left w:val="none" w:sz="0" w:space="0" w:color="auto"/>
        <w:bottom w:val="none" w:sz="0" w:space="0" w:color="auto"/>
        <w:right w:val="none" w:sz="0" w:space="0" w:color="auto"/>
      </w:divBdr>
    </w:div>
    <w:div w:id="182670056">
      <w:bodyDiv w:val="1"/>
      <w:marLeft w:val="0"/>
      <w:marRight w:val="0"/>
      <w:marTop w:val="0"/>
      <w:marBottom w:val="0"/>
      <w:divBdr>
        <w:top w:val="none" w:sz="0" w:space="0" w:color="auto"/>
        <w:left w:val="none" w:sz="0" w:space="0" w:color="auto"/>
        <w:bottom w:val="none" w:sz="0" w:space="0" w:color="auto"/>
        <w:right w:val="none" w:sz="0" w:space="0" w:color="auto"/>
      </w:divBdr>
    </w:div>
    <w:div w:id="193884609">
      <w:bodyDiv w:val="1"/>
      <w:marLeft w:val="0"/>
      <w:marRight w:val="0"/>
      <w:marTop w:val="0"/>
      <w:marBottom w:val="0"/>
      <w:divBdr>
        <w:top w:val="none" w:sz="0" w:space="0" w:color="auto"/>
        <w:left w:val="none" w:sz="0" w:space="0" w:color="auto"/>
        <w:bottom w:val="none" w:sz="0" w:space="0" w:color="auto"/>
        <w:right w:val="none" w:sz="0" w:space="0" w:color="auto"/>
      </w:divBdr>
    </w:div>
    <w:div w:id="210239604">
      <w:bodyDiv w:val="1"/>
      <w:marLeft w:val="0"/>
      <w:marRight w:val="0"/>
      <w:marTop w:val="0"/>
      <w:marBottom w:val="0"/>
      <w:divBdr>
        <w:top w:val="none" w:sz="0" w:space="0" w:color="auto"/>
        <w:left w:val="none" w:sz="0" w:space="0" w:color="auto"/>
        <w:bottom w:val="none" w:sz="0" w:space="0" w:color="auto"/>
        <w:right w:val="none" w:sz="0" w:space="0" w:color="auto"/>
      </w:divBdr>
      <w:divsChild>
        <w:div w:id="1788819130">
          <w:marLeft w:val="0"/>
          <w:marRight w:val="0"/>
          <w:marTop w:val="167"/>
          <w:marBottom w:val="167"/>
          <w:divBdr>
            <w:top w:val="none" w:sz="0" w:space="0" w:color="auto"/>
            <w:left w:val="none" w:sz="0" w:space="0" w:color="auto"/>
            <w:bottom w:val="none" w:sz="0" w:space="0" w:color="auto"/>
            <w:right w:val="none" w:sz="0" w:space="0" w:color="auto"/>
          </w:divBdr>
        </w:div>
      </w:divsChild>
    </w:div>
    <w:div w:id="220294754">
      <w:bodyDiv w:val="1"/>
      <w:marLeft w:val="0"/>
      <w:marRight w:val="0"/>
      <w:marTop w:val="0"/>
      <w:marBottom w:val="0"/>
      <w:divBdr>
        <w:top w:val="none" w:sz="0" w:space="0" w:color="auto"/>
        <w:left w:val="none" w:sz="0" w:space="0" w:color="auto"/>
        <w:bottom w:val="none" w:sz="0" w:space="0" w:color="auto"/>
        <w:right w:val="none" w:sz="0" w:space="0" w:color="auto"/>
      </w:divBdr>
      <w:divsChild>
        <w:div w:id="1992319974">
          <w:marLeft w:val="0"/>
          <w:marRight w:val="0"/>
          <w:marTop w:val="0"/>
          <w:marBottom w:val="0"/>
          <w:divBdr>
            <w:top w:val="none" w:sz="0" w:space="0" w:color="auto"/>
            <w:left w:val="none" w:sz="0" w:space="0" w:color="auto"/>
            <w:bottom w:val="none" w:sz="0" w:space="0" w:color="auto"/>
            <w:right w:val="none" w:sz="0" w:space="0" w:color="auto"/>
          </w:divBdr>
        </w:div>
      </w:divsChild>
    </w:div>
    <w:div w:id="223567030">
      <w:bodyDiv w:val="1"/>
      <w:marLeft w:val="0"/>
      <w:marRight w:val="0"/>
      <w:marTop w:val="0"/>
      <w:marBottom w:val="0"/>
      <w:divBdr>
        <w:top w:val="none" w:sz="0" w:space="0" w:color="auto"/>
        <w:left w:val="none" w:sz="0" w:space="0" w:color="auto"/>
        <w:bottom w:val="none" w:sz="0" w:space="0" w:color="auto"/>
        <w:right w:val="none" w:sz="0" w:space="0" w:color="auto"/>
      </w:divBdr>
    </w:div>
    <w:div w:id="224415317">
      <w:bodyDiv w:val="1"/>
      <w:marLeft w:val="0"/>
      <w:marRight w:val="0"/>
      <w:marTop w:val="0"/>
      <w:marBottom w:val="0"/>
      <w:divBdr>
        <w:top w:val="none" w:sz="0" w:space="0" w:color="auto"/>
        <w:left w:val="none" w:sz="0" w:space="0" w:color="auto"/>
        <w:bottom w:val="none" w:sz="0" w:space="0" w:color="auto"/>
        <w:right w:val="none" w:sz="0" w:space="0" w:color="auto"/>
      </w:divBdr>
    </w:div>
    <w:div w:id="227814316">
      <w:bodyDiv w:val="1"/>
      <w:marLeft w:val="0"/>
      <w:marRight w:val="0"/>
      <w:marTop w:val="0"/>
      <w:marBottom w:val="0"/>
      <w:divBdr>
        <w:top w:val="none" w:sz="0" w:space="0" w:color="auto"/>
        <w:left w:val="none" w:sz="0" w:space="0" w:color="auto"/>
        <w:bottom w:val="none" w:sz="0" w:space="0" w:color="auto"/>
        <w:right w:val="none" w:sz="0" w:space="0" w:color="auto"/>
      </w:divBdr>
    </w:div>
    <w:div w:id="240217876">
      <w:bodyDiv w:val="1"/>
      <w:marLeft w:val="0"/>
      <w:marRight w:val="0"/>
      <w:marTop w:val="0"/>
      <w:marBottom w:val="0"/>
      <w:divBdr>
        <w:top w:val="none" w:sz="0" w:space="0" w:color="auto"/>
        <w:left w:val="none" w:sz="0" w:space="0" w:color="auto"/>
        <w:bottom w:val="none" w:sz="0" w:space="0" w:color="auto"/>
        <w:right w:val="none" w:sz="0" w:space="0" w:color="auto"/>
      </w:divBdr>
    </w:div>
    <w:div w:id="252519109">
      <w:bodyDiv w:val="1"/>
      <w:marLeft w:val="0"/>
      <w:marRight w:val="0"/>
      <w:marTop w:val="0"/>
      <w:marBottom w:val="0"/>
      <w:divBdr>
        <w:top w:val="none" w:sz="0" w:space="0" w:color="auto"/>
        <w:left w:val="none" w:sz="0" w:space="0" w:color="auto"/>
        <w:bottom w:val="none" w:sz="0" w:space="0" w:color="auto"/>
        <w:right w:val="none" w:sz="0" w:space="0" w:color="auto"/>
      </w:divBdr>
    </w:div>
    <w:div w:id="262689036">
      <w:bodyDiv w:val="1"/>
      <w:marLeft w:val="0"/>
      <w:marRight w:val="0"/>
      <w:marTop w:val="0"/>
      <w:marBottom w:val="0"/>
      <w:divBdr>
        <w:top w:val="none" w:sz="0" w:space="0" w:color="auto"/>
        <w:left w:val="none" w:sz="0" w:space="0" w:color="auto"/>
        <w:bottom w:val="none" w:sz="0" w:space="0" w:color="auto"/>
        <w:right w:val="none" w:sz="0" w:space="0" w:color="auto"/>
      </w:divBdr>
    </w:div>
    <w:div w:id="295650773">
      <w:bodyDiv w:val="1"/>
      <w:marLeft w:val="0"/>
      <w:marRight w:val="0"/>
      <w:marTop w:val="0"/>
      <w:marBottom w:val="0"/>
      <w:divBdr>
        <w:top w:val="none" w:sz="0" w:space="0" w:color="auto"/>
        <w:left w:val="none" w:sz="0" w:space="0" w:color="auto"/>
        <w:bottom w:val="none" w:sz="0" w:space="0" w:color="auto"/>
        <w:right w:val="none" w:sz="0" w:space="0" w:color="auto"/>
      </w:divBdr>
    </w:div>
    <w:div w:id="328757771">
      <w:bodyDiv w:val="1"/>
      <w:marLeft w:val="0"/>
      <w:marRight w:val="0"/>
      <w:marTop w:val="0"/>
      <w:marBottom w:val="0"/>
      <w:divBdr>
        <w:top w:val="none" w:sz="0" w:space="0" w:color="auto"/>
        <w:left w:val="none" w:sz="0" w:space="0" w:color="auto"/>
        <w:bottom w:val="none" w:sz="0" w:space="0" w:color="auto"/>
        <w:right w:val="none" w:sz="0" w:space="0" w:color="auto"/>
      </w:divBdr>
      <w:divsChild>
        <w:div w:id="815100813">
          <w:marLeft w:val="0"/>
          <w:marRight w:val="0"/>
          <w:marTop w:val="0"/>
          <w:marBottom w:val="0"/>
          <w:divBdr>
            <w:top w:val="none" w:sz="0" w:space="0" w:color="auto"/>
            <w:left w:val="none" w:sz="0" w:space="0" w:color="auto"/>
            <w:bottom w:val="none" w:sz="0" w:space="0" w:color="auto"/>
            <w:right w:val="none" w:sz="0" w:space="0" w:color="auto"/>
          </w:divBdr>
          <w:divsChild>
            <w:div w:id="728647917">
              <w:marLeft w:val="0"/>
              <w:marRight w:val="0"/>
              <w:marTop w:val="0"/>
              <w:marBottom w:val="0"/>
              <w:divBdr>
                <w:top w:val="none" w:sz="0" w:space="0" w:color="auto"/>
                <w:left w:val="none" w:sz="0" w:space="0" w:color="auto"/>
                <w:bottom w:val="none" w:sz="0" w:space="0" w:color="auto"/>
                <w:right w:val="none" w:sz="0" w:space="0" w:color="auto"/>
              </w:divBdr>
            </w:div>
            <w:div w:id="1084643529">
              <w:marLeft w:val="0"/>
              <w:marRight w:val="0"/>
              <w:marTop w:val="0"/>
              <w:marBottom w:val="0"/>
              <w:divBdr>
                <w:top w:val="none" w:sz="0" w:space="0" w:color="auto"/>
                <w:left w:val="none" w:sz="0" w:space="0" w:color="auto"/>
                <w:bottom w:val="none" w:sz="0" w:space="0" w:color="auto"/>
                <w:right w:val="none" w:sz="0" w:space="0" w:color="auto"/>
              </w:divBdr>
            </w:div>
            <w:div w:id="1140810153">
              <w:marLeft w:val="0"/>
              <w:marRight w:val="0"/>
              <w:marTop w:val="0"/>
              <w:marBottom w:val="0"/>
              <w:divBdr>
                <w:top w:val="none" w:sz="0" w:space="0" w:color="auto"/>
                <w:left w:val="none" w:sz="0" w:space="0" w:color="auto"/>
                <w:bottom w:val="none" w:sz="0" w:space="0" w:color="auto"/>
                <w:right w:val="none" w:sz="0" w:space="0" w:color="auto"/>
              </w:divBdr>
            </w:div>
            <w:div w:id="15438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559">
      <w:bodyDiv w:val="1"/>
      <w:marLeft w:val="0"/>
      <w:marRight w:val="0"/>
      <w:marTop w:val="0"/>
      <w:marBottom w:val="0"/>
      <w:divBdr>
        <w:top w:val="none" w:sz="0" w:space="0" w:color="auto"/>
        <w:left w:val="none" w:sz="0" w:space="0" w:color="auto"/>
        <w:bottom w:val="none" w:sz="0" w:space="0" w:color="auto"/>
        <w:right w:val="none" w:sz="0" w:space="0" w:color="auto"/>
      </w:divBdr>
      <w:divsChild>
        <w:div w:id="1199319837">
          <w:marLeft w:val="0"/>
          <w:marRight w:val="0"/>
          <w:marTop w:val="0"/>
          <w:marBottom w:val="0"/>
          <w:divBdr>
            <w:top w:val="none" w:sz="0" w:space="0" w:color="auto"/>
            <w:left w:val="none" w:sz="0" w:space="0" w:color="auto"/>
            <w:bottom w:val="none" w:sz="0" w:space="0" w:color="auto"/>
            <w:right w:val="none" w:sz="0" w:space="0" w:color="auto"/>
          </w:divBdr>
        </w:div>
      </w:divsChild>
    </w:div>
    <w:div w:id="366181197">
      <w:bodyDiv w:val="1"/>
      <w:marLeft w:val="0"/>
      <w:marRight w:val="0"/>
      <w:marTop w:val="0"/>
      <w:marBottom w:val="0"/>
      <w:divBdr>
        <w:top w:val="none" w:sz="0" w:space="0" w:color="auto"/>
        <w:left w:val="none" w:sz="0" w:space="0" w:color="auto"/>
        <w:bottom w:val="none" w:sz="0" w:space="0" w:color="auto"/>
        <w:right w:val="none" w:sz="0" w:space="0" w:color="auto"/>
      </w:divBdr>
    </w:div>
    <w:div w:id="378481250">
      <w:bodyDiv w:val="1"/>
      <w:marLeft w:val="0"/>
      <w:marRight w:val="0"/>
      <w:marTop w:val="0"/>
      <w:marBottom w:val="0"/>
      <w:divBdr>
        <w:top w:val="none" w:sz="0" w:space="0" w:color="auto"/>
        <w:left w:val="none" w:sz="0" w:space="0" w:color="auto"/>
        <w:bottom w:val="none" w:sz="0" w:space="0" w:color="auto"/>
        <w:right w:val="none" w:sz="0" w:space="0" w:color="auto"/>
      </w:divBdr>
      <w:divsChild>
        <w:div w:id="508833489">
          <w:marLeft w:val="0"/>
          <w:marRight w:val="0"/>
          <w:marTop w:val="167"/>
          <w:marBottom w:val="167"/>
          <w:divBdr>
            <w:top w:val="none" w:sz="0" w:space="0" w:color="auto"/>
            <w:left w:val="none" w:sz="0" w:space="0" w:color="auto"/>
            <w:bottom w:val="none" w:sz="0" w:space="0" w:color="auto"/>
            <w:right w:val="none" w:sz="0" w:space="0" w:color="auto"/>
          </w:divBdr>
        </w:div>
      </w:divsChild>
    </w:div>
    <w:div w:id="393479228">
      <w:bodyDiv w:val="1"/>
      <w:marLeft w:val="0"/>
      <w:marRight w:val="0"/>
      <w:marTop w:val="0"/>
      <w:marBottom w:val="0"/>
      <w:divBdr>
        <w:top w:val="none" w:sz="0" w:space="0" w:color="auto"/>
        <w:left w:val="none" w:sz="0" w:space="0" w:color="auto"/>
        <w:bottom w:val="none" w:sz="0" w:space="0" w:color="auto"/>
        <w:right w:val="none" w:sz="0" w:space="0" w:color="auto"/>
      </w:divBdr>
    </w:div>
    <w:div w:id="423772408">
      <w:bodyDiv w:val="1"/>
      <w:marLeft w:val="0"/>
      <w:marRight w:val="0"/>
      <w:marTop w:val="0"/>
      <w:marBottom w:val="0"/>
      <w:divBdr>
        <w:top w:val="none" w:sz="0" w:space="0" w:color="auto"/>
        <w:left w:val="none" w:sz="0" w:space="0" w:color="auto"/>
        <w:bottom w:val="none" w:sz="0" w:space="0" w:color="auto"/>
        <w:right w:val="none" w:sz="0" w:space="0" w:color="auto"/>
      </w:divBdr>
    </w:div>
    <w:div w:id="451436307">
      <w:bodyDiv w:val="1"/>
      <w:marLeft w:val="0"/>
      <w:marRight w:val="0"/>
      <w:marTop w:val="0"/>
      <w:marBottom w:val="0"/>
      <w:divBdr>
        <w:top w:val="none" w:sz="0" w:space="0" w:color="auto"/>
        <w:left w:val="none" w:sz="0" w:space="0" w:color="auto"/>
        <w:bottom w:val="none" w:sz="0" w:space="0" w:color="auto"/>
        <w:right w:val="none" w:sz="0" w:space="0" w:color="auto"/>
      </w:divBdr>
    </w:div>
    <w:div w:id="452410786">
      <w:bodyDiv w:val="1"/>
      <w:marLeft w:val="0"/>
      <w:marRight w:val="0"/>
      <w:marTop w:val="0"/>
      <w:marBottom w:val="0"/>
      <w:divBdr>
        <w:top w:val="none" w:sz="0" w:space="0" w:color="auto"/>
        <w:left w:val="none" w:sz="0" w:space="0" w:color="auto"/>
        <w:bottom w:val="none" w:sz="0" w:space="0" w:color="auto"/>
        <w:right w:val="none" w:sz="0" w:space="0" w:color="auto"/>
      </w:divBdr>
    </w:div>
    <w:div w:id="456148155">
      <w:bodyDiv w:val="1"/>
      <w:marLeft w:val="0"/>
      <w:marRight w:val="0"/>
      <w:marTop w:val="0"/>
      <w:marBottom w:val="0"/>
      <w:divBdr>
        <w:top w:val="none" w:sz="0" w:space="0" w:color="auto"/>
        <w:left w:val="none" w:sz="0" w:space="0" w:color="auto"/>
        <w:bottom w:val="none" w:sz="0" w:space="0" w:color="auto"/>
        <w:right w:val="none" w:sz="0" w:space="0" w:color="auto"/>
      </w:divBdr>
    </w:div>
    <w:div w:id="465005764">
      <w:bodyDiv w:val="1"/>
      <w:marLeft w:val="0"/>
      <w:marRight w:val="0"/>
      <w:marTop w:val="0"/>
      <w:marBottom w:val="0"/>
      <w:divBdr>
        <w:top w:val="none" w:sz="0" w:space="0" w:color="auto"/>
        <w:left w:val="none" w:sz="0" w:space="0" w:color="auto"/>
        <w:bottom w:val="none" w:sz="0" w:space="0" w:color="auto"/>
        <w:right w:val="none" w:sz="0" w:space="0" w:color="auto"/>
      </w:divBdr>
    </w:div>
    <w:div w:id="468325772">
      <w:bodyDiv w:val="1"/>
      <w:marLeft w:val="0"/>
      <w:marRight w:val="0"/>
      <w:marTop w:val="0"/>
      <w:marBottom w:val="0"/>
      <w:divBdr>
        <w:top w:val="none" w:sz="0" w:space="0" w:color="auto"/>
        <w:left w:val="none" w:sz="0" w:space="0" w:color="auto"/>
        <w:bottom w:val="none" w:sz="0" w:space="0" w:color="auto"/>
        <w:right w:val="none" w:sz="0" w:space="0" w:color="auto"/>
      </w:divBdr>
      <w:divsChild>
        <w:div w:id="1105231778">
          <w:marLeft w:val="0"/>
          <w:marRight w:val="0"/>
          <w:marTop w:val="0"/>
          <w:marBottom w:val="0"/>
          <w:divBdr>
            <w:top w:val="none" w:sz="0" w:space="0" w:color="auto"/>
            <w:left w:val="none" w:sz="0" w:space="0" w:color="auto"/>
            <w:bottom w:val="none" w:sz="0" w:space="0" w:color="auto"/>
            <w:right w:val="none" w:sz="0" w:space="0" w:color="auto"/>
          </w:divBdr>
          <w:divsChild>
            <w:div w:id="293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374">
      <w:bodyDiv w:val="1"/>
      <w:marLeft w:val="0"/>
      <w:marRight w:val="0"/>
      <w:marTop w:val="0"/>
      <w:marBottom w:val="0"/>
      <w:divBdr>
        <w:top w:val="none" w:sz="0" w:space="0" w:color="auto"/>
        <w:left w:val="none" w:sz="0" w:space="0" w:color="auto"/>
        <w:bottom w:val="none" w:sz="0" w:space="0" w:color="auto"/>
        <w:right w:val="none" w:sz="0" w:space="0" w:color="auto"/>
      </w:divBdr>
      <w:divsChild>
        <w:div w:id="1605259454">
          <w:marLeft w:val="0"/>
          <w:marRight w:val="0"/>
          <w:marTop w:val="0"/>
          <w:marBottom w:val="0"/>
          <w:divBdr>
            <w:top w:val="none" w:sz="0" w:space="0" w:color="auto"/>
            <w:left w:val="none" w:sz="0" w:space="0" w:color="auto"/>
            <w:bottom w:val="none" w:sz="0" w:space="0" w:color="auto"/>
            <w:right w:val="none" w:sz="0" w:space="0" w:color="auto"/>
          </w:divBdr>
        </w:div>
      </w:divsChild>
    </w:div>
    <w:div w:id="506333793">
      <w:bodyDiv w:val="1"/>
      <w:marLeft w:val="0"/>
      <w:marRight w:val="0"/>
      <w:marTop w:val="0"/>
      <w:marBottom w:val="0"/>
      <w:divBdr>
        <w:top w:val="none" w:sz="0" w:space="0" w:color="auto"/>
        <w:left w:val="none" w:sz="0" w:space="0" w:color="auto"/>
        <w:bottom w:val="none" w:sz="0" w:space="0" w:color="auto"/>
        <w:right w:val="none" w:sz="0" w:space="0" w:color="auto"/>
      </w:divBdr>
    </w:div>
    <w:div w:id="514001226">
      <w:bodyDiv w:val="1"/>
      <w:marLeft w:val="0"/>
      <w:marRight w:val="0"/>
      <w:marTop w:val="0"/>
      <w:marBottom w:val="0"/>
      <w:divBdr>
        <w:top w:val="none" w:sz="0" w:space="0" w:color="auto"/>
        <w:left w:val="none" w:sz="0" w:space="0" w:color="auto"/>
        <w:bottom w:val="none" w:sz="0" w:space="0" w:color="auto"/>
        <w:right w:val="none" w:sz="0" w:space="0" w:color="auto"/>
      </w:divBdr>
      <w:divsChild>
        <w:div w:id="272715849">
          <w:marLeft w:val="0"/>
          <w:marRight w:val="0"/>
          <w:marTop w:val="0"/>
          <w:marBottom w:val="0"/>
          <w:divBdr>
            <w:top w:val="none" w:sz="0" w:space="0" w:color="auto"/>
            <w:left w:val="none" w:sz="0" w:space="0" w:color="auto"/>
            <w:bottom w:val="none" w:sz="0" w:space="0" w:color="auto"/>
            <w:right w:val="none" w:sz="0" w:space="0" w:color="auto"/>
          </w:divBdr>
        </w:div>
      </w:divsChild>
    </w:div>
    <w:div w:id="537359790">
      <w:bodyDiv w:val="1"/>
      <w:marLeft w:val="0"/>
      <w:marRight w:val="0"/>
      <w:marTop w:val="0"/>
      <w:marBottom w:val="0"/>
      <w:divBdr>
        <w:top w:val="none" w:sz="0" w:space="0" w:color="auto"/>
        <w:left w:val="none" w:sz="0" w:space="0" w:color="auto"/>
        <w:bottom w:val="none" w:sz="0" w:space="0" w:color="auto"/>
        <w:right w:val="none" w:sz="0" w:space="0" w:color="auto"/>
      </w:divBdr>
      <w:divsChild>
        <w:div w:id="1622375206">
          <w:marLeft w:val="0"/>
          <w:marRight w:val="0"/>
          <w:marTop w:val="0"/>
          <w:marBottom w:val="0"/>
          <w:divBdr>
            <w:top w:val="none" w:sz="0" w:space="0" w:color="auto"/>
            <w:left w:val="none" w:sz="0" w:space="0" w:color="auto"/>
            <w:bottom w:val="none" w:sz="0" w:space="0" w:color="auto"/>
            <w:right w:val="none" w:sz="0" w:space="0" w:color="auto"/>
          </w:divBdr>
        </w:div>
      </w:divsChild>
    </w:div>
    <w:div w:id="542594988">
      <w:bodyDiv w:val="1"/>
      <w:marLeft w:val="0"/>
      <w:marRight w:val="0"/>
      <w:marTop w:val="0"/>
      <w:marBottom w:val="0"/>
      <w:divBdr>
        <w:top w:val="none" w:sz="0" w:space="0" w:color="auto"/>
        <w:left w:val="none" w:sz="0" w:space="0" w:color="auto"/>
        <w:bottom w:val="none" w:sz="0" w:space="0" w:color="auto"/>
        <w:right w:val="none" w:sz="0" w:space="0" w:color="auto"/>
      </w:divBdr>
    </w:div>
    <w:div w:id="564150332">
      <w:bodyDiv w:val="1"/>
      <w:marLeft w:val="0"/>
      <w:marRight w:val="0"/>
      <w:marTop w:val="0"/>
      <w:marBottom w:val="0"/>
      <w:divBdr>
        <w:top w:val="none" w:sz="0" w:space="0" w:color="auto"/>
        <w:left w:val="none" w:sz="0" w:space="0" w:color="auto"/>
        <w:bottom w:val="none" w:sz="0" w:space="0" w:color="auto"/>
        <w:right w:val="none" w:sz="0" w:space="0" w:color="auto"/>
      </w:divBdr>
      <w:divsChild>
        <w:div w:id="348261161">
          <w:marLeft w:val="0"/>
          <w:marRight w:val="0"/>
          <w:marTop w:val="0"/>
          <w:marBottom w:val="0"/>
          <w:divBdr>
            <w:top w:val="none" w:sz="0" w:space="0" w:color="auto"/>
            <w:left w:val="none" w:sz="0" w:space="0" w:color="auto"/>
            <w:bottom w:val="none" w:sz="0" w:space="0" w:color="auto"/>
            <w:right w:val="none" w:sz="0" w:space="0" w:color="auto"/>
          </w:divBdr>
        </w:div>
      </w:divsChild>
    </w:div>
    <w:div w:id="570582421">
      <w:bodyDiv w:val="1"/>
      <w:marLeft w:val="0"/>
      <w:marRight w:val="0"/>
      <w:marTop w:val="0"/>
      <w:marBottom w:val="0"/>
      <w:divBdr>
        <w:top w:val="none" w:sz="0" w:space="0" w:color="auto"/>
        <w:left w:val="none" w:sz="0" w:space="0" w:color="auto"/>
        <w:bottom w:val="none" w:sz="0" w:space="0" w:color="auto"/>
        <w:right w:val="none" w:sz="0" w:space="0" w:color="auto"/>
      </w:divBdr>
    </w:div>
    <w:div w:id="605499276">
      <w:bodyDiv w:val="1"/>
      <w:marLeft w:val="0"/>
      <w:marRight w:val="0"/>
      <w:marTop w:val="0"/>
      <w:marBottom w:val="0"/>
      <w:divBdr>
        <w:top w:val="none" w:sz="0" w:space="0" w:color="auto"/>
        <w:left w:val="none" w:sz="0" w:space="0" w:color="auto"/>
        <w:bottom w:val="none" w:sz="0" w:space="0" w:color="auto"/>
        <w:right w:val="none" w:sz="0" w:space="0" w:color="auto"/>
      </w:divBdr>
    </w:div>
    <w:div w:id="609430045">
      <w:bodyDiv w:val="1"/>
      <w:marLeft w:val="0"/>
      <w:marRight w:val="0"/>
      <w:marTop w:val="0"/>
      <w:marBottom w:val="0"/>
      <w:divBdr>
        <w:top w:val="none" w:sz="0" w:space="0" w:color="auto"/>
        <w:left w:val="none" w:sz="0" w:space="0" w:color="auto"/>
        <w:bottom w:val="none" w:sz="0" w:space="0" w:color="auto"/>
        <w:right w:val="none" w:sz="0" w:space="0" w:color="auto"/>
      </w:divBdr>
    </w:div>
    <w:div w:id="617296084">
      <w:bodyDiv w:val="1"/>
      <w:marLeft w:val="0"/>
      <w:marRight w:val="0"/>
      <w:marTop w:val="0"/>
      <w:marBottom w:val="0"/>
      <w:divBdr>
        <w:top w:val="none" w:sz="0" w:space="0" w:color="auto"/>
        <w:left w:val="none" w:sz="0" w:space="0" w:color="auto"/>
        <w:bottom w:val="none" w:sz="0" w:space="0" w:color="auto"/>
        <w:right w:val="none" w:sz="0" w:space="0" w:color="auto"/>
      </w:divBdr>
    </w:div>
    <w:div w:id="636881170">
      <w:bodyDiv w:val="1"/>
      <w:marLeft w:val="0"/>
      <w:marRight w:val="0"/>
      <w:marTop w:val="0"/>
      <w:marBottom w:val="0"/>
      <w:divBdr>
        <w:top w:val="none" w:sz="0" w:space="0" w:color="auto"/>
        <w:left w:val="none" w:sz="0" w:space="0" w:color="auto"/>
        <w:bottom w:val="none" w:sz="0" w:space="0" w:color="auto"/>
        <w:right w:val="none" w:sz="0" w:space="0" w:color="auto"/>
      </w:divBdr>
      <w:divsChild>
        <w:div w:id="2088764113">
          <w:marLeft w:val="0"/>
          <w:marRight w:val="0"/>
          <w:marTop w:val="0"/>
          <w:marBottom w:val="0"/>
          <w:divBdr>
            <w:top w:val="none" w:sz="0" w:space="0" w:color="auto"/>
            <w:left w:val="none" w:sz="0" w:space="0" w:color="auto"/>
            <w:bottom w:val="none" w:sz="0" w:space="0" w:color="auto"/>
            <w:right w:val="none" w:sz="0" w:space="0" w:color="auto"/>
          </w:divBdr>
        </w:div>
      </w:divsChild>
    </w:div>
    <w:div w:id="640113436">
      <w:bodyDiv w:val="1"/>
      <w:marLeft w:val="0"/>
      <w:marRight w:val="0"/>
      <w:marTop w:val="0"/>
      <w:marBottom w:val="0"/>
      <w:divBdr>
        <w:top w:val="none" w:sz="0" w:space="0" w:color="auto"/>
        <w:left w:val="none" w:sz="0" w:space="0" w:color="auto"/>
        <w:bottom w:val="none" w:sz="0" w:space="0" w:color="auto"/>
        <w:right w:val="none" w:sz="0" w:space="0" w:color="auto"/>
      </w:divBdr>
      <w:divsChild>
        <w:div w:id="2143376274">
          <w:marLeft w:val="0"/>
          <w:marRight w:val="0"/>
          <w:marTop w:val="0"/>
          <w:marBottom w:val="0"/>
          <w:divBdr>
            <w:top w:val="none" w:sz="0" w:space="0" w:color="auto"/>
            <w:left w:val="none" w:sz="0" w:space="0" w:color="auto"/>
            <w:bottom w:val="none" w:sz="0" w:space="0" w:color="auto"/>
            <w:right w:val="none" w:sz="0" w:space="0" w:color="auto"/>
          </w:divBdr>
          <w:divsChild>
            <w:div w:id="7773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1">
      <w:bodyDiv w:val="1"/>
      <w:marLeft w:val="0"/>
      <w:marRight w:val="0"/>
      <w:marTop w:val="0"/>
      <w:marBottom w:val="0"/>
      <w:divBdr>
        <w:top w:val="none" w:sz="0" w:space="0" w:color="auto"/>
        <w:left w:val="none" w:sz="0" w:space="0" w:color="auto"/>
        <w:bottom w:val="none" w:sz="0" w:space="0" w:color="auto"/>
        <w:right w:val="none" w:sz="0" w:space="0" w:color="auto"/>
      </w:divBdr>
    </w:div>
    <w:div w:id="642008248">
      <w:bodyDiv w:val="1"/>
      <w:marLeft w:val="0"/>
      <w:marRight w:val="0"/>
      <w:marTop w:val="0"/>
      <w:marBottom w:val="0"/>
      <w:divBdr>
        <w:top w:val="none" w:sz="0" w:space="0" w:color="auto"/>
        <w:left w:val="none" w:sz="0" w:space="0" w:color="auto"/>
        <w:bottom w:val="none" w:sz="0" w:space="0" w:color="auto"/>
        <w:right w:val="none" w:sz="0" w:space="0" w:color="auto"/>
      </w:divBdr>
      <w:divsChild>
        <w:div w:id="1896238537">
          <w:marLeft w:val="0"/>
          <w:marRight w:val="0"/>
          <w:marTop w:val="0"/>
          <w:marBottom w:val="0"/>
          <w:divBdr>
            <w:top w:val="none" w:sz="0" w:space="0" w:color="auto"/>
            <w:left w:val="none" w:sz="0" w:space="0" w:color="auto"/>
            <w:bottom w:val="none" w:sz="0" w:space="0" w:color="auto"/>
            <w:right w:val="none" w:sz="0" w:space="0" w:color="auto"/>
          </w:divBdr>
          <w:divsChild>
            <w:div w:id="19849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4096">
      <w:bodyDiv w:val="1"/>
      <w:marLeft w:val="0"/>
      <w:marRight w:val="0"/>
      <w:marTop w:val="0"/>
      <w:marBottom w:val="0"/>
      <w:divBdr>
        <w:top w:val="none" w:sz="0" w:space="0" w:color="auto"/>
        <w:left w:val="none" w:sz="0" w:space="0" w:color="auto"/>
        <w:bottom w:val="none" w:sz="0" w:space="0" w:color="auto"/>
        <w:right w:val="none" w:sz="0" w:space="0" w:color="auto"/>
      </w:divBdr>
      <w:divsChild>
        <w:div w:id="870187803">
          <w:marLeft w:val="0"/>
          <w:marRight w:val="0"/>
          <w:marTop w:val="0"/>
          <w:marBottom w:val="0"/>
          <w:divBdr>
            <w:top w:val="none" w:sz="0" w:space="0" w:color="auto"/>
            <w:left w:val="none" w:sz="0" w:space="0" w:color="auto"/>
            <w:bottom w:val="none" w:sz="0" w:space="0" w:color="auto"/>
            <w:right w:val="none" w:sz="0" w:space="0" w:color="auto"/>
          </w:divBdr>
          <w:divsChild>
            <w:div w:id="15610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750">
      <w:bodyDiv w:val="1"/>
      <w:marLeft w:val="0"/>
      <w:marRight w:val="0"/>
      <w:marTop w:val="0"/>
      <w:marBottom w:val="0"/>
      <w:divBdr>
        <w:top w:val="none" w:sz="0" w:space="0" w:color="auto"/>
        <w:left w:val="none" w:sz="0" w:space="0" w:color="auto"/>
        <w:bottom w:val="none" w:sz="0" w:space="0" w:color="auto"/>
        <w:right w:val="none" w:sz="0" w:space="0" w:color="auto"/>
      </w:divBdr>
    </w:div>
    <w:div w:id="657227704">
      <w:bodyDiv w:val="1"/>
      <w:marLeft w:val="0"/>
      <w:marRight w:val="0"/>
      <w:marTop w:val="0"/>
      <w:marBottom w:val="0"/>
      <w:divBdr>
        <w:top w:val="none" w:sz="0" w:space="0" w:color="auto"/>
        <w:left w:val="none" w:sz="0" w:space="0" w:color="auto"/>
        <w:bottom w:val="none" w:sz="0" w:space="0" w:color="auto"/>
        <w:right w:val="none" w:sz="0" w:space="0" w:color="auto"/>
      </w:divBdr>
      <w:divsChild>
        <w:div w:id="773286427">
          <w:marLeft w:val="0"/>
          <w:marRight w:val="0"/>
          <w:marTop w:val="167"/>
          <w:marBottom w:val="167"/>
          <w:divBdr>
            <w:top w:val="none" w:sz="0" w:space="0" w:color="auto"/>
            <w:left w:val="none" w:sz="0" w:space="0" w:color="auto"/>
            <w:bottom w:val="none" w:sz="0" w:space="0" w:color="auto"/>
            <w:right w:val="none" w:sz="0" w:space="0" w:color="auto"/>
          </w:divBdr>
        </w:div>
      </w:divsChild>
    </w:div>
    <w:div w:id="679354218">
      <w:bodyDiv w:val="1"/>
      <w:marLeft w:val="0"/>
      <w:marRight w:val="0"/>
      <w:marTop w:val="0"/>
      <w:marBottom w:val="0"/>
      <w:divBdr>
        <w:top w:val="none" w:sz="0" w:space="0" w:color="auto"/>
        <w:left w:val="none" w:sz="0" w:space="0" w:color="auto"/>
        <w:bottom w:val="none" w:sz="0" w:space="0" w:color="auto"/>
        <w:right w:val="none" w:sz="0" w:space="0" w:color="auto"/>
      </w:divBdr>
    </w:div>
    <w:div w:id="699092862">
      <w:bodyDiv w:val="1"/>
      <w:marLeft w:val="0"/>
      <w:marRight w:val="0"/>
      <w:marTop w:val="0"/>
      <w:marBottom w:val="0"/>
      <w:divBdr>
        <w:top w:val="none" w:sz="0" w:space="0" w:color="auto"/>
        <w:left w:val="none" w:sz="0" w:space="0" w:color="auto"/>
        <w:bottom w:val="none" w:sz="0" w:space="0" w:color="auto"/>
        <w:right w:val="none" w:sz="0" w:space="0" w:color="auto"/>
      </w:divBdr>
    </w:div>
    <w:div w:id="702365239">
      <w:bodyDiv w:val="1"/>
      <w:marLeft w:val="0"/>
      <w:marRight w:val="0"/>
      <w:marTop w:val="0"/>
      <w:marBottom w:val="0"/>
      <w:divBdr>
        <w:top w:val="none" w:sz="0" w:space="0" w:color="auto"/>
        <w:left w:val="none" w:sz="0" w:space="0" w:color="auto"/>
        <w:bottom w:val="none" w:sz="0" w:space="0" w:color="auto"/>
        <w:right w:val="none" w:sz="0" w:space="0" w:color="auto"/>
      </w:divBdr>
    </w:div>
    <w:div w:id="702945707">
      <w:bodyDiv w:val="1"/>
      <w:marLeft w:val="0"/>
      <w:marRight w:val="0"/>
      <w:marTop w:val="0"/>
      <w:marBottom w:val="0"/>
      <w:divBdr>
        <w:top w:val="none" w:sz="0" w:space="0" w:color="auto"/>
        <w:left w:val="none" w:sz="0" w:space="0" w:color="auto"/>
        <w:bottom w:val="none" w:sz="0" w:space="0" w:color="auto"/>
        <w:right w:val="none" w:sz="0" w:space="0" w:color="auto"/>
      </w:divBdr>
    </w:div>
    <w:div w:id="711541082">
      <w:bodyDiv w:val="1"/>
      <w:marLeft w:val="0"/>
      <w:marRight w:val="0"/>
      <w:marTop w:val="0"/>
      <w:marBottom w:val="0"/>
      <w:divBdr>
        <w:top w:val="none" w:sz="0" w:space="0" w:color="auto"/>
        <w:left w:val="none" w:sz="0" w:space="0" w:color="auto"/>
        <w:bottom w:val="none" w:sz="0" w:space="0" w:color="auto"/>
        <w:right w:val="none" w:sz="0" w:space="0" w:color="auto"/>
      </w:divBdr>
    </w:div>
    <w:div w:id="711732392">
      <w:bodyDiv w:val="1"/>
      <w:marLeft w:val="0"/>
      <w:marRight w:val="0"/>
      <w:marTop w:val="0"/>
      <w:marBottom w:val="0"/>
      <w:divBdr>
        <w:top w:val="none" w:sz="0" w:space="0" w:color="auto"/>
        <w:left w:val="none" w:sz="0" w:space="0" w:color="auto"/>
        <w:bottom w:val="none" w:sz="0" w:space="0" w:color="auto"/>
        <w:right w:val="none" w:sz="0" w:space="0" w:color="auto"/>
      </w:divBdr>
    </w:div>
    <w:div w:id="734815417">
      <w:bodyDiv w:val="1"/>
      <w:marLeft w:val="0"/>
      <w:marRight w:val="0"/>
      <w:marTop w:val="0"/>
      <w:marBottom w:val="0"/>
      <w:divBdr>
        <w:top w:val="none" w:sz="0" w:space="0" w:color="auto"/>
        <w:left w:val="none" w:sz="0" w:space="0" w:color="auto"/>
        <w:bottom w:val="none" w:sz="0" w:space="0" w:color="auto"/>
        <w:right w:val="none" w:sz="0" w:space="0" w:color="auto"/>
      </w:divBdr>
      <w:divsChild>
        <w:div w:id="1677882117">
          <w:marLeft w:val="0"/>
          <w:marRight w:val="0"/>
          <w:marTop w:val="0"/>
          <w:marBottom w:val="0"/>
          <w:divBdr>
            <w:top w:val="none" w:sz="0" w:space="0" w:color="auto"/>
            <w:left w:val="none" w:sz="0" w:space="0" w:color="auto"/>
            <w:bottom w:val="none" w:sz="0" w:space="0" w:color="auto"/>
            <w:right w:val="none" w:sz="0" w:space="0" w:color="auto"/>
          </w:divBdr>
          <w:divsChild>
            <w:div w:id="262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835">
      <w:bodyDiv w:val="1"/>
      <w:marLeft w:val="0"/>
      <w:marRight w:val="0"/>
      <w:marTop w:val="0"/>
      <w:marBottom w:val="0"/>
      <w:divBdr>
        <w:top w:val="none" w:sz="0" w:space="0" w:color="auto"/>
        <w:left w:val="none" w:sz="0" w:space="0" w:color="auto"/>
        <w:bottom w:val="none" w:sz="0" w:space="0" w:color="auto"/>
        <w:right w:val="none" w:sz="0" w:space="0" w:color="auto"/>
      </w:divBdr>
    </w:div>
    <w:div w:id="757601140">
      <w:bodyDiv w:val="1"/>
      <w:marLeft w:val="0"/>
      <w:marRight w:val="0"/>
      <w:marTop w:val="0"/>
      <w:marBottom w:val="0"/>
      <w:divBdr>
        <w:top w:val="none" w:sz="0" w:space="0" w:color="auto"/>
        <w:left w:val="none" w:sz="0" w:space="0" w:color="auto"/>
        <w:bottom w:val="none" w:sz="0" w:space="0" w:color="auto"/>
        <w:right w:val="none" w:sz="0" w:space="0" w:color="auto"/>
      </w:divBdr>
    </w:div>
    <w:div w:id="757605467">
      <w:bodyDiv w:val="1"/>
      <w:marLeft w:val="0"/>
      <w:marRight w:val="0"/>
      <w:marTop w:val="0"/>
      <w:marBottom w:val="0"/>
      <w:divBdr>
        <w:top w:val="none" w:sz="0" w:space="0" w:color="auto"/>
        <w:left w:val="none" w:sz="0" w:space="0" w:color="auto"/>
        <w:bottom w:val="none" w:sz="0" w:space="0" w:color="auto"/>
        <w:right w:val="none" w:sz="0" w:space="0" w:color="auto"/>
      </w:divBdr>
    </w:div>
    <w:div w:id="762917169">
      <w:bodyDiv w:val="1"/>
      <w:marLeft w:val="0"/>
      <w:marRight w:val="0"/>
      <w:marTop w:val="0"/>
      <w:marBottom w:val="0"/>
      <w:divBdr>
        <w:top w:val="none" w:sz="0" w:space="0" w:color="auto"/>
        <w:left w:val="none" w:sz="0" w:space="0" w:color="auto"/>
        <w:bottom w:val="none" w:sz="0" w:space="0" w:color="auto"/>
        <w:right w:val="none" w:sz="0" w:space="0" w:color="auto"/>
      </w:divBdr>
      <w:divsChild>
        <w:div w:id="1131093682">
          <w:marLeft w:val="0"/>
          <w:marRight w:val="0"/>
          <w:marTop w:val="0"/>
          <w:marBottom w:val="0"/>
          <w:divBdr>
            <w:top w:val="none" w:sz="0" w:space="0" w:color="auto"/>
            <w:left w:val="none" w:sz="0" w:space="0" w:color="auto"/>
            <w:bottom w:val="none" w:sz="0" w:space="0" w:color="auto"/>
            <w:right w:val="none" w:sz="0" w:space="0" w:color="auto"/>
          </w:divBdr>
        </w:div>
      </w:divsChild>
    </w:div>
    <w:div w:id="772169634">
      <w:bodyDiv w:val="1"/>
      <w:marLeft w:val="0"/>
      <w:marRight w:val="0"/>
      <w:marTop w:val="0"/>
      <w:marBottom w:val="0"/>
      <w:divBdr>
        <w:top w:val="none" w:sz="0" w:space="0" w:color="auto"/>
        <w:left w:val="none" w:sz="0" w:space="0" w:color="auto"/>
        <w:bottom w:val="none" w:sz="0" w:space="0" w:color="auto"/>
        <w:right w:val="none" w:sz="0" w:space="0" w:color="auto"/>
      </w:divBdr>
    </w:div>
    <w:div w:id="825243163">
      <w:bodyDiv w:val="1"/>
      <w:marLeft w:val="0"/>
      <w:marRight w:val="0"/>
      <w:marTop w:val="0"/>
      <w:marBottom w:val="0"/>
      <w:divBdr>
        <w:top w:val="none" w:sz="0" w:space="0" w:color="auto"/>
        <w:left w:val="none" w:sz="0" w:space="0" w:color="auto"/>
        <w:bottom w:val="none" w:sz="0" w:space="0" w:color="auto"/>
        <w:right w:val="none" w:sz="0" w:space="0" w:color="auto"/>
      </w:divBdr>
    </w:div>
    <w:div w:id="844705507">
      <w:bodyDiv w:val="1"/>
      <w:marLeft w:val="0"/>
      <w:marRight w:val="0"/>
      <w:marTop w:val="0"/>
      <w:marBottom w:val="0"/>
      <w:divBdr>
        <w:top w:val="none" w:sz="0" w:space="0" w:color="auto"/>
        <w:left w:val="none" w:sz="0" w:space="0" w:color="auto"/>
        <w:bottom w:val="none" w:sz="0" w:space="0" w:color="auto"/>
        <w:right w:val="none" w:sz="0" w:space="0" w:color="auto"/>
      </w:divBdr>
    </w:div>
    <w:div w:id="873618651">
      <w:bodyDiv w:val="1"/>
      <w:marLeft w:val="0"/>
      <w:marRight w:val="0"/>
      <w:marTop w:val="0"/>
      <w:marBottom w:val="0"/>
      <w:divBdr>
        <w:top w:val="none" w:sz="0" w:space="0" w:color="auto"/>
        <w:left w:val="none" w:sz="0" w:space="0" w:color="auto"/>
        <w:bottom w:val="none" w:sz="0" w:space="0" w:color="auto"/>
        <w:right w:val="none" w:sz="0" w:space="0" w:color="auto"/>
      </w:divBdr>
    </w:div>
    <w:div w:id="891959963">
      <w:bodyDiv w:val="1"/>
      <w:marLeft w:val="0"/>
      <w:marRight w:val="0"/>
      <w:marTop w:val="0"/>
      <w:marBottom w:val="0"/>
      <w:divBdr>
        <w:top w:val="none" w:sz="0" w:space="0" w:color="auto"/>
        <w:left w:val="none" w:sz="0" w:space="0" w:color="auto"/>
        <w:bottom w:val="none" w:sz="0" w:space="0" w:color="auto"/>
        <w:right w:val="none" w:sz="0" w:space="0" w:color="auto"/>
      </w:divBdr>
    </w:div>
    <w:div w:id="895705273">
      <w:bodyDiv w:val="1"/>
      <w:marLeft w:val="0"/>
      <w:marRight w:val="0"/>
      <w:marTop w:val="0"/>
      <w:marBottom w:val="0"/>
      <w:divBdr>
        <w:top w:val="none" w:sz="0" w:space="0" w:color="auto"/>
        <w:left w:val="none" w:sz="0" w:space="0" w:color="auto"/>
        <w:bottom w:val="none" w:sz="0" w:space="0" w:color="auto"/>
        <w:right w:val="none" w:sz="0" w:space="0" w:color="auto"/>
      </w:divBdr>
    </w:div>
    <w:div w:id="903220508">
      <w:bodyDiv w:val="1"/>
      <w:marLeft w:val="0"/>
      <w:marRight w:val="0"/>
      <w:marTop w:val="0"/>
      <w:marBottom w:val="0"/>
      <w:divBdr>
        <w:top w:val="none" w:sz="0" w:space="0" w:color="auto"/>
        <w:left w:val="none" w:sz="0" w:space="0" w:color="auto"/>
        <w:bottom w:val="none" w:sz="0" w:space="0" w:color="auto"/>
        <w:right w:val="none" w:sz="0" w:space="0" w:color="auto"/>
      </w:divBdr>
      <w:divsChild>
        <w:div w:id="644162630">
          <w:marLeft w:val="0"/>
          <w:marRight w:val="0"/>
          <w:marTop w:val="167"/>
          <w:marBottom w:val="167"/>
          <w:divBdr>
            <w:top w:val="none" w:sz="0" w:space="0" w:color="auto"/>
            <w:left w:val="none" w:sz="0" w:space="0" w:color="auto"/>
            <w:bottom w:val="none" w:sz="0" w:space="0" w:color="auto"/>
            <w:right w:val="none" w:sz="0" w:space="0" w:color="auto"/>
          </w:divBdr>
        </w:div>
      </w:divsChild>
    </w:div>
    <w:div w:id="912543752">
      <w:bodyDiv w:val="1"/>
      <w:marLeft w:val="0"/>
      <w:marRight w:val="0"/>
      <w:marTop w:val="0"/>
      <w:marBottom w:val="0"/>
      <w:divBdr>
        <w:top w:val="none" w:sz="0" w:space="0" w:color="auto"/>
        <w:left w:val="none" w:sz="0" w:space="0" w:color="auto"/>
        <w:bottom w:val="none" w:sz="0" w:space="0" w:color="auto"/>
        <w:right w:val="none" w:sz="0" w:space="0" w:color="auto"/>
      </w:divBdr>
    </w:div>
    <w:div w:id="922227585">
      <w:bodyDiv w:val="1"/>
      <w:marLeft w:val="0"/>
      <w:marRight w:val="0"/>
      <w:marTop w:val="0"/>
      <w:marBottom w:val="0"/>
      <w:divBdr>
        <w:top w:val="none" w:sz="0" w:space="0" w:color="auto"/>
        <w:left w:val="none" w:sz="0" w:space="0" w:color="auto"/>
        <w:bottom w:val="none" w:sz="0" w:space="0" w:color="auto"/>
        <w:right w:val="none" w:sz="0" w:space="0" w:color="auto"/>
      </w:divBdr>
    </w:div>
    <w:div w:id="930628571">
      <w:bodyDiv w:val="1"/>
      <w:marLeft w:val="0"/>
      <w:marRight w:val="0"/>
      <w:marTop w:val="0"/>
      <w:marBottom w:val="0"/>
      <w:divBdr>
        <w:top w:val="none" w:sz="0" w:space="0" w:color="auto"/>
        <w:left w:val="none" w:sz="0" w:space="0" w:color="auto"/>
        <w:bottom w:val="none" w:sz="0" w:space="0" w:color="auto"/>
        <w:right w:val="none" w:sz="0" w:space="0" w:color="auto"/>
      </w:divBdr>
    </w:div>
    <w:div w:id="932593118">
      <w:bodyDiv w:val="1"/>
      <w:marLeft w:val="0"/>
      <w:marRight w:val="0"/>
      <w:marTop w:val="0"/>
      <w:marBottom w:val="0"/>
      <w:divBdr>
        <w:top w:val="none" w:sz="0" w:space="0" w:color="auto"/>
        <w:left w:val="none" w:sz="0" w:space="0" w:color="auto"/>
        <w:bottom w:val="none" w:sz="0" w:space="0" w:color="auto"/>
        <w:right w:val="none" w:sz="0" w:space="0" w:color="auto"/>
      </w:divBdr>
    </w:div>
    <w:div w:id="936594990">
      <w:bodyDiv w:val="1"/>
      <w:marLeft w:val="0"/>
      <w:marRight w:val="0"/>
      <w:marTop w:val="0"/>
      <w:marBottom w:val="0"/>
      <w:divBdr>
        <w:top w:val="none" w:sz="0" w:space="0" w:color="auto"/>
        <w:left w:val="none" w:sz="0" w:space="0" w:color="auto"/>
        <w:bottom w:val="none" w:sz="0" w:space="0" w:color="auto"/>
        <w:right w:val="none" w:sz="0" w:space="0" w:color="auto"/>
      </w:divBdr>
      <w:divsChild>
        <w:div w:id="892080260">
          <w:marLeft w:val="0"/>
          <w:marRight w:val="0"/>
          <w:marTop w:val="0"/>
          <w:marBottom w:val="0"/>
          <w:divBdr>
            <w:top w:val="none" w:sz="0" w:space="0" w:color="auto"/>
            <w:left w:val="none" w:sz="0" w:space="0" w:color="auto"/>
            <w:bottom w:val="none" w:sz="0" w:space="0" w:color="auto"/>
            <w:right w:val="none" w:sz="0" w:space="0" w:color="auto"/>
          </w:divBdr>
        </w:div>
      </w:divsChild>
    </w:div>
    <w:div w:id="954292059">
      <w:bodyDiv w:val="1"/>
      <w:marLeft w:val="0"/>
      <w:marRight w:val="0"/>
      <w:marTop w:val="0"/>
      <w:marBottom w:val="0"/>
      <w:divBdr>
        <w:top w:val="none" w:sz="0" w:space="0" w:color="auto"/>
        <w:left w:val="none" w:sz="0" w:space="0" w:color="auto"/>
        <w:bottom w:val="none" w:sz="0" w:space="0" w:color="auto"/>
        <w:right w:val="none" w:sz="0" w:space="0" w:color="auto"/>
      </w:divBdr>
      <w:divsChild>
        <w:div w:id="723482160">
          <w:marLeft w:val="0"/>
          <w:marRight w:val="0"/>
          <w:marTop w:val="0"/>
          <w:marBottom w:val="0"/>
          <w:divBdr>
            <w:top w:val="none" w:sz="0" w:space="0" w:color="auto"/>
            <w:left w:val="none" w:sz="0" w:space="0" w:color="auto"/>
            <w:bottom w:val="none" w:sz="0" w:space="0" w:color="auto"/>
            <w:right w:val="none" w:sz="0" w:space="0" w:color="auto"/>
          </w:divBdr>
        </w:div>
      </w:divsChild>
    </w:div>
    <w:div w:id="971591131">
      <w:bodyDiv w:val="1"/>
      <w:marLeft w:val="0"/>
      <w:marRight w:val="0"/>
      <w:marTop w:val="0"/>
      <w:marBottom w:val="0"/>
      <w:divBdr>
        <w:top w:val="none" w:sz="0" w:space="0" w:color="auto"/>
        <w:left w:val="none" w:sz="0" w:space="0" w:color="auto"/>
        <w:bottom w:val="none" w:sz="0" w:space="0" w:color="auto"/>
        <w:right w:val="none" w:sz="0" w:space="0" w:color="auto"/>
      </w:divBdr>
      <w:divsChild>
        <w:div w:id="1496341842">
          <w:marLeft w:val="0"/>
          <w:marRight w:val="0"/>
          <w:marTop w:val="0"/>
          <w:marBottom w:val="0"/>
          <w:divBdr>
            <w:top w:val="none" w:sz="0" w:space="0" w:color="auto"/>
            <w:left w:val="none" w:sz="0" w:space="0" w:color="auto"/>
            <w:bottom w:val="none" w:sz="0" w:space="0" w:color="auto"/>
            <w:right w:val="none" w:sz="0" w:space="0" w:color="auto"/>
          </w:divBdr>
          <w:divsChild>
            <w:div w:id="169180358">
              <w:marLeft w:val="0"/>
              <w:marRight w:val="0"/>
              <w:marTop w:val="0"/>
              <w:marBottom w:val="0"/>
              <w:divBdr>
                <w:top w:val="none" w:sz="0" w:space="0" w:color="auto"/>
                <w:left w:val="none" w:sz="0" w:space="0" w:color="auto"/>
                <w:bottom w:val="none" w:sz="0" w:space="0" w:color="auto"/>
                <w:right w:val="none" w:sz="0" w:space="0" w:color="auto"/>
              </w:divBdr>
            </w:div>
            <w:div w:id="1325865032">
              <w:marLeft w:val="0"/>
              <w:marRight w:val="0"/>
              <w:marTop w:val="0"/>
              <w:marBottom w:val="0"/>
              <w:divBdr>
                <w:top w:val="none" w:sz="0" w:space="0" w:color="auto"/>
                <w:left w:val="none" w:sz="0" w:space="0" w:color="auto"/>
                <w:bottom w:val="none" w:sz="0" w:space="0" w:color="auto"/>
                <w:right w:val="none" w:sz="0" w:space="0" w:color="auto"/>
              </w:divBdr>
            </w:div>
            <w:div w:id="19585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4688">
      <w:bodyDiv w:val="1"/>
      <w:marLeft w:val="0"/>
      <w:marRight w:val="0"/>
      <w:marTop w:val="0"/>
      <w:marBottom w:val="0"/>
      <w:divBdr>
        <w:top w:val="none" w:sz="0" w:space="0" w:color="auto"/>
        <w:left w:val="none" w:sz="0" w:space="0" w:color="auto"/>
        <w:bottom w:val="none" w:sz="0" w:space="0" w:color="auto"/>
        <w:right w:val="none" w:sz="0" w:space="0" w:color="auto"/>
      </w:divBdr>
      <w:divsChild>
        <w:div w:id="2117367611">
          <w:marLeft w:val="0"/>
          <w:marRight w:val="0"/>
          <w:marTop w:val="0"/>
          <w:marBottom w:val="0"/>
          <w:divBdr>
            <w:top w:val="none" w:sz="0" w:space="0" w:color="auto"/>
            <w:left w:val="none" w:sz="0" w:space="0" w:color="auto"/>
            <w:bottom w:val="none" w:sz="0" w:space="0" w:color="auto"/>
            <w:right w:val="none" w:sz="0" w:space="0" w:color="auto"/>
          </w:divBdr>
        </w:div>
      </w:divsChild>
    </w:div>
    <w:div w:id="978193020">
      <w:bodyDiv w:val="1"/>
      <w:marLeft w:val="0"/>
      <w:marRight w:val="0"/>
      <w:marTop w:val="0"/>
      <w:marBottom w:val="0"/>
      <w:divBdr>
        <w:top w:val="none" w:sz="0" w:space="0" w:color="auto"/>
        <w:left w:val="none" w:sz="0" w:space="0" w:color="auto"/>
        <w:bottom w:val="none" w:sz="0" w:space="0" w:color="auto"/>
        <w:right w:val="none" w:sz="0" w:space="0" w:color="auto"/>
      </w:divBdr>
      <w:divsChild>
        <w:div w:id="801267807">
          <w:marLeft w:val="0"/>
          <w:marRight w:val="0"/>
          <w:marTop w:val="0"/>
          <w:marBottom w:val="0"/>
          <w:divBdr>
            <w:top w:val="none" w:sz="0" w:space="0" w:color="auto"/>
            <w:left w:val="none" w:sz="0" w:space="0" w:color="auto"/>
            <w:bottom w:val="none" w:sz="0" w:space="0" w:color="auto"/>
            <w:right w:val="none" w:sz="0" w:space="0" w:color="auto"/>
          </w:divBdr>
        </w:div>
      </w:divsChild>
    </w:div>
    <w:div w:id="1013461473">
      <w:bodyDiv w:val="1"/>
      <w:marLeft w:val="0"/>
      <w:marRight w:val="0"/>
      <w:marTop w:val="0"/>
      <w:marBottom w:val="0"/>
      <w:divBdr>
        <w:top w:val="none" w:sz="0" w:space="0" w:color="auto"/>
        <w:left w:val="none" w:sz="0" w:space="0" w:color="auto"/>
        <w:bottom w:val="none" w:sz="0" w:space="0" w:color="auto"/>
        <w:right w:val="none" w:sz="0" w:space="0" w:color="auto"/>
      </w:divBdr>
    </w:div>
    <w:div w:id="1020200680">
      <w:bodyDiv w:val="1"/>
      <w:marLeft w:val="0"/>
      <w:marRight w:val="0"/>
      <w:marTop w:val="0"/>
      <w:marBottom w:val="0"/>
      <w:divBdr>
        <w:top w:val="none" w:sz="0" w:space="0" w:color="auto"/>
        <w:left w:val="none" w:sz="0" w:space="0" w:color="auto"/>
        <w:bottom w:val="none" w:sz="0" w:space="0" w:color="auto"/>
        <w:right w:val="none" w:sz="0" w:space="0" w:color="auto"/>
      </w:divBdr>
    </w:div>
    <w:div w:id="1020813892">
      <w:bodyDiv w:val="1"/>
      <w:marLeft w:val="0"/>
      <w:marRight w:val="0"/>
      <w:marTop w:val="0"/>
      <w:marBottom w:val="0"/>
      <w:divBdr>
        <w:top w:val="none" w:sz="0" w:space="0" w:color="auto"/>
        <w:left w:val="none" w:sz="0" w:space="0" w:color="auto"/>
        <w:bottom w:val="none" w:sz="0" w:space="0" w:color="auto"/>
        <w:right w:val="none" w:sz="0" w:space="0" w:color="auto"/>
      </w:divBdr>
    </w:div>
    <w:div w:id="1031683687">
      <w:bodyDiv w:val="1"/>
      <w:marLeft w:val="0"/>
      <w:marRight w:val="0"/>
      <w:marTop w:val="0"/>
      <w:marBottom w:val="0"/>
      <w:divBdr>
        <w:top w:val="none" w:sz="0" w:space="0" w:color="auto"/>
        <w:left w:val="none" w:sz="0" w:space="0" w:color="auto"/>
        <w:bottom w:val="none" w:sz="0" w:space="0" w:color="auto"/>
        <w:right w:val="none" w:sz="0" w:space="0" w:color="auto"/>
      </w:divBdr>
    </w:div>
    <w:div w:id="1064448380">
      <w:bodyDiv w:val="1"/>
      <w:marLeft w:val="0"/>
      <w:marRight w:val="0"/>
      <w:marTop w:val="0"/>
      <w:marBottom w:val="0"/>
      <w:divBdr>
        <w:top w:val="none" w:sz="0" w:space="0" w:color="auto"/>
        <w:left w:val="none" w:sz="0" w:space="0" w:color="auto"/>
        <w:bottom w:val="none" w:sz="0" w:space="0" w:color="auto"/>
        <w:right w:val="none" w:sz="0" w:space="0" w:color="auto"/>
      </w:divBdr>
    </w:div>
    <w:div w:id="1064643878">
      <w:bodyDiv w:val="1"/>
      <w:marLeft w:val="0"/>
      <w:marRight w:val="0"/>
      <w:marTop w:val="0"/>
      <w:marBottom w:val="0"/>
      <w:divBdr>
        <w:top w:val="none" w:sz="0" w:space="0" w:color="auto"/>
        <w:left w:val="none" w:sz="0" w:space="0" w:color="auto"/>
        <w:bottom w:val="none" w:sz="0" w:space="0" w:color="auto"/>
        <w:right w:val="none" w:sz="0" w:space="0" w:color="auto"/>
      </w:divBdr>
    </w:div>
    <w:div w:id="1073964582">
      <w:bodyDiv w:val="1"/>
      <w:marLeft w:val="0"/>
      <w:marRight w:val="0"/>
      <w:marTop w:val="0"/>
      <w:marBottom w:val="0"/>
      <w:divBdr>
        <w:top w:val="none" w:sz="0" w:space="0" w:color="auto"/>
        <w:left w:val="none" w:sz="0" w:space="0" w:color="auto"/>
        <w:bottom w:val="none" w:sz="0" w:space="0" w:color="auto"/>
        <w:right w:val="none" w:sz="0" w:space="0" w:color="auto"/>
      </w:divBdr>
    </w:div>
    <w:div w:id="1078482021">
      <w:bodyDiv w:val="1"/>
      <w:marLeft w:val="0"/>
      <w:marRight w:val="0"/>
      <w:marTop w:val="0"/>
      <w:marBottom w:val="0"/>
      <w:divBdr>
        <w:top w:val="none" w:sz="0" w:space="0" w:color="auto"/>
        <w:left w:val="none" w:sz="0" w:space="0" w:color="auto"/>
        <w:bottom w:val="none" w:sz="0" w:space="0" w:color="auto"/>
        <w:right w:val="none" w:sz="0" w:space="0" w:color="auto"/>
      </w:divBdr>
    </w:div>
    <w:div w:id="1094863218">
      <w:bodyDiv w:val="1"/>
      <w:marLeft w:val="0"/>
      <w:marRight w:val="0"/>
      <w:marTop w:val="0"/>
      <w:marBottom w:val="0"/>
      <w:divBdr>
        <w:top w:val="none" w:sz="0" w:space="0" w:color="auto"/>
        <w:left w:val="none" w:sz="0" w:space="0" w:color="auto"/>
        <w:bottom w:val="none" w:sz="0" w:space="0" w:color="auto"/>
        <w:right w:val="none" w:sz="0" w:space="0" w:color="auto"/>
      </w:divBdr>
    </w:div>
    <w:div w:id="1111628795">
      <w:bodyDiv w:val="1"/>
      <w:marLeft w:val="0"/>
      <w:marRight w:val="0"/>
      <w:marTop w:val="0"/>
      <w:marBottom w:val="0"/>
      <w:divBdr>
        <w:top w:val="none" w:sz="0" w:space="0" w:color="auto"/>
        <w:left w:val="none" w:sz="0" w:space="0" w:color="auto"/>
        <w:bottom w:val="none" w:sz="0" w:space="0" w:color="auto"/>
        <w:right w:val="none" w:sz="0" w:space="0" w:color="auto"/>
      </w:divBdr>
    </w:div>
    <w:div w:id="1112088715">
      <w:bodyDiv w:val="1"/>
      <w:marLeft w:val="0"/>
      <w:marRight w:val="0"/>
      <w:marTop w:val="0"/>
      <w:marBottom w:val="0"/>
      <w:divBdr>
        <w:top w:val="none" w:sz="0" w:space="0" w:color="auto"/>
        <w:left w:val="none" w:sz="0" w:space="0" w:color="auto"/>
        <w:bottom w:val="none" w:sz="0" w:space="0" w:color="auto"/>
        <w:right w:val="none" w:sz="0" w:space="0" w:color="auto"/>
      </w:divBdr>
      <w:divsChild>
        <w:div w:id="1898664257">
          <w:marLeft w:val="0"/>
          <w:marRight w:val="0"/>
          <w:marTop w:val="167"/>
          <w:marBottom w:val="167"/>
          <w:divBdr>
            <w:top w:val="none" w:sz="0" w:space="0" w:color="auto"/>
            <w:left w:val="none" w:sz="0" w:space="0" w:color="auto"/>
            <w:bottom w:val="none" w:sz="0" w:space="0" w:color="auto"/>
            <w:right w:val="none" w:sz="0" w:space="0" w:color="auto"/>
          </w:divBdr>
        </w:div>
      </w:divsChild>
    </w:div>
    <w:div w:id="1112700875">
      <w:bodyDiv w:val="1"/>
      <w:marLeft w:val="0"/>
      <w:marRight w:val="0"/>
      <w:marTop w:val="0"/>
      <w:marBottom w:val="0"/>
      <w:divBdr>
        <w:top w:val="none" w:sz="0" w:space="0" w:color="auto"/>
        <w:left w:val="none" w:sz="0" w:space="0" w:color="auto"/>
        <w:bottom w:val="none" w:sz="0" w:space="0" w:color="auto"/>
        <w:right w:val="none" w:sz="0" w:space="0" w:color="auto"/>
      </w:divBdr>
      <w:divsChild>
        <w:div w:id="1560627971">
          <w:marLeft w:val="0"/>
          <w:marRight w:val="0"/>
          <w:marTop w:val="0"/>
          <w:marBottom w:val="0"/>
          <w:divBdr>
            <w:top w:val="none" w:sz="0" w:space="0" w:color="auto"/>
            <w:left w:val="none" w:sz="0" w:space="0" w:color="auto"/>
            <w:bottom w:val="none" w:sz="0" w:space="0" w:color="auto"/>
            <w:right w:val="none" w:sz="0" w:space="0" w:color="auto"/>
          </w:divBdr>
        </w:div>
      </w:divsChild>
    </w:div>
    <w:div w:id="1138298195">
      <w:bodyDiv w:val="1"/>
      <w:marLeft w:val="0"/>
      <w:marRight w:val="0"/>
      <w:marTop w:val="0"/>
      <w:marBottom w:val="0"/>
      <w:divBdr>
        <w:top w:val="none" w:sz="0" w:space="0" w:color="auto"/>
        <w:left w:val="none" w:sz="0" w:space="0" w:color="auto"/>
        <w:bottom w:val="none" w:sz="0" w:space="0" w:color="auto"/>
        <w:right w:val="none" w:sz="0" w:space="0" w:color="auto"/>
      </w:divBdr>
    </w:div>
    <w:div w:id="1141115445">
      <w:bodyDiv w:val="1"/>
      <w:marLeft w:val="0"/>
      <w:marRight w:val="0"/>
      <w:marTop w:val="0"/>
      <w:marBottom w:val="0"/>
      <w:divBdr>
        <w:top w:val="none" w:sz="0" w:space="0" w:color="auto"/>
        <w:left w:val="none" w:sz="0" w:space="0" w:color="auto"/>
        <w:bottom w:val="none" w:sz="0" w:space="0" w:color="auto"/>
        <w:right w:val="none" w:sz="0" w:space="0" w:color="auto"/>
      </w:divBdr>
    </w:div>
    <w:div w:id="1171991096">
      <w:bodyDiv w:val="1"/>
      <w:marLeft w:val="0"/>
      <w:marRight w:val="0"/>
      <w:marTop w:val="0"/>
      <w:marBottom w:val="0"/>
      <w:divBdr>
        <w:top w:val="none" w:sz="0" w:space="0" w:color="auto"/>
        <w:left w:val="none" w:sz="0" w:space="0" w:color="auto"/>
        <w:bottom w:val="none" w:sz="0" w:space="0" w:color="auto"/>
        <w:right w:val="none" w:sz="0" w:space="0" w:color="auto"/>
      </w:divBdr>
    </w:div>
    <w:div w:id="1182091372">
      <w:bodyDiv w:val="1"/>
      <w:marLeft w:val="0"/>
      <w:marRight w:val="0"/>
      <w:marTop w:val="0"/>
      <w:marBottom w:val="0"/>
      <w:divBdr>
        <w:top w:val="none" w:sz="0" w:space="0" w:color="auto"/>
        <w:left w:val="none" w:sz="0" w:space="0" w:color="auto"/>
        <w:bottom w:val="none" w:sz="0" w:space="0" w:color="auto"/>
        <w:right w:val="none" w:sz="0" w:space="0" w:color="auto"/>
      </w:divBdr>
    </w:div>
    <w:div w:id="1204365845">
      <w:bodyDiv w:val="1"/>
      <w:marLeft w:val="0"/>
      <w:marRight w:val="0"/>
      <w:marTop w:val="0"/>
      <w:marBottom w:val="0"/>
      <w:divBdr>
        <w:top w:val="none" w:sz="0" w:space="0" w:color="auto"/>
        <w:left w:val="none" w:sz="0" w:space="0" w:color="auto"/>
        <w:bottom w:val="none" w:sz="0" w:space="0" w:color="auto"/>
        <w:right w:val="none" w:sz="0" w:space="0" w:color="auto"/>
      </w:divBdr>
    </w:div>
    <w:div w:id="1204444039">
      <w:bodyDiv w:val="1"/>
      <w:marLeft w:val="0"/>
      <w:marRight w:val="0"/>
      <w:marTop w:val="0"/>
      <w:marBottom w:val="0"/>
      <w:divBdr>
        <w:top w:val="none" w:sz="0" w:space="0" w:color="auto"/>
        <w:left w:val="none" w:sz="0" w:space="0" w:color="auto"/>
        <w:bottom w:val="none" w:sz="0" w:space="0" w:color="auto"/>
        <w:right w:val="none" w:sz="0" w:space="0" w:color="auto"/>
      </w:divBdr>
      <w:divsChild>
        <w:div w:id="1349719747">
          <w:marLeft w:val="0"/>
          <w:marRight w:val="0"/>
          <w:marTop w:val="0"/>
          <w:marBottom w:val="0"/>
          <w:divBdr>
            <w:top w:val="none" w:sz="0" w:space="0" w:color="auto"/>
            <w:left w:val="none" w:sz="0" w:space="0" w:color="auto"/>
            <w:bottom w:val="none" w:sz="0" w:space="0" w:color="auto"/>
            <w:right w:val="none" w:sz="0" w:space="0" w:color="auto"/>
          </w:divBdr>
          <w:divsChild>
            <w:div w:id="869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9113">
      <w:bodyDiv w:val="1"/>
      <w:marLeft w:val="0"/>
      <w:marRight w:val="0"/>
      <w:marTop w:val="0"/>
      <w:marBottom w:val="0"/>
      <w:divBdr>
        <w:top w:val="none" w:sz="0" w:space="0" w:color="auto"/>
        <w:left w:val="none" w:sz="0" w:space="0" w:color="auto"/>
        <w:bottom w:val="none" w:sz="0" w:space="0" w:color="auto"/>
        <w:right w:val="none" w:sz="0" w:space="0" w:color="auto"/>
      </w:divBdr>
    </w:div>
    <w:div w:id="1277373274">
      <w:bodyDiv w:val="1"/>
      <w:marLeft w:val="0"/>
      <w:marRight w:val="0"/>
      <w:marTop w:val="0"/>
      <w:marBottom w:val="0"/>
      <w:divBdr>
        <w:top w:val="none" w:sz="0" w:space="0" w:color="auto"/>
        <w:left w:val="none" w:sz="0" w:space="0" w:color="auto"/>
        <w:bottom w:val="none" w:sz="0" w:space="0" w:color="auto"/>
        <w:right w:val="none" w:sz="0" w:space="0" w:color="auto"/>
      </w:divBdr>
      <w:divsChild>
        <w:div w:id="136341690">
          <w:marLeft w:val="0"/>
          <w:marRight w:val="0"/>
          <w:marTop w:val="0"/>
          <w:marBottom w:val="0"/>
          <w:divBdr>
            <w:top w:val="none" w:sz="0" w:space="0" w:color="auto"/>
            <w:left w:val="none" w:sz="0" w:space="0" w:color="auto"/>
            <w:bottom w:val="none" w:sz="0" w:space="0" w:color="auto"/>
            <w:right w:val="none" w:sz="0" w:space="0" w:color="auto"/>
          </w:divBdr>
          <w:divsChild>
            <w:div w:id="21241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344">
      <w:bodyDiv w:val="1"/>
      <w:marLeft w:val="0"/>
      <w:marRight w:val="0"/>
      <w:marTop w:val="0"/>
      <w:marBottom w:val="0"/>
      <w:divBdr>
        <w:top w:val="none" w:sz="0" w:space="0" w:color="auto"/>
        <w:left w:val="none" w:sz="0" w:space="0" w:color="auto"/>
        <w:bottom w:val="none" w:sz="0" w:space="0" w:color="auto"/>
        <w:right w:val="none" w:sz="0" w:space="0" w:color="auto"/>
      </w:divBdr>
    </w:div>
    <w:div w:id="1373069780">
      <w:bodyDiv w:val="1"/>
      <w:marLeft w:val="0"/>
      <w:marRight w:val="0"/>
      <w:marTop w:val="0"/>
      <w:marBottom w:val="0"/>
      <w:divBdr>
        <w:top w:val="none" w:sz="0" w:space="0" w:color="auto"/>
        <w:left w:val="none" w:sz="0" w:space="0" w:color="auto"/>
        <w:bottom w:val="none" w:sz="0" w:space="0" w:color="auto"/>
        <w:right w:val="none" w:sz="0" w:space="0" w:color="auto"/>
      </w:divBdr>
    </w:div>
    <w:div w:id="1379427775">
      <w:bodyDiv w:val="1"/>
      <w:marLeft w:val="0"/>
      <w:marRight w:val="0"/>
      <w:marTop w:val="0"/>
      <w:marBottom w:val="0"/>
      <w:divBdr>
        <w:top w:val="none" w:sz="0" w:space="0" w:color="auto"/>
        <w:left w:val="none" w:sz="0" w:space="0" w:color="auto"/>
        <w:bottom w:val="none" w:sz="0" w:space="0" w:color="auto"/>
        <w:right w:val="none" w:sz="0" w:space="0" w:color="auto"/>
      </w:divBdr>
    </w:div>
    <w:div w:id="1381395351">
      <w:bodyDiv w:val="1"/>
      <w:marLeft w:val="0"/>
      <w:marRight w:val="0"/>
      <w:marTop w:val="0"/>
      <w:marBottom w:val="0"/>
      <w:divBdr>
        <w:top w:val="none" w:sz="0" w:space="0" w:color="auto"/>
        <w:left w:val="none" w:sz="0" w:space="0" w:color="auto"/>
        <w:bottom w:val="none" w:sz="0" w:space="0" w:color="auto"/>
        <w:right w:val="none" w:sz="0" w:space="0" w:color="auto"/>
      </w:divBdr>
    </w:div>
    <w:div w:id="1403943231">
      <w:bodyDiv w:val="1"/>
      <w:marLeft w:val="0"/>
      <w:marRight w:val="0"/>
      <w:marTop w:val="0"/>
      <w:marBottom w:val="0"/>
      <w:divBdr>
        <w:top w:val="none" w:sz="0" w:space="0" w:color="auto"/>
        <w:left w:val="none" w:sz="0" w:space="0" w:color="auto"/>
        <w:bottom w:val="none" w:sz="0" w:space="0" w:color="auto"/>
        <w:right w:val="none" w:sz="0" w:space="0" w:color="auto"/>
      </w:divBdr>
    </w:div>
    <w:div w:id="1422141890">
      <w:bodyDiv w:val="1"/>
      <w:marLeft w:val="0"/>
      <w:marRight w:val="0"/>
      <w:marTop w:val="0"/>
      <w:marBottom w:val="0"/>
      <w:divBdr>
        <w:top w:val="none" w:sz="0" w:space="0" w:color="auto"/>
        <w:left w:val="none" w:sz="0" w:space="0" w:color="auto"/>
        <w:bottom w:val="none" w:sz="0" w:space="0" w:color="auto"/>
        <w:right w:val="none" w:sz="0" w:space="0" w:color="auto"/>
      </w:divBdr>
    </w:div>
    <w:div w:id="1429278954">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42336652">
      <w:bodyDiv w:val="1"/>
      <w:marLeft w:val="0"/>
      <w:marRight w:val="0"/>
      <w:marTop w:val="0"/>
      <w:marBottom w:val="0"/>
      <w:divBdr>
        <w:top w:val="none" w:sz="0" w:space="0" w:color="auto"/>
        <w:left w:val="none" w:sz="0" w:space="0" w:color="auto"/>
        <w:bottom w:val="none" w:sz="0" w:space="0" w:color="auto"/>
        <w:right w:val="none" w:sz="0" w:space="0" w:color="auto"/>
      </w:divBdr>
    </w:div>
    <w:div w:id="1454863719">
      <w:bodyDiv w:val="1"/>
      <w:marLeft w:val="0"/>
      <w:marRight w:val="0"/>
      <w:marTop w:val="0"/>
      <w:marBottom w:val="0"/>
      <w:divBdr>
        <w:top w:val="none" w:sz="0" w:space="0" w:color="auto"/>
        <w:left w:val="none" w:sz="0" w:space="0" w:color="auto"/>
        <w:bottom w:val="none" w:sz="0" w:space="0" w:color="auto"/>
        <w:right w:val="none" w:sz="0" w:space="0" w:color="auto"/>
      </w:divBdr>
    </w:div>
    <w:div w:id="1489513096">
      <w:bodyDiv w:val="1"/>
      <w:marLeft w:val="0"/>
      <w:marRight w:val="0"/>
      <w:marTop w:val="0"/>
      <w:marBottom w:val="0"/>
      <w:divBdr>
        <w:top w:val="none" w:sz="0" w:space="0" w:color="auto"/>
        <w:left w:val="none" w:sz="0" w:space="0" w:color="auto"/>
        <w:bottom w:val="none" w:sz="0" w:space="0" w:color="auto"/>
        <w:right w:val="none" w:sz="0" w:space="0" w:color="auto"/>
      </w:divBdr>
      <w:divsChild>
        <w:div w:id="2121365758">
          <w:marLeft w:val="0"/>
          <w:marRight w:val="0"/>
          <w:marTop w:val="167"/>
          <w:marBottom w:val="167"/>
          <w:divBdr>
            <w:top w:val="none" w:sz="0" w:space="0" w:color="auto"/>
            <w:left w:val="none" w:sz="0" w:space="0" w:color="auto"/>
            <w:bottom w:val="none" w:sz="0" w:space="0" w:color="auto"/>
            <w:right w:val="none" w:sz="0" w:space="0" w:color="auto"/>
          </w:divBdr>
        </w:div>
      </w:divsChild>
    </w:div>
    <w:div w:id="1514102543">
      <w:bodyDiv w:val="1"/>
      <w:marLeft w:val="0"/>
      <w:marRight w:val="0"/>
      <w:marTop w:val="0"/>
      <w:marBottom w:val="0"/>
      <w:divBdr>
        <w:top w:val="none" w:sz="0" w:space="0" w:color="auto"/>
        <w:left w:val="none" w:sz="0" w:space="0" w:color="auto"/>
        <w:bottom w:val="none" w:sz="0" w:space="0" w:color="auto"/>
        <w:right w:val="none" w:sz="0" w:space="0" w:color="auto"/>
      </w:divBdr>
    </w:div>
    <w:div w:id="1515605191">
      <w:bodyDiv w:val="1"/>
      <w:marLeft w:val="0"/>
      <w:marRight w:val="0"/>
      <w:marTop w:val="0"/>
      <w:marBottom w:val="0"/>
      <w:divBdr>
        <w:top w:val="none" w:sz="0" w:space="0" w:color="auto"/>
        <w:left w:val="none" w:sz="0" w:space="0" w:color="auto"/>
        <w:bottom w:val="none" w:sz="0" w:space="0" w:color="auto"/>
        <w:right w:val="none" w:sz="0" w:space="0" w:color="auto"/>
      </w:divBdr>
    </w:div>
    <w:div w:id="1531406932">
      <w:bodyDiv w:val="1"/>
      <w:marLeft w:val="0"/>
      <w:marRight w:val="0"/>
      <w:marTop w:val="0"/>
      <w:marBottom w:val="0"/>
      <w:divBdr>
        <w:top w:val="none" w:sz="0" w:space="0" w:color="auto"/>
        <w:left w:val="none" w:sz="0" w:space="0" w:color="auto"/>
        <w:bottom w:val="none" w:sz="0" w:space="0" w:color="auto"/>
        <w:right w:val="none" w:sz="0" w:space="0" w:color="auto"/>
      </w:divBdr>
    </w:div>
    <w:div w:id="1531913396">
      <w:bodyDiv w:val="1"/>
      <w:marLeft w:val="0"/>
      <w:marRight w:val="0"/>
      <w:marTop w:val="0"/>
      <w:marBottom w:val="0"/>
      <w:divBdr>
        <w:top w:val="none" w:sz="0" w:space="0" w:color="auto"/>
        <w:left w:val="none" w:sz="0" w:space="0" w:color="auto"/>
        <w:bottom w:val="none" w:sz="0" w:space="0" w:color="auto"/>
        <w:right w:val="none" w:sz="0" w:space="0" w:color="auto"/>
      </w:divBdr>
    </w:div>
    <w:div w:id="1531918630">
      <w:bodyDiv w:val="1"/>
      <w:marLeft w:val="0"/>
      <w:marRight w:val="0"/>
      <w:marTop w:val="0"/>
      <w:marBottom w:val="0"/>
      <w:divBdr>
        <w:top w:val="none" w:sz="0" w:space="0" w:color="auto"/>
        <w:left w:val="none" w:sz="0" w:space="0" w:color="auto"/>
        <w:bottom w:val="none" w:sz="0" w:space="0" w:color="auto"/>
        <w:right w:val="none" w:sz="0" w:space="0" w:color="auto"/>
      </w:divBdr>
    </w:div>
    <w:div w:id="1551264858">
      <w:bodyDiv w:val="1"/>
      <w:marLeft w:val="0"/>
      <w:marRight w:val="0"/>
      <w:marTop w:val="0"/>
      <w:marBottom w:val="0"/>
      <w:divBdr>
        <w:top w:val="none" w:sz="0" w:space="0" w:color="auto"/>
        <w:left w:val="none" w:sz="0" w:space="0" w:color="auto"/>
        <w:bottom w:val="none" w:sz="0" w:space="0" w:color="auto"/>
        <w:right w:val="none" w:sz="0" w:space="0" w:color="auto"/>
      </w:divBdr>
    </w:div>
    <w:div w:id="1553348960">
      <w:bodyDiv w:val="1"/>
      <w:marLeft w:val="0"/>
      <w:marRight w:val="0"/>
      <w:marTop w:val="0"/>
      <w:marBottom w:val="0"/>
      <w:divBdr>
        <w:top w:val="none" w:sz="0" w:space="0" w:color="auto"/>
        <w:left w:val="none" w:sz="0" w:space="0" w:color="auto"/>
        <w:bottom w:val="none" w:sz="0" w:space="0" w:color="auto"/>
        <w:right w:val="none" w:sz="0" w:space="0" w:color="auto"/>
      </w:divBdr>
    </w:div>
    <w:div w:id="1586377124">
      <w:bodyDiv w:val="1"/>
      <w:marLeft w:val="0"/>
      <w:marRight w:val="0"/>
      <w:marTop w:val="0"/>
      <w:marBottom w:val="0"/>
      <w:divBdr>
        <w:top w:val="none" w:sz="0" w:space="0" w:color="auto"/>
        <w:left w:val="none" w:sz="0" w:space="0" w:color="auto"/>
        <w:bottom w:val="none" w:sz="0" w:space="0" w:color="auto"/>
        <w:right w:val="none" w:sz="0" w:space="0" w:color="auto"/>
      </w:divBdr>
    </w:div>
    <w:div w:id="1588808158">
      <w:bodyDiv w:val="1"/>
      <w:marLeft w:val="0"/>
      <w:marRight w:val="0"/>
      <w:marTop w:val="0"/>
      <w:marBottom w:val="0"/>
      <w:divBdr>
        <w:top w:val="none" w:sz="0" w:space="0" w:color="auto"/>
        <w:left w:val="none" w:sz="0" w:space="0" w:color="auto"/>
        <w:bottom w:val="none" w:sz="0" w:space="0" w:color="auto"/>
        <w:right w:val="none" w:sz="0" w:space="0" w:color="auto"/>
      </w:divBdr>
    </w:div>
    <w:div w:id="1590195563">
      <w:bodyDiv w:val="1"/>
      <w:marLeft w:val="0"/>
      <w:marRight w:val="0"/>
      <w:marTop w:val="0"/>
      <w:marBottom w:val="0"/>
      <w:divBdr>
        <w:top w:val="none" w:sz="0" w:space="0" w:color="auto"/>
        <w:left w:val="none" w:sz="0" w:space="0" w:color="auto"/>
        <w:bottom w:val="none" w:sz="0" w:space="0" w:color="auto"/>
        <w:right w:val="none" w:sz="0" w:space="0" w:color="auto"/>
      </w:divBdr>
    </w:div>
    <w:div w:id="1590655931">
      <w:bodyDiv w:val="1"/>
      <w:marLeft w:val="0"/>
      <w:marRight w:val="0"/>
      <w:marTop w:val="0"/>
      <w:marBottom w:val="0"/>
      <w:divBdr>
        <w:top w:val="none" w:sz="0" w:space="0" w:color="auto"/>
        <w:left w:val="none" w:sz="0" w:space="0" w:color="auto"/>
        <w:bottom w:val="none" w:sz="0" w:space="0" w:color="auto"/>
        <w:right w:val="none" w:sz="0" w:space="0" w:color="auto"/>
      </w:divBdr>
    </w:div>
    <w:div w:id="1596130242">
      <w:bodyDiv w:val="1"/>
      <w:marLeft w:val="0"/>
      <w:marRight w:val="0"/>
      <w:marTop w:val="0"/>
      <w:marBottom w:val="0"/>
      <w:divBdr>
        <w:top w:val="none" w:sz="0" w:space="0" w:color="auto"/>
        <w:left w:val="none" w:sz="0" w:space="0" w:color="auto"/>
        <w:bottom w:val="none" w:sz="0" w:space="0" w:color="auto"/>
        <w:right w:val="none" w:sz="0" w:space="0" w:color="auto"/>
      </w:divBdr>
      <w:divsChild>
        <w:div w:id="354963597">
          <w:marLeft w:val="0"/>
          <w:marRight w:val="0"/>
          <w:marTop w:val="0"/>
          <w:marBottom w:val="0"/>
          <w:divBdr>
            <w:top w:val="none" w:sz="0" w:space="0" w:color="auto"/>
            <w:left w:val="none" w:sz="0" w:space="0" w:color="auto"/>
            <w:bottom w:val="none" w:sz="0" w:space="0" w:color="auto"/>
            <w:right w:val="none" w:sz="0" w:space="0" w:color="auto"/>
          </w:divBdr>
          <w:divsChild>
            <w:div w:id="42795174">
              <w:marLeft w:val="0"/>
              <w:marRight w:val="0"/>
              <w:marTop w:val="0"/>
              <w:marBottom w:val="0"/>
              <w:divBdr>
                <w:top w:val="none" w:sz="0" w:space="0" w:color="auto"/>
                <w:left w:val="none" w:sz="0" w:space="0" w:color="auto"/>
                <w:bottom w:val="none" w:sz="0" w:space="0" w:color="auto"/>
                <w:right w:val="none" w:sz="0" w:space="0" w:color="auto"/>
              </w:divBdr>
            </w:div>
            <w:div w:id="43873977">
              <w:marLeft w:val="0"/>
              <w:marRight w:val="0"/>
              <w:marTop w:val="0"/>
              <w:marBottom w:val="0"/>
              <w:divBdr>
                <w:top w:val="none" w:sz="0" w:space="0" w:color="auto"/>
                <w:left w:val="none" w:sz="0" w:space="0" w:color="auto"/>
                <w:bottom w:val="none" w:sz="0" w:space="0" w:color="auto"/>
                <w:right w:val="none" w:sz="0" w:space="0" w:color="auto"/>
              </w:divBdr>
            </w:div>
            <w:div w:id="449320896">
              <w:marLeft w:val="0"/>
              <w:marRight w:val="0"/>
              <w:marTop w:val="0"/>
              <w:marBottom w:val="0"/>
              <w:divBdr>
                <w:top w:val="none" w:sz="0" w:space="0" w:color="auto"/>
                <w:left w:val="none" w:sz="0" w:space="0" w:color="auto"/>
                <w:bottom w:val="none" w:sz="0" w:space="0" w:color="auto"/>
                <w:right w:val="none" w:sz="0" w:space="0" w:color="auto"/>
              </w:divBdr>
            </w:div>
            <w:div w:id="553541952">
              <w:marLeft w:val="0"/>
              <w:marRight w:val="0"/>
              <w:marTop w:val="0"/>
              <w:marBottom w:val="0"/>
              <w:divBdr>
                <w:top w:val="none" w:sz="0" w:space="0" w:color="auto"/>
                <w:left w:val="none" w:sz="0" w:space="0" w:color="auto"/>
                <w:bottom w:val="none" w:sz="0" w:space="0" w:color="auto"/>
                <w:right w:val="none" w:sz="0" w:space="0" w:color="auto"/>
              </w:divBdr>
            </w:div>
            <w:div w:id="1115490173">
              <w:marLeft w:val="0"/>
              <w:marRight w:val="0"/>
              <w:marTop w:val="0"/>
              <w:marBottom w:val="0"/>
              <w:divBdr>
                <w:top w:val="none" w:sz="0" w:space="0" w:color="auto"/>
                <w:left w:val="none" w:sz="0" w:space="0" w:color="auto"/>
                <w:bottom w:val="none" w:sz="0" w:space="0" w:color="auto"/>
                <w:right w:val="none" w:sz="0" w:space="0" w:color="auto"/>
              </w:divBdr>
            </w:div>
            <w:div w:id="1145583880">
              <w:marLeft w:val="0"/>
              <w:marRight w:val="0"/>
              <w:marTop w:val="0"/>
              <w:marBottom w:val="0"/>
              <w:divBdr>
                <w:top w:val="none" w:sz="0" w:space="0" w:color="auto"/>
                <w:left w:val="none" w:sz="0" w:space="0" w:color="auto"/>
                <w:bottom w:val="none" w:sz="0" w:space="0" w:color="auto"/>
                <w:right w:val="none" w:sz="0" w:space="0" w:color="auto"/>
              </w:divBdr>
            </w:div>
            <w:div w:id="1278834378">
              <w:marLeft w:val="0"/>
              <w:marRight w:val="0"/>
              <w:marTop w:val="0"/>
              <w:marBottom w:val="0"/>
              <w:divBdr>
                <w:top w:val="none" w:sz="0" w:space="0" w:color="auto"/>
                <w:left w:val="none" w:sz="0" w:space="0" w:color="auto"/>
                <w:bottom w:val="none" w:sz="0" w:space="0" w:color="auto"/>
                <w:right w:val="none" w:sz="0" w:space="0" w:color="auto"/>
              </w:divBdr>
            </w:div>
            <w:div w:id="1530871689">
              <w:marLeft w:val="0"/>
              <w:marRight w:val="0"/>
              <w:marTop w:val="0"/>
              <w:marBottom w:val="0"/>
              <w:divBdr>
                <w:top w:val="none" w:sz="0" w:space="0" w:color="auto"/>
                <w:left w:val="none" w:sz="0" w:space="0" w:color="auto"/>
                <w:bottom w:val="none" w:sz="0" w:space="0" w:color="auto"/>
                <w:right w:val="none" w:sz="0" w:space="0" w:color="auto"/>
              </w:divBdr>
            </w:div>
            <w:div w:id="1722709152">
              <w:marLeft w:val="0"/>
              <w:marRight w:val="0"/>
              <w:marTop w:val="0"/>
              <w:marBottom w:val="0"/>
              <w:divBdr>
                <w:top w:val="none" w:sz="0" w:space="0" w:color="auto"/>
                <w:left w:val="none" w:sz="0" w:space="0" w:color="auto"/>
                <w:bottom w:val="none" w:sz="0" w:space="0" w:color="auto"/>
                <w:right w:val="none" w:sz="0" w:space="0" w:color="auto"/>
              </w:divBdr>
            </w:div>
            <w:div w:id="1984113911">
              <w:marLeft w:val="0"/>
              <w:marRight w:val="0"/>
              <w:marTop w:val="0"/>
              <w:marBottom w:val="0"/>
              <w:divBdr>
                <w:top w:val="none" w:sz="0" w:space="0" w:color="auto"/>
                <w:left w:val="none" w:sz="0" w:space="0" w:color="auto"/>
                <w:bottom w:val="none" w:sz="0" w:space="0" w:color="auto"/>
                <w:right w:val="none" w:sz="0" w:space="0" w:color="auto"/>
              </w:divBdr>
            </w:div>
            <w:div w:id="2113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1477">
      <w:bodyDiv w:val="1"/>
      <w:marLeft w:val="0"/>
      <w:marRight w:val="0"/>
      <w:marTop w:val="0"/>
      <w:marBottom w:val="0"/>
      <w:divBdr>
        <w:top w:val="none" w:sz="0" w:space="0" w:color="auto"/>
        <w:left w:val="none" w:sz="0" w:space="0" w:color="auto"/>
        <w:bottom w:val="none" w:sz="0" w:space="0" w:color="auto"/>
        <w:right w:val="none" w:sz="0" w:space="0" w:color="auto"/>
      </w:divBdr>
      <w:divsChild>
        <w:div w:id="629434064">
          <w:marLeft w:val="0"/>
          <w:marRight w:val="0"/>
          <w:marTop w:val="0"/>
          <w:marBottom w:val="0"/>
          <w:divBdr>
            <w:top w:val="none" w:sz="0" w:space="0" w:color="auto"/>
            <w:left w:val="none" w:sz="0" w:space="0" w:color="auto"/>
            <w:bottom w:val="none" w:sz="0" w:space="0" w:color="auto"/>
            <w:right w:val="none" w:sz="0" w:space="0" w:color="auto"/>
          </w:divBdr>
        </w:div>
      </w:divsChild>
    </w:div>
    <w:div w:id="1649551912">
      <w:bodyDiv w:val="1"/>
      <w:marLeft w:val="0"/>
      <w:marRight w:val="0"/>
      <w:marTop w:val="0"/>
      <w:marBottom w:val="0"/>
      <w:divBdr>
        <w:top w:val="none" w:sz="0" w:space="0" w:color="auto"/>
        <w:left w:val="none" w:sz="0" w:space="0" w:color="auto"/>
        <w:bottom w:val="none" w:sz="0" w:space="0" w:color="auto"/>
        <w:right w:val="none" w:sz="0" w:space="0" w:color="auto"/>
      </w:divBdr>
    </w:div>
    <w:div w:id="1687249601">
      <w:bodyDiv w:val="1"/>
      <w:marLeft w:val="0"/>
      <w:marRight w:val="0"/>
      <w:marTop w:val="0"/>
      <w:marBottom w:val="0"/>
      <w:divBdr>
        <w:top w:val="none" w:sz="0" w:space="0" w:color="auto"/>
        <w:left w:val="none" w:sz="0" w:space="0" w:color="auto"/>
        <w:bottom w:val="none" w:sz="0" w:space="0" w:color="auto"/>
        <w:right w:val="none" w:sz="0" w:space="0" w:color="auto"/>
      </w:divBdr>
    </w:div>
    <w:div w:id="1688287438">
      <w:bodyDiv w:val="1"/>
      <w:marLeft w:val="0"/>
      <w:marRight w:val="0"/>
      <w:marTop w:val="0"/>
      <w:marBottom w:val="0"/>
      <w:divBdr>
        <w:top w:val="none" w:sz="0" w:space="0" w:color="auto"/>
        <w:left w:val="none" w:sz="0" w:space="0" w:color="auto"/>
        <w:bottom w:val="none" w:sz="0" w:space="0" w:color="auto"/>
        <w:right w:val="none" w:sz="0" w:space="0" w:color="auto"/>
      </w:divBdr>
    </w:div>
    <w:div w:id="1745838065">
      <w:bodyDiv w:val="1"/>
      <w:marLeft w:val="0"/>
      <w:marRight w:val="0"/>
      <w:marTop w:val="0"/>
      <w:marBottom w:val="0"/>
      <w:divBdr>
        <w:top w:val="none" w:sz="0" w:space="0" w:color="auto"/>
        <w:left w:val="none" w:sz="0" w:space="0" w:color="auto"/>
        <w:bottom w:val="none" w:sz="0" w:space="0" w:color="auto"/>
        <w:right w:val="none" w:sz="0" w:space="0" w:color="auto"/>
      </w:divBdr>
    </w:div>
    <w:div w:id="1747721005">
      <w:bodyDiv w:val="1"/>
      <w:marLeft w:val="0"/>
      <w:marRight w:val="0"/>
      <w:marTop w:val="0"/>
      <w:marBottom w:val="0"/>
      <w:divBdr>
        <w:top w:val="none" w:sz="0" w:space="0" w:color="auto"/>
        <w:left w:val="none" w:sz="0" w:space="0" w:color="auto"/>
        <w:bottom w:val="none" w:sz="0" w:space="0" w:color="auto"/>
        <w:right w:val="none" w:sz="0" w:space="0" w:color="auto"/>
      </w:divBdr>
    </w:div>
    <w:div w:id="1748530037">
      <w:bodyDiv w:val="1"/>
      <w:marLeft w:val="0"/>
      <w:marRight w:val="0"/>
      <w:marTop w:val="0"/>
      <w:marBottom w:val="0"/>
      <w:divBdr>
        <w:top w:val="none" w:sz="0" w:space="0" w:color="auto"/>
        <w:left w:val="none" w:sz="0" w:space="0" w:color="auto"/>
        <w:bottom w:val="none" w:sz="0" w:space="0" w:color="auto"/>
        <w:right w:val="none" w:sz="0" w:space="0" w:color="auto"/>
      </w:divBdr>
    </w:div>
    <w:div w:id="1761638877">
      <w:bodyDiv w:val="1"/>
      <w:marLeft w:val="0"/>
      <w:marRight w:val="0"/>
      <w:marTop w:val="0"/>
      <w:marBottom w:val="0"/>
      <w:divBdr>
        <w:top w:val="none" w:sz="0" w:space="0" w:color="auto"/>
        <w:left w:val="none" w:sz="0" w:space="0" w:color="auto"/>
        <w:bottom w:val="none" w:sz="0" w:space="0" w:color="auto"/>
        <w:right w:val="none" w:sz="0" w:space="0" w:color="auto"/>
      </w:divBdr>
    </w:div>
    <w:div w:id="1775394513">
      <w:bodyDiv w:val="1"/>
      <w:marLeft w:val="0"/>
      <w:marRight w:val="0"/>
      <w:marTop w:val="0"/>
      <w:marBottom w:val="0"/>
      <w:divBdr>
        <w:top w:val="none" w:sz="0" w:space="0" w:color="auto"/>
        <w:left w:val="none" w:sz="0" w:space="0" w:color="auto"/>
        <w:bottom w:val="none" w:sz="0" w:space="0" w:color="auto"/>
        <w:right w:val="none" w:sz="0" w:space="0" w:color="auto"/>
      </w:divBdr>
    </w:div>
    <w:div w:id="1776243197">
      <w:bodyDiv w:val="1"/>
      <w:marLeft w:val="0"/>
      <w:marRight w:val="0"/>
      <w:marTop w:val="0"/>
      <w:marBottom w:val="0"/>
      <w:divBdr>
        <w:top w:val="none" w:sz="0" w:space="0" w:color="auto"/>
        <w:left w:val="none" w:sz="0" w:space="0" w:color="auto"/>
        <w:bottom w:val="none" w:sz="0" w:space="0" w:color="auto"/>
        <w:right w:val="none" w:sz="0" w:space="0" w:color="auto"/>
      </w:divBdr>
      <w:divsChild>
        <w:div w:id="1811164516">
          <w:marLeft w:val="0"/>
          <w:marRight w:val="0"/>
          <w:marTop w:val="167"/>
          <w:marBottom w:val="167"/>
          <w:divBdr>
            <w:top w:val="none" w:sz="0" w:space="0" w:color="auto"/>
            <w:left w:val="none" w:sz="0" w:space="0" w:color="auto"/>
            <w:bottom w:val="none" w:sz="0" w:space="0" w:color="auto"/>
            <w:right w:val="none" w:sz="0" w:space="0" w:color="auto"/>
          </w:divBdr>
        </w:div>
      </w:divsChild>
    </w:div>
    <w:div w:id="1777674964">
      <w:bodyDiv w:val="1"/>
      <w:marLeft w:val="0"/>
      <w:marRight w:val="0"/>
      <w:marTop w:val="0"/>
      <w:marBottom w:val="0"/>
      <w:divBdr>
        <w:top w:val="none" w:sz="0" w:space="0" w:color="auto"/>
        <w:left w:val="none" w:sz="0" w:space="0" w:color="auto"/>
        <w:bottom w:val="none" w:sz="0" w:space="0" w:color="auto"/>
        <w:right w:val="none" w:sz="0" w:space="0" w:color="auto"/>
      </w:divBdr>
      <w:divsChild>
        <w:div w:id="1375619684">
          <w:marLeft w:val="0"/>
          <w:marRight w:val="0"/>
          <w:marTop w:val="167"/>
          <w:marBottom w:val="167"/>
          <w:divBdr>
            <w:top w:val="none" w:sz="0" w:space="0" w:color="auto"/>
            <w:left w:val="none" w:sz="0" w:space="0" w:color="auto"/>
            <w:bottom w:val="none" w:sz="0" w:space="0" w:color="auto"/>
            <w:right w:val="none" w:sz="0" w:space="0" w:color="auto"/>
          </w:divBdr>
        </w:div>
      </w:divsChild>
    </w:div>
    <w:div w:id="1799491828">
      <w:bodyDiv w:val="1"/>
      <w:marLeft w:val="0"/>
      <w:marRight w:val="0"/>
      <w:marTop w:val="0"/>
      <w:marBottom w:val="0"/>
      <w:divBdr>
        <w:top w:val="none" w:sz="0" w:space="0" w:color="auto"/>
        <w:left w:val="none" w:sz="0" w:space="0" w:color="auto"/>
        <w:bottom w:val="none" w:sz="0" w:space="0" w:color="auto"/>
        <w:right w:val="none" w:sz="0" w:space="0" w:color="auto"/>
      </w:divBdr>
    </w:div>
    <w:div w:id="1843424422">
      <w:bodyDiv w:val="1"/>
      <w:marLeft w:val="0"/>
      <w:marRight w:val="0"/>
      <w:marTop w:val="0"/>
      <w:marBottom w:val="0"/>
      <w:divBdr>
        <w:top w:val="none" w:sz="0" w:space="0" w:color="auto"/>
        <w:left w:val="none" w:sz="0" w:space="0" w:color="auto"/>
        <w:bottom w:val="none" w:sz="0" w:space="0" w:color="auto"/>
        <w:right w:val="none" w:sz="0" w:space="0" w:color="auto"/>
      </w:divBdr>
    </w:div>
    <w:div w:id="1867477543">
      <w:bodyDiv w:val="1"/>
      <w:marLeft w:val="0"/>
      <w:marRight w:val="0"/>
      <w:marTop w:val="0"/>
      <w:marBottom w:val="0"/>
      <w:divBdr>
        <w:top w:val="none" w:sz="0" w:space="0" w:color="auto"/>
        <w:left w:val="none" w:sz="0" w:space="0" w:color="auto"/>
        <w:bottom w:val="none" w:sz="0" w:space="0" w:color="auto"/>
        <w:right w:val="none" w:sz="0" w:space="0" w:color="auto"/>
      </w:divBdr>
    </w:div>
    <w:div w:id="1879392507">
      <w:bodyDiv w:val="1"/>
      <w:marLeft w:val="0"/>
      <w:marRight w:val="0"/>
      <w:marTop w:val="0"/>
      <w:marBottom w:val="0"/>
      <w:divBdr>
        <w:top w:val="none" w:sz="0" w:space="0" w:color="auto"/>
        <w:left w:val="none" w:sz="0" w:space="0" w:color="auto"/>
        <w:bottom w:val="none" w:sz="0" w:space="0" w:color="auto"/>
        <w:right w:val="none" w:sz="0" w:space="0" w:color="auto"/>
      </w:divBdr>
    </w:div>
    <w:div w:id="1940988325">
      <w:bodyDiv w:val="1"/>
      <w:marLeft w:val="0"/>
      <w:marRight w:val="0"/>
      <w:marTop w:val="0"/>
      <w:marBottom w:val="0"/>
      <w:divBdr>
        <w:top w:val="none" w:sz="0" w:space="0" w:color="auto"/>
        <w:left w:val="none" w:sz="0" w:space="0" w:color="auto"/>
        <w:bottom w:val="none" w:sz="0" w:space="0" w:color="auto"/>
        <w:right w:val="none" w:sz="0" w:space="0" w:color="auto"/>
      </w:divBdr>
    </w:div>
    <w:div w:id="1949392478">
      <w:bodyDiv w:val="1"/>
      <w:marLeft w:val="0"/>
      <w:marRight w:val="0"/>
      <w:marTop w:val="0"/>
      <w:marBottom w:val="0"/>
      <w:divBdr>
        <w:top w:val="none" w:sz="0" w:space="0" w:color="auto"/>
        <w:left w:val="none" w:sz="0" w:space="0" w:color="auto"/>
        <w:bottom w:val="none" w:sz="0" w:space="0" w:color="auto"/>
        <w:right w:val="none" w:sz="0" w:space="0" w:color="auto"/>
      </w:divBdr>
    </w:div>
    <w:div w:id="1976792801">
      <w:bodyDiv w:val="1"/>
      <w:marLeft w:val="0"/>
      <w:marRight w:val="0"/>
      <w:marTop w:val="0"/>
      <w:marBottom w:val="0"/>
      <w:divBdr>
        <w:top w:val="none" w:sz="0" w:space="0" w:color="auto"/>
        <w:left w:val="none" w:sz="0" w:space="0" w:color="auto"/>
        <w:bottom w:val="none" w:sz="0" w:space="0" w:color="auto"/>
        <w:right w:val="none" w:sz="0" w:space="0" w:color="auto"/>
      </w:divBdr>
      <w:divsChild>
        <w:div w:id="1405105415">
          <w:marLeft w:val="0"/>
          <w:marRight w:val="0"/>
          <w:marTop w:val="167"/>
          <w:marBottom w:val="167"/>
          <w:divBdr>
            <w:top w:val="none" w:sz="0" w:space="0" w:color="auto"/>
            <w:left w:val="none" w:sz="0" w:space="0" w:color="auto"/>
            <w:bottom w:val="none" w:sz="0" w:space="0" w:color="auto"/>
            <w:right w:val="none" w:sz="0" w:space="0" w:color="auto"/>
          </w:divBdr>
        </w:div>
      </w:divsChild>
    </w:div>
    <w:div w:id="2003462325">
      <w:bodyDiv w:val="1"/>
      <w:marLeft w:val="0"/>
      <w:marRight w:val="0"/>
      <w:marTop w:val="0"/>
      <w:marBottom w:val="0"/>
      <w:divBdr>
        <w:top w:val="none" w:sz="0" w:space="0" w:color="auto"/>
        <w:left w:val="none" w:sz="0" w:space="0" w:color="auto"/>
        <w:bottom w:val="none" w:sz="0" w:space="0" w:color="auto"/>
        <w:right w:val="none" w:sz="0" w:space="0" w:color="auto"/>
      </w:divBdr>
    </w:div>
    <w:div w:id="2012178981">
      <w:bodyDiv w:val="1"/>
      <w:marLeft w:val="0"/>
      <w:marRight w:val="0"/>
      <w:marTop w:val="0"/>
      <w:marBottom w:val="0"/>
      <w:divBdr>
        <w:top w:val="none" w:sz="0" w:space="0" w:color="auto"/>
        <w:left w:val="none" w:sz="0" w:space="0" w:color="auto"/>
        <w:bottom w:val="none" w:sz="0" w:space="0" w:color="auto"/>
        <w:right w:val="none" w:sz="0" w:space="0" w:color="auto"/>
      </w:divBdr>
    </w:div>
    <w:div w:id="2036348516">
      <w:bodyDiv w:val="1"/>
      <w:marLeft w:val="0"/>
      <w:marRight w:val="0"/>
      <w:marTop w:val="0"/>
      <w:marBottom w:val="0"/>
      <w:divBdr>
        <w:top w:val="none" w:sz="0" w:space="0" w:color="auto"/>
        <w:left w:val="none" w:sz="0" w:space="0" w:color="auto"/>
        <w:bottom w:val="none" w:sz="0" w:space="0" w:color="auto"/>
        <w:right w:val="none" w:sz="0" w:space="0" w:color="auto"/>
      </w:divBdr>
    </w:div>
    <w:div w:id="2044092070">
      <w:bodyDiv w:val="1"/>
      <w:marLeft w:val="0"/>
      <w:marRight w:val="0"/>
      <w:marTop w:val="0"/>
      <w:marBottom w:val="0"/>
      <w:divBdr>
        <w:top w:val="none" w:sz="0" w:space="0" w:color="auto"/>
        <w:left w:val="none" w:sz="0" w:space="0" w:color="auto"/>
        <w:bottom w:val="none" w:sz="0" w:space="0" w:color="auto"/>
        <w:right w:val="none" w:sz="0" w:space="0" w:color="auto"/>
      </w:divBdr>
    </w:div>
    <w:div w:id="2056001895">
      <w:bodyDiv w:val="1"/>
      <w:marLeft w:val="0"/>
      <w:marRight w:val="0"/>
      <w:marTop w:val="0"/>
      <w:marBottom w:val="0"/>
      <w:divBdr>
        <w:top w:val="none" w:sz="0" w:space="0" w:color="auto"/>
        <w:left w:val="none" w:sz="0" w:space="0" w:color="auto"/>
        <w:bottom w:val="none" w:sz="0" w:space="0" w:color="auto"/>
        <w:right w:val="none" w:sz="0" w:space="0" w:color="auto"/>
      </w:divBdr>
    </w:div>
    <w:div w:id="2056739009">
      <w:bodyDiv w:val="1"/>
      <w:marLeft w:val="0"/>
      <w:marRight w:val="0"/>
      <w:marTop w:val="0"/>
      <w:marBottom w:val="0"/>
      <w:divBdr>
        <w:top w:val="none" w:sz="0" w:space="0" w:color="auto"/>
        <w:left w:val="none" w:sz="0" w:space="0" w:color="auto"/>
        <w:bottom w:val="none" w:sz="0" w:space="0" w:color="auto"/>
        <w:right w:val="none" w:sz="0" w:space="0" w:color="auto"/>
      </w:divBdr>
    </w:div>
    <w:div w:id="2094860553">
      <w:bodyDiv w:val="1"/>
      <w:marLeft w:val="0"/>
      <w:marRight w:val="0"/>
      <w:marTop w:val="0"/>
      <w:marBottom w:val="0"/>
      <w:divBdr>
        <w:top w:val="none" w:sz="0" w:space="0" w:color="auto"/>
        <w:left w:val="none" w:sz="0" w:space="0" w:color="auto"/>
        <w:bottom w:val="none" w:sz="0" w:space="0" w:color="auto"/>
        <w:right w:val="none" w:sz="0" w:space="0" w:color="auto"/>
      </w:divBdr>
    </w:div>
    <w:div w:id="2102024672">
      <w:bodyDiv w:val="1"/>
      <w:marLeft w:val="0"/>
      <w:marRight w:val="0"/>
      <w:marTop w:val="0"/>
      <w:marBottom w:val="0"/>
      <w:divBdr>
        <w:top w:val="none" w:sz="0" w:space="0" w:color="auto"/>
        <w:left w:val="none" w:sz="0" w:space="0" w:color="auto"/>
        <w:bottom w:val="none" w:sz="0" w:space="0" w:color="auto"/>
        <w:right w:val="none" w:sz="0" w:space="0" w:color="auto"/>
      </w:divBdr>
    </w:div>
    <w:div w:id="2104177895">
      <w:bodyDiv w:val="1"/>
      <w:marLeft w:val="0"/>
      <w:marRight w:val="0"/>
      <w:marTop w:val="0"/>
      <w:marBottom w:val="0"/>
      <w:divBdr>
        <w:top w:val="none" w:sz="0" w:space="0" w:color="auto"/>
        <w:left w:val="none" w:sz="0" w:space="0" w:color="auto"/>
        <w:bottom w:val="none" w:sz="0" w:space="0" w:color="auto"/>
        <w:right w:val="none" w:sz="0" w:space="0" w:color="auto"/>
      </w:divBdr>
    </w:div>
    <w:div w:id="2121604235">
      <w:bodyDiv w:val="1"/>
      <w:marLeft w:val="0"/>
      <w:marRight w:val="0"/>
      <w:marTop w:val="0"/>
      <w:marBottom w:val="0"/>
      <w:divBdr>
        <w:top w:val="none" w:sz="0" w:space="0" w:color="auto"/>
        <w:left w:val="none" w:sz="0" w:space="0" w:color="auto"/>
        <w:bottom w:val="none" w:sz="0" w:space="0" w:color="auto"/>
        <w:right w:val="none" w:sz="0" w:space="0" w:color="auto"/>
      </w:divBdr>
    </w:div>
    <w:div w:id="21472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ZFA\GFA_Projekt_1\90_Administration_Organisation\20_GFA-Templates\01_A&amp;D%20Phase\FDS\GFA_Template_FDS_Tabelle_A_Bewirtschaftung_Herkunftssystem_xyz_201303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y7oz xmlns="b6d5dc94-0571-4c87-ac4c-f010d5a2f6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C2EBE5F8BFECC48AA522C81539B0BFB" ma:contentTypeVersion="8" ma:contentTypeDescription="Create a new document." ma:contentTypeScope="" ma:versionID="67461902e86feab3a369c0d7a4c1e60c">
  <xsd:schema xmlns:xsd="http://www.w3.org/2001/XMLSchema" xmlns:xs="http://www.w3.org/2001/XMLSchema" xmlns:p="http://schemas.microsoft.com/office/2006/metadata/properties" xmlns:ns2="b6d5dc94-0571-4c87-ac4c-f010d5a2f6ca" targetNamespace="http://schemas.microsoft.com/office/2006/metadata/properties" ma:root="true" ma:fieldsID="8d3bf8a4617e64529a35d290b9a977c5" ns2:_="">
    <xsd:import namespace="b6d5dc94-0571-4c87-ac4c-f010d5a2f6ca"/>
    <xsd:element name="properties">
      <xsd:complexType>
        <xsd:sequence>
          <xsd:element name="documentManagement">
            <xsd:complexType>
              <xsd:all>
                <xsd:element ref="ns2:y7oz"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5dc94-0571-4c87-ac4c-f010d5a2f6ca" elementFormDefault="qualified">
    <xsd:import namespace="http://schemas.microsoft.com/office/2006/documentManagement/types"/>
    <xsd:import namespace="http://schemas.microsoft.com/office/infopath/2007/PartnerControls"/>
    <xsd:element name="y7oz" ma:index="8" nillable="true" ma:displayName="Text" ma:internalName="y7oz">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8E81DF-B30F-42E4-8E92-D28749A709A1}">
  <ds:schemaRefs>
    <ds:schemaRef ds:uri="http://schemas.openxmlformats.org/officeDocument/2006/bibliography"/>
  </ds:schemaRefs>
</ds:datastoreItem>
</file>

<file path=customXml/itemProps2.xml><?xml version="1.0" encoding="utf-8"?>
<ds:datastoreItem xmlns:ds="http://schemas.openxmlformats.org/officeDocument/2006/customXml" ds:itemID="{04C5270B-FD85-4655-9FCA-D8A202121F5B}">
  <ds:schemaRefs>
    <ds:schemaRef ds:uri="http://schemas.microsoft.com/office/2006/metadata/properties"/>
    <ds:schemaRef ds:uri="http://schemas.microsoft.com/office/infopath/2007/PartnerControls"/>
    <ds:schemaRef ds:uri="b6d5dc94-0571-4c87-ac4c-f010d5a2f6ca"/>
  </ds:schemaRefs>
</ds:datastoreItem>
</file>

<file path=customXml/itemProps3.xml><?xml version="1.0" encoding="utf-8"?>
<ds:datastoreItem xmlns:ds="http://schemas.openxmlformats.org/officeDocument/2006/customXml" ds:itemID="{E465384D-337B-4C97-9AE3-781D12A53935}">
  <ds:schemaRefs>
    <ds:schemaRef ds:uri="http://schemas.microsoft.com/sharepoint/v3/contenttype/forms"/>
  </ds:schemaRefs>
</ds:datastoreItem>
</file>

<file path=customXml/itemProps4.xml><?xml version="1.0" encoding="utf-8"?>
<ds:datastoreItem xmlns:ds="http://schemas.openxmlformats.org/officeDocument/2006/customXml" ds:itemID="{FFE168D0-0BDE-41EF-9C03-A14B93B53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5dc94-0571-4c87-ac4c-f010d5a2f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GFA_Template_FDS_Tabelle_A_Bewirtschaftung_Herkunftssystem_xyz_20130320.dot</Template>
  <TotalTime>0</TotalTime>
  <Pages>246</Pages>
  <Words>24702</Words>
  <Characters>155623</Characters>
  <Application>Microsoft Office Word</Application>
  <DocSecurity>0</DocSecurity>
  <Lines>1296</Lines>
  <Paragraphs>359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CORD-A360 POSITION Geschäfte KG inkl. ABS</vt:lpstr>
      <vt:lpstr>CORD-A360 POSITION Geschäfte KG inkl. ABS</vt:lpstr>
    </vt:vector>
  </TitlesOfParts>
  <Company>Commerzbank AG</Company>
  <LinksUpToDate>false</LinksUpToDate>
  <CharactersWithSpaces>179966</CharactersWithSpaces>
  <SharedDoc>false</SharedDoc>
  <HLinks>
    <vt:vector size="282" baseType="variant">
      <vt:variant>
        <vt:i4>1048624</vt:i4>
      </vt:variant>
      <vt:variant>
        <vt:i4>373</vt:i4>
      </vt:variant>
      <vt:variant>
        <vt:i4>0</vt:i4>
      </vt:variant>
      <vt:variant>
        <vt:i4>5</vt:i4>
      </vt:variant>
      <vt:variant>
        <vt:lpwstr/>
      </vt:variant>
      <vt:variant>
        <vt:lpwstr>_Toc132965586</vt:lpwstr>
      </vt:variant>
      <vt:variant>
        <vt:i4>1048624</vt:i4>
      </vt:variant>
      <vt:variant>
        <vt:i4>367</vt:i4>
      </vt:variant>
      <vt:variant>
        <vt:i4>0</vt:i4>
      </vt:variant>
      <vt:variant>
        <vt:i4>5</vt:i4>
      </vt:variant>
      <vt:variant>
        <vt:lpwstr/>
      </vt:variant>
      <vt:variant>
        <vt:lpwstr>_Toc132965585</vt:lpwstr>
      </vt:variant>
      <vt:variant>
        <vt:i4>1048624</vt:i4>
      </vt:variant>
      <vt:variant>
        <vt:i4>361</vt:i4>
      </vt:variant>
      <vt:variant>
        <vt:i4>0</vt:i4>
      </vt:variant>
      <vt:variant>
        <vt:i4>5</vt:i4>
      </vt:variant>
      <vt:variant>
        <vt:lpwstr/>
      </vt:variant>
      <vt:variant>
        <vt:lpwstr>_Toc132965584</vt:lpwstr>
      </vt:variant>
      <vt:variant>
        <vt:i4>1048624</vt:i4>
      </vt:variant>
      <vt:variant>
        <vt:i4>355</vt:i4>
      </vt:variant>
      <vt:variant>
        <vt:i4>0</vt:i4>
      </vt:variant>
      <vt:variant>
        <vt:i4>5</vt:i4>
      </vt:variant>
      <vt:variant>
        <vt:lpwstr/>
      </vt:variant>
      <vt:variant>
        <vt:lpwstr>_Toc132965583</vt:lpwstr>
      </vt:variant>
      <vt:variant>
        <vt:i4>1048624</vt:i4>
      </vt:variant>
      <vt:variant>
        <vt:i4>349</vt:i4>
      </vt:variant>
      <vt:variant>
        <vt:i4>0</vt:i4>
      </vt:variant>
      <vt:variant>
        <vt:i4>5</vt:i4>
      </vt:variant>
      <vt:variant>
        <vt:lpwstr/>
      </vt:variant>
      <vt:variant>
        <vt:lpwstr>_Toc132965582</vt:lpwstr>
      </vt:variant>
      <vt:variant>
        <vt:i4>1048624</vt:i4>
      </vt:variant>
      <vt:variant>
        <vt:i4>343</vt:i4>
      </vt:variant>
      <vt:variant>
        <vt:i4>0</vt:i4>
      </vt:variant>
      <vt:variant>
        <vt:i4>5</vt:i4>
      </vt:variant>
      <vt:variant>
        <vt:lpwstr/>
      </vt:variant>
      <vt:variant>
        <vt:lpwstr>_Toc132965581</vt:lpwstr>
      </vt:variant>
      <vt:variant>
        <vt:i4>1048624</vt:i4>
      </vt:variant>
      <vt:variant>
        <vt:i4>337</vt:i4>
      </vt:variant>
      <vt:variant>
        <vt:i4>0</vt:i4>
      </vt:variant>
      <vt:variant>
        <vt:i4>5</vt:i4>
      </vt:variant>
      <vt:variant>
        <vt:lpwstr/>
      </vt:variant>
      <vt:variant>
        <vt:lpwstr>_Toc132965580</vt:lpwstr>
      </vt:variant>
      <vt:variant>
        <vt:i4>2031664</vt:i4>
      </vt:variant>
      <vt:variant>
        <vt:i4>331</vt:i4>
      </vt:variant>
      <vt:variant>
        <vt:i4>0</vt:i4>
      </vt:variant>
      <vt:variant>
        <vt:i4>5</vt:i4>
      </vt:variant>
      <vt:variant>
        <vt:lpwstr/>
      </vt:variant>
      <vt:variant>
        <vt:lpwstr>_Toc132965579</vt:lpwstr>
      </vt:variant>
      <vt:variant>
        <vt:i4>2031664</vt:i4>
      </vt:variant>
      <vt:variant>
        <vt:i4>325</vt:i4>
      </vt:variant>
      <vt:variant>
        <vt:i4>0</vt:i4>
      </vt:variant>
      <vt:variant>
        <vt:i4>5</vt:i4>
      </vt:variant>
      <vt:variant>
        <vt:lpwstr/>
      </vt:variant>
      <vt:variant>
        <vt:lpwstr>_Toc132965578</vt:lpwstr>
      </vt:variant>
      <vt:variant>
        <vt:i4>2031664</vt:i4>
      </vt:variant>
      <vt:variant>
        <vt:i4>319</vt:i4>
      </vt:variant>
      <vt:variant>
        <vt:i4>0</vt:i4>
      </vt:variant>
      <vt:variant>
        <vt:i4>5</vt:i4>
      </vt:variant>
      <vt:variant>
        <vt:lpwstr/>
      </vt:variant>
      <vt:variant>
        <vt:lpwstr>_Toc132965577</vt:lpwstr>
      </vt:variant>
      <vt:variant>
        <vt:i4>2031664</vt:i4>
      </vt:variant>
      <vt:variant>
        <vt:i4>313</vt:i4>
      </vt:variant>
      <vt:variant>
        <vt:i4>0</vt:i4>
      </vt:variant>
      <vt:variant>
        <vt:i4>5</vt:i4>
      </vt:variant>
      <vt:variant>
        <vt:lpwstr/>
      </vt:variant>
      <vt:variant>
        <vt:lpwstr>_Toc132965576</vt:lpwstr>
      </vt:variant>
      <vt:variant>
        <vt:i4>2031664</vt:i4>
      </vt:variant>
      <vt:variant>
        <vt:i4>307</vt:i4>
      </vt:variant>
      <vt:variant>
        <vt:i4>0</vt:i4>
      </vt:variant>
      <vt:variant>
        <vt:i4>5</vt:i4>
      </vt:variant>
      <vt:variant>
        <vt:lpwstr/>
      </vt:variant>
      <vt:variant>
        <vt:lpwstr>_Toc132965575</vt:lpwstr>
      </vt:variant>
      <vt:variant>
        <vt:i4>2031664</vt:i4>
      </vt:variant>
      <vt:variant>
        <vt:i4>301</vt:i4>
      </vt:variant>
      <vt:variant>
        <vt:i4>0</vt:i4>
      </vt:variant>
      <vt:variant>
        <vt:i4>5</vt:i4>
      </vt:variant>
      <vt:variant>
        <vt:lpwstr/>
      </vt:variant>
      <vt:variant>
        <vt:lpwstr>_Toc132965574</vt:lpwstr>
      </vt:variant>
      <vt:variant>
        <vt:i4>2031664</vt:i4>
      </vt:variant>
      <vt:variant>
        <vt:i4>295</vt:i4>
      </vt:variant>
      <vt:variant>
        <vt:i4>0</vt:i4>
      </vt:variant>
      <vt:variant>
        <vt:i4>5</vt:i4>
      </vt:variant>
      <vt:variant>
        <vt:lpwstr/>
      </vt:variant>
      <vt:variant>
        <vt:lpwstr>_Toc132965573</vt:lpwstr>
      </vt:variant>
      <vt:variant>
        <vt:i4>2031664</vt:i4>
      </vt:variant>
      <vt:variant>
        <vt:i4>289</vt:i4>
      </vt:variant>
      <vt:variant>
        <vt:i4>0</vt:i4>
      </vt:variant>
      <vt:variant>
        <vt:i4>5</vt:i4>
      </vt:variant>
      <vt:variant>
        <vt:lpwstr/>
      </vt:variant>
      <vt:variant>
        <vt:lpwstr>_Toc132965572</vt:lpwstr>
      </vt:variant>
      <vt:variant>
        <vt:i4>2031664</vt:i4>
      </vt:variant>
      <vt:variant>
        <vt:i4>283</vt:i4>
      </vt:variant>
      <vt:variant>
        <vt:i4>0</vt:i4>
      </vt:variant>
      <vt:variant>
        <vt:i4>5</vt:i4>
      </vt:variant>
      <vt:variant>
        <vt:lpwstr/>
      </vt:variant>
      <vt:variant>
        <vt:lpwstr>_Toc132965571</vt:lpwstr>
      </vt:variant>
      <vt:variant>
        <vt:i4>1835056</vt:i4>
      </vt:variant>
      <vt:variant>
        <vt:i4>220</vt:i4>
      </vt:variant>
      <vt:variant>
        <vt:i4>0</vt:i4>
      </vt:variant>
      <vt:variant>
        <vt:i4>5</vt:i4>
      </vt:variant>
      <vt:variant>
        <vt:lpwstr/>
      </vt:variant>
      <vt:variant>
        <vt:lpwstr>_Toc165633788</vt:lpwstr>
      </vt:variant>
      <vt:variant>
        <vt:i4>1835056</vt:i4>
      </vt:variant>
      <vt:variant>
        <vt:i4>214</vt:i4>
      </vt:variant>
      <vt:variant>
        <vt:i4>0</vt:i4>
      </vt:variant>
      <vt:variant>
        <vt:i4>5</vt:i4>
      </vt:variant>
      <vt:variant>
        <vt:lpwstr/>
      </vt:variant>
      <vt:variant>
        <vt:lpwstr>_Toc165633787</vt:lpwstr>
      </vt:variant>
      <vt:variant>
        <vt:i4>1835056</vt:i4>
      </vt:variant>
      <vt:variant>
        <vt:i4>208</vt:i4>
      </vt:variant>
      <vt:variant>
        <vt:i4>0</vt:i4>
      </vt:variant>
      <vt:variant>
        <vt:i4>5</vt:i4>
      </vt:variant>
      <vt:variant>
        <vt:lpwstr/>
      </vt:variant>
      <vt:variant>
        <vt:lpwstr>_Toc165633786</vt:lpwstr>
      </vt:variant>
      <vt:variant>
        <vt:i4>1835056</vt:i4>
      </vt:variant>
      <vt:variant>
        <vt:i4>202</vt:i4>
      </vt:variant>
      <vt:variant>
        <vt:i4>0</vt:i4>
      </vt:variant>
      <vt:variant>
        <vt:i4>5</vt:i4>
      </vt:variant>
      <vt:variant>
        <vt:lpwstr/>
      </vt:variant>
      <vt:variant>
        <vt:lpwstr>_Toc165633785</vt:lpwstr>
      </vt:variant>
      <vt:variant>
        <vt:i4>1835056</vt:i4>
      </vt:variant>
      <vt:variant>
        <vt:i4>196</vt:i4>
      </vt:variant>
      <vt:variant>
        <vt:i4>0</vt:i4>
      </vt:variant>
      <vt:variant>
        <vt:i4>5</vt:i4>
      </vt:variant>
      <vt:variant>
        <vt:lpwstr/>
      </vt:variant>
      <vt:variant>
        <vt:lpwstr>_Toc165633784</vt:lpwstr>
      </vt:variant>
      <vt:variant>
        <vt:i4>1835056</vt:i4>
      </vt:variant>
      <vt:variant>
        <vt:i4>190</vt:i4>
      </vt:variant>
      <vt:variant>
        <vt:i4>0</vt:i4>
      </vt:variant>
      <vt:variant>
        <vt:i4>5</vt:i4>
      </vt:variant>
      <vt:variant>
        <vt:lpwstr/>
      </vt:variant>
      <vt:variant>
        <vt:lpwstr>_Toc165633783</vt:lpwstr>
      </vt:variant>
      <vt:variant>
        <vt:i4>1835056</vt:i4>
      </vt:variant>
      <vt:variant>
        <vt:i4>184</vt:i4>
      </vt:variant>
      <vt:variant>
        <vt:i4>0</vt:i4>
      </vt:variant>
      <vt:variant>
        <vt:i4>5</vt:i4>
      </vt:variant>
      <vt:variant>
        <vt:lpwstr/>
      </vt:variant>
      <vt:variant>
        <vt:lpwstr>_Toc165633782</vt:lpwstr>
      </vt:variant>
      <vt:variant>
        <vt:i4>1835056</vt:i4>
      </vt:variant>
      <vt:variant>
        <vt:i4>178</vt:i4>
      </vt:variant>
      <vt:variant>
        <vt:i4>0</vt:i4>
      </vt:variant>
      <vt:variant>
        <vt:i4>5</vt:i4>
      </vt:variant>
      <vt:variant>
        <vt:lpwstr/>
      </vt:variant>
      <vt:variant>
        <vt:lpwstr>_Toc165633781</vt:lpwstr>
      </vt:variant>
      <vt:variant>
        <vt:i4>1835056</vt:i4>
      </vt:variant>
      <vt:variant>
        <vt:i4>172</vt:i4>
      </vt:variant>
      <vt:variant>
        <vt:i4>0</vt:i4>
      </vt:variant>
      <vt:variant>
        <vt:i4>5</vt:i4>
      </vt:variant>
      <vt:variant>
        <vt:lpwstr/>
      </vt:variant>
      <vt:variant>
        <vt:lpwstr>_Toc165633780</vt:lpwstr>
      </vt:variant>
      <vt:variant>
        <vt:i4>1245232</vt:i4>
      </vt:variant>
      <vt:variant>
        <vt:i4>166</vt:i4>
      </vt:variant>
      <vt:variant>
        <vt:i4>0</vt:i4>
      </vt:variant>
      <vt:variant>
        <vt:i4>5</vt:i4>
      </vt:variant>
      <vt:variant>
        <vt:lpwstr/>
      </vt:variant>
      <vt:variant>
        <vt:lpwstr>_Toc165633779</vt:lpwstr>
      </vt:variant>
      <vt:variant>
        <vt:i4>1245232</vt:i4>
      </vt:variant>
      <vt:variant>
        <vt:i4>160</vt:i4>
      </vt:variant>
      <vt:variant>
        <vt:i4>0</vt:i4>
      </vt:variant>
      <vt:variant>
        <vt:i4>5</vt:i4>
      </vt:variant>
      <vt:variant>
        <vt:lpwstr/>
      </vt:variant>
      <vt:variant>
        <vt:lpwstr>_Toc165633778</vt:lpwstr>
      </vt:variant>
      <vt:variant>
        <vt:i4>1245232</vt:i4>
      </vt:variant>
      <vt:variant>
        <vt:i4>154</vt:i4>
      </vt:variant>
      <vt:variant>
        <vt:i4>0</vt:i4>
      </vt:variant>
      <vt:variant>
        <vt:i4>5</vt:i4>
      </vt:variant>
      <vt:variant>
        <vt:lpwstr/>
      </vt:variant>
      <vt:variant>
        <vt:lpwstr>_Toc165633777</vt:lpwstr>
      </vt:variant>
      <vt:variant>
        <vt:i4>1245232</vt:i4>
      </vt:variant>
      <vt:variant>
        <vt:i4>148</vt:i4>
      </vt:variant>
      <vt:variant>
        <vt:i4>0</vt:i4>
      </vt:variant>
      <vt:variant>
        <vt:i4>5</vt:i4>
      </vt:variant>
      <vt:variant>
        <vt:lpwstr/>
      </vt:variant>
      <vt:variant>
        <vt:lpwstr>_Toc165633776</vt:lpwstr>
      </vt:variant>
      <vt:variant>
        <vt:i4>1245232</vt:i4>
      </vt:variant>
      <vt:variant>
        <vt:i4>142</vt:i4>
      </vt:variant>
      <vt:variant>
        <vt:i4>0</vt:i4>
      </vt:variant>
      <vt:variant>
        <vt:i4>5</vt:i4>
      </vt:variant>
      <vt:variant>
        <vt:lpwstr/>
      </vt:variant>
      <vt:variant>
        <vt:lpwstr>_Toc165633775</vt:lpwstr>
      </vt:variant>
      <vt:variant>
        <vt:i4>1245232</vt:i4>
      </vt:variant>
      <vt:variant>
        <vt:i4>136</vt:i4>
      </vt:variant>
      <vt:variant>
        <vt:i4>0</vt:i4>
      </vt:variant>
      <vt:variant>
        <vt:i4>5</vt:i4>
      </vt:variant>
      <vt:variant>
        <vt:lpwstr/>
      </vt:variant>
      <vt:variant>
        <vt:lpwstr>_Toc165633774</vt:lpwstr>
      </vt:variant>
      <vt:variant>
        <vt:i4>1245232</vt:i4>
      </vt:variant>
      <vt:variant>
        <vt:i4>130</vt:i4>
      </vt:variant>
      <vt:variant>
        <vt:i4>0</vt:i4>
      </vt:variant>
      <vt:variant>
        <vt:i4>5</vt:i4>
      </vt:variant>
      <vt:variant>
        <vt:lpwstr/>
      </vt:variant>
      <vt:variant>
        <vt:lpwstr>_Toc165633773</vt:lpwstr>
      </vt:variant>
      <vt:variant>
        <vt:i4>1245232</vt:i4>
      </vt:variant>
      <vt:variant>
        <vt:i4>124</vt:i4>
      </vt:variant>
      <vt:variant>
        <vt:i4>0</vt:i4>
      </vt:variant>
      <vt:variant>
        <vt:i4>5</vt:i4>
      </vt:variant>
      <vt:variant>
        <vt:lpwstr/>
      </vt:variant>
      <vt:variant>
        <vt:lpwstr>_Toc165633772</vt:lpwstr>
      </vt:variant>
      <vt:variant>
        <vt:i4>1245232</vt:i4>
      </vt:variant>
      <vt:variant>
        <vt:i4>118</vt:i4>
      </vt:variant>
      <vt:variant>
        <vt:i4>0</vt:i4>
      </vt:variant>
      <vt:variant>
        <vt:i4>5</vt:i4>
      </vt:variant>
      <vt:variant>
        <vt:lpwstr/>
      </vt:variant>
      <vt:variant>
        <vt:lpwstr>_Toc165633771</vt:lpwstr>
      </vt:variant>
      <vt:variant>
        <vt:i4>1245232</vt:i4>
      </vt:variant>
      <vt:variant>
        <vt:i4>112</vt:i4>
      </vt:variant>
      <vt:variant>
        <vt:i4>0</vt:i4>
      </vt:variant>
      <vt:variant>
        <vt:i4>5</vt:i4>
      </vt:variant>
      <vt:variant>
        <vt:lpwstr/>
      </vt:variant>
      <vt:variant>
        <vt:lpwstr>_Toc165633770</vt:lpwstr>
      </vt:variant>
      <vt:variant>
        <vt:i4>1179696</vt:i4>
      </vt:variant>
      <vt:variant>
        <vt:i4>106</vt:i4>
      </vt:variant>
      <vt:variant>
        <vt:i4>0</vt:i4>
      </vt:variant>
      <vt:variant>
        <vt:i4>5</vt:i4>
      </vt:variant>
      <vt:variant>
        <vt:lpwstr/>
      </vt:variant>
      <vt:variant>
        <vt:lpwstr>_Toc165633769</vt:lpwstr>
      </vt:variant>
      <vt:variant>
        <vt:i4>1179696</vt:i4>
      </vt:variant>
      <vt:variant>
        <vt:i4>100</vt:i4>
      </vt:variant>
      <vt:variant>
        <vt:i4>0</vt:i4>
      </vt:variant>
      <vt:variant>
        <vt:i4>5</vt:i4>
      </vt:variant>
      <vt:variant>
        <vt:lpwstr/>
      </vt:variant>
      <vt:variant>
        <vt:lpwstr>_Toc165633768</vt:lpwstr>
      </vt:variant>
      <vt:variant>
        <vt:i4>1179696</vt:i4>
      </vt:variant>
      <vt:variant>
        <vt:i4>94</vt:i4>
      </vt:variant>
      <vt:variant>
        <vt:i4>0</vt:i4>
      </vt:variant>
      <vt:variant>
        <vt:i4>5</vt:i4>
      </vt:variant>
      <vt:variant>
        <vt:lpwstr/>
      </vt:variant>
      <vt:variant>
        <vt:lpwstr>_Toc165633767</vt:lpwstr>
      </vt:variant>
      <vt:variant>
        <vt:i4>1179696</vt:i4>
      </vt:variant>
      <vt:variant>
        <vt:i4>88</vt:i4>
      </vt:variant>
      <vt:variant>
        <vt:i4>0</vt:i4>
      </vt:variant>
      <vt:variant>
        <vt:i4>5</vt:i4>
      </vt:variant>
      <vt:variant>
        <vt:lpwstr/>
      </vt:variant>
      <vt:variant>
        <vt:lpwstr>_Toc165633766</vt:lpwstr>
      </vt:variant>
      <vt:variant>
        <vt:i4>1179696</vt:i4>
      </vt:variant>
      <vt:variant>
        <vt:i4>82</vt:i4>
      </vt:variant>
      <vt:variant>
        <vt:i4>0</vt:i4>
      </vt:variant>
      <vt:variant>
        <vt:i4>5</vt:i4>
      </vt:variant>
      <vt:variant>
        <vt:lpwstr/>
      </vt:variant>
      <vt:variant>
        <vt:lpwstr>_Toc165633765</vt:lpwstr>
      </vt:variant>
      <vt:variant>
        <vt:i4>1179696</vt:i4>
      </vt:variant>
      <vt:variant>
        <vt:i4>76</vt:i4>
      </vt:variant>
      <vt:variant>
        <vt:i4>0</vt:i4>
      </vt:variant>
      <vt:variant>
        <vt:i4>5</vt:i4>
      </vt:variant>
      <vt:variant>
        <vt:lpwstr/>
      </vt:variant>
      <vt:variant>
        <vt:lpwstr>_Toc165633764</vt:lpwstr>
      </vt:variant>
      <vt:variant>
        <vt:i4>1179696</vt:i4>
      </vt:variant>
      <vt:variant>
        <vt:i4>70</vt:i4>
      </vt:variant>
      <vt:variant>
        <vt:i4>0</vt:i4>
      </vt:variant>
      <vt:variant>
        <vt:i4>5</vt:i4>
      </vt:variant>
      <vt:variant>
        <vt:lpwstr/>
      </vt:variant>
      <vt:variant>
        <vt:lpwstr>_Toc165633763</vt:lpwstr>
      </vt:variant>
      <vt:variant>
        <vt:i4>1179696</vt:i4>
      </vt:variant>
      <vt:variant>
        <vt:i4>64</vt:i4>
      </vt:variant>
      <vt:variant>
        <vt:i4>0</vt:i4>
      </vt:variant>
      <vt:variant>
        <vt:i4>5</vt:i4>
      </vt:variant>
      <vt:variant>
        <vt:lpwstr/>
      </vt:variant>
      <vt:variant>
        <vt:lpwstr>_Toc165633762</vt:lpwstr>
      </vt:variant>
      <vt:variant>
        <vt:i4>1179696</vt:i4>
      </vt:variant>
      <vt:variant>
        <vt:i4>58</vt:i4>
      </vt:variant>
      <vt:variant>
        <vt:i4>0</vt:i4>
      </vt:variant>
      <vt:variant>
        <vt:i4>5</vt:i4>
      </vt:variant>
      <vt:variant>
        <vt:lpwstr/>
      </vt:variant>
      <vt:variant>
        <vt:lpwstr>_Toc165633761</vt:lpwstr>
      </vt:variant>
      <vt:variant>
        <vt:i4>1179696</vt:i4>
      </vt:variant>
      <vt:variant>
        <vt:i4>52</vt:i4>
      </vt:variant>
      <vt:variant>
        <vt:i4>0</vt:i4>
      </vt:variant>
      <vt:variant>
        <vt:i4>5</vt:i4>
      </vt:variant>
      <vt:variant>
        <vt:lpwstr/>
      </vt:variant>
      <vt:variant>
        <vt:lpwstr>_Toc165633760</vt:lpwstr>
      </vt:variant>
      <vt:variant>
        <vt:i4>1114160</vt:i4>
      </vt:variant>
      <vt:variant>
        <vt:i4>46</vt:i4>
      </vt:variant>
      <vt:variant>
        <vt:i4>0</vt:i4>
      </vt:variant>
      <vt:variant>
        <vt:i4>5</vt:i4>
      </vt:variant>
      <vt:variant>
        <vt:lpwstr/>
      </vt:variant>
      <vt:variant>
        <vt:lpwstr>_Toc165633759</vt:lpwstr>
      </vt:variant>
      <vt:variant>
        <vt:i4>1114160</vt:i4>
      </vt:variant>
      <vt:variant>
        <vt:i4>40</vt:i4>
      </vt:variant>
      <vt:variant>
        <vt:i4>0</vt:i4>
      </vt:variant>
      <vt:variant>
        <vt:i4>5</vt:i4>
      </vt:variant>
      <vt:variant>
        <vt:lpwstr/>
      </vt:variant>
      <vt:variant>
        <vt:lpwstr>_Toc165633758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CORD-A360 POSITION Geschäfte KG inkl. ABS</dc:title>
  <dc:subject/>
  <dc:creator>eh2wata</dc:creator>
  <cp:keywords/>
  <cp:lastModifiedBy>Huke, Juan Eduardo</cp:lastModifiedBy>
  <cp:revision>17</cp:revision>
  <cp:lastPrinted>2010-12-08T08:43:00Z</cp:lastPrinted>
  <dcterms:created xsi:type="dcterms:W3CDTF">2025-07-02T08:25:00Z</dcterms:created>
  <dcterms:modified xsi:type="dcterms:W3CDTF">2025-07-02T11:38:00Z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urzbezeichnung">
    <vt:lpwstr>RFR</vt:lpwstr>
  </property>
  <property fmtid="{D5CDD505-2E9C-101B-9397-08002B2CF9AE}" pid="3" name="Version">
    <vt:lpwstr>06.52</vt:lpwstr>
  </property>
  <property fmtid="{D5CDD505-2E9C-101B-9397-08002B2CF9AE}" pid="4" name="Stand(tt.mm.jjjj)">
    <vt:lpwstr>14.05.2024</vt:lpwstr>
  </property>
  <property fmtid="{D5CDD505-2E9C-101B-9397-08002B2CF9AE}" pid="5" name="Projektleiter">
    <vt:lpwstr>Name</vt:lpwstr>
  </property>
  <property fmtid="{D5CDD505-2E9C-101B-9397-08002B2CF9AE}" pid="6" name="TelefonnummerPL">
    <vt:lpwstr>Tel</vt:lpwstr>
  </property>
  <property fmtid="{D5CDD505-2E9C-101B-9397-08002B2CF9AE}" pid="7" name="AbteilungPL">
    <vt:lpwstr>#SI A360 Migration</vt:lpwstr>
  </property>
  <property fmtid="{D5CDD505-2E9C-101B-9397-08002B2CF9AE}" pid="8" name="Status">
    <vt:lpwstr>Draft</vt:lpwstr>
  </property>
  <property fmtid="{D5CDD505-2E9C-101B-9397-08002B2CF9AE}" pid="9" name="Projektnummer">
    <vt:lpwstr>I-10438-01-01-01</vt:lpwstr>
  </property>
  <property fmtid="{D5CDD505-2E9C-101B-9397-08002B2CF9AE}" pid="10" name="Produktverantwortlicher">
    <vt:lpwstr>Name</vt:lpwstr>
  </property>
  <property fmtid="{D5CDD505-2E9C-101B-9397-08002B2CF9AE}" pid="11" name="TelefonnummerPV">
    <vt:lpwstr>Tel</vt:lpwstr>
  </property>
  <property fmtid="{D5CDD505-2E9C-101B-9397-08002B2CF9AE}" pid="12" name="AbteilungPV">
    <vt:lpwstr>Abt</vt:lpwstr>
  </property>
  <property fmtid="{D5CDD505-2E9C-101B-9397-08002B2CF9AE}" pid="13" name="Produktnummer">
    <vt:lpwstr>01-45-12</vt:lpwstr>
  </property>
  <property fmtid="{D5CDD505-2E9C-101B-9397-08002B2CF9AE}" pid="14" name="_NewReviewCycle">
    <vt:lpwstr/>
  </property>
  <property fmtid="{D5CDD505-2E9C-101B-9397-08002B2CF9AE}" pid="15" name="Autor">
    <vt:lpwstr>Autor</vt:lpwstr>
  </property>
  <property fmtid="{D5CDD505-2E9C-101B-9397-08002B2CF9AE}" pid="16" name="Telefonnummer Autor">
    <vt:lpwstr>Tel</vt:lpwstr>
  </property>
  <property fmtid="{D5CDD505-2E9C-101B-9397-08002B2CF9AE}" pid="17" name="Programmleiter">
    <vt:lpwstr>n.a.</vt:lpwstr>
  </property>
  <property fmtid="{D5CDD505-2E9C-101B-9397-08002B2CF9AE}" pid="18" name="Bereichsvorstand">
    <vt:lpwstr>Susanne Endler</vt:lpwstr>
  </property>
  <property fmtid="{D5CDD505-2E9C-101B-9397-08002B2CF9AE}" pid="19" name="ContentTypeId">
    <vt:lpwstr>0x0101004C2EBE5F8BFECC48AA522C81539B0BFB</vt:lpwstr>
  </property>
  <property fmtid="{D5CDD505-2E9C-101B-9397-08002B2CF9AE}" pid="20" name="MSIP_Label_fe4bc684-102f-461d-a6dc-b1e58752f380_Enabled">
    <vt:lpwstr>true</vt:lpwstr>
  </property>
  <property fmtid="{D5CDD505-2E9C-101B-9397-08002B2CF9AE}" pid="21" name="MSIP_Label_fe4bc684-102f-461d-a6dc-b1e58752f380_SetDate">
    <vt:lpwstr>2023-02-16T12:25:34Z</vt:lpwstr>
  </property>
  <property fmtid="{D5CDD505-2E9C-101B-9397-08002B2CF9AE}" pid="22" name="MSIP_Label_fe4bc684-102f-461d-a6dc-b1e58752f380_Method">
    <vt:lpwstr>Standard</vt:lpwstr>
  </property>
  <property fmtid="{D5CDD505-2E9C-101B-9397-08002B2CF9AE}" pid="23" name="MSIP_Label_fe4bc684-102f-461d-a6dc-b1e58752f380_Name">
    <vt:lpwstr>For internal use only</vt:lpwstr>
  </property>
  <property fmtid="{D5CDD505-2E9C-101B-9397-08002B2CF9AE}" pid="24" name="MSIP_Label_fe4bc684-102f-461d-a6dc-b1e58752f380_SiteId">
    <vt:lpwstr>2d75a51b-29e5-45d5-a5c5-5aa979cb6a28</vt:lpwstr>
  </property>
  <property fmtid="{D5CDD505-2E9C-101B-9397-08002B2CF9AE}" pid="25" name="MSIP_Label_fe4bc684-102f-461d-a6dc-b1e58752f380_ActionId">
    <vt:lpwstr>0968a09b-4266-4df8-aed6-708191985c50</vt:lpwstr>
  </property>
  <property fmtid="{D5CDD505-2E9C-101B-9397-08002B2CF9AE}" pid="26" name="MSIP_Label_fe4bc684-102f-461d-a6dc-b1e58752f380_ContentBits">
    <vt:lpwstr>0</vt:lpwstr>
  </property>
</Properties>
</file>